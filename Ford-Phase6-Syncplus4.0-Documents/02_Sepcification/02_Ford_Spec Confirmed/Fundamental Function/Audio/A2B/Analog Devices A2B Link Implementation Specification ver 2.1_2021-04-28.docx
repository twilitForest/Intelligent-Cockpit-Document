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26" w:rsidRDefault="001D2426" w:rsidP="00530C8E"/>
    <w:p w:rsidR="008A4A8A" w:rsidRDefault="00AC7DF0" w:rsidP="008A4A8A"/>
    <w:p w:rsidR="008A4A8A" w:rsidRDefault="000322E0" w:rsidP="00AF5A30">
      <w:pPr>
        <w:jc w:val="center"/>
      </w:pPr>
      <w:r>
        <w:rPr>
          <w:noProof/>
        </w:rPr>
        <w:drawing>
          <wp:inline distT="0" distB="0" distL="0" distR="0" wp14:anchorId="2C1A26B3" wp14:editId="024B691D">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695450"/>
                    </a:xfrm>
                    <a:prstGeom prst="rect">
                      <a:avLst/>
                    </a:prstGeom>
                    <a:noFill/>
                    <a:ln>
                      <a:noFill/>
                    </a:ln>
                  </pic:spPr>
                </pic:pic>
              </a:graphicData>
            </a:graphic>
          </wp:inline>
        </w:drawing>
      </w:r>
    </w:p>
    <w:p w:rsidR="008A4A8A" w:rsidRDefault="000322E0" w:rsidP="008A4A8A">
      <w:pPr>
        <w:jc w:val="center"/>
        <w:rPr>
          <w:rFonts w:cs="Arial"/>
          <w:b/>
          <w:color w:val="000080"/>
          <w:sz w:val="44"/>
          <w:szCs w:val="44"/>
        </w:rPr>
      </w:pPr>
      <w:r>
        <w:rPr>
          <w:rFonts w:cs="Arial"/>
          <w:b/>
          <w:color w:val="000080"/>
          <w:sz w:val="44"/>
          <w:szCs w:val="44"/>
        </w:rPr>
        <w:t>Research &amp; Vehicle Technology</w:t>
      </w:r>
    </w:p>
    <w:p w:rsidR="008A4A8A" w:rsidRDefault="00AC7DF0" w:rsidP="008A4A8A">
      <w:pPr>
        <w:jc w:val="center"/>
      </w:pPr>
    </w:p>
    <w:p w:rsidR="008A4A8A" w:rsidRDefault="00AC7DF0" w:rsidP="008A4A8A">
      <w:pPr>
        <w:jc w:val="center"/>
      </w:pPr>
    </w:p>
    <w:p w:rsidR="006E36CF" w:rsidRPr="006E36CF" w:rsidRDefault="000322E0" w:rsidP="006E36CF">
      <w:pPr>
        <w:jc w:val="center"/>
        <w:rPr>
          <w:rFonts w:cs="Arial"/>
          <w:b/>
          <w:sz w:val="52"/>
          <w:szCs w:val="52"/>
        </w:rPr>
      </w:pPr>
      <w:r w:rsidRPr="006E36CF">
        <w:rPr>
          <w:rFonts w:cs="Arial"/>
          <w:b/>
          <w:sz w:val="52"/>
          <w:szCs w:val="52"/>
        </w:rPr>
        <w:t>Aut</w:t>
      </w:r>
      <w:bookmarkStart w:id="0" w:name="_GoBack"/>
      <w:bookmarkEnd w:id="0"/>
      <w:r w:rsidRPr="006E36CF">
        <w:rPr>
          <w:rFonts w:cs="Arial"/>
          <w:b/>
          <w:sz w:val="52"/>
          <w:szCs w:val="52"/>
        </w:rPr>
        <w:t>omotive Audio Bus A2B</w:t>
      </w:r>
    </w:p>
    <w:p w:rsidR="008A4A8A" w:rsidRDefault="000322E0" w:rsidP="006E36CF">
      <w:pPr>
        <w:jc w:val="center"/>
      </w:pPr>
      <w:r>
        <w:rPr>
          <w:rFonts w:cs="Arial"/>
          <w:b/>
          <w:sz w:val="52"/>
          <w:szCs w:val="52"/>
        </w:rPr>
        <w:t>Data Link Implementation</w:t>
      </w:r>
      <w:r w:rsidRPr="00725BA9">
        <w:rPr>
          <w:rFonts w:cs="Arial"/>
          <w:b/>
          <w:sz w:val="52"/>
          <w:szCs w:val="52"/>
        </w:rPr>
        <w:t xml:space="preserve"> Specification </w:t>
      </w:r>
      <w:r w:rsidRPr="006E36CF">
        <w:rPr>
          <w:rFonts w:cs="Arial"/>
          <w:b/>
          <w:sz w:val="52"/>
          <w:szCs w:val="52"/>
        </w:rPr>
        <w:t>00.06.03.501</w:t>
      </w:r>
    </w:p>
    <w:p w:rsidR="008A4A8A" w:rsidRDefault="00AC7DF0" w:rsidP="008A4A8A">
      <w:pPr>
        <w:jc w:val="center"/>
      </w:pPr>
    </w:p>
    <w:p w:rsidR="008A4A8A" w:rsidRDefault="00AC7DF0" w:rsidP="008A4A8A">
      <w:pPr>
        <w:jc w:val="center"/>
      </w:pPr>
    </w:p>
    <w:p w:rsidR="008A4A8A" w:rsidRDefault="00AC7DF0" w:rsidP="008A4A8A">
      <w:pPr>
        <w:jc w:val="center"/>
      </w:pPr>
    </w:p>
    <w:p w:rsidR="008A4A8A" w:rsidRDefault="00AC7DF0" w:rsidP="008A4A8A">
      <w:pPr>
        <w:jc w:val="center"/>
      </w:pPr>
    </w:p>
    <w:p w:rsidR="008A4A8A" w:rsidRDefault="00AC7DF0" w:rsidP="008A4A8A">
      <w:pPr>
        <w:jc w:val="center"/>
      </w:pPr>
    </w:p>
    <w:p w:rsidR="008A4A8A" w:rsidRDefault="00AC7DF0" w:rsidP="008A4A8A">
      <w:pPr>
        <w:jc w:val="center"/>
      </w:pPr>
    </w:p>
    <w:p w:rsidR="008A4A8A" w:rsidRDefault="00AC7DF0" w:rsidP="008A4A8A">
      <w:pPr>
        <w:jc w:val="center"/>
      </w:pPr>
    </w:p>
    <w:p w:rsidR="008A4A8A" w:rsidRDefault="00AC7DF0" w:rsidP="008A4A8A">
      <w:pPr>
        <w:jc w:val="center"/>
      </w:pPr>
    </w:p>
    <w:p w:rsidR="008A4A8A" w:rsidRPr="008B41F3" w:rsidRDefault="000322E0" w:rsidP="008A4A8A">
      <w:pPr>
        <w:jc w:val="center"/>
        <w:rPr>
          <w:ins w:id="1" w:author="rzlotnik" w:date="2011-04-14T14:04:00Z"/>
          <w:rFonts w:cs="Arial"/>
          <w:sz w:val="28"/>
          <w:szCs w:val="28"/>
        </w:rPr>
      </w:pPr>
      <w:r>
        <w:rPr>
          <w:rFonts w:cs="Arial"/>
          <w:sz w:val="28"/>
          <w:szCs w:val="28"/>
        </w:rPr>
        <w:t>Version 2.1</w:t>
      </w:r>
    </w:p>
    <w:p w:rsidR="008A4A8A" w:rsidRPr="008B41F3" w:rsidRDefault="00AC7DF0" w:rsidP="008A4A8A">
      <w:pPr>
        <w:jc w:val="center"/>
      </w:pPr>
    </w:p>
    <w:p w:rsidR="008A4A8A" w:rsidRDefault="000322E0" w:rsidP="008A4A8A">
      <w:pPr>
        <w:jc w:val="center"/>
        <w:rPr>
          <w:rFonts w:cs="Arial"/>
          <w:b/>
          <w:sz w:val="28"/>
          <w:szCs w:val="28"/>
        </w:rPr>
      </w:pPr>
      <w:r>
        <w:rPr>
          <w:rFonts w:cs="Arial"/>
          <w:b/>
          <w:sz w:val="28"/>
          <w:szCs w:val="28"/>
        </w:rPr>
        <w:t>UNCONTROLLED COPY IF PRINTED</w:t>
      </w:r>
    </w:p>
    <w:p w:rsidR="008A4A8A" w:rsidRDefault="00AC7DF0" w:rsidP="008A4A8A">
      <w:pPr>
        <w:jc w:val="center"/>
      </w:pPr>
    </w:p>
    <w:p w:rsidR="008A4A8A" w:rsidRDefault="000322E0" w:rsidP="008A4A8A">
      <w:pPr>
        <w:jc w:val="center"/>
      </w:pPr>
      <w:r>
        <w:rPr>
          <w:rFonts w:cs="Arial"/>
          <w:b/>
          <w:szCs w:val="22"/>
        </w:rPr>
        <w:t>Version Date: April 28, 2021</w:t>
      </w:r>
    </w:p>
    <w:p w:rsidR="008A4A8A" w:rsidRDefault="00AC7DF0" w:rsidP="008A4A8A">
      <w:pPr>
        <w:jc w:val="center"/>
      </w:pPr>
    </w:p>
    <w:p w:rsidR="008A4A8A" w:rsidRDefault="00AC7DF0" w:rsidP="008A4A8A">
      <w:pPr>
        <w:jc w:val="center"/>
      </w:pPr>
    </w:p>
    <w:p w:rsidR="008A4A8A" w:rsidRDefault="000322E0" w:rsidP="008A4A8A">
      <w:pPr>
        <w:jc w:val="center"/>
        <w:rPr>
          <w:b/>
          <w:sz w:val="36"/>
          <w:szCs w:val="36"/>
        </w:rPr>
      </w:pPr>
      <w:r>
        <w:rPr>
          <w:b/>
          <w:sz w:val="36"/>
          <w:szCs w:val="36"/>
          <w:bdr w:val="single" w:sz="18" w:space="0" w:color="auto" w:frame="1"/>
        </w:rPr>
        <w:t xml:space="preserve">  FORD CONFIDENTAL</w:t>
      </w:r>
      <w:r>
        <w:rPr>
          <w:b/>
          <w:color w:val="FFFFFF"/>
          <w:sz w:val="36"/>
          <w:szCs w:val="36"/>
          <w:bdr w:val="single" w:sz="18" w:space="0" w:color="auto" w:frame="1"/>
        </w:rPr>
        <w:t>F</w:t>
      </w:r>
      <w:r>
        <w:rPr>
          <w:b/>
          <w:sz w:val="36"/>
          <w:szCs w:val="36"/>
          <w:bdr w:val="single" w:sz="18" w:space="0" w:color="auto" w:frame="1"/>
        </w:rPr>
        <w:t xml:space="preserve"> </w:t>
      </w:r>
    </w:p>
    <w:p w:rsidR="008A4A8A" w:rsidRDefault="000322E0" w:rsidP="008A4A8A">
      <w:r>
        <w:br w:type="page"/>
      </w:r>
    </w:p>
    <w:p w:rsidR="008A4A8A" w:rsidRDefault="00AC7DF0" w:rsidP="008A4A8A">
      <w:pPr>
        <w:rPr>
          <w:rFonts w:cs="Arial"/>
        </w:rPr>
      </w:pPr>
    </w:p>
    <w:p w:rsidR="008A4A8A" w:rsidRDefault="000322E0" w:rsidP="008A4A8A">
      <w:pPr>
        <w:rPr>
          <w:rFonts w:cs="Arial"/>
          <w:i/>
          <w:sz w:val="28"/>
          <w:szCs w:val="28"/>
        </w:rPr>
      </w:pPr>
      <w:r>
        <w:rPr>
          <w:rFonts w:cs="Arial"/>
          <w:i/>
          <w:sz w:val="28"/>
          <w:szCs w:val="28"/>
        </w:rPr>
        <w:t>The information contained in this Specification is Confidential to Ford Motor Company.</w:t>
      </w:r>
    </w:p>
    <w:p w:rsidR="008A4A8A" w:rsidRDefault="00AC7DF0" w:rsidP="008A4A8A">
      <w:pPr>
        <w:rPr>
          <w:rFonts w:cs="Arial"/>
        </w:rPr>
      </w:pPr>
    </w:p>
    <w:p w:rsidR="008A4A8A" w:rsidRDefault="000322E0" w:rsidP="00AF5A30">
      <w:pPr>
        <w:jc w:val="center"/>
        <w:rPr>
          <w:rFonts w:cs="Arial"/>
        </w:rPr>
      </w:pPr>
      <w:r>
        <w:rPr>
          <w:noProof/>
        </w:rPr>
        <mc:AlternateContent>
          <mc:Choice Requires="wps">
            <w:drawing>
              <wp:anchor distT="0" distB="0" distL="114300" distR="114300" simplePos="0" relativeHeight="251650560" behindDoc="0" locked="0" layoutInCell="1" allowOverlap="1" wp14:anchorId="220C26F9" wp14:editId="473FE318">
                <wp:simplePos x="0" y="0"/>
                <wp:positionH relativeFrom="column">
                  <wp:posOffset>0</wp:posOffset>
                </wp:positionH>
                <wp:positionV relativeFrom="paragraph">
                  <wp:posOffset>114300</wp:posOffset>
                </wp:positionV>
                <wp:extent cx="5486400" cy="0"/>
                <wp:effectExtent l="0" t="19050" r="0" b="19050"/>
                <wp:wrapNone/>
                <wp:docPr id="101"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ve="http://schemas.openxmlformats.org/markup-compatibility/2006" xmlns:w14="http://schemas.microsoft.com/office/word/2010/wordmls">
            <w:pict>
              <v:line from="0,9pt" id="Straight Connector 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" o:spid="_x0000_s1026" strokeweight="3p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6in,9pt"/>
            </w:pict>
          </mc:Fallback>
        </mc:AlternateContent>
      </w:r>
    </w:p>
    <w:p w:rsidR="008A4A8A" w:rsidRDefault="00AC7DF0" w:rsidP="008A4A8A">
      <w:pPr>
        <w:rPr>
          <w:rFonts w:cs="Arial"/>
        </w:rPr>
      </w:pPr>
    </w:p>
    <w:p w:rsidR="008A4A8A" w:rsidRDefault="000322E0" w:rsidP="008A4A8A">
      <w:pPr>
        <w:rPr>
          <w:rFonts w:cs="Arial"/>
          <w:i/>
          <w:sz w:val="28"/>
          <w:szCs w:val="28"/>
        </w:rPr>
      </w:pPr>
      <w:r>
        <w:rPr>
          <w:rFonts w:cs="Arial"/>
          <w:i/>
          <w:sz w:val="28"/>
          <w:szCs w:val="28"/>
        </w:rPr>
        <w:t>Disclosure or distribution to unauthorized persons outside Ford Motor Company is strictly prohibited.</w:t>
      </w:r>
    </w:p>
    <w:p w:rsidR="008A4A8A" w:rsidRDefault="000322E0" w:rsidP="00AF5A30">
      <w:pPr>
        <w:jc w:val="center"/>
        <w:rPr>
          <w:rFonts w:cs="Arial"/>
        </w:rPr>
      </w:pPr>
      <w:r>
        <w:rPr>
          <w:noProof/>
        </w:rPr>
        <mc:AlternateContent>
          <mc:Choice Requires="wps">
            <w:drawing>
              <wp:anchor distT="0" distB="0" distL="114300" distR="114300" simplePos="0" relativeHeight="251652608" behindDoc="0" locked="0" layoutInCell="1" allowOverlap="1" wp14:anchorId="78F7E8E1" wp14:editId="59AE05C9">
                <wp:simplePos x="0" y="0"/>
                <wp:positionH relativeFrom="column">
                  <wp:posOffset>0</wp:posOffset>
                </wp:positionH>
                <wp:positionV relativeFrom="paragraph">
                  <wp:posOffset>137160</wp:posOffset>
                </wp:positionV>
                <wp:extent cx="5486400" cy="0"/>
                <wp:effectExtent l="0" t="19050" r="0" b="19050"/>
                <wp:wrapNone/>
                <wp:docPr id="10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ve="http://schemas.openxmlformats.org/markup-compatibility/2006" xmlns:w14="http://schemas.microsoft.com/office/word/2010/wordmls">
            <w:pict>
              <v:line from="0,10.8pt" id="Straight Connector 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" o:spid="_x0000_s1026" strokeweight="3pt"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6in,10.8pt"/>
            </w:pict>
          </mc:Fallback>
        </mc:AlternateContent>
      </w:r>
    </w:p>
    <w:p w:rsidR="008A4A8A" w:rsidRDefault="00AC7DF0" w:rsidP="008A4A8A">
      <w:pPr>
        <w:rPr>
          <w:rFonts w:cs="Arial"/>
        </w:rPr>
      </w:pPr>
    </w:p>
    <w:p w:rsidR="008A4A8A" w:rsidRDefault="00AC7DF0" w:rsidP="008A4A8A">
      <w:pPr>
        <w:rPr>
          <w:rFonts w:cs="Arial"/>
        </w:rPr>
      </w:pPr>
    </w:p>
    <w:p w:rsidR="008A4A8A" w:rsidRDefault="00AC7DF0" w:rsidP="008A4A8A">
      <w:pPr>
        <w:rPr>
          <w:rFonts w:cs="Arial"/>
        </w:rPr>
      </w:pPr>
    </w:p>
    <w:p w:rsidR="008A4A8A" w:rsidRDefault="000322E0" w:rsidP="008A4A8A">
      <w:pPr>
        <w:jc w:val="center"/>
        <w:rPr>
          <w:rFonts w:cs="Arial"/>
          <w:b/>
        </w:rPr>
      </w:pPr>
      <w:r>
        <w:rPr>
          <w:rFonts w:cs="Arial"/>
          <w:b/>
          <w:bdr w:val="single" w:sz="18" w:space="0" w:color="auto" w:frame="1"/>
        </w:rPr>
        <w:t xml:space="preserve">  FORD CONFIDENTAL</w:t>
      </w:r>
      <w:r>
        <w:rPr>
          <w:rFonts w:cs="Arial"/>
          <w:b/>
          <w:color w:val="FFFFFF"/>
          <w:bdr w:val="single" w:sz="18" w:space="0" w:color="auto" w:frame="1"/>
        </w:rPr>
        <w:t>F</w:t>
      </w:r>
    </w:p>
    <w:p w:rsidR="008A4A8A" w:rsidRDefault="00AC7DF0" w:rsidP="008A4A8A">
      <w:pPr>
        <w:rPr>
          <w:rFonts w:cs="Arial"/>
        </w:rPr>
      </w:pPr>
    </w:p>
    <w:p w:rsidR="008A4A8A" w:rsidRDefault="000322E0" w:rsidP="008A4A8A">
      <w:pPr>
        <w:rPr>
          <w:rFonts w:cs="Arial"/>
        </w:rPr>
      </w:pPr>
      <w:r>
        <w:rPr>
          <w:rFonts w:cs="Arial"/>
        </w:rPr>
        <w:t>This Hardware Specification contains information developed and accumulated by and for FORD MOTOR COMPANY. As such, it is a confidential document which, if disseminated outside the Company would provide others with restricted information, data, or procedures not otherwise available, exposing the Company to potential harm.</w:t>
      </w:r>
    </w:p>
    <w:p w:rsidR="008A4A8A" w:rsidRDefault="00AC7DF0" w:rsidP="008A4A8A">
      <w:pPr>
        <w:rPr>
          <w:rFonts w:cs="Arial"/>
        </w:rPr>
      </w:pPr>
    </w:p>
    <w:p w:rsidR="008A4A8A" w:rsidRDefault="000322E0" w:rsidP="008A4A8A">
      <w:pPr>
        <w:rPr>
          <w:rFonts w:cs="Arial"/>
        </w:rPr>
      </w:pPr>
      <w:r>
        <w:rPr>
          <w:rFonts w:cs="Arial"/>
        </w:rPr>
        <w:t>Employees having custody of this specification or authorized to use it must be cognizant of its confidential nature and ensure that the information herein is not made available to unauthorized persons.</w:t>
      </w:r>
    </w:p>
    <w:p w:rsidR="008A4A8A" w:rsidRDefault="00AC7DF0" w:rsidP="008A4A8A">
      <w:pPr>
        <w:rPr>
          <w:rFonts w:cs="Arial"/>
        </w:rPr>
      </w:pPr>
    </w:p>
    <w:p w:rsidR="008A4A8A" w:rsidRDefault="000322E0" w:rsidP="008A4A8A">
      <w:pPr>
        <w:rPr>
          <w:rFonts w:cs="Arial"/>
        </w:rPr>
      </w:pPr>
      <w:r>
        <w:rPr>
          <w:rFonts w:cs="Arial"/>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rsidR="008A4A8A" w:rsidRDefault="00AC7DF0" w:rsidP="008A4A8A">
      <w:pPr>
        <w:rPr>
          <w:rFonts w:cs="Arial"/>
        </w:rPr>
      </w:pPr>
    </w:p>
    <w:p w:rsidR="008A4A8A" w:rsidRDefault="000322E0" w:rsidP="008A4A8A">
      <w:pPr>
        <w:rPr>
          <w:rFonts w:cs="Arial"/>
        </w:rPr>
      </w:pPr>
      <w:r>
        <w:rPr>
          <w:rFonts w:cs="Arial"/>
        </w:rPr>
        <w:t>This specification or portions thereof shall not be distributed outside FORD MOTOR COMPANY or it’s designated supply base. Refer all questions concerning disclosure to the author(s) or to the Core Multimedia Engineering Department, Ford Motor Company.</w:t>
      </w:r>
    </w:p>
    <w:p w:rsidR="008A4A8A" w:rsidRDefault="000322E0" w:rsidP="00AF5A30">
      <w:pPr>
        <w:jc w:val="center"/>
        <w:rPr>
          <w:rFonts w:cs="Arial"/>
        </w:rPr>
      </w:pPr>
      <w:r>
        <w:rPr>
          <w:noProof/>
        </w:rPr>
        <mc:AlternateContent>
          <mc:Choice Requires="wps">
            <w:drawing>
              <wp:anchor distT="0" distB="0" distL="114300" distR="114300" simplePos="0" relativeHeight="251654656" behindDoc="0" locked="0" layoutInCell="1" allowOverlap="1" wp14:anchorId="0420C837" wp14:editId="78AD9170">
                <wp:simplePos x="0" y="0"/>
                <wp:positionH relativeFrom="column">
                  <wp:posOffset>252095</wp:posOffset>
                </wp:positionH>
                <wp:positionV relativeFrom="paragraph">
                  <wp:posOffset>4862830</wp:posOffset>
                </wp:positionV>
                <wp:extent cx="5486400" cy="0"/>
                <wp:effectExtent l="0" t="19050" r="0" b="19050"/>
                <wp:wrapNone/>
                <wp:docPr id="10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ve="http://schemas.openxmlformats.org/markup-compatibility/2006" xmlns:w14="http://schemas.microsoft.com/office/word/2010/wordmls">
            <w:pict>
              <v:line from="19.85pt,382.9pt" id="Straight Connector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" o:spid="_x0000_s1026" strokeweight="3pt"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451.85pt,382.9pt"/>
            </w:pict>
          </mc:Fallback>
        </mc:AlternateContent>
      </w:r>
      <w:r>
        <w:rPr>
          <w:noProof/>
        </w:rPr>
        <mc:AlternateContent>
          <mc:Choice Requires="wps">
            <w:drawing>
              <wp:anchor distT="0" distB="0" distL="114300" distR="114300" simplePos="0" relativeHeight="251656704" behindDoc="0" locked="0" layoutInCell="1" allowOverlap="1" wp14:anchorId="35B15D04" wp14:editId="704A2882">
                <wp:simplePos x="0" y="0"/>
                <wp:positionH relativeFrom="column">
                  <wp:posOffset>0</wp:posOffset>
                </wp:positionH>
                <wp:positionV relativeFrom="paragraph">
                  <wp:posOffset>182880</wp:posOffset>
                </wp:positionV>
                <wp:extent cx="5486400" cy="0"/>
                <wp:effectExtent l="0" t="19050" r="0" b="19050"/>
                <wp:wrapNone/>
                <wp:docPr id="10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ve="http://schemas.openxmlformats.org/markup-compatibility/2006" xmlns:w14="http://schemas.microsoft.com/office/word/2010/wordmls">
            <w:pict>
              <v:line from="0,14.4pt" id="Straight Connector 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" o:spid="_x0000_s1026" strokeweight="3pt"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6in,14.4pt"/>
            </w:pict>
          </mc:Fallback>
        </mc:AlternateContent>
      </w:r>
      <w:r>
        <w:rPr>
          <w:noProof/>
        </w:rPr>
        <mc:AlternateContent>
          <mc:Choice Requires="wps">
            <w:drawing>
              <wp:anchor distT="0" distB="0" distL="114300" distR="114300" simplePos="0" relativeHeight="251658752" behindDoc="0" locked="0" layoutInCell="1" allowOverlap="1" wp14:anchorId="6800FD0F" wp14:editId="08F90FC7">
                <wp:simplePos x="0" y="0"/>
                <wp:positionH relativeFrom="column">
                  <wp:posOffset>252095</wp:posOffset>
                </wp:positionH>
                <wp:positionV relativeFrom="paragraph">
                  <wp:posOffset>5024755</wp:posOffset>
                </wp:positionV>
                <wp:extent cx="5486400" cy="0"/>
                <wp:effectExtent l="0" t="19050" r="0" b="19050"/>
                <wp:wrapNone/>
                <wp:docPr id="10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ve="http://schemas.openxmlformats.org/markup-compatibility/2006" xmlns:w14="http://schemas.microsoft.com/office/word/2010/wordmls">
            <w:pict>
              <v:line from="19.85pt,395.65pt" id="Straight Connector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" o:spid="_x0000_s1026" strokeweight="3pt"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451.85pt,395.65pt"/>
            </w:pict>
          </mc:Fallback>
        </mc:AlternateContent>
      </w:r>
    </w:p>
    <w:p w:rsidR="008A4A8A" w:rsidRDefault="00AC7DF0" w:rsidP="008A4A8A">
      <w:pPr>
        <w:rPr>
          <w:rFonts w:cs="Arial"/>
        </w:rPr>
      </w:pPr>
    </w:p>
    <w:p w:rsidR="006D5D89" w:rsidRDefault="00AC7DF0" w:rsidP="006D5D89">
      <w:pPr>
        <w:rPr>
          <w:rFonts w:cs="Arial"/>
          <w:b/>
        </w:rPr>
      </w:pPr>
    </w:p>
    <w:p w:rsidR="006D5D89" w:rsidRDefault="000322E0" w:rsidP="006D5D89">
      <w:pPr>
        <w:spacing w:after="200" w:line="276" w:lineRule="auto"/>
        <w:rPr>
          <w:rFonts w:cs="Arial"/>
          <w:b/>
        </w:rPr>
      </w:pPr>
      <w:r>
        <w:rPr>
          <w:rFonts w:cs="Arial"/>
          <w:b/>
        </w:rPr>
        <w:br w:type="page"/>
      </w:r>
    </w:p>
    <w:p w:rsidR="008A4A8A" w:rsidRDefault="000322E0" w:rsidP="008A4A8A">
      <w:pPr>
        <w:jc w:val="center"/>
        <w:rPr>
          <w:rFonts w:cs="Arial"/>
          <w:b/>
          <w:sz w:val="36"/>
          <w:szCs w:val="36"/>
        </w:rPr>
      </w:pPr>
      <w:r>
        <w:rPr>
          <w:rFonts w:cs="Arial"/>
          <w:b/>
          <w:sz w:val="36"/>
          <w:szCs w:val="36"/>
        </w:rPr>
        <w:lastRenderedPageBreak/>
        <w:t>Table of Contents</w:t>
      </w:r>
    </w:p>
    <w:p w:rsidR="00AC7DF0" w:rsidRDefault="000322E0">
      <w:pPr>
        <w:pStyle w:val="TOC1"/>
        <w:tabs>
          <w:tab w:val="left" w:pos="400"/>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"1-4" \h \z \u </w:instrText>
      </w:r>
      <w:r>
        <w:rPr>
          <w:b w:val="0"/>
          <w:sz w:val="36"/>
          <w:szCs w:val="36"/>
        </w:rPr>
        <w:fldChar w:fldCharType="separate"/>
      </w:r>
      <w:hyperlink w:anchor="_Toc70517068" w:history="1">
        <w:r w:rsidR="00AC7DF0" w:rsidRPr="00557913">
          <w:rPr>
            <w:rStyle w:val="Hyperlink"/>
            <w:noProof/>
          </w:rPr>
          <w:t>1</w:t>
        </w:r>
        <w:r w:rsidR="00AC7DF0">
          <w:rPr>
            <w:rFonts w:asciiTheme="minorHAnsi" w:eastAsiaTheme="minorEastAsia" w:hAnsiTheme="minorHAnsi" w:cstheme="minorBidi"/>
            <w:b w:val="0"/>
            <w:smallCaps w:val="0"/>
            <w:noProof/>
            <w:sz w:val="22"/>
            <w:szCs w:val="22"/>
          </w:rPr>
          <w:tab/>
        </w:r>
        <w:r w:rsidR="00AC7DF0" w:rsidRPr="00557913">
          <w:rPr>
            <w:rStyle w:val="Hyperlink"/>
            <w:noProof/>
          </w:rPr>
          <w:t>FRD-REQ-393043/A-Scope</w:t>
        </w:r>
        <w:r w:rsidR="00AC7DF0">
          <w:rPr>
            <w:noProof/>
            <w:webHidden/>
          </w:rPr>
          <w:tab/>
        </w:r>
        <w:r w:rsidR="00AC7DF0">
          <w:rPr>
            <w:noProof/>
            <w:webHidden/>
          </w:rPr>
          <w:fldChar w:fldCharType="begin"/>
        </w:r>
        <w:r w:rsidR="00AC7DF0">
          <w:rPr>
            <w:noProof/>
            <w:webHidden/>
          </w:rPr>
          <w:instrText xml:space="preserve"> PAGEREF _Toc70517068 \h </w:instrText>
        </w:r>
        <w:r w:rsidR="00AC7DF0">
          <w:rPr>
            <w:noProof/>
            <w:webHidden/>
          </w:rPr>
        </w:r>
        <w:r w:rsidR="00AC7DF0">
          <w:rPr>
            <w:noProof/>
            <w:webHidden/>
          </w:rPr>
          <w:fldChar w:fldCharType="separate"/>
        </w:r>
        <w:r w:rsidR="00AC7DF0">
          <w:rPr>
            <w:noProof/>
            <w:webHidden/>
          </w:rPr>
          <w:t>5</w:t>
        </w:r>
        <w:r w:rsidR="00AC7DF0">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069" w:history="1">
        <w:r w:rsidRPr="00557913">
          <w:rPr>
            <w:rStyle w:val="Hyperlink"/>
            <w:noProof/>
          </w:rPr>
          <w:t>1.1</w:t>
        </w:r>
        <w:r>
          <w:rPr>
            <w:rFonts w:asciiTheme="minorHAnsi" w:eastAsiaTheme="minorEastAsia" w:hAnsiTheme="minorHAnsi" w:cstheme="minorBidi"/>
            <w:i w:val="0"/>
            <w:noProof/>
            <w:sz w:val="22"/>
            <w:szCs w:val="22"/>
          </w:rPr>
          <w:tab/>
        </w:r>
        <w:r w:rsidRPr="00557913">
          <w:rPr>
            <w:rStyle w:val="Hyperlink"/>
            <w:noProof/>
          </w:rPr>
          <w:t>NFN-REQ-393049/A-Scope</w:t>
        </w:r>
        <w:r>
          <w:rPr>
            <w:noProof/>
            <w:webHidden/>
          </w:rPr>
          <w:tab/>
        </w:r>
        <w:r>
          <w:rPr>
            <w:noProof/>
            <w:webHidden/>
          </w:rPr>
          <w:fldChar w:fldCharType="begin"/>
        </w:r>
        <w:r>
          <w:rPr>
            <w:noProof/>
            <w:webHidden/>
          </w:rPr>
          <w:instrText xml:space="preserve"> PAGEREF _Toc70517069 \h </w:instrText>
        </w:r>
        <w:r>
          <w:rPr>
            <w:noProof/>
            <w:webHidden/>
          </w:rPr>
        </w:r>
        <w:r>
          <w:rPr>
            <w:noProof/>
            <w:webHidden/>
          </w:rPr>
          <w:fldChar w:fldCharType="separate"/>
        </w:r>
        <w:r>
          <w:rPr>
            <w:noProof/>
            <w:webHidden/>
          </w:rPr>
          <w:t>5</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070" w:history="1">
        <w:r w:rsidRPr="00557913">
          <w:rPr>
            <w:rStyle w:val="Hyperlink"/>
            <w:noProof/>
          </w:rPr>
          <w:t>1.2</w:t>
        </w:r>
        <w:r>
          <w:rPr>
            <w:rFonts w:asciiTheme="minorHAnsi" w:eastAsiaTheme="minorEastAsia" w:hAnsiTheme="minorHAnsi" w:cstheme="minorBidi"/>
            <w:i w:val="0"/>
            <w:noProof/>
            <w:sz w:val="22"/>
            <w:szCs w:val="22"/>
          </w:rPr>
          <w:tab/>
        </w:r>
        <w:r w:rsidRPr="00557913">
          <w:rPr>
            <w:rStyle w:val="Hyperlink"/>
            <w:noProof/>
          </w:rPr>
          <w:t>NFN-REQ-393050/A-Not in Scope</w:t>
        </w:r>
        <w:r>
          <w:rPr>
            <w:noProof/>
            <w:webHidden/>
          </w:rPr>
          <w:tab/>
        </w:r>
        <w:r>
          <w:rPr>
            <w:noProof/>
            <w:webHidden/>
          </w:rPr>
          <w:fldChar w:fldCharType="begin"/>
        </w:r>
        <w:r>
          <w:rPr>
            <w:noProof/>
            <w:webHidden/>
          </w:rPr>
          <w:instrText xml:space="preserve"> PAGEREF _Toc70517070 \h </w:instrText>
        </w:r>
        <w:r>
          <w:rPr>
            <w:noProof/>
            <w:webHidden/>
          </w:rPr>
        </w:r>
        <w:r>
          <w:rPr>
            <w:noProof/>
            <w:webHidden/>
          </w:rPr>
          <w:fldChar w:fldCharType="separate"/>
        </w:r>
        <w:r>
          <w:rPr>
            <w:noProof/>
            <w:webHidden/>
          </w:rPr>
          <w:t>5</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071" w:history="1">
        <w:r w:rsidRPr="00557913">
          <w:rPr>
            <w:rStyle w:val="Hyperlink"/>
            <w:noProof/>
          </w:rPr>
          <w:t>1.3</w:t>
        </w:r>
        <w:r>
          <w:rPr>
            <w:rFonts w:asciiTheme="minorHAnsi" w:eastAsiaTheme="minorEastAsia" w:hAnsiTheme="minorHAnsi" w:cstheme="minorBidi"/>
            <w:i w:val="0"/>
            <w:noProof/>
            <w:sz w:val="22"/>
            <w:szCs w:val="22"/>
          </w:rPr>
          <w:tab/>
        </w:r>
        <w:r w:rsidRPr="00557913">
          <w:rPr>
            <w:rStyle w:val="Hyperlink"/>
            <w:noProof/>
          </w:rPr>
          <w:t>NFN-REQ-393054/B-Product Overview</w:t>
        </w:r>
        <w:r>
          <w:rPr>
            <w:noProof/>
            <w:webHidden/>
          </w:rPr>
          <w:tab/>
        </w:r>
        <w:r>
          <w:rPr>
            <w:noProof/>
            <w:webHidden/>
          </w:rPr>
          <w:fldChar w:fldCharType="begin"/>
        </w:r>
        <w:r>
          <w:rPr>
            <w:noProof/>
            <w:webHidden/>
          </w:rPr>
          <w:instrText xml:space="preserve"> PAGEREF _Toc70517071 \h </w:instrText>
        </w:r>
        <w:r>
          <w:rPr>
            <w:noProof/>
            <w:webHidden/>
          </w:rPr>
        </w:r>
        <w:r>
          <w:rPr>
            <w:noProof/>
            <w:webHidden/>
          </w:rPr>
          <w:fldChar w:fldCharType="separate"/>
        </w:r>
        <w:r>
          <w:rPr>
            <w:noProof/>
            <w:webHidden/>
          </w:rPr>
          <w:t>5</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072" w:history="1">
        <w:r w:rsidRPr="00557913">
          <w:rPr>
            <w:rStyle w:val="Hyperlink"/>
            <w:noProof/>
          </w:rPr>
          <w:t>1.4</w:t>
        </w:r>
        <w:r>
          <w:rPr>
            <w:rFonts w:asciiTheme="minorHAnsi" w:eastAsiaTheme="minorEastAsia" w:hAnsiTheme="minorHAnsi" w:cstheme="minorBidi"/>
            <w:i w:val="0"/>
            <w:noProof/>
            <w:sz w:val="22"/>
            <w:szCs w:val="22"/>
          </w:rPr>
          <w:tab/>
        </w:r>
        <w:r w:rsidRPr="00557913">
          <w:rPr>
            <w:rStyle w:val="Hyperlink"/>
            <w:noProof/>
          </w:rPr>
          <w:t>NFN-REQ-393051/B-Definitions</w:t>
        </w:r>
        <w:r>
          <w:rPr>
            <w:noProof/>
            <w:webHidden/>
          </w:rPr>
          <w:tab/>
        </w:r>
        <w:r>
          <w:rPr>
            <w:noProof/>
            <w:webHidden/>
          </w:rPr>
          <w:fldChar w:fldCharType="begin"/>
        </w:r>
        <w:r>
          <w:rPr>
            <w:noProof/>
            <w:webHidden/>
          </w:rPr>
          <w:instrText xml:space="preserve"> PAGEREF _Toc70517072 \h </w:instrText>
        </w:r>
        <w:r>
          <w:rPr>
            <w:noProof/>
            <w:webHidden/>
          </w:rPr>
        </w:r>
        <w:r>
          <w:rPr>
            <w:noProof/>
            <w:webHidden/>
          </w:rPr>
          <w:fldChar w:fldCharType="separate"/>
        </w:r>
        <w:r>
          <w:rPr>
            <w:noProof/>
            <w:webHidden/>
          </w:rPr>
          <w:t>5</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073" w:history="1">
        <w:r w:rsidRPr="00557913">
          <w:rPr>
            <w:rStyle w:val="Hyperlink"/>
            <w:noProof/>
          </w:rPr>
          <w:t>1.5</w:t>
        </w:r>
        <w:r>
          <w:rPr>
            <w:rFonts w:asciiTheme="minorHAnsi" w:eastAsiaTheme="minorEastAsia" w:hAnsiTheme="minorHAnsi" w:cstheme="minorBidi"/>
            <w:i w:val="0"/>
            <w:noProof/>
            <w:sz w:val="22"/>
            <w:szCs w:val="22"/>
          </w:rPr>
          <w:tab/>
        </w:r>
        <w:r w:rsidRPr="00557913">
          <w:rPr>
            <w:rStyle w:val="Hyperlink"/>
            <w:noProof/>
          </w:rPr>
          <w:t>NFN-REQ-393052/A-Abbreviations</w:t>
        </w:r>
        <w:r>
          <w:rPr>
            <w:noProof/>
            <w:webHidden/>
          </w:rPr>
          <w:tab/>
        </w:r>
        <w:r>
          <w:rPr>
            <w:noProof/>
            <w:webHidden/>
          </w:rPr>
          <w:fldChar w:fldCharType="begin"/>
        </w:r>
        <w:r>
          <w:rPr>
            <w:noProof/>
            <w:webHidden/>
          </w:rPr>
          <w:instrText xml:space="preserve"> PAGEREF _Toc70517073 \h </w:instrText>
        </w:r>
        <w:r>
          <w:rPr>
            <w:noProof/>
            <w:webHidden/>
          </w:rPr>
        </w:r>
        <w:r>
          <w:rPr>
            <w:noProof/>
            <w:webHidden/>
          </w:rPr>
          <w:fldChar w:fldCharType="separate"/>
        </w:r>
        <w:r>
          <w:rPr>
            <w:noProof/>
            <w:webHidden/>
          </w:rPr>
          <w:t>6</w:t>
        </w:r>
        <w:r>
          <w:rPr>
            <w:noProof/>
            <w:webHidden/>
          </w:rPr>
          <w:fldChar w:fldCharType="end"/>
        </w:r>
      </w:hyperlink>
    </w:p>
    <w:p w:rsidR="00AC7DF0" w:rsidRDefault="00AC7DF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0517074" w:history="1">
        <w:r w:rsidRPr="00557913">
          <w:rPr>
            <w:rStyle w:val="Hyperlink"/>
            <w:noProof/>
          </w:rPr>
          <w:t>2</w:t>
        </w:r>
        <w:r>
          <w:rPr>
            <w:rFonts w:asciiTheme="minorHAnsi" w:eastAsiaTheme="minorEastAsia" w:hAnsiTheme="minorHAnsi" w:cstheme="minorBidi"/>
            <w:b w:val="0"/>
            <w:smallCaps w:val="0"/>
            <w:noProof/>
            <w:sz w:val="22"/>
            <w:szCs w:val="22"/>
          </w:rPr>
          <w:tab/>
        </w:r>
        <w:r w:rsidRPr="00557913">
          <w:rPr>
            <w:rStyle w:val="Hyperlink"/>
            <w:noProof/>
          </w:rPr>
          <w:t>FRD-REQ-393045/A-Implementation Requirements</w:t>
        </w:r>
        <w:r>
          <w:rPr>
            <w:noProof/>
            <w:webHidden/>
          </w:rPr>
          <w:tab/>
        </w:r>
        <w:r>
          <w:rPr>
            <w:noProof/>
            <w:webHidden/>
          </w:rPr>
          <w:fldChar w:fldCharType="begin"/>
        </w:r>
        <w:r>
          <w:rPr>
            <w:noProof/>
            <w:webHidden/>
          </w:rPr>
          <w:instrText xml:space="preserve"> PAGEREF _Toc70517074 \h </w:instrText>
        </w:r>
        <w:r>
          <w:rPr>
            <w:noProof/>
            <w:webHidden/>
          </w:rPr>
        </w:r>
        <w:r>
          <w:rPr>
            <w:noProof/>
            <w:webHidden/>
          </w:rPr>
          <w:fldChar w:fldCharType="separate"/>
        </w:r>
        <w:r>
          <w:rPr>
            <w:noProof/>
            <w:webHidden/>
          </w:rPr>
          <w:t>7</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075" w:history="1">
        <w:r w:rsidRPr="00557913">
          <w:rPr>
            <w:rStyle w:val="Hyperlink"/>
            <w:noProof/>
          </w:rPr>
          <w:t>2.1</w:t>
        </w:r>
        <w:r>
          <w:rPr>
            <w:rFonts w:asciiTheme="minorHAnsi" w:eastAsiaTheme="minorEastAsia" w:hAnsiTheme="minorHAnsi" w:cstheme="minorBidi"/>
            <w:i w:val="0"/>
            <w:noProof/>
            <w:sz w:val="22"/>
            <w:szCs w:val="22"/>
          </w:rPr>
          <w:tab/>
        </w:r>
        <w:r w:rsidRPr="00557913">
          <w:rPr>
            <w:rStyle w:val="Hyperlink"/>
            <w:noProof/>
          </w:rPr>
          <w:t>SWR-REQ-393143/B-Implementation Requirements</w:t>
        </w:r>
        <w:r>
          <w:rPr>
            <w:noProof/>
            <w:webHidden/>
          </w:rPr>
          <w:tab/>
        </w:r>
        <w:r>
          <w:rPr>
            <w:noProof/>
            <w:webHidden/>
          </w:rPr>
          <w:fldChar w:fldCharType="begin"/>
        </w:r>
        <w:r>
          <w:rPr>
            <w:noProof/>
            <w:webHidden/>
          </w:rPr>
          <w:instrText xml:space="preserve"> PAGEREF _Toc70517075 \h </w:instrText>
        </w:r>
        <w:r>
          <w:rPr>
            <w:noProof/>
            <w:webHidden/>
          </w:rPr>
        </w:r>
        <w:r>
          <w:rPr>
            <w:noProof/>
            <w:webHidden/>
          </w:rPr>
          <w:fldChar w:fldCharType="separate"/>
        </w:r>
        <w:r>
          <w:rPr>
            <w:noProof/>
            <w:webHidden/>
          </w:rPr>
          <w:t>7</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076" w:history="1">
        <w:r w:rsidRPr="00557913">
          <w:rPr>
            <w:rStyle w:val="Hyperlink"/>
            <w:noProof/>
          </w:rPr>
          <w:t>2.2</w:t>
        </w:r>
        <w:r>
          <w:rPr>
            <w:rFonts w:asciiTheme="minorHAnsi" w:eastAsiaTheme="minorEastAsia" w:hAnsiTheme="minorHAnsi" w:cstheme="minorBidi"/>
            <w:i w:val="0"/>
            <w:noProof/>
            <w:sz w:val="22"/>
            <w:szCs w:val="22"/>
          </w:rPr>
          <w:tab/>
        </w:r>
        <w:r w:rsidRPr="00557913">
          <w:rPr>
            <w:rStyle w:val="Hyperlink"/>
            <w:noProof/>
          </w:rPr>
          <w:t>SWR-REQ-393144/B-Type of Network (Automotive Audio Bus)</w:t>
        </w:r>
        <w:r>
          <w:rPr>
            <w:noProof/>
            <w:webHidden/>
          </w:rPr>
          <w:tab/>
        </w:r>
        <w:r>
          <w:rPr>
            <w:noProof/>
            <w:webHidden/>
          </w:rPr>
          <w:fldChar w:fldCharType="begin"/>
        </w:r>
        <w:r>
          <w:rPr>
            <w:noProof/>
            <w:webHidden/>
          </w:rPr>
          <w:instrText xml:space="preserve"> PAGEREF _Toc70517076 \h </w:instrText>
        </w:r>
        <w:r>
          <w:rPr>
            <w:noProof/>
            <w:webHidden/>
          </w:rPr>
        </w:r>
        <w:r>
          <w:rPr>
            <w:noProof/>
            <w:webHidden/>
          </w:rPr>
          <w:fldChar w:fldCharType="separate"/>
        </w:r>
        <w:r>
          <w:rPr>
            <w:noProof/>
            <w:webHidden/>
          </w:rPr>
          <w:t>7</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077" w:history="1">
        <w:r w:rsidRPr="00557913">
          <w:rPr>
            <w:rStyle w:val="Hyperlink"/>
            <w:noProof/>
          </w:rPr>
          <w:t>2.2.1</w:t>
        </w:r>
        <w:r>
          <w:rPr>
            <w:rFonts w:asciiTheme="minorHAnsi" w:eastAsiaTheme="minorEastAsia" w:hAnsiTheme="minorHAnsi" w:cstheme="minorBidi"/>
            <w:noProof/>
            <w:sz w:val="22"/>
            <w:szCs w:val="22"/>
          </w:rPr>
          <w:tab/>
        </w:r>
        <w:r w:rsidRPr="00557913">
          <w:rPr>
            <w:rStyle w:val="Hyperlink"/>
            <w:noProof/>
          </w:rPr>
          <w:t>SWR-REQ-393153/B-Sampling Rate</w:t>
        </w:r>
        <w:r>
          <w:rPr>
            <w:noProof/>
            <w:webHidden/>
          </w:rPr>
          <w:tab/>
        </w:r>
        <w:r>
          <w:rPr>
            <w:noProof/>
            <w:webHidden/>
          </w:rPr>
          <w:fldChar w:fldCharType="begin"/>
        </w:r>
        <w:r>
          <w:rPr>
            <w:noProof/>
            <w:webHidden/>
          </w:rPr>
          <w:instrText xml:space="preserve"> PAGEREF _Toc70517077 \h </w:instrText>
        </w:r>
        <w:r>
          <w:rPr>
            <w:noProof/>
            <w:webHidden/>
          </w:rPr>
        </w:r>
        <w:r>
          <w:rPr>
            <w:noProof/>
            <w:webHidden/>
          </w:rPr>
          <w:fldChar w:fldCharType="separate"/>
        </w:r>
        <w:r>
          <w:rPr>
            <w:noProof/>
            <w:webHidden/>
          </w:rPr>
          <w:t>7</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078" w:history="1">
        <w:r w:rsidRPr="00557913">
          <w:rPr>
            <w:rStyle w:val="Hyperlink"/>
            <w:noProof/>
          </w:rPr>
          <w:t>2.2.2</w:t>
        </w:r>
        <w:r>
          <w:rPr>
            <w:rFonts w:asciiTheme="minorHAnsi" w:eastAsiaTheme="minorEastAsia" w:hAnsiTheme="minorHAnsi" w:cstheme="minorBidi"/>
            <w:noProof/>
            <w:sz w:val="22"/>
            <w:szCs w:val="22"/>
          </w:rPr>
          <w:tab/>
        </w:r>
        <w:r w:rsidRPr="00557913">
          <w:rPr>
            <w:rStyle w:val="Hyperlink"/>
            <w:noProof/>
          </w:rPr>
          <w:t>SWR-REQ-393154/B-Audio Streams and Mapping to A2B slots</w:t>
        </w:r>
        <w:r>
          <w:rPr>
            <w:noProof/>
            <w:webHidden/>
          </w:rPr>
          <w:tab/>
        </w:r>
        <w:r>
          <w:rPr>
            <w:noProof/>
            <w:webHidden/>
          </w:rPr>
          <w:fldChar w:fldCharType="begin"/>
        </w:r>
        <w:r>
          <w:rPr>
            <w:noProof/>
            <w:webHidden/>
          </w:rPr>
          <w:instrText xml:space="preserve"> PAGEREF _Toc70517078 \h </w:instrText>
        </w:r>
        <w:r>
          <w:rPr>
            <w:noProof/>
            <w:webHidden/>
          </w:rPr>
        </w:r>
        <w:r>
          <w:rPr>
            <w:noProof/>
            <w:webHidden/>
          </w:rPr>
          <w:fldChar w:fldCharType="separate"/>
        </w:r>
        <w:r>
          <w:rPr>
            <w:noProof/>
            <w:webHidden/>
          </w:rPr>
          <w:t>7</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079" w:history="1">
        <w:r w:rsidRPr="00557913">
          <w:rPr>
            <w:rStyle w:val="Hyperlink"/>
            <w:noProof/>
          </w:rPr>
          <w:t>2.2.3</w:t>
        </w:r>
        <w:r>
          <w:rPr>
            <w:rFonts w:asciiTheme="minorHAnsi" w:eastAsiaTheme="minorEastAsia" w:hAnsiTheme="minorHAnsi" w:cstheme="minorBidi"/>
            <w:noProof/>
            <w:sz w:val="22"/>
            <w:szCs w:val="22"/>
          </w:rPr>
          <w:tab/>
        </w:r>
        <w:r w:rsidRPr="00557913">
          <w:rPr>
            <w:rStyle w:val="Hyperlink"/>
            <w:noProof/>
          </w:rPr>
          <w:t>SWR-REQ-393155/B-Channel Size</w:t>
        </w:r>
        <w:r>
          <w:rPr>
            <w:noProof/>
            <w:webHidden/>
          </w:rPr>
          <w:tab/>
        </w:r>
        <w:r>
          <w:rPr>
            <w:noProof/>
            <w:webHidden/>
          </w:rPr>
          <w:fldChar w:fldCharType="begin"/>
        </w:r>
        <w:r>
          <w:rPr>
            <w:noProof/>
            <w:webHidden/>
          </w:rPr>
          <w:instrText xml:space="preserve"> PAGEREF _Toc70517079 \h </w:instrText>
        </w:r>
        <w:r>
          <w:rPr>
            <w:noProof/>
            <w:webHidden/>
          </w:rPr>
        </w:r>
        <w:r>
          <w:rPr>
            <w:noProof/>
            <w:webHidden/>
          </w:rPr>
          <w:fldChar w:fldCharType="separate"/>
        </w:r>
        <w:r>
          <w:rPr>
            <w:noProof/>
            <w:webHidden/>
          </w:rPr>
          <w:t>7</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080" w:history="1">
        <w:r w:rsidRPr="00557913">
          <w:rPr>
            <w:rStyle w:val="Hyperlink"/>
            <w:noProof/>
          </w:rPr>
          <w:t>2.3</w:t>
        </w:r>
        <w:r>
          <w:rPr>
            <w:rFonts w:asciiTheme="minorHAnsi" w:eastAsiaTheme="minorEastAsia" w:hAnsiTheme="minorHAnsi" w:cstheme="minorBidi"/>
            <w:i w:val="0"/>
            <w:noProof/>
            <w:sz w:val="22"/>
            <w:szCs w:val="22"/>
          </w:rPr>
          <w:tab/>
        </w:r>
        <w:r w:rsidRPr="00557913">
          <w:rPr>
            <w:rStyle w:val="Hyperlink"/>
            <w:noProof/>
          </w:rPr>
          <w:t>SWR-REQ-393145/B-Network Bandwidth Allocation</w:t>
        </w:r>
        <w:r>
          <w:rPr>
            <w:noProof/>
            <w:webHidden/>
          </w:rPr>
          <w:tab/>
        </w:r>
        <w:r>
          <w:rPr>
            <w:noProof/>
            <w:webHidden/>
          </w:rPr>
          <w:fldChar w:fldCharType="begin"/>
        </w:r>
        <w:r>
          <w:rPr>
            <w:noProof/>
            <w:webHidden/>
          </w:rPr>
          <w:instrText xml:space="preserve"> PAGEREF _Toc70517080 \h </w:instrText>
        </w:r>
        <w:r>
          <w:rPr>
            <w:noProof/>
            <w:webHidden/>
          </w:rPr>
        </w:r>
        <w:r>
          <w:rPr>
            <w:noProof/>
            <w:webHidden/>
          </w:rPr>
          <w:fldChar w:fldCharType="separate"/>
        </w:r>
        <w:r>
          <w:rPr>
            <w:noProof/>
            <w:webHidden/>
          </w:rPr>
          <w:t>8</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081" w:history="1">
        <w:r w:rsidRPr="00557913">
          <w:rPr>
            <w:rStyle w:val="Hyperlink"/>
            <w:noProof/>
          </w:rPr>
          <w:t>2.4</w:t>
        </w:r>
        <w:r>
          <w:rPr>
            <w:rFonts w:asciiTheme="minorHAnsi" w:eastAsiaTheme="minorEastAsia" w:hAnsiTheme="minorHAnsi" w:cstheme="minorBidi"/>
            <w:i w:val="0"/>
            <w:noProof/>
            <w:sz w:val="22"/>
            <w:szCs w:val="22"/>
          </w:rPr>
          <w:tab/>
        </w:r>
        <w:r w:rsidRPr="00557913">
          <w:rPr>
            <w:rStyle w:val="Hyperlink"/>
            <w:noProof/>
          </w:rPr>
          <w:t>SWR-REQ-393146/A-System Level</w:t>
        </w:r>
        <w:r>
          <w:rPr>
            <w:noProof/>
            <w:webHidden/>
          </w:rPr>
          <w:tab/>
        </w:r>
        <w:r>
          <w:rPr>
            <w:noProof/>
            <w:webHidden/>
          </w:rPr>
          <w:fldChar w:fldCharType="begin"/>
        </w:r>
        <w:r>
          <w:rPr>
            <w:noProof/>
            <w:webHidden/>
          </w:rPr>
          <w:instrText xml:space="preserve"> PAGEREF _Toc70517081 \h </w:instrText>
        </w:r>
        <w:r>
          <w:rPr>
            <w:noProof/>
            <w:webHidden/>
          </w:rPr>
        </w:r>
        <w:r>
          <w:rPr>
            <w:noProof/>
            <w:webHidden/>
          </w:rPr>
          <w:fldChar w:fldCharType="separate"/>
        </w:r>
        <w:r>
          <w:rPr>
            <w:noProof/>
            <w:webHidden/>
          </w:rPr>
          <w:t>8</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082" w:history="1">
        <w:r w:rsidRPr="00557913">
          <w:rPr>
            <w:rStyle w:val="Hyperlink"/>
            <w:noProof/>
          </w:rPr>
          <w:t>2.4.1</w:t>
        </w:r>
        <w:r>
          <w:rPr>
            <w:rFonts w:asciiTheme="minorHAnsi" w:eastAsiaTheme="minorEastAsia" w:hAnsiTheme="minorHAnsi" w:cstheme="minorBidi"/>
            <w:noProof/>
            <w:sz w:val="22"/>
            <w:szCs w:val="22"/>
          </w:rPr>
          <w:tab/>
        </w:r>
        <w:r w:rsidRPr="00557913">
          <w:rPr>
            <w:rStyle w:val="Hyperlink"/>
            <w:noProof/>
          </w:rPr>
          <w:t>SWR-REQ-393156/B-Audio Bus/Network Topology</w:t>
        </w:r>
        <w:r>
          <w:rPr>
            <w:noProof/>
            <w:webHidden/>
          </w:rPr>
          <w:tab/>
        </w:r>
        <w:r>
          <w:rPr>
            <w:noProof/>
            <w:webHidden/>
          </w:rPr>
          <w:fldChar w:fldCharType="begin"/>
        </w:r>
        <w:r>
          <w:rPr>
            <w:noProof/>
            <w:webHidden/>
          </w:rPr>
          <w:instrText xml:space="preserve"> PAGEREF _Toc70517082 \h </w:instrText>
        </w:r>
        <w:r>
          <w:rPr>
            <w:noProof/>
            <w:webHidden/>
          </w:rPr>
        </w:r>
        <w:r>
          <w:rPr>
            <w:noProof/>
            <w:webHidden/>
          </w:rPr>
          <w:fldChar w:fldCharType="separate"/>
        </w:r>
        <w:r>
          <w:rPr>
            <w:noProof/>
            <w:webHidden/>
          </w:rPr>
          <w:t>8</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083" w:history="1">
        <w:r w:rsidRPr="00557913">
          <w:rPr>
            <w:rStyle w:val="Hyperlink"/>
            <w:noProof/>
          </w:rPr>
          <w:t>2.4.2</w:t>
        </w:r>
        <w:r>
          <w:rPr>
            <w:rFonts w:asciiTheme="minorHAnsi" w:eastAsiaTheme="minorEastAsia" w:hAnsiTheme="minorHAnsi" w:cstheme="minorBidi"/>
            <w:noProof/>
            <w:sz w:val="22"/>
            <w:szCs w:val="22"/>
          </w:rPr>
          <w:tab/>
        </w:r>
        <w:r w:rsidRPr="00557913">
          <w:rPr>
            <w:rStyle w:val="Hyperlink"/>
            <w:noProof/>
          </w:rPr>
          <w:t>SWR-REQ-393157/B-Number of Nodes and Links</w:t>
        </w:r>
        <w:r>
          <w:rPr>
            <w:noProof/>
            <w:webHidden/>
          </w:rPr>
          <w:tab/>
        </w:r>
        <w:r>
          <w:rPr>
            <w:noProof/>
            <w:webHidden/>
          </w:rPr>
          <w:fldChar w:fldCharType="begin"/>
        </w:r>
        <w:r>
          <w:rPr>
            <w:noProof/>
            <w:webHidden/>
          </w:rPr>
          <w:instrText xml:space="preserve"> PAGEREF _Toc70517083 \h </w:instrText>
        </w:r>
        <w:r>
          <w:rPr>
            <w:noProof/>
            <w:webHidden/>
          </w:rPr>
        </w:r>
        <w:r>
          <w:rPr>
            <w:noProof/>
            <w:webHidden/>
          </w:rPr>
          <w:fldChar w:fldCharType="separate"/>
        </w:r>
        <w:r>
          <w:rPr>
            <w:noProof/>
            <w:webHidden/>
          </w:rPr>
          <w:t>8</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084" w:history="1">
        <w:r w:rsidRPr="00557913">
          <w:rPr>
            <w:rStyle w:val="Hyperlink"/>
            <w:noProof/>
          </w:rPr>
          <w:t>2.4.3</w:t>
        </w:r>
        <w:r>
          <w:rPr>
            <w:rFonts w:asciiTheme="minorHAnsi" w:eastAsiaTheme="minorEastAsia" w:hAnsiTheme="minorHAnsi" w:cstheme="minorBidi"/>
            <w:noProof/>
            <w:sz w:val="22"/>
            <w:szCs w:val="22"/>
          </w:rPr>
          <w:tab/>
        </w:r>
        <w:r w:rsidRPr="00557913">
          <w:rPr>
            <w:rStyle w:val="Hyperlink"/>
            <w:noProof/>
          </w:rPr>
          <w:t>SWR-REQ-393158/B-Allowed Devices</w:t>
        </w:r>
        <w:r>
          <w:rPr>
            <w:noProof/>
            <w:webHidden/>
          </w:rPr>
          <w:tab/>
        </w:r>
        <w:r>
          <w:rPr>
            <w:noProof/>
            <w:webHidden/>
          </w:rPr>
          <w:fldChar w:fldCharType="begin"/>
        </w:r>
        <w:r>
          <w:rPr>
            <w:noProof/>
            <w:webHidden/>
          </w:rPr>
          <w:instrText xml:space="preserve"> PAGEREF _Toc70517084 \h </w:instrText>
        </w:r>
        <w:r>
          <w:rPr>
            <w:noProof/>
            <w:webHidden/>
          </w:rPr>
        </w:r>
        <w:r>
          <w:rPr>
            <w:noProof/>
            <w:webHidden/>
          </w:rPr>
          <w:fldChar w:fldCharType="separate"/>
        </w:r>
        <w:r>
          <w:rPr>
            <w:noProof/>
            <w:webHidden/>
          </w:rPr>
          <w:t>8</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085" w:history="1">
        <w:r w:rsidRPr="00557913">
          <w:rPr>
            <w:rStyle w:val="Hyperlink"/>
            <w:noProof/>
          </w:rPr>
          <w:t>2.4.4</w:t>
        </w:r>
        <w:r>
          <w:rPr>
            <w:rFonts w:asciiTheme="minorHAnsi" w:eastAsiaTheme="minorEastAsia" w:hAnsiTheme="minorHAnsi" w:cstheme="minorBidi"/>
            <w:noProof/>
            <w:sz w:val="22"/>
            <w:szCs w:val="22"/>
          </w:rPr>
          <w:tab/>
        </w:r>
        <w:r w:rsidRPr="00557913">
          <w:rPr>
            <w:rStyle w:val="Hyperlink"/>
            <w:noProof/>
          </w:rPr>
          <w:t>SWR-REQ-393159/B-Common A2B Network Wakeup Source</w:t>
        </w:r>
        <w:r>
          <w:rPr>
            <w:noProof/>
            <w:webHidden/>
          </w:rPr>
          <w:tab/>
        </w:r>
        <w:r>
          <w:rPr>
            <w:noProof/>
            <w:webHidden/>
          </w:rPr>
          <w:fldChar w:fldCharType="begin"/>
        </w:r>
        <w:r>
          <w:rPr>
            <w:noProof/>
            <w:webHidden/>
          </w:rPr>
          <w:instrText xml:space="preserve"> PAGEREF _Toc70517085 \h </w:instrText>
        </w:r>
        <w:r>
          <w:rPr>
            <w:noProof/>
            <w:webHidden/>
          </w:rPr>
        </w:r>
        <w:r>
          <w:rPr>
            <w:noProof/>
            <w:webHidden/>
          </w:rPr>
          <w:fldChar w:fldCharType="separate"/>
        </w:r>
        <w:r>
          <w:rPr>
            <w:noProof/>
            <w:webHidden/>
          </w:rPr>
          <w:t>8</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086" w:history="1">
        <w:r w:rsidRPr="00557913">
          <w:rPr>
            <w:rStyle w:val="Hyperlink"/>
            <w:noProof/>
          </w:rPr>
          <w:t>2.5</w:t>
        </w:r>
        <w:r>
          <w:rPr>
            <w:rFonts w:asciiTheme="minorHAnsi" w:eastAsiaTheme="minorEastAsia" w:hAnsiTheme="minorHAnsi" w:cstheme="minorBidi"/>
            <w:i w:val="0"/>
            <w:noProof/>
            <w:sz w:val="22"/>
            <w:szCs w:val="22"/>
          </w:rPr>
          <w:tab/>
        </w:r>
        <w:r w:rsidRPr="00557913">
          <w:rPr>
            <w:rStyle w:val="Hyperlink"/>
            <w:noProof/>
          </w:rPr>
          <w:t>SWR-REQ-393147/A-Host ECU Level Requirements</w:t>
        </w:r>
        <w:r>
          <w:rPr>
            <w:noProof/>
            <w:webHidden/>
          </w:rPr>
          <w:tab/>
        </w:r>
        <w:r>
          <w:rPr>
            <w:noProof/>
            <w:webHidden/>
          </w:rPr>
          <w:fldChar w:fldCharType="begin"/>
        </w:r>
        <w:r>
          <w:rPr>
            <w:noProof/>
            <w:webHidden/>
          </w:rPr>
          <w:instrText xml:space="preserve"> PAGEREF _Toc70517086 \h </w:instrText>
        </w:r>
        <w:r>
          <w:rPr>
            <w:noProof/>
            <w:webHidden/>
          </w:rPr>
        </w:r>
        <w:r>
          <w:rPr>
            <w:noProof/>
            <w:webHidden/>
          </w:rPr>
          <w:fldChar w:fldCharType="separate"/>
        </w:r>
        <w:r>
          <w:rPr>
            <w:noProof/>
            <w:webHidden/>
          </w:rPr>
          <w:t>9</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087" w:history="1">
        <w:r w:rsidRPr="00557913">
          <w:rPr>
            <w:rStyle w:val="Hyperlink"/>
            <w:noProof/>
          </w:rPr>
          <w:t>2.5.1</w:t>
        </w:r>
        <w:r>
          <w:rPr>
            <w:rFonts w:asciiTheme="minorHAnsi" w:eastAsiaTheme="minorEastAsia" w:hAnsiTheme="minorHAnsi" w:cstheme="minorBidi"/>
            <w:noProof/>
            <w:sz w:val="22"/>
            <w:szCs w:val="22"/>
          </w:rPr>
          <w:tab/>
        </w:r>
        <w:r w:rsidRPr="00557913">
          <w:rPr>
            <w:rStyle w:val="Hyperlink"/>
            <w:noProof/>
          </w:rPr>
          <w:t>SWR-REQ-393168/B-Host to A2B Main Node Network Interface</w:t>
        </w:r>
        <w:r>
          <w:rPr>
            <w:noProof/>
            <w:webHidden/>
          </w:rPr>
          <w:tab/>
        </w:r>
        <w:r>
          <w:rPr>
            <w:noProof/>
            <w:webHidden/>
          </w:rPr>
          <w:fldChar w:fldCharType="begin"/>
        </w:r>
        <w:r>
          <w:rPr>
            <w:noProof/>
            <w:webHidden/>
          </w:rPr>
          <w:instrText xml:space="preserve"> PAGEREF _Toc70517087 \h </w:instrText>
        </w:r>
        <w:r>
          <w:rPr>
            <w:noProof/>
            <w:webHidden/>
          </w:rPr>
        </w:r>
        <w:r>
          <w:rPr>
            <w:noProof/>
            <w:webHidden/>
          </w:rPr>
          <w:fldChar w:fldCharType="separate"/>
        </w:r>
        <w:r>
          <w:rPr>
            <w:noProof/>
            <w:webHidden/>
          </w:rPr>
          <w:t>9</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088" w:history="1">
        <w:r w:rsidRPr="00557913">
          <w:rPr>
            <w:rStyle w:val="Hyperlink"/>
            <w:noProof/>
          </w:rPr>
          <w:t>2.5.2</w:t>
        </w:r>
        <w:r>
          <w:rPr>
            <w:rFonts w:asciiTheme="minorHAnsi" w:eastAsiaTheme="minorEastAsia" w:hAnsiTheme="minorHAnsi" w:cstheme="minorBidi"/>
            <w:noProof/>
            <w:sz w:val="22"/>
            <w:szCs w:val="22"/>
          </w:rPr>
          <w:tab/>
        </w:r>
        <w:r w:rsidRPr="00557913">
          <w:rPr>
            <w:rStyle w:val="Hyperlink"/>
            <w:noProof/>
          </w:rPr>
          <w:t>SWR-REQ-393169/B-Host to A2B Main Node Software</w:t>
        </w:r>
        <w:r>
          <w:rPr>
            <w:noProof/>
            <w:webHidden/>
          </w:rPr>
          <w:tab/>
        </w:r>
        <w:r>
          <w:rPr>
            <w:noProof/>
            <w:webHidden/>
          </w:rPr>
          <w:fldChar w:fldCharType="begin"/>
        </w:r>
        <w:r>
          <w:rPr>
            <w:noProof/>
            <w:webHidden/>
          </w:rPr>
          <w:instrText xml:space="preserve"> PAGEREF _Toc70517088 \h </w:instrText>
        </w:r>
        <w:r>
          <w:rPr>
            <w:noProof/>
            <w:webHidden/>
          </w:rPr>
        </w:r>
        <w:r>
          <w:rPr>
            <w:noProof/>
            <w:webHidden/>
          </w:rPr>
          <w:fldChar w:fldCharType="separate"/>
        </w:r>
        <w:r>
          <w:rPr>
            <w:noProof/>
            <w:webHidden/>
          </w:rPr>
          <w:t>9</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089" w:history="1">
        <w:r w:rsidRPr="00557913">
          <w:rPr>
            <w:rStyle w:val="Hyperlink"/>
            <w:noProof/>
          </w:rPr>
          <w:t>2.5.3</w:t>
        </w:r>
        <w:r>
          <w:rPr>
            <w:rFonts w:asciiTheme="minorHAnsi" w:eastAsiaTheme="minorEastAsia" w:hAnsiTheme="minorHAnsi" w:cstheme="minorBidi"/>
            <w:noProof/>
            <w:sz w:val="22"/>
            <w:szCs w:val="22"/>
          </w:rPr>
          <w:tab/>
        </w:r>
        <w:r w:rsidRPr="00557913">
          <w:rPr>
            <w:rStyle w:val="Hyperlink"/>
            <w:noProof/>
          </w:rPr>
          <w:t>SWR-REQ-393170/B-Host A2B Network Startup/Shutdown Time</w:t>
        </w:r>
        <w:r>
          <w:rPr>
            <w:noProof/>
            <w:webHidden/>
          </w:rPr>
          <w:tab/>
        </w:r>
        <w:r>
          <w:rPr>
            <w:noProof/>
            <w:webHidden/>
          </w:rPr>
          <w:fldChar w:fldCharType="begin"/>
        </w:r>
        <w:r>
          <w:rPr>
            <w:noProof/>
            <w:webHidden/>
          </w:rPr>
          <w:instrText xml:space="preserve"> PAGEREF _Toc70517089 \h </w:instrText>
        </w:r>
        <w:r>
          <w:rPr>
            <w:noProof/>
            <w:webHidden/>
          </w:rPr>
        </w:r>
        <w:r>
          <w:rPr>
            <w:noProof/>
            <w:webHidden/>
          </w:rPr>
          <w:fldChar w:fldCharType="separate"/>
        </w:r>
        <w:r>
          <w:rPr>
            <w:noProof/>
            <w:webHidden/>
          </w:rPr>
          <w:t>9</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090" w:history="1">
        <w:r w:rsidRPr="00557913">
          <w:rPr>
            <w:rStyle w:val="Hyperlink"/>
            <w:noProof/>
          </w:rPr>
          <w:t>2.5.4</w:t>
        </w:r>
        <w:r>
          <w:rPr>
            <w:rFonts w:asciiTheme="minorHAnsi" w:eastAsiaTheme="minorEastAsia" w:hAnsiTheme="minorHAnsi" w:cstheme="minorBidi"/>
            <w:noProof/>
            <w:sz w:val="22"/>
            <w:szCs w:val="22"/>
          </w:rPr>
          <w:tab/>
        </w:r>
        <w:r w:rsidRPr="00557913">
          <w:rPr>
            <w:rStyle w:val="Hyperlink"/>
            <w:noProof/>
          </w:rPr>
          <w:t>SWR-REQ-393171/B-A2B Main/Sub/Peripheral Network Configuration Information</w:t>
        </w:r>
        <w:r>
          <w:rPr>
            <w:noProof/>
            <w:webHidden/>
          </w:rPr>
          <w:tab/>
        </w:r>
        <w:r>
          <w:rPr>
            <w:noProof/>
            <w:webHidden/>
          </w:rPr>
          <w:fldChar w:fldCharType="begin"/>
        </w:r>
        <w:r>
          <w:rPr>
            <w:noProof/>
            <w:webHidden/>
          </w:rPr>
          <w:instrText xml:space="preserve"> PAGEREF _Toc70517090 \h </w:instrText>
        </w:r>
        <w:r>
          <w:rPr>
            <w:noProof/>
            <w:webHidden/>
          </w:rPr>
        </w:r>
        <w:r>
          <w:rPr>
            <w:noProof/>
            <w:webHidden/>
          </w:rPr>
          <w:fldChar w:fldCharType="separate"/>
        </w:r>
        <w:r>
          <w:rPr>
            <w:noProof/>
            <w:webHidden/>
          </w:rPr>
          <w:t>9</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091" w:history="1">
        <w:r w:rsidRPr="00557913">
          <w:rPr>
            <w:rStyle w:val="Hyperlink"/>
            <w:noProof/>
          </w:rPr>
          <w:t>2.5.5</w:t>
        </w:r>
        <w:r>
          <w:rPr>
            <w:rFonts w:asciiTheme="minorHAnsi" w:eastAsiaTheme="minorEastAsia" w:hAnsiTheme="minorHAnsi" w:cstheme="minorBidi"/>
            <w:noProof/>
            <w:sz w:val="22"/>
            <w:szCs w:val="22"/>
          </w:rPr>
          <w:tab/>
        </w:r>
        <w:r w:rsidRPr="00557913">
          <w:rPr>
            <w:rStyle w:val="Hyperlink"/>
            <w:noProof/>
          </w:rPr>
          <w:t>SWR-REQ-393172/B-Host A2B Network Configuration</w:t>
        </w:r>
        <w:r>
          <w:rPr>
            <w:noProof/>
            <w:webHidden/>
          </w:rPr>
          <w:tab/>
        </w:r>
        <w:r>
          <w:rPr>
            <w:noProof/>
            <w:webHidden/>
          </w:rPr>
          <w:fldChar w:fldCharType="begin"/>
        </w:r>
        <w:r>
          <w:rPr>
            <w:noProof/>
            <w:webHidden/>
          </w:rPr>
          <w:instrText xml:space="preserve"> PAGEREF _Toc70517091 \h </w:instrText>
        </w:r>
        <w:r>
          <w:rPr>
            <w:noProof/>
            <w:webHidden/>
          </w:rPr>
        </w:r>
        <w:r>
          <w:rPr>
            <w:noProof/>
            <w:webHidden/>
          </w:rPr>
          <w:fldChar w:fldCharType="separate"/>
        </w:r>
        <w:r>
          <w:rPr>
            <w:noProof/>
            <w:webHidden/>
          </w:rPr>
          <w:t>10</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092" w:history="1">
        <w:r w:rsidRPr="00557913">
          <w:rPr>
            <w:rStyle w:val="Hyperlink"/>
            <w:noProof/>
          </w:rPr>
          <w:t>2.5.6</w:t>
        </w:r>
        <w:r>
          <w:rPr>
            <w:rFonts w:asciiTheme="minorHAnsi" w:eastAsiaTheme="minorEastAsia" w:hAnsiTheme="minorHAnsi" w:cstheme="minorBidi"/>
            <w:noProof/>
            <w:sz w:val="22"/>
            <w:szCs w:val="22"/>
          </w:rPr>
          <w:tab/>
        </w:r>
        <w:r w:rsidRPr="00557913">
          <w:rPr>
            <w:rStyle w:val="Hyperlink"/>
            <w:noProof/>
          </w:rPr>
          <w:t>SWR-REQ-393173/B-Host A2B Network Error DTC support</w:t>
        </w:r>
        <w:r>
          <w:rPr>
            <w:noProof/>
            <w:webHidden/>
          </w:rPr>
          <w:tab/>
        </w:r>
        <w:r>
          <w:rPr>
            <w:noProof/>
            <w:webHidden/>
          </w:rPr>
          <w:fldChar w:fldCharType="begin"/>
        </w:r>
        <w:r>
          <w:rPr>
            <w:noProof/>
            <w:webHidden/>
          </w:rPr>
          <w:instrText xml:space="preserve"> PAGEREF _Toc70517092 \h </w:instrText>
        </w:r>
        <w:r>
          <w:rPr>
            <w:noProof/>
            <w:webHidden/>
          </w:rPr>
        </w:r>
        <w:r>
          <w:rPr>
            <w:noProof/>
            <w:webHidden/>
          </w:rPr>
          <w:fldChar w:fldCharType="separate"/>
        </w:r>
        <w:r>
          <w:rPr>
            <w:noProof/>
            <w:webHidden/>
          </w:rPr>
          <w:t>10</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093" w:history="1">
        <w:r w:rsidRPr="00557913">
          <w:rPr>
            <w:rStyle w:val="Hyperlink"/>
            <w:noProof/>
          </w:rPr>
          <w:t>2.5.7</w:t>
        </w:r>
        <w:r>
          <w:rPr>
            <w:rFonts w:asciiTheme="minorHAnsi" w:eastAsiaTheme="minorEastAsia" w:hAnsiTheme="minorHAnsi" w:cstheme="minorBidi"/>
            <w:noProof/>
            <w:sz w:val="22"/>
            <w:szCs w:val="22"/>
          </w:rPr>
          <w:tab/>
        </w:r>
        <w:r w:rsidRPr="00557913">
          <w:rPr>
            <w:rStyle w:val="Hyperlink"/>
            <w:noProof/>
          </w:rPr>
          <w:t>SWR-REQ-393174/B-Host A2B Network Error Detection and Reporting</w:t>
        </w:r>
        <w:r>
          <w:rPr>
            <w:noProof/>
            <w:webHidden/>
          </w:rPr>
          <w:tab/>
        </w:r>
        <w:r>
          <w:rPr>
            <w:noProof/>
            <w:webHidden/>
          </w:rPr>
          <w:fldChar w:fldCharType="begin"/>
        </w:r>
        <w:r>
          <w:rPr>
            <w:noProof/>
            <w:webHidden/>
          </w:rPr>
          <w:instrText xml:space="preserve"> PAGEREF _Toc70517093 \h </w:instrText>
        </w:r>
        <w:r>
          <w:rPr>
            <w:noProof/>
            <w:webHidden/>
          </w:rPr>
        </w:r>
        <w:r>
          <w:rPr>
            <w:noProof/>
            <w:webHidden/>
          </w:rPr>
          <w:fldChar w:fldCharType="separate"/>
        </w:r>
        <w:r>
          <w:rPr>
            <w:noProof/>
            <w:webHidden/>
          </w:rPr>
          <w:t>10</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094" w:history="1">
        <w:r w:rsidRPr="00557913">
          <w:rPr>
            <w:rStyle w:val="Hyperlink"/>
            <w:noProof/>
          </w:rPr>
          <w:t>2.5.8</w:t>
        </w:r>
        <w:r>
          <w:rPr>
            <w:rFonts w:asciiTheme="minorHAnsi" w:eastAsiaTheme="minorEastAsia" w:hAnsiTheme="minorHAnsi" w:cstheme="minorBidi"/>
            <w:noProof/>
            <w:sz w:val="22"/>
            <w:szCs w:val="22"/>
          </w:rPr>
          <w:tab/>
        </w:r>
        <w:r w:rsidRPr="00557913">
          <w:rPr>
            <w:rStyle w:val="Hyperlink"/>
            <w:noProof/>
          </w:rPr>
          <w:t>SWR-REQ-393175/B-Host A2B Network Error Handling</w:t>
        </w:r>
        <w:r>
          <w:rPr>
            <w:noProof/>
            <w:webHidden/>
          </w:rPr>
          <w:tab/>
        </w:r>
        <w:r>
          <w:rPr>
            <w:noProof/>
            <w:webHidden/>
          </w:rPr>
          <w:fldChar w:fldCharType="begin"/>
        </w:r>
        <w:r>
          <w:rPr>
            <w:noProof/>
            <w:webHidden/>
          </w:rPr>
          <w:instrText xml:space="preserve"> PAGEREF _Toc70517094 \h </w:instrText>
        </w:r>
        <w:r>
          <w:rPr>
            <w:noProof/>
            <w:webHidden/>
          </w:rPr>
        </w:r>
        <w:r>
          <w:rPr>
            <w:noProof/>
            <w:webHidden/>
          </w:rPr>
          <w:fldChar w:fldCharType="separate"/>
        </w:r>
        <w:r>
          <w:rPr>
            <w:noProof/>
            <w:webHidden/>
          </w:rPr>
          <w:t>10</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095" w:history="1">
        <w:r w:rsidRPr="00557913">
          <w:rPr>
            <w:rStyle w:val="Hyperlink"/>
            <w:noProof/>
          </w:rPr>
          <w:t>2.5.9</w:t>
        </w:r>
        <w:r>
          <w:rPr>
            <w:rFonts w:asciiTheme="minorHAnsi" w:eastAsiaTheme="minorEastAsia" w:hAnsiTheme="minorHAnsi" w:cstheme="minorBidi"/>
            <w:noProof/>
            <w:sz w:val="22"/>
            <w:szCs w:val="22"/>
          </w:rPr>
          <w:tab/>
        </w:r>
        <w:r w:rsidRPr="00557913">
          <w:rPr>
            <w:rStyle w:val="Hyperlink"/>
            <w:noProof/>
          </w:rPr>
          <w:t>SWR-REQ-393176/B-Audio Main Node Clock</w:t>
        </w:r>
        <w:r>
          <w:rPr>
            <w:noProof/>
            <w:webHidden/>
          </w:rPr>
          <w:tab/>
        </w:r>
        <w:r>
          <w:rPr>
            <w:noProof/>
            <w:webHidden/>
          </w:rPr>
          <w:fldChar w:fldCharType="begin"/>
        </w:r>
        <w:r>
          <w:rPr>
            <w:noProof/>
            <w:webHidden/>
          </w:rPr>
          <w:instrText xml:space="preserve"> PAGEREF _Toc70517095 \h </w:instrText>
        </w:r>
        <w:r>
          <w:rPr>
            <w:noProof/>
            <w:webHidden/>
          </w:rPr>
        </w:r>
        <w:r>
          <w:rPr>
            <w:noProof/>
            <w:webHidden/>
          </w:rPr>
          <w:fldChar w:fldCharType="separate"/>
        </w:r>
        <w:r>
          <w:rPr>
            <w:noProof/>
            <w:webHidden/>
          </w:rPr>
          <w:t>11</w:t>
        </w:r>
        <w:r>
          <w:rPr>
            <w:noProof/>
            <w:webHidden/>
          </w:rPr>
          <w:fldChar w:fldCharType="end"/>
        </w:r>
      </w:hyperlink>
    </w:p>
    <w:p w:rsidR="00AC7DF0" w:rsidRDefault="00AC7DF0">
      <w:pPr>
        <w:pStyle w:val="TOC3"/>
        <w:tabs>
          <w:tab w:val="left" w:pos="1320"/>
          <w:tab w:val="right" w:leader="dot" w:pos="11107"/>
        </w:tabs>
        <w:rPr>
          <w:rFonts w:asciiTheme="minorHAnsi" w:eastAsiaTheme="minorEastAsia" w:hAnsiTheme="minorHAnsi" w:cstheme="minorBidi"/>
          <w:noProof/>
          <w:sz w:val="22"/>
          <w:szCs w:val="22"/>
        </w:rPr>
      </w:pPr>
      <w:hyperlink w:anchor="_Toc70517096" w:history="1">
        <w:r w:rsidRPr="00557913">
          <w:rPr>
            <w:rStyle w:val="Hyperlink"/>
            <w:noProof/>
          </w:rPr>
          <w:t>2.5.10</w:t>
        </w:r>
        <w:r>
          <w:rPr>
            <w:rFonts w:asciiTheme="minorHAnsi" w:eastAsiaTheme="minorEastAsia" w:hAnsiTheme="minorHAnsi" w:cstheme="minorBidi"/>
            <w:noProof/>
            <w:sz w:val="22"/>
            <w:szCs w:val="22"/>
          </w:rPr>
          <w:tab/>
        </w:r>
        <w:r w:rsidRPr="00557913">
          <w:rPr>
            <w:rStyle w:val="Hyperlink"/>
            <w:noProof/>
          </w:rPr>
          <w:t>SWR-REQ-393177/B-Loss of Audio Main Node Clock Error Detection on Main and Sub Hosts</w:t>
        </w:r>
        <w:r>
          <w:rPr>
            <w:noProof/>
            <w:webHidden/>
          </w:rPr>
          <w:tab/>
        </w:r>
        <w:r>
          <w:rPr>
            <w:noProof/>
            <w:webHidden/>
          </w:rPr>
          <w:fldChar w:fldCharType="begin"/>
        </w:r>
        <w:r>
          <w:rPr>
            <w:noProof/>
            <w:webHidden/>
          </w:rPr>
          <w:instrText xml:space="preserve"> PAGEREF _Toc70517096 \h </w:instrText>
        </w:r>
        <w:r>
          <w:rPr>
            <w:noProof/>
            <w:webHidden/>
          </w:rPr>
        </w:r>
        <w:r>
          <w:rPr>
            <w:noProof/>
            <w:webHidden/>
          </w:rPr>
          <w:fldChar w:fldCharType="separate"/>
        </w:r>
        <w:r>
          <w:rPr>
            <w:noProof/>
            <w:webHidden/>
          </w:rPr>
          <w:t>11</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097" w:history="1">
        <w:r w:rsidRPr="00557913">
          <w:rPr>
            <w:rStyle w:val="Hyperlink"/>
            <w:noProof/>
          </w:rPr>
          <w:t>2.6</w:t>
        </w:r>
        <w:r>
          <w:rPr>
            <w:rFonts w:asciiTheme="minorHAnsi" w:eastAsiaTheme="minorEastAsia" w:hAnsiTheme="minorHAnsi" w:cstheme="minorBidi"/>
            <w:i w:val="0"/>
            <w:noProof/>
            <w:sz w:val="22"/>
            <w:szCs w:val="22"/>
          </w:rPr>
          <w:tab/>
        </w:r>
        <w:r w:rsidRPr="00557913">
          <w:rPr>
            <w:rStyle w:val="Hyperlink"/>
            <w:noProof/>
          </w:rPr>
          <w:t>SWR-REQ-393148/A-Specific Diagnostic Support via CAN</w:t>
        </w:r>
        <w:r>
          <w:rPr>
            <w:noProof/>
            <w:webHidden/>
          </w:rPr>
          <w:tab/>
        </w:r>
        <w:r>
          <w:rPr>
            <w:noProof/>
            <w:webHidden/>
          </w:rPr>
          <w:fldChar w:fldCharType="begin"/>
        </w:r>
        <w:r>
          <w:rPr>
            <w:noProof/>
            <w:webHidden/>
          </w:rPr>
          <w:instrText xml:space="preserve"> PAGEREF _Toc70517097 \h </w:instrText>
        </w:r>
        <w:r>
          <w:rPr>
            <w:noProof/>
            <w:webHidden/>
          </w:rPr>
        </w:r>
        <w:r>
          <w:rPr>
            <w:noProof/>
            <w:webHidden/>
          </w:rPr>
          <w:fldChar w:fldCharType="separate"/>
        </w:r>
        <w:r>
          <w:rPr>
            <w:noProof/>
            <w:webHidden/>
          </w:rPr>
          <w:t>12</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098" w:history="1">
        <w:r w:rsidRPr="00557913">
          <w:rPr>
            <w:rStyle w:val="Hyperlink"/>
            <w:noProof/>
          </w:rPr>
          <w:t>2.6.1</w:t>
        </w:r>
        <w:r>
          <w:rPr>
            <w:rFonts w:asciiTheme="minorHAnsi" w:eastAsiaTheme="minorEastAsia" w:hAnsiTheme="minorHAnsi" w:cstheme="minorBidi"/>
            <w:noProof/>
            <w:sz w:val="22"/>
            <w:szCs w:val="22"/>
          </w:rPr>
          <w:tab/>
        </w:r>
        <w:r w:rsidRPr="00557913">
          <w:rPr>
            <w:rStyle w:val="Hyperlink"/>
            <w:noProof/>
          </w:rPr>
          <w:t>SWR-REQ-393178/B-A2B Network Discovery at EOL/Service Bay</w:t>
        </w:r>
        <w:r>
          <w:rPr>
            <w:noProof/>
            <w:webHidden/>
          </w:rPr>
          <w:tab/>
        </w:r>
        <w:r>
          <w:rPr>
            <w:noProof/>
            <w:webHidden/>
          </w:rPr>
          <w:fldChar w:fldCharType="begin"/>
        </w:r>
        <w:r>
          <w:rPr>
            <w:noProof/>
            <w:webHidden/>
          </w:rPr>
          <w:instrText xml:space="preserve"> PAGEREF _Toc70517098 \h </w:instrText>
        </w:r>
        <w:r>
          <w:rPr>
            <w:noProof/>
            <w:webHidden/>
          </w:rPr>
        </w:r>
        <w:r>
          <w:rPr>
            <w:noProof/>
            <w:webHidden/>
          </w:rPr>
          <w:fldChar w:fldCharType="separate"/>
        </w:r>
        <w:r>
          <w:rPr>
            <w:noProof/>
            <w:webHidden/>
          </w:rPr>
          <w:t>12</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099" w:history="1">
        <w:r w:rsidRPr="00557913">
          <w:rPr>
            <w:rStyle w:val="Hyperlink"/>
            <w:noProof/>
          </w:rPr>
          <w:t>2.6.2</w:t>
        </w:r>
        <w:r>
          <w:rPr>
            <w:rFonts w:asciiTheme="minorHAnsi" w:eastAsiaTheme="minorEastAsia" w:hAnsiTheme="minorHAnsi" w:cstheme="minorBidi"/>
            <w:noProof/>
            <w:sz w:val="22"/>
            <w:szCs w:val="22"/>
          </w:rPr>
          <w:tab/>
        </w:r>
        <w:r w:rsidRPr="00557913">
          <w:rPr>
            <w:rStyle w:val="Hyperlink"/>
            <w:noProof/>
          </w:rPr>
          <w:t>SWR-REQ-393179/B-A2B Network Errors</w:t>
        </w:r>
        <w:r>
          <w:rPr>
            <w:noProof/>
            <w:webHidden/>
          </w:rPr>
          <w:tab/>
        </w:r>
        <w:r>
          <w:rPr>
            <w:noProof/>
            <w:webHidden/>
          </w:rPr>
          <w:fldChar w:fldCharType="begin"/>
        </w:r>
        <w:r>
          <w:rPr>
            <w:noProof/>
            <w:webHidden/>
          </w:rPr>
          <w:instrText xml:space="preserve"> PAGEREF _Toc70517099 \h </w:instrText>
        </w:r>
        <w:r>
          <w:rPr>
            <w:noProof/>
            <w:webHidden/>
          </w:rPr>
        </w:r>
        <w:r>
          <w:rPr>
            <w:noProof/>
            <w:webHidden/>
          </w:rPr>
          <w:fldChar w:fldCharType="separate"/>
        </w:r>
        <w:r>
          <w:rPr>
            <w:noProof/>
            <w:webHidden/>
          </w:rPr>
          <w:t>12</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100" w:history="1">
        <w:r w:rsidRPr="00557913">
          <w:rPr>
            <w:rStyle w:val="Hyperlink"/>
            <w:noProof/>
          </w:rPr>
          <w:t>2.6.3</w:t>
        </w:r>
        <w:r>
          <w:rPr>
            <w:rFonts w:asciiTheme="minorHAnsi" w:eastAsiaTheme="minorEastAsia" w:hAnsiTheme="minorHAnsi" w:cstheme="minorBidi"/>
            <w:noProof/>
            <w:sz w:val="22"/>
            <w:szCs w:val="22"/>
          </w:rPr>
          <w:tab/>
        </w:r>
        <w:r w:rsidRPr="00557913">
          <w:rPr>
            <w:rStyle w:val="Hyperlink"/>
            <w:noProof/>
          </w:rPr>
          <w:t>SWR-REQ-393180/B-A2B Error Counters</w:t>
        </w:r>
        <w:r>
          <w:rPr>
            <w:noProof/>
            <w:webHidden/>
          </w:rPr>
          <w:tab/>
        </w:r>
        <w:r>
          <w:rPr>
            <w:noProof/>
            <w:webHidden/>
          </w:rPr>
          <w:fldChar w:fldCharType="begin"/>
        </w:r>
        <w:r>
          <w:rPr>
            <w:noProof/>
            <w:webHidden/>
          </w:rPr>
          <w:instrText xml:space="preserve"> PAGEREF _Toc70517100 \h </w:instrText>
        </w:r>
        <w:r>
          <w:rPr>
            <w:noProof/>
            <w:webHidden/>
          </w:rPr>
        </w:r>
        <w:r>
          <w:rPr>
            <w:noProof/>
            <w:webHidden/>
          </w:rPr>
          <w:fldChar w:fldCharType="separate"/>
        </w:r>
        <w:r>
          <w:rPr>
            <w:noProof/>
            <w:webHidden/>
          </w:rPr>
          <w:t>12</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101" w:history="1">
        <w:r w:rsidRPr="00557913">
          <w:rPr>
            <w:rStyle w:val="Hyperlink"/>
            <w:noProof/>
          </w:rPr>
          <w:t>2.7</w:t>
        </w:r>
        <w:r>
          <w:rPr>
            <w:rFonts w:asciiTheme="minorHAnsi" w:eastAsiaTheme="minorEastAsia" w:hAnsiTheme="minorHAnsi" w:cstheme="minorBidi"/>
            <w:i w:val="0"/>
            <w:noProof/>
            <w:sz w:val="22"/>
            <w:szCs w:val="22"/>
          </w:rPr>
          <w:tab/>
        </w:r>
        <w:r w:rsidRPr="00557913">
          <w:rPr>
            <w:rStyle w:val="Hyperlink"/>
            <w:noProof/>
          </w:rPr>
          <w:t>SWR-REQ-393149/B-Main Node Requirements</w:t>
        </w:r>
        <w:r>
          <w:rPr>
            <w:noProof/>
            <w:webHidden/>
          </w:rPr>
          <w:tab/>
        </w:r>
        <w:r>
          <w:rPr>
            <w:noProof/>
            <w:webHidden/>
          </w:rPr>
          <w:fldChar w:fldCharType="begin"/>
        </w:r>
        <w:r>
          <w:rPr>
            <w:noProof/>
            <w:webHidden/>
          </w:rPr>
          <w:instrText xml:space="preserve"> PAGEREF _Toc70517101 \h </w:instrText>
        </w:r>
        <w:r>
          <w:rPr>
            <w:noProof/>
            <w:webHidden/>
          </w:rPr>
        </w:r>
        <w:r>
          <w:rPr>
            <w:noProof/>
            <w:webHidden/>
          </w:rPr>
          <w:fldChar w:fldCharType="separate"/>
        </w:r>
        <w:r>
          <w:rPr>
            <w:noProof/>
            <w:webHidden/>
          </w:rPr>
          <w:t>12</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102" w:history="1">
        <w:r w:rsidRPr="00557913">
          <w:rPr>
            <w:rStyle w:val="Hyperlink"/>
            <w:noProof/>
          </w:rPr>
          <w:t>2.7.1</w:t>
        </w:r>
        <w:r>
          <w:rPr>
            <w:rFonts w:asciiTheme="minorHAnsi" w:eastAsiaTheme="minorEastAsia" w:hAnsiTheme="minorHAnsi" w:cstheme="minorBidi"/>
            <w:noProof/>
            <w:sz w:val="22"/>
            <w:szCs w:val="22"/>
          </w:rPr>
          <w:tab/>
        </w:r>
        <w:r w:rsidRPr="00557913">
          <w:rPr>
            <w:rStyle w:val="Hyperlink"/>
            <w:noProof/>
          </w:rPr>
          <w:t>SWR-REQ-393181/B-Maximum Phantom Power Allocation</w:t>
        </w:r>
        <w:r>
          <w:rPr>
            <w:noProof/>
            <w:webHidden/>
          </w:rPr>
          <w:tab/>
        </w:r>
        <w:r>
          <w:rPr>
            <w:noProof/>
            <w:webHidden/>
          </w:rPr>
          <w:fldChar w:fldCharType="begin"/>
        </w:r>
        <w:r>
          <w:rPr>
            <w:noProof/>
            <w:webHidden/>
          </w:rPr>
          <w:instrText xml:space="preserve"> PAGEREF _Toc70517102 \h </w:instrText>
        </w:r>
        <w:r>
          <w:rPr>
            <w:noProof/>
            <w:webHidden/>
          </w:rPr>
        </w:r>
        <w:r>
          <w:rPr>
            <w:noProof/>
            <w:webHidden/>
          </w:rPr>
          <w:fldChar w:fldCharType="separate"/>
        </w:r>
        <w:r>
          <w:rPr>
            <w:noProof/>
            <w:webHidden/>
          </w:rPr>
          <w:t>12</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103" w:history="1">
        <w:r w:rsidRPr="00557913">
          <w:rPr>
            <w:rStyle w:val="Hyperlink"/>
            <w:noProof/>
          </w:rPr>
          <w:t>2.8</w:t>
        </w:r>
        <w:r>
          <w:rPr>
            <w:rFonts w:asciiTheme="minorHAnsi" w:eastAsiaTheme="minorEastAsia" w:hAnsiTheme="minorHAnsi" w:cstheme="minorBidi"/>
            <w:i w:val="0"/>
            <w:noProof/>
            <w:sz w:val="22"/>
            <w:szCs w:val="22"/>
          </w:rPr>
          <w:tab/>
        </w:r>
        <w:r w:rsidRPr="00557913">
          <w:rPr>
            <w:rStyle w:val="Hyperlink"/>
            <w:noProof/>
          </w:rPr>
          <w:t>SWR-REQ-393150/B-Sub Node Requirements</w:t>
        </w:r>
        <w:r>
          <w:rPr>
            <w:noProof/>
            <w:webHidden/>
          </w:rPr>
          <w:tab/>
        </w:r>
        <w:r>
          <w:rPr>
            <w:noProof/>
            <w:webHidden/>
          </w:rPr>
          <w:fldChar w:fldCharType="begin"/>
        </w:r>
        <w:r>
          <w:rPr>
            <w:noProof/>
            <w:webHidden/>
          </w:rPr>
          <w:instrText xml:space="preserve"> PAGEREF _Toc70517103 \h </w:instrText>
        </w:r>
        <w:r>
          <w:rPr>
            <w:noProof/>
            <w:webHidden/>
          </w:rPr>
        </w:r>
        <w:r>
          <w:rPr>
            <w:noProof/>
            <w:webHidden/>
          </w:rPr>
          <w:fldChar w:fldCharType="separate"/>
        </w:r>
        <w:r>
          <w:rPr>
            <w:noProof/>
            <w:webHidden/>
          </w:rPr>
          <w:t>12</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104" w:history="1">
        <w:r w:rsidRPr="00557913">
          <w:rPr>
            <w:rStyle w:val="Hyperlink"/>
            <w:noProof/>
          </w:rPr>
          <w:t>2.8.1</w:t>
        </w:r>
        <w:r>
          <w:rPr>
            <w:rFonts w:asciiTheme="minorHAnsi" w:eastAsiaTheme="minorEastAsia" w:hAnsiTheme="minorHAnsi" w:cstheme="minorBidi"/>
            <w:noProof/>
            <w:sz w:val="22"/>
            <w:szCs w:val="22"/>
          </w:rPr>
          <w:tab/>
        </w:r>
        <w:r w:rsidRPr="00557913">
          <w:rPr>
            <w:rStyle w:val="Hyperlink"/>
            <w:noProof/>
          </w:rPr>
          <w:t>SWR-REQ-393182/B-Sub Node Communication</w:t>
        </w:r>
        <w:r>
          <w:rPr>
            <w:noProof/>
            <w:webHidden/>
          </w:rPr>
          <w:tab/>
        </w:r>
        <w:r>
          <w:rPr>
            <w:noProof/>
            <w:webHidden/>
          </w:rPr>
          <w:fldChar w:fldCharType="begin"/>
        </w:r>
        <w:r>
          <w:rPr>
            <w:noProof/>
            <w:webHidden/>
          </w:rPr>
          <w:instrText xml:space="preserve"> PAGEREF _Toc70517104 \h </w:instrText>
        </w:r>
        <w:r>
          <w:rPr>
            <w:noProof/>
            <w:webHidden/>
          </w:rPr>
        </w:r>
        <w:r>
          <w:rPr>
            <w:noProof/>
            <w:webHidden/>
          </w:rPr>
          <w:fldChar w:fldCharType="separate"/>
        </w:r>
        <w:r>
          <w:rPr>
            <w:noProof/>
            <w:webHidden/>
          </w:rPr>
          <w:t>13</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105" w:history="1">
        <w:r w:rsidRPr="00557913">
          <w:rPr>
            <w:rStyle w:val="Hyperlink"/>
            <w:noProof/>
          </w:rPr>
          <w:t>2.8.2</w:t>
        </w:r>
        <w:r>
          <w:rPr>
            <w:rFonts w:asciiTheme="minorHAnsi" w:eastAsiaTheme="minorEastAsia" w:hAnsiTheme="minorHAnsi" w:cstheme="minorBidi"/>
            <w:noProof/>
            <w:sz w:val="22"/>
            <w:szCs w:val="22"/>
          </w:rPr>
          <w:tab/>
        </w:r>
        <w:r w:rsidRPr="00557913">
          <w:rPr>
            <w:rStyle w:val="Hyperlink"/>
            <w:noProof/>
          </w:rPr>
          <w:t>SWR-REQ-393183/B-Last Sub Node</w:t>
        </w:r>
        <w:r>
          <w:rPr>
            <w:noProof/>
            <w:webHidden/>
          </w:rPr>
          <w:tab/>
        </w:r>
        <w:r>
          <w:rPr>
            <w:noProof/>
            <w:webHidden/>
          </w:rPr>
          <w:fldChar w:fldCharType="begin"/>
        </w:r>
        <w:r>
          <w:rPr>
            <w:noProof/>
            <w:webHidden/>
          </w:rPr>
          <w:instrText xml:space="preserve"> PAGEREF _Toc70517105 \h </w:instrText>
        </w:r>
        <w:r>
          <w:rPr>
            <w:noProof/>
            <w:webHidden/>
          </w:rPr>
        </w:r>
        <w:r>
          <w:rPr>
            <w:noProof/>
            <w:webHidden/>
          </w:rPr>
          <w:fldChar w:fldCharType="separate"/>
        </w:r>
        <w:r>
          <w:rPr>
            <w:noProof/>
            <w:webHidden/>
          </w:rPr>
          <w:t>13</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106" w:history="1">
        <w:r w:rsidRPr="00557913">
          <w:rPr>
            <w:rStyle w:val="Hyperlink"/>
            <w:noProof/>
          </w:rPr>
          <w:t>2.8.3</w:t>
        </w:r>
        <w:r>
          <w:rPr>
            <w:rFonts w:asciiTheme="minorHAnsi" w:eastAsiaTheme="minorEastAsia" w:hAnsiTheme="minorHAnsi" w:cstheme="minorBidi"/>
            <w:noProof/>
            <w:sz w:val="22"/>
            <w:szCs w:val="22"/>
          </w:rPr>
          <w:tab/>
        </w:r>
        <w:r w:rsidRPr="00557913">
          <w:rPr>
            <w:rStyle w:val="Hyperlink"/>
            <w:noProof/>
          </w:rPr>
          <w:t>SWR-REQ-393184/B-Sub Node Network Error Detection &amp; Reporting</w:t>
        </w:r>
        <w:r>
          <w:rPr>
            <w:noProof/>
            <w:webHidden/>
          </w:rPr>
          <w:tab/>
        </w:r>
        <w:r>
          <w:rPr>
            <w:noProof/>
            <w:webHidden/>
          </w:rPr>
          <w:fldChar w:fldCharType="begin"/>
        </w:r>
        <w:r>
          <w:rPr>
            <w:noProof/>
            <w:webHidden/>
          </w:rPr>
          <w:instrText xml:space="preserve"> PAGEREF _Toc70517106 \h </w:instrText>
        </w:r>
        <w:r>
          <w:rPr>
            <w:noProof/>
            <w:webHidden/>
          </w:rPr>
        </w:r>
        <w:r>
          <w:rPr>
            <w:noProof/>
            <w:webHidden/>
          </w:rPr>
          <w:fldChar w:fldCharType="separate"/>
        </w:r>
        <w:r>
          <w:rPr>
            <w:noProof/>
            <w:webHidden/>
          </w:rPr>
          <w:t>13</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107" w:history="1">
        <w:r w:rsidRPr="00557913">
          <w:rPr>
            <w:rStyle w:val="Hyperlink"/>
            <w:noProof/>
          </w:rPr>
          <w:t>2.8.4</w:t>
        </w:r>
        <w:r>
          <w:rPr>
            <w:rFonts w:asciiTheme="minorHAnsi" w:eastAsiaTheme="minorEastAsia" w:hAnsiTheme="minorHAnsi" w:cstheme="minorBidi"/>
            <w:noProof/>
            <w:sz w:val="22"/>
            <w:szCs w:val="22"/>
          </w:rPr>
          <w:tab/>
        </w:r>
        <w:r w:rsidRPr="00557913">
          <w:rPr>
            <w:rStyle w:val="Hyperlink"/>
            <w:noProof/>
          </w:rPr>
          <w:t>SWR-REQ-393185/B-Sub Node Peripheral Error Detection &amp; Reporting</w:t>
        </w:r>
        <w:r>
          <w:rPr>
            <w:noProof/>
            <w:webHidden/>
          </w:rPr>
          <w:tab/>
        </w:r>
        <w:r>
          <w:rPr>
            <w:noProof/>
            <w:webHidden/>
          </w:rPr>
          <w:fldChar w:fldCharType="begin"/>
        </w:r>
        <w:r>
          <w:rPr>
            <w:noProof/>
            <w:webHidden/>
          </w:rPr>
          <w:instrText xml:space="preserve"> PAGEREF _Toc70517107 \h </w:instrText>
        </w:r>
        <w:r>
          <w:rPr>
            <w:noProof/>
            <w:webHidden/>
          </w:rPr>
        </w:r>
        <w:r>
          <w:rPr>
            <w:noProof/>
            <w:webHidden/>
          </w:rPr>
          <w:fldChar w:fldCharType="separate"/>
        </w:r>
        <w:r>
          <w:rPr>
            <w:noProof/>
            <w:webHidden/>
          </w:rPr>
          <w:t>13</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108" w:history="1">
        <w:r w:rsidRPr="00557913">
          <w:rPr>
            <w:rStyle w:val="Hyperlink"/>
            <w:noProof/>
          </w:rPr>
          <w:t>2.8.5</w:t>
        </w:r>
        <w:r>
          <w:rPr>
            <w:rFonts w:asciiTheme="minorHAnsi" w:eastAsiaTheme="minorEastAsia" w:hAnsiTheme="minorHAnsi" w:cstheme="minorBidi"/>
            <w:noProof/>
            <w:sz w:val="22"/>
            <w:szCs w:val="22"/>
          </w:rPr>
          <w:tab/>
        </w:r>
        <w:r w:rsidRPr="00557913">
          <w:rPr>
            <w:rStyle w:val="Hyperlink"/>
            <w:noProof/>
          </w:rPr>
          <w:t>SWR-REQ-393186/B-Sub Node's Main Node Clock Error Detection and Reporting</w:t>
        </w:r>
        <w:r>
          <w:rPr>
            <w:noProof/>
            <w:webHidden/>
          </w:rPr>
          <w:tab/>
        </w:r>
        <w:r>
          <w:rPr>
            <w:noProof/>
            <w:webHidden/>
          </w:rPr>
          <w:fldChar w:fldCharType="begin"/>
        </w:r>
        <w:r>
          <w:rPr>
            <w:noProof/>
            <w:webHidden/>
          </w:rPr>
          <w:instrText xml:space="preserve"> PAGEREF _Toc70517108 \h </w:instrText>
        </w:r>
        <w:r>
          <w:rPr>
            <w:noProof/>
            <w:webHidden/>
          </w:rPr>
        </w:r>
        <w:r>
          <w:rPr>
            <w:noProof/>
            <w:webHidden/>
          </w:rPr>
          <w:fldChar w:fldCharType="separate"/>
        </w:r>
        <w:r>
          <w:rPr>
            <w:noProof/>
            <w:webHidden/>
          </w:rPr>
          <w:t>13</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109" w:history="1">
        <w:r w:rsidRPr="00557913">
          <w:rPr>
            <w:rStyle w:val="Hyperlink"/>
            <w:noProof/>
          </w:rPr>
          <w:t>2.9</w:t>
        </w:r>
        <w:r>
          <w:rPr>
            <w:rFonts w:asciiTheme="minorHAnsi" w:eastAsiaTheme="minorEastAsia" w:hAnsiTheme="minorHAnsi" w:cstheme="minorBidi"/>
            <w:i w:val="0"/>
            <w:noProof/>
            <w:sz w:val="22"/>
            <w:szCs w:val="22"/>
          </w:rPr>
          <w:tab/>
        </w:r>
        <w:r w:rsidRPr="00557913">
          <w:rPr>
            <w:rStyle w:val="Hyperlink"/>
            <w:noProof/>
          </w:rPr>
          <w:t>SWR-REQ-393151/B-Peripheral Requirements</w:t>
        </w:r>
        <w:r>
          <w:rPr>
            <w:noProof/>
            <w:webHidden/>
          </w:rPr>
          <w:tab/>
        </w:r>
        <w:r>
          <w:rPr>
            <w:noProof/>
            <w:webHidden/>
          </w:rPr>
          <w:fldChar w:fldCharType="begin"/>
        </w:r>
        <w:r>
          <w:rPr>
            <w:noProof/>
            <w:webHidden/>
          </w:rPr>
          <w:instrText xml:space="preserve"> PAGEREF _Toc70517109 \h </w:instrText>
        </w:r>
        <w:r>
          <w:rPr>
            <w:noProof/>
            <w:webHidden/>
          </w:rPr>
        </w:r>
        <w:r>
          <w:rPr>
            <w:noProof/>
            <w:webHidden/>
          </w:rPr>
          <w:fldChar w:fldCharType="separate"/>
        </w:r>
        <w:r>
          <w:rPr>
            <w:noProof/>
            <w:webHidden/>
          </w:rPr>
          <w:t>13</w:t>
        </w:r>
        <w:r>
          <w:rPr>
            <w:noProof/>
            <w:webHidden/>
          </w:rPr>
          <w:fldChar w:fldCharType="end"/>
        </w:r>
      </w:hyperlink>
    </w:p>
    <w:p w:rsidR="00AC7DF0" w:rsidRDefault="00AC7DF0">
      <w:pPr>
        <w:pStyle w:val="TOC3"/>
        <w:tabs>
          <w:tab w:val="left" w:pos="1100"/>
          <w:tab w:val="right" w:leader="dot" w:pos="11107"/>
        </w:tabs>
        <w:rPr>
          <w:rFonts w:asciiTheme="minorHAnsi" w:eastAsiaTheme="minorEastAsia" w:hAnsiTheme="minorHAnsi" w:cstheme="minorBidi"/>
          <w:noProof/>
          <w:sz w:val="22"/>
          <w:szCs w:val="22"/>
        </w:rPr>
      </w:pPr>
      <w:hyperlink w:anchor="_Toc70517110" w:history="1">
        <w:r w:rsidRPr="00557913">
          <w:rPr>
            <w:rStyle w:val="Hyperlink"/>
            <w:noProof/>
          </w:rPr>
          <w:t>2.9.1</w:t>
        </w:r>
        <w:r>
          <w:rPr>
            <w:rFonts w:asciiTheme="minorHAnsi" w:eastAsiaTheme="minorEastAsia" w:hAnsiTheme="minorHAnsi" w:cstheme="minorBidi"/>
            <w:noProof/>
            <w:sz w:val="22"/>
            <w:szCs w:val="22"/>
          </w:rPr>
          <w:tab/>
        </w:r>
        <w:r w:rsidRPr="00557913">
          <w:rPr>
            <w:rStyle w:val="Hyperlink"/>
            <w:noProof/>
          </w:rPr>
          <w:t>SWR-REQ-393187/A-Types of Peripherals</w:t>
        </w:r>
        <w:r>
          <w:rPr>
            <w:noProof/>
            <w:webHidden/>
          </w:rPr>
          <w:tab/>
        </w:r>
        <w:r>
          <w:rPr>
            <w:noProof/>
            <w:webHidden/>
          </w:rPr>
          <w:fldChar w:fldCharType="begin"/>
        </w:r>
        <w:r>
          <w:rPr>
            <w:noProof/>
            <w:webHidden/>
          </w:rPr>
          <w:instrText xml:space="preserve"> PAGEREF _Toc70517110 \h </w:instrText>
        </w:r>
        <w:r>
          <w:rPr>
            <w:noProof/>
            <w:webHidden/>
          </w:rPr>
        </w:r>
        <w:r>
          <w:rPr>
            <w:noProof/>
            <w:webHidden/>
          </w:rPr>
          <w:fldChar w:fldCharType="separate"/>
        </w:r>
        <w:r>
          <w:rPr>
            <w:noProof/>
            <w:webHidden/>
          </w:rPr>
          <w:t>13</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111" w:history="1">
        <w:r w:rsidRPr="00557913">
          <w:rPr>
            <w:rStyle w:val="Hyperlink"/>
            <w:noProof/>
          </w:rPr>
          <w:t>2.10</w:t>
        </w:r>
        <w:r>
          <w:rPr>
            <w:rFonts w:asciiTheme="minorHAnsi" w:eastAsiaTheme="minorEastAsia" w:hAnsiTheme="minorHAnsi" w:cstheme="minorBidi"/>
            <w:i w:val="0"/>
            <w:noProof/>
            <w:sz w:val="22"/>
            <w:szCs w:val="22"/>
          </w:rPr>
          <w:tab/>
        </w:r>
        <w:r w:rsidRPr="00557913">
          <w:rPr>
            <w:rStyle w:val="Hyperlink"/>
            <w:noProof/>
          </w:rPr>
          <w:t>SWR-REQ-393152/B-A2B Software Development Tools, Software Stack and Process</w:t>
        </w:r>
        <w:r>
          <w:rPr>
            <w:noProof/>
            <w:webHidden/>
          </w:rPr>
          <w:tab/>
        </w:r>
        <w:r>
          <w:rPr>
            <w:noProof/>
            <w:webHidden/>
          </w:rPr>
          <w:fldChar w:fldCharType="begin"/>
        </w:r>
        <w:r>
          <w:rPr>
            <w:noProof/>
            <w:webHidden/>
          </w:rPr>
          <w:instrText xml:space="preserve"> PAGEREF _Toc70517111 \h </w:instrText>
        </w:r>
        <w:r>
          <w:rPr>
            <w:noProof/>
            <w:webHidden/>
          </w:rPr>
        </w:r>
        <w:r>
          <w:rPr>
            <w:noProof/>
            <w:webHidden/>
          </w:rPr>
          <w:fldChar w:fldCharType="separate"/>
        </w:r>
        <w:r>
          <w:rPr>
            <w:noProof/>
            <w:webHidden/>
          </w:rPr>
          <w:t>14</w:t>
        </w:r>
        <w:r>
          <w:rPr>
            <w:noProof/>
            <w:webHidden/>
          </w:rPr>
          <w:fldChar w:fldCharType="end"/>
        </w:r>
      </w:hyperlink>
    </w:p>
    <w:p w:rsidR="00AC7DF0" w:rsidRDefault="00AC7DF0">
      <w:pPr>
        <w:pStyle w:val="TOC3"/>
        <w:tabs>
          <w:tab w:val="left" w:pos="1320"/>
          <w:tab w:val="right" w:leader="dot" w:pos="11107"/>
        </w:tabs>
        <w:rPr>
          <w:rFonts w:asciiTheme="minorHAnsi" w:eastAsiaTheme="minorEastAsia" w:hAnsiTheme="minorHAnsi" w:cstheme="minorBidi"/>
          <w:noProof/>
          <w:sz w:val="22"/>
          <w:szCs w:val="22"/>
        </w:rPr>
      </w:pPr>
      <w:hyperlink w:anchor="_Toc70517112" w:history="1">
        <w:r w:rsidRPr="00557913">
          <w:rPr>
            <w:rStyle w:val="Hyperlink"/>
            <w:noProof/>
          </w:rPr>
          <w:t>2.10.1</w:t>
        </w:r>
        <w:r>
          <w:rPr>
            <w:rFonts w:asciiTheme="minorHAnsi" w:eastAsiaTheme="minorEastAsia" w:hAnsiTheme="minorHAnsi" w:cstheme="minorBidi"/>
            <w:noProof/>
            <w:sz w:val="22"/>
            <w:szCs w:val="22"/>
          </w:rPr>
          <w:tab/>
        </w:r>
        <w:r w:rsidRPr="00557913">
          <w:rPr>
            <w:rStyle w:val="Hyperlink"/>
            <w:noProof/>
          </w:rPr>
          <w:t>SWR-REQ-393203/B-Sigma Studio Software</w:t>
        </w:r>
        <w:r>
          <w:rPr>
            <w:noProof/>
            <w:webHidden/>
          </w:rPr>
          <w:tab/>
        </w:r>
        <w:r>
          <w:rPr>
            <w:noProof/>
            <w:webHidden/>
          </w:rPr>
          <w:fldChar w:fldCharType="begin"/>
        </w:r>
        <w:r>
          <w:rPr>
            <w:noProof/>
            <w:webHidden/>
          </w:rPr>
          <w:instrText xml:space="preserve"> PAGEREF _Toc70517112 \h </w:instrText>
        </w:r>
        <w:r>
          <w:rPr>
            <w:noProof/>
            <w:webHidden/>
          </w:rPr>
        </w:r>
        <w:r>
          <w:rPr>
            <w:noProof/>
            <w:webHidden/>
          </w:rPr>
          <w:fldChar w:fldCharType="separate"/>
        </w:r>
        <w:r>
          <w:rPr>
            <w:noProof/>
            <w:webHidden/>
          </w:rPr>
          <w:t>14</w:t>
        </w:r>
        <w:r>
          <w:rPr>
            <w:noProof/>
            <w:webHidden/>
          </w:rPr>
          <w:fldChar w:fldCharType="end"/>
        </w:r>
      </w:hyperlink>
    </w:p>
    <w:p w:rsidR="00AC7DF0" w:rsidRDefault="00AC7DF0">
      <w:pPr>
        <w:pStyle w:val="TOC3"/>
        <w:tabs>
          <w:tab w:val="left" w:pos="1320"/>
          <w:tab w:val="right" w:leader="dot" w:pos="11107"/>
        </w:tabs>
        <w:rPr>
          <w:rFonts w:asciiTheme="minorHAnsi" w:eastAsiaTheme="minorEastAsia" w:hAnsiTheme="minorHAnsi" w:cstheme="minorBidi"/>
          <w:noProof/>
          <w:sz w:val="22"/>
          <w:szCs w:val="22"/>
        </w:rPr>
      </w:pPr>
      <w:hyperlink w:anchor="_Toc70517113" w:history="1">
        <w:r w:rsidRPr="00557913">
          <w:rPr>
            <w:rStyle w:val="Hyperlink"/>
            <w:noProof/>
          </w:rPr>
          <w:t>2.10.2</w:t>
        </w:r>
        <w:r>
          <w:rPr>
            <w:rFonts w:asciiTheme="minorHAnsi" w:eastAsiaTheme="minorEastAsia" w:hAnsiTheme="minorHAnsi" w:cstheme="minorBidi"/>
            <w:noProof/>
            <w:sz w:val="22"/>
            <w:szCs w:val="22"/>
          </w:rPr>
          <w:tab/>
        </w:r>
        <w:r w:rsidRPr="00557913">
          <w:rPr>
            <w:rStyle w:val="Hyperlink"/>
            <w:noProof/>
          </w:rPr>
          <w:t>SWR-REQ-393204/B-A2B Software Stack</w:t>
        </w:r>
        <w:r>
          <w:rPr>
            <w:noProof/>
            <w:webHidden/>
          </w:rPr>
          <w:tab/>
        </w:r>
        <w:r>
          <w:rPr>
            <w:noProof/>
            <w:webHidden/>
          </w:rPr>
          <w:fldChar w:fldCharType="begin"/>
        </w:r>
        <w:r>
          <w:rPr>
            <w:noProof/>
            <w:webHidden/>
          </w:rPr>
          <w:instrText xml:space="preserve"> PAGEREF _Toc70517113 \h </w:instrText>
        </w:r>
        <w:r>
          <w:rPr>
            <w:noProof/>
            <w:webHidden/>
          </w:rPr>
        </w:r>
        <w:r>
          <w:rPr>
            <w:noProof/>
            <w:webHidden/>
          </w:rPr>
          <w:fldChar w:fldCharType="separate"/>
        </w:r>
        <w:r>
          <w:rPr>
            <w:noProof/>
            <w:webHidden/>
          </w:rPr>
          <w:t>14</w:t>
        </w:r>
        <w:r>
          <w:rPr>
            <w:noProof/>
            <w:webHidden/>
          </w:rPr>
          <w:fldChar w:fldCharType="end"/>
        </w:r>
      </w:hyperlink>
    </w:p>
    <w:p w:rsidR="00AC7DF0" w:rsidRDefault="00AC7DF0">
      <w:pPr>
        <w:pStyle w:val="TOC3"/>
        <w:tabs>
          <w:tab w:val="left" w:pos="1320"/>
          <w:tab w:val="right" w:leader="dot" w:pos="11107"/>
        </w:tabs>
        <w:rPr>
          <w:rFonts w:asciiTheme="minorHAnsi" w:eastAsiaTheme="minorEastAsia" w:hAnsiTheme="minorHAnsi" w:cstheme="minorBidi"/>
          <w:noProof/>
          <w:sz w:val="22"/>
          <w:szCs w:val="22"/>
        </w:rPr>
      </w:pPr>
      <w:hyperlink w:anchor="_Toc70517114" w:history="1">
        <w:r w:rsidRPr="00557913">
          <w:rPr>
            <w:rStyle w:val="Hyperlink"/>
            <w:noProof/>
          </w:rPr>
          <w:t>2.10.3</w:t>
        </w:r>
        <w:r>
          <w:rPr>
            <w:rFonts w:asciiTheme="minorHAnsi" w:eastAsiaTheme="minorEastAsia" w:hAnsiTheme="minorHAnsi" w:cstheme="minorBidi"/>
            <w:noProof/>
            <w:sz w:val="22"/>
            <w:szCs w:val="22"/>
          </w:rPr>
          <w:tab/>
        </w:r>
        <w:r w:rsidRPr="00557913">
          <w:rPr>
            <w:rStyle w:val="Hyperlink"/>
            <w:noProof/>
          </w:rPr>
          <w:t>SWR-REQ-393205/B-Sigma Studio Development Process</w:t>
        </w:r>
        <w:r>
          <w:rPr>
            <w:noProof/>
            <w:webHidden/>
          </w:rPr>
          <w:tab/>
        </w:r>
        <w:r>
          <w:rPr>
            <w:noProof/>
            <w:webHidden/>
          </w:rPr>
          <w:fldChar w:fldCharType="begin"/>
        </w:r>
        <w:r>
          <w:rPr>
            <w:noProof/>
            <w:webHidden/>
          </w:rPr>
          <w:instrText xml:space="preserve"> PAGEREF _Toc70517114 \h </w:instrText>
        </w:r>
        <w:r>
          <w:rPr>
            <w:noProof/>
            <w:webHidden/>
          </w:rPr>
        </w:r>
        <w:r>
          <w:rPr>
            <w:noProof/>
            <w:webHidden/>
          </w:rPr>
          <w:fldChar w:fldCharType="separate"/>
        </w:r>
        <w:r>
          <w:rPr>
            <w:noProof/>
            <w:webHidden/>
          </w:rPr>
          <w:t>14</w:t>
        </w:r>
        <w:r>
          <w:rPr>
            <w:noProof/>
            <w:webHidden/>
          </w:rPr>
          <w:fldChar w:fldCharType="end"/>
        </w:r>
      </w:hyperlink>
    </w:p>
    <w:p w:rsidR="00AC7DF0" w:rsidRDefault="00AC7DF0">
      <w:pPr>
        <w:pStyle w:val="TOC3"/>
        <w:tabs>
          <w:tab w:val="left" w:pos="1320"/>
          <w:tab w:val="right" w:leader="dot" w:pos="11107"/>
        </w:tabs>
        <w:rPr>
          <w:rFonts w:asciiTheme="minorHAnsi" w:eastAsiaTheme="minorEastAsia" w:hAnsiTheme="minorHAnsi" w:cstheme="minorBidi"/>
          <w:noProof/>
          <w:sz w:val="22"/>
          <w:szCs w:val="22"/>
        </w:rPr>
      </w:pPr>
      <w:hyperlink w:anchor="_Toc70517115" w:history="1">
        <w:r w:rsidRPr="00557913">
          <w:rPr>
            <w:rStyle w:val="Hyperlink"/>
            <w:noProof/>
          </w:rPr>
          <w:t>2.10.4</w:t>
        </w:r>
        <w:r>
          <w:rPr>
            <w:rFonts w:asciiTheme="minorHAnsi" w:eastAsiaTheme="minorEastAsia" w:hAnsiTheme="minorHAnsi" w:cstheme="minorBidi"/>
            <w:noProof/>
            <w:sz w:val="22"/>
            <w:szCs w:val="22"/>
          </w:rPr>
          <w:tab/>
        </w:r>
        <w:r w:rsidRPr="00557913">
          <w:rPr>
            <w:rStyle w:val="Hyperlink"/>
            <w:noProof/>
          </w:rPr>
          <w:t>SWR-REQ-393206/B-A2B Software Capabilities</w:t>
        </w:r>
        <w:r>
          <w:rPr>
            <w:noProof/>
            <w:webHidden/>
          </w:rPr>
          <w:tab/>
        </w:r>
        <w:r>
          <w:rPr>
            <w:noProof/>
            <w:webHidden/>
          </w:rPr>
          <w:fldChar w:fldCharType="begin"/>
        </w:r>
        <w:r>
          <w:rPr>
            <w:noProof/>
            <w:webHidden/>
          </w:rPr>
          <w:instrText xml:space="preserve"> PAGEREF _Toc70517115 \h </w:instrText>
        </w:r>
        <w:r>
          <w:rPr>
            <w:noProof/>
            <w:webHidden/>
          </w:rPr>
        </w:r>
        <w:r>
          <w:rPr>
            <w:noProof/>
            <w:webHidden/>
          </w:rPr>
          <w:fldChar w:fldCharType="separate"/>
        </w:r>
        <w:r>
          <w:rPr>
            <w:noProof/>
            <w:webHidden/>
          </w:rPr>
          <w:t>14</w:t>
        </w:r>
        <w:r>
          <w:rPr>
            <w:noProof/>
            <w:webHidden/>
          </w:rPr>
          <w:fldChar w:fldCharType="end"/>
        </w:r>
      </w:hyperlink>
    </w:p>
    <w:p w:rsidR="00AC7DF0" w:rsidRDefault="00AC7DF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0517116" w:history="1">
        <w:r w:rsidRPr="00557913">
          <w:rPr>
            <w:rStyle w:val="Hyperlink"/>
            <w:noProof/>
          </w:rPr>
          <w:t>3</w:t>
        </w:r>
        <w:r>
          <w:rPr>
            <w:rFonts w:asciiTheme="minorHAnsi" w:eastAsiaTheme="minorEastAsia" w:hAnsiTheme="minorHAnsi" w:cstheme="minorBidi"/>
            <w:b w:val="0"/>
            <w:smallCaps w:val="0"/>
            <w:noProof/>
            <w:sz w:val="22"/>
            <w:szCs w:val="22"/>
          </w:rPr>
          <w:tab/>
        </w:r>
        <w:r w:rsidRPr="00557913">
          <w:rPr>
            <w:rStyle w:val="Hyperlink"/>
            <w:noProof/>
          </w:rPr>
          <w:t>FRD-REQ-393046/A-Verification Methods</w:t>
        </w:r>
        <w:r>
          <w:rPr>
            <w:noProof/>
            <w:webHidden/>
          </w:rPr>
          <w:tab/>
        </w:r>
        <w:r>
          <w:rPr>
            <w:noProof/>
            <w:webHidden/>
          </w:rPr>
          <w:fldChar w:fldCharType="begin"/>
        </w:r>
        <w:r>
          <w:rPr>
            <w:noProof/>
            <w:webHidden/>
          </w:rPr>
          <w:instrText xml:space="preserve"> PAGEREF _Toc70517116 \h </w:instrText>
        </w:r>
        <w:r>
          <w:rPr>
            <w:noProof/>
            <w:webHidden/>
          </w:rPr>
        </w:r>
        <w:r>
          <w:rPr>
            <w:noProof/>
            <w:webHidden/>
          </w:rPr>
          <w:fldChar w:fldCharType="separate"/>
        </w:r>
        <w:r>
          <w:rPr>
            <w:noProof/>
            <w:webHidden/>
          </w:rPr>
          <w:t>15</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117" w:history="1">
        <w:r w:rsidRPr="00557913">
          <w:rPr>
            <w:rStyle w:val="Hyperlink"/>
            <w:noProof/>
          </w:rPr>
          <w:t>3.1</w:t>
        </w:r>
        <w:r>
          <w:rPr>
            <w:rFonts w:asciiTheme="minorHAnsi" w:eastAsiaTheme="minorEastAsia" w:hAnsiTheme="minorHAnsi" w:cstheme="minorBidi"/>
            <w:i w:val="0"/>
            <w:noProof/>
            <w:sz w:val="22"/>
            <w:szCs w:val="22"/>
          </w:rPr>
          <w:tab/>
        </w:r>
        <w:r w:rsidRPr="00557913">
          <w:rPr>
            <w:rStyle w:val="Hyperlink"/>
            <w:noProof/>
          </w:rPr>
          <w:t>SWR-REQ-393207/A-Node conformance tests</w:t>
        </w:r>
        <w:r>
          <w:rPr>
            <w:noProof/>
            <w:webHidden/>
          </w:rPr>
          <w:tab/>
        </w:r>
        <w:r>
          <w:rPr>
            <w:noProof/>
            <w:webHidden/>
          </w:rPr>
          <w:fldChar w:fldCharType="begin"/>
        </w:r>
        <w:r>
          <w:rPr>
            <w:noProof/>
            <w:webHidden/>
          </w:rPr>
          <w:instrText xml:space="preserve"> PAGEREF _Toc70517117 \h </w:instrText>
        </w:r>
        <w:r>
          <w:rPr>
            <w:noProof/>
            <w:webHidden/>
          </w:rPr>
        </w:r>
        <w:r>
          <w:rPr>
            <w:noProof/>
            <w:webHidden/>
          </w:rPr>
          <w:fldChar w:fldCharType="separate"/>
        </w:r>
        <w:r>
          <w:rPr>
            <w:noProof/>
            <w:webHidden/>
          </w:rPr>
          <w:t>15</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118" w:history="1">
        <w:r w:rsidRPr="00557913">
          <w:rPr>
            <w:rStyle w:val="Hyperlink"/>
            <w:noProof/>
          </w:rPr>
          <w:t>3.2</w:t>
        </w:r>
        <w:r>
          <w:rPr>
            <w:rFonts w:asciiTheme="minorHAnsi" w:eastAsiaTheme="minorEastAsia" w:hAnsiTheme="minorHAnsi" w:cstheme="minorBidi"/>
            <w:i w:val="0"/>
            <w:noProof/>
            <w:sz w:val="22"/>
            <w:szCs w:val="22"/>
          </w:rPr>
          <w:tab/>
        </w:r>
        <w:r w:rsidRPr="00557913">
          <w:rPr>
            <w:rStyle w:val="Hyperlink"/>
            <w:noProof/>
          </w:rPr>
          <w:t>SWR-REQ-393208/B-Verification traceability</w:t>
        </w:r>
        <w:r>
          <w:rPr>
            <w:noProof/>
            <w:webHidden/>
          </w:rPr>
          <w:tab/>
        </w:r>
        <w:r>
          <w:rPr>
            <w:noProof/>
            <w:webHidden/>
          </w:rPr>
          <w:fldChar w:fldCharType="begin"/>
        </w:r>
        <w:r>
          <w:rPr>
            <w:noProof/>
            <w:webHidden/>
          </w:rPr>
          <w:instrText xml:space="preserve"> PAGEREF _Toc70517118 \h </w:instrText>
        </w:r>
        <w:r>
          <w:rPr>
            <w:noProof/>
            <w:webHidden/>
          </w:rPr>
        </w:r>
        <w:r>
          <w:rPr>
            <w:noProof/>
            <w:webHidden/>
          </w:rPr>
          <w:fldChar w:fldCharType="separate"/>
        </w:r>
        <w:r>
          <w:rPr>
            <w:noProof/>
            <w:webHidden/>
          </w:rPr>
          <w:t>15</w:t>
        </w:r>
        <w:r>
          <w:rPr>
            <w:noProof/>
            <w:webHidden/>
          </w:rPr>
          <w:fldChar w:fldCharType="end"/>
        </w:r>
      </w:hyperlink>
    </w:p>
    <w:p w:rsidR="00AC7DF0" w:rsidRDefault="00AC7DF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0517119" w:history="1">
        <w:r w:rsidRPr="00557913">
          <w:rPr>
            <w:rStyle w:val="Hyperlink"/>
            <w:noProof/>
          </w:rPr>
          <w:t>4</w:t>
        </w:r>
        <w:r>
          <w:rPr>
            <w:rFonts w:asciiTheme="minorHAnsi" w:eastAsiaTheme="minorEastAsia" w:hAnsiTheme="minorHAnsi" w:cstheme="minorBidi"/>
            <w:b w:val="0"/>
            <w:smallCaps w:val="0"/>
            <w:noProof/>
            <w:sz w:val="22"/>
            <w:szCs w:val="22"/>
          </w:rPr>
          <w:tab/>
        </w:r>
        <w:r w:rsidRPr="00557913">
          <w:rPr>
            <w:rStyle w:val="Hyperlink"/>
            <w:noProof/>
          </w:rPr>
          <w:t>FRD-REQ-393047/A-Appendices</w:t>
        </w:r>
        <w:r>
          <w:rPr>
            <w:noProof/>
            <w:webHidden/>
          </w:rPr>
          <w:tab/>
        </w:r>
        <w:r>
          <w:rPr>
            <w:noProof/>
            <w:webHidden/>
          </w:rPr>
          <w:fldChar w:fldCharType="begin"/>
        </w:r>
        <w:r>
          <w:rPr>
            <w:noProof/>
            <w:webHidden/>
          </w:rPr>
          <w:instrText xml:space="preserve"> PAGEREF _Toc70517119 \h </w:instrText>
        </w:r>
        <w:r>
          <w:rPr>
            <w:noProof/>
            <w:webHidden/>
          </w:rPr>
        </w:r>
        <w:r>
          <w:rPr>
            <w:noProof/>
            <w:webHidden/>
          </w:rPr>
          <w:fldChar w:fldCharType="separate"/>
        </w:r>
        <w:r>
          <w:rPr>
            <w:noProof/>
            <w:webHidden/>
          </w:rPr>
          <w:t>17</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120" w:history="1">
        <w:r w:rsidRPr="00557913">
          <w:rPr>
            <w:rStyle w:val="Hyperlink"/>
            <w:noProof/>
          </w:rPr>
          <w:t>4.1</w:t>
        </w:r>
        <w:r>
          <w:rPr>
            <w:rFonts w:asciiTheme="minorHAnsi" w:eastAsiaTheme="minorEastAsia" w:hAnsiTheme="minorHAnsi" w:cstheme="minorBidi"/>
            <w:i w:val="0"/>
            <w:noProof/>
            <w:sz w:val="22"/>
            <w:szCs w:val="22"/>
          </w:rPr>
          <w:tab/>
        </w:r>
        <w:r w:rsidRPr="00557913">
          <w:rPr>
            <w:rStyle w:val="Hyperlink"/>
            <w:noProof/>
          </w:rPr>
          <w:t>HR-REQ-393053/A-References</w:t>
        </w:r>
        <w:r>
          <w:rPr>
            <w:noProof/>
            <w:webHidden/>
          </w:rPr>
          <w:tab/>
        </w:r>
        <w:r>
          <w:rPr>
            <w:noProof/>
            <w:webHidden/>
          </w:rPr>
          <w:fldChar w:fldCharType="begin"/>
        </w:r>
        <w:r>
          <w:rPr>
            <w:noProof/>
            <w:webHidden/>
          </w:rPr>
          <w:instrText xml:space="preserve"> PAGEREF _Toc70517120 \h </w:instrText>
        </w:r>
        <w:r>
          <w:rPr>
            <w:noProof/>
            <w:webHidden/>
          </w:rPr>
        </w:r>
        <w:r>
          <w:rPr>
            <w:noProof/>
            <w:webHidden/>
          </w:rPr>
          <w:fldChar w:fldCharType="separate"/>
        </w:r>
        <w:r>
          <w:rPr>
            <w:noProof/>
            <w:webHidden/>
          </w:rPr>
          <w:t>17</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121" w:history="1">
        <w:r w:rsidRPr="00557913">
          <w:rPr>
            <w:rStyle w:val="Hyperlink"/>
            <w:noProof/>
          </w:rPr>
          <w:t>4.2</w:t>
        </w:r>
        <w:r>
          <w:rPr>
            <w:rFonts w:asciiTheme="minorHAnsi" w:eastAsiaTheme="minorEastAsia" w:hAnsiTheme="minorHAnsi" w:cstheme="minorBidi"/>
            <w:i w:val="0"/>
            <w:noProof/>
            <w:sz w:val="22"/>
            <w:szCs w:val="22"/>
          </w:rPr>
          <w:tab/>
        </w:r>
        <w:r w:rsidRPr="00557913">
          <w:rPr>
            <w:rStyle w:val="Hyperlink"/>
            <w:noProof/>
          </w:rPr>
          <w:t>SWR-REQ-393209/A-Appendix.1 Approved A2B Host Processors</w:t>
        </w:r>
        <w:r>
          <w:rPr>
            <w:noProof/>
            <w:webHidden/>
          </w:rPr>
          <w:tab/>
        </w:r>
        <w:r>
          <w:rPr>
            <w:noProof/>
            <w:webHidden/>
          </w:rPr>
          <w:fldChar w:fldCharType="begin"/>
        </w:r>
        <w:r>
          <w:rPr>
            <w:noProof/>
            <w:webHidden/>
          </w:rPr>
          <w:instrText xml:space="preserve"> PAGEREF _Toc70517121 \h </w:instrText>
        </w:r>
        <w:r>
          <w:rPr>
            <w:noProof/>
            <w:webHidden/>
          </w:rPr>
        </w:r>
        <w:r>
          <w:rPr>
            <w:noProof/>
            <w:webHidden/>
          </w:rPr>
          <w:fldChar w:fldCharType="separate"/>
        </w:r>
        <w:r>
          <w:rPr>
            <w:noProof/>
            <w:webHidden/>
          </w:rPr>
          <w:t>17</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122" w:history="1">
        <w:r w:rsidRPr="00557913">
          <w:rPr>
            <w:rStyle w:val="Hyperlink"/>
            <w:noProof/>
          </w:rPr>
          <w:t>4.3</w:t>
        </w:r>
        <w:r>
          <w:rPr>
            <w:rFonts w:asciiTheme="minorHAnsi" w:eastAsiaTheme="minorEastAsia" w:hAnsiTheme="minorHAnsi" w:cstheme="minorBidi"/>
            <w:i w:val="0"/>
            <w:noProof/>
            <w:sz w:val="22"/>
            <w:szCs w:val="22"/>
          </w:rPr>
          <w:tab/>
        </w:r>
        <w:r w:rsidRPr="00557913">
          <w:rPr>
            <w:rStyle w:val="Hyperlink"/>
            <w:noProof/>
          </w:rPr>
          <w:t>SWR-REQ-393210/B-Appendix.2 Approved A2B Main Nodes/Sub Nodes</w:t>
        </w:r>
        <w:r>
          <w:rPr>
            <w:noProof/>
            <w:webHidden/>
          </w:rPr>
          <w:tab/>
        </w:r>
        <w:r>
          <w:rPr>
            <w:noProof/>
            <w:webHidden/>
          </w:rPr>
          <w:fldChar w:fldCharType="begin"/>
        </w:r>
        <w:r>
          <w:rPr>
            <w:noProof/>
            <w:webHidden/>
          </w:rPr>
          <w:instrText xml:space="preserve"> PAGEREF _Toc70517122 \h </w:instrText>
        </w:r>
        <w:r>
          <w:rPr>
            <w:noProof/>
            <w:webHidden/>
          </w:rPr>
        </w:r>
        <w:r>
          <w:rPr>
            <w:noProof/>
            <w:webHidden/>
          </w:rPr>
          <w:fldChar w:fldCharType="separate"/>
        </w:r>
        <w:r>
          <w:rPr>
            <w:noProof/>
            <w:webHidden/>
          </w:rPr>
          <w:t>17</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123" w:history="1">
        <w:r w:rsidRPr="00557913">
          <w:rPr>
            <w:rStyle w:val="Hyperlink"/>
            <w:noProof/>
          </w:rPr>
          <w:t>4.4</w:t>
        </w:r>
        <w:r>
          <w:rPr>
            <w:rFonts w:asciiTheme="minorHAnsi" w:eastAsiaTheme="minorEastAsia" w:hAnsiTheme="minorHAnsi" w:cstheme="minorBidi"/>
            <w:i w:val="0"/>
            <w:noProof/>
            <w:sz w:val="22"/>
            <w:szCs w:val="22"/>
          </w:rPr>
          <w:tab/>
        </w:r>
        <w:r w:rsidRPr="00557913">
          <w:rPr>
            <w:rStyle w:val="Hyperlink"/>
            <w:noProof/>
          </w:rPr>
          <w:t>SWR-REQ-393211/A-Appendix.3 Approved A2B Peripherals</w:t>
        </w:r>
        <w:r>
          <w:rPr>
            <w:noProof/>
            <w:webHidden/>
          </w:rPr>
          <w:tab/>
        </w:r>
        <w:r>
          <w:rPr>
            <w:noProof/>
            <w:webHidden/>
          </w:rPr>
          <w:fldChar w:fldCharType="begin"/>
        </w:r>
        <w:r>
          <w:rPr>
            <w:noProof/>
            <w:webHidden/>
          </w:rPr>
          <w:instrText xml:space="preserve"> PAGEREF _Toc70517123 \h </w:instrText>
        </w:r>
        <w:r>
          <w:rPr>
            <w:noProof/>
            <w:webHidden/>
          </w:rPr>
        </w:r>
        <w:r>
          <w:rPr>
            <w:noProof/>
            <w:webHidden/>
          </w:rPr>
          <w:fldChar w:fldCharType="separate"/>
        </w:r>
        <w:r>
          <w:rPr>
            <w:noProof/>
            <w:webHidden/>
          </w:rPr>
          <w:t>17</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124" w:history="1">
        <w:r w:rsidRPr="00557913">
          <w:rPr>
            <w:rStyle w:val="Hyperlink"/>
            <w:noProof/>
          </w:rPr>
          <w:t>4.5</w:t>
        </w:r>
        <w:r>
          <w:rPr>
            <w:rFonts w:asciiTheme="minorHAnsi" w:eastAsiaTheme="minorEastAsia" w:hAnsiTheme="minorHAnsi" w:cstheme="minorBidi"/>
            <w:i w:val="0"/>
            <w:noProof/>
            <w:sz w:val="22"/>
            <w:szCs w:val="22"/>
          </w:rPr>
          <w:tab/>
        </w:r>
        <w:r w:rsidRPr="00557913">
          <w:rPr>
            <w:rStyle w:val="Hyperlink"/>
            <w:noProof/>
          </w:rPr>
          <w:t>SWR-REQ-393212/B-Appendix.4 Current Questions/Answers</w:t>
        </w:r>
        <w:r>
          <w:rPr>
            <w:noProof/>
            <w:webHidden/>
          </w:rPr>
          <w:tab/>
        </w:r>
        <w:r>
          <w:rPr>
            <w:noProof/>
            <w:webHidden/>
          </w:rPr>
          <w:fldChar w:fldCharType="begin"/>
        </w:r>
        <w:r>
          <w:rPr>
            <w:noProof/>
            <w:webHidden/>
          </w:rPr>
          <w:instrText xml:space="preserve"> PAGEREF _Toc70517124 \h </w:instrText>
        </w:r>
        <w:r>
          <w:rPr>
            <w:noProof/>
            <w:webHidden/>
          </w:rPr>
        </w:r>
        <w:r>
          <w:rPr>
            <w:noProof/>
            <w:webHidden/>
          </w:rPr>
          <w:fldChar w:fldCharType="separate"/>
        </w:r>
        <w:r>
          <w:rPr>
            <w:noProof/>
            <w:webHidden/>
          </w:rPr>
          <w:t>17</w:t>
        </w:r>
        <w:r>
          <w:rPr>
            <w:noProof/>
            <w:webHidden/>
          </w:rPr>
          <w:fldChar w:fldCharType="end"/>
        </w:r>
      </w:hyperlink>
    </w:p>
    <w:p w:rsidR="00AC7DF0" w:rsidRDefault="00AC7DF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0517125" w:history="1">
        <w:r w:rsidRPr="00557913">
          <w:rPr>
            <w:rStyle w:val="Hyperlink"/>
            <w:noProof/>
          </w:rPr>
          <w:t>5</w:t>
        </w:r>
        <w:r>
          <w:rPr>
            <w:rFonts w:asciiTheme="minorHAnsi" w:eastAsiaTheme="minorEastAsia" w:hAnsiTheme="minorHAnsi" w:cstheme="minorBidi"/>
            <w:b w:val="0"/>
            <w:smallCaps w:val="0"/>
            <w:noProof/>
            <w:sz w:val="22"/>
            <w:szCs w:val="22"/>
          </w:rPr>
          <w:tab/>
        </w:r>
        <w:r w:rsidRPr="00557913">
          <w:rPr>
            <w:rStyle w:val="Hyperlink"/>
            <w:noProof/>
          </w:rPr>
          <w:t>FRD-REQ-393048/B-Revision History</w:t>
        </w:r>
        <w:r>
          <w:rPr>
            <w:noProof/>
            <w:webHidden/>
          </w:rPr>
          <w:tab/>
        </w:r>
        <w:r>
          <w:rPr>
            <w:noProof/>
            <w:webHidden/>
          </w:rPr>
          <w:fldChar w:fldCharType="begin"/>
        </w:r>
        <w:r>
          <w:rPr>
            <w:noProof/>
            <w:webHidden/>
          </w:rPr>
          <w:instrText xml:space="preserve"> PAGEREF _Toc70517125 \h </w:instrText>
        </w:r>
        <w:r>
          <w:rPr>
            <w:noProof/>
            <w:webHidden/>
          </w:rPr>
        </w:r>
        <w:r>
          <w:rPr>
            <w:noProof/>
            <w:webHidden/>
          </w:rPr>
          <w:fldChar w:fldCharType="separate"/>
        </w:r>
        <w:r>
          <w:rPr>
            <w:noProof/>
            <w:webHidden/>
          </w:rPr>
          <w:t>19</w:t>
        </w:r>
        <w:r>
          <w:rPr>
            <w:noProof/>
            <w:webHidden/>
          </w:rPr>
          <w:fldChar w:fldCharType="end"/>
        </w:r>
      </w:hyperlink>
    </w:p>
    <w:p w:rsidR="00AC7DF0" w:rsidRDefault="00AC7DF0">
      <w:pPr>
        <w:pStyle w:val="TOC2"/>
        <w:tabs>
          <w:tab w:val="left" w:pos="880"/>
          <w:tab w:val="right" w:leader="dot" w:pos="11107"/>
        </w:tabs>
        <w:rPr>
          <w:rFonts w:asciiTheme="minorHAnsi" w:eastAsiaTheme="minorEastAsia" w:hAnsiTheme="minorHAnsi" w:cstheme="minorBidi"/>
          <w:i w:val="0"/>
          <w:noProof/>
          <w:sz w:val="22"/>
          <w:szCs w:val="22"/>
        </w:rPr>
      </w:pPr>
      <w:hyperlink w:anchor="_Toc70517126" w:history="1">
        <w:r w:rsidRPr="00557913">
          <w:rPr>
            <w:rStyle w:val="Hyperlink"/>
            <w:noProof/>
          </w:rPr>
          <w:t>5.1</w:t>
        </w:r>
        <w:r>
          <w:rPr>
            <w:rFonts w:asciiTheme="minorHAnsi" w:eastAsiaTheme="minorEastAsia" w:hAnsiTheme="minorHAnsi" w:cstheme="minorBidi"/>
            <w:i w:val="0"/>
            <w:noProof/>
            <w:sz w:val="22"/>
            <w:szCs w:val="22"/>
          </w:rPr>
          <w:tab/>
        </w:r>
        <w:r w:rsidRPr="00557913">
          <w:rPr>
            <w:rStyle w:val="Hyperlink"/>
            <w:noProof/>
          </w:rPr>
          <w:t>SWR-REQ-393213/B-Revision History</w:t>
        </w:r>
        <w:r>
          <w:rPr>
            <w:noProof/>
            <w:webHidden/>
          </w:rPr>
          <w:tab/>
        </w:r>
        <w:r>
          <w:rPr>
            <w:noProof/>
            <w:webHidden/>
          </w:rPr>
          <w:fldChar w:fldCharType="begin"/>
        </w:r>
        <w:r>
          <w:rPr>
            <w:noProof/>
            <w:webHidden/>
          </w:rPr>
          <w:instrText xml:space="preserve"> PAGEREF _Toc70517126 \h </w:instrText>
        </w:r>
        <w:r>
          <w:rPr>
            <w:noProof/>
            <w:webHidden/>
          </w:rPr>
        </w:r>
        <w:r>
          <w:rPr>
            <w:noProof/>
            <w:webHidden/>
          </w:rPr>
          <w:fldChar w:fldCharType="separate"/>
        </w:r>
        <w:r>
          <w:rPr>
            <w:noProof/>
            <w:webHidden/>
          </w:rPr>
          <w:t>19</w:t>
        </w:r>
        <w:r>
          <w:rPr>
            <w:noProof/>
            <w:webHidden/>
          </w:rPr>
          <w:fldChar w:fldCharType="end"/>
        </w:r>
      </w:hyperlink>
    </w:p>
    <w:p w:rsidR="008A4A8A" w:rsidRDefault="000322E0" w:rsidP="008A4A8A">
      <w:pPr>
        <w:rPr>
          <w:b/>
          <w:sz w:val="36"/>
          <w:szCs w:val="36"/>
        </w:rPr>
      </w:pPr>
      <w:r>
        <w:rPr>
          <w:b/>
          <w:sz w:val="36"/>
          <w:szCs w:val="36"/>
        </w:rPr>
        <w:fldChar w:fldCharType="end"/>
      </w:r>
    </w:p>
    <w:p w:rsidR="008A4A8A" w:rsidRDefault="00AC7DF0" w:rsidP="008A4A8A">
      <w:pPr>
        <w:rPr>
          <w:rFonts w:cs="Arial"/>
        </w:rPr>
      </w:pPr>
    </w:p>
    <w:p w:rsidR="008A4A8A" w:rsidRDefault="00AC7DF0" w:rsidP="008A4A8A">
      <w:pPr>
        <w:rPr>
          <w:rFonts w:cs="Arial"/>
        </w:rPr>
      </w:pPr>
    </w:p>
    <w:p w:rsidR="008A4A8A" w:rsidRDefault="00AC7DF0" w:rsidP="008A4A8A"/>
    <w:p w:rsidR="008A4A8A" w:rsidRDefault="00AC7DF0" w:rsidP="008A4A8A"/>
    <w:p w:rsidR="008A4A8A" w:rsidRDefault="00AC7DF0" w:rsidP="008A4A8A"/>
    <w:p w:rsidR="00500605" w:rsidRDefault="00AC7DF0" w:rsidP="00500605"/>
    <w:p w:rsidR="00406F39" w:rsidRDefault="000322E0" w:rsidP="00B9479B">
      <w:pPr>
        <w:pStyle w:val="Heading1"/>
      </w:pPr>
      <w:bookmarkStart w:id="2" w:name="_Toc70517068"/>
      <w:r w:rsidRPr="00B9479B">
        <w:lastRenderedPageBreak/>
        <w:t>FRD-REQ-393043/A-Scope</w:t>
      </w:r>
      <w:bookmarkEnd w:id="2"/>
    </w:p>
    <w:p w:rsidR="00406F39" w:rsidRDefault="000322E0" w:rsidP="00B9479B">
      <w:pPr>
        <w:pStyle w:val="Heading2"/>
      </w:pPr>
      <w:bookmarkStart w:id="3" w:name="_Toc70517069"/>
      <w:r w:rsidRPr="00B9479B">
        <w:t>NFN-REQ-393049/A-Scope</w:t>
      </w:r>
      <w:bookmarkEnd w:id="3"/>
    </w:p>
    <w:p w:rsidR="00500605" w:rsidRDefault="00AC7DF0" w:rsidP="00500605"/>
    <w:p w:rsidR="00873C3E" w:rsidRDefault="000322E0" w:rsidP="00873C3E">
      <w:r>
        <w:t xml:space="preserve">This document is a technical specification for a multiplexed A2B network between automotive audio ECU’s, an inter-systems network. In combination with a protocol standard for multiplex it is a full specification regarding communication, all requirements in the Technical Regulation for the specific ECU also have to be fulfilled. </w:t>
      </w:r>
    </w:p>
    <w:p w:rsidR="00873C3E" w:rsidRDefault="00AC7DF0" w:rsidP="00873C3E"/>
    <w:p w:rsidR="00873C3E" w:rsidRDefault="000322E0" w:rsidP="00873C3E">
      <w:r>
        <w:t xml:space="preserve">This document shall be used to define and develop all production intent ECU’s using the Analog Devices A2B Automotive Audio Bus for the Ford Enterprise. </w:t>
      </w:r>
    </w:p>
    <w:p w:rsidR="00873C3E" w:rsidRDefault="00AC7DF0" w:rsidP="00873C3E"/>
    <w:p w:rsidR="00873C3E" w:rsidRDefault="000322E0" w:rsidP="00873C3E">
      <w:r>
        <w:t>Attention: Failure to comply with these requirements of this specification by any production intent ECU may result in an inability to communicate on the vehicle network for which the ECU was intended.</w:t>
      </w:r>
    </w:p>
    <w:p w:rsidR="00873C3E" w:rsidRDefault="00AC7DF0" w:rsidP="00873C3E"/>
    <w:p w:rsidR="00406F39" w:rsidRDefault="000322E0" w:rsidP="00B9479B">
      <w:pPr>
        <w:pStyle w:val="Heading2"/>
      </w:pPr>
      <w:bookmarkStart w:id="4" w:name="_Toc70517070"/>
      <w:r w:rsidRPr="00B9479B">
        <w:t>NFN-REQ-393050/A-Not in Scope</w:t>
      </w:r>
      <w:bookmarkEnd w:id="4"/>
    </w:p>
    <w:p w:rsidR="00500605" w:rsidRDefault="00AC7DF0" w:rsidP="00500605"/>
    <w:p w:rsidR="00FC01F7" w:rsidRDefault="000322E0" w:rsidP="00500605">
      <w:r w:rsidRPr="00FC01F7">
        <w:t>Requirements specifically related to the physical implementation of the A2B network (e.g. Connectors, Wires, Physical Layer and other specifically related components) are not within the scope of this specification. Please see III. References</w:t>
      </w:r>
    </w:p>
    <w:p w:rsidR="00FC01F7" w:rsidRDefault="00AC7DF0" w:rsidP="00500605"/>
    <w:p w:rsidR="00406F39" w:rsidRDefault="000322E0" w:rsidP="00B9479B">
      <w:pPr>
        <w:pStyle w:val="Heading2"/>
      </w:pPr>
      <w:bookmarkStart w:id="5" w:name="_Toc70517071"/>
      <w:r w:rsidRPr="00B9479B">
        <w:t>NFN-REQ-393054/B-Product Overview</w:t>
      </w:r>
      <w:bookmarkEnd w:id="5"/>
    </w:p>
    <w:p w:rsidR="00500605" w:rsidRPr="005A651F" w:rsidRDefault="00AC7DF0" w:rsidP="00500605">
      <w:pPr>
        <w:rPr>
          <w:rFonts w:cs="Arial"/>
        </w:rPr>
      </w:pPr>
    </w:p>
    <w:p w:rsidR="00024A8C" w:rsidRPr="005A651F" w:rsidRDefault="000322E0" w:rsidP="00500605">
      <w:pPr>
        <w:rPr>
          <w:rFonts w:cs="Arial"/>
        </w:rPr>
      </w:pPr>
      <w:r w:rsidRPr="005A651F">
        <w:rPr>
          <w:rFonts w:cs="Arial"/>
        </w:rPr>
        <w:t>The specification addresses the implementation of the ANALOG DEVICES Automotive Audio network.</w:t>
      </w:r>
    </w:p>
    <w:p w:rsidR="00024A8C" w:rsidRPr="005A651F" w:rsidRDefault="00AC7DF0" w:rsidP="00500605">
      <w:pPr>
        <w:rPr>
          <w:rFonts w:cs="Arial"/>
        </w:rPr>
      </w:pPr>
    </w:p>
    <w:p w:rsidR="00024A8C" w:rsidRPr="005A651F" w:rsidRDefault="000322E0" w:rsidP="00024A8C">
      <w:pPr>
        <w:rPr>
          <w:rFonts w:cs="Arial"/>
        </w:rPr>
      </w:pPr>
      <w:r w:rsidRPr="005A651F">
        <w:rPr>
          <w:rFonts w:cs="Arial"/>
        </w:rPr>
        <w:t>Automotive Audio Network Example</w:t>
      </w:r>
    </w:p>
    <w:p w:rsidR="00024A8C" w:rsidRPr="005A651F" w:rsidRDefault="000322E0" w:rsidP="00AF5A30">
      <w:pPr>
        <w:overflowPunct w:val="0"/>
        <w:autoSpaceDE w:val="0"/>
        <w:autoSpaceDN w:val="0"/>
        <w:adjustRightInd w:val="0"/>
        <w:jc w:val="center"/>
        <w:rPr>
          <w:rFonts w:cs="Arial"/>
        </w:rPr>
      </w:pPr>
      <w:r w:rsidRPr="005A651F">
        <w:rPr>
          <w:rFonts w:cs="Arial"/>
          <w:noProof/>
        </w:rPr>
        <mc:AlternateContent>
          <mc:Choice Requires="wps">
            <w:drawing>
              <wp:anchor distT="0" distB="0" distL="114300" distR="114300" simplePos="0" relativeHeight="251661824" behindDoc="0" locked="0" layoutInCell="1" allowOverlap="1" wp14:anchorId="292B361F" wp14:editId="5B3F6CE7">
                <wp:simplePos x="0" y="0"/>
                <wp:positionH relativeFrom="margin">
                  <wp:posOffset>374650</wp:posOffset>
                </wp:positionH>
                <wp:positionV relativeFrom="paragraph">
                  <wp:posOffset>50800</wp:posOffset>
                </wp:positionV>
                <wp:extent cx="984250" cy="488950"/>
                <wp:effectExtent l="0" t="0" r="25400" b="25400"/>
                <wp:wrapNone/>
                <wp:docPr id="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488950"/>
                        </a:xfrm>
                        <a:prstGeom prst="rect">
                          <a:avLst/>
                        </a:prstGeom>
                        <a:solidFill>
                          <a:srgbClr val="FFFFFF"/>
                        </a:solidFill>
                        <a:ln w="9525">
                          <a:solidFill>
                            <a:srgbClr val="000000"/>
                          </a:solidFill>
                          <a:miter lim="800000"/>
                          <a:headEnd/>
                          <a:tailEnd/>
                        </a:ln>
                      </wps:spPr>
                      <wps:txbx>
                        <w:txbxContent>
                          <w:p w:rsidR="00024A8C" w:rsidRDefault="000322E0" w:rsidP="00AF5A30">
                            <w:pPr>
                              <w:jc w:val="center"/>
                              <w:rPr>
                                <w:ins w:id="6" w:author="Walus, David (D.M.)" w:date="2021-04-19T07:49:00Z"/>
                                <w:rFonts w:cs="Arial"/>
                              </w:rPr>
                            </w:pPr>
                            <w:r w:rsidRPr="00024A8C">
                              <w:rPr>
                                <w:rFonts w:cs="Arial"/>
                              </w:rPr>
                              <w:t>Host Module</w:t>
                            </w:r>
                            <w:ins w:id="7" w:author="Walus, David (D.M.)" w:date="2021-04-19T07:49:00Z">
                              <w:r>
                                <w:rPr>
                                  <w:rFonts w:cs="Arial"/>
                                </w:rPr>
                                <w:t xml:space="preserve"> /</w:t>
                              </w:r>
                            </w:ins>
                          </w:p>
                          <w:p w:rsidR="005A651F" w:rsidRPr="00024A8C" w:rsidRDefault="000322E0" w:rsidP="00AF5A30">
                            <w:pPr>
                              <w:jc w:val="center"/>
                              <w:rPr>
                                <w:rFonts w:cs="Arial"/>
                              </w:rPr>
                            </w:pPr>
                            <w:ins w:id="8" w:author="Walus, David (D.M.)" w:date="2021-04-19T07:49:00Z">
                              <w:r>
                                <w:rPr>
                                  <w:rFonts w:cs="Arial"/>
                                </w:rPr>
                                <w:t>Main Node</w:t>
                              </w:r>
                            </w:ins>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92B361F" id="_x0000_t202" coordsize="21600,21600" o:spt="202" path="m,l,21600r21600,l21600,xe">
                <v:stroke joinstyle="miter"/>
                <v:path gradientshapeok="t" o:connecttype="rect"/>
              </v:shapetype>
              <v:shape id="Text Box 2" o:spid="_x0000_s1026" type="#_x0000_t202" style="position:absolute;left:0;text-align:left;margin-left:29.5pt;margin-top:4pt;width:77.5pt;height:38.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">
                <v:textbox>
                  <w:txbxContent>
                    <w:p w:rsidR="00024A8C" w:rsidRDefault="000322E0" w:rsidP="00AF5A30">
                      <w:pPr>
                        <w:jc w:val="center"/>
                        <w:rPr>
                          <w:ins w:id="9" w:author="Walus, David (D.M.)" w:date="2021-04-19T07:49:00Z"/>
                          <w:rFonts w:cs="Arial"/>
                        </w:rPr>
                      </w:pPr>
                      <w:r w:rsidRPr="00024A8C">
                        <w:rPr>
                          <w:rFonts w:cs="Arial"/>
                        </w:rPr>
                        <w:t>Host Module</w:t>
                      </w:r>
                      <w:ins w:id="10" w:author="Walus, David (D.M.)" w:date="2021-04-19T07:49:00Z">
                        <w:r>
                          <w:rPr>
                            <w:rFonts w:cs="Arial"/>
                          </w:rPr>
                          <w:t xml:space="preserve"> /</w:t>
                        </w:r>
                      </w:ins>
                    </w:p>
                    <w:p w:rsidR="005A651F" w:rsidRPr="00024A8C" w:rsidRDefault="000322E0" w:rsidP="00AF5A30">
                      <w:pPr>
                        <w:jc w:val="center"/>
                        <w:rPr>
                          <w:rFonts w:cs="Arial"/>
                        </w:rPr>
                      </w:pPr>
                      <w:ins w:id="11" w:author="Walus, David (D.M.)" w:date="2021-04-19T07:49:00Z">
                        <w:r>
                          <w:rPr>
                            <w:rFonts w:cs="Arial"/>
                          </w:rPr>
                          <w:t>Main Node</w:t>
                        </w:r>
                      </w:ins>
                    </w:p>
                  </w:txbxContent>
                </v:textbox>
                <w10:wrap anchorx="margin"/>
              </v:shape>
            </w:pict>
          </mc:Fallback>
        </mc:AlternateContent>
      </w:r>
      <w:r w:rsidRPr="005A651F">
        <w:rPr>
          <w:rFonts w:cs="Arial"/>
          <w:noProof/>
        </w:rPr>
        <mc:AlternateContent>
          <mc:Choice Requires="wps">
            <w:drawing>
              <wp:anchor distT="0" distB="0" distL="114300" distR="114300" simplePos="0" relativeHeight="251664896" behindDoc="0" locked="0" layoutInCell="1" allowOverlap="1" wp14:anchorId="52BFC166" wp14:editId="74B59B7C">
                <wp:simplePos x="0" y="0"/>
                <wp:positionH relativeFrom="column">
                  <wp:posOffset>4864100</wp:posOffset>
                </wp:positionH>
                <wp:positionV relativeFrom="paragraph">
                  <wp:posOffset>2482850</wp:posOffset>
                </wp:positionV>
                <wp:extent cx="896620" cy="240030"/>
                <wp:effectExtent l="0" t="0" r="17780" b="26670"/>
                <wp:wrapNone/>
                <wp:docPr id="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240030"/>
                        </a:xfrm>
                        <a:prstGeom prst="rect">
                          <a:avLst/>
                        </a:prstGeom>
                        <a:solidFill>
                          <a:srgbClr val="FFFFFF"/>
                        </a:solidFill>
                        <a:ln w="9525">
                          <a:solidFill>
                            <a:srgbClr val="000000"/>
                          </a:solidFill>
                          <a:miter lim="800000"/>
                          <a:headEnd/>
                          <a:tailEnd/>
                        </a:ln>
                      </wps:spPr>
                      <wps:txbx>
                        <w:txbxContent>
                          <w:p w:rsidR="00024A8C" w:rsidRPr="00024A8C" w:rsidRDefault="000322E0" w:rsidP="00AF5A30">
                            <w:pPr>
                              <w:jc w:val="center"/>
                              <w:rPr>
                                <w:rFonts w:cs="Arial"/>
                              </w:rPr>
                            </w:pPr>
                            <w:del w:id="12" w:author="Walus, David (D.M.)" w:date="2021-04-19T07:47:00Z">
                              <w:r w:rsidRPr="00024A8C" w:rsidDel="005A651F">
                                <w:rPr>
                                  <w:rFonts w:cs="Arial"/>
                                </w:rPr>
                                <w:delText xml:space="preserve">Slave </w:delText>
                              </w:r>
                            </w:del>
                            <w:ins w:id="13" w:author="Walus, David (D.M.)" w:date="2021-04-19T07:47:00Z">
                              <w:r>
                                <w:rPr>
                                  <w:rFonts w:cs="Arial"/>
                                </w:rPr>
                                <w:t>Sub</w:t>
                              </w:r>
                              <w:r w:rsidRPr="00024A8C">
                                <w:rPr>
                                  <w:rFonts w:cs="Arial"/>
                                </w:rPr>
                                <w:t xml:space="preserve"> </w:t>
                              </w:r>
                            </w:ins>
                            <w:r w:rsidRPr="00024A8C">
                              <w:rPr>
                                <w:rFonts w:cs="Arial"/>
                              </w:rPr>
                              <w:t>Node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BFC166" id="_x0000_s1027" type="#_x0000_t202" style="position:absolute;left:0;text-align:left;margin-left:383pt;margin-top:195.5pt;width:70.6pt;height:18.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">
                <v:textbox>
                  <w:txbxContent>
                    <w:p w:rsidR="00024A8C" w:rsidRPr="00024A8C" w:rsidRDefault="000322E0" w:rsidP="00AF5A30">
                      <w:pPr>
                        <w:jc w:val="center"/>
                        <w:rPr>
                          <w:rFonts w:cs="Arial"/>
                        </w:rPr>
                      </w:pPr>
                      <w:del w:id="14" w:author="Walus, David (D.M.)" w:date="2021-04-19T07:47:00Z">
                        <w:r w:rsidRPr="00024A8C" w:rsidDel="005A651F">
                          <w:rPr>
                            <w:rFonts w:cs="Arial"/>
                          </w:rPr>
                          <w:delText xml:space="preserve">Slave </w:delText>
                        </w:r>
                      </w:del>
                      <w:ins w:id="15" w:author="Walus, David (D.M.)" w:date="2021-04-19T07:47:00Z">
                        <w:r>
                          <w:rPr>
                            <w:rFonts w:cs="Arial"/>
                          </w:rPr>
                          <w:t>Sub</w:t>
                        </w:r>
                        <w:r w:rsidRPr="00024A8C">
                          <w:rPr>
                            <w:rFonts w:cs="Arial"/>
                          </w:rPr>
                          <w:t xml:space="preserve"> </w:t>
                        </w:r>
                      </w:ins>
                      <w:r w:rsidRPr="00024A8C">
                        <w:rPr>
                          <w:rFonts w:cs="Arial"/>
                        </w:rPr>
                        <w:t>Node</w:t>
                      </w:r>
                    </w:p>
                  </w:txbxContent>
                </v:textbox>
              </v:shape>
            </w:pict>
          </mc:Fallback>
        </mc:AlternateContent>
      </w:r>
      <w:r w:rsidRPr="005A651F">
        <w:rPr>
          <w:rFonts w:cs="Arial"/>
          <w:noProof/>
        </w:rPr>
        <mc:AlternateContent>
          <mc:Choice Requires="wps">
            <w:drawing>
              <wp:anchor distT="0" distB="0" distL="114300" distR="114300" simplePos="0" relativeHeight="251663872" behindDoc="0" locked="0" layoutInCell="1" allowOverlap="1" wp14:anchorId="2BC996FE" wp14:editId="5F5D447B">
                <wp:simplePos x="0" y="0"/>
                <wp:positionH relativeFrom="column">
                  <wp:posOffset>3524250</wp:posOffset>
                </wp:positionH>
                <wp:positionV relativeFrom="paragraph">
                  <wp:posOffset>2482850</wp:posOffset>
                </wp:positionV>
                <wp:extent cx="928370" cy="240030"/>
                <wp:effectExtent l="0" t="0" r="24130" b="26670"/>
                <wp:wrapNone/>
                <wp:docPr id="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240030"/>
                        </a:xfrm>
                        <a:prstGeom prst="rect">
                          <a:avLst/>
                        </a:prstGeom>
                        <a:solidFill>
                          <a:srgbClr val="FFFFFF"/>
                        </a:solidFill>
                        <a:ln w="9525">
                          <a:solidFill>
                            <a:srgbClr val="000000"/>
                          </a:solidFill>
                          <a:miter lim="800000"/>
                          <a:headEnd/>
                          <a:tailEnd/>
                        </a:ln>
                      </wps:spPr>
                      <wps:txbx>
                        <w:txbxContent>
                          <w:p w:rsidR="00024A8C" w:rsidRPr="00024A8C" w:rsidRDefault="000322E0" w:rsidP="00AF5A30">
                            <w:pPr>
                              <w:jc w:val="center"/>
                              <w:rPr>
                                <w:rFonts w:cs="Arial"/>
                              </w:rPr>
                            </w:pPr>
                            <w:del w:id="16" w:author="Walus, David (D.M.)" w:date="2021-04-19T07:47:00Z">
                              <w:r w:rsidRPr="00024A8C" w:rsidDel="005A651F">
                                <w:rPr>
                                  <w:rFonts w:cs="Arial"/>
                                </w:rPr>
                                <w:delText xml:space="preserve">Slave </w:delText>
                              </w:r>
                            </w:del>
                            <w:ins w:id="17" w:author="Walus, David (D.M.)" w:date="2021-04-19T07:47:00Z">
                              <w:r>
                                <w:rPr>
                                  <w:rFonts w:cs="Arial"/>
                                </w:rPr>
                                <w:t>Sub</w:t>
                              </w:r>
                              <w:r w:rsidRPr="00024A8C">
                                <w:rPr>
                                  <w:rFonts w:cs="Arial"/>
                                </w:rPr>
                                <w:t xml:space="preserve"> </w:t>
                              </w:r>
                            </w:ins>
                            <w:r w:rsidRPr="00024A8C">
                              <w:rPr>
                                <w:rFonts w:cs="Arial"/>
                              </w:rPr>
                              <w:t>Node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C996FE" id="_x0000_s1028" type="#_x0000_t202" style="position:absolute;left:0;text-align:left;margin-left:277.5pt;margin-top:195.5pt;width:73.1pt;height:18.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">
                <v:textbox>
                  <w:txbxContent>
                    <w:p w:rsidR="00024A8C" w:rsidRPr="00024A8C" w:rsidRDefault="000322E0" w:rsidP="00AF5A30">
                      <w:pPr>
                        <w:jc w:val="center"/>
                        <w:rPr>
                          <w:rFonts w:cs="Arial"/>
                        </w:rPr>
                      </w:pPr>
                      <w:del w:id="18" w:author="Walus, David (D.M.)" w:date="2021-04-19T07:47:00Z">
                        <w:r w:rsidRPr="00024A8C" w:rsidDel="005A651F">
                          <w:rPr>
                            <w:rFonts w:cs="Arial"/>
                          </w:rPr>
                          <w:delText xml:space="preserve">Slave </w:delText>
                        </w:r>
                      </w:del>
                      <w:ins w:id="19" w:author="Walus, David (D.M.)" w:date="2021-04-19T07:47:00Z">
                        <w:r>
                          <w:rPr>
                            <w:rFonts w:cs="Arial"/>
                          </w:rPr>
                          <w:t>Sub</w:t>
                        </w:r>
                        <w:r w:rsidRPr="00024A8C">
                          <w:rPr>
                            <w:rFonts w:cs="Arial"/>
                          </w:rPr>
                          <w:t xml:space="preserve"> </w:t>
                        </w:r>
                      </w:ins>
                      <w:r w:rsidRPr="00024A8C">
                        <w:rPr>
                          <w:rFonts w:cs="Arial"/>
                        </w:rPr>
                        <w:t>Node</w:t>
                      </w:r>
                    </w:p>
                  </w:txbxContent>
                </v:textbox>
              </v:shape>
            </w:pict>
          </mc:Fallback>
        </mc:AlternateContent>
      </w:r>
      <w:r w:rsidRPr="005A651F">
        <w:rPr>
          <w:rFonts w:cs="Arial"/>
          <w:noProof/>
        </w:rPr>
        <mc:AlternateContent>
          <mc:Choice Requires="wps">
            <w:drawing>
              <wp:anchor distT="0" distB="0" distL="114300" distR="114300" simplePos="0" relativeHeight="251662848" behindDoc="0" locked="0" layoutInCell="1" allowOverlap="1" wp14:anchorId="28376A65" wp14:editId="0A75378B">
                <wp:simplePos x="0" y="0"/>
                <wp:positionH relativeFrom="column">
                  <wp:posOffset>2100580</wp:posOffset>
                </wp:positionH>
                <wp:positionV relativeFrom="paragraph">
                  <wp:posOffset>2485390</wp:posOffset>
                </wp:positionV>
                <wp:extent cx="909320" cy="240030"/>
                <wp:effectExtent l="0" t="0" r="24130" b="26670"/>
                <wp:wrapNone/>
                <wp:docPr id="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240030"/>
                        </a:xfrm>
                        <a:prstGeom prst="rect">
                          <a:avLst/>
                        </a:prstGeom>
                        <a:solidFill>
                          <a:srgbClr val="FFFFFF"/>
                        </a:solidFill>
                        <a:ln w="9525">
                          <a:solidFill>
                            <a:srgbClr val="000000"/>
                          </a:solidFill>
                          <a:miter lim="800000"/>
                          <a:headEnd/>
                          <a:tailEnd/>
                        </a:ln>
                      </wps:spPr>
                      <wps:txbx>
                        <w:txbxContent>
                          <w:p w:rsidR="00024A8C" w:rsidRPr="00024A8C" w:rsidRDefault="000322E0" w:rsidP="00AF5A30">
                            <w:pPr>
                              <w:jc w:val="center"/>
                              <w:rPr>
                                <w:rFonts w:cs="Arial"/>
                              </w:rPr>
                            </w:pPr>
                            <w:del w:id="20" w:author="Walus, David (D.M.)" w:date="2021-04-19T07:47:00Z">
                              <w:r w:rsidRPr="00024A8C" w:rsidDel="005A651F">
                                <w:rPr>
                                  <w:rFonts w:cs="Arial"/>
                                </w:rPr>
                                <w:delText xml:space="preserve">Slave </w:delText>
                              </w:r>
                            </w:del>
                            <w:ins w:id="21" w:author="Walus, David (D.M.)" w:date="2021-04-19T07:47:00Z">
                              <w:r>
                                <w:rPr>
                                  <w:rFonts w:cs="Arial"/>
                                </w:rPr>
                                <w:t>Sub</w:t>
                              </w:r>
                              <w:r w:rsidRPr="00024A8C">
                                <w:rPr>
                                  <w:rFonts w:cs="Arial"/>
                                </w:rPr>
                                <w:t xml:space="preserve"> </w:t>
                              </w:r>
                            </w:ins>
                            <w:r w:rsidRPr="00024A8C">
                              <w:rPr>
                                <w:rFonts w:cs="Arial"/>
                              </w:rPr>
                              <w:t>Node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376A65" id="_x0000_s1029" type="#_x0000_t202" style="position:absolute;left:0;text-align:left;margin-left:165.4pt;margin-top:195.7pt;width:71.6pt;height:18.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">
                <v:textbox>
                  <w:txbxContent>
                    <w:p w:rsidR="00024A8C" w:rsidRPr="00024A8C" w:rsidRDefault="000322E0" w:rsidP="00AF5A30">
                      <w:pPr>
                        <w:jc w:val="center"/>
                        <w:rPr>
                          <w:rFonts w:cs="Arial"/>
                        </w:rPr>
                      </w:pPr>
                      <w:del w:id="22" w:author="Walus, David (D.M.)" w:date="2021-04-19T07:47:00Z">
                        <w:r w:rsidRPr="00024A8C" w:rsidDel="005A651F">
                          <w:rPr>
                            <w:rFonts w:cs="Arial"/>
                          </w:rPr>
                          <w:delText xml:space="preserve">Slave </w:delText>
                        </w:r>
                      </w:del>
                      <w:ins w:id="23" w:author="Walus, David (D.M.)" w:date="2021-04-19T07:47:00Z">
                        <w:r>
                          <w:rPr>
                            <w:rFonts w:cs="Arial"/>
                          </w:rPr>
                          <w:t>Sub</w:t>
                        </w:r>
                        <w:r w:rsidRPr="00024A8C">
                          <w:rPr>
                            <w:rFonts w:cs="Arial"/>
                          </w:rPr>
                          <w:t xml:space="preserve"> </w:t>
                        </w:r>
                      </w:ins>
                      <w:r w:rsidRPr="00024A8C">
                        <w:rPr>
                          <w:rFonts w:cs="Arial"/>
                        </w:rPr>
                        <w:t>Node</w:t>
                      </w:r>
                    </w:p>
                  </w:txbxContent>
                </v:textbox>
              </v:shape>
            </w:pict>
          </mc:Fallback>
        </mc:AlternateContent>
      </w:r>
      <w:r w:rsidRPr="005A651F">
        <w:rPr>
          <w:rFonts w:cs="Arial"/>
          <w:noProof/>
        </w:rPr>
        <mc:AlternateContent>
          <mc:Choice Requires="wps">
            <w:drawing>
              <wp:anchor distT="0" distB="0" distL="114300" distR="114300" simplePos="0" relativeHeight="251655680" behindDoc="0" locked="0" layoutInCell="1" allowOverlap="1" wp14:anchorId="2294D35A" wp14:editId="3A093538">
                <wp:simplePos x="0" y="0"/>
                <wp:positionH relativeFrom="column">
                  <wp:posOffset>3289300</wp:posOffset>
                </wp:positionH>
                <wp:positionV relativeFrom="paragraph">
                  <wp:posOffset>19050</wp:posOffset>
                </wp:positionV>
                <wp:extent cx="1314450" cy="2749550"/>
                <wp:effectExtent l="0" t="0" r="19050" b="12700"/>
                <wp:wrapNone/>
                <wp:docPr id="504" name="Rectangle 63"/>
                <wp:cNvGraphicFramePr/>
                <a:graphic xmlns:a="http://schemas.openxmlformats.org/drawingml/2006/main">
                  <a:graphicData uri="http://schemas.microsoft.com/office/word/2010/wordprocessingShape">
                    <wps:wsp>
                      <wps:cNvSpPr/>
                      <wps:spPr>
                        <a:xfrm>
                          <a:off x="0" y="0"/>
                          <a:ext cx="1314450" cy="2749550"/>
                        </a:xfrm>
                        <a:prstGeom prst="rect">
                          <a:avLst/>
                        </a:prstGeom>
                        <a:noFill/>
                        <a:ln w="6350" cap="flat" cmpd="sng" algn="ctr">
                          <a:solidFill>
                            <a:sysClr val="windowText" lastClr="000000">
                              <a:lumMod val="95000"/>
                              <a:lumOff val="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ve="http://schemas.openxmlformats.org/markup-compatibility/2006" xmlns:w14="http://schemas.microsoft.com/office/word/2010/wordmls">
            <w:pict>
              <v:rect filled="f" id="6089b86e0000f7777652fa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" o:spid="_x0000_s1026" strokecolor="#0d0d0d" strokeweight=".5pt" style="position:absolute;margin-left:259pt;margin-top:1.5pt;width:103.5pt;height:2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267BF4AF"/>
            </w:pict>
          </mc:Fallback>
        </mc:AlternateContent>
      </w:r>
      <w:r w:rsidRPr="005A651F">
        <w:rPr>
          <w:rFonts w:cs="Arial"/>
          <w:noProof/>
        </w:rPr>
        <mc:AlternateContent>
          <mc:Choice Requires="wps">
            <w:drawing>
              <wp:anchor distT="0" distB="0" distL="114300" distR="114300" simplePos="0" relativeHeight="251657728" behindDoc="0" locked="0" layoutInCell="1" allowOverlap="1" wp14:anchorId="5AF1D913" wp14:editId="658E2C94">
                <wp:simplePos x="0" y="0"/>
                <wp:positionH relativeFrom="column">
                  <wp:posOffset>4635500</wp:posOffset>
                </wp:positionH>
                <wp:positionV relativeFrom="paragraph">
                  <wp:posOffset>19050</wp:posOffset>
                </wp:positionV>
                <wp:extent cx="1358900" cy="2749550"/>
                <wp:effectExtent l="0" t="0" r="12700" b="12700"/>
                <wp:wrapNone/>
                <wp:docPr id="505" name="Rectangle 64"/>
                <wp:cNvGraphicFramePr/>
                <a:graphic xmlns:a="http://schemas.openxmlformats.org/drawingml/2006/main">
                  <a:graphicData uri="http://schemas.microsoft.com/office/word/2010/wordprocessingShape">
                    <wps:wsp>
                      <wps:cNvSpPr/>
                      <wps:spPr>
                        <a:xfrm>
                          <a:off x="0" y="0"/>
                          <a:ext cx="1358900" cy="2749550"/>
                        </a:xfrm>
                        <a:prstGeom prst="rect">
                          <a:avLst/>
                        </a:prstGeom>
                        <a:noFill/>
                        <a:ln w="6350" cap="flat" cmpd="sng" algn="ctr">
                          <a:solidFill>
                            <a:sysClr val="windowText" lastClr="000000">
                              <a:lumMod val="95000"/>
                              <a:lumOff val="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ve="http://schemas.openxmlformats.org/markup-compatibility/2006" xmlns:w14="http://schemas.microsoft.com/office/word/2010/wordmls">
            <w:pict>
              <v:rect filled="f" id="6089b86e0000f7772ccd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" o:spid="_x0000_s1026" strokecolor="#0d0d0d" strokeweight=".5pt" style="position:absolute;margin-left:365pt;margin-top:1.5pt;width:107pt;height:2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446E220E"/>
            </w:pict>
          </mc:Fallback>
        </mc:AlternateContent>
      </w:r>
      <w:r w:rsidRPr="005A651F">
        <w:rPr>
          <w:rFonts w:cs="Arial"/>
          <w:noProof/>
        </w:rPr>
        <mc:AlternateContent>
          <mc:Choice Requires="wps">
            <w:drawing>
              <wp:anchor distT="0" distB="0" distL="114300" distR="114300" simplePos="0" relativeHeight="251659776" behindDoc="0" locked="0" layoutInCell="1" allowOverlap="1" wp14:anchorId="3FC4FD38" wp14:editId="1DC75651">
                <wp:simplePos x="0" y="0"/>
                <wp:positionH relativeFrom="column">
                  <wp:posOffset>1835150</wp:posOffset>
                </wp:positionH>
                <wp:positionV relativeFrom="paragraph">
                  <wp:posOffset>19050</wp:posOffset>
                </wp:positionV>
                <wp:extent cx="1422400" cy="2749550"/>
                <wp:effectExtent l="0" t="0" r="25400" b="12700"/>
                <wp:wrapNone/>
                <wp:docPr id="506" name="Rectangle 73"/>
                <wp:cNvGraphicFramePr/>
                <a:graphic xmlns:a="http://schemas.openxmlformats.org/drawingml/2006/main">
                  <a:graphicData uri="http://schemas.microsoft.com/office/word/2010/wordprocessingShape">
                    <wps:wsp>
                      <wps:cNvSpPr/>
                      <wps:spPr>
                        <a:xfrm>
                          <a:off x="0" y="0"/>
                          <a:ext cx="1422400" cy="2749550"/>
                        </a:xfrm>
                        <a:prstGeom prst="rect">
                          <a:avLst/>
                        </a:prstGeom>
                        <a:noFill/>
                        <a:ln w="6350" cap="flat" cmpd="sng" algn="ctr">
                          <a:solidFill>
                            <a:sysClr val="windowText" lastClr="000000">
                              <a:lumMod val="95000"/>
                              <a:lumOff val="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ve="http://schemas.openxmlformats.org/markup-compatibility/2006" xmlns:w14="http://schemas.microsoft.com/office/word/2010/wordmls">
            <w:pict>
              <v:rect filled="f" id="6089b86e0000f777014dd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" o:spid="_x0000_s1026" strokecolor="#0d0d0d" strokeweight=".5pt" style="position:absolute;margin-left:144.5pt;margin-top:1.5pt;width:112pt;height:2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61B62978"/>
            </w:pict>
          </mc:Fallback>
        </mc:AlternateContent>
      </w:r>
      <w:r w:rsidRPr="005A651F">
        <w:rPr>
          <w:rFonts w:cs="Arial"/>
          <w:noProof/>
        </w:rPr>
        <mc:AlternateContent>
          <mc:Choice Requires="wps">
            <w:drawing>
              <wp:anchor distT="0" distB="0" distL="114300" distR="114300" simplePos="0" relativeHeight="251660800" behindDoc="0" locked="0" layoutInCell="1" allowOverlap="1" wp14:anchorId="0B50D44C" wp14:editId="0E0EF028">
                <wp:simplePos x="0" y="0"/>
                <wp:positionH relativeFrom="margin">
                  <wp:align>left</wp:align>
                </wp:positionH>
                <wp:positionV relativeFrom="paragraph">
                  <wp:posOffset>25400</wp:posOffset>
                </wp:positionV>
                <wp:extent cx="1784350" cy="2743200"/>
                <wp:effectExtent l="0" t="0" r="25400" b="19050"/>
                <wp:wrapNone/>
                <wp:docPr id="507" name="Rectangle 74"/>
                <wp:cNvGraphicFramePr/>
                <a:graphic xmlns:a="http://schemas.openxmlformats.org/drawingml/2006/main">
                  <a:graphicData uri="http://schemas.microsoft.com/office/word/2010/wordprocessingShape">
                    <wps:wsp>
                      <wps:cNvSpPr/>
                      <wps:spPr>
                        <a:xfrm>
                          <a:off x="0" y="0"/>
                          <a:ext cx="1784350" cy="2743200"/>
                        </a:xfrm>
                        <a:prstGeom prst="rect">
                          <a:avLst/>
                        </a:prstGeom>
                        <a:noFill/>
                        <a:ln w="6350" cap="flat" cmpd="sng" algn="ctr">
                          <a:solidFill>
                            <a:sysClr val="windowText" lastClr="000000">
                              <a:lumMod val="95000"/>
                              <a:lumOff val="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ve="http://schemas.openxmlformats.org/markup-compatibility/2006" xmlns:w14="http://schemas.microsoft.com/office/word/2010/wordmls">
            <w:pict>
              <v:rect filled="f" id="6089b86e0000f777657077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" o:spid="_x0000_s1026" strokecolor="#0d0d0d" strokeweight=".5pt" style="position:absolute;margin-left:0;margin-top:2pt;width:140.5pt;height:3in;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w14:anchorId="6BB5B827">
                <w10:wrap anchorx="margin"/>
              </v:rect>
            </w:pict>
          </mc:Fallback>
        </mc:AlternateContent>
      </w:r>
      <w:del w:id="24" w:author="Walus, David (D.M.)" w:date="2021-04-19T07:45:00Z">
        <w:r w:rsidRPr="005A651F" w:rsidDel="005A651F">
          <w:rPr>
            <w:rFonts w:cs="Arial"/>
            <w:noProof/>
          </w:rPr>
          <w:drawing>
            <wp:inline distT="0" distB="0" distL="0" distR="0" wp14:anchorId="4E59B67D" wp14:editId="51AE16F9">
              <wp:extent cx="5943600" cy="3048000"/>
              <wp:effectExtent l="0" t="0" r="0" b="0"/>
              <wp:docPr id="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del>
      <w:ins w:id="25" w:author="Walus, David (D.M.)" w:date="2021-04-19T07:46:00Z">
        <w:r w:rsidRPr="005A651F">
          <w:rPr>
            <w:rFonts w:cs="Arial"/>
            <w:noProof/>
          </w:rPr>
          <w:drawing>
            <wp:inline distT="0" distB="0" distL="0" distR="0" wp14:anchorId="1B42678E" wp14:editId="0C75AB5B">
              <wp:extent cx="5943600" cy="2725420"/>
              <wp:effectExtent l="0" t="0" r="0" b="0"/>
              <wp:docPr id="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Picture 2"/>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2725420"/>
                      </a:xfrm>
                      <a:prstGeom prst="rect">
                        <a:avLst/>
                      </a:prstGeom>
                      <a:noFill/>
                      <a:ln>
                        <a:noFill/>
                      </a:ln>
                    </pic:spPr>
                  </pic:pic>
                </a:graphicData>
              </a:graphic>
            </wp:inline>
          </w:drawing>
        </w:r>
      </w:ins>
    </w:p>
    <w:p w:rsidR="00024A8C" w:rsidRPr="005A651F" w:rsidRDefault="000322E0" w:rsidP="00024A8C">
      <w:pPr>
        <w:overflowPunct w:val="0"/>
        <w:autoSpaceDE w:val="0"/>
        <w:autoSpaceDN w:val="0"/>
        <w:adjustRightInd w:val="0"/>
        <w:jc w:val="both"/>
        <w:rPr>
          <w:rFonts w:cs="Arial"/>
        </w:rPr>
      </w:pPr>
      <w:r w:rsidRPr="005A651F">
        <w:rPr>
          <w:rFonts w:cs="Arial"/>
          <w:noProof/>
        </w:rPr>
        <mc:AlternateContent>
          <mc:Choice Requires="wps">
            <w:drawing>
              <wp:anchor distT="0" distB="0" distL="114300" distR="114300" simplePos="0" relativeHeight="251653632" behindDoc="0" locked="0" layoutInCell="1" allowOverlap="1" wp14:anchorId="2D67A7D9" wp14:editId="72625242">
                <wp:simplePos x="0" y="0"/>
                <wp:positionH relativeFrom="column">
                  <wp:posOffset>1428750</wp:posOffset>
                </wp:positionH>
                <wp:positionV relativeFrom="paragraph">
                  <wp:posOffset>203200</wp:posOffset>
                </wp:positionV>
                <wp:extent cx="1860550" cy="349250"/>
                <wp:effectExtent l="0" t="0" r="25400" b="12700"/>
                <wp:wrapTopAndBottom/>
                <wp:docPr id="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349250"/>
                        </a:xfrm>
                        <a:prstGeom prst="rect">
                          <a:avLst/>
                        </a:prstGeom>
                        <a:solidFill>
                          <a:srgbClr val="FFFFFF"/>
                        </a:solidFill>
                        <a:ln w="9525">
                          <a:solidFill>
                            <a:srgbClr val="000000"/>
                          </a:solidFill>
                          <a:miter lim="800000"/>
                          <a:headEnd/>
                          <a:tailEnd/>
                        </a:ln>
                      </wps:spPr>
                      <wps:txbx>
                        <w:txbxContent>
                          <w:p w:rsidR="00024A8C" w:rsidRPr="00024A8C" w:rsidRDefault="000322E0" w:rsidP="00AF5A30">
                            <w:pPr>
                              <w:jc w:val="center"/>
                              <w:rPr>
                                <w:rFonts w:cs="Arial"/>
                              </w:rPr>
                            </w:pPr>
                            <w:r w:rsidRPr="00024A8C">
                              <w:rPr>
                                <w:rFonts w:cs="Arial"/>
                              </w:rPr>
                              <w:t>I2S/TDM</w:t>
                            </w:r>
                            <w:ins w:id="26" w:author="Walus, David (D.M.)" w:date="2021-04-19T07:46:00Z">
                              <w:r>
                                <w:rPr>
                                  <w:rFonts w:cs="Arial"/>
                                </w:rPr>
                                <w:t>/SPI/I2C</w:t>
                              </w:r>
                            </w:ins>
                            <w:r w:rsidRPr="00024A8C">
                              <w:rPr>
                                <w:rFonts w:cs="Arial"/>
                              </w:rPr>
                              <w:t xml:space="preserve"> </w:t>
                            </w:r>
                            <w:r w:rsidRPr="00024A8C">
                              <w:rPr>
                                <w:rFonts w:cs="Arial"/>
                                <w:noProof/>
                              </w:rPr>
                              <w:drawing>
                                <wp:inline distT="0" distB="0" distL="0" distR="0" wp14:anchorId="7DF73B00" wp14:editId="109F7473">
                                  <wp:extent cx="190500" cy="520700"/>
                                  <wp:effectExtent l="6350" t="0" r="6350" b="6350"/>
                                  <wp:docPr id="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190500" cy="5207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67A7D9" id="_x0000_s1030" type="#_x0000_t202" style="position:absolute;left:0;text-align:left;margin-left:112.5pt;margin-top:16pt;width:146.5pt;height: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">
                <v:textbox>
                  <w:txbxContent>
                    <w:p w:rsidR="00024A8C" w:rsidRPr="00024A8C" w:rsidRDefault="000322E0" w:rsidP="00AF5A30">
                      <w:pPr>
                        <w:jc w:val="center"/>
                        <w:rPr>
                          <w:rFonts w:cs="Arial"/>
                        </w:rPr>
                      </w:pPr>
                      <w:r w:rsidRPr="00024A8C">
                        <w:rPr>
                          <w:rFonts w:cs="Arial"/>
                        </w:rPr>
                        <w:t>I2S/TDM</w:t>
                      </w:r>
                      <w:ins w:id="27" w:author="Walus, David (D.M.)" w:date="2021-04-19T07:46:00Z">
                        <w:r>
                          <w:rPr>
                            <w:rFonts w:cs="Arial"/>
                          </w:rPr>
                          <w:t>/SPI/I2C</w:t>
                        </w:r>
                      </w:ins>
                      <w:r w:rsidRPr="00024A8C">
                        <w:rPr>
                          <w:rFonts w:cs="Arial"/>
                        </w:rPr>
                        <w:t xml:space="preserve"> </w:t>
                      </w:r>
                      <w:r w:rsidRPr="00024A8C">
                        <w:rPr>
                          <w:rFonts w:cs="Arial"/>
                          <w:noProof/>
                        </w:rPr>
                        <w:drawing>
                          <wp:inline distT="0" distB="0" distL="0" distR="0" wp14:anchorId="7DF73B00" wp14:editId="109F7473">
                            <wp:extent cx="190500" cy="520700"/>
                            <wp:effectExtent l="6350" t="0" r="6350" b="6350"/>
                            <wp:docPr id="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190500" cy="520700"/>
                                    </a:xfrm>
                                    <a:prstGeom prst="rect">
                                      <a:avLst/>
                                    </a:prstGeom>
                                    <a:noFill/>
                                    <a:ln>
                                      <a:noFill/>
                                    </a:ln>
                                  </pic:spPr>
                                </pic:pic>
                              </a:graphicData>
                            </a:graphic>
                          </wp:inline>
                        </w:drawing>
                      </w:r>
                    </w:p>
                  </w:txbxContent>
                </v:textbox>
                <w10:wrap type="topAndBottom"/>
              </v:shape>
            </w:pict>
          </mc:Fallback>
        </mc:AlternateContent>
      </w:r>
    </w:p>
    <w:p w:rsidR="00024A8C" w:rsidRPr="005A651F" w:rsidDel="005A651F" w:rsidRDefault="000322E0" w:rsidP="00024A8C">
      <w:pPr>
        <w:overflowPunct w:val="0"/>
        <w:autoSpaceDE w:val="0"/>
        <w:autoSpaceDN w:val="0"/>
        <w:adjustRightInd w:val="0"/>
        <w:jc w:val="both"/>
        <w:rPr>
          <w:del w:id="28" w:author="Walus, David (D.M.)" w:date="2021-04-19T07:50:00Z"/>
          <w:rFonts w:cs="Arial"/>
        </w:rPr>
      </w:pPr>
      <w:r w:rsidRPr="005A651F">
        <w:rPr>
          <w:rFonts w:cs="Arial"/>
          <w:noProof/>
        </w:rPr>
        <mc:AlternateContent>
          <mc:Choice Requires="wps">
            <w:drawing>
              <wp:anchor distT="0" distB="0" distL="114300" distR="114300" simplePos="0" relativeHeight="251651584" behindDoc="0" locked="0" layoutInCell="1" allowOverlap="1" wp14:anchorId="7B76C656" wp14:editId="16A3C2C3">
                <wp:simplePos x="0" y="0"/>
                <wp:positionH relativeFrom="margin">
                  <wp:align>left</wp:align>
                </wp:positionH>
                <wp:positionV relativeFrom="paragraph">
                  <wp:posOffset>56515</wp:posOffset>
                </wp:positionV>
                <wp:extent cx="1247775" cy="349250"/>
                <wp:effectExtent l="0" t="0" r="28575" b="12700"/>
                <wp:wrapTopAndBottom/>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49250"/>
                        </a:xfrm>
                        <a:prstGeom prst="rect">
                          <a:avLst/>
                        </a:prstGeom>
                        <a:solidFill>
                          <a:srgbClr val="FFFFFF"/>
                        </a:solidFill>
                        <a:ln w="9525">
                          <a:solidFill>
                            <a:srgbClr val="000000"/>
                          </a:solidFill>
                          <a:miter lim="800000"/>
                          <a:headEnd/>
                          <a:tailEnd/>
                        </a:ln>
                      </wps:spPr>
                      <wps:txbx>
                        <w:txbxContent>
                          <w:p w:rsidR="00024A8C" w:rsidRPr="00024A8C" w:rsidRDefault="000322E0" w:rsidP="00AF5A30">
                            <w:pPr>
                              <w:jc w:val="center"/>
                              <w:rPr>
                                <w:rFonts w:cs="Arial"/>
                              </w:rPr>
                            </w:pPr>
                            <w:r w:rsidRPr="00024A8C">
                              <w:rPr>
                                <w:rFonts w:cs="Arial"/>
                              </w:rPr>
                              <w:t xml:space="preserve">A2B Bus </w:t>
                            </w:r>
                            <w:r w:rsidRPr="00024A8C">
                              <w:rPr>
                                <w:rFonts w:cs="Arial"/>
                                <w:noProof/>
                              </w:rPr>
                              <w:drawing>
                                <wp:inline distT="0" distB="0" distL="0" distR="0" wp14:anchorId="50432695" wp14:editId="3B2C14EB">
                                  <wp:extent cx="488950" cy="184150"/>
                                  <wp:effectExtent l="0" t="0" r="6350" b="6350"/>
                                  <wp:docPr id="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0" cy="1841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76C656" id="_x0000_s1031" type="#_x0000_t202" style="position:absolute;left:0;text-align:left;margin-left:0;margin-top:4.45pt;width:98.25pt;height:27.5pt;z-index:251651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">
                <v:textbox>
                  <w:txbxContent>
                    <w:p w:rsidR="00024A8C" w:rsidRPr="00024A8C" w:rsidRDefault="000322E0" w:rsidP="00AF5A30">
                      <w:pPr>
                        <w:jc w:val="center"/>
                        <w:rPr>
                          <w:rFonts w:cs="Arial"/>
                        </w:rPr>
                      </w:pPr>
                      <w:r w:rsidRPr="00024A8C">
                        <w:rPr>
                          <w:rFonts w:cs="Arial"/>
                        </w:rPr>
                        <w:t xml:space="preserve">A2B Bus </w:t>
                      </w:r>
                      <w:r w:rsidRPr="00024A8C">
                        <w:rPr>
                          <w:rFonts w:cs="Arial"/>
                          <w:noProof/>
                        </w:rPr>
                        <w:drawing>
                          <wp:inline distT="0" distB="0" distL="0" distR="0" wp14:anchorId="50432695" wp14:editId="3B2C14EB">
                            <wp:extent cx="488950" cy="184150"/>
                            <wp:effectExtent l="0" t="0" r="6350" b="6350"/>
                            <wp:docPr id="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0" cy="184150"/>
                                    </a:xfrm>
                                    <a:prstGeom prst="rect">
                                      <a:avLst/>
                                    </a:prstGeom>
                                    <a:noFill/>
                                    <a:ln>
                                      <a:noFill/>
                                    </a:ln>
                                  </pic:spPr>
                                </pic:pic>
                              </a:graphicData>
                            </a:graphic>
                          </wp:inline>
                        </w:drawing>
                      </w:r>
                    </w:p>
                  </w:txbxContent>
                </v:textbox>
                <w10:wrap type="topAndBottom" anchorx="margin"/>
              </v:shape>
            </w:pict>
          </mc:Fallback>
        </mc:AlternateContent>
      </w:r>
    </w:p>
    <w:p w:rsidR="00024A8C" w:rsidRPr="005A651F" w:rsidRDefault="00AC7DF0" w:rsidP="005A651F">
      <w:pPr>
        <w:overflowPunct w:val="0"/>
        <w:autoSpaceDE w:val="0"/>
        <w:autoSpaceDN w:val="0"/>
        <w:adjustRightInd w:val="0"/>
        <w:jc w:val="both"/>
        <w:rPr>
          <w:rFonts w:cs="Arial"/>
        </w:rPr>
      </w:pPr>
    </w:p>
    <w:p w:rsidR="00406F39" w:rsidRDefault="000322E0" w:rsidP="00B9479B">
      <w:pPr>
        <w:pStyle w:val="Heading2"/>
      </w:pPr>
      <w:bookmarkStart w:id="29" w:name="_Toc70517072"/>
      <w:r w:rsidRPr="00B9479B">
        <w:t>NFN-REQ-393051/B-Definitions</w:t>
      </w:r>
      <w:bookmarkEnd w:id="29"/>
    </w:p>
    <w:p w:rsidR="007B6B63" w:rsidRPr="007B6B63" w:rsidRDefault="00AC7DF0" w:rsidP="007B6B63">
      <w:pPr>
        <w:rPr>
          <w:rFonts w:cs="Arial"/>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1"/>
        <w:gridCol w:w="7079"/>
      </w:tblGrid>
      <w:tr w:rsidR="007B6B63" w:rsidRPr="007B6B63" w:rsidTr="00AF5A30">
        <w:trPr>
          <w:jc w:val="center"/>
        </w:trPr>
        <w:tc>
          <w:tcPr>
            <w:tcW w:w="2271"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rPr>
            </w:pPr>
            <w:r w:rsidRPr="007B6B63">
              <w:rPr>
                <w:rFonts w:cs="Arial"/>
              </w:rPr>
              <w:t>A2B Pin – BP</w:t>
            </w:r>
          </w:p>
        </w:tc>
        <w:tc>
          <w:tcPr>
            <w:tcW w:w="7079"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lang w:val="en-GB"/>
              </w:rPr>
            </w:pPr>
            <w:r w:rsidRPr="007B6B63">
              <w:rPr>
                <w:rFonts w:cs="Arial"/>
                <w:lang w:val="en-GB"/>
              </w:rPr>
              <w:t xml:space="preserve">One of the two pins connecting a network node with ANALOG DEVICES A2B interface towards the last </w:t>
            </w:r>
            <w:del w:id="30" w:author="Walus, David (D.M.)" w:date="2021-04-12T08:21:00Z">
              <w:r w:rsidRPr="007B6B63" w:rsidDel="00A86B61">
                <w:rPr>
                  <w:rFonts w:cs="Arial"/>
                  <w:lang w:val="en-GB"/>
                </w:rPr>
                <w:delText>slave</w:delText>
              </w:r>
            </w:del>
            <w:ins w:id="31" w:author="Walus, David (D.M.)" w:date="2021-04-12T08:21:00Z">
              <w:r>
                <w:rPr>
                  <w:rFonts w:cs="Arial"/>
                  <w:lang w:val="en-GB"/>
                </w:rPr>
                <w:t>Sub</w:t>
              </w:r>
            </w:ins>
            <w:r w:rsidRPr="007B6B63">
              <w:rPr>
                <w:rFonts w:cs="Arial"/>
                <w:lang w:val="en-GB"/>
              </w:rPr>
              <w:t>.</w:t>
            </w:r>
          </w:p>
        </w:tc>
      </w:tr>
      <w:tr w:rsidR="007B6B63" w:rsidRPr="007B6B63" w:rsidTr="00AF5A30">
        <w:trPr>
          <w:jc w:val="center"/>
        </w:trPr>
        <w:tc>
          <w:tcPr>
            <w:tcW w:w="2271"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rPr>
            </w:pPr>
            <w:r w:rsidRPr="007B6B63">
              <w:rPr>
                <w:rFonts w:cs="Arial"/>
              </w:rPr>
              <w:lastRenderedPageBreak/>
              <w:t>A2B Pin – BN</w:t>
            </w:r>
          </w:p>
        </w:tc>
        <w:tc>
          <w:tcPr>
            <w:tcW w:w="7079"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lang w:val="en-GB"/>
              </w:rPr>
            </w:pPr>
            <w:r w:rsidRPr="007B6B63">
              <w:rPr>
                <w:rFonts w:cs="Arial"/>
                <w:lang w:val="en-GB"/>
              </w:rPr>
              <w:t xml:space="preserve">One of the two pins connecting a network node with ANALOG DEVICES A2B interface towards the last </w:t>
            </w:r>
            <w:del w:id="32" w:author="Walus, David (D.M.)" w:date="2021-04-12T08:21:00Z">
              <w:r w:rsidRPr="007B6B63" w:rsidDel="00A86B61">
                <w:rPr>
                  <w:rFonts w:cs="Arial"/>
                  <w:lang w:val="en-GB"/>
                </w:rPr>
                <w:delText>slave</w:delText>
              </w:r>
            </w:del>
            <w:ins w:id="33" w:author="Walus, David (D.M.)" w:date="2021-04-12T08:21:00Z">
              <w:r>
                <w:rPr>
                  <w:rFonts w:cs="Arial"/>
                  <w:lang w:val="en-GB"/>
                </w:rPr>
                <w:t>Sub</w:t>
              </w:r>
            </w:ins>
            <w:r w:rsidRPr="007B6B63">
              <w:rPr>
                <w:rFonts w:cs="Arial"/>
                <w:lang w:val="en-GB"/>
              </w:rPr>
              <w:t>.</w:t>
            </w:r>
          </w:p>
        </w:tc>
      </w:tr>
      <w:tr w:rsidR="007B6B63" w:rsidRPr="007B6B63" w:rsidTr="00AF5A30">
        <w:trPr>
          <w:jc w:val="center"/>
        </w:trPr>
        <w:tc>
          <w:tcPr>
            <w:tcW w:w="2271"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lang w:val="en-GB"/>
              </w:rPr>
            </w:pPr>
            <w:r w:rsidRPr="007B6B63">
              <w:rPr>
                <w:rFonts w:cs="Arial"/>
              </w:rPr>
              <w:t>A2B</w:t>
            </w:r>
            <w:r w:rsidRPr="007B6B63">
              <w:rPr>
                <w:rFonts w:cs="Arial"/>
                <w:bCs/>
              </w:rPr>
              <w:t xml:space="preserve"> Pin – A</w:t>
            </w:r>
            <w:r w:rsidRPr="007B6B63">
              <w:rPr>
                <w:rFonts w:cs="Arial"/>
                <w:lang w:val="en-GB"/>
              </w:rPr>
              <w:t>P</w:t>
            </w:r>
          </w:p>
        </w:tc>
        <w:tc>
          <w:tcPr>
            <w:tcW w:w="7079"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b/>
                <w:lang w:val="en-GB"/>
              </w:rPr>
            </w:pPr>
            <w:r w:rsidRPr="007B6B63">
              <w:rPr>
                <w:rFonts w:cs="Arial"/>
                <w:lang w:val="en-GB"/>
              </w:rPr>
              <w:t xml:space="preserve">One of the two pins connecting a network node with ANALOG DEVICES A2B interface towards the </w:t>
            </w:r>
            <w:del w:id="34" w:author="Walus, David (D.M.)" w:date="2021-04-12T08:21:00Z">
              <w:r w:rsidRPr="007B6B63" w:rsidDel="00A86B61">
                <w:rPr>
                  <w:rFonts w:cs="Arial"/>
                  <w:lang w:val="en-GB"/>
                </w:rPr>
                <w:delText>master</w:delText>
              </w:r>
            </w:del>
            <w:ins w:id="35" w:author="Walus, David (D.M.)" w:date="2021-04-12T08:21:00Z">
              <w:r>
                <w:rPr>
                  <w:rFonts w:cs="Arial"/>
                  <w:lang w:val="en-GB"/>
                </w:rPr>
                <w:t>Main</w:t>
              </w:r>
            </w:ins>
            <w:r w:rsidRPr="007B6B63">
              <w:rPr>
                <w:rFonts w:cs="Arial"/>
                <w:lang w:val="en-GB"/>
              </w:rPr>
              <w:t>.</w:t>
            </w:r>
          </w:p>
        </w:tc>
      </w:tr>
      <w:tr w:rsidR="007B6B63" w:rsidRPr="007B6B63" w:rsidTr="00AF5A30">
        <w:trPr>
          <w:jc w:val="center"/>
        </w:trPr>
        <w:tc>
          <w:tcPr>
            <w:tcW w:w="2271"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lang w:val="en-GB"/>
              </w:rPr>
            </w:pPr>
            <w:r w:rsidRPr="007B6B63">
              <w:rPr>
                <w:rFonts w:cs="Arial"/>
              </w:rPr>
              <w:t>A2B</w:t>
            </w:r>
            <w:r w:rsidRPr="007B6B63">
              <w:rPr>
                <w:rFonts w:cs="Arial"/>
                <w:bCs/>
              </w:rPr>
              <w:t xml:space="preserve"> </w:t>
            </w:r>
            <w:r w:rsidRPr="007B6B63">
              <w:rPr>
                <w:rFonts w:cs="Arial"/>
                <w:lang w:val="en-GB"/>
              </w:rPr>
              <w:t>Pin – AN</w:t>
            </w:r>
          </w:p>
        </w:tc>
        <w:tc>
          <w:tcPr>
            <w:tcW w:w="7079"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lang w:val="en-GB"/>
              </w:rPr>
            </w:pPr>
            <w:r w:rsidRPr="007B6B63">
              <w:rPr>
                <w:rFonts w:cs="Arial"/>
                <w:lang w:val="en-GB"/>
              </w:rPr>
              <w:t xml:space="preserve">One of the two pins connecting a network node with ANALOG DEVICES A2B interface towards the </w:t>
            </w:r>
            <w:del w:id="36" w:author="Walus, David (D.M.)" w:date="2021-04-12T08:21:00Z">
              <w:r w:rsidRPr="007B6B63" w:rsidDel="00A86B61">
                <w:rPr>
                  <w:rFonts w:cs="Arial"/>
                  <w:lang w:val="en-GB"/>
                </w:rPr>
                <w:delText>master</w:delText>
              </w:r>
            </w:del>
            <w:ins w:id="37" w:author="Walus, David (D.M.)" w:date="2021-04-12T08:21:00Z">
              <w:r>
                <w:rPr>
                  <w:rFonts w:cs="Arial"/>
                  <w:lang w:val="en-GB"/>
                </w:rPr>
                <w:t>Main</w:t>
              </w:r>
            </w:ins>
            <w:r w:rsidRPr="007B6B63">
              <w:rPr>
                <w:rFonts w:cs="Arial"/>
                <w:lang w:val="en-GB"/>
              </w:rPr>
              <w:t>.</w:t>
            </w:r>
          </w:p>
        </w:tc>
      </w:tr>
      <w:tr w:rsidR="007B6B63" w:rsidRPr="007B6B63" w:rsidTr="00AF5A30">
        <w:trPr>
          <w:jc w:val="center"/>
        </w:trPr>
        <w:tc>
          <w:tcPr>
            <w:tcW w:w="2271"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lang w:val="en-GB"/>
              </w:rPr>
            </w:pPr>
            <w:r w:rsidRPr="007B6B63">
              <w:rPr>
                <w:rFonts w:cs="Arial"/>
                <w:lang w:val="en-GB"/>
              </w:rPr>
              <w:t>Bus</w:t>
            </w:r>
          </w:p>
        </w:tc>
        <w:tc>
          <w:tcPr>
            <w:tcW w:w="7079"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lang w:val="en-GB"/>
              </w:rPr>
            </w:pPr>
            <w:r w:rsidRPr="007B6B63">
              <w:rPr>
                <w:rFonts w:cs="Arial"/>
                <w:lang w:val="en-GB"/>
              </w:rPr>
              <w:t xml:space="preserve">A bus is a collection of one or more wires connecting two or more nodes. Each electronic device (in this case: Host ECU, </w:t>
            </w:r>
            <w:del w:id="38" w:author="Walus, David (D.M.)" w:date="2021-04-12T08:21:00Z">
              <w:r w:rsidRPr="007B6B63" w:rsidDel="00A86B61">
                <w:rPr>
                  <w:rFonts w:cs="Arial"/>
                  <w:lang w:val="en-GB"/>
                </w:rPr>
                <w:delText xml:space="preserve">Master </w:delText>
              </w:r>
            </w:del>
            <w:ins w:id="39" w:author="Walus, David (D.M.)" w:date="2021-04-12T08:21:00Z">
              <w:r>
                <w:rPr>
                  <w:rFonts w:cs="Arial"/>
                  <w:lang w:val="en-GB"/>
                </w:rPr>
                <w:t>Main</w:t>
              </w:r>
              <w:r w:rsidRPr="007B6B63">
                <w:rPr>
                  <w:rFonts w:cs="Arial"/>
                  <w:lang w:val="en-GB"/>
                </w:rPr>
                <w:t xml:space="preserve"> </w:t>
              </w:r>
            </w:ins>
            <w:r w:rsidRPr="007B6B63">
              <w:rPr>
                <w:rFonts w:cs="Arial"/>
                <w:lang w:val="en-GB"/>
              </w:rPr>
              <w:t xml:space="preserve">Node or </w:t>
            </w:r>
            <w:del w:id="40" w:author="Walus, David (D.M.)" w:date="2021-04-12T08:21:00Z">
              <w:r w:rsidRPr="007B6B63" w:rsidDel="00A86B61">
                <w:rPr>
                  <w:rFonts w:cs="Arial"/>
                  <w:lang w:val="en-GB"/>
                </w:rPr>
                <w:delText xml:space="preserve">Slave </w:delText>
              </w:r>
            </w:del>
            <w:ins w:id="41" w:author="Walus, David (D.M.)" w:date="2021-04-12T08:21:00Z">
              <w:r>
                <w:rPr>
                  <w:rFonts w:cs="Arial"/>
                  <w:lang w:val="en-GB"/>
                </w:rPr>
                <w:t>Sub</w:t>
              </w:r>
              <w:r w:rsidRPr="007B6B63">
                <w:rPr>
                  <w:rFonts w:cs="Arial"/>
                  <w:lang w:val="en-GB"/>
                </w:rPr>
                <w:t xml:space="preserve"> </w:t>
              </w:r>
            </w:ins>
            <w:r w:rsidRPr="007B6B63">
              <w:rPr>
                <w:rFonts w:cs="Arial"/>
                <w:lang w:val="en-GB"/>
              </w:rPr>
              <w:t>Node) is equipped with a specific, standardised electronic interface in order to guarantee compatibility between exchanged binary items of information</w:t>
            </w:r>
          </w:p>
        </w:tc>
      </w:tr>
      <w:tr w:rsidR="007B6B63" w:rsidRPr="007B6B63" w:rsidTr="00AF5A30">
        <w:trPr>
          <w:jc w:val="center"/>
        </w:trPr>
        <w:tc>
          <w:tcPr>
            <w:tcW w:w="2271"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lang w:val="en-GB"/>
              </w:rPr>
            </w:pPr>
            <w:r w:rsidRPr="007B6B63">
              <w:rPr>
                <w:rFonts w:cs="Arial"/>
                <w:lang w:val="en-GB"/>
              </w:rPr>
              <w:t>Host/ECU</w:t>
            </w:r>
          </w:p>
        </w:tc>
        <w:tc>
          <w:tcPr>
            <w:tcW w:w="7079"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lang w:val="en-GB"/>
              </w:rPr>
            </w:pPr>
            <w:r w:rsidRPr="007B6B63">
              <w:rPr>
                <w:rFonts w:cs="Arial"/>
                <w:lang w:val="en-GB"/>
              </w:rPr>
              <w:t xml:space="preserve">An electronic control unit connected to a </w:t>
            </w:r>
            <w:del w:id="42" w:author="Walus, David (D.M.)" w:date="2021-04-12T08:20:00Z">
              <w:r w:rsidRPr="007B6B63" w:rsidDel="00A86B61">
                <w:rPr>
                  <w:rFonts w:cs="Arial"/>
                  <w:lang w:val="en-GB"/>
                </w:rPr>
                <w:delText xml:space="preserve">Master </w:delText>
              </w:r>
            </w:del>
            <w:ins w:id="43" w:author="Walus, David (D.M.)" w:date="2021-04-12T08:20:00Z">
              <w:r>
                <w:rPr>
                  <w:rFonts w:cs="Arial"/>
                  <w:lang w:val="en-GB"/>
                </w:rPr>
                <w:t>Main</w:t>
              </w:r>
              <w:r w:rsidRPr="007B6B63">
                <w:rPr>
                  <w:rFonts w:cs="Arial"/>
                  <w:lang w:val="en-GB"/>
                </w:rPr>
                <w:t xml:space="preserve"> </w:t>
              </w:r>
            </w:ins>
            <w:r w:rsidRPr="007B6B63">
              <w:rPr>
                <w:rFonts w:cs="Arial"/>
                <w:lang w:val="en-GB"/>
              </w:rPr>
              <w:t xml:space="preserve">A2B node via I2S or I2C. A host can also be connected to one or more A2B nodes or peripherals. </w:t>
            </w:r>
            <w:ins w:id="44" w:author="Walus, David (D.M.)" w:date="2021-04-19T07:54:00Z">
              <w:r w:rsidRPr="00614F38">
                <w:rPr>
                  <w:rFonts w:cs="Arial"/>
                  <w:lang w:val="en-GB"/>
                </w:rPr>
                <w:t>The Host controller provides Sync clock and control data to the Main node.</w:t>
              </w:r>
            </w:ins>
          </w:p>
        </w:tc>
      </w:tr>
      <w:tr w:rsidR="007B6B63" w:rsidRPr="007B6B63" w:rsidTr="00AF5A30">
        <w:trPr>
          <w:jc w:val="center"/>
        </w:trPr>
        <w:tc>
          <w:tcPr>
            <w:tcW w:w="2271"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lang w:val="en-GB"/>
              </w:rPr>
            </w:pPr>
            <w:del w:id="45" w:author="Walus, David (D.M.)" w:date="2021-04-12T08:20:00Z">
              <w:r w:rsidRPr="007B6B63" w:rsidDel="00A86B61">
                <w:rPr>
                  <w:rFonts w:cs="Arial"/>
                  <w:lang w:val="en-GB"/>
                </w:rPr>
                <w:delText xml:space="preserve">Master </w:delText>
              </w:r>
            </w:del>
            <w:ins w:id="46" w:author="Walus, David (D.M.)" w:date="2021-04-12T08:20:00Z">
              <w:r>
                <w:rPr>
                  <w:rFonts w:cs="Arial"/>
                  <w:lang w:val="en-GB"/>
                </w:rPr>
                <w:t>Main</w:t>
              </w:r>
              <w:r w:rsidRPr="007B6B63">
                <w:rPr>
                  <w:rFonts w:cs="Arial"/>
                  <w:lang w:val="en-GB"/>
                </w:rPr>
                <w:t xml:space="preserve"> </w:t>
              </w:r>
            </w:ins>
            <w:r w:rsidRPr="007B6B63">
              <w:rPr>
                <w:rFonts w:cs="Arial"/>
                <w:lang w:val="en-GB"/>
              </w:rPr>
              <w:t>node</w:t>
            </w:r>
          </w:p>
        </w:tc>
        <w:tc>
          <w:tcPr>
            <w:tcW w:w="7079"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lang w:val="en-GB"/>
              </w:rPr>
            </w:pPr>
            <w:r w:rsidRPr="007B6B63">
              <w:rPr>
                <w:rFonts w:cs="Arial"/>
                <w:lang w:val="en-GB"/>
              </w:rPr>
              <w:t>An A2B Node that is connected to a Host/ECU and is the ‘</w:t>
            </w:r>
            <w:del w:id="47" w:author="Walus, David (D.M.)" w:date="2021-04-12T08:22:00Z">
              <w:r w:rsidRPr="007B6B63" w:rsidDel="00A86B61">
                <w:rPr>
                  <w:rFonts w:cs="Arial"/>
                  <w:lang w:val="en-GB"/>
                </w:rPr>
                <w:delText xml:space="preserve">master’ </w:delText>
              </w:r>
            </w:del>
            <w:ins w:id="48" w:author="Walus, David (D.M.)" w:date="2021-04-12T08:22:00Z">
              <w:r>
                <w:rPr>
                  <w:rFonts w:cs="Arial"/>
                  <w:lang w:val="en-GB"/>
                </w:rPr>
                <w:t>Main’</w:t>
              </w:r>
              <w:r w:rsidRPr="007B6B63">
                <w:rPr>
                  <w:rFonts w:cs="Arial"/>
                  <w:lang w:val="en-GB"/>
                </w:rPr>
                <w:t xml:space="preserve"> </w:t>
              </w:r>
            </w:ins>
            <w:r w:rsidRPr="007B6B63">
              <w:rPr>
                <w:rFonts w:cs="Arial"/>
                <w:lang w:val="en-GB"/>
              </w:rPr>
              <w:t xml:space="preserve">of one or more A2B </w:t>
            </w:r>
            <w:del w:id="49" w:author="Walus, David (D.M.)" w:date="2021-04-12T08:22:00Z">
              <w:r w:rsidRPr="007B6B63" w:rsidDel="00A86B61">
                <w:rPr>
                  <w:rFonts w:cs="Arial"/>
                  <w:lang w:val="en-GB"/>
                </w:rPr>
                <w:delText xml:space="preserve">slave </w:delText>
              </w:r>
            </w:del>
            <w:ins w:id="50" w:author="Walus, David (D.M.)" w:date="2021-04-12T08:22:00Z">
              <w:r>
                <w:rPr>
                  <w:rFonts w:cs="Arial"/>
                  <w:lang w:val="en-GB"/>
                </w:rPr>
                <w:t>Sub</w:t>
              </w:r>
              <w:r w:rsidRPr="007B6B63">
                <w:rPr>
                  <w:rFonts w:cs="Arial"/>
                  <w:lang w:val="en-GB"/>
                </w:rPr>
                <w:t xml:space="preserve"> </w:t>
              </w:r>
            </w:ins>
            <w:del w:id="51" w:author="Walus, David (D.M.)" w:date="2021-04-19T07:54:00Z">
              <w:r w:rsidRPr="007B6B63" w:rsidDel="00614F38">
                <w:rPr>
                  <w:rFonts w:cs="Arial"/>
                  <w:lang w:val="en-GB"/>
                </w:rPr>
                <w:delText xml:space="preserve">units </w:delText>
              </w:r>
            </w:del>
            <w:ins w:id="52" w:author="Walus, David (D.M.)" w:date="2021-04-19T07:54:00Z">
              <w:r>
                <w:rPr>
                  <w:rFonts w:cs="Arial"/>
                  <w:lang w:val="en-GB"/>
                </w:rPr>
                <w:t>nodes</w:t>
              </w:r>
              <w:r w:rsidRPr="007B6B63">
                <w:rPr>
                  <w:rFonts w:cs="Arial"/>
                  <w:lang w:val="en-GB"/>
                </w:rPr>
                <w:t xml:space="preserve"> </w:t>
              </w:r>
            </w:ins>
            <w:r w:rsidRPr="007B6B63">
              <w:rPr>
                <w:rFonts w:cs="Arial"/>
                <w:lang w:val="en-GB"/>
              </w:rPr>
              <w:t xml:space="preserve">in an Automotive Audio network. </w:t>
            </w:r>
          </w:p>
        </w:tc>
      </w:tr>
      <w:tr w:rsidR="007B6B63" w:rsidRPr="007B6B63" w:rsidTr="00AF5A30">
        <w:trPr>
          <w:jc w:val="center"/>
        </w:trPr>
        <w:tc>
          <w:tcPr>
            <w:tcW w:w="2271"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lang w:val="en-GB"/>
              </w:rPr>
            </w:pPr>
            <w:r w:rsidRPr="007B6B63">
              <w:rPr>
                <w:rFonts w:cs="Arial"/>
                <w:lang w:val="en-GB"/>
              </w:rPr>
              <w:t>Multiplex</w:t>
            </w:r>
          </w:p>
        </w:tc>
        <w:tc>
          <w:tcPr>
            <w:tcW w:w="7079"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b/>
                <w:lang w:val="en-GB"/>
              </w:rPr>
            </w:pPr>
            <w:r w:rsidRPr="007B6B63">
              <w:rPr>
                <w:rFonts w:cs="Arial"/>
                <w:lang w:val="en-GB"/>
              </w:rPr>
              <w:t>To interleave or simultaneously transmit two or more messages/signals or sets of data on a single channel.</w:t>
            </w:r>
          </w:p>
        </w:tc>
      </w:tr>
      <w:tr w:rsidR="007B6B63" w:rsidRPr="007B6B63" w:rsidTr="00AF5A30">
        <w:trPr>
          <w:jc w:val="center"/>
        </w:trPr>
        <w:tc>
          <w:tcPr>
            <w:tcW w:w="2271"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lang w:val="en-GB"/>
              </w:rPr>
            </w:pPr>
            <w:r w:rsidRPr="007B6B63">
              <w:rPr>
                <w:rFonts w:cs="Arial"/>
                <w:lang w:val="en-GB"/>
              </w:rPr>
              <w:t>Network</w:t>
            </w:r>
          </w:p>
        </w:tc>
        <w:tc>
          <w:tcPr>
            <w:tcW w:w="7079"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lang w:val="en-GB"/>
              </w:rPr>
            </w:pPr>
            <w:r w:rsidRPr="007B6B63">
              <w:rPr>
                <w:rFonts w:cs="Arial"/>
                <w:lang w:val="en-GB"/>
              </w:rPr>
              <w:t>A set of electronic and cabling devices facilitating the multidirectional exchange of information between two or more nodes on one or more busses.</w:t>
            </w:r>
          </w:p>
        </w:tc>
      </w:tr>
      <w:tr w:rsidR="007B6B63" w:rsidRPr="007B6B63" w:rsidTr="00AF5A30">
        <w:trPr>
          <w:jc w:val="center"/>
        </w:trPr>
        <w:tc>
          <w:tcPr>
            <w:tcW w:w="2271"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lang w:val="en-GB"/>
              </w:rPr>
            </w:pPr>
            <w:del w:id="53" w:author="Walus, David (D.M.)" w:date="2021-04-12T08:20:00Z">
              <w:r w:rsidRPr="007B6B63" w:rsidDel="00A86B61">
                <w:rPr>
                  <w:rFonts w:cs="Arial"/>
                  <w:lang w:val="en-GB"/>
                </w:rPr>
                <w:delText xml:space="preserve">Slave </w:delText>
              </w:r>
            </w:del>
            <w:ins w:id="54" w:author="Walus, David (D.M.)" w:date="2021-04-12T08:20:00Z">
              <w:r>
                <w:rPr>
                  <w:rFonts w:cs="Arial"/>
                  <w:lang w:val="en-GB"/>
                </w:rPr>
                <w:t>Sub</w:t>
              </w:r>
              <w:r w:rsidRPr="007B6B63">
                <w:rPr>
                  <w:rFonts w:cs="Arial"/>
                  <w:lang w:val="en-GB"/>
                </w:rPr>
                <w:t xml:space="preserve"> </w:t>
              </w:r>
            </w:ins>
            <w:r w:rsidRPr="007B6B63">
              <w:rPr>
                <w:rFonts w:cs="Arial"/>
                <w:lang w:val="en-GB"/>
              </w:rPr>
              <w:t>node</w:t>
            </w:r>
          </w:p>
        </w:tc>
        <w:tc>
          <w:tcPr>
            <w:tcW w:w="7079" w:type="dxa"/>
            <w:tcBorders>
              <w:top w:val="single" w:sz="4" w:space="0" w:color="auto"/>
              <w:left w:val="single" w:sz="4" w:space="0" w:color="auto"/>
              <w:bottom w:val="single" w:sz="4" w:space="0" w:color="auto"/>
              <w:right w:val="single" w:sz="4" w:space="0" w:color="auto"/>
            </w:tcBorders>
            <w:hideMark/>
          </w:tcPr>
          <w:p w:rsidR="007B6B63" w:rsidRPr="007B6B63" w:rsidRDefault="000322E0">
            <w:pPr>
              <w:rPr>
                <w:rFonts w:cs="Arial"/>
                <w:lang w:val="en-GB"/>
              </w:rPr>
            </w:pPr>
            <w:r w:rsidRPr="007B6B63">
              <w:rPr>
                <w:rFonts w:cs="Arial"/>
                <w:lang w:val="en-GB"/>
              </w:rPr>
              <w:t xml:space="preserve">An A2B node that is connected to an A2B </w:t>
            </w:r>
            <w:del w:id="55" w:author="Walus, David (D.M.)" w:date="2021-04-12T08:20:00Z">
              <w:r w:rsidRPr="007B6B63" w:rsidDel="00A86B61">
                <w:rPr>
                  <w:rFonts w:cs="Arial"/>
                  <w:lang w:val="en-GB"/>
                </w:rPr>
                <w:delText xml:space="preserve">master </w:delText>
              </w:r>
            </w:del>
            <w:ins w:id="56" w:author="Walus, David (D.M.)" w:date="2021-04-12T08:20:00Z">
              <w:r>
                <w:rPr>
                  <w:rFonts w:cs="Arial"/>
                  <w:lang w:val="en-GB"/>
                </w:rPr>
                <w:t>Main</w:t>
              </w:r>
              <w:r w:rsidRPr="007B6B63">
                <w:rPr>
                  <w:rFonts w:cs="Arial"/>
                  <w:lang w:val="en-GB"/>
                </w:rPr>
                <w:t xml:space="preserve"> </w:t>
              </w:r>
            </w:ins>
            <w:r w:rsidRPr="007B6B63">
              <w:rPr>
                <w:rFonts w:cs="Arial"/>
                <w:lang w:val="en-GB"/>
              </w:rPr>
              <w:t>node</w:t>
            </w:r>
            <w:ins w:id="57" w:author="Walus, David (D.M.)" w:date="2021-04-19T07:54:00Z">
              <w:r>
                <w:rPr>
                  <w:rFonts w:cs="Arial"/>
                  <w:lang w:val="en-GB"/>
                </w:rPr>
                <w:t xml:space="preserve"> directly</w:t>
              </w:r>
            </w:ins>
            <w:r w:rsidRPr="007B6B63">
              <w:rPr>
                <w:rFonts w:cs="Arial"/>
                <w:lang w:val="en-GB"/>
              </w:rPr>
              <w:t xml:space="preserve"> or to a</w:t>
            </w:r>
            <w:ins w:id="58" w:author="Walus, David (D.M.)" w:date="2021-04-19T07:54:00Z">
              <w:r>
                <w:rPr>
                  <w:rFonts w:cs="Arial"/>
                  <w:lang w:val="en-GB"/>
                </w:rPr>
                <w:t>nother</w:t>
              </w:r>
            </w:ins>
            <w:r w:rsidRPr="007B6B63">
              <w:rPr>
                <w:rFonts w:cs="Arial"/>
                <w:lang w:val="en-GB"/>
              </w:rPr>
              <w:t xml:space="preserve"> </w:t>
            </w:r>
            <w:del w:id="59" w:author="Walus, David (D.M.)" w:date="2021-04-12T08:20:00Z">
              <w:r w:rsidRPr="007B6B63" w:rsidDel="00A86B61">
                <w:rPr>
                  <w:rFonts w:cs="Arial"/>
                  <w:lang w:val="en-GB"/>
                </w:rPr>
                <w:delText xml:space="preserve">slave </w:delText>
              </w:r>
            </w:del>
            <w:ins w:id="60" w:author="Walus, David (D.M.)" w:date="2021-04-12T08:20:00Z">
              <w:r>
                <w:rPr>
                  <w:rFonts w:cs="Arial"/>
                  <w:lang w:val="en-GB"/>
                </w:rPr>
                <w:t>Su</w:t>
              </w:r>
            </w:ins>
            <w:ins w:id="61" w:author="Walus, David (D.M.)" w:date="2021-04-12T08:21:00Z">
              <w:r>
                <w:rPr>
                  <w:rFonts w:cs="Arial"/>
                  <w:lang w:val="en-GB"/>
                </w:rPr>
                <w:t>b</w:t>
              </w:r>
            </w:ins>
            <w:ins w:id="62" w:author="Walus, David (D.M.)" w:date="2021-04-12T08:20:00Z">
              <w:r w:rsidRPr="007B6B63">
                <w:rPr>
                  <w:rFonts w:cs="Arial"/>
                  <w:lang w:val="en-GB"/>
                </w:rPr>
                <w:t xml:space="preserve"> </w:t>
              </w:r>
            </w:ins>
            <w:r w:rsidRPr="007B6B63">
              <w:rPr>
                <w:rFonts w:cs="Arial"/>
                <w:lang w:val="en-GB"/>
              </w:rPr>
              <w:t xml:space="preserve">node that is </w:t>
            </w:r>
            <w:del w:id="63" w:author="Walus, David (D.M.)" w:date="2021-04-19T07:54:00Z">
              <w:r w:rsidRPr="007B6B63" w:rsidDel="00614F38">
                <w:rPr>
                  <w:rFonts w:cs="Arial"/>
                  <w:lang w:val="en-GB"/>
                </w:rPr>
                <w:delText xml:space="preserve">closer in line </w:delText>
              </w:r>
            </w:del>
            <w:ins w:id="64" w:author="Walus, David (D.M.)" w:date="2021-04-19T07:54:00Z">
              <w:r>
                <w:rPr>
                  <w:rFonts w:cs="Arial"/>
                  <w:lang w:val="en-GB"/>
                </w:rPr>
                <w:t>connected</w:t>
              </w:r>
            </w:ins>
            <w:ins w:id="65" w:author="Walus, David (D.M.)" w:date="2021-04-19T07:55:00Z">
              <w:r>
                <w:rPr>
                  <w:rFonts w:cs="Arial"/>
                  <w:lang w:val="en-GB"/>
                </w:rPr>
                <w:t xml:space="preserve"> </w:t>
              </w:r>
            </w:ins>
            <w:r w:rsidRPr="007B6B63">
              <w:rPr>
                <w:rFonts w:cs="Arial"/>
                <w:lang w:val="en-GB"/>
              </w:rPr>
              <w:t xml:space="preserve">to the </w:t>
            </w:r>
            <w:del w:id="66" w:author="Walus, David (D.M.)" w:date="2021-04-12T08:21:00Z">
              <w:r w:rsidRPr="007B6B63" w:rsidDel="00A86B61">
                <w:rPr>
                  <w:rFonts w:cs="Arial"/>
                  <w:lang w:val="en-GB"/>
                </w:rPr>
                <w:delText>master</w:delText>
              </w:r>
            </w:del>
            <w:ins w:id="67" w:author="Walus, David (D.M.)" w:date="2021-04-12T08:21:00Z">
              <w:r>
                <w:rPr>
                  <w:rFonts w:cs="Arial"/>
                  <w:lang w:val="en-GB"/>
                </w:rPr>
                <w:t>Main</w:t>
              </w:r>
            </w:ins>
            <w:del w:id="68" w:author="Walus, David (D.M.)" w:date="2021-04-19T07:55:00Z">
              <w:r w:rsidRPr="007B6B63" w:rsidDel="00614F38">
                <w:rPr>
                  <w:rFonts w:cs="Arial"/>
                  <w:lang w:val="en-GB"/>
                </w:rPr>
                <w:delText>,</w:delText>
              </w:r>
            </w:del>
            <w:r w:rsidRPr="007B6B63">
              <w:rPr>
                <w:rFonts w:cs="Arial"/>
                <w:lang w:val="en-GB"/>
              </w:rPr>
              <w:t xml:space="preserve"> </w:t>
            </w:r>
            <w:ins w:id="69" w:author="Walus, David (D.M.)" w:date="2021-04-19T07:55:00Z">
              <w:r>
                <w:rPr>
                  <w:rFonts w:cs="Arial"/>
                  <w:lang w:val="en-GB"/>
                </w:rPr>
                <w:t>node</w:t>
              </w:r>
            </w:ins>
            <w:del w:id="70" w:author="Walus, David (D.M.)" w:date="2021-04-19T07:55:00Z">
              <w:r w:rsidRPr="007B6B63" w:rsidDel="00614F38">
                <w:rPr>
                  <w:rFonts w:cs="Arial"/>
                  <w:lang w:val="en-GB"/>
                </w:rPr>
                <w:delText xml:space="preserve">and optionally to a next in line </w:delText>
              </w:r>
            </w:del>
            <w:del w:id="71" w:author="Walus, David (D.M.)" w:date="2021-04-12T08:21:00Z">
              <w:r w:rsidRPr="007B6B63" w:rsidDel="00A86B61">
                <w:rPr>
                  <w:rFonts w:cs="Arial"/>
                  <w:lang w:val="en-GB"/>
                </w:rPr>
                <w:delText>slave</w:delText>
              </w:r>
            </w:del>
            <w:r w:rsidRPr="007B6B63">
              <w:rPr>
                <w:rFonts w:cs="Arial"/>
                <w:lang w:val="en-GB"/>
              </w:rPr>
              <w:t xml:space="preserve">. A </w:t>
            </w:r>
            <w:del w:id="72" w:author="Walus, David (D.M.)" w:date="2021-04-12T08:21:00Z">
              <w:r w:rsidRPr="007B6B63" w:rsidDel="00A86B61">
                <w:rPr>
                  <w:rFonts w:cs="Arial"/>
                  <w:lang w:val="en-GB"/>
                </w:rPr>
                <w:delText xml:space="preserve">slave </w:delText>
              </w:r>
            </w:del>
            <w:ins w:id="73" w:author="Walus, David (D.M.)" w:date="2021-04-12T08:21:00Z">
              <w:r>
                <w:rPr>
                  <w:rFonts w:cs="Arial"/>
                  <w:lang w:val="en-GB"/>
                </w:rPr>
                <w:t>Sub</w:t>
              </w:r>
              <w:r w:rsidRPr="007B6B63">
                <w:rPr>
                  <w:rFonts w:cs="Arial"/>
                  <w:lang w:val="en-GB"/>
                </w:rPr>
                <w:t xml:space="preserve"> </w:t>
              </w:r>
            </w:ins>
            <w:r w:rsidRPr="007B6B63">
              <w:rPr>
                <w:rFonts w:cs="Arial"/>
                <w:lang w:val="en-GB"/>
              </w:rPr>
              <w:t>node can be connected to one or more A2B peripheral units (e.g. EEPROM, Microphone(s), Codec/DSP)</w:t>
            </w:r>
          </w:p>
        </w:tc>
      </w:tr>
    </w:tbl>
    <w:p w:rsidR="007B6B63" w:rsidRPr="007B6B63" w:rsidRDefault="00AC7DF0" w:rsidP="00500605">
      <w:pPr>
        <w:rPr>
          <w:rFonts w:cs="Arial"/>
        </w:rPr>
      </w:pPr>
    </w:p>
    <w:p w:rsidR="00406F39" w:rsidRDefault="000322E0" w:rsidP="00B9479B">
      <w:pPr>
        <w:pStyle w:val="Heading2"/>
      </w:pPr>
      <w:bookmarkStart w:id="74" w:name="_Toc70517073"/>
      <w:r w:rsidRPr="00B9479B">
        <w:t>NFN-REQ-393052/A-Abbreviations</w:t>
      </w:r>
      <w:bookmarkEnd w:id="74"/>
    </w:p>
    <w:p w:rsidR="00EC0C80" w:rsidRPr="00EC0C80" w:rsidRDefault="00AC7DF0" w:rsidP="00EC0C80">
      <w:pPr>
        <w:rPr>
          <w:rFonts w:cs="Arial"/>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7488"/>
      </w:tblGrid>
      <w:tr w:rsidR="00EC0C80" w:rsidRPr="00EC0C80" w:rsidTr="00AF5A30">
        <w:trPr>
          <w:jc w:val="center"/>
        </w:trPr>
        <w:tc>
          <w:tcPr>
            <w:tcW w:w="235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lang w:val="en-GB"/>
              </w:rPr>
            </w:pPr>
            <w:r w:rsidRPr="00EC0C80">
              <w:rPr>
                <w:rFonts w:cs="Arial"/>
                <w:lang w:val="en-GB"/>
              </w:rPr>
              <w:t>A2B</w:t>
            </w:r>
          </w:p>
        </w:tc>
        <w:tc>
          <w:tcPr>
            <w:tcW w:w="748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lang w:val="en-GB"/>
              </w:rPr>
            </w:pPr>
            <w:r w:rsidRPr="00EC0C80">
              <w:rPr>
                <w:rFonts w:cs="Arial"/>
                <w:b/>
                <w:lang w:val="en-GB"/>
              </w:rPr>
              <w:t>A</w:t>
            </w:r>
            <w:r w:rsidRPr="00EC0C80">
              <w:rPr>
                <w:rFonts w:cs="Arial"/>
                <w:lang w:val="en-GB"/>
              </w:rPr>
              <w:t xml:space="preserve">utomotive </w:t>
            </w:r>
            <w:r w:rsidRPr="00EC0C80">
              <w:rPr>
                <w:rFonts w:cs="Arial"/>
                <w:b/>
                <w:lang w:val="en-GB"/>
              </w:rPr>
              <w:t>A</w:t>
            </w:r>
            <w:r w:rsidRPr="00EC0C80">
              <w:rPr>
                <w:rFonts w:cs="Arial"/>
                <w:lang w:val="en-GB"/>
              </w:rPr>
              <w:t xml:space="preserve">udio </w:t>
            </w:r>
            <w:r w:rsidRPr="00EC0C80">
              <w:rPr>
                <w:rFonts w:cs="Arial"/>
                <w:b/>
                <w:lang w:val="en-GB"/>
              </w:rPr>
              <w:t>B</w:t>
            </w:r>
            <w:r w:rsidRPr="00EC0C80">
              <w:rPr>
                <w:rFonts w:cs="Arial"/>
                <w:lang w:val="en-GB"/>
              </w:rPr>
              <w:t>us (Analog Devices Trademark)</w:t>
            </w:r>
          </w:p>
        </w:tc>
      </w:tr>
      <w:tr w:rsidR="00EC0C80" w:rsidRPr="00EC0C80" w:rsidTr="00AF5A30">
        <w:trPr>
          <w:jc w:val="center"/>
        </w:trPr>
        <w:tc>
          <w:tcPr>
            <w:tcW w:w="235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lang w:val="en-GB"/>
              </w:rPr>
            </w:pPr>
            <w:r w:rsidRPr="00EC0C80">
              <w:rPr>
                <w:rFonts w:cs="Arial"/>
                <w:lang w:val="en-GB"/>
              </w:rPr>
              <w:t>DPR</w:t>
            </w:r>
          </w:p>
        </w:tc>
        <w:tc>
          <w:tcPr>
            <w:tcW w:w="748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lang w:val="en-GB"/>
              </w:rPr>
            </w:pPr>
            <w:r w:rsidRPr="00EC0C80">
              <w:rPr>
                <w:rFonts w:cs="Arial"/>
                <w:lang w:val="en-GB"/>
              </w:rPr>
              <w:t>Design Prerequisites</w:t>
            </w:r>
          </w:p>
        </w:tc>
      </w:tr>
      <w:tr w:rsidR="00EC0C80" w:rsidRPr="00EC0C80" w:rsidTr="00AF5A30">
        <w:trPr>
          <w:jc w:val="center"/>
        </w:trPr>
        <w:tc>
          <w:tcPr>
            <w:tcW w:w="235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lang w:val="en-GB"/>
              </w:rPr>
            </w:pPr>
            <w:r w:rsidRPr="00EC0C80">
              <w:rPr>
                <w:rFonts w:cs="Arial"/>
                <w:lang w:val="en-GB"/>
              </w:rPr>
              <w:t>ECU</w:t>
            </w:r>
          </w:p>
        </w:tc>
        <w:tc>
          <w:tcPr>
            <w:tcW w:w="748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lang w:val="en-GB"/>
              </w:rPr>
            </w:pPr>
            <w:r w:rsidRPr="00EC0C80">
              <w:rPr>
                <w:rFonts w:cs="Arial"/>
                <w:lang w:val="en-GB"/>
              </w:rPr>
              <w:t xml:space="preserve">Electronic Control Unit </w:t>
            </w:r>
          </w:p>
        </w:tc>
      </w:tr>
      <w:tr w:rsidR="00EC0C80" w:rsidRPr="00EC0C80" w:rsidTr="00AF5A30">
        <w:trPr>
          <w:jc w:val="center"/>
        </w:trPr>
        <w:tc>
          <w:tcPr>
            <w:tcW w:w="235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color w:val="000000"/>
                <w:lang w:val="en-GB"/>
              </w:rPr>
            </w:pPr>
            <w:r w:rsidRPr="00EC0C80">
              <w:rPr>
                <w:rFonts w:cs="Arial"/>
                <w:color w:val="000000"/>
                <w:lang w:val="en-GB"/>
              </w:rPr>
              <w:t>EMC</w:t>
            </w:r>
          </w:p>
        </w:tc>
        <w:tc>
          <w:tcPr>
            <w:tcW w:w="748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b/>
                <w:color w:val="000000"/>
                <w:lang w:val="en-GB"/>
              </w:rPr>
            </w:pPr>
            <w:r w:rsidRPr="00EC0C80">
              <w:rPr>
                <w:rFonts w:cs="Arial"/>
                <w:color w:val="000000"/>
                <w:lang w:val="en-GB"/>
              </w:rPr>
              <w:t>Electromagnetic Compatibility</w:t>
            </w:r>
          </w:p>
        </w:tc>
      </w:tr>
      <w:tr w:rsidR="00EC0C80" w:rsidRPr="00EC0C80" w:rsidTr="00AF5A30">
        <w:trPr>
          <w:jc w:val="center"/>
        </w:trPr>
        <w:tc>
          <w:tcPr>
            <w:tcW w:w="235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color w:val="000000"/>
                <w:lang w:val="en-GB"/>
              </w:rPr>
            </w:pPr>
            <w:r w:rsidRPr="00EC0C80">
              <w:rPr>
                <w:rFonts w:cs="Arial"/>
                <w:color w:val="000000"/>
                <w:lang w:val="en-GB"/>
              </w:rPr>
              <w:t>ESR</w:t>
            </w:r>
          </w:p>
        </w:tc>
        <w:tc>
          <w:tcPr>
            <w:tcW w:w="748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color w:val="000000"/>
                <w:lang w:val="en-GB"/>
              </w:rPr>
            </w:pPr>
            <w:r w:rsidRPr="00EC0C80">
              <w:rPr>
                <w:rFonts w:cs="Arial"/>
                <w:color w:val="000000"/>
                <w:lang w:val="en-GB"/>
              </w:rPr>
              <w:t xml:space="preserve">Equivalent Series Resistance </w:t>
            </w:r>
          </w:p>
        </w:tc>
      </w:tr>
      <w:tr w:rsidR="00EC0C80" w:rsidRPr="00EC0C80" w:rsidTr="00AF5A30">
        <w:trPr>
          <w:jc w:val="center"/>
        </w:trPr>
        <w:tc>
          <w:tcPr>
            <w:tcW w:w="235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color w:val="000000"/>
                <w:lang w:val="en-GB"/>
              </w:rPr>
            </w:pPr>
            <w:r w:rsidRPr="00EC0C80">
              <w:rPr>
                <w:rFonts w:cs="Arial"/>
                <w:color w:val="000000"/>
                <w:lang w:val="en-GB"/>
              </w:rPr>
              <w:t>FMC</w:t>
            </w:r>
          </w:p>
        </w:tc>
        <w:tc>
          <w:tcPr>
            <w:tcW w:w="748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color w:val="000000"/>
                <w:lang w:val="en-GB"/>
              </w:rPr>
            </w:pPr>
            <w:r w:rsidRPr="00EC0C80">
              <w:rPr>
                <w:rFonts w:cs="Arial"/>
                <w:color w:val="000000"/>
                <w:lang w:val="en-GB"/>
              </w:rPr>
              <w:t>Ford Motor Company</w:t>
            </w:r>
          </w:p>
        </w:tc>
      </w:tr>
      <w:tr w:rsidR="00EC0C80" w:rsidRPr="00EC0C80" w:rsidTr="00AF5A30">
        <w:trPr>
          <w:jc w:val="center"/>
        </w:trPr>
        <w:tc>
          <w:tcPr>
            <w:tcW w:w="235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color w:val="000000"/>
                <w:lang w:val="en-GB"/>
              </w:rPr>
            </w:pPr>
            <w:r w:rsidRPr="00EC0C80">
              <w:rPr>
                <w:rFonts w:cs="Arial"/>
                <w:color w:val="000000"/>
                <w:lang w:val="en-GB"/>
              </w:rPr>
              <w:t>ISO</w:t>
            </w:r>
          </w:p>
        </w:tc>
        <w:tc>
          <w:tcPr>
            <w:tcW w:w="748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color w:val="000000"/>
                <w:lang w:val="en-GB"/>
              </w:rPr>
            </w:pPr>
            <w:r w:rsidRPr="00EC0C80">
              <w:rPr>
                <w:rFonts w:cs="Arial"/>
                <w:color w:val="000000"/>
                <w:lang w:val="en-GB"/>
              </w:rPr>
              <w:t>International Standards Organisation</w:t>
            </w:r>
          </w:p>
        </w:tc>
      </w:tr>
      <w:tr w:rsidR="00EC0C80" w:rsidRPr="00EC0C80" w:rsidTr="00AF5A30">
        <w:trPr>
          <w:jc w:val="center"/>
        </w:trPr>
        <w:tc>
          <w:tcPr>
            <w:tcW w:w="235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color w:val="000000"/>
                <w:lang w:val="en-GB"/>
              </w:rPr>
            </w:pPr>
            <w:r w:rsidRPr="00EC0C80">
              <w:rPr>
                <w:rFonts w:cs="Arial"/>
                <w:color w:val="000000"/>
                <w:lang w:val="en-GB"/>
              </w:rPr>
              <w:t>OSI</w:t>
            </w:r>
          </w:p>
        </w:tc>
        <w:tc>
          <w:tcPr>
            <w:tcW w:w="748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b/>
                <w:color w:val="000000"/>
                <w:lang w:val="en-GB"/>
              </w:rPr>
            </w:pPr>
            <w:r w:rsidRPr="00EC0C80">
              <w:rPr>
                <w:rFonts w:cs="Arial"/>
                <w:color w:val="000000"/>
                <w:lang w:val="en-GB"/>
              </w:rPr>
              <w:t>Open Systems Interconnect</w:t>
            </w:r>
          </w:p>
        </w:tc>
      </w:tr>
      <w:tr w:rsidR="00EC0C80" w:rsidRPr="00EC0C80" w:rsidTr="00AF5A30">
        <w:trPr>
          <w:jc w:val="center"/>
        </w:trPr>
        <w:tc>
          <w:tcPr>
            <w:tcW w:w="235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color w:val="000000"/>
                <w:lang w:val="en-GB"/>
              </w:rPr>
            </w:pPr>
            <w:r w:rsidRPr="00EC0C80">
              <w:rPr>
                <w:rFonts w:cs="Arial"/>
                <w:color w:val="000000"/>
                <w:lang w:val="en-GB"/>
              </w:rPr>
              <w:t>PCB</w:t>
            </w:r>
          </w:p>
        </w:tc>
        <w:tc>
          <w:tcPr>
            <w:tcW w:w="748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color w:val="000000"/>
                <w:lang w:val="en-GB"/>
              </w:rPr>
            </w:pPr>
            <w:r w:rsidRPr="00EC0C80">
              <w:rPr>
                <w:rFonts w:cs="Arial"/>
                <w:color w:val="000000"/>
                <w:lang w:val="en-GB"/>
              </w:rPr>
              <w:t>Printed Circuit Board</w:t>
            </w:r>
          </w:p>
        </w:tc>
      </w:tr>
      <w:tr w:rsidR="00EC0C80" w:rsidRPr="00EC0C80" w:rsidTr="00AF5A30">
        <w:trPr>
          <w:jc w:val="center"/>
        </w:trPr>
        <w:tc>
          <w:tcPr>
            <w:tcW w:w="235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color w:val="000000"/>
                <w:lang w:val="en-GB"/>
              </w:rPr>
            </w:pPr>
            <w:r w:rsidRPr="00EC0C80">
              <w:rPr>
                <w:rFonts w:cs="Arial"/>
                <w:color w:val="000000"/>
                <w:lang w:val="en-GB"/>
              </w:rPr>
              <w:t>PLL</w:t>
            </w:r>
          </w:p>
        </w:tc>
        <w:tc>
          <w:tcPr>
            <w:tcW w:w="748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color w:val="000000"/>
                <w:lang w:val="en-GB"/>
              </w:rPr>
            </w:pPr>
            <w:r w:rsidRPr="00EC0C80">
              <w:rPr>
                <w:rFonts w:cs="Arial"/>
                <w:color w:val="000000"/>
                <w:lang w:val="en-GB"/>
              </w:rPr>
              <w:t>Phase Locked Loop</w:t>
            </w:r>
          </w:p>
        </w:tc>
      </w:tr>
      <w:tr w:rsidR="00EC0C80" w:rsidRPr="00EC0C80" w:rsidTr="00AF5A30">
        <w:trPr>
          <w:jc w:val="center"/>
        </w:trPr>
        <w:tc>
          <w:tcPr>
            <w:tcW w:w="235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color w:val="000000"/>
                <w:lang w:val="en-GB"/>
              </w:rPr>
            </w:pPr>
            <w:r w:rsidRPr="00EC0C80">
              <w:rPr>
                <w:rFonts w:cs="Arial"/>
                <w:color w:val="000000"/>
                <w:lang w:val="en-GB"/>
              </w:rPr>
              <w:t>SAE</w:t>
            </w:r>
          </w:p>
        </w:tc>
        <w:tc>
          <w:tcPr>
            <w:tcW w:w="7488" w:type="dxa"/>
            <w:tcBorders>
              <w:top w:val="single" w:sz="4" w:space="0" w:color="auto"/>
              <w:left w:val="single" w:sz="4" w:space="0" w:color="auto"/>
              <w:bottom w:val="single" w:sz="4" w:space="0" w:color="auto"/>
              <w:right w:val="single" w:sz="4" w:space="0" w:color="auto"/>
            </w:tcBorders>
            <w:hideMark/>
          </w:tcPr>
          <w:p w:rsidR="00EC0C80" w:rsidRPr="00EC0C80" w:rsidRDefault="000322E0">
            <w:pPr>
              <w:rPr>
                <w:rFonts w:cs="Arial"/>
                <w:color w:val="000000"/>
                <w:lang w:val="en-GB"/>
              </w:rPr>
            </w:pPr>
            <w:r w:rsidRPr="00EC0C80">
              <w:rPr>
                <w:rFonts w:cs="Arial"/>
                <w:color w:val="000000"/>
                <w:lang w:val="en-GB"/>
              </w:rPr>
              <w:t>Society of Automotive Engineers</w:t>
            </w:r>
          </w:p>
        </w:tc>
      </w:tr>
    </w:tbl>
    <w:p w:rsidR="00EC0C80" w:rsidRPr="00EC0C80" w:rsidRDefault="00AC7DF0" w:rsidP="00500605">
      <w:pPr>
        <w:rPr>
          <w:rFonts w:cs="Arial"/>
        </w:rPr>
      </w:pPr>
    </w:p>
    <w:p w:rsidR="00406F39" w:rsidRDefault="000322E0" w:rsidP="00B9479B">
      <w:pPr>
        <w:pStyle w:val="Heading1"/>
      </w:pPr>
      <w:bookmarkStart w:id="75" w:name="_Toc70517074"/>
      <w:r w:rsidRPr="00B9479B">
        <w:lastRenderedPageBreak/>
        <w:t>FRD-REQ-393045/A-Implementation Requirements</w:t>
      </w:r>
      <w:bookmarkEnd w:id="75"/>
    </w:p>
    <w:p w:rsidR="00406F39" w:rsidRDefault="000322E0" w:rsidP="00B9479B">
      <w:pPr>
        <w:pStyle w:val="Heading2"/>
      </w:pPr>
      <w:bookmarkStart w:id="76" w:name="_Toc70517075"/>
      <w:r w:rsidRPr="00B9479B">
        <w:t>SWR-REQ-393143/B-Implementation Requirements</w:t>
      </w:r>
      <w:bookmarkEnd w:id="76"/>
    </w:p>
    <w:p w:rsidR="00500605" w:rsidRPr="00B51AA1" w:rsidRDefault="00AC7DF0" w:rsidP="00500605">
      <w:pPr>
        <w:rPr>
          <w:rFonts w:cs="Arial"/>
        </w:rPr>
      </w:pPr>
    </w:p>
    <w:p w:rsidR="001B6C3D" w:rsidRPr="00B51AA1" w:rsidRDefault="000322E0" w:rsidP="001B6C3D">
      <w:pPr>
        <w:rPr>
          <w:rFonts w:cs="Arial"/>
        </w:rPr>
      </w:pPr>
      <w:r w:rsidRPr="00B51AA1">
        <w:rPr>
          <w:rFonts w:cs="Arial"/>
        </w:rPr>
        <w:t>This document specifies the High Level Hardware and Software Link (HLSL) requirements related to the implementation of an Analog Devices Automotive Audio (A2B) bus network.</w:t>
      </w:r>
    </w:p>
    <w:p w:rsidR="001B6C3D" w:rsidRPr="00B51AA1" w:rsidRDefault="00AC7DF0" w:rsidP="001B6C3D">
      <w:pPr>
        <w:rPr>
          <w:rFonts w:cs="Arial"/>
        </w:rPr>
      </w:pPr>
    </w:p>
    <w:p w:rsidR="001B6C3D" w:rsidRPr="00B51AA1" w:rsidRDefault="000322E0" w:rsidP="001B6C3D">
      <w:pPr>
        <w:rPr>
          <w:rFonts w:cs="Arial"/>
        </w:rPr>
      </w:pPr>
      <w:r w:rsidRPr="00B51AA1">
        <w:rPr>
          <w:rFonts w:cs="Arial"/>
        </w:rPr>
        <w:t xml:space="preserve">The A2B network consists of a host microprocessor connected to a </w:t>
      </w:r>
      <w:del w:id="77" w:author="Walus, David (D.M.)" w:date="2021-04-12T10:47:00Z">
        <w:r w:rsidRPr="00B51AA1" w:rsidDel="00B51AA1">
          <w:rPr>
            <w:rFonts w:cs="Arial"/>
          </w:rPr>
          <w:delText xml:space="preserve">Master </w:delText>
        </w:r>
      </w:del>
      <w:ins w:id="78" w:author="Walus, David (D.M.)" w:date="2021-04-12T10:47:00Z">
        <w:r w:rsidRPr="00B51AA1">
          <w:rPr>
            <w:rFonts w:cs="Arial"/>
          </w:rPr>
          <w:t xml:space="preserve">Main node </w:t>
        </w:r>
      </w:ins>
      <w:r w:rsidRPr="00B51AA1">
        <w:rPr>
          <w:rFonts w:cs="Arial"/>
        </w:rPr>
        <w:t xml:space="preserve">A2B chip, which is then connected to one or more A2B </w:t>
      </w:r>
      <w:del w:id="79" w:author="Walus, David (D.M.)" w:date="2021-04-12T10:47:00Z">
        <w:r w:rsidRPr="00B51AA1" w:rsidDel="00B51AA1">
          <w:rPr>
            <w:rFonts w:cs="Arial"/>
          </w:rPr>
          <w:delText xml:space="preserve">slaves </w:delText>
        </w:r>
      </w:del>
      <w:ins w:id="80" w:author="Walus, David (D.M.)" w:date="2021-04-12T10:47:00Z">
        <w:r w:rsidRPr="00B51AA1">
          <w:rPr>
            <w:rFonts w:cs="Arial"/>
          </w:rPr>
          <w:t xml:space="preserve">sub nodes </w:t>
        </w:r>
      </w:ins>
      <w:r w:rsidRPr="00B51AA1">
        <w:rPr>
          <w:rFonts w:cs="Arial"/>
        </w:rPr>
        <w:t>for the purpose of sending and receiving multiple synchronous digitally encoded analog streams.</w:t>
      </w:r>
    </w:p>
    <w:p w:rsidR="001B6C3D" w:rsidRPr="00B51AA1" w:rsidRDefault="00AC7DF0" w:rsidP="001B6C3D">
      <w:pPr>
        <w:rPr>
          <w:rFonts w:cs="Arial"/>
        </w:rPr>
      </w:pPr>
    </w:p>
    <w:p w:rsidR="00406F39" w:rsidRDefault="000322E0" w:rsidP="00B9479B">
      <w:pPr>
        <w:pStyle w:val="Heading2"/>
      </w:pPr>
      <w:bookmarkStart w:id="81" w:name="_Toc70517076"/>
      <w:r w:rsidRPr="00B9479B">
        <w:t>SWR-REQ-393144/B-Type of Network (Automotive Audio Bus)</w:t>
      </w:r>
      <w:bookmarkEnd w:id="81"/>
    </w:p>
    <w:p w:rsidR="00500605" w:rsidDel="00454491" w:rsidRDefault="00AC7DF0" w:rsidP="00500605">
      <w:pPr>
        <w:rPr>
          <w:del w:id="82" w:author="Walus, David (D.M.)" w:date="2021-04-26T09:15:00Z"/>
        </w:rPr>
      </w:pPr>
    </w:p>
    <w:p w:rsidR="008212DE" w:rsidRPr="008212DE" w:rsidDel="00454491" w:rsidRDefault="000322E0" w:rsidP="00A154B5">
      <w:pPr>
        <w:rPr>
          <w:del w:id="83" w:author="Walus, David (D.M.)" w:date="2021-04-26T09:15:00Z"/>
          <w:i/>
        </w:rPr>
      </w:pPr>
      <w:del w:id="84" w:author="Walus, David (D.M.)" w:date="2021-04-26T09:15:00Z">
        <w:r w:rsidRPr="008212DE" w:rsidDel="00454491">
          <w:rPr>
            <w:i/>
          </w:rPr>
          <w:delText>(Verification Test: HLSL_A2B_LINK_REQ__3.1.1)</w:delText>
        </w:r>
      </w:del>
    </w:p>
    <w:p w:rsidR="00A154B5" w:rsidDel="00454491" w:rsidRDefault="000322E0" w:rsidP="00A154B5">
      <w:pPr>
        <w:rPr>
          <w:del w:id="85" w:author="Walus, David (D.M.)" w:date="2021-04-26T09:15:00Z"/>
        </w:rPr>
      </w:pPr>
      <w:del w:id="86" w:author="Walus, David (D.M.)" w:date="2021-04-26T09:15:00Z">
        <w:r w:rsidDel="00454491">
          <w:delText>ANALOG DEVICES A2B in accordance with ref [1].</w:delText>
        </w:r>
      </w:del>
    </w:p>
    <w:p w:rsidR="00A154B5" w:rsidRDefault="00AC7DF0" w:rsidP="00A154B5"/>
    <w:p w:rsidR="00406F39" w:rsidRDefault="000322E0" w:rsidP="00B9479B">
      <w:pPr>
        <w:pStyle w:val="Heading3"/>
      </w:pPr>
      <w:bookmarkStart w:id="87" w:name="_Toc70517077"/>
      <w:r w:rsidRPr="00B9479B">
        <w:t>SWR-REQ-393153/B-Sampling Rate</w:t>
      </w:r>
      <w:bookmarkEnd w:id="87"/>
    </w:p>
    <w:p w:rsidR="00500605" w:rsidRPr="00CB732F" w:rsidRDefault="00AC7DF0" w:rsidP="00500605">
      <w:pPr>
        <w:rPr>
          <w:rFonts w:cs="Arial"/>
        </w:rPr>
      </w:pPr>
    </w:p>
    <w:p w:rsidR="009531DC" w:rsidRPr="00CB732F" w:rsidRDefault="000322E0" w:rsidP="009531DC">
      <w:pPr>
        <w:rPr>
          <w:rFonts w:cs="Arial"/>
          <w:i/>
        </w:rPr>
      </w:pPr>
      <w:r w:rsidRPr="00CB732F">
        <w:rPr>
          <w:rFonts w:cs="Arial"/>
          <w:i/>
        </w:rPr>
        <w:t>(Verification Test: HLSL_A2B_LINK_REQ_</w:t>
      </w:r>
      <w:del w:id="88" w:author="Walus, David (D.M.)" w:date="2021-04-28T10:05:00Z">
        <w:r w:rsidRPr="00CB732F" w:rsidDel="00944147">
          <w:rPr>
            <w:rFonts w:cs="Arial"/>
            <w:i/>
          </w:rPr>
          <w:delText>_</w:delText>
        </w:r>
      </w:del>
      <w:del w:id="89" w:author="Walus, David (D.M.)" w:date="2021-04-26T09:16:00Z">
        <w:r w:rsidRPr="00CB732F" w:rsidDel="00CB732F">
          <w:rPr>
            <w:rFonts w:cs="Arial"/>
            <w:i/>
          </w:rPr>
          <w:delText>3.1.1.1</w:delText>
        </w:r>
      </w:del>
      <w:ins w:id="90" w:author="Walus, David (D.M.)" w:date="2021-04-26T09:16:00Z">
        <w:r w:rsidRPr="00CB732F">
          <w:rPr>
            <w:rFonts w:cs="Arial"/>
            <w:i/>
          </w:rPr>
          <w:t>3.2.1</w:t>
        </w:r>
      </w:ins>
      <w:r w:rsidRPr="00CB732F">
        <w:rPr>
          <w:rFonts w:cs="Arial"/>
          <w:i/>
        </w:rPr>
        <w:t>)</w:t>
      </w:r>
    </w:p>
    <w:p w:rsidR="009531DC" w:rsidRPr="00CB732F" w:rsidRDefault="000322E0" w:rsidP="009531DC">
      <w:pPr>
        <w:rPr>
          <w:rFonts w:cs="Arial"/>
        </w:rPr>
      </w:pPr>
      <w:r w:rsidRPr="00CB732F">
        <w:rPr>
          <w:rFonts w:cs="Arial"/>
        </w:rPr>
        <w:t>The network sampling rate shall be set to 48kHz, support for 96kHz and 192Khz will be supported by using multiple A2B slots.</w:t>
      </w:r>
    </w:p>
    <w:p w:rsidR="009531DC" w:rsidRPr="00CB732F" w:rsidRDefault="000322E0" w:rsidP="009531DC">
      <w:pPr>
        <w:rPr>
          <w:rFonts w:cs="Arial"/>
        </w:rPr>
      </w:pPr>
      <w:r w:rsidRPr="00CB732F">
        <w:rPr>
          <w:rFonts w:cs="Arial"/>
        </w:rPr>
        <w:t>Rationale:</w:t>
      </w:r>
      <w:r w:rsidRPr="00CB732F">
        <w:rPr>
          <w:rFonts w:cs="Arial"/>
        </w:rPr>
        <w:tab/>
        <w:t>The default sample rate of 48kHz, usage of 44.1kHz will necessitate of upsampling to 48Khz.</w:t>
      </w:r>
    </w:p>
    <w:p w:rsidR="009531DC" w:rsidRPr="00CB732F" w:rsidRDefault="00AC7DF0" w:rsidP="009531DC">
      <w:pPr>
        <w:rPr>
          <w:rFonts w:cs="Arial"/>
        </w:rPr>
      </w:pPr>
    </w:p>
    <w:p w:rsidR="00406F39" w:rsidRDefault="000322E0" w:rsidP="00B9479B">
      <w:pPr>
        <w:pStyle w:val="Heading3"/>
      </w:pPr>
      <w:bookmarkStart w:id="91" w:name="_Toc70517078"/>
      <w:r w:rsidRPr="00B9479B">
        <w:t>SWR-REQ-393154/B-Audio Streams and Mapping to A2B slots</w:t>
      </w:r>
      <w:bookmarkEnd w:id="91"/>
    </w:p>
    <w:p w:rsidR="00500605" w:rsidRPr="007669B0" w:rsidRDefault="00AC7DF0" w:rsidP="00500605">
      <w:pPr>
        <w:rPr>
          <w:rFonts w:cs="Arial"/>
        </w:rPr>
      </w:pPr>
    </w:p>
    <w:p w:rsidR="006C12E6" w:rsidRPr="007669B0" w:rsidRDefault="000322E0" w:rsidP="006C12E6">
      <w:pPr>
        <w:ind w:left="432"/>
        <w:rPr>
          <w:rFonts w:cs="Arial"/>
          <w:i/>
        </w:rPr>
      </w:pPr>
      <w:r w:rsidRPr="007669B0">
        <w:rPr>
          <w:rFonts w:cs="Arial"/>
          <w:i/>
        </w:rPr>
        <w:t>(Verification Test: HLSL_A2B_LINK_REQ</w:t>
      </w:r>
      <w:del w:id="92" w:author="Walus, David (D.M.)" w:date="2021-04-26T09:19:00Z">
        <w:r w:rsidRPr="007669B0" w:rsidDel="007669B0">
          <w:rPr>
            <w:rFonts w:cs="Arial"/>
            <w:i/>
          </w:rPr>
          <w:delText>__</w:delText>
        </w:r>
        <w:r w:rsidRPr="007669B0" w:rsidDel="007669B0">
          <w:rPr>
            <w:rFonts w:cs="Arial"/>
            <w:i/>
          </w:rPr>
          <w:fldChar w:fldCharType="begin"/>
        </w:r>
        <w:r w:rsidRPr="007669B0" w:rsidDel="007669B0">
          <w:rPr>
            <w:rFonts w:cs="Arial"/>
            <w:i/>
          </w:rPr>
          <w:delInstrText xml:space="preserve"> AUTONUMLGL  \* Arabic \e \s . </w:delInstrText>
        </w:r>
        <w:r w:rsidRPr="007669B0" w:rsidDel="007669B0">
          <w:rPr>
            <w:rFonts w:cs="Arial"/>
            <w:i/>
            <w:rPrChange w:id="93" w:author="Walus, David (D.M.)" w:date="2021-04-26T09:19:00Z">
              <w:rPr>
                <w:rFonts w:cs="Arial"/>
                <w:i/>
              </w:rPr>
            </w:rPrChange>
          </w:rPr>
          <w:fldChar w:fldCharType="end"/>
        </w:r>
        <w:r w:rsidRPr="007669B0" w:rsidDel="007669B0">
          <w:rPr>
            <w:rFonts w:cs="Arial"/>
            <w:i/>
          </w:rPr>
          <w:delText>)</w:delText>
        </w:r>
      </w:del>
      <w:ins w:id="94" w:author="Walus, David (D.M.)" w:date="2021-04-26T09:19:00Z">
        <w:r w:rsidRPr="007669B0">
          <w:rPr>
            <w:rFonts w:cs="Arial"/>
            <w:i/>
          </w:rPr>
          <w:t>_3.2.2)</w:t>
        </w:r>
      </w:ins>
    </w:p>
    <w:p w:rsidR="006C12E6" w:rsidRPr="007669B0" w:rsidRDefault="000322E0" w:rsidP="006C12E6">
      <w:pPr>
        <w:ind w:left="432"/>
        <w:rPr>
          <w:rFonts w:cs="Arial"/>
        </w:rPr>
      </w:pPr>
      <w:r w:rsidRPr="007669B0">
        <w:rPr>
          <w:rFonts w:cs="Arial"/>
        </w:rPr>
        <w:t>The A2B network will support a limited number of slots depending on the channel (audio stream) size and the sampling rate. Each pre-defined audio stream which shall be selected from DABUS-SR-REQ-086676/F-A2B Audio Stream ID assignments found in Ref [11]  Audio Stream ID assignments will be mapped to one or more A2B slots. All audio streams shall be documented and approved by the in-Vehicle Infotainment &amp; Connectivity team before usage.</w:t>
      </w:r>
    </w:p>
    <w:p w:rsidR="006C12E6" w:rsidRPr="007669B0" w:rsidRDefault="00AC7DF0" w:rsidP="006C12E6">
      <w:pPr>
        <w:ind w:left="432"/>
        <w:rPr>
          <w:rFonts w:cs="Arial"/>
        </w:rPr>
      </w:pPr>
    </w:p>
    <w:p w:rsidR="006C12E6" w:rsidRPr="007669B0" w:rsidRDefault="000322E0" w:rsidP="006C12E6">
      <w:pPr>
        <w:ind w:left="432"/>
        <w:rPr>
          <w:rFonts w:cs="Arial"/>
        </w:rPr>
      </w:pPr>
      <w:r w:rsidRPr="007669B0">
        <w:rPr>
          <w:rFonts w:cs="Arial"/>
        </w:rPr>
        <w:t>Rationale:</w:t>
      </w:r>
      <w:r w:rsidRPr="007669B0">
        <w:rPr>
          <w:rFonts w:cs="Arial"/>
        </w:rPr>
        <w:tab/>
        <w:t xml:space="preserve">The number of slots an audio stream </w:t>
      </w:r>
      <w:del w:id="95" w:author="Walus, David (D.M.)" w:date="2021-04-19T07:57:00Z">
        <w:r w:rsidRPr="007669B0" w:rsidDel="00213545">
          <w:rPr>
            <w:rFonts w:cs="Arial"/>
          </w:rPr>
          <w:delText>is encoded on</w:delText>
        </w:r>
      </w:del>
      <w:ins w:id="96" w:author="Walus, David (D.M.)" w:date="2021-04-19T07:57:00Z">
        <w:r w:rsidRPr="007669B0">
          <w:rPr>
            <w:rFonts w:cs="Arial"/>
          </w:rPr>
          <w:t>occupies</w:t>
        </w:r>
      </w:ins>
      <w:r w:rsidRPr="007669B0">
        <w:rPr>
          <w:rFonts w:cs="Arial"/>
        </w:rPr>
        <w:t xml:space="preserve">, and the slot location is dependent on the specific configuration the </w:t>
      </w:r>
      <w:del w:id="97" w:author="Walus, David (D.M.)" w:date="2021-04-12T10:49:00Z">
        <w:r w:rsidRPr="007669B0" w:rsidDel="00A542D4">
          <w:rPr>
            <w:rFonts w:cs="Arial"/>
          </w:rPr>
          <w:delText xml:space="preserve">slaves </w:delText>
        </w:r>
      </w:del>
      <w:ins w:id="98" w:author="Walus, David (D.M.)" w:date="2021-04-12T10:49:00Z">
        <w:r w:rsidRPr="007669B0">
          <w:rPr>
            <w:rFonts w:cs="Arial"/>
          </w:rPr>
          <w:t xml:space="preserve">sub nodes </w:t>
        </w:r>
      </w:ins>
      <w:r w:rsidRPr="007669B0">
        <w:rPr>
          <w:rFonts w:cs="Arial"/>
        </w:rPr>
        <w:t>receiving/sending those streams in the A2B network, however the audio stream (e.g. CHIME) should always have a specific sample rate (e.g. 48 kHz) and Channel Size (e.g. 24 bits).</w:t>
      </w:r>
    </w:p>
    <w:p w:rsidR="006C12E6" w:rsidRPr="007669B0" w:rsidRDefault="00AC7DF0" w:rsidP="006C12E6">
      <w:pPr>
        <w:ind w:left="432"/>
        <w:rPr>
          <w:rFonts w:cs="Arial"/>
        </w:rPr>
      </w:pPr>
    </w:p>
    <w:p w:rsidR="006C12E6" w:rsidRPr="007669B0" w:rsidRDefault="000322E0" w:rsidP="006C12E6">
      <w:pPr>
        <w:ind w:left="432"/>
        <w:rPr>
          <w:rFonts w:cs="Arial"/>
        </w:rPr>
      </w:pPr>
      <w:r w:rsidRPr="007669B0">
        <w:rPr>
          <w:rFonts w:cs="Arial"/>
        </w:rPr>
        <w:t>Rationale: At the sample rate of 48 kHz and 24 bits/sample the A2B network will support a total of 32 combined slots.</w:t>
      </w:r>
    </w:p>
    <w:p w:rsidR="006C12E6" w:rsidRPr="007669B0" w:rsidRDefault="00AC7DF0" w:rsidP="006C12E6">
      <w:pPr>
        <w:rPr>
          <w:rFonts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418"/>
        <w:gridCol w:w="1054"/>
        <w:gridCol w:w="1070"/>
        <w:gridCol w:w="982"/>
      </w:tblGrid>
      <w:tr w:rsidR="006C12E6" w:rsidRPr="007669B0" w:rsidTr="00AF5A30">
        <w:trPr>
          <w:jc w:val="center"/>
        </w:trPr>
        <w:tc>
          <w:tcPr>
            <w:tcW w:w="1126" w:type="dxa"/>
            <w:tcBorders>
              <w:top w:val="single" w:sz="4" w:space="0" w:color="auto"/>
              <w:left w:val="single" w:sz="4" w:space="0" w:color="auto"/>
              <w:bottom w:val="single" w:sz="4" w:space="0" w:color="auto"/>
              <w:right w:val="single" w:sz="4" w:space="0" w:color="auto"/>
            </w:tcBorders>
            <w:hideMark/>
          </w:tcPr>
          <w:p w:rsidR="006C12E6" w:rsidRPr="007669B0" w:rsidRDefault="000322E0">
            <w:pPr>
              <w:jc w:val="center"/>
              <w:rPr>
                <w:rFonts w:cs="Arial"/>
                <w:b/>
              </w:rPr>
            </w:pPr>
            <w:r w:rsidRPr="007669B0">
              <w:rPr>
                <w:rFonts w:cs="Arial"/>
                <w:b/>
              </w:rPr>
              <w:t>Audio Channel Identifier</w:t>
            </w:r>
          </w:p>
        </w:tc>
        <w:tc>
          <w:tcPr>
            <w:tcW w:w="1418" w:type="dxa"/>
            <w:tcBorders>
              <w:top w:val="single" w:sz="4" w:space="0" w:color="auto"/>
              <w:left w:val="single" w:sz="4" w:space="0" w:color="auto"/>
              <w:bottom w:val="single" w:sz="4" w:space="0" w:color="auto"/>
              <w:right w:val="single" w:sz="4" w:space="0" w:color="auto"/>
            </w:tcBorders>
            <w:hideMark/>
          </w:tcPr>
          <w:p w:rsidR="006C12E6" w:rsidRPr="007669B0" w:rsidRDefault="000322E0">
            <w:pPr>
              <w:jc w:val="center"/>
              <w:rPr>
                <w:rFonts w:cs="Arial"/>
                <w:b/>
              </w:rPr>
            </w:pPr>
            <w:r w:rsidRPr="007669B0">
              <w:rPr>
                <w:rFonts w:cs="Arial"/>
                <w:b/>
              </w:rPr>
              <w:t>Audio Stream Name</w:t>
            </w:r>
          </w:p>
        </w:tc>
        <w:tc>
          <w:tcPr>
            <w:tcW w:w="1054" w:type="dxa"/>
            <w:tcBorders>
              <w:top w:val="single" w:sz="4" w:space="0" w:color="auto"/>
              <w:left w:val="single" w:sz="4" w:space="0" w:color="auto"/>
              <w:bottom w:val="single" w:sz="4" w:space="0" w:color="auto"/>
              <w:right w:val="single" w:sz="4" w:space="0" w:color="auto"/>
            </w:tcBorders>
            <w:hideMark/>
          </w:tcPr>
          <w:p w:rsidR="006C12E6" w:rsidRPr="007669B0" w:rsidRDefault="000322E0">
            <w:pPr>
              <w:jc w:val="center"/>
              <w:rPr>
                <w:rFonts w:cs="Arial"/>
                <w:b/>
              </w:rPr>
            </w:pPr>
            <w:r w:rsidRPr="007669B0">
              <w:rPr>
                <w:rFonts w:cs="Arial"/>
                <w:b/>
              </w:rPr>
              <w:t>Sample Rate</w:t>
            </w:r>
          </w:p>
        </w:tc>
        <w:tc>
          <w:tcPr>
            <w:tcW w:w="1070" w:type="dxa"/>
            <w:tcBorders>
              <w:top w:val="single" w:sz="4" w:space="0" w:color="auto"/>
              <w:left w:val="single" w:sz="4" w:space="0" w:color="auto"/>
              <w:bottom w:val="single" w:sz="4" w:space="0" w:color="auto"/>
              <w:right w:val="single" w:sz="4" w:space="0" w:color="auto"/>
            </w:tcBorders>
            <w:hideMark/>
          </w:tcPr>
          <w:p w:rsidR="006C12E6" w:rsidRPr="007669B0" w:rsidRDefault="000322E0">
            <w:pPr>
              <w:jc w:val="center"/>
              <w:rPr>
                <w:rFonts w:cs="Arial"/>
                <w:b/>
              </w:rPr>
            </w:pPr>
            <w:r w:rsidRPr="007669B0">
              <w:rPr>
                <w:rFonts w:cs="Arial"/>
                <w:b/>
              </w:rPr>
              <w:t>Data Size</w:t>
            </w:r>
          </w:p>
        </w:tc>
        <w:tc>
          <w:tcPr>
            <w:tcW w:w="982" w:type="dxa"/>
            <w:tcBorders>
              <w:top w:val="single" w:sz="4" w:space="0" w:color="auto"/>
              <w:left w:val="single" w:sz="4" w:space="0" w:color="auto"/>
              <w:bottom w:val="single" w:sz="4" w:space="0" w:color="auto"/>
              <w:right w:val="single" w:sz="4" w:space="0" w:color="auto"/>
            </w:tcBorders>
            <w:hideMark/>
          </w:tcPr>
          <w:p w:rsidR="006C12E6" w:rsidRPr="007669B0" w:rsidRDefault="000322E0">
            <w:pPr>
              <w:jc w:val="center"/>
              <w:rPr>
                <w:rFonts w:cs="Arial"/>
                <w:b/>
              </w:rPr>
            </w:pPr>
            <w:r w:rsidRPr="007669B0">
              <w:rPr>
                <w:rFonts w:cs="Arial"/>
                <w:b/>
              </w:rPr>
              <w:t>Slots Used</w:t>
            </w:r>
          </w:p>
        </w:tc>
      </w:tr>
      <w:tr w:rsidR="006C12E6" w:rsidRPr="007669B0" w:rsidTr="00AF5A30">
        <w:trPr>
          <w:jc w:val="center"/>
        </w:trPr>
        <w:tc>
          <w:tcPr>
            <w:tcW w:w="1126" w:type="dxa"/>
            <w:tcBorders>
              <w:top w:val="single" w:sz="4" w:space="0" w:color="auto"/>
              <w:left w:val="single" w:sz="4" w:space="0" w:color="auto"/>
              <w:bottom w:val="single" w:sz="4" w:space="0" w:color="auto"/>
              <w:right w:val="single" w:sz="4" w:space="0" w:color="auto"/>
            </w:tcBorders>
            <w:hideMark/>
          </w:tcPr>
          <w:p w:rsidR="006C12E6" w:rsidRPr="007669B0" w:rsidRDefault="000322E0">
            <w:pPr>
              <w:rPr>
                <w:rFonts w:cs="Arial"/>
              </w:rPr>
            </w:pPr>
            <w:r w:rsidRPr="007669B0">
              <w:rPr>
                <w:rFonts w:cs="Arial"/>
              </w:rPr>
              <w:t>Channel ID 1</w:t>
            </w:r>
          </w:p>
        </w:tc>
        <w:tc>
          <w:tcPr>
            <w:tcW w:w="1418" w:type="dxa"/>
            <w:tcBorders>
              <w:top w:val="single" w:sz="4" w:space="0" w:color="auto"/>
              <w:left w:val="single" w:sz="4" w:space="0" w:color="auto"/>
              <w:bottom w:val="single" w:sz="4" w:space="0" w:color="auto"/>
              <w:right w:val="single" w:sz="4" w:space="0" w:color="auto"/>
            </w:tcBorders>
            <w:hideMark/>
          </w:tcPr>
          <w:p w:rsidR="006C12E6" w:rsidRPr="007669B0" w:rsidRDefault="000322E0">
            <w:pPr>
              <w:rPr>
                <w:rFonts w:cs="Arial"/>
              </w:rPr>
            </w:pPr>
            <w:r w:rsidRPr="007669B0">
              <w:rPr>
                <w:rFonts w:cs="Arial"/>
              </w:rPr>
              <w:t>Stereo Right Audio</w:t>
            </w:r>
          </w:p>
        </w:tc>
        <w:tc>
          <w:tcPr>
            <w:tcW w:w="1054" w:type="dxa"/>
            <w:tcBorders>
              <w:top w:val="single" w:sz="4" w:space="0" w:color="auto"/>
              <w:left w:val="single" w:sz="4" w:space="0" w:color="auto"/>
              <w:bottom w:val="single" w:sz="4" w:space="0" w:color="auto"/>
              <w:right w:val="single" w:sz="4" w:space="0" w:color="auto"/>
            </w:tcBorders>
            <w:hideMark/>
          </w:tcPr>
          <w:p w:rsidR="006C12E6" w:rsidRPr="007669B0" w:rsidRDefault="000322E0">
            <w:pPr>
              <w:rPr>
                <w:rFonts w:cs="Arial"/>
              </w:rPr>
            </w:pPr>
            <w:r w:rsidRPr="007669B0">
              <w:rPr>
                <w:rFonts w:cs="Arial"/>
              </w:rPr>
              <w:t>48 KHz</w:t>
            </w:r>
          </w:p>
        </w:tc>
        <w:tc>
          <w:tcPr>
            <w:tcW w:w="1070" w:type="dxa"/>
            <w:tcBorders>
              <w:top w:val="single" w:sz="4" w:space="0" w:color="auto"/>
              <w:left w:val="single" w:sz="4" w:space="0" w:color="auto"/>
              <w:bottom w:val="single" w:sz="4" w:space="0" w:color="auto"/>
              <w:right w:val="single" w:sz="4" w:space="0" w:color="auto"/>
            </w:tcBorders>
            <w:hideMark/>
          </w:tcPr>
          <w:p w:rsidR="006C12E6" w:rsidRPr="007669B0" w:rsidRDefault="000322E0">
            <w:pPr>
              <w:rPr>
                <w:rFonts w:cs="Arial"/>
              </w:rPr>
            </w:pPr>
            <w:r w:rsidRPr="007669B0">
              <w:rPr>
                <w:rFonts w:cs="Arial"/>
              </w:rPr>
              <w:t>24 bit</w:t>
            </w:r>
          </w:p>
        </w:tc>
        <w:tc>
          <w:tcPr>
            <w:tcW w:w="982" w:type="dxa"/>
            <w:tcBorders>
              <w:top w:val="single" w:sz="4" w:space="0" w:color="auto"/>
              <w:left w:val="single" w:sz="4" w:space="0" w:color="auto"/>
              <w:bottom w:val="single" w:sz="4" w:space="0" w:color="auto"/>
              <w:right w:val="single" w:sz="4" w:space="0" w:color="auto"/>
            </w:tcBorders>
            <w:hideMark/>
          </w:tcPr>
          <w:p w:rsidR="006C12E6" w:rsidRPr="007669B0" w:rsidRDefault="000322E0">
            <w:pPr>
              <w:rPr>
                <w:rFonts w:cs="Arial"/>
              </w:rPr>
            </w:pPr>
            <w:r w:rsidRPr="007669B0">
              <w:rPr>
                <w:rFonts w:cs="Arial"/>
              </w:rPr>
              <w:t>1</w:t>
            </w:r>
          </w:p>
        </w:tc>
      </w:tr>
      <w:tr w:rsidR="006C12E6" w:rsidRPr="007669B0" w:rsidTr="00AF5A30">
        <w:trPr>
          <w:jc w:val="center"/>
        </w:trPr>
        <w:tc>
          <w:tcPr>
            <w:tcW w:w="1126" w:type="dxa"/>
            <w:tcBorders>
              <w:top w:val="single" w:sz="4" w:space="0" w:color="auto"/>
              <w:left w:val="single" w:sz="4" w:space="0" w:color="auto"/>
              <w:bottom w:val="single" w:sz="4" w:space="0" w:color="auto"/>
              <w:right w:val="single" w:sz="4" w:space="0" w:color="auto"/>
            </w:tcBorders>
            <w:hideMark/>
          </w:tcPr>
          <w:p w:rsidR="006C12E6" w:rsidRPr="007669B0" w:rsidRDefault="000322E0">
            <w:pPr>
              <w:rPr>
                <w:rFonts w:cs="Arial"/>
              </w:rPr>
            </w:pPr>
            <w:r w:rsidRPr="007669B0">
              <w:rPr>
                <w:rFonts w:cs="Arial"/>
              </w:rPr>
              <w:t>Channel ID 2</w:t>
            </w:r>
          </w:p>
        </w:tc>
        <w:tc>
          <w:tcPr>
            <w:tcW w:w="1418" w:type="dxa"/>
            <w:tcBorders>
              <w:top w:val="single" w:sz="4" w:space="0" w:color="auto"/>
              <w:left w:val="single" w:sz="4" w:space="0" w:color="auto"/>
              <w:bottom w:val="single" w:sz="4" w:space="0" w:color="auto"/>
              <w:right w:val="single" w:sz="4" w:space="0" w:color="auto"/>
            </w:tcBorders>
            <w:hideMark/>
          </w:tcPr>
          <w:p w:rsidR="006C12E6" w:rsidRPr="007669B0" w:rsidRDefault="000322E0">
            <w:pPr>
              <w:rPr>
                <w:rFonts w:cs="Arial"/>
              </w:rPr>
            </w:pPr>
            <w:r w:rsidRPr="007669B0">
              <w:rPr>
                <w:rFonts w:cs="Arial"/>
              </w:rPr>
              <w:t>Stereo Left Audio</w:t>
            </w:r>
          </w:p>
        </w:tc>
        <w:tc>
          <w:tcPr>
            <w:tcW w:w="1054" w:type="dxa"/>
            <w:tcBorders>
              <w:top w:val="single" w:sz="4" w:space="0" w:color="auto"/>
              <w:left w:val="single" w:sz="4" w:space="0" w:color="auto"/>
              <w:bottom w:val="single" w:sz="4" w:space="0" w:color="auto"/>
              <w:right w:val="single" w:sz="4" w:space="0" w:color="auto"/>
            </w:tcBorders>
            <w:hideMark/>
          </w:tcPr>
          <w:p w:rsidR="006C12E6" w:rsidRPr="007669B0" w:rsidRDefault="000322E0">
            <w:pPr>
              <w:rPr>
                <w:rFonts w:cs="Arial"/>
              </w:rPr>
            </w:pPr>
            <w:r w:rsidRPr="007669B0">
              <w:rPr>
                <w:rFonts w:cs="Arial"/>
              </w:rPr>
              <w:t>48 KHz</w:t>
            </w:r>
          </w:p>
        </w:tc>
        <w:tc>
          <w:tcPr>
            <w:tcW w:w="1070" w:type="dxa"/>
            <w:tcBorders>
              <w:top w:val="single" w:sz="4" w:space="0" w:color="auto"/>
              <w:left w:val="single" w:sz="4" w:space="0" w:color="auto"/>
              <w:bottom w:val="single" w:sz="4" w:space="0" w:color="auto"/>
              <w:right w:val="single" w:sz="4" w:space="0" w:color="auto"/>
            </w:tcBorders>
            <w:hideMark/>
          </w:tcPr>
          <w:p w:rsidR="006C12E6" w:rsidRPr="007669B0" w:rsidRDefault="000322E0">
            <w:pPr>
              <w:rPr>
                <w:rFonts w:cs="Arial"/>
              </w:rPr>
            </w:pPr>
            <w:r w:rsidRPr="007669B0">
              <w:rPr>
                <w:rFonts w:cs="Arial"/>
              </w:rPr>
              <w:t>24 bit</w:t>
            </w:r>
          </w:p>
        </w:tc>
        <w:tc>
          <w:tcPr>
            <w:tcW w:w="982" w:type="dxa"/>
            <w:tcBorders>
              <w:top w:val="single" w:sz="4" w:space="0" w:color="auto"/>
              <w:left w:val="single" w:sz="4" w:space="0" w:color="auto"/>
              <w:bottom w:val="single" w:sz="4" w:space="0" w:color="auto"/>
              <w:right w:val="single" w:sz="4" w:space="0" w:color="auto"/>
            </w:tcBorders>
            <w:hideMark/>
          </w:tcPr>
          <w:p w:rsidR="006C12E6" w:rsidRPr="007669B0" w:rsidRDefault="000322E0">
            <w:pPr>
              <w:rPr>
                <w:rFonts w:cs="Arial"/>
              </w:rPr>
            </w:pPr>
            <w:r w:rsidRPr="007669B0">
              <w:rPr>
                <w:rFonts w:cs="Arial"/>
              </w:rPr>
              <w:t>1</w:t>
            </w:r>
          </w:p>
        </w:tc>
      </w:tr>
      <w:tr w:rsidR="006C12E6" w:rsidRPr="007669B0" w:rsidTr="00AF5A30">
        <w:trPr>
          <w:jc w:val="center"/>
        </w:trPr>
        <w:tc>
          <w:tcPr>
            <w:tcW w:w="1126" w:type="dxa"/>
            <w:tcBorders>
              <w:top w:val="single" w:sz="4" w:space="0" w:color="auto"/>
              <w:left w:val="single" w:sz="4" w:space="0" w:color="auto"/>
              <w:bottom w:val="single" w:sz="4" w:space="0" w:color="auto"/>
              <w:right w:val="single" w:sz="4" w:space="0" w:color="auto"/>
            </w:tcBorders>
            <w:hideMark/>
          </w:tcPr>
          <w:p w:rsidR="006C12E6" w:rsidRPr="007669B0" w:rsidRDefault="000322E0">
            <w:pPr>
              <w:rPr>
                <w:rFonts w:cs="Arial"/>
              </w:rPr>
            </w:pPr>
            <w:r w:rsidRPr="007669B0">
              <w:rPr>
                <w:rFonts w:cs="Arial"/>
              </w:rPr>
              <w:t>Channel ID 3</w:t>
            </w:r>
          </w:p>
        </w:tc>
        <w:tc>
          <w:tcPr>
            <w:tcW w:w="1418" w:type="dxa"/>
            <w:tcBorders>
              <w:top w:val="single" w:sz="4" w:space="0" w:color="auto"/>
              <w:left w:val="single" w:sz="4" w:space="0" w:color="auto"/>
              <w:bottom w:val="single" w:sz="4" w:space="0" w:color="auto"/>
              <w:right w:val="single" w:sz="4" w:space="0" w:color="auto"/>
            </w:tcBorders>
            <w:hideMark/>
          </w:tcPr>
          <w:p w:rsidR="006C12E6" w:rsidRPr="007669B0" w:rsidRDefault="000322E0">
            <w:pPr>
              <w:rPr>
                <w:rFonts w:cs="Arial"/>
              </w:rPr>
            </w:pPr>
            <w:r w:rsidRPr="007669B0">
              <w:rPr>
                <w:rFonts w:cs="Arial"/>
              </w:rPr>
              <w:t>Mixable Prompts</w:t>
            </w:r>
          </w:p>
        </w:tc>
        <w:tc>
          <w:tcPr>
            <w:tcW w:w="1054" w:type="dxa"/>
            <w:tcBorders>
              <w:top w:val="single" w:sz="4" w:space="0" w:color="auto"/>
              <w:left w:val="single" w:sz="4" w:space="0" w:color="auto"/>
              <w:bottom w:val="single" w:sz="4" w:space="0" w:color="auto"/>
              <w:right w:val="single" w:sz="4" w:space="0" w:color="auto"/>
            </w:tcBorders>
            <w:hideMark/>
          </w:tcPr>
          <w:p w:rsidR="006C12E6" w:rsidRPr="007669B0" w:rsidRDefault="000322E0">
            <w:pPr>
              <w:rPr>
                <w:rFonts w:cs="Arial"/>
              </w:rPr>
            </w:pPr>
            <w:r w:rsidRPr="007669B0">
              <w:rPr>
                <w:rFonts w:cs="Arial"/>
              </w:rPr>
              <w:t>48 KHz</w:t>
            </w:r>
          </w:p>
        </w:tc>
        <w:tc>
          <w:tcPr>
            <w:tcW w:w="1070" w:type="dxa"/>
            <w:tcBorders>
              <w:top w:val="single" w:sz="4" w:space="0" w:color="auto"/>
              <w:left w:val="single" w:sz="4" w:space="0" w:color="auto"/>
              <w:bottom w:val="single" w:sz="4" w:space="0" w:color="auto"/>
              <w:right w:val="single" w:sz="4" w:space="0" w:color="auto"/>
            </w:tcBorders>
            <w:hideMark/>
          </w:tcPr>
          <w:p w:rsidR="006C12E6" w:rsidRPr="007669B0" w:rsidRDefault="000322E0">
            <w:pPr>
              <w:rPr>
                <w:rFonts w:cs="Arial"/>
              </w:rPr>
            </w:pPr>
            <w:r w:rsidRPr="007669B0">
              <w:rPr>
                <w:rFonts w:cs="Arial"/>
              </w:rPr>
              <w:t>24 bit</w:t>
            </w:r>
          </w:p>
        </w:tc>
        <w:tc>
          <w:tcPr>
            <w:tcW w:w="982" w:type="dxa"/>
            <w:tcBorders>
              <w:top w:val="single" w:sz="4" w:space="0" w:color="auto"/>
              <w:left w:val="single" w:sz="4" w:space="0" w:color="auto"/>
              <w:bottom w:val="single" w:sz="4" w:space="0" w:color="auto"/>
              <w:right w:val="single" w:sz="4" w:space="0" w:color="auto"/>
            </w:tcBorders>
            <w:hideMark/>
          </w:tcPr>
          <w:p w:rsidR="006C12E6" w:rsidRPr="007669B0" w:rsidRDefault="000322E0">
            <w:pPr>
              <w:rPr>
                <w:rFonts w:cs="Arial"/>
              </w:rPr>
            </w:pPr>
            <w:r w:rsidRPr="007669B0">
              <w:rPr>
                <w:rFonts w:cs="Arial"/>
              </w:rPr>
              <w:t>1</w:t>
            </w:r>
          </w:p>
        </w:tc>
      </w:tr>
    </w:tbl>
    <w:p w:rsidR="006C12E6" w:rsidRPr="007669B0" w:rsidRDefault="00AC7DF0" w:rsidP="006C12E6">
      <w:pPr>
        <w:rPr>
          <w:rFonts w:cs="Arial"/>
          <w:b/>
        </w:rPr>
      </w:pPr>
    </w:p>
    <w:p w:rsidR="006C12E6" w:rsidRPr="007669B0" w:rsidRDefault="000322E0" w:rsidP="006C12E6">
      <w:pPr>
        <w:rPr>
          <w:rFonts w:cs="Arial"/>
        </w:rPr>
      </w:pPr>
      <w:bookmarkStart w:id="99" w:name="_Toc384895969"/>
      <w:r w:rsidRPr="007669B0">
        <w:rPr>
          <w:rFonts w:cs="Arial"/>
        </w:rPr>
        <w:t>Table 3.1.2: EXAMPLE Audio Stream Definitions/Channel Mapping</w:t>
      </w:r>
      <w:bookmarkEnd w:id="99"/>
      <w:r w:rsidRPr="007669B0">
        <w:rPr>
          <w:rFonts w:cs="Arial"/>
        </w:rPr>
        <w:t>.</w:t>
      </w:r>
    </w:p>
    <w:p w:rsidR="006C12E6" w:rsidRPr="007669B0" w:rsidRDefault="000322E0" w:rsidP="006C12E6">
      <w:pPr>
        <w:rPr>
          <w:rFonts w:cs="Arial"/>
        </w:rPr>
      </w:pPr>
      <w:del w:id="100" w:author="Walus, David (D.M.)" w:date="2021-04-19T07:57:00Z">
        <w:r w:rsidRPr="007669B0" w:rsidDel="00213545">
          <w:rPr>
            <w:rFonts w:cs="Arial"/>
          </w:rPr>
          <w:delText xml:space="preserve">Master </w:delText>
        </w:r>
      </w:del>
      <w:ins w:id="101" w:author="Walus, David (D.M.)" w:date="2021-04-19T07:57:00Z">
        <w:r w:rsidRPr="007669B0">
          <w:rPr>
            <w:rFonts w:cs="Arial"/>
          </w:rPr>
          <w:t xml:space="preserve">Main node </w:t>
        </w:r>
      </w:ins>
      <w:r w:rsidRPr="007669B0">
        <w:rPr>
          <w:rFonts w:cs="Arial"/>
        </w:rPr>
        <w:t xml:space="preserve">is defined in Ref [11] DSP AMP Infotainment Subsystem Part Specific Specification (SPSS) </w:t>
      </w:r>
    </w:p>
    <w:p w:rsidR="006C12E6" w:rsidRPr="007669B0" w:rsidRDefault="00AC7DF0" w:rsidP="00500605">
      <w:pPr>
        <w:rPr>
          <w:rFonts w:cs="Arial"/>
        </w:rPr>
      </w:pPr>
    </w:p>
    <w:p w:rsidR="00406F39" w:rsidRDefault="000322E0" w:rsidP="00B9479B">
      <w:pPr>
        <w:pStyle w:val="Heading3"/>
      </w:pPr>
      <w:bookmarkStart w:id="102" w:name="_Toc70517079"/>
      <w:r w:rsidRPr="00B9479B">
        <w:lastRenderedPageBreak/>
        <w:t>SWR-REQ-393155/B-Channel Size</w:t>
      </w:r>
      <w:bookmarkEnd w:id="102"/>
    </w:p>
    <w:p w:rsidR="00500605" w:rsidRPr="00732444" w:rsidRDefault="00AC7DF0" w:rsidP="00500605">
      <w:pPr>
        <w:rPr>
          <w:rFonts w:cs="Arial"/>
        </w:rPr>
      </w:pPr>
    </w:p>
    <w:p w:rsidR="0046664C" w:rsidRPr="00732444" w:rsidRDefault="000322E0" w:rsidP="0046664C">
      <w:pPr>
        <w:ind w:left="432"/>
        <w:rPr>
          <w:rFonts w:cs="Arial"/>
          <w:i/>
        </w:rPr>
      </w:pPr>
      <w:r w:rsidRPr="00732444">
        <w:rPr>
          <w:rFonts w:cs="Arial"/>
          <w:i/>
        </w:rPr>
        <w:t>(Verification Test: HLSL_A2B_LINK_REQ</w:t>
      </w:r>
      <w:del w:id="103" w:author="Walus, David (D.M.)" w:date="2021-04-26T09:21:00Z">
        <w:r w:rsidRPr="00732444" w:rsidDel="00732444">
          <w:rPr>
            <w:rFonts w:cs="Arial"/>
            <w:i/>
          </w:rPr>
          <w:delText>__</w:delText>
        </w:r>
        <w:r w:rsidRPr="00732444" w:rsidDel="00732444">
          <w:rPr>
            <w:rFonts w:cs="Arial"/>
            <w:i/>
          </w:rPr>
          <w:fldChar w:fldCharType="begin"/>
        </w:r>
        <w:r w:rsidRPr="00732444" w:rsidDel="00732444">
          <w:rPr>
            <w:rFonts w:cs="Arial"/>
            <w:i/>
          </w:rPr>
          <w:delInstrText xml:space="preserve"> AUTONUMLGL  \* Arabic \e \s . </w:delInstrText>
        </w:r>
        <w:r w:rsidRPr="00732444" w:rsidDel="00732444">
          <w:rPr>
            <w:rFonts w:cs="Arial"/>
            <w:i/>
          </w:rPr>
          <w:fldChar w:fldCharType="end"/>
        </w:r>
        <w:r w:rsidRPr="00732444" w:rsidDel="00732444">
          <w:rPr>
            <w:rFonts w:cs="Arial"/>
            <w:i/>
          </w:rPr>
          <w:delText>)</w:delText>
        </w:r>
      </w:del>
      <w:ins w:id="104" w:author="Walus, David (D.M.)" w:date="2021-04-26T09:21:00Z">
        <w:r w:rsidRPr="00732444">
          <w:rPr>
            <w:rFonts w:cs="Arial"/>
            <w:i/>
          </w:rPr>
          <w:t>_3.2.3)</w:t>
        </w:r>
      </w:ins>
    </w:p>
    <w:p w:rsidR="0046664C" w:rsidRPr="00732444" w:rsidRDefault="000322E0" w:rsidP="0046664C">
      <w:pPr>
        <w:ind w:left="432"/>
        <w:rPr>
          <w:rFonts w:cs="Arial"/>
          <w:color w:val="000000"/>
        </w:rPr>
      </w:pPr>
      <w:r w:rsidRPr="00732444">
        <w:rPr>
          <w:rFonts w:cs="Arial"/>
          <w:color w:val="000000"/>
        </w:rPr>
        <w:t>Each audio stream shall be encoded in single channel size which shall be set at 24 bits for all channels.</w:t>
      </w:r>
    </w:p>
    <w:p w:rsidR="0046664C" w:rsidRPr="00732444" w:rsidRDefault="000322E0" w:rsidP="0046664C">
      <w:pPr>
        <w:ind w:left="432"/>
        <w:rPr>
          <w:rFonts w:cs="Arial"/>
        </w:rPr>
      </w:pPr>
      <w:r w:rsidRPr="00732444">
        <w:rPr>
          <w:rFonts w:cs="Arial"/>
        </w:rPr>
        <w:t>Rationale: The A2B system supports different upstream and downstream channel sizes, but Ford will be utilizing 24 bits for both.</w:t>
      </w:r>
    </w:p>
    <w:p w:rsidR="0046664C" w:rsidRPr="00732444" w:rsidRDefault="00AC7DF0" w:rsidP="00500605">
      <w:pPr>
        <w:rPr>
          <w:rFonts w:cs="Arial"/>
        </w:rPr>
      </w:pPr>
    </w:p>
    <w:p w:rsidR="00406F39" w:rsidRDefault="000322E0" w:rsidP="00B9479B">
      <w:pPr>
        <w:pStyle w:val="Heading2"/>
      </w:pPr>
      <w:bookmarkStart w:id="105" w:name="_Toc70517080"/>
      <w:r w:rsidRPr="00B9479B">
        <w:t>SWR-REQ-393145/B-Network Bandwidth Allocation</w:t>
      </w:r>
      <w:bookmarkEnd w:id="105"/>
    </w:p>
    <w:p w:rsidR="00500605" w:rsidRPr="000735F7" w:rsidRDefault="00AC7DF0" w:rsidP="00500605">
      <w:pPr>
        <w:rPr>
          <w:rFonts w:cs="Arial"/>
        </w:rPr>
      </w:pPr>
    </w:p>
    <w:p w:rsidR="00DF6698" w:rsidRPr="000735F7" w:rsidRDefault="000322E0" w:rsidP="00DF6698">
      <w:pPr>
        <w:rPr>
          <w:rFonts w:cs="Arial"/>
          <w:i/>
        </w:rPr>
      </w:pPr>
      <w:r w:rsidRPr="000735F7">
        <w:rPr>
          <w:rFonts w:cs="Arial"/>
          <w:i/>
        </w:rPr>
        <w:t>(Verification Test: HLSL_A2B_LINK_REQ</w:t>
      </w:r>
      <w:del w:id="106" w:author="Walus, David (D.M.)" w:date="2021-04-26T09:23:00Z">
        <w:r w:rsidRPr="000735F7" w:rsidDel="000735F7">
          <w:rPr>
            <w:rFonts w:cs="Arial"/>
            <w:i/>
          </w:rPr>
          <w:delText>__</w:delText>
        </w:r>
        <w:r w:rsidRPr="000735F7" w:rsidDel="000735F7">
          <w:rPr>
            <w:rFonts w:cs="Arial"/>
            <w:i/>
          </w:rPr>
          <w:fldChar w:fldCharType="begin"/>
        </w:r>
        <w:r w:rsidRPr="000735F7" w:rsidDel="000735F7">
          <w:rPr>
            <w:rFonts w:cs="Arial"/>
            <w:i/>
          </w:rPr>
          <w:delInstrText xml:space="preserve"> AUTONUMLGL  \* Arabic \e \s . </w:delInstrText>
        </w:r>
        <w:r w:rsidRPr="000735F7" w:rsidDel="000735F7">
          <w:rPr>
            <w:rFonts w:cs="Arial"/>
            <w:i/>
            <w:rPrChange w:id="107" w:author="Walus, David (D.M.)" w:date="2021-04-26T09:23:00Z">
              <w:rPr>
                <w:rFonts w:cs="Arial"/>
                <w:i/>
              </w:rPr>
            </w:rPrChange>
          </w:rPr>
          <w:fldChar w:fldCharType="end"/>
        </w:r>
        <w:r w:rsidRPr="000735F7" w:rsidDel="000735F7">
          <w:rPr>
            <w:rFonts w:cs="Arial"/>
            <w:i/>
          </w:rPr>
          <w:delText>)</w:delText>
        </w:r>
      </w:del>
      <w:ins w:id="108" w:author="Walus, David (D.M.)" w:date="2021-04-26T09:23:00Z">
        <w:r w:rsidRPr="000735F7">
          <w:rPr>
            <w:rFonts w:cs="Arial"/>
            <w:i/>
          </w:rPr>
          <w:t>_3.2.4)</w:t>
        </w:r>
      </w:ins>
    </w:p>
    <w:p w:rsidR="00DF6698" w:rsidRPr="000735F7" w:rsidRDefault="000322E0" w:rsidP="00DF6698">
      <w:pPr>
        <w:rPr>
          <w:rFonts w:cs="Arial"/>
        </w:rPr>
      </w:pPr>
      <w:r w:rsidRPr="000735F7">
        <w:rPr>
          <w:rFonts w:cs="Arial"/>
        </w:rPr>
        <w:t xml:space="preserve">The total maximum A2B bus bandwidth (either at the node level or at the network level) shall not exceed </w:t>
      </w:r>
      <w:del w:id="109" w:author="Walus, David (D.M.)" w:date="2021-04-19T08:02:00Z">
        <w:r w:rsidRPr="000735F7" w:rsidDel="004D64BB">
          <w:rPr>
            <w:rFonts w:cs="Arial"/>
          </w:rPr>
          <w:delText>90%</w:delText>
        </w:r>
      </w:del>
      <w:ins w:id="110" w:author="Walus, David (D.M.)" w:date="2021-04-19T08:02:00Z">
        <w:r w:rsidRPr="000735F7">
          <w:rPr>
            <w:rFonts w:cs="Arial"/>
          </w:rPr>
          <w:t>100%</w:t>
        </w:r>
      </w:ins>
      <w:r w:rsidRPr="000735F7">
        <w:rPr>
          <w:rFonts w:cs="Arial"/>
        </w:rPr>
        <w:t xml:space="preserve"> of the total available bandwidth</w:t>
      </w:r>
      <w:del w:id="111" w:author="Walus, David (D.M.)" w:date="2021-04-19T08:02:00Z">
        <w:r w:rsidRPr="000735F7" w:rsidDel="004D64BB">
          <w:rPr>
            <w:rFonts w:cs="Arial"/>
          </w:rPr>
          <w:delText xml:space="preserve"> of </w:delText>
        </w:r>
        <w:r w:rsidRPr="000735F7" w:rsidDel="004D64BB">
          <w:rPr>
            <w:rFonts w:cs="Arial"/>
            <w:b/>
            <w:color w:val="FF0000"/>
          </w:rPr>
          <w:delText xml:space="preserve">1024 x 48kHz </w:delText>
        </w:r>
        <w:r w:rsidRPr="000735F7" w:rsidDel="004D64BB">
          <w:rPr>
            <w:rFonts w:cs="Arial"/>
          </w:rPr>
          <w:delText>= 49.158 Mbps</w:delText>
        </w:r>
      </w:del>
      <w:ins w:id="112" w:author="Walus, David (D.M.)" w:date="2021-04-19T08:02:00Z">
        <w:r w:rsidRPr="000735F7">
          <w:rPr>
            <w:rFonts w:cs="Arial"/>
          </w:rPr>
          <w:t xml:space="preserve"> as calculated by latest A2B bus calculation spreadsheet for a specified bus topology</w:t>
        </w:r>
      </w:ins>
      <w:r w:rsidRPr="000735F7">
        <w:rPr>
          <w:rFonts w:cs="Arial"/>
        </w:rPr>
        <w:t xml:space="preserve">. </w:t>
      </w:r>
    </w:p>
    <w:p w:rsidR="00DF6698" w:rsidRPr="000735F7" w:rsidRDefault="000322E0" w:rsidP="00DF6698">
      <w:pPr>
        <w:rPr>
          <w:rFonts w:cs="Arial"/>
        </w:rPr>
      </w:pPr>
      <w:r w:rsidRPr="000735F7">
        <w:rPr>
          <w:rFonts w:cs="Arial"/>
        </w:rPr>
        <w:t xml:space="preserve">Rationale: Total bandwidth allocation that can be supported by the A2B network is a function the number of Audio Streams, channel size, the number of Nodes, and the total network length. The total bandwidth allocation </w:t>
      </w:r>
      <w:del w:id="113" w:author="Walus, David (D.M.)" w:date="2021-04-19T08:00:00Z">
        <w:r w:rsidRPr="000735F7" w:rsidDel="004D64BB">
          <w:rPr>
            <w:rFonts w:cs="Arial"/>
          </w:rPr>
          <w:delText>can also</w:delText>
        </w:r>
      </w:del>
      <w:ins w:id="114" w:author="Walus, David (D.M.)" w:date="2021-04-19T08:00:00Z">
        <w:r w:rsidRPr="000735F7">
          <w:rPr>
            <w:rFonts w:cs="Arial"/>
          </w:rPr>
          <w:t>shall</w:t>
        </w:r>
      </w:ins>
      <w:r w:rsidRPr="000735F7">
        <w:rPr>
          <w:rFonts w:cs="Arial"/>
        </w:rPr>
        <w:t xml:space="preserve"> be determined within the Analog Devices SigmaStudio</w:t>
      </w:r>
      <w:r w:rsidRPr="000735F7">
        <w:rPr>
          <w:rFonts w:cs="Arial"/>
          <w:vertAlign w:val="superscript"/>
        </w:rPr>
        <w:t>TM</w:t>
      </w:r>
      <w:ins w:id="115" w:author="Walus, David (D.M.)" w:date="2021-04-19T08:01:00Z">
        <w:r w:rsidRPr="000735F7">
          <w:rPr>
            <w:rFonts w:cs="Arial"/>
            <w:vertAlign w:val="superscript"/>
          </w:rPr>
          <w:t xml:space="preserve"> </w:t>
        </w:r>
      </w:ins>
      <w:ins w:id="116" w:author="Walus, David (D.M.)" w:date="2021-04-19T08:00:00Z">
        <w:r w:rsidRPr="000735F7">
          <w:rPr>
            <w:rFonts w:cs="Arial"/>
          </w:rPr>
          <w:t>or latest Analog Devices A2B</w:t>
        </w:r>
        <w:r w:rsidRPr="000735F7">
          <w:rPr>
            <w:rFonts w:cs="Arial"/>
            <w:vertAlign w:val="superscript"/>
          </w:rPr>
          <w:t xml:space="preserve"> </w:t>
        </w:r>
        <w:r w:rsidRPr="000735F7">
          <w:rPr>
            <w:rFonts w:cs="Arial"/>
          </w:rPr>
          <w:t xml:space="preserve">Bandwidth </w:t>
        </w:r>
      </w:ins>
      <w:ins w:id="117" w:author="Walus, David (D.M.)" w:date="2021-04-19T08:01:00Z">
        <w:r w:rsidRPr="000735F7">
          <w:rPr>
            <w:rFonts w:cs="Arial"/>
          </w:rPr>
          <w:t>C</w:t>
        </w:r>
      </w:ins>
      <w:ins w:id="118" w:author="Walus, David (D.M.)" w:date="2021-04-19T08:00:00Z">
        <w:r w:rsidRPr="000735F7">
          <w:rPr>
            <w:rFonts w:cs="Arial"/>
          </w:rPr>
          <w:t>alculation Spreadsheet</w:t>
        </w:r>
      </w:ins>
      <w:r w:rsidRPr="000735F7">
        <w:rPr>
          <w:rFonts w:cs="Arial"/>
        </w:rPr>
        <w:t>.</w:t>
      </w:r>
    </w:p>
    <w:p w:rsidR="00DF6698" w:rsidRPr="000735F7" w:rsidRDefault="00AC7DF0" w:rsidP="00500605">
      <w:pPr>
        <w:rPr>
          <w:rFonts w:cs="Arial"/>
        </w:rPr>
      </w:pPr>
    </w:p>
    <w:p w:rsidR="00406F39" w:rsidRDefault="000322E0" w:rsidP="00B9479B">
      <w:pPr>
        <w:pStyle w:val="Heading2"/>
      </w:pPr>
      <w:bookmarkStart w:id="119" w:name="_Toc70517081"/>
      <w:r w:rsidRPr="00B9479B">
        <w:t>SWR-REQ-393146/A-System Level</w:t>
      </w:r>
      <w:bookmarkEnd w:id="119"/>
    </w:p>
    <w:p w:rsidR="00406F39" w:rsidRDefault="000322E0" w:rsidP="00B9479B">
      <w:pPr>
        <w:pStyle w:val="Heading3"/>
      </w:pPr>
      <w:bookmarkStart w:id="120" w:name="_Toc70517082"/>
      <w:r w:rsidRPr="00B9479B">
        <w:t>SWR-REQ-393156/B-Audio Bus/Network Topology</w:t>
      </w:r>
      <w:bookmarkEnd w:id="120"/>
    </w:p>
    <w:p w:rsidR="00500605" w:rsidRPr="00AC4579" w:rsidRDefault="00AC7DF0" w:rsidP="00500605">
      <w:pPr>
        <w:rPr>
          <w:rFonts w:cs="Arial"/>
        </w:rPr>
      </w:pPr>
    </w:p>
    <w:p w:rsidR="00A41D3D" w:rsidRPr="00AC4579" w:rsidRDefault="000322E0" w:rsidP="00A41D3D">
      <w:pPr>
        <w:ind w:left="432"/>
        <w:rPr>
          <w:rFonts w:cs="Arial"/>
          <w:i/>
        </w:rPr>
      </w:pPr>
      <w:r w:rsidRPr="00AC4579">
        <w:rPr>
          <w:rFonts w:cs="Arial"/>
          <w:i/>
        </w:rPr>
        <w:t>(Verification Test: HLSL_A2B_LINK_REQ</w:t>
      </w:r>
      <w:del w:id="121" w:author="Walus, David (D.M.)" w:date="2021-04-26T09:24:00Z">
        <w:r w:rsidRPr="00AC4579" w:rsidDel="009C1FAE">
          <w:rPr>
            <w:rFonts w:cs="Arial"/>
            <w:i/>
          </w:rPr>
          <w:delText>__</w:delText>
        </w:r>
        <w:r w:rsidRPr="00AC4579" w:rsidDel="009C1FAE">
          <w:rPr>
            <w:rFonts w:cs="Arial"/>
            <w:i/>
          </w:rPr>
          <w:fldChar w:fldCharType="begin"/>
        </w:r>
        <w:r w:rsidRPr="00AC4579" w:rsidDel="009C1FAE">
          <w:rPr>
            <w:rFonts w:cs="Arial"/>
            <w:i/>
          </w:rPr>
          <w:delInstrText xml:space="preserve"> AUTONUMLGL  \* Arabic \e \s . </w:delInstrText>
        </w:r>
        <w:r w:rsidRPr="00AC4579" w:rsidDel="009C1FAE">
          <w:rPr>
            <w:rFonts w:cs="Arial"/>
            <w:i/>
          </w:rPr>
          <w:fldChar w:fldCharType="end"/>
        </w:r>
        <w:r w:rsidRPr="00AC4579" w:rsidDel="009C1FAE">
          <w:rPr>
            <w:rFonts w:cs="Arial"/>
            <w:i/>
            <w:color w:val="000000"/>
          </w:rPr>
          <w:delText>)</w:delText>
        </w:r>
      </w:del>
      <w:ins w:id="122" w:author="Walus, David (D.M.)" w:date="2021-04-26T09:24:00Z">
        <w:r w:rsidRPr="00AC4579">
          <w:rPr>
            <w:rFonts w:cs="Arial"/>
            <w:i/>
          </w:rPr>
          <w:t>_</w:t>
        </w:r>
        <w:r>
          <w:rPr>
            <w:rFonts w:cs="Arial"/>
            <w:i/>
          </w:rPr>
          <w:t>3.2.5</w:t>
        </w:r>
        <w:r w:rsidRPr="00AC4579">
          <w:rPr>
            <w:rFonts w:cs="Arial"/>
            <w:i/>
            <w:color w:val="000000"/>
          </w:rPr>
          <w:t>)</w:t>
        </w:r>
      </w:ins>
    </w:p>
    <w:p w:rsidR="00A41D3D" w:rsidRPr="00AC4579" w:rsidRDefault="000322E0" w:rsidP="00A41D3D">
      <w:pPr>
        <w:ind w:left="432"/>
        <w:rPr>
          <w:rFonts w:cs="Arial"/>
          <w:color w:val="000000"/>
        </w:rPr>
      </w:pPr>
      <w:r w:rsidRPr="00AC4579">
        <w:rPr>
          <w:rFonts w:cs="Arial"/>
          <w:color w:val="000000"/>
        </w:rPr>
        <w:t>The Automotive Audio bus link consists of one twisted pair wire cable</w:t>
      </w:r>
      <w:del w:id="123" w:author="Walus, David (D.M.)" w:date="2021-04-19T08:06:00Z">
        <w:r w:rsidRPr="00AC4579" w:rsidDel="00AC4579">
          <w:rPr>
            <w:rFonts w:cs="Arial"/>
            <w:color w:val="000000"/>
          </w:rPr>
          <w:delText>s</w:delText>
        </w:r>
      </w:del>
      <w:r w:rsidRPr="00AC4579">
        <w:rPr>
          <w:rFonts w:cs="Arial"/>
          <w:color w:val="000000"/>
        </w:rPr>
        <w:t xml:space="preserve"> (bus) running from one </w:t>
      </w:r>
      <w:del w:id="124" w:author="Walus, David (D.M.)" w:date="2021-04-12T10:52:00Z">
        <w:r w:rsidRPr="00AC4579" w:rsidDel="00C8676B">
          <w:rPr>
            <w:rFonts w:cs="Arial"/>
            <w:color w:val="000000"/>
          </w:rPr>
          <w:delText xml:space="preserve">Master </w:delText>
        </w:r>
      </w:del>
      <w:ins w:id="125" w:author="Walus, David (D.M.)" w:date="2021-04-12T10:52:00Z">
        <w:r w:rsidRPr="00AC4579">
          <w:rPr>
            <w:rFonts w:cs="Arial"/>
            <w:color w:val="000000"/>
          </w:rPr>
          <w:t xml:space="preserve">Main node </w:t>
        </w:r>
      </w:ins>
      <w:r w:rsidRPr="00AC4579">
        <w:rPr>
          <w:rFonts w:cs="Arial"/>
          <w:color w:val="000000"/>
        </w:rPr>
        <w:t xml:space="preserve">ECU to one </w:t>
      </w:r>
      <w:del w:id="126" w:author="Walus, David (D.M.)" w:date="2021-04-12T10:52:00Z">
        <w:r w:rsidRPr="00AC4579" w:rsidDel="00C8676B">
          <w:rPr>
            <w:rFonts w:cs="Arial"/>
            <w:color w:val="000000"/>
          </w:rPr>
          <w:delText xml:space="preserve">Slave </w:delText>
        </w:r>
      </w:del>
      <w:ins w:id="127" w:author="Walus, David (D.M.)" w:date="2021-04-12T10:52:00Z">
        <w:r w:rsidRPr="00AC4579">
          <w:rPr>
            <w:rFonts w:cs="Arial"/>
            <w:color w:val="000000"/>
          </w:rPr>
          <w:t xml:space="preserve">Sub </w:t>
        </w:r>
      </w:ins>
      <w:r w:rsidRPr="00AC4579">
        <w:rPr>
          <w:rFonts w:cs="Arial"/>
          <w:color w:val="000000"/>
        </w:rPr>
        <w:t xml:space="preserve">Node or from one </w:t>
      </w:r>
      <w:del w:id="128" w:author="Walus, David (D.M.)" w:date="2021-04-12T10:52:00Z">
        <w:r w:rsidRPr="00AC4579" w:rsidDel="00C8676B">
          <w:rPr>
            <w:rFonts w:cs="Arial"/>
            <w:color w:val="000000"/>
          </w:rPr>
          <w:delText xml:space="preserve">Slave </w:delText>
        </w:r>
      </w:del>
      <w:ins w:id="129" w:author="Walus, David (D.M.)" w:date="2021-04-12T10:52:00Z">
        <w:r w:rsidRPr="00AC4579">
          <w:rPr>
            <w:rFonts w:cs="Arial"/>
            <w:color w:val="000000"/>
          </w:rPr>
          <w:t xml:space="preserve">Sub </w:t>
        </w:r>
      </w:ins>
      <w:r w:rsidRPr="00AC4579">
        <w:rPr>
          <w:rFonts w:cs="Arial"/>
          <w:color w:val="000000"/>
        </w:rPr>
        <w:t xml:space="preserve">Node to the next </w:t>
      </w:r>
      <w:del w:id="130" w:author="Walus, David (D.M.)" w:date="2021-04-12T10:52:00Z">
        <w:r w:rsidRPr="00AC4579" w:rsidDel="00C8676B">
          <w:rPr>
            <w:rFonts w:cs="Arial"/>
            <w:color w:val="000000"/>
          </w:rPr>
          <w:delText xml:space="preserve">Slave </w:delText>
        </w:r>
      </w:del>
      <w:ins w:id="131" w:author="Walus, David (D.M.)" w:date="2021-04-12T10:52:00Z">
        <w:r w:rsidRPr="00AC4579">
          <w:rPr>
            <w:rFonts w:cs="Arial"/>
            <w:color w:val="000000"/>
          </w:rPr>
          <w:t>Su</w:t>
        </w:r>
      </w:ins>
      <w:ins w:id="132" w:author="Walus, David (D.M.)" w:date="2021-04-12T10:53:00Z">
        <w:r w:rsidRPr="00AC4579">
          <w:rPr>
            <w:rFonts w:cs="Arial"/>
            <w:color w:val="000000"/>
          </w:rPr>
          <w:t>b</w:t>
        </w:r>
      </w:ins>
      <w:ins w:id="133" w:author="Walus, David (D.M.)" w:date="2021-04-12T10:52:00Z">
        <w:r w:rsidRPr="00AC4579">
          <w:rPr>
            <w:rFonts w:cs="Arial"/>
            <w:color w:val="000000"/>
          </w:rPr>
          <w:t xml:space="preserve"> </w:t>
        </w:r>
      </w:ins>
      <w:r w:rsidRPr="00AC4579">
        <w:rPr>
          <w:rFonts w:cs="Arial"/>
          <w:color w:val="000000"/>
        </w:rPr>
        <w:t xml:space="preserve">Node. The entire network will consist of one or more bus links. See </w:t>
      </w:r>
      <w:r w:rsidRPr="00AC4579">
        <w:rPr>
          <w:rFonts w:cs="Arial"/>
          <w:i/>
          <w:color w:val="000000"/>
          <w:u w:val="single"/>
        </w:rPr>
        <w:t>NFN-REQ-393054</w:t>
      </w:r>
      <w:del w:id="134" w:author="Walus, David (D.M.)" w:date="2021-04-12T10:53:00Z">
        <w:r w:rsidRPr="00AC4579" w:rsidDel="00C8676B">
          <w:rPr>
            <w:rFonts w:cs="Arial"/>
            <w:i/>
            <w:color w:val="000000"/>
            <w:u w:val="single"/>
          </w:rPr>
          <w:delText>/A</w:delText>
        </w:r>
      </w:del>
      <w:r w:rsidRPr="00AC4579">
        <w:rPr>
          <w:rFonts w:cs="Arial"/>
          <w:i/>
          <w:color w:val="000000"/>
          <w:u w:val="single"/>
        </w:rPr>
        <w:t>-Product Overview</w:t>
      </w:r>
      <w:r w:rsidRPr="00AC4579">
        <w:rPr>
          <w:rFonts w:cs="Arial"/>
          <w:color w:val="000000"/>
        </w:rPr>
        <w:t>.</w:t>
      </w:r>
    </w:p>
    <w:p w:rsidR="00A41D3D" w:rsidRPr="00AC4579" w:rsidRDefault="00AC7DF0" w:rsidP="00500605">
      <w:pPr>
        <w:rPr>
          <w:rFonts w:cs="Arial"/>
        </w:rPr>
      </w:pPr>
    </w:p>
    <w:p w:rsidR="00406F39" w:rsidRDefault="000322E0" w:rsidP="00B9479B">
      <w:pPr>
        <w:pStyle w:val="Heading3"/>
      </w:pPr>
      <w:bookmarkStart w:id="135" w:name="_Toc70517083"/>
      <w:r w:rsidRPr="00B9479B">
        <w:t>SWR-REQ-393157/B-Number of Nodes and Links</w:t>
      </w:r>
      <w:bookmarkEnd w:id="135"/>
    </w:p>
    <w:p w:rsidR="00500605" w:rsidRPr="002D292A" w:rsidRDefault="00AC7DF0" w:rsidP="00500605">
      <w:pPr>
        <w:rPr>
          <w:rFonts w:cs="Arial"/>
        </w:rPr>
      </w:pPr>
    </w:p>
    <w:p w:rsidR="0017506C" w:rsidRPr="002D292A" w:rsidRDefault="000322E0" w:rsidP="0017506C">
      <w:pPr>
        <w:ind w:left="432"/>
        <w:rPr>
          <w:rFonts w:cs="Arial"/>
          <w:lang w:val="en-GB"/>
        </w:rPr>
      </w:pPr>
      <w:r w:rsidRPr="002D292A">
        <w:rPr>
          <w:rFonts w:cs="Arial"/>
        </w:rPr>
        <w:t>An ANALOG DEVICES A2B</w:t>
      </w:r>
      <w:r w:rsidRPr="002D292A">
        <w:rPr>
          <w:rFonts w:cs="Arial"/>
          <w:lang w:val="en-GB"/>
        </w:rPr>
        <w:t xml:space="preserve"> bus utilizes point to point bus links which </w:t>
      </w:r>
      <w:del w:id="136" w:author="Walus, David (D.M.)" w:date="2021-04-19T08:07:00Z">
        <w:r w:rsidRPr="002D292A" w:rsidDel="003F654E">
          <w:rPr>
            <w:rFonts w:cs="Arial"/>
            <w:lang w:val="en-GB"/>
          </w:rPr>
          <w:delText>can be</w:delText>
        </w:r>
      </w:del>
      <w:ins w:id="137" w:author="Walus, David (D.M.)" w:date="2021-04-19T08:07:00Z">
        <w:r w:rsidRPr="002D292A">
          <w:rPr>
            <w:rFonts w:cs="Arial"/>
            <w:lang w:val="en-GB"/>
          </w:rPr>
          <w:t>are</w:t>
        </w:r>
      </w:ins>
      <w:r w:rsidRPr="002D292A">
        <w:rPr>
          <w:rFonts w:cs="Arial"/>
          <w:lang w:val="en-GB"/>
        </w:rPr>
        <w:t xml:space="preserve"> daisy chained to form a network. The maximum number of ECU's on </w:t>
      </w:r>
      <w:del w:id="138" w:author="Walus, David (D.M.)" w:date="2021-04-19T08:07:00Z">
        <w:r w:rsidRPr="002D292A" w:rsidDel="003F654E">
          <w:rPr>
            <w:rFonts w:cs="Arial"/>
            <w:lang w:val="en-GB"/>
          </w:rPr>
          <w:delText xml:space="preserve">an </w:delText>
        </w:r>
      </w:del>
      <w:ins w:id="139" w:author="Walus, David (D.M.)" w:date="2021-04-19T08:07:00Z">
        <w:r w:rsidRPr="002D292A">
          <w:rPr>
            <w:rFonts w:cs="Arial"/>
            <w:lang w:val="en-GB"/>
          </w:rPr>
          <w:t xml:space="preserve">each link that forms an </w:t>
        </w:r>
      </w:ins>
      <w:r w:rsidRPr="002D292A">
        <w:rPr>
          <w:rFonts w:cs="Arial"/>
          <w:lang w:val="en-GB"/>
        </w:rPr>
        <w:t xml:space="preserve">A2B bus </w:t>
      </w:r>
      <w:del w:id="140" w:author="Walus, David (D.M.)" w:date="2021-04-19T08:14:00Z">
        <w:r w:rsidRPr="002D292A" w:rsidDel="003F654E">
          <w:rPr>
            <w:rFonts w:cs="Arial"/>
            <w:lang w:val="en-GB"/>
          </w:rPr>
          <w:delText xml:space="preserve">link </w:delText>
        </w:r>
      </w:del>
      <w:r w:rsidRPr="002D292A">
        <w:rPr>
          <w:rFonts w:cs="Arial"/>
          <w:lang w:val="en-GB"/>
        </w:rPr>
        <w:t xml:space="preserve">is 2 (one </w:t>
      </w:r>
      <w:del w:id="141" w:author="Walus, David (D.M.)" w:date="2021-04-12T08:28:00Z">
        <w:r w:rsidRPr="002D292A" w:rsidDel="004E39F5">
          <w:rPr>
            <w:rFonts w:cs="Arial"/>
            <w:lang w:val="en-GB"/>
          </w:rPr>
          <w:delText xml:space="preserve">Master </w:delText>
        </w:r>
      </w:del>
      <w:ins w:id="142" w:author="Walus, David (D.M.)" w:date="2021-04-12T08:28:00Z">
        <w:r w:rsidRPr="002D292A">
          <w:rPr>
            <w:rFonts w:cs="Arial"/>
            <w:lang w:val="en-GB"/>
          </w:rPr>
          <w:t xml:space="preserve">Main Node </w:t>
        </w:r>
      </w:ins>
      <w:r w:rsidRPr="002D292A">
        <w:rPr>
          <w:rFonts w:cs="Arial"/>
          <w:lang w:val="en-GB"/>
        </w:rPr>
        <w:t xml:space="preserve">to one </w:t>
      </w:r>
      <w:del w:id="143" w:author="Walus, David (D.M.)" w:date="2021-04-12T08:28:00Z">
        <w:r w:rsidRPr="002D292A" w:rsidDel="004E39F5">
          <w:rPr>
            <w:rFonts w:cs="Arial"/>
            <w:lang w:val="en-GB"/>
          </w:rPr>
          <w:delText>Slave</w:delText>
        </w:r>
      </w:del>
      <w:ins w:id="144" w:author="Walus, David (D.M.)" w:date="2021-04-12T08:28:00Z">
        <w:r w:rsidRPr="002D292A">
          <w:rPr>
            <w:rFonts w:cs="Arial"/>
            <w:lang w:val="en-GB"/>
          </w:rPr>
          <w:t>Sub Node</w:t>
        </w:r>
      </w:ins>
      <w:r w:rsidRPr="002D292A">
        <w:rPr>
          <w:rFonts w:cs="Arial"/>
          <w:lang w:val="en-GB"/>
        </w:rPr>
        <w:t xml:space="preserve">, or one </w:t>
      </w:r>
      <w:del w:id="145" w:author="Walus, David (D.M.)" w:date="2021-04-12T08:28:00Z">
        <w:r w:rsidRPr="002D292A" w:rsidDel="004E39F5">
          <w:rPr>
            <w:rFonts w:cs="Arial"/>
            <w:lang w:val="en-GB"/>
          </w:rPr>
          <w:delText xml:space="preserve">slave </w:delText>
        </w:r>
      </w:del>
      <w:ins w:id="146" w:author="Walus, David (D.M.)" w:date="2021-04-12T08:28:00Z">
        <w:r w:rsidRPr="002D292A">
          <w:rPr>
            <w:rFonts w:cs="Arial"/>
            <w:lang w:val="en-GB"/>
          </w:rPr>
          <w:t xml:space="preserve">Sub Node </w:t>
        </w:r>
      </w:ins>
      <w:r w:rsidRPr="002D292A">
        <w:rPr>
          <w:rFonts w:cs="Arial"/>
          <w:lang w:val="en-GB"/>
        </w:rPr>
        <w:t xml:space="preserve">to one </w:t>
      </w:r>
      <w:del w:id="147" w:author="Walus, David (D.M.)" w:date="2021-04-12T08:28:00Z">
        <w:r w:rsidRPr="002D292A" w:rsidDel="004E39F5">
          <w:rPr>
            <w:rFonts w:cs="Arial"/>
            <w:lang w:val="en-GB"/>
          </w:rPr>
          <w:delText>slave</w:delText>
        </w:r>
      </w:del>
      <w:ins w:id="148" w:author="Walus, David (D.M.)" w:date="2021-04-12T08:28:00Z">
        <w:r w:rsidRPr="002D292A">
          <w:rPr>
            <w:rFonts w:cs="Arial"/>
            <w:lang w:val="en-GB"/>
          </w:rPr>
          <w:t>Sub Node</w:t>
        </w:r>
      </w:ins>
      <w:r w:rsidRPr="002D292A">
        <w:rPr>
          <w:rFonts w:cs="Arial"/>
          <w:lang w:val="en-GB"/>
        </w:rPr>
        <w:t>.)</w:t>
      </w:r>
    </w:p>
    <w:p w:rsidR="0017506C" w:rsidRPr="002D292A" w:rsidRDefault="00AC7DF0" w:rsidP="0017506C">
      <w:pPr>
        <w:rPr>
          <w:rFonts w:cs="Arial"/>
          <w:lang w:val="en-GB"/>
        </w:rPr>
      </w:pPr>
    </w:p>
    <w:p w:rsidR="0017506C" w:rsidRPr="002D292A" w:rsidRDefault="000322E0" w:rsidP="0017506C">
      <w:pPr>
        <w:ind w:left="432"/>
        <w:rPr>
          <w:rFonts w:cs="Arial"/>
          <w:i/>
        </w:rPr>
      </w:pPr>
      <w:r w:rsidRPr="002D292A">
        <w:rPr>
          <w:rFonts w:cs="Arial"/>
          <w:i/>
        </w:rPr>
        <w:t>(Verification Test: HLSL_A2B_LINK_REQ</w:t>
      </w:r>
      <w:del w:id="149" w:author="Walus, David (D.M.)" w:date="2021-04-26T09:33:00Z">
        <w:r w:rsidRPr="002D292A" w:rsidDel="00A23610">
          <w:rPr>
            <w:rFonts w:cs="Arial"/>
            <w:i/>
          </w:rPr>
          <w:delText>__</w:delText>
        </w:r>
        <w:r w:rsidRPr="002D292A" w:rsidDel="00A23610">
          <w:rPr>
            <w:rFonts w:cs="Arial"/>
            <w:i/>
          </w:rPr>
          <w:fldChar w:fldCharType="begin"/>
        </w:r>
        <w:r w:rsidRPr="002D292A" w:rsidDel="00A23610">
          <w:rPr>
            <w:rFonts w:cs="Arial"/>
            <w:i/>
          </w:rPr>
          <w:delInstrText xml:space="preserve"> AUTONUMLGL  \* Arabic \e \s . </w:delInstrText>
        </w:r>
        <w:r w:rsidRPr="002D292A" w:rsidDel="00A23610">
          <w:rPr>
            <w:rFonts w:cs="Arial"/>
            <w:i/>
            <w:rPrChange w:id="150" w:author="Walus, David (D.M.)" w:date="2021-04-26T09:33:00Z">
              <w:rPr>
                <w:rFonts w:cs="Arial"/>
                <w:i/>
              </w:rPr>
            </w:rPrChange>
          </w:rPr>
          <w:fldChar w:fldCharType="end"/>
        </w:r>
        <w:r w:rsidRPr="002D292A" w:rsidDel="00A23610">
          <w:rPr>
            <w:rFonts w:cs="Arial"/>
            <w:i/>
          </w:rPr>
          <w:delText>)</w:delText>
        </w:r>
      </w:del>
      <w:ins w:id="151" w:author="Walus, David (D.M.)" w:date="2021-04-26T09:33:00Z">
        <w:r w:rsidRPr="002D292A">
          <w:rPr>
            <w:rFonts w:cs="Arial"/>
            <w:i/>
          </w:rPr>
          <w:t>_3.2.6)</w:t>
        </w:r>
      </w:ins>
    </w:p>
    <w:p w:rsidR="004E39F5" w:rsidRPr="002D292A" w:rsidRDefault="000322E0" w:rsidP="0017506C">
      <w:pPr>
        <w:ind w:left="432"/>
        <w:rPr>
          <w:ins w:id="152" w:author="Walus, David (D.M.)" w:date="2021-04-12T08:29:00Z"/>
          <w:rFonts w:cs="Arial"/>
        </w:rPr>
      </w:pPr>
      <w:r w:rsidRPr="002D292A">
        <w:rPr>
          <w:rFonts w:cs="Arial"/>
        </w:rPr>
        <w:t xml:space="preserve">The maximum number of </w:t>
      </w:r>
      <w:del w:id="153" w:author="Walus, David (D.M.)" w:date="2021-04-12T08:28:00Z">
        <w:r w:rsidRPr="002D292A" w:rsidDel="004E39F5">
          <w:rPr>
            <w:rFonts w:cs="Arial"/>
          </w:rPr>
          <w:delText xml:space="preserve">Master </w:delText>
        </w:r>
      </w:del>
      <w:ins w:id="154" w:author="Walus, David (D.M.)" w:date="2021-04-12T08:28:00Z">
        <w:r w:rsidRPr="002D292A">
          <w:rPr>
            <w:rFonts w:cs="Arial"/>
          </w:rPr>
          <w:t xml:space="preserve">Main </w:t>
        </w:r>
      </w:ins>
      <w:r w:rsidRPr="002D292A">
        <w:rPr>
          <w:rFonts w:cs="Arial"/>
        </w:rPr>
        <w:t xml:space="preserve">and </w:t>
      </w:r>
      <w:del w:id="155" w:author="Walus, David (D.M.)" w:date="2021-04-12T08:28:00Z">
        <w:r w:rsidRPr="002D292A" w:rsidDel="004E39F5">
          <w:rPr>
            <w:rFonts w:cs="Arial"/>
          </w:rPr>
          <w:delText xml:space="preserve">Slave </w:delText>
        </w:r>
      </w:del>
      <w:ins w:id="156" w:author="Walus, David (D.M.)" w:date="2021-04-12T08:28:00Z">
        <w:r w:rsidRPr="002D292A">
          <w:rPr>
            <w:rFonts w:cs="Arial"/>
          </w:rPr>
          <w:t xml:space="preserve">Sub </w:t>
        </w:r>
      </w:ins>
      <w:r w:rsidRPr="002D292A">
        <w:rPr>
          <w:rFonts w:cs="Arial"/>
        </w:rPr>
        <w:t>Nodes for the entire network shall be</w:t>
      </w:r>
      <w:ins w:id="157" w:author="Walus, David (D.M.)" w:date="2021-04-12T08:29:00Z">
        <w:r w:rsidRPr="002D292A">
          <w:rPr>
            <w:rFonts w:cs="Arial"/>
          </w:rPr>
          <w:t>:</w:t>
        </w:r>
      </w:ins>
    </w:p>
    <w:p w:rsidR="0017506C" w:rsidRPr="002D292A" w:rsidRDefault="000322E0" w:rsidP="00AF5A30">
      <w:pPr>
        <w:numPr>
          <w:ilvl w:val="0"/>
          <w:numId w:val="7"/>
        </w:numPr>
        <w:rPr>
          <w:ins w:id="158" w:author="Walus, David (D.M.)" w:date="2021-04-12T08:29:00Z"/>
          <w:rFonts w:cs="Arial"/>
        </w:rPr>
      </w:pPr>
      <w:ins w:id="159" w:author="Walus, David (D.M.)" w:date="2021-04-12T08:30:00Z">
        <w:r w:rsidRPr="002D292A">
          <w:rPr>
            <w:rFonts w:cs="Arial"/>
          </w:rPr>
          <w:t xml:space="preserve">For </w:t>
        </w:r>
      </w:ins>
      <w:ins w:id="160" w:author="Walus, David (D.M.)" w:date="2021-04-12T08:31:00Z">
        <w:r w:rsidRPr="002D292A">
          <w:rPr>
            <w:rFonts w:cs="Arial"/>
          </w:rPr>
          <w:t>AD241x device</w:t>
        </w:r>
      </w:ins>
      <w:ins w:id="161" w:author="Walus, David (D.M.)" w:date="2021-04-12T08:32:00Z">
        <w:r w:rsidRPr="002D292A">
          <w:rPr>
            <w:rFonts w:cs="Arial"/>
          </w:rPr>
          <w:t>s</w:t>
        </w:r>
      </w:ins>
      <w:ins w:id="162" w:author="Walus, David (D.M.)" w:date="2021-04-12T08:31:00Z">
        <w:r w:rsidRPr="002D292A">
          <w:rPr>
            <w:rFonts w:cs="Arial"/>
          </w:rPr>
          <w:t xml:space="preserve">, </w:t>
        </w:r>
      </w:ins>
      <w:r w:rsidRPr="002D292A">
        <w:rPr>
          <w:rFonts w:cs="Arial"/>
        </w:rPr>
        <w:t xml:space="preserve">7 (1 </w:t>
      </w:r>
      <w:del w:id="163" w:author="Walus, David (D.M.)" w:date="2021-04-12T08:29:00Z">
        <w:r w:rsidRPr="002D292A" w:rsidDel="004E39F5">
          <w:rPr>
            <w:rFonts w:cs="Arial"/>
          </w:rPr>
          <w:delText>Master</w:delText>
        </w:r>
      </w:del>
      <w:ins w:id="164" w:author="Walus, David (D.M.)" w:date="2021-04-12T08:29:00Z">
        <w:r w:rsidRPr="002D292A">
          <w:rPr>
            <w:rFonts w:cs="Arial"/>
          </w:rPr>
          <w:t>Main</w:t>
        </w:r>
      </w:ins>
      <w:r w:rsidRPr="002D292A">
        <w:rPr>
          <w:rFonts w:cs="Arial"/>
        </w:rPr>
        <w:t xml:space="preserve">, and a maximum of 6 </w:t>
      </w:r>
      <w:del w:id="165" w:author="Walus, David (D.M.)" w:date="2021-04-12T08:29:00Z">
        <w:r w:rsidRPr="002D292A" w:rsidDel="004E39F5">
          <w:rPr>
            <w:rFonts w:cs="Arial"/>
          </w:rPr>
          <w:delText>slaves</w:delText>
        </w:r>
      </w:del>
      <w:ins w:id="166" w:author="Walus, David (D.M.)" w:date="2021-04-12T08:29:00Z">
        <w:r w:rsidRPr="002D292A">
          <w:rPr>
            <w:rFonts w:cs="Arial"/>
          </w:rPr>
          <w:t>Sub Nodes</w:t>
        </w:r>
      </w:ins>
      <w:r w:rsidRPr="002D292A">
        <w:rPr>
          <w:rFonts w:cs="Arial"/>
        </w:rPr>
        <w:t>).</w:t>
      </w:r>
    </w:p>
    <w:p w:rsidR="004E39F5" w:rsidRPr="002D292A" w:rsidRDefault="000322E0" w:rsidP="00AF5A30">
      <w:pPr>
        <w:numPr>
          <w:ilvl w:val="0"/>
          <w:numId w:val="7"/>
        </w:numPr>
        <w:rPr>
          <w:ins w:id="167" w:author="Walus, David (D.M.)" w:date="2021-04-12T08:31:00Z"/>
          <w:rFonts w:cs="Arial"/>
        </w:rPr>
      </w:pPr>
      <w:ins w:id="168" w:author="Walus, David (D.M.)" w:date="2021-04-12T08:30:00Z">
        <w:r w:rsidRPr="002D292A">
          <w:rPr>
            <w:rFonts w:cs="Arial"/>
          </w:rPr>
          <w:t>For AD</w:t>
        </w:r>
      </w:ins>
      <w:ins w:id="169" w:author="Walus, David (D.M.)" w:date="2021-04-12T08:31:00Z">
        <w:r w:rsidRPr="002D292A">
          <w:rPr>
            <w:rFonts w:cs="Arial"/>
          </w:rPr>
          <w:t>242x devices, 11 (1 Main, and a maximum of 10 Sub Nodes).</w:t>
        </w:r>
      </w:ins>
    </w:p>
    <w:p w:rsidR="004E39F5" w:rsidRPr="002D292A" w:rsidRDefault="000322E0" w:rsidP="00AF5A30">
      <w:pPr>
        <w:numPr>
          <w:ilvl w:val="0"/>
          <w:numId w:val="7"/>
        </w:numPr>
        <w:rPr>
          <w:rFonts w:cs="Arial"/>
        </w:rPr>
      </w:pPr>
      <w:ins w:id="170" w:author="Walus, David (D.M.)" w:date="2021-04-12T08:31:00Z">
        <w:r w:rsidRPr="002D292A">
          <w:rPr>
            <w:rFonts w:cs="Arial"/>
          </w:rPr>
          <w:t xml:space="preserve">For AD243x devices, </w:t>
        </w:r>
      </w:ins>
      <w:ins w:id="171" w:author="Walus, David (D.M.)" w:date="2021-04-19T08:14:00Z">
        <w:r w:rsidRPr="002D292A">
          <w:rPr>
            <w:rFonts w:cs="Arial"/>
          </w:rPr>
          <w:t>17</w:t>
        </w:r>
      </w:ins>
      <w:ins w:id="172" w:author="Walus, David (D.M.)" w:date="2021-04-12T08:31:00Z">
        <w:r w:rsidRPr="002D292A">
          <w:rPr>
            <w:rFonts w:cs="Arial"/>
          </w:rPr>
          <w:t xml:space="preserve"> (1 </w:t>
        </w:r>
      </w:ins>
      <w:ins w:id="173" w:author="Walus, David (D.M.)" w:date="2021-04-12T08:32:00Z">
        <w:r w:rsidRPr="002D292A">
          <w:rPr>
            <w:rFonts w:cs="Arial"/>
          </w:rPr>
          <w:t xml:space="preserve">Main, and a maximum of </w:t>
        </w:r>
      </w:ins>
      <w:ins w:id="174" w:author="Walus, David (D.M.)" w:date="2021-04-19T08:14:00Z">
        <w:r w:rsidRPr="002D292A">
          <w:rPr>
            <w:rFonts w:cs="Arial"/>
          </w:rPr>
          <w:t>16</w:t>
        </w:r>
      </w:ins>
      <w:ins w:id="175" w:author="Walus, David (D.M.)" w:date="2021-04-12T08:32:00Z">
        <w:r w:rsidRPr="002D292A">
          <w:rPr>
            <w:rFonts w:cs="Arial"/>
          </w:rPr>
          <w:t xml:space="preserve"> Sub Nodes).</w:t>
        </w:r>
      </w:ins>
    </w:p>
    <w:p w:rsidR="0017506C" w:rsidRPr="002D292A" w:rsidRDefault="000322E0" w:rsidP="0017506C">
      <w:pPr>
        <w:ind w:left="432"/>
        <w:rPr>
          <w:rFonts w:cs="Arial"/>
        </w:rPr>
      </w:pPr>
      <w:r w:rsidRPr="002D292A">
        <w:rPr>
          <w:rFonts w:cs="Arial"/>
        </w:rPr>
        <w:t>Rationale:</w:t>
      </w:r>
      <w:r w:rsidRPr="002D292A">
        <w:rPr>
          <w:rFonts w:cs="Arial"/>
        </w:rPr>
        <w:tab/>
        <w:t>The maximum number of nodes will be related to the Total bandwidth allocation that can be supported by the A2B network, the number of Nodes, and the total network length.</w:t>
      </w:r>
    </w:p>
    <w:p w:rsidR="0017506C" w:rsidRPr="002D292A" w:rsidRDefault="00AC7DF0" w:rsidP="00500605">
      <w:pPr>
        <w:rPr>
          <w:rFonts w:cs="Arial"/>
        </w:rPr>
      </w:pPr>
    </w:p>
    <w:p w:rsidR="00406F39" w:rsidRDefault="000322E0" w:rsidP="00B9479B">
      <w:pPr>
        <w:pStyle w:val="Heading3"/>
      </w:pPr>
      <w:bookmarkStart w:id="176" w:name="_Toc70517084"/>
      <w:r w:rsidRPr="00B9479B">
        <w:t>SWR-REQ-393158/B-Allowed Devices</w:t>
      </w:r>
      <w:bookmarkEnd w:id="176"/>
    </w:p>
    <w:p w:rsidR="00500605" w:rsidRPr="00955897" w:rsidRDefault="00AC7DF0" w:rsidP="00500605">
      <w:pPr>
        <w:rPr>
          <w:rFonts w:cs="Arial"/>
        </w:rPr>
      </w:pPr>
    </w:p>
    <w:p w:rsidR="00D2554F" w:rsidRPr="00A75FFD" w:rsidRDefault="000322E0" w:rsidP="00D2554F">
      <w:pPr>
        <w:rPr>
          <w:rFonts w:cs="Arial"/>
          <w:i/>
        </w:rPr>
      </w:pPr>
      <w:r w:rsidRPr="00D2554F">
        <w:rPr>
          <w:rFonts w:cs="Arial"/>
          <w:i/>
        </w:rPr>
        <w:t>(Verification Test: HLSL_A2B_LINK_REQ_</w:t>
      </w:r>
      <w:del w:id="177" w:author="Walus, David (D.M.)" w:date="2021-04-26T09:35:00Z">
        <w:r w:rsidRPr="00D2554F" w:rsidDel="00A75FFD">
          <w:rPr>
            <w:rFonts w:cs="Arial"/>
            <w:i/>
          </w:rPr>
          <w:delText>_1</w:delText>
        </w:r>
      </w:del>
      <w:ins w:id="178" w:author="Walus, David (D.M.)" w:date="2021-04-26T09:35:00Z">
        <w:r>
          <w:rPr>
            <w:rFonts w:cs="Arial"/>
            <w:i/>
          </w:rPr>
          <w:t>3.2.7</w:t>
        </w:r>
      </w:ins>
      <w:r w:rsidRPr="00A75FFD">
        <w:rPr>
          <w:rFonts w:cs="Arial"/>
          <w:i/>
        </w:rPr>
        <w:t>)</w:t>
      </w:r>
    </w:p>
    <w:p w:rsidR="00D2554F" w:rsidRPr="00A75FFD" w:rsidRDefault="000322E0" w:rsidP="00D2554F">
      <w:pPr>
        <w:rPr>
          <w:rFonts w:cs="Arial"/>
        </w:rPr>
      </w:pPr>
      <w:r w:rsidRPr="00A75FFD">
        <w:rPr>
          <w:rFonts w:cs="Arial"/>
        </w:rPr>
        <w:t>An A2B network shall be constructed from the one or more of the following approved devices.</w:t>
      </w:r>
    </w:p>
    <w:p w:rsidR="00D2554F" w:rsidRPr="00A75FFD" w:rsidRDefault="000322E0" w:rsidP="00AF5A30">
      <w:pPr>
        <w:numPr>
          <w:ilvl w:val="0"/>
          <w:numId w:val="8"/>
        </w:numPr>
        <w:rPr>
          <w:rFonts w:cs="Arial"/>
        </w:rPr>
      </w:pPr>
      <w:r w:rsidRPr="00A75FFD">
        <w:rPr>
          <w:rFonts w:cs="Arial"/>
        </w:rPr>
        <w:t>Host Processor/ECU</w:t>
      </w:r>
      <w:del w:id="179" w:author="Walus, David (D.M.)" w:date="2021-04-19T08:15:00Z">
        <w:r w:rsidRPr="00A75FFD" w:rsidDel="00480296">
          <w:rPr>
            <w:rFonts w:cs="Arial"/>
          </w:rPr>
          <w:delText xml:space="preserve"> (e.g. BF527)</w:delText>
        </w:r>
      </w:del>
      <w:r w:rsidRPr="00A75FFD">
        <w:rPr>
          <w:rFonts w:cs="Arial"/>
        </w:rPr>
        <w:t>.</w:t>
      </w:r>
      <w:r w:rsidRPr="00A75FFD">
        <w:rPr>
          <w:rFonts w:cs="Arial"/>
        </w:rPr>
        <w:tab/>
      </w:r>
      <w:ins w:id="180" w:author="Walus, David (D.M.)" w:date="2021-04-19T08:16:00Z">
        <w:r w:rsidRPr="00A75FFD">
          <w:rPr>
            <w:rFonts w:cs="Arial"/>
          </w:rPr>
          <w:tab/>
        </w:r>
        <w:r w:rsidRPr="00A75FFD">
          <w:rPr>
            <w:rFonts w:cs="Arial"/>
          </w:rPr>
          <w:tab/>
        </w:r>
      </w:ins>
      <w:r w:rsidRPr="00A75FFD">
        <w:rPr>
          <w:rFonts w:cs="Arial"/>
        </w:rPr>
        <w:t>See Appendix.1 Approved A2B Host Processors</w:t>
      </w:r>
    </w:p>
    <w:p w:rsidR="00D2554F" w:rsidRPr="00A75FFD" w:rsidRDefault="000322E0" w:rsidP="00AF5A30">
      <w:pPr>
        <w:numPr>
          <w:ilvl w:val="0"/>
          <w:numId w:val="8"/>
        </w:numPr>
        <w:rPr>
          <w:rFonts w:cs="Arial"/>
        </w:rPr>
      </w:pPr>
      <w:del w:id="181" w:author="Walus, David (D.M.)" w:date="2021-04-12T10:55:00Z">
        <w:r w:rsidRPr="00A75FFD" w:rsidDel="00BD2C99">
          <w:rPr>
            <w:rFonts w:cs="Arial"/>
          </w:rPr>
          <w:delText xml:space="preserve">Master </w:delText>
        </w:r>
      </w:del>
      <w:ins w:id="182" w:author="Walus, David (D.M.)" w:date="2021-04-12T10:55:00Z">
        <w:r w:rsidRPr="00A75FFD">
          <w:rPr>
            <w:rFonts w:cs="Arial"/>
          </w:rPr>
          <w:t xml:space="preserve">Main </w:t>
        </w:r>
      </w:ins>
      <w:r w:rsidRPr="00A75FFD">
        <w:rPr>
          <w:rFonts w:cs="Arial"/>
        </w:rPr>
        <w:t>Node A2B Transceiver(s).</w:t>
      </w:r>
      <w:r w:rsidRPr="00A75FFD">
        <w:rPr>
          <w:rFonts w:cs="Arial"/>
        </w:rPr>
        <w:tab/>
      </w:r>
      <w:ins w:id="183" w:author="Walus, David (D.M.)" w:date="2021-04-19T08:15:00Z">
        <w:r w:rsidRPr="00A75FFD">
          <w:rPr>
            <w:rFonts w:cs="Arial"/>
          </w:rPr>
          <w:tab/>
        </w:r>
      </w:ins>
      <w:r w:rsidRPr="00A75FFD">
        <w:rPr>
          <w:rFonts w:cs="Arial"/>
        </w:rPr>
        <w:t xml:space="preserve">See Appendix.2 Approved A2B </w:t>
      </w:r>
      <w:del w:id="184" w:author="Walus, David (D.M.)" w:date="2021-04-12T10:55:00Z">
        <w:r w:rsidRPr="00A75FFD" w:rsidDel="00BD2C99">
          <w:rPr>
            <w:rFonts w:cs="Arial"/>
          </w:rPr>
          <w:delText>Masters</w:delText>
        </w:r>
      </w:del>
      <w:ins w:id="185" w:author="Walus, David (D.M.)" w:date="2021-04-12T10:55:00Z">
        <w:r w:rsidRPr="00A75FFD">
          <w:rPr>
            <w:rFonts w:cs="Arial"/>
          </w:rPr>
          <w:t>Main</w:t>
        </w:r>
      </w:ins>
      <w:r w:rsidRPr="00A75FFD">
        <w:rPr>
          <w:rFonts w:cs="Arial"/>
        </w:rPr>
        <w:t>/</w:t>
      </w:r>
      <w:del w:id="186" w:author="Walus, David (D.M.)" w:date="2021-04-12T10:55:00Z">
        <w:r w:rsidRPr="00A75FFD" w:rsidDel="00BD2C99">
          <w:rPr>
            <w:rFonts w:cs="Arial"/>
          </w:rPr>
          <w:delText>Slaves</w:delText>
        </w:r>
      </w:del>
      <w:ins w:id="187" w:author="Walus, David (D.M.)" w:date="2021-04-12T10:55:00Z">
        <w:r w:rsidRPr="00A75FFD">
          <w:rPr>
            <w:rFonts w:cs="Arial"/>
          </w:rPr>
          <w:t>Sub Nodes</w:t>
        </w:r>
      </w:ins>
    </w:p>
    <w:p w:rsidR="00D2554F" w:rsidRPr="00A75FFD" w:rsidRDefault="000322E0" w:rsidP="00AF5A30">
      <w:pPr>
        <w:numPr>
          <w:ilvl w:val="0"/>
          <w:numId w:val="8"/>
        </w:numPr>
        <w:rPr>
          <w:rFonts w:cs="Arial"/>
        </w:rPr>
      </w:pPr>
      <w:del w:id="188" w:author="Walus, David (D.M.)" w:date="2021-04-12T10:55:00Z">
        <w:r w:rsidRPr="00A75FFD" w:rsidDel="00BD2C99">
          <w:rPr>
            <w:rFonts w:cs="Arial"/>
          </w:rPr>
          <w:delText xml:space="preserve">Slave </w:delText>
        </w:r>
      </w:del>
      <w:ins w:id="189" w:author="Walus, David (D.M.)" w:date="2021-04-12T10:55:00Z">
        <w:r w:rsidRPr="00A75FFD">
          <w:rPr>
            <w:rFonts w:cs="Arial"/>
          </w:rPr>
          <w:t xml:space="preserve">Sub </w:t>
        </w:r>
      </w:ins>
      <w:r w:rsidRPr="00A75FFD">
        <w:rPr>
          <w:rFonts w:cs="Arial"/>
        </w:rPr>
        <w:t>Node A2B Transceiver(s)</w:t>
      </w:r>
      <w:r w:rsidRPr="00A75FFD">
        <w:rPr>
          <w:rFonts w:cs="Arial"/>
        </w:rPr>
        <w:tab/>
      </w:r>
      <w:r w:rsidRPr="00A75FFD">
        <w:rPr>
          <w:rFonts w:cs="Arial"/>
        </w:rPr>
        <w:tab/>
        <w:t xml:space="preserve">See Appendix.2 Approved A2B </w:t>
      </w:r>
      <w:del w:id="190" w:author="Walus, David (D.M.)" w:date="2021-04-12T10:55:00Z">
        <w:r w:rsidRPr="00A75FFD" w:rsidDel="00BD2C99">
          <w:rPr>
            <w:rFonts w:cs="Arial"/>
          </w:rPr>
          <w:delText>Masters</w:delText>
        </w:r>
      </w:del>
      <w:ins w:id="191" w:author="Walus, David (D.M.)" w:date="2021-04-12T10:55:00Z">
        <w:r w:rsidRPr="00A75FFD">
          <w:rPr>
            <w:rFonts w:cs="Arial"/>
          </w:rPr>
          <w:t>Main</w:t>
        </w:r>
      </w:ins>
      <w:r w:rsidRPr="00A75FFD">
        <w:rPr>
          <w:rFonts w:cs="Arial"/>
        </w:rPr>
        <w:t>/</w:t>
      </w:r>
      <w:del w:id="192" w:author="Walus, David (D.M.)" w:date="2021-04-12T10:55:00Z">
        <w:r w:rsidRPr="00A75FFD" w:rsidDel="00BD2C99">
          <w:rPr>
            <w:rFonts w:cs="Arial"/>
          </w:rPr>
          <w:delText>Slaves</w:delText>
        </w:r>
      </w:del>
      <w:ins w:id="193" w:author="Walus, David (D.M.)" w:date="2021-04-12T10:55:00Z">
        <w:r w:rsidRPr="00A75FFD">
          <w:rPr>
            <w:rFonts w:cs="Arial"/>
          </w:rPr>
          <w:t>Sub Nodes</w:t>
        </w:r>
      </w:ins>
    </w:p>
    <w:p w:rsidR="00D2554F" w:rsidRPr="00A75FFD" w:rsidRDefault="000322E0" w:rsidP="00AF5A30">
      <w:pPr>
        <w:numPr>
          <w:ilvl w:val="0"/>
          <w:numId w:val="8"/>
        </w:numPr>
        <w:rPr>
          <w:rFonts w:cs="Arial"/>
        </w:rPr>
      </w:pPr>
      <w:r w:rsidRPr="00A75FFD">
        <w:rPr>
          <w:rFonts w:cs="Arial"/>
        </w:rPr>
        <w:t>Audio Peripheral Devices.</w:t>
      </w:r>
      <w:r w:rsidRPr="00A75FFD">
        <w:rPr>
          <w:rFonts w:cs="Arial"/>
        </w:rPr>
        <w:tab/>
      </w:r>
      <w:r w:rsidRPr="00A75FFD">
        <w:rPr>
          <w:rFonts w:cs="Arial"/>
        </w:rPr>
        <w:tab/>
        <w:t>See Appendix.3 Approved A2B Peripherals</w:t>
      </w:r>
    </w:p>
    <w:p w:rsidR="00D2554F" w:rsidRPr="00A75FFD" w:rsidRDefault="000322E0" w:rsidP="00AF5A30">
      <w:pPr>
        <w:numPr>
          <w:ilvl w:val="0"/>
          <w:numId w:val="8"/>
        </w:numPr>
        <w:rPr>
          <w:rFonts w:cs="Arial"/>
        </w:rPr>
      </w:pPr>
      <w:r w:rsidRPr="00A75FFD">
        <w:rPr>
          <w:rFonts w:cs="Arial"/>
        </w:rPr>
        <w:t>Non-Audio Peripheral Devices</w:t>
      </w:r>
      <w:r w:rsidRPr="00A75FFD">
        <w:rPr>
          <w:rFonts w:cs="Arial"/>
        </w:rPr>
        <w:tab/>
      </w:r>
      <w:r w:rsidRPr="00A75FFD">
        <w:rPr>
          <w:rFonts w:cs="Arial"/>
        </w:rPr>
        <w:tab/>
        <w:t>See Appendix.3 Approved A2B Peripherals</w:t>
      </w:r>
    </w:p>
    <w:p w:rsidR="00D2554F" w:rsidRPr="00A75FFD" w:rsidRDefault="00AC7DF0" w:rsidP="00D2554F">
      <w:pPr>
        <w:rPr>
          <w:rFonts w:cs="Arial"/>
        </w:rPr>
      </w:pPr>
    </w:p>
    <w:p w:rsidR="00955897" w:rsidRPr="00A75FFD" w:rsidRDefault="000322E0" w:rsidP="00D2554F">
      <w:pPr>
        <w:rPr>
          <w:rFonts w:cs="Arial"/>
          <w:i/>
        </w:rPr>
      </w:pPr>
      <w:r w:rsidRPr="00A75FFD">
        <w:rPr>
          <w:rFonts w:cs="Arial"/>
          <w:i/>
        </w:rPr>
        <w:t>Rationale:</w:t>
      </w:r>
      <w:r w:rsidRPr="00A75FFD">
        <w:rPr>
          <w:rFonts w:cs="Arial"/>
          <w:i/>
        </w:rPr>
        <w:tab/>
        <w:t xml:space="preserve">Devices must be pre-approved by the appropriate </w:t>
      </w:r>
      <w:r w:rsidRPr="00A75FFD">
        <w:rPr>
          <w:rFonts w:cs="Arial"/>
          <w:b/>
          <w:i/>
        </w:rPr>
        <w:t xml:space="preserve">in-Vehicle Infotainment &amp; Connectivity team before </w:t>
      </w:r>
      <w:r w:rsidRPr="00A75FFD">
        <w:rPr>
          <w:rFonts w:cs="Arial"/>
          <w:i/>
        </w:rPr>
        <w:t>usage.</w:t>
      </w:r>
    </w:p>
    <w:p w:rsidR="00D2554F" w:rsidRPr="00A75FFD" w:rsidRDefault="00AC7DF0" w:rsidP="00D2554F">
      <w:pPr>
        <w:rPr>
          <w:rFonts w:cs="Arial"/>
        </w:rPr>
      </w:pPr>
    </w:p>
    <w:p w:rsidR="00406F39" w:rsidRDefault="000322E0" w:rsidP="00B9479B">
      <w:pPr>
        <w:pStyle w:val="Heading3"/>
      </w:pPr>
      <w:bookmarkStart w:id="194" w:name="_Toc70517085"/>
      <w:r w:rsidRPr="00B9479B">
        <w:t>SWR-REQ-393159/B-Common A2B Network Wakeup Source</w:t>
      </w:r>
      <w:bookmarkEnd w:id="194"/>
    </w:p>
    <w:p w:rsidR="00500605" w:rsidRPr="00E95BCF" w:rsidRDefault="00AC7DF0" w:rsidP="00500605">
      <w:pPr>
        <w:rPr>
          <w:rFonts w:cs="Arial"/>
        </w:rPr>
      </w:pPr>
    </w:p>
    <w:p w:rsidR="000A1A52" w:rsidRPr="00E95BCF" w:rsidRDefault="000322E0" w:rsidP="000A1A52">
      <w:pPr>
        <w:ind w:left="432"/>
        <w:rPr>
          <w:rFonts w:cs="Arial"/>
          <w:i/>
        </w:rPr>
      </w:pPr>
      <w:r w:rsidRPr="00E95BCF">
        <w:rPr>
          <w:rFonts w:cs="Arial"/>
          <w:i/>
        </w:rPr>
        <w:t>(Verification Test: HLSL_A2B_LINK_REQ</w:t>
      </w:r>
      <w:del w:id="195" w:author="Walus, David (D.M.)" w:date="2021-04-28T13:35:00Z">
        <w:r w:rsidRPr="00E95BCF" w:rsidDel="007834B3">
          <w:rPr>
            <w:rFonts w:cs="Arial"/>
            <w:i/>
          </w:rPr>
          <w:delText>__</w:delText>
        </w:r>
        <w:r w:rsidRPr="00E95BCF" w:rsidDel="007834B3">
          <w:rPr>
            <w:rFonts w:cs="Arial"/>
            <w:i/>
          </w:rPr>
          <w:fldChar w:fldCharType="begin"/>
        </w:r>
        <w:r w:rsidRPr="00E95BCF" w:rsidDel="007834B3">
          <w:rPr>
            <w:rFonts w:cs="Arial"/>
            <w:i/>
          </w:rPr>
          <w:delInstrText xml:space="preserve"> AUTONUMLGL  \* Arabic \e \s . </w:delInstrText>
        </w:r>
        <w:r w:rsidRPr="00E95BCF" w:rsidDel="007834B3">
          <w:rPr>
            <w:rFonts w:cs="Arial"/>
            <w:i/>
          </w:rPr>
          <w:fldChar w:fldCharType="end"/>
        </w:r>
        <w:r w:rsidRPr="00E95BCF" w:rsidDel="007834B3">
          <w:rPr>
            <w:rFonts w:cs="Arial"/>
            <w:i/>
          </w:rPr>
          <w:delText>)</w:delText>
        </w:r>
      </w:del>
      <w:ins w:id="196" w:author="Walus, David (D.M.)" w:date="2021-04-28T13:35:00Z">
        <w:r w:rsidRPr="00E95BCF">
          <w:rPr>
            <w:rFonts w:cs="Arial"/>
            <w:i/>
          </w:rPr>
          <w:t>_</w:t>
        </w:r>
        <w:r>
          <w:rPr>
            <w:rFonts w:cs="Arial"/>
            <w:i/>
          </w:rPr>
          <w:t>3.2.8)</w:t>
        </w:r>
      </w:ins>
    </w:p>
    <w:p w:rsidR="000A1A52" w:rsidRPr="00E95BCF" w:rsidRDefault="000322E0" w:rsidP="000A1A52">
      <w:pPr>
        <w:ind w:left="432"/>
        <w:rPr>
          <w:rFonts w:cs="Arial"/>
        </w:rPr>
      </w:pPr>
      <w:r w:rsidRPr="00E95BCF">
        <w:rPr>
          <w:rFonts w:cs="Arial"/>
        </w:rPr>
        <w:t xml:space="preserve">All A2B hosts, </w:t>
      </w:r>
      <w:del w:id="197" w:author="Walus, David (D.M.)" w:date="2021-04-12T08:35:00Z">
        <w:r w:rsidRPr="00E95BCF" w:rsidDel="00E95BCF">
          <w:rPr>
            <w:rFonts w:cs="Arial"/>
          </w:rPr>
          <w:delText xml:space="preserve">masters </w:delText>
        </w:r>
      </w:del>
      <w:ins w:id="198" w:author="Walus, David (D.M.)" w:date="2021-04-12T08:35:00Z">
        <w:r w:rsidRPr="00E95BCF">
          <w:rPr>
            <w:rFonts w:cs="Arial"/>
          </w:rPr>
          <w:t xml:space="preserve">main </w:t>
        </w:r>
      </w:ins>
      <w:r w:rsidRPr="00E95BCF">
        <w:rPr>
          <w:rFonts w:cs="Arial"/>
        </w:rPr>
        <w:t xml:space="preserve">and </w:t>
      </w:r>
      <w:del w:id="199" w:author="Walus, David (D.M.)" w:date="2021-04-12T08:35:00Z">
        <w:r w:rsidRPr="00E95BCF" w:rsidDel="00E95BCF">
          <w:rPr>
            <w:rFonts w:cs="Arial"/>
          </w:rPr>
          <w:delText xml:space="preserve">slaves </w:delText>
        </w:r>
      </w:del>
      <w:ins w:id="200" w:author="Walus, David (D.M.)" w:date="2021-04-12T08:35:00Z">
        <w:r w:rsidRPr="00E95BCF">
          <w:rPr>
            <w:rFonts w:cs="Arial"/>
          </w:rPr>
          <w:t xml:space="preserve">sub nodes </w:t>
        </w:r>
      </w:ins>
      <w:r w:rsidRPr="00E95BCF">
        <w:rPr>
          <w:rFonts w:cs="Arial"/>
        </w:rPr>
        <w:t>shall be connected to a single common wakeup source. This may be a dedicated hardware wakeup source, or a single CAN Network wakeup source.</w:t>
      </w:r>
    </w:p>
    <w:p w:rsidR="000A1A52" w:rsidRPr="00E95BCF" w:rsidRDefault="000322E0" w:rsidP="000A1A52">
      <w:pPr>
        <w:ind w:left="432"/>
        <w:rPr>
          <w:rFonts w:cs="Arial"/>
        </w:rPr>
      </w:pPr>
      <w:r w:rsidRPr="00E95BCF">
        <w:rPr>
          <w:rFonts w:cs="Arial"/>
        </w:rPr>
        <w:t>Rationale:</w:t>
      </w:r>
      <w:r w:rsidRPr="00E95BCF">
        <w:rPr>
          <w:rFonts w:cs="Arial"/>
        </w:rPr>
        <w:tab/>
      </w:r>
      <w:ins w:id="201" w:author="Walus, David (D.M.)" w:date="2021-04-12T08:36:00Z">
        <w:r w:rsidRPr="00E95BCF">
          <w:rPr>
            <w:rFonts w:cs="Arial"/>
          </w:rPr>
          <w:t xml:space="preserve"> </w:t>
        </w:r>
      </w:ins>
      <w:r w:rsidRPr="00E95BCF">
        <w:rPr>
          <w:rFonts w:cs="Arial"/>
        </w:rPr>
        <w:t>All devices must use a single wakeup source to make sure that all A2B nodes will startup and shutdown in the same time periods.</w:t>
      </w:r>
      <w:ins w:id="202" w:author="Walus, David (D.M.)" w:date="2021-04-12T08:36:00Z">
        <w:r w:rsidRPr="00E95BCF">
          <w:rPr>
            <w:rFonts w:cs="Arial"/>
          </w:rPr>
          <w:t xml:space="preserve"> The main node waking up via the CAN Network</w:t>
        </w:r>
      </w:ins>
      <w:ins w:id="203" w:author="Walus, David (D.M.)" w:date="2021-04-12T08:37:00Z">
        <w:r w:rsidRPr="00E95BCF">
          <w:rPr>
            <w:rFonts w:cs="Arial"/>
          </w:rPr>
          <w:t xml:space="preserve"> and the sub nodes waking up via the A2B Bus bias going high is an example of an acceptable network configuration.</w:t>
        </w:r>
      </w:ins>
    </w:p>
    <w:p w:rsidR="000A1A52" w:rsidRPr="00E95BCF" w:rsidRDefault="00AC7DF0" w:rsidP="00500605">
      <w:pPr>
        <w:rPr>
          <w:rFonts w:cs="Arial"/>
        </w:rPr>
      </w:pPr>
    </w:p>
    <w:p w:rsidR="00406F39" w:rsidRDefault="000322E0" w:rsidP="00B9479B">
      <w:pPr>
        <w:pStyle w:val="Heading2"/>
      </w:pPr>
      <w:bookmarkStart w:id="204" w:name="_Toc70517086"/>
      <w:r w:rsidRPr="00B9479B">
        <w:t>SWR-REQ-393147/A-Host ECU Level Requirements</w:t>
      </w:r>
      <w:bookmarkEnd w:id="204"/>
    </w:p>
    <w:p w:rsidR="00500605" w:rsidRPr="006C1453" w:rsidRDefault="00AC7DF0" w:rsidP="00500605">
      <w:pPr>
        <w:rPr>
          <w:rFonts w:cs="Arial"/>
        </w:rPr>
      </w:pPr>
    </w:p>
    <w:p w:rsidR="006C1453" w:rsidRPr="006C1453" w:rsidRDefault="000322E0" w:rsidP="006C1453">
      <w:pPr>
        <w:rPr>
          <w:rFonts w:cs="Arial"/>
        </w:rPr>
      </w:pPr>
      <w:r w:rsidRPr="006C1453">
        <w:rPr>
          <w:rFonts w:cs="Arial"/>
        </w:rPr>
        <w:t>An A2B network will consist of a single host connected to one Master A2B device, which is then connected to a slave device via an A2B link. The slave may be connected to additional downstream slave units.</w:t>
      </w:r>
    </w:p>
    <w:p w:rsidR="006C1453" w:rsidRPr="006C1453" w:rsidRDefault="00AC7DF0" w:rsidP="00500605">
      <w:pPr>
        <w:rPr>
          <w:rFonts w:cs="Arial"/>
        </w:rPr>
      </w:pPr>
    </w:p>
    <w:p w:rsidR="00406F39" w:rsidRDefault="000322E0" w:rsidP="00B9479B">
      <w:pPr>
        <w:pStyle w:val="Heading3"/>
      </w:pPr>
      <w:bookmarkStart w:id="205" w:name="_Toc70517087"/>
      <w:r w:rsidRPr="00B9479B">
        <w:t>SWR-REQ-393168/B-Host to A2B Main Node Network Interface</w:t>
      </w:r>
      <w:bookmarkEnd w:id="205"/>
    </w:p>
    <w:p w:rsidR="00500605" w:rsidRPr="00503CBF" w:rsidRDefault="00AC7DF0" w:rsidP="00500605">
      <w:pPr>
        <w:rPr>
          <w:rFonts w:cs="Arial"/>
        </w:rPr>
      </w:pPr>
    </w:p>
    <w:p w:rsidR="00503CBF" w:rsidRPr="00503CBF" w:rsidRDefault="000322E0" w:rsidP="00503CBF">
      <w:pPr>
        <w:ind w:left="432"/>
        <w:rPr>
          <w:i/>
        </w:rPr>
      </w:pPr>
      <w:r w:rsidRPr="00503CBF">
        <w:rPr>
          <w:i/>
        </w:rPr>
        <w:t>(Verification Test: HLSL_A2B_LINK_REQ</w:t>
      </w:r>
      <w:del w:id="206" w:author="Walus, David (D.M.)" w:date="2021-04-28T13:36:00Z">
        <w:r w:rsidRPr="00503CBF" w:rsidDel="00643323">
          <w:rPr>
            <w:i/>
          </w:rPr>
          <w:delText>__</w:delText>
        </w:r>
        <w:r w:rsidRPr="00503CBF" w:rsidDel="00643323">
          <w:rPr>
            <w:i/>
          </w:rPr>
          <w:fldChar w:fldCharType="begin"/>
        </w:r>
        <w:r w:rsidRPr="00503CBF" w:rsidDel="00643323">
          <w:rPr>
            <w:i/>
          </w:rPr>
          <w:delInstrText xml:space="preserve"> AUTONUMLGL  \* Arabic \e \s . </w:delInstrText>
        </w:r>
        <w:r w:rsidRPr="00503CBF" w:rsidDel="00643323">
          <w:rPr>
            <w:i/>
          </w:rPr>
          <w:fldChar w:fldCharType="end"/>
        </w:r>
        <w:r w:rsidRPr="00503CBF" w:rsidDel="00643323">
          <w:rPr>
            <w:i/>
          </w:rPr>
          <w:delText>)</w:delText>
        </w:r>
      </w:del>
      <w:ins w:id="207" w:author="Walus, David (D.M.)" w:date="2021-04-28T13:36:00Z">
        <w:r w:rsidRPr="00503CBF">
          <w:rPr>
            <w:i/>
          </w:rPr>
          <w:t>_</w:t>
        </w:r>
        <w:r>
          <w:rPr>
            <w:i/>
          </w:rPr>
          <w:t>3.2.9</w:t>
        </w:r>
        <w:r w:rsidRPr="00503CBF">
          <w:rPr>
            <w:i/>
          </w:rPr>
          <w:t>)</w:t>
        </w:r>
      </w:ins>
    </w:p>
    <w:p w:rsidR="00503CBF" w:rsidRPr="00503CBF" w:rsidRDefault="000322E0" w:rsidP="00503CBF">
      <w:pPr>
        <w:ind w:left="432"/>
      </w:pPr>
      <w:r w:rsidRPr="00503CBF">
        <w:rPr>
          <w:color w:val="000000"/>
        </w:rPr>
        <w:t xml:space="preserve">The host interface to the </w:t>
      </w:r>
      <w:del w:id="208" w:author="Walus, David (D.M.)" w:date="2021-04-12T08:43:00Z">
        <w:r w:rsidRPr="00503CBF" w:rsidDel="005C1FE7">
          <w:rPr>
            <w:color w:val="000000"/>
          </w:rPr>
          <w:delText xml:space="preserve">master </w:delText>
        </w:r>
      </w:del>
      <w:ins w:id="209" w:author="Walus, David (D.M.)" w:date="2021-04-12T08:43:00Z">
        <w:r>
          <w:rPr>
            <w:color w:val="000000"/>
          </w:rPr>
          <w:t>main nod</w:t>
        </w:r>
      </w:ins>
      <w:ins w:id="210" w:author="Walus, David (D.M.)" w:date="2021-04-12T08:44:00Z">
        <w:r>
          <w:rPr>
            <w:color w:val="000000"/>
          </w:rPr>
          <w:t>e</w:t>
        </w:r>
      </w:ins>
      <w:ins w:id="211" w:author="Walus, David (D.M.)" w:date="2021-04-12T08:43:00Z">
        <w:r w:rsidRPr="00503CBF">
          <w:rPr>
            <w:color w:val="000000"/>
          </w:rPr>
          <w:t xml:space="preserve"> </w:t>
        </w:r>
      </w:ins>
      <w:r w:rsidRPr="00503CBF">
        <w:rPr>
          <w:color w:val="000000"/>
        </w:rPr>
        <w:t xml:space="preserve">A2B device interface shall be specified according to ANALOG DEVICES A2B standard, </w:t>
      </w:r>
      <w:r w:rsidRPr="00503CBF">
        <w:t>ref [1], [7]. Currently it can be an I2C</w:t>
      </w:r>
      <w:ins w:id="212" w:author="Walus, David (D.M.)" w:date="2021-04-12T08:44:00Z">
        <w:r>
          <w:t>,</w:t>
        </w:r>
      </w:ins>
      <w:r w:rsidRPr="00503CBF">
        <w:t xml:space="preserve"> </w:t>
      </w:r>
      <w:del w:id="213" w:author="Walus, David (D.M.)" w:date="2021-04-12T08:44:00Z">
        <w:r w:rsidRPr="00503CBF" w:rsidDel="005C1FE7">
          <w:delText xml:space="preserve">and/or </w:delText>
        </w:r>
      </w:del>
      <w:r w:rsidRPr="00503CBF">
        <w:t>I2S</w:t>
      </w:r>
      <w:ins w:id="214" w:author="Walus, David (D.M.)" w:date="2021-04-12T08:44:00Z">
        <w:r>
          <w:t>, and/or SPI</w:t>
        </w:r>
      </w:ins>
      <w:r w:rsidRPr="00503CBF">
        <w:t xml:space="preserve"> connection.</w:t>
      </w:r>
    </w:p>
    <w:p w:rsidR="00503CBF" w:rsidRPr="00503CBF" w:rsidRDefault="00AC7DF0" w:rsidP="00500605">
      <w:pPr>
        <w:rPr>
          <w:rFonts w:cs="Arial"/>
        </w:rPr>
      </w:pPr>
    </w:p>
    <w:p w:rsidR="00406F39" w:rsidRDefault="000322E0" w:rsidP="00B9479B">
      <w:pPr>
        <w:pStyle w:val="Heading3"/>
      </w:pPr>
      <w:bookmarkStart w:id="215" w:name="_Toc70517088"/>
      <w:r w:rsidRPr="00B9479B">
        <w:t>SWR-REQ-393169/B-Host to A2B Main Node Software</w:t>
      </w:r>
      <w:bookmarkEnd w:id="215"/>
    </w:p>
    <w:p w:rsidR="00500605" w:rsidRPr="001816AA" w:rsidRDefault="00AC7DF0" w:rsidP="00500605">
      <w:pPr>
        <w:rPr>
          <w:rFonts w:cs="Arial"/>
        </w:rPr>
      </w:pPr>
    </w:p>
    <w:p w:rsidR="001816AA" w:rsidRPr="001816AA" w:rsidRDefault="000322E0" w:rsidP="001816AA">
      <w:pPr>
        <w:ind w:left="432"/>
        <w:rPr>
          <w:i/>
          <w:color w:val="000000"/>
        </w:rPr>
      </w:pPr>
      <w:r w:rsidRPr="001816AA">
        <w:rPr>
          <w:i/>
        </w:rPr>
        <w:t>(Verification Test: HLSL_A2B_LINK_REQ</w:t>
      </w:r>
      <w:del w:id="216" w:author="Walus, David (D.M.)" w:date="2021-04-28T13:37:00Z">
        <w:r w:rsidRPr="001816AA" w:rsidDel="009F43EF">
          <w:rPr>
            <w:i/>
          </w:rPr>
          <w:delText>__</w:delText>
        </w:r>
        <w:r w:rsidRPr="001816AA" w:rsidDel="009F43EF">
          <w:rPr>
            <w:i/>
          </w:rPr>
          <w:fldChar w:fldCharType="begin"/>
        </w:r>
        <w:r w:rsidRPr="001816AA" w:rsidDel="009F43EF">
          <w:rPr>
            <w:i/>
          </w:rPr>
          <w:delInstrText xml:space="preserve"> AUTONUMLGL  \* Arabic \e \s . </w:delInstrText>
        </w:r>
        <w:r w:rsidRPr="001816AA" w:rsidDel="009F43EF">
          <w:rPr>
            <w:i/>
          </w:rPr>
          <w:fldChar w:fldCharType="end"/>
        </w:r>
        <w:r w:rsidRPr="001816AA" w:rsidDel="009F43EF">
          <w:rPr>
            <w:i/>
            <w:color w:val="000000"/>
          </w:rPr>
          <w:delText>)</w:delText>
        </w:r>
      </w:del>
      <w:ins w:id="217" w:author="Walus, David (D.M.)" w:date="2021-04-28T13:37:00Z">
        <w:r w:rsidRPr="001816AA">
          <w:rPr>
            <w:i/>
          </w:rPr>
          <w:t>_</w:t>
        </w:r>
        <w:r>
          <w:rPr>
            <w:i/>
          </w:rPr>
          <w:t>3.2.10</w:t>
        </w:r>
        <w:r w:rsidRPr="001816AA">
          <w:rPr>
            <w:i/>
            <w:color w:val="000000"/>
          </w:rPr>
          <w:t>)</w:t>
        </w:r>
      </w:ins>
    </w:p>
    <w:p w:rsidR="001816AA" w:rsidRPr="001816AA" w:rsidRDefault="000322E0" w:rsidP="001816AA">
      <w:pPr>
        <w:ind w:left="432"/>
        <w:rPr>
          <w:color w:val="000000"/>
        </w:rPr>
      </w:pPr>
      <w:r w:rsidRPr="001816AA">
        <w:rPr>
          <w:color w:val="000000"/>
        </w:rPr>
        <w:t xml:space="preserve">The Host ECU shall utilize an approved A2B Software driver to communicate to/from the A2B </w:t>
      </w:r>
      <w:del w:id="218" w:author="Walus, David (D.M.)" w:date="2021-04-12T08:48:00Z">
        <w:r w:rsidRPr="001816AA" w:rsidDel="003E2EC8">
          <w:rPr>
            <w:color w:val="000000"/>
          </w:rPr>
          <w:delText>master</w:delText>
        </w:r>
      </w:del>
      <w:ins w:id="219" w:author="Walus, David (D.M.)" w:date="2021-04-12T08:48:00Z">
        <w:r>
          <w:rPr>
            <w:color w:val="000000"/>
          </w:rPr>
          <w:t>main node</w:t>
        </w:r>
      </w:ins>
      <w:r w:rsidRPr="001816AA">
        <w:rPr>
          <w:color w:val="000000"/>
        </w:rPr>
        <w:t>.</w:t>
      </w:r>
    </w:p>
    <w:p w:rsidR="001816AA" w:rsidRPr="001816AA" w:rsidRDefault="000322E0" w:rsidP="001816AA">
      <w:pPr>
        <w:ind w:left="432"/>
        <w:rPr>
          <w:color w:val="000000"/>
        </w:rPr>
      </w:pPr>
      <w:r w:rsidRPr="001816AA">
        <w:rPr>
          <w:color w:val="000000"/>
        </w:rPr>
        <w:t xml:space="preserve">This software shall be derived from the Analog Devices Recommended A2B Stack User Guide Ref [10] and shall be reviewed/approved by the </w:t>
      </w:r>
      <w:r w:rsidRPr="001816AA">
        <w:rPr>
          <w:b/>
        </w:rPr>
        <w:t>in-Vehicle Infotainment &amp; Connectivity team</w:t>
      </w:r>
      <w:r w:rsidRPr="001816AA">
        <w:rPr>
          <w:color w:val="000000"/>
        </w:rPr>
        <w:t>.</w:t>
      </w:r>
    </w:p>
    <w:p w:rsidR="001816AA" w:rsidRPr="001816AA" w:rsidRDefault="00AC7DF0" w:rsidP="00500605">
      <w:pPr>
        <w:rPr>
          <w:rFonts w:cs="Arial"/>
        </w:rPr>
      </w:pPr>
    </w:p>
    <w:p w:rsidR="00406F39" w:rsidRDefault="000322E0" w:rsidP="00B9479B">
      <w:pPr>
        <w:pStyle w:val="Heading3"/>
      </w:pPr>
      <w:bookmarkStart w:id="220" w:name="_Toc70517089"/>
      <w:r w:rsidRPr="00B9479B">
        <w:t>SWR-REQ-393170/B-Host A2B Network Startup/Shutdown Time</w:t>
      </w:r>
      <w:bookmarkEnd w:id="220"/>
    </w:p>
    <w:p w:rsidR="00500605" w:rsidRPr="00AA02A1" w:rsidRDefault="00AC7DF0" w:rsidP="00500605">
      <w:pPr>
        <w:rPr>
          <w:rFonts w:cs="Arial"/>
        </w:rPr>
      </w:pPr>
    </w:p>
    <w:p w:rsidR="00AA02A1" w:rsidRPr="00AA02A1" w:rsidRDefault="000322E0" w:rsidP="00AA02A1">
      <w:pPr>
        <w:rPr>
          <w:i/>
        </w:rPr>
      </w:pPr>
      <w:r w:rsidRPr="00AA02A1">
        <w:rPr>
          <w:i/>
        </w:rPr>
        <w:t>(Verification Test: HLSL_A2B_LINK_REQ</w:t>
      </w:r>
      <w:del w:id="221" w:author="Walus, David (D.M.)" w:date="2021-04-28T13:38:00Z">
        <w:r w:rsidRPr="00AA02A1" w:rsidDel="007053F0">
          <w:rPr>
            <w:i/>
          </w:rPr>
          <w:delText>__</w:delText>
        </w:r>
        <w:r w:rsidRPr="00AA02A1" w:rsidDel="007053F0">
          <w:rPr>
            <w:i/>
          </w:rPr>
          <w:fldChar w:fldCharType="begin"/>
        </w:r>
        <w:r w:rsidRPr="00AA02A1" w:rsidDel="007053F0">
          <w:rPr>
            <w:i/>
          </w:rPr>
          <w:delInstrText xml:space="preserve"> AUTONUMLGL  \* Arabic \e \s . </w:delInstrText>
        </w:r>
        <w:r w:rsidRPr="00AA02A1" w:rsidDel="007053F0">
          <w:rPr>
            <w:i/>
          </w:rPr>
          <w:fldChar w:fldCharType="end"/>
        </w:r>
        <w:r w:rsidRPr="00AA02A1" w:rsidDel="007053F0">
          <w:rPr>
            <w:i/>
          </w:rPr>
          <w:delText>)</w:delText>
        </w:r>
      </w:del>
      <w:ins w:id="222" w:author="Walus, David (D.M.)" w:date="2021-04-28T13:38:00Z">
        <w:r w:rsidRPr="00AA02A1">
          <w:rPr>
            <w:i/>
          </w:rPr>
          <w:t>_</w:t>
        </w:r>
        <w:r>
          <w:rPr>
            <w:i/>
          </w:rPr>
          <w:t>3.2.11</w:t>
        </w:r>
        <w:r w:rsidRPr="00AA02A1">
          <w:rPr>
            <w:i/>
          </w:rPr>
          <w:t>)</w:t>
        </w:r>
      </w:ins>
    </w:p>
    <w:p w:rsidR="00AA02A1" w:rsidRPr="00AA02A1" w:rsidRDefault="000322E0" w:rsidP="00AA02A1">
      <w:r w:rsidRPr="00AA02A1">
        <w:t>The host shall be capable of completing initialization of the A2B network (</w:t>
      </w:r>
      <w:del w:id="223" w:author="Walus, David (D.M.)" w:date="2021-04-12T08:51:00Z">
        <w:r w:rsidRPr="00AA02A1" w:rsidDel="008E42A2">
          <w:delText>1 Master, and up to 6 Slaves</w:delText>
        </w:r>
      </w:del>
      <w:ins w:id="224" w:author="Walus, David (D.M.)" w:date="2021-04-12T08:51:00Z">
        <w:r>
          <w:t>node count per SWR-REQ-393157 – Number of Nodes and Links</w:t>
        </w:r>
      </w:ins>
      <w:r w:rsidRPr="00AA02A1">
        <w:t xml:space="preserve">) within </w:t>
      </w:r>
      <w:ins w:id="225" w:author="Walus, David (D.M.)" w:date="2021-04-28T13:38:00Z">
        <w:r>
          <w:t>(</w:t>
        </w:r>
      </w:ins>
      <w:del w:id="226" w:author="Walus, David (D.M.)" w:date="2021-04-28T13:38:00Z">
        <w:r w:rsidRPr="00AA02A1" w:rsidDel="007053F0">
          <w:delText>3</w:delText>
        </w:r>
      </w:del>
      <w:r w:rsidRPr="00AA02A1">
        <w:t>50 ms</w:t>
      </w:r>
      <w:ins w:id="227" w:author="Walus, David (D.M.)" w:date="2021-04-28T13:38:00Z">
        <w:r>
          <w:t xml:space="preserve"> times the number of nodes)</w:t>
        </w:r>
      </w:ins>
      <w:r w:rsidRPr="00AA02A1">
        <w:t xml:space="preserve"> of a wakeup event.</w:t>
      </w:r>
    </w:p>
    <w:p w:rsidR="00AA02A1" w:rsidRPr="00AA02A1" w:rsidRDefault="00AC7DF0" w:rsidP="00AA02A1">
      <w:pPr>
        <w:rPr>
          <w:rFonts w:cs="Arial"/>
        </w:rPr>
      </w:pPr>
    </w:p>
    <w:p w:rsidR="00AA02A1" w:rsidRPr="00AA02A1" w:rsidRDefault="000322E0" w:rsidP="00AA02A1">
      <w:pPr>
        <w:rPr>
          <w:rFonts w:cs="Arial"/>
        </w:rPr>
      </w:pPr>
      <w:r w:rsidRPr="00AA02A1">
        <w:rPr>
          <w:rFonts w:cs="Arial"/>
        </w:rPr>
        <w:t xml:space="preserve">The A2B system may be configured at vehicle runtime IF it can be completed within </w:t>
      </w:r>
      <w:del w:id="228" w:author="Walus, David (D.M.)" w:date="2021-04-28T13:39:00Z">
        <w:r w:rsidRPr="00AA02A1" w:rsidDel="007053F0">
          <w:rPr>
            <w:rFonts w:cs="Arial"/>
          </w:rPr>
          <w:delText>350</w:delText>
        </w:r>
      </w:del>
      <w:ins w:id="229" w:author="Walus, David (D.M.)" w:date="2021-04-28T13:39:00Z">
        <w:r>
          <w:rPr>
            <w:rFonts w:cs="Arial"/>
          </w:rPr>
          <w:t>the above time</w:t>
        </w:r>
      </w:ins>
      <w:r w:rsidRPr="00AA02A1">
        <w:rPr>
          <w:rFonts w:cs="Arial"/>
        </w:rPr>
        <w:t>, otherwise the A2B system shall be configured at EOL/Service Bay and stored in non-volatile memory.</w:t>
      </w:r>
    </w:p>
    <w:p w:rsidR="00AA02A1" w:rsidRPr="00AA02A1" w:rsidRDefault="00AC7DF0" w:rsidP="00AA02A1">
      <w:pPr>
        <w:rPr>
          <w:rFonts w:cs="Arial"/>
        </w:rPr>
      </w:pPr>
    </w:p>
    <w:p w:rsidR="00AA02A1" w:rsidRPr="00AA02A1" w:rsidDel="008E42A2" w:rsidRDefault="000322E0" w:rsidP="00AA02A1">
      <w:pPr>
        <w:rPr>
          <w:del w:id="230" w:author="Walus, David (D.M.)" w:date="2021-04-12T08:50:00Z"/>
        </w:rPr>
      </w:pPr>
      <w:ins w:id="231" w:author="Walus, David (D.M.)" w:date="2021-04-12T08:50:00Z">
        <w:r w:rsidRPr="00AA02A1" w:rsidDel="008E42A2">
          <w:t xml:space="preserve"> </w:t>
        </w:r>
      </w:ins>
      <w:del w:id="232" w:author="Walus, David (D.M.)" w:date="2021-04-12T08:50:00Z">
        <w:r w:rsidRPr="00AA02A1" w:rsidDel="008E42A2">
          <w:delText>Consider Adding Startup Timing Diagram from CAN/Powerup to master to slaves.</w:delText>
        </w:r>
      </w:del>
    </w:p>
    <w:p w:rsidR="00AA02A1" w:rsidRPr="00AA02A1" w:rsidDel="008E42A2" w:rsidRDefault="000322E0" w:rsidP="00AA02A1">
      <w:pPr>
        <w:rPr>
          <w:del w:id="233" w:author="Walus, David (D.M.)" w:date="2021-04-12T08:50:00Z"/>
        </w:rPr>
      </w:pPr>
      <w:del w:id="234" w:author="Walus, David (D.M.)" w:date="2021-04-12T08:50:00Z">
        <w:r w:rsidRPr="00AA02A1" w:rsidDel="008E42A2">
          <w:delText>T0:</w:delText>
        </w:r>
        <w:r w:rsidRPr="00AA02A1" w:rsidDel="008E42A2">
          <w:tab/>
          <w:delText>Wakeup (Source via Hardware Input, or CAN Wakeup)</w:delText>
        </w:r>
      </w:del>
    </w:p>
    <w:p w:rsidR="00AA02A1" w:rsidRPr="00AA02A1" w:rsidDel="008E42A2" w:rsidRDefault="000322E0" w:rsidP="00AA02A1">
      <w:pPr>
        <w:ind w:left="288" w:hanging="288"/>
        <w:rPr>
          <w:del w:id="235" w:author="Walus, David (D.M.)" w:date="2021-04-12T08:50:00Z"/>
        </w:rPr>
      </w:pPr>
      <w:del w:id="236" w:author="Walus, David (D.M.)" w:date="2021-04-12T08:50:00Z">
        <w:r w:rsidRPr="00AA02A1" w:rsidDel="008E42A2">
          <w:delText>T1:</w:delText>
        </w:r>
        <w:r w:rsidRPr="00AA02A1" w:rsidDel="008E42A2">
          <w:tab/>
          <w:delText>Host Provides A2B Master Clock to A2B Master (not to exceed 50 ms)</w:delText>
        </w:r>
      </w:del>
    </w:p>
    <w:p w:rsidR="00AA02A1" w:rsidRPr="00AA02A1" w:rsidDel="008E42A2" w:rsidRDefault="000322E0" w:rsidP="00AA02A1">
      <w:pPr>
        <w:ind w:left="288" w:hanging="288"/>
        <w:rPr>
          <w:del w:id="237" w:author="Walus, David (D.M.)" w:date="2021-04-12T08:50:00Z"/>
        </w:rPr>
      </w:pPr>
      <w:del w:id="238" w:author="Walus, David (D.M.)" w:date="2021-04-12T08:50:00Z">
        <w:r w:rsidRPr="00AA02A1" w:rsidDel="008E42A2">
          <w:delText>T2:</w:delText>
        </w:r>
        <w:r w:rsidRPr="00AA02A1" w:rsidDel="008E42A2">
          <w:tab/>
          <w:delText>Host Discovers and Initializes Each Slave (not to exceed 50 ms per slave)</w:delText>
        </w:r>
      </w:del>
    </w:p>
    <w:p w:rsidR="00AA02A1" w:rsidRPr="00AA02A1" w:rsidDel="008E42A2" w:rsidRDefault="000322E0" w:rsidP="00AA02A1">
      <w:pPr>
        <w:ind w:left="288" w:hanging="288"/>
        <w:rPr>
          <w:del w:id="239" w:author="Walus, David (D.M.)" w:date="2021-04-12T08:50:00Z"/>
        </w:rPr>
      </w:pPr>
      <w:del w:id="240" w:author="Walus, David (D.M.)" w:date="2021-04-12T08:50:00Z">
        <w:r w:rsidRPr="00AA02A1" w:rsidDel="008E42A2">
          <w:delText>T3:</w:delText>
        </w:r>
        <w:r w:rsidRPr="00AA02A1" w:rsidDel="008E42A2">
          <w:tab/>
          <w:delText>Host Finishes ‘Discovery and Initialization) (not to exceed 300 ms from T0)</w:delText>
        </w:r>
      </w:del>
    </w:p>
    <w:p w:rsidR="00AA02A1" w:rsidRPr="00AA02A1" w:rsidDel="008E42A2" w:rsidRDefault="000322E0" w:rsidP="00AA02A1">
      <w:pPr>
        <w:rPr>
          <w:del w:id="241" w:author="Walus, David (D.M.)" w:date="2021-04-12T08:50:00Z"/>
          <w:rFonts w:cs="Arial"/>
        </w:rPr>
      </w:pPr>
      <w:del w:id="242" w:author="Walus, David (D.M.)" w:date="2021-04-12T08:50:00Z">
        <w:r w:rsidRPr="00AA02A1" w:rsidDel="008E42A2">
          <w:rPr>
            <w:rFonts w:cs="Arial"/>
          </w:rPr>
          <w:delText>Rationale:</w:delText>
        </w:r>
        <w:r w:rsidRPr="00AA02A1" w:rsidDel="008E42A2">
          <w:rPr>
            <w:rFonts w:cs="Arial"/>
          </w:rPr>
          <w:tab/>
          <w:delText>Wakeup may come from dedicated input pins (e.g. power or wakup) or an attached CAN network. This time will include potential runtime discovery of the A2B devices, or the discovery may be performed at end of line or in the service bay.</w:delText>
        </w:r>
      </w:del>
    </w:p>
    <w:p w:rsidR="00AA02A1" w:rsidRPr="00AA02A1" w:rsidDel="008E42A2" w:rsidRDefault="00AC7DF0" w:rsidP="00AA02A1">
      <w:pPr>
        <w:rPr>
          <w:del w:id="243" w:author="Walus, David (D.M.)" w:date="2021-04-12T08:50:00Z"/>
        </w:rPr>
      </w:pPr>
    </w:p>
    <w:p w:rsidR="00AA02A1" w:rsidRPr="00AA02A1" w:rsidRDefault="000322E0" w:rsidP="00AA02A1">
      <w:pPr>
        <w:rPr>
          <w:i/>
        </w:rPr>
      </w:pPr>
      <w:r w:rsidRPr="00AA02A1">
        <w:rPr>
          <w:i/>
        </w:rPr>
        <w:t>(Verification Test: HLSL_A2B_LINK_REQ</w:t>
      </w:r>
      <w:del w:id="244" w:author="Walus, David (D.M.)" w:date="2021-04-28T13:40:00Z">
        <w:r w:rsidRPr="00AA02A1" w:rsidDel="001215D3">
          <w:rPr>
            <w:i/>
          </w:rPr>
          <w:delText>__</w:delText>
        </w:r>
        <w:r w:rsidRPr="00AA02A1" w:rsidDel="001215D3">
          <w:rPr>
            <w:i/>
          </w:rPr>
          <w:fldChar w:fldCharType="begin"/>
        </w:r>
        <w:r w:rsidRPr="00AA02A1" w:rsidDel="001215D3">
          <w:rPr>
            <w:i/>
          </w:rPr>
          <w:delInstrText xml:space="preserve"> AUTONUMLGL  \* Arabic \e \s . </w:delInstrText>
        </w:r>
        <w:r w:rsidRPr="00AA02A1" w:rsidDel="001215D3">
          <w:rPr>
            <w:i/>
          </w:rPr>
          <w:fldChar w:fldCharType="end"/>
        </w:r>
        <w:r w:rsidRPr="00AA02A1" w:rsidDel="001215D3">
          <w:rPr>
            <w:i/>
          </w:rPr>
          <w:delText>)</w:delText>
        </w:r>
      </w:del>
      <w:ins w:id="245" w:author="Walus, David (D.M.)" w:date="2021-04-28T13:40:00Z">
        <w:r w:rsidRPr="00AA02A1">
          <w:rPr>
            <w:i/>
          </w:rPr>
          <w:t>_</w:t>
        </w:r>
        <w:r>
          <w:rPr>
            <w:i/>
          </w:rPr>
          <w:t>3.2.12</w:t>
        </w:r>
        <w:r w:rsidRPr="00AA02A1">
          <w:rPr>
            <w:i/>
          </w:rPr>
          <w:t>)</w:t>
        </w:r>
      </w:ins>
    </w:p>
    <w:p w:rsidR="00AA02A1" w:rsidRPr="00AA02A1" w:rsidRDefault="000322E0" w:rsidP="00AA02A1">
      <w:r w:rsidRPr="00AA02A1">
        <w:t>The host shall be capable of shutting down the A2B network within 250 ms of the wakeup source going away.</w:t>
      </w:r>
    </w:p>
    <w:p w:rsidR="00AA02A1" w:rsidRPr="00AA02A1" w:rsidRDefault="000322E0" w:rsidP="00AA02A1">
      <w:pPr>
        <w:rPr>
          <w:rFonts w:cs="Arial"/>
        </w:rPr>
      </w:pPr>
      <w:r w:rsidRPr="00AA02A1">
        <w:rPr>
          <w:rFonts w:cs="Arial"/>
        </w:rPr>
        <w:t>Rationale:</w:t>
      </w:r>
      <w:r w:rsidRPr="00AA02A1">
        <w:rPr>
          <w:rFonts w:cs="Arial"/>
        </w:rPr>
        <w:tab/>
        <w:t>Sleep may come from dedicated input pins or an attached CAN network.</w:t>
      </w:r>
    </w:p>
    <w:p w:rsidR="00AA02A1" w:rsidRPr="00AA02A1" w:rsidRDefault="00AC7DF0" w:rsidP="00500605">
      <w:pPr>
        <w:rPr>
          <w:rFonts w:cs="Arial"/>
        </w:rPr>
      </w:pPr>
    </w:p>
    <w:p w:rsidR="00406F39" w:rsidRDefault="000322E0" w:rsidP="00B9479B">
      <w:pPr>
        <w:pStyle w:val="Heading3"/>
      </w:pPr>
      <w:bookmarkStart w:id="246" w:name="_Toc70517090"/>
      <w:r w:rsidRPr="00B9479B">
        <w:lastRenderedPageBreak/>
        <w:t>SWR-REQ-393171/B-A2B Main/Sub/Peripheral Network Configuration Information</w:t>
      </w:r>
      <w:bookmarkEnd w:id="246"/>
    </w:p>
    <w:p w:rsidR="00500605" w:rsidRPr="008F241D" w:rsidRDefault="00AC7DF0" w:rsidP="00500605">
      <w:pPr>
        <w:rPr>
          <w:rFonts w:cs="Arial"/>
        </w:rPr>
      </w:pPr>
    </w:p>
    <w:p w:rsidR="000549F0" w:rsidRPr="008F241D" w:rsidRDefault="000322E0" w:rsidP="000549F0">
      <w:pPr>
        <w:rPr>
          <w:rFonts w:cs="Arial"/>
        </w:rPr>
      </w:pPr>
      <w:r w:rsidRPr="008F241D">
        <w:rPr>
          <w:rFonts w:cs="Arial"/>
        </w:rPr>
        <w:t xml:space="preserve">The A2B network consists of one </w:t>
      </w:r>
      <w:del w:id="247" w:author="Walus, David (D.M.)" w:date="2021-04-12T09:22:00Z">
        <w:r w:rsidRPr="008F241D" w:rsidDel="0036779A">
          <w:rPr>
            <w:rFonts w:cs="Arial"/>
          </w:rPr>
          <w:delText>master</w:delText>
        </w:r>
      </w:del>
      <w:ins w:id="248" w:author="Walus, David (D.M.)" w:date="2021-04-12T09:22:00Z">
        <w:r w:rsidRPr="008F241D">
          <w:rPr>
            <w:rFonts w:cs="Arial"/>
          </w:rPr>
          <w:t>main node</w:t>
        </w:r>
      </w:ins>
      <w:r w:rsidRPr="008F241D">
        <w:rPr>
          <w:rFonts w:cs="Arial"/>
        </w:rPr>
        <w:t xml:space="preserve">, one or more </w:t>
      </w:r>
      <w:del w:id="249" w:author="Walus, David (D.M.)" w:date="2021-04-12T09:22:00Z">
        <w:r w:rsidRPr="008F241D" w:rsidDel="0036779A">
          <w:rPr>
            <w:rFonts w:cs="Arial"/>
          </w:rPr>
          <w:delText>slaves</w:delText>
        </w:r>
      </w:del>
      <w:ins w:id="250" w:author="Walus, David (D.M.)" w:date="2021-04-12T09:22:00Z">
        <w:r w:rsidRPr="008F241D">
          <w:rPr>
            <w:rFonts w:cs="Arial"/>
          </w:rPr>
          <w:t>sub node</w:t>
        </w:r>
      </w:ins>
      <w:r w:rsidRPr="008F241D">
        <w:rPr>
          <w:rFonts w:cs="Arial"/>
        </w:rPr>
        <w:t xml:space="preserve">, and one or more peripheral devices attached to a </w:t>
      </w:r>
      <w:del w:id="251" w:author="Walus, David (D.M.)" w:date="2021-04-12T09:22:00Z">
        <w:r w:rsidRPr="008F241D" w:rsidDel="0036779A">
          <w:rPr>
            <w:rFonts w:cs="Arial"/>
          </w:rPr>
          <w:delText>slave</w:delText>
        </w:r>
      </w:del>
      <w:ins w:id="252" w:author="Walus, David (D.M.)" w:date="2021-04-12T09:22:00Z">
        <w:r w:rsidRPr="008F241D">
          <w:rPr>
            <w:rFonts w:cs="Arial"/>
          </w:rPr>
          <w:t>sub node</w:t>
        </w:r>
      </w:ins>
      <w:r w:rsidRPr="008F241D">
        <w:rPr>
          <w:rFonts w:cs="Arial"/>
        </w:rPr>
        <w:t xml:space="preserve">. Each device requires specific initialization information which is performed by the </w:t>
      </w:r>
      <w:del w:id="253" w:author="Walus, David (D.M.)" w:date="2021-04-12T09:22:00Z">
        <w:r w:rsidRPr="008F241D" w:rsidDel="0036779A">
          <w:rPr>
            <w:rFonts w:cs="Arial"/>
          </w:rPr>
          <w:delText xml:space="preserve">master </w:delText>
        </w:r>
      </w:del>
      <w:ins w:id="254" w:author="Walus, David (D.M.)" w:date="2021-04-12T09:22:00Z">
        <w:r w:rsidRPr="008F241D">
          <w:rPr>
            <w:rFonts w:cs="Arial"/>
          </w:rPr>
          <w:t xml:space="preserve">main node </w:t>
        </w:r>
      </w:ins>
      <w:r w:rsidRPr="008F241D">
        <w:rPr>
          <w:rFonts w:cs="Arial"/>
        </w:rPr>
        <w:t xml:space="preserve">reading and writing specific “registers”. The Host or the </w:t>
      </w:r>
      <w:del w:id="255" w:author="Walus, David (D.M.)" w:date="2021-04-12T09:22:00Z">
        <w:r w:rsidRPr="008F241D" w:rsidDel="0036779A">
          <w:rPr>
            <w:rFonts w:cs="Arial"/>
          </w:rPr>
          <w:delText xml:space="preserve">Master </w:delText>
        </w:r>
      </w:del>
      <w:ins w:id="256" w:author="Walus, David (D.M.)" w:date="2021-04-12T09:22:00Z">
        <w:r w:rsidRPr="008F241D">
          <w:rPr>
            <w:rFonts w:cs="Arial"/>
          </w:rPr>
          <w:t xml:space="preserve">Main </w:t>
        </w:r>
      </w:ins>
      <w:r w:rsidRPr="008F241D">
        <w:rPr>
          <w:rFonts w:cs="Arial"/>
        </w:rPr>
        <w:t>node shall contain this information.</w:t>
      </w:r>
    </w:p>
    <w:p w:rsidR="000549F0" w:rsidRPr="008F241D" w:rsidRDefault="00AC7DF0" w:rsidP="000549F0">
      <w:pPr>
        <w:rPr>
          <w:rFonts w:cs="Arial"/>
        </w:rPr>
      </w:pPr>
    </w:p>
    <w:p w:rsidR="000549F0" w:rsidRPr="008F241D" w:rsidRDefault="000322E0" w:rsidP="000549F0">
      <w:pPr>
        <w:rPr>
          <w:rFonts w:cs="Arial"/>
          <w:i/>
        </w:rPr>
      </w:pPr>
      <w:r w:rsidRPr="008F241D">
        <w:rPr>
          <w:rFonts w:cs="Arial"/>
          <w:i/>
        </w:rPr>
        <w:t>(Verification Test: HLSL_A2B_LINK_REQ</w:t>
      </w:r>
      <w:del w:id="257" w:author="Walus, David (D.M.)" w:date="2021-04-28T13:40:00Z">
        <w:r w:rsidRPr="008F241D" w:rsidDel="002848A3">
          <w:rPr>
            <w:rFonts w:cs="Arial"/>
            <w:i/>
          </w:rPr>
          <w:delText>__</w:delText>
        </w:r>
        <w:r w:rsidRPr="008F241D" w:rsidDel="002848A3">
          <w:rPr>
            <w:rFonts w:cs="Arial"/>
            <w:i/>
          </w:rPr>
          <w:fldChar w:fldCharType="begin"/>
        </w:r>
        <w:r w:rsidRPr="008F241D" w:rsidDel="002848A3">
          <w:rPr>
            <w:rFonts w:cs="Arial"/>
            <w:i/>
          </w:rPr>
          <w:delInstrText xml:space="preserve"> AUTONUMLGL  \* Arabic \e \s . </w:delInstrText>
        </w:r>
        <w:r w:rsidRPr="008F241D" w:rsidDel="002848A3">
          <w:rPr>
            <w:rFonts w:cs="Arial"/>
            <w:i/>
          </w:rPr>
          <w:fldChar w:fldCharType="end"/>
        </w:r>
        <w:r w:rsidRPr="008F241D" w:rsidDel="002848A3">
          <w:rPr>
            <w:rFonts w:cs="Arial"/>
            <w:i/>
          </w:rPr>
          <w:delText>)</w:delText>
        </w:r>
      </w:del>
      <w:ins w:id="258" w:author="Walus, David (D.M.)" w:date="2021-04-28T13:40:00Z">
        <w:r w:rsidRPr="008F241D">
          <w:rPr>
            <w:rFonts w:cs="Arial"/>
            <w:i/>
          </w:rPr>
          <w:t>_</w:t>
        </w:r>
        <w:r>
          <w:rPr>
            <w:rFonts w:cs="Arial"/>
            <w:i/>
          </w:rPr>
          <w:t>3</w:t>
        </w:r>
      </w:ins>
      <w:ins w:id="259" w:author="Walus, David (D.M.)" w:date="2021-04-28T13:41:00Z">
        <w:r>
          <w:rPr>
            <w:rFonts w:cs="Arial"/>
            <w:i/>
          </w:rPr>
          <w:t>.2.13</w:t>
        </w:r>
      </w:ins>
      <w:ins w:id="260" w:author="Walus, David (D.M.)" w:date="2021-04-28T13:40:00Z">
        <w:r w:rsidRPr="008F241D">
          <w:rPr>
            <w:rFonts w:cs="Arial"/>
            <w:i/>
          </w:rPr>
          <w:t>)</w:t>
        </w:r>
      </w:ins>
    </w:p>
    <w:p w:rsidR="000549F0" w:rsidRPr="008F241D" w:rsidRDefault="000322E0" w:rsidP="000549F0">
      <w:pPr>
        <w:rPr>
          <w:rFonts w:cs="Arial"/>
        </w:rPr>
      </w:pPr>
      <w:r w:rsidRPr="008F241D">
        <w:rPr>
          <w:rFonts w:cs="Arial"/>
        </w:rPr>
        <w:t xml:space="preserve">Each </w:t>
      </w:r>
      <w:del w:id="261" w:author="Walus, David (D.M.)" w:date="2021-04-12T09:22:00Z">
        <w:r w:rsidRPr="008F241D" w:rsidDel="0036779A">
          <w:rPr>
            <w:rFonts w:cs="Arial"/>
          </w:rPr>
          <w:delText>Master</w:delText>
        </w:r>
      </w:del>
      <w:ins w:id="262" w:author="Walus, David (D.M.)" w:date="2021-04-12T09:22:00Z">
        <w:r w:rsidRPr="008F241D">
          <w:rPr>
            <w:rFonts w:cs="Arial"/>
          </w:rPr>
          <w:t>Main</w:t>
        </w:r>
      </w:ins>
      <w:r w:rsidRPr="008F241D">
        <w:rPr>
          <w:rFonts w:cs="Arial"/>
        </w:rPr>
        <w:t xml:space="preserve">, </w:t>
      </w:r>
      <w:del w:id="263" w:author="Walus, David (D.M.)" w:date="2021-04-12T09:23:00Z">
        <w:r w:rsidRPr="008F241D" w:rsidDel="0036779A">
          <w:rPr>
            <w:rFonts w:cs="Arial"/>
          </w:rPr>
          <w:delText xml:space="preserve">Slave </w:delText>
        </w:r>
      </w:del>
      <w:ins w:id="264" w:author="Walus, David (D.M.)" w:date="2021-04-12T09:23:00Z">
        <w:r w:rsidRPr="008F241D">
          <w:rPr>
            <w:rFonts w:cs="Arial"/>
          </w:rPr>
          <w:t xml:space="preserve">Sub </w:t>
        </w:r>
      </w:ins>
      <w:r w:rsidRPr="008F241D">
        <w:rPr>
          <w:rFonts w:cs="Arial"/>
        </w:rPr>
        <w:t xml:space="preserve">or Peripheral device shall identify its specific needs for “register initialization” in the form of one or more specifically defined .XML files or Bus Configuration File created in </w:t>
      </w:r>
      <w:del w:id="265" w:author="Walus, David (D.M.)" w:date="2021-04-12T09:23:00Z">
        <w:r w:rsidRPr="008F241D" w:rsidDel="0036779A">
          <w:rPr>
            <w:rFonts w:cs="Arial"/>
          </w:rPr>
          <w:delText>s</w:delText>
        </w:r>
      </w:del>
      <w:ins w:id="266" w:author="Walus, David (D.M.)" w:date="2021-04-12T09:23:00Z">
        <w:r w:rsidRPr="008F241D">
          <w:rPr>
            <w:rFonts w:cs="Arial"/>
          </w:rPr>
          <w:t>S</w:t>
        </w:r>
      </w:ins>
      <w:r w:rsidRPr="008F241D">
        <w:rPr>
          <w:rFonts w:cs="Arial"/>
        </w:rPr>
        <w:t xml:space="preserve">igma </w:t>
      </w:r>
      <w:del w:id="267" w:author="Walus, David (D.M.)" w:date="2021-04-12T09:23:00Z">
        <w:r w:rsidRPr="008F241D" w:rsidDel="0036779A">
          <w:rPr>
            <w:rFonts w:cs="Arial"/>
          </w:rPr>
          <w:delText>s</w:delText>
        </w:r>
      </w:del>
      <w:ins w:id="268" w:author="Walus, David (D.M.)" w:date="2021-04-12T09:23:00Z">
        <w:r w:rsidRPr="008F241D">
          <w:rPr>
            <w:rFonts w:cs="Arial"/>
          </w:rPr>
          <w:t>S</w:t>
        </w:r>
      </w:ins>
      <w:r w:rsidRPr="008F241D">
        <w:rPr>
          <w:rFonts w:cs="Arial"/>
        </w:rPr>
        <w:t xml:space="preserve">tudio. This information shall be passed from the Host to the </w:t>
      </w:r>
      <w:del w:id="269" w:author="Walus, David (D.M.)" w:date="2021-04-12T09:23:00Z">
        <w:r w:rsidRPr="008F241D" w:rsidDel="0036779A">
          <w:rPr>
            <w:rFonts w:cs="Arial"/>
          </w:rPr>
          <w:delText>Master</w:delText>
        </w:r>
      </w:del>
      <w:ins w:id="270" w:author="Walus, David (D.M.)" w:date="2021-04-12T09:23:00Z">
        <w:r w:rsidRPr="008F241D">
          <w:rPr>
            <w:rFonts w:cs="Arial"/>
          </w:rPr>
          <w:t>Main node</w:t>
        </w:r>
      </w:ins>
      <w:r w:rsidRPr="008F241D">
        <w:rPr>
          <w:rFonts w:cs="Arial"/>
        </w:rPr>
        <w:t xml:space="preserve">, then from the </w:t>
      </w:r>
      <w:del w:id="271" w:author="Walus, David (D.M.)" w:date="2021-04-12T09:23:00Z">
        <w:r w:rsidRPr="008F241D" w:rsidDel="0036779A">
          <w:rPr>
            <w:rFonts w:cs="Arial"/>
          </w:rPr>
          <w:delText xml:space="preserve">Master </w:delText>
        </w:r>
      </w:del>
      <w:ins w:id="272" w:author="Walus, David (D.M.)" w:date="2021-04-12T09:23:00Z">
        <w:r w:rsidRPr="008F241D">
          <w:rPr>
            <w:rFonts w:cs="Arial"/>
          </w:rPr>
          <w:t xml:space="preserve">Main node </w:t>
        </w:r>
      </w:ins>
      <w:r w:rsidRPr="008F241D">
        <w:rPr>
          <w:rFonts w:cs="Arial"/>
        </w:rPr>
        <w:t xml:space="preserve">to one or more </w:t>
      </w:r>
      <w:del w:id="273" w:author="Walus, David (D.M.)" w:date="2021-04-12T09:23:00Z">
        <w:r w:rsidRPr="008F241D" w:rsidDel="0036779A">
          <w:rPr>
            <w:rFonts w:cs="Arial"/>
          </w:rPr>
          <w:delText xml:space="preserve">slaves </w:delText>
        </w:r>
      </w:del>
      <w:ins w:id="274" w:author="Walus, David (D.M.)" w:date="2021-04-12T09:23:00Z">
        <w:r w:rsidRPr="008F241D">
          <w:rPr>
            <w:rFonts w:cs="Arial"/>
          </w:rPr>
          <w:t xml:space="preserve">Sub nodes </w:t>
        </w:r>
      </w:ins>
      <w:r w:rsidRPr="008F241D">
        <w:rPr>
          <w:rFonts w:cs="Arial"/>
        </w:rPr>
        <w:t>at startup/EOL.</w:t>
      </w:r>
      <w:r w:rsidRPr="008F241D">
        <w:rPr>
          <w:rFonts w:cs="Arial"/>
        </w:rPr>
        <w:br/>
      </w:r>
    </w:p>
    <w:p w:rsidR="000549F0" w:rsidRPr="008F241D" w:rsidRDefault="000322E0" w:rsidP="000549F0">
      <w:pPr>
        <w:rPr>
          <w:rFonts w:cs="Arial"/>
        </w:rPr>
      </w:pPr>
      <w:r w:rsidRPr="008F241D">
        <w:rPr>
          <w:rFonts w:cs="Arial"/>
        </w:rPr>
        <w:t xml:space="preserve">The following information will be required from both the </w:t>
      </w:r>
      <w:del w:id="275" w:author="Walus, David (D.M.)" w:date="2021-04-12T09:23:00Z">
        <w:r w:rsidRPr="008F241D" w:rsidDel="0036779A">
          <w:rPr>
            <w:rFonts w:cs="Arial"/>
          </w:rPr>
          <w:delText xml:space="preserve">Master </w:delText>
        </w:r>
      </w:del>
      <w:ins w:id="276" w:author="Walus, David (D.M.)" w:date="2021-04-12T09:23:00Z">
        <w:r w:rsidRPr="008F241D">
          <w:rPr>
            <w:rFonts w:cs="Arial"/>
          </w:rPr>
          <w:t xml:space="preserve">Main </w:t>
        </w:r>
      </w:ins>
      <w:r w:rsidRPr="008F241D">
        <w:rPr>
          <w:rFonts w:cs="Arial"/>
        </w:rPr>
        <w:t xml:space="preserve">and the </w:t>
      </w:r>
      <w:del w:id="277" w:author="Walus, David (D.M.)" w:date="2021-04-12T09:23:00Z">
        <w:r w:rsidRPr="008F241D" w:rsidDel="0036779A">
          <w:rPr>
            <w:rFonts w:cs="Arial"/>
          </w:rPr>
          <w:delText>Slaves</w:delText>
        </w:r>
      </w:del>
      <w:ins w:id="278" w:author="Walus, David (D.M.)" w:date="2021-04-12T09:23:00Z">
        <w:r w:rsidRPr="008F241D">
          <w:rPr>
            <w:rFonts w:cs="Arial"/>
          </w:rPr>
          <w:t>Sub nodes</w:t>
        </w:r>
      </w:ins>
      <w:r w:rsidRPr="008F241D">
        <w:rPr>
          <w:rFonts w:cs="Arial"/>
        </w:rPr>
        <w:t>:</w:t>
      </w:r>
    </w:p>
    <w:p w:rsidR="000549F0" w:rsidRPr="008F241D" w:rsidRDefault="000322E0" w:rsidP="00AF5A30">
      <w:pPr>
        <w:numPr>
          <w:ilvl w:val="0"/>
          <w:numId w:val="9"/>
        </w:numPr>
        <w:ind w:left="720"/>
        <w:rPr>
          <w:rFonts w:cs="Arial"/>
          <w:color w:val="000000"/>
        </w:rPr>
      </w:pPr>
      <w:r w:rsidRPr="008F241D">
        <w:rPr>
          <w:rFonts w:cs="Arial"/>
          <w:color w:val="000000"/>
        </w:rPr>
        <w:t>Transmit Channels defined in order (depend</w:t>
      </w:r>
      <w:ins w:id="279" w:author="Walus, David (D.M.)" w:date="2021-04-19T08:19:00Z">
        <w:r w:rsidRPr="008F241D">
          <w:rPr>
            <w:rFonts w:cs="Arial"/>
            <w:color w:val="000000"/>
          </w:rPr>
          <w:t>e</w:t>
        </w:r>
      </w:ins>
      <w:del w:id="280" w:author="Walus, David (D.M.)" w:date="2021-04-19T08:19:00Z">
        <w:r w:rsidRPr="008F241D" w:rsidDel="008F241D">
          <w:rPr>
            <w:rFonts w:cs="Arial"/>
            <w:color w:val="000000"/>
          </w:rPr>
          <w:delText>a</w:delText>
        </w:r>
      </w:del>
      <w:r w:rsidRPr="008F241D">
        <w:rPr>
          <w:rFonts w:cs="Arial"/>
          <w:color w:val="000000"/>
        </w:rPr>
        <w:t>nt on the TDM interfaces used)</w:t>
      </w:r>
    </w:p>
    <w:p w:rsidR="000549F0" w:rsidRPr="008F241D" w:rsidRDefault="000322E0" w:rsidP="00AF5A30">
      <w:pPr>
        <w:numPr>
          <w:ilvl w:val="0"/>
          <w:numId w:val="9"/>
        </w:numPr>
        <w:ind w:left="720"/>
        <w:rPr>
          <w:rFonts w:cs="Arial"/>
          <w:color w:val="000000"/>
        </w:rPr>
      </w:pPr>
      <w:r w:rsidRPr="008F241D">
        <w:rPr>
          <w:rFonts w:cs="Arial"/>
          <w:color w:val="000000"/>
        </w:rPr>
        <w:t>Receive Channels defined in order (depend</w:t>
      </w:r>
      <w:ins w:id="281" w:author="Walus, David (D.M.)" w:date="2021-04-19T08:19:00Z">
        <w:r w:rsidRPr="008F241D">
          <w:rPr>
            <w:rFonts w:cs="Arial"/>
            <w:color w:val="000000"/>
          </w:rPr>
          <w:t>e</w:t>
        </w:r>
      </w:ins>
      <w:del w:id="282" w:author="Walus, David (D.M.)" w:date="2021-04-19T08:19:00Z">
        <w:r w:rsidRPr="008F241D" w:rsidDel="008F241D">
          <w:rPr>
            <w:rFonts w:cs="Arial"/>
            <w:color w:val="000000"/>
          </w:rPr>
          <w:delText>a</w:delText>
        </w:r>
      </w:del>
      <w:r w:rsidRPr="008F241D">
        <w:rPr>
          <w:rFonts w:cs="Arial"/>
          <w:color w:val="000000"/>
        </w:rPr>
        <w:t>nt on the TDM interfaces used)</w:t>
      </w:r>
    </w:p>
    <w:p w:rsidR="000549F0" w:rsidRPr="008F241D" w:rsidRDefault="000322E0" w:rsidP="00AF5A30">
      <w:pPr>
        <w:numPr>
          <w:ilvl w:val="0"/>
          <w:numId w:val="9"/>
        </w:numPr>
        <w:ind w:left="720"/>
        <w:rPr>
          <w:rFonts w:cs="Arial"/>
          <w:color w:val="000000"/>
        </w:rPr>
      </w:pPr>
      <w:r w:rsidRPr="008F241D">
        <w:rPr>
          <w:rFonts w:cs="Arial"/>
          <w:color w:val="000000"/>
        </w:rPr>
        <w:t>Any specific ‘register’ addresses and values</w:t>
      </w:r>
    </w:p>
    <w:p w:rsidR="000549F0" w:rsidRPr="008F241D" w:rsidRDefault="00AC7DF0" w:rsidP="00500605">
      <w:pPr>
        <w:rPr>
          <w:rFonts w:cs="Arial"/>
        </w:rPr>
      </w:pPr>
    </w:p>
    <w:p w:rsidR="00406F39" w:rsidRDefault="000322E0" w:rsidP="00B9479B">
      <w:pPr>
        <w:pStyle w:val="Heading3"/>
      </w:pPr>
      <w:bookmarkStart w:id="283" w:name="_Toc70517091"/>
      <w:r w:rsidRPr="00B9479B">
        <w:t>SWR-REQ-393172/B-Host A2B Network Configuration</w:t>
      </w:r>
      <w:bookmarkEnd w:id="283"/>
    </w:p>
    <w:p w:rsidR="00500605" w:rsidRPr="00C60450" w:rsidRDefault="00AC7DF0" w:rsidP="00500605">
      <w:pPr>
        <w:rPr>
          <w:rFonts w:cs="Arial"/>
        </w:rPr>
      </w:pPr>
    </w:p>
    <w:p w:rsidR="00C60450" w:rsidRPr="00C60450" w:rsidRDefault="000322E0" w:rsidP="00C60450">
      <w:pPr>
        <w:rPr>
          <w:i/>
        </w:rPr>
      </w:pPr>
      <w:r w:rsidRPr="00C60450">
        <w:rPr>
          <w:i/>
        </w:rPr>
        <w:t>(Verification Test: HLSL_A2B_LINK_REQ</w:t>
      </w:r>
      <w:del w:id="284" w:author="Walus, David (D.M.)" w:date="2021-04-28T13:42:00Z">
        <w:r w:rsidRPr="00C60450" w:rsidDel="0074466B">
          <w:rPr>
            <w:i/>
          </w:rPr>
          <w:delText>__</w:delText>
        </w:r>
        <w:r w:rsidRPr="00C60450" w:rsidDel="0074466B">
          <w:rPr>
            <w:i/>
          </w:rPr>
          <w:fldChar w:fldCharType="begin"/>
        </w:r>
        <w:r w:rsidRPr="00C60450" w:rsidDel="0074466B">
          <w:rPr>
            <w:i/>
          </w:rPr>
          <w:delInstrText xml:space="preserve"> AUTONUMLGL  \* Arabic \e \s . </w:delInstrText>
        </w:r>
        <w:r w:rsidRPr="00C60450" w:rsidDel="0074466B">
          <w:rPr>
            <w:i/>
          </w:rPr>
          <w:fldChar w:fldCharType="end"/>
        </w:r>
        <w:r w:rsidRPr="00C60450" w:rsidDel="0074466B">
          <w:rPr>
            <w:i/>
          </w:rPr>
          <w:delText>)</w:delText>
        </w:r>
      </w:del>
      <w:ins w:id="285" w:author="Walus, David (D.M.)" w:date="2021-04-28T13:42:00Z">
        <w:r w:rsidRPr="00C60450">
          <w:rPr>
            <w:i/>
          </w:rPr>
          <w:t>_</w:t>
        </w:r>
        <w:r>
          <w:rPr>
            <w:i/>
          </w:rPr>
          <w:t>3.2.14</w:t>
        </w:r>
        <w:r w:rsidRPr="00C60450">
          <w:rPr>
            <w:i/>
          </w:rPr>
          <w:t>)</w:t>
        </w:r>
      </w:ins>
    </w:p>
    <w:p w:rsidR="00C60450" w:rsidRPr="00C60450" w:rsidRDefault="000322E0" w:rsidP="00C60450">
      <w:r w:rsidRPr="00C60450">
        <w:t xml:space="preserve">The A2B network </w:t>
      </w:r>
      <w:del w:id="286" w:author="Walus, David (D.M.)" w:date="2021-04-12T09:26:00Z">
        <w:r w:rsidRPr="00C60450" w:rsidDel="006C314C">
          <w:delText xml:space="preserve">master </w:delText>
        </w:r>
      </w:del>
      <w:ins w:id="287" w:author="Walus, David (D.M.)" w:date="2021-04-12T09:26:00Z">
        <w:r>
          <w:t>Main</w:t>
        </w:r>
        <w:r w:rsidRPr="00C60450">
          <w:t xml:space="preserve"> </w:t>
        </w:r>
      </w:ins>
      <w:r w:rsidRPr="00C60450">
        <w:t xml:space="preserve">and </w:t>
      </w:r>
      <w:del w:id="288" w:author="Walus, David (D.M.)" w:date="2021-04-12T09:26:00Z">
        <w:r w:rsidRPr="00C60450" w:rsidDel="006C314C">
          <w:delText xml:space="preserve">slave </w:delText>
        </w:r>
      </w:del>
      <w:ins w:id="289" w:author="Walus, David (D.M.)" w:date="2021-04-12T09:26:00Z">
        <w:r>
          <w:t>Sub</w:t>
        </w:r>
        <w:r w:rsidRPr="00C60450">
          <w:t xml:space="preserve"> </w:t>
        </w:r>
      </w:ins>
      <w:r w:rsidRPr="00C60450">
        <w:t>modules need to be initialized with specific information to set the Sample Rate, Number of Slots, Channel size and other A2B information. This activity may be performed in one of the following ways</w:t>
      </w:r>
      <w:ins w:id="290" w:author="Walus, David (D.M.)" w:date="2021-04-19T08:23:00Z">
        <w:r>
          <w:t>. The Multimedia Core Engineer shall define the method to be implemented.</w:t>
        </w:r>
      </w:ins>
      <w:del w:id="291" w:author="Walus, David (D.M.)" w:date="2021-04-19T08:23:00Z">
        <w:r w:rsidRPr="00C60450" w:rsidDel="00D909CD">
          <w:delText>:</w:delText>
        </w:r>
      </w:del>
    </w:p>
    <w:p w:rsidR="00C60450" w:rsidRPr="00C60450" w:rsidRDefault="000322E0" w:rsidP="00AF5A30">
      <w:pPr>
        <w:numPr>
          <w:ilvl w:val="0"/>
          <w:numId w:val="10"/>
        </w:numPr>
        <w:overflowPunct w:val="0"/>
        <w:autoSpaceDE w:val="0"/>
        <w:autoSpaceDN w:val="0"/>
        <w:adjustRightInd w:val="0"/>
        <w:ind w:left="783"/>
        <w:rPr>
          <w:rFonts w:cs="Arial"/>
        </w:rPr>
      </w:pPr>
      <w:del w:id="292" w:author="Walus, David (D.M.)" w:date="2021-04-12T09:26:00Z">
        <w:r w:rsidRPr="00C60450" w:rsidDel="006C314C">
          <w:rPr>
            <w:rFonts w:cs="Arial"/>
          </w:rPr>
          <w:delText>Master</w:delText>
        </w:r>
      </w:del>
      <w:ins w:id="293" w:author="Walus, David (D.M.)" w:date="2021-04-12T09:26:00Z">
        <w:r>
          <w:rPr>
            <w:rFonts w:cs="Arial"/>
          </w:rPr>
          <w:t>Main node</w:t>
        </w:r>
      </w:ins>
      <w:r w:rsidRPr="00C60450">
        <w:rPr>
          <w:rFonts w:cs="Arial"/>
        </w:rPr>
        <w:t xml:space="preserve">, </w:t>
      </w:r>
      <w:del w:id="294" w:author="Walus, David (D.M.)" w:date="2021-04-12T09:26:00Z">
        <w:r w:rsidRPr="00C60450" w:rsidDel="006C314C">
          <w:rPr>
            <w:rFonts w:cs="Arial"/>
          </w:rPr>
          <w:delText>Slave</w:delText>
        </w:r>
      </w:del>
      <w:ins w:id="295" w:author="Walus, David (D.M.)" w:date="2021-04-12T09:26:00Z">
        <w:r>
          <w:rPr>
            <w:rFonts w:cs="Arial"/>
          </w:rPr>
          <w:t>Sub nodes</w:t>
        </w:r>
      </w:ins>
      <w:r w:rsidRPr="00C60450">
        <w:rPr>
          <w:rFonts w:cs="Arial"/>
        </w:rPr>
        <w:t>, and peripherals will pre-configured with all information with no Host interaction needed this could be done by storing configuration in local memory and sending it on power up (A2B chipsets cannot store configuration)</w:t>
      </w:r>
    </w:p>
    <w:p w:rsidR="00C60450" w:rsidRPr="00C60450" w:rsidRDefault="000322E0" w:rsidP="00AF5A30">
      <w:pPr>
        <w:numPr>
          <w:ilvl w:val="0"/>
          <w:numId w:val="10"/>
        </w:numPr>
        <w:overflowPunct w:val="0"/>
        <w:autoSpaceDE w:val="0"/>
        <w:autoSpaceDN w:val="0"/>
        <w:adjustRightInd w:val="0"/>
        <w:ind w:left="783"/>
        <w:rPr>
          <w:rFonts w:cs="Arial"/>
        </w:rPr>
      </w:pPr>
      <w:r w:rsidRPr="00C60450">
        <w:rPr>
          <w:rFonts w:cs="Arial"/>
        </w:rPr>
        <w:t xml:space="preserve">Host will configure </w:t>
      </w:r>
      <w:del w:id="296" w:author="Walus, David (D.M.)" w:date="2021-04-12T09:26:00Z">
        <w:r w:rsidRPr="00C60450" w:rsidDel="006C314C">
          <w:rPr>
            <w:rFonts w:cs="Arial"/>
          </w:rPr>
          <w:delText>Master</w:delText>
        </w:r>
      </w:del>
      <w:ins w:id="297" w:author="Walus, David (D.M.)" w:date="2021-04-12T09:26:00Z">
        <w:r>
          <w:rPr>
            <w:rFonts w:cs="Arial"/>
          </w:rPr>
          <w:t>Main node</w:t>
        </w:r>
      </w:ins>
      <w:r w:rsidRPr="00C60450">
        <w:rPr>
          <w:rFonts w:cs="Arial"/>
        </w:rPr>
        <w:t xml:space="preserve">, </w:t>
      </w:r>
      <w:del w:id="298" w:author="Walus, David (D.M.)" w:date="2021-04-12T09:27:00Z">
        <w:r w:rsidRPr="00C60450" w:rsidDel="006C314C">
          <w:rPr>
            <w:rFonts w:cs="Arial"/>
          </w:rPr>
          <w:delText>Slaves</w:delText>
        </w:r>
      </w:del>
      <w:ins w:id="299" w:author="Walus, David (D.M.)" w:date="2021-04-12T09:27:00Z">
        <w:r>
          <w:rPr>
            <w:rFonts w:cs="Arial"/>
          </w:rPr>
          <w:t>Sub nodes</w:t>
        </w:r>
      </w:ins>
      <w:r w:rsidRPr="00C60450">
        <w:rPr>
          <w:rFonts w:cs="Arial"/>
        </w:rPr>
        <w:t xml:space="preserve">, and peripherals from a Diagnostic EOL Command which will select a single specific configuration from a pre-defined configuration table at end of line. This table may encode </w:t>
      </w:r>
      <w:del w:id="300" w:author="Walus, David (D.M.)" w:date="2021-04-12T09:27:00Z">
        <w:r w:rsidRPr="00C60450" w:rsidDel="006C314C">
          <w:rPr>
            <w:rFonts w:cs="Arial"/>
          </w:rPr>
          <w:delText>master</w:delText>
        </w:r>
      </w:del>
      <w:ins w:id="301" w:author="Walus, David (D.M.)" w:date="2021-04-12T09:27:00Z">
        <w:r>
          <w:rPr>
            <w:rFonts w:cs="Arial"/>
          </w:rPr>
          <w:t>main node</w:t>
        </w:r>
      </w:ins>
      <w:r w:rsidRPr="00C60450">
        <w:rPr>
          <w:rFonts w:cs="Arial"/>
        </w:rPr>
        <w:t xml:space="preserve">, </w:t>
      </w:r>
      <w:del w:id="302" w:author="Walus, David (D.M.)" w:date="2021-04-12T09:27:00Z">
        <w:r w:rsidRPr="00C60450" w:rsidDel="006C314C">
          <w:rPr>
            <w:rFonts w:cs="Arial"/>
          </w:rPr>
          <w:delText>slave</w:delText>
        </w:r>
      </w:del>
      <w:ins w:id="303" w:author="Walus, David (D.M.)" w:date="2021-04-12T09:27:00Z">
        <w:r>
          <w:rPr>
            <w:rFonts w:cs="Arial"/>
          </w:rPr>
          <w:t>sub node</w:t>
        </w:r>
      </w:ins>
      <w:r w:rsidRPr="00C60450">
        <w:rPr>
          <w:rFonts w:cs="Arial"/>
        </w:rPr>
        <w:t>, and peripheral configuration information.</w:t>
      </w:r>
    </w:p>
    <w:p w:rsidR="00C60450" w:rsidRPr="00C60450" w:rsidRDefault="000322E0" w:rsidP="00AF5A30">
      <w:pPr>
        <w:numPr>
          <w:ilvl w:val="0"/>
          <w:numId w:val="10"/>
        </w:numPr>
        <w:overflowPunct w:val="0"/>
        <w:autoSpaceDE w:val="0"/>
        <w:autoSpaceDN w:val="0"/>
        <w:adjustRightInd w:val="0"/>
        <w:ind w:left="783"/>
        <w:rPr>
          <w:rFonts w:cs="Arial"/>
        </w:rPr>
      </w:pPr>
      <w:r w:rsidRPr="00C60450">
        <w:rPr>
          <w:rFonts w:cs="Arial"/>
        </w:rPr>
        <w:t>Host will perform network “discovery”</w:t>
      </w:r>
      <w:r>
        <w:rPr>
          <w:rFonts w:cs="Arial"/>
        </w:rPr>
        <w:t xml:space="preserve"> using the ‘Super BCF’ file</w:t>
      </w:r>
      <w:r w:rsidRPr="00C60450">
        <w:rPr>
          <w:rFonts w:cs="Arial"/>
        </w:rPr>
        <w:t xml:space="preserve"> to discover the </w:t>
      </w:r>
      <w:del w:id="304" w:author="Walus, David (D.M.)" w:date="2021-04-12T09:27:00Z">
        <w:r w:rsidRPr="00C60450" w:rsidDel="006C314C">
          <w:rPr>
            <w:rFonts w:cs="Arial"/>
          </w:rPr>
          <w:delText xml:space="preserve">master </w:delText>
        </w:r>
      </w:del>
      <w:ins w:id="305" w:author="Walus, David (D.M.)" w:date="2021-04-12T09:27:00Z">
        <w:r>
          <w:rPr>
            <w:rFonts w:cs="Arial"/>
          </w:rPr>
          <w:t>main node</w:t>
        </w:r>
        <w:r w:rsidRPr="00C60450">
          <w:rPr>
            <w:rFonts w:cs="Arial"/>
          </w:rPr>
          <w:t xml:space="preserve"> </w:t>
        </w:r>
      </w:ins>
      <w:r w:rsidRPr="00C60450">
        <w:rPr>
          <w:rFonts w:cs="Arial"/>
        </w:rPr>
        <w:t xml:space="preserve">and any attached </w:t>
      </w:r>
      <w:del w:id="306" w:author="Walus, David (D.M.)" w:date="2021-04-12T09:27:00Z">
        <w:r w:rsidRPr="00C60450" w:rsidDel="006C314C">
          <w:rPr>
            <w:rFonts w:cs="Arial"/>
          </w:rPr>
          <w:delText xml:space="preserve">slaves </w:delText>
        </w:r>
      </w:del>
      <w:ins w:id="307" w:author="Walus, David (D.M.)" w:date="2021-04-12T09:27:00Z">
        <w:r>
          <w:rPr>
            <w:rFonts w:cs="Arial"/>
          </w:rPr>
          <w:t>sub nodes</w:t>
        </w:r>
        <w:r w:rsidRPr="00C60450">
          <w:rPr>
            <w:rFonts w:cs="Arial"/>
          </w:rPr>
          <w:t xml:space="preserve"> </w:t>
        </w:r>
      </w:ins>
      <w:r w:rsidRPr="00C60450">
        <w:rPr>
          <w:rFonts w:cs="Arial"/>
        </w:rPr>
        <w:t>and peripherals, and properly configure them. Due to the additional workload discovery may not support the 200 ms network startup time. The configuration information for ‘discovery’ will also be larger than pre-configuration, or ‘table’ configuration.</w:t>
      </w:r>
    </w:p>
    <w:p w:rsidR="00C60450" w:rsidRPr="00C60450" w:rsidRDefault="00AC7DF0" w:rsidP="00500605">
      <w:pPr>
        <w:rPr>
          <w:rFonts w:cs="Arial"/>
        </w:rPr>
      </w:pPr>
    </w:p>
    <w:p w:rsidR="00406F39" w:rsidRDefault="000322E0" w:rsidP="00B9479B">
      <w:pPr>
        <w:pStyle w:val="Heading3"/>
      </w:pPr>
      <w:bookmarkStart w:id="308" w:name="_Toc70517092"/>
      <w:r w:rsidRPr="00B9479B">
        <w:t>SWR-REQ-393173/B-Host A2B Network Error DTC support</w:t>
      </w:r>
      <w:bookmarkEnd w:id="308"/>
    </w:p>
    <w:p w:rsidR="00500605" w:rsidRPr="001242FC" w:rsidRDefault="00AC7DF0" w:rsidP="00500605">
      <w:pPr>
        <w:rPr>
          <w:rFonts w:cs="Arial"/>
        </w:rPr>
      </w:pPr>
    </w:p>
    <w:p w:rsidR="001242FC" w:rsidRPr="001242FC" w:rsidRDefault="000322E0" w:rsidP="001242FC">
      <w:pPr>
        <w:rPr>
          <w:i/>
        </w:rPr>
      </w:pPr>
      <w:r w:rsidRPr="001242FC">
        <w:rPr>
          <w:i/>
        </w:rPr>
        <w:t>(Verification Test: HLSL_A2B_LINK_REQ</w:t>
      </w:r>
      <w:del w:id="309" w:author="Walus, David (D.M.)" w:date="2021-04-28T13:44:00Z">
        <w:r w:rsidRPr="001242FC" w:rsidDel="00F13BB9">
          <w:rPr>
            <w:i/>
          </w:rPr>
          <w:delText>__</w:delText>
        </w:r>
        <w:r w:rsidRPr="001242FC" w:rsidDel="00F13BB9">
          <w:rPr>
            <w:i/>
          </w:rPr>
          <w:fldChar w:fldCharType="begin"/>
        </w:r>
        <w:r w:rsidRPr="001242FC" w:rsidDel="00F13BB9">
          <w:rPr>
            <w:i/>
          </w:rPr>
          <w:delInstrText xml:space="preserve"> AUTONUMLGL  \* Arabic \e \s . </w:delInstrText>
        </w:r>
        <w:r w:rsidRPr="001242FC" w:rsidDel="00F13BB9">
          <w:rPr>
            <w:i/>
          </w:rPr>
          <w:fldChar w:fldCharType="end"/>
        </w:r>
        <w:r w:rsidRPr="001242FC" w:rsidDel="00F13BB9">
          <w:rPr>
            <w:i/>
          </w:rPr>
          <w:delText>)</w:delText>
        </w:r>
      </w:del>
      <w:ins w:id="310" w:author="Walus, David (D.M.)" w:date="2021-04-28T13:44:00Z">
        <w:r w:rsidRPr="001242FC">
          <w:rPr>
            <w:i/>
          </w:rPr>
          <w:t>_</w:t>
        </w:r>
        <w:r>
          <w:rPr>
            <w:i/>
          </w:rPr>
          <w:t>3.2.15</w:t>
        </w:r>
        <w:r w:rsidRPr="001242FC">
          <w:rPr>
            <w:i/>
          </w:rPr>
          <w:t>)</w:t>
        </w:r>
      </w:ins>
    </w:p>
    <w:p w:rsidR="001242FC" w:rsidRPr="001242FC" w:rsidRDefault="000322E0" w:rsidP="001242FC">
      <w:r w:rsidRPr="001242FC">
        <w:t xml:space="preserve">The A2B network host shall be capable of determining A2B network errors on the </w:t>
      </w:r>
      <w:del w:id="311" w:author="Walus, David (D.M.)" w:date="2021-04-12T09:32:00Z">
        <w:r w:rsidRPr="001242FC" w:rsidDel="001A6B9E">
          <w:delText>master</w:delText>
        </w:r>
      </w:del>
      <w:ins w:id="312" w:author="Walus, David (D.M.)" w:date="2021-04-12T09:32:00Z">
        <w:r>
          <w:t>main node</w:t>
        </w:r>
      </w:ins>
      <w:r w:rsidRPr="001242FC">
        <w:t xml:space="preserve">, or any of its </w:t>
      </w:r>
      <w:del w:id="313" w:author="Walus, David (D.M.)" w:date="2021-04-12T09:32:00Z">
        <w:r w:rsidRPr="001242FC" w:rsidDel="001A6B9E">
          <w:delText xml:space="preserve">slaves </w:delText>
        </w:r>
      </w:del>
      <w:ins w:id="314" w:author="Walus, David (D.M.)" w:date="2021-04-12T09:32:00Z">
        <w:r>
          <w:t>sub nodes</w:t>
        </w:r>
        <w:r w:rsidRPr="001242FC">
          <w:t xml:space="preserve"> </w:t>
        </w:r>
      </w:ins>
      <w:r w:rsidRPr="001242FC">
        <w:t>or peripherals. The Host shall set an A2B Network Specific Diagnostic DTC</w:t>
      </w:r>
      <w:ins w:id="315" w:author="Walus, David (D.M.)" w:date="2021-04-12T09:32:00Z">
        <w:r>
          <w:t xml:space="preserve"> per the Infotainment Diagnostics </w:t>
        </w:r>
      </w:ins>
      <w:ins w:id="316" w:author="Walus, David (D.M.)" w:date="2021-04-12T09:33:00Z">
        <w:r>
          <w:t>Spec</w:t>
        </w:r>
      </w:ins>
      <w:r w:rsidRPr="001242FC">
        <w:t>, and an additional code identifying the specific node and/or type of error.</w:t>
      </w:r>
    </w:p>
    <w:p w:rsidR="001242FC" w:rsidRPr="001242FC" w:rsidRDefault="00AC7DF0" w:rsidP="00500605">
      <w:pPr>
        <w:rPr>
          <w:rFonts w:cs="Arial"/>
        </w:rPr>
      </w:pPr>
    </w:p>
    <w:p w:rsidR="00406F39" w:rsidRDefault="000322E0" w:rsidP="00B9479B">
      <w:pPr>
        <w:pStyle w:val="Heading3"/>
      </w:pPr>
      <w:bookmarkStart w:id="317" w:name="_Toc70517093"/>
      <w:r w:rsidRPr="00B9479B">
        <w:t>SWR-REQ-393174/B-Host A2B Network Error Detection and Reporting</w:t>
      </w:r>
      <w:bookmarkEnd w:id="317"/>
    </w:p>
    <w:p w:rsidR="00500605" w:rsidRPr="00AE221D" w:rsidRDefault="00AC7DF0" w:rsidP="00500605">
      <w:pPr>
        <w:rPr>
          <w:rFonts w:cs="Arial"/>
        </w:rPr>
      </w:pPr>
    </w:p>
    <w:p w:rsidR="00AE221D" w:rsidRPr="00AE221D" w:rsidRDefault="000322E0" w:rsidP="00AE221D">
      <w:pPr>
        <w:rPr>
          <w:i/>
        </w:rPr>
      </w:pPr>
      <w:r w:rsidRPr="00AE221D">
        <w:rPr>
          <w:i/>
        </w:rPr>
        <w:t>(Verification Test: HLSL_A2B_LINK_REQ</w:t>
      </w:r>
      <w:del w:id="318" w:author="Walus, David (D.M.)" w:date="2021-04-28T13:45:00Z">
        <w:r w:rsidRPr="00AE221D" w:rsidDel="00430B2D">
          <w:rPr>
            <w:i/>
          </w:rPr>
          <w:delText>__</w:delText>
        </w:r>
        <w:r w:rsidRPr="00AE221D" w:rsidDel="00430B2D">
          <w:rPr>
            <w:i/>
          </w:rPr>
          <w:fldChar w:fldCharType="begin"/>
        </w:r>
        <w:r w:rsidRPr="00AE221D" w:rsidDel="00430B2D">
          <w:rPr>
            <w:i/>
          </w:rPr>
          <w:delInstrText xml:space="preserve"> AUTONUMLGL  \* Arabic \e \s . </w:delInstrText>
        </w:r>
        <w:r w:rsidRPr="00AE221D" w:rsidDel="00430B2D">
          <w:rPr>
            <w:i/>
          </w:rPr>
          <w:fldChar w:fldCharType="end"/>
        </w:r>
        <w:r w:rsidRPr="00AE221D" w:rsidDel="00430B2D">
          <w:rPr>
            <w:i/>
          </w:rPr>
          <w:delText>)</w:delText>
        </w:r>
      </w:del>
      <w:ins w:id="319" w:author="Walus, David (D.M.)" w:date="2021-04-28T13:45:00Z">
        <w:r w:rsidRPr="00AE221D">
          <w:rPr>
            <w:i/>
          </w:rPr>
          <w:t>_</w:t>
        </w:r>
        <w:r>
          <w:rPr>
            <w:i/>
          </w:rPr>
          <w:t>3.2.16</w:t>
        </w:r>
        <w:r w:rsidRPr="00AE221D">
          <w:rPr>
            <w:i/>
          </w:rPr>
          <w:t>)</w:t>
        </w:r>
      </w:ins>
    </w:p>
    <w:p w:rsidR="00AE221D" w:rsidRPr="00AE221D" w:rsidRDefault="000322E0" w:rsidP="00AE221D">
      <w:r w:rsidRPr="00AE221D">
        <w:t>The A2B network host shall support detection and reporting of the following A2B network errors:</w:t>
      </w:r>
    </w:p>
    <w:p w:rsidR="00AE221D" w:rsidRPr="00AE221D" w:rsidRDefault="000322E0" w:rsidP="00AF5A30">
      <w:pPr>
        <w:numPr>
          <w:ilvl w:val="0"/>
          <w:numId w:val="11"/>
        </w:numPr>
        <w:ind w:left="1008"/>
      </w:pPr>
      <w:r w:rsidRPr="00AE221D">
        <w:t>Errors during Host A2B Network Configuration (w/ Diagnostic Command Response Code) [A2BCONFIG_ERROR]</w:t>
      </w:r>
    </w:p>
    <w:p w:rsidR="00AE221D" w:rsidRPr="00AE221D" w:rsidRDefault="000322E0" w:rsidP="00AF5A30">
      <w:pPr>
        <w:numPr>
          <w:ilvl w:val="0"/>
          <w:numId w:val="11"/>
        </w:numPr>
        <w:ind w:left="1008"/>
      </w:pPr>
      <w:ins w:id="320" w:author="David" w:date="2021-04-23T07:51:00Z">
        <w:r>
          <w:t xml:space="preserve">Count of </w:t>
        </w:r>
      </w:ins>
      <w:r w:rsidRPr="00AE221D">
        <w:t xml:space="preserve">Hard Network Errors </w:t>
      </w:r>
      <w:del w:id="321" w:author="David" w:date="2021-04-23T07:52:00Z">
        <w:r w:rsidRPr="00AE221D" w:rsidDel="004B7FAD">
          <w:delText xml:space="preserve">counts </w:delText>
        </w:r>
      </w:del>
      <w:r w:rsidRPr="00AE221D">
        <w:t>during operation of the A2B network (w/ Non-volatile DID support) [A2BHARD_NETWORK_ERROR_CTR]</w:t>
      </w:r>
    </w:p>
    <w:p w:rsidR="00AE221D" w:rsidRPr="00AE221D" w:rsidRDefault="000322E0" w:rsidP="00AF5A30">
      <w:pPr>
        <w:numPr>
          <w:ilvl w:val="0"/>
          <w:numId w:val="11"/>
        </w:numPr>
        <w:ind w:left="1008"/>
      </w:pPr>
      <w:ins w:id="322" w:author="David" w:date="2021-04-23T07:52:00Z">
        <w:r>
          <w:t xml:space="preserve">Count of </w:t>
        </w:r>
      </w:ins>
      <w:r w:rsidRPr="00AE221D">
        <w:t xml:space="preserve">Transient Errors </w:t>
      </w:r>
      <w:del w:id="323" w:author="David" w:date="2021-04-23T07:52:00Z">
        <w:r w:rsidRPr="00AE221D" w:rsidDel="004B7FAD">
          <w:delText xml:space="preserve">counts </w:delText>
        </w:r>
      </w:del>
      <w:r w:rsidRPr="00AE221D">
        <w:t>during operation of the A2B network (w/ Non-volatile DID support) [A2BTRANSIENT_NETWORK_ERROR_CTR]</w:t>
      </w:r>
    </w:p>
    <w:p w:rsidR="00AE221D" w:rsidRPr="00AE221D" w:rsidRDefault="000322E0" w:rsidP="00AE221D">
      <w:pPr>
        <w:rPr>
          <w:rFonts w:cs="Arial"/>
        </w:rPr>
      </w:pPr>
      <w:r w:rsidRPr="00AE221D">
        <w:rPr>
          <w:rFonts w:cs="Arial"/>
        </w:rPr>
        <w:t>Rationale:</w:t>
      </w:r>
      <w:r w:rsidRPr="00AE221D">
        <w:rPr>
          <w:rFonts w:cs="Arial"/>
        </w:rPr>
        <w:tab/>
        <w:t>See [6] AD Technical Requirements Manual for flowcharts and additional A2B register information.</w:t>
      </w:r>
    </w:p>
    <w:p w:rsidR="00AE221D" w:rsidRPr="00AE221D" w:rsidRDefault="000322E0" w:rsidP="00AE221D">
      <w:r w:rsidRPr="00AE221D">
        <w:tab/>
        <w:t xml:space="preserve">A2B_INTSRC </w:t>
      </w:r>
      <w:del w:id="324" w:author="Walus, David (D.M.)" w:date="2021-04-12T09:36:00Z">
        <w:r w:rsidRPr="00AE221D" w:rsidDel="009F3E62">
          <w:delText xml:space="preserve">Slave </w:delText>
        </w:r>
      </w:del>
      <w:ins w:id="325" w:author="Walus, David (D.M.)" w:date="2021-04-12T09:36:00Z">
        <w:r>
          <w:t>Sub Node</w:t>
        </w:r>
        <w:r w:rsidRPr="00AE221D">
          <w:t xml:space="preserve"> </w:t>
        </w:r>
      </w:ins>
      <w:r w:rsidRPr="00AE221D">
        <w:t># that generated the interrupt</w:t>
      </w:r>
    </w:p>
    <w:p w:rsidR="00AE221D" w:rsidRPr="00AE221D" w:rsidRDefault="000322E0" w:rsidP="00AE221D">
      <w:r w:rsidRPr="00AE221D">
        <w:tab/>
        <w:t>A2B_INTTYPE Specific Error enumerated by value</w:t>
      </w:r>
    </w:p>
    <w:p w:rsidR="00AE221D" w:rsidRPr="00AE221D" w:rsidRDefault="000322E0" w:rsidP="00AE221D">
      <w:r w:rsidRPr="00AE221D">
        <w:tab/>
        <w:t>A2B_SWCTL Switch Control Register</w:t>
      </w:r>
    </w:p>
    <w:p w:rsidR="00AE221D" w:rsidRPr="00AE221D" w:rsidRDefault="00AC7DF0" w:rsidP="00500605">
      <w:pPr>
        <w:rPr>
          <w:rFonts w:cs="Arial"/>
        </w:rPr>
      </w:pPr>
    </w:p>
    <w:p w:rsidR="00406F39" w:rsidRDefault="000322E0" w:rsidP="00B9479B">
      <w:pPr>
        <w:pStyle w:val="Heading3"/>
      </w:pPr>
      <w:bookmarkStart w:id="326" w:name="_Toc70517094"/>
      <w:r w:rsidRPr="00B9479B">
        <w:lastRenderedPageBreak/>
        <w:t>SWR-REQ-393175/B-Host A2B Network Error Handling</w:t>
      </w:r>
      <w:bookmarkEnd w:id="326"/>
    </w:p>
    <w:p w:rsidR="00500605" w:rsidRPr="00FA47CE" w:rsidRDefault="00AC7DF0" w:rsidP="00500605">
      <w:pPr>
        <w:rPr>
          <w:rFonts w:cs="Arial"/>
        </w:rPr>
      </w:pPr>
    </w:p>
    <w:p w:rsidR="00FA47CE" w:rsidRPr="00FA47CE" w:rsidRDefault="000322E0" w:rsidP="00FA47CE">
      <w:pPr>
        <w:rPr>
          <w:i/>
        </w:rPr>
      </w:pPr>
      <w:r w:rsidRPr="00FA47CE">
        <w:rPr>
          <w:i/>
        </w:rPr>
        <w:t>(Verification Test: HLSL_A2B_LINK_REQ</w:t>
      </w:r>
      <w:del w:id="327" w:author="Walus, David (D.M.)" w:date="2021-04-28T13:45:00Z">
        <w:r w:rsidRPr="00FA47CE" w:rsidDel="00AF1D5E">
          <w:rPr>
            <w:i/>
          </w:rPr>
          <w:delText>__</w:delText>
        </w:r>
        <w:r w:rsidRPr="00FA47CE" w:rsidDel="00AF1D5E">
          <w:rPr>
            <w:i/>
          </w:rPr>
          <w:fldChar w:fldCharType="begin"/>
        </w:r>
        <w:r w:rsidRPr="00FA47CE" w:rsidDel="00AF1D5E">
          <w:rPr>
            <w:i/>
          </w:rPr>
          <w:delInstrText xml:space="preserve"> AUTONUMLGL  \* Arabic \e \s . </w:delInstrText>
        </w:r>
        <w:r w:rsidRPr="00FA47CE" w:rsidDel="00AF1D5E">
          <w:rPr>
            <w:i/>
          </w:rPr>
          <w:fldChar w:fldCharType="end"/>
        </w:r>
        <w:r w:rsidRPr="00FA47CE" w:rsidDel="00AF1D5E">
          <w:rPr>
            <w:i/>
          </w:rPr>
          <w:delText>)</w:delText>
        </w:r>
      </w:del>
      <w:ins w:id="328" w:author="Walus, David (D.M.)" w:date="2021-04-28T13:45:00Z">
        <w:r w:rsidRPr="00FA47CE">
          <w:rPr>
            <w:i/>
          </w:rPr>
          <w:t>_</w:t>
        </w:r>
        <w:r>
          <w:rPr>
            <w:i/>
          </w:rPr>
          <w:t>3.2.17</w:t>
        </w:r>
        <w:r w:rsidRPr="00FA47CE">
          <w:rPr>
            <w:i/>
          </w:rPr>
          <w:t>)</w:t>
        </w:r>
      </w:ins>
    </w:p>
    <w:p w:rsidR="00FA47CE" w:rsidRPr="00FA47CE" w:rsidRDefault="000322E0" w:rsidP="00FA47CE">
      <w:r w:rsidRPr="00FA47CE">
        <w:t>The A2B network host shall support the following error handling procedures:</w:t>
      </w:r>
    </w:p>
    <w:p w:rsidR="00FA47CE" w:rsidRPr="00FA47CE" w:rsidRDefault="000322E0" w:rsidP="00AF5A30">
      <w:pPr>
        <w:numPr>
          <w:ilvl w:val="0"/>
          <w:numId w:val="12"/>
        </w:numPr>
        <w:overflowPunct w:val="0"/>
        <w:autoSpaceDE w:val="0"/>
        <w:autoSpaceDN w:val="0"/>
        <w:adjustRightInd w:val="0"/>
        <w:ind w:left="720"/>
        <w:rPr>
          <w:rFonts w:cs="Arial"/>
        </w:rPr>
      </w:pPr>
      <w:r w:rsidRPr="00FA47CE">
        <w:rPr>
          <w:rFonts w:cs="Arial"/>
        </w:rPr>
        <w:t xml:space="preserve">For errors which occur during the Host A2B Network configuration, the host shall try the configuration </w:t>
      </w:r>
      <w:del w:id="329" w:author="Walus, David (D.M.)" w:date="2021-04-12T09:43:00Z">
        <w:r w:rsidRPr="00FA47CE" w:rsidDel="00EC129D">
          <w:rPr>
            <w:rFonts w:cs="Arial"/>
          </w:rPr>
          <w:delText>a single</w:delText>
        </w:r>
      </w:del>
      <w:ins w:id="330" w:author="Walus, David (D.M.)" w:date="2021-04-12T09:43:00Z">
        <w:r>
          <w:rPr>
            <w:rFonts w:cs="Arial"/>
          </w:rPr>
          <w:t>multiple</w:t>
        </w:r>
      </w:ins>
      <w:r w:rsidRPr="00FA47CE">
        <w:rPr>
          <w:rFonts w:cs="Arial"/>
        </w:rPr>
        <w:t xml:space="preserve"> time</w:t>
      </w:r>
      <w:ins w:id="331" w:author="Walus, David (D.M.)" w:date="2021-04-12T09:43:00Z">
        <w:r>
          <w:rPr>
            <w:rFonts w:cs="Arial"/>
          </w:rPr>
          <w:t>s per Infotainment Diagnostics Spec</w:t>
        </w:r>
      </w:ins>
      <w:r w:rsidRPr="00FA47CE">
        <w:rPr>
          <w:rFonts w:cs="Arial"/>
        </w:rPr>
        <w:t xml:space="preserve">, and then report the success or failure of that configuration via the Diagnostic Command Response code. </w:t>
      </w:r>
      <w:del w:id="332" w:author="David" w:date="2021-04-23T07:56:00Z">
        <w:r w:rsidRPr="00FA47CE" w:rsidDel="007E4B9D">
          <w:rPr>
            <w:rFonts w:cs="Arial"/>
          </w:rPr>
          <w:delText>The host will not retry configuration, until commanded via an additional Diagnostic Command.</w:delText>
        </w:r>
      </w:del>
    </w:p>
    <w:p w:rsidR="00FA47CE" w:rsidRPr="00FA47CE" w:rsidRDefault="000322E0" w:rsidP="00AF5A30">
      <w:pPr>
        <w:numPr>
          <w:ilvl w:val="0"/>
          <w:numId w:val="12"/>
        </w:numPr>
        <w:overflowPunct w:val="0"/>
        <w:autoSpaceDE w:val="0"/>
        <w:autoSpaceDN w:val="0"/>
        <w:adjustRightInd w:val="0"/>
        <w:ind w:left="720"/>
        <w:rPr>
          <w:rFonts w:cs="Arial"/>
        </w:rPr>
      </w:pPr>
      <w:r w:rsidRPr="00FA47CE">
        <w:rPr>
          <w:rFonts w:cs="Arial"/>
        </w:rPr>
        <w:t xml:space="preserve">For hard network errors (errors which require one or more </w:t>
      </w:r>
      <w:del w:id="333" w:author="David" w:date="2021-04-23T08:03:00Z">
        <w:r w:rsidRPr="00FA47CE" w:rsidDel="007E4B9D">
          <w:rPr>
            <w:rFonts w:cs="Arial"/>
          </w:rPr>
          <w:delText xml:space="preserve">master </w:delText>
        </w:r>
      </w:del>
      <w:ins w:id="334" w:author="David" w:date="2021-04-23T08:03:00Z">
        <w:r>
          <w:rPr>
            <w:rFonts w:cs="Arial"/>
          </w:rPr>
          <w:t>Main</w:t>
        </w:r>
        <w:r w:rsidRPr="00FA47CE">
          <w:rPr>
            <w:rFonts w:cs="Arial"/>
          </w:rPr>
          <w:t xml:space="preserve"> </w:t>
        </w:r>
      </w:ins>
      <w:r w:rsidRPr="00FA47CE">
        <w:rPr>
          <w:rFonts w:cs="Arial"/>
        </w:rPr>
        <w:t xml:space="preserve">or </w:t>
      </w:r>
      <w:del w:id="335" w:author="David" w:date="2021-04-23T08:03:00Z">
        <w:r w:rsidRPr="00FA47CE" w:rsidDel="007E4B9D">
          <w:rPr>
            <w:rFonts w:cs="Arial"/>
          </w:rPr>
          <w:delText xml:space="preserve">slave </w:delText>
        </w:r>
      </w:del>
      <w:ins w:id="336" w:author="David" w:date="2021-04-23T08:03:00Z">
        <w:r>
          <w:rPr>
            <w:rFonts w:cs="Arial"/>
          </w:rPr>
          <w:t>Sub</w:t>
        </w:r>
        <w:r w:rsidRPr="00FA47CE">
          <w:rPr>
            <w:rFonts w:cs="Arial"/>
          </w:rPr>
          <w:t xml:space="preserve"> </w:t>
        </w:r>
      </w:ins>
      <w:r w:rsidRPr="00FA47CE">
        <w:rPr>
          <w:rFonts w:cs="Arial"/>
        </w:rPr>
        <w:t xml:space="preserve">nodes to be re-initialized) which occur at a normal A2B wakeup event and require re-initialization of the A2B network, the host shall increment a nonvolatile A2B_HARD_ERROR_COUNTER, and allow up to </w:t>
      </w:r>
      <w:del w:id="337" w:author="David" w:date="2021-04-23T07:59:00Z">
        <w:r w:rsidRPr="00FA47CE" w:rsidDel="007E4B9D">
          <w:rPr>
            <w:rFonts w:cs="Arial"/>
          </w:rPr>
          <w:delText xml:space="preserve">300 </w:delText>
        </w:r>
      </w:del>
      <w:ins w:id="338" w:author="David" w:date="2021-04-23T07:59:00Z">
        <w:r>
          <w:rPr>
            <w:rFonts w:cs="Arial"/>
          </w:rPr>
          <w:t>800</w:t>
        </w:r>
        <w:r w:rsidRPr="00FA47CE">
          <w:rPr>
            <w:rFonts w:cs="Arial"/>
          </w:rPr>
          <w:t xml:space="preserve"> </w:t>
        </w:r>
      </w:ins>
      <w:r w:rsidRPr="00FA47CE">
        <w:rPr>
          <w:rFonts w:cs="Arial"/>
        </w:rPr>
        <w:t xml:space="preserve">ms [CAL_MAX_STARTMS] for startup and initialization (@50 ms per node[CAL_NODE_STARTMS]), and will perform constant retries until the A2B network starts, or the wakeup source is turned off. </w:t>
      </w:r>
      <w:ins w:id="339" w:author="David" w:date="2021-04-23T08:02:00Z">
        <w:r>
          <w:rPr>
            <w:rFonts w:cs="Arial"/>
          </w:rPr>
          <w:t xml:space="preserve">For A2B bus shorts, the </w:t>
        </w:r>
      </w:ins>
      <w:ins w:id="340" w:author="David" w:date="2021-04-23T08:03:00Z">
        <w:r>
          <w:rPr>
            <w:rFonts w:cs="Arial"/>
          </w:rPr>
          <w:t xml:space="preserve">Main node shall not attempt rediscovery until after the short is removed. </w:t>
        </w:r>
      </w:ins>
      <w:r w:rsidRPr="00FA47CE">
        <w:rPr>
          <w:rFonts w:cs="Arial"/>
        </w:rPr>
        <w:t>The host shall identify the specific hard error via a Diagnostic DTC and related DID.</w:t>
      </w:r>
    </w:p>
    <w:p w:rsidR="00FA47CE" w:rsidRPr="00FA47CE" w:rsidRDefault="000322E0" w:rsidP="00AF5A30">
      <w:pPr>
        <w:numPr>
          <w:ilvl w:val="0"/>
          <w:numId w:val="12"/>
        </w:numPr>
        <w:overflowPunct w:val="0"/>
        <w:autoSpaceDE w:val="0"/>
        <w:autoSpaceDN w:val="0"/>
        <w:adjustRightInd w:val="0"/>
        <w:ind w:left="720"/>
        <w:rPr>
          <w:rFonts w:cs="Arial"/>
        </w:rPr>
      </w:pPr>
      <w:r w:rsidRPr="00FA47CE">
        <w:rPr>
          <w:rFonts w:cs="Arial"/>
        </w:rPr>
        <w:t xml:space="preserve">For transient errors (detected by the </w:t>
      </w:r>
      <w:del w:id="341" w:author="Walus, David (D.M.)" w:date="2021-04-12T09:41:00Z">
        <w:r w:rsidRPr="00FA47CE" w:rsidDel="009F6115">
          <w:rPr>
            <w:rFonts w:cs="Arial"/>
          </w:rPr>
          <w:delText>master</w:delText>
        </w:r>
      </w:del>
      <w:ins w:id="342" w:author="Walus, David (D.M.)" w:date="2021-04-12T09:41:00Z">
        <w:r>
          <w:rPr>
            <w:rFonts w:cs="Arial"/>
          </w:rPr>
          <w:t>main node</w:t>
        </w:r>
      </w:ins>
      <w:r w:rsidRPr="00FA47CE">
        <w:rPr>
          <w:rFonts w:cs="Arial"/>
        </w:rPr>
        <w:t xml:space="preserve">, or detected by the </w:t>
      </w:r>
      <w:del w:id="343" w:author="Walus, David (D.M.)" w:date="2021-04-12T09:41:00Z">
        <w:r w:rsidRPr="00FA47CE" w:rsidDel="009F6115">
          <w:rPr>
            <w:rFonts w:cs="Arial"/>
          </w:rPr>
          <w:delText>slaves</w:delText>
        </w:r>
      </w:del>
      <w:ins w:id="344" w:author="Walus, David (D.M.)" w:date="2021-04-12T09:41:00Z">
        <w:r>
          <w:rPr>
            <w:rFonts w:cs="Arial"/>
          </w:rPr>
          <w:t>sub nodes</w:t>
        </w:r>
      </w:ins>
      <w:r w:rsidRPr="00FA47CE">
        <w:rPr>
          <w:rFonts w:cs="Arial"/>
        </w:rPr>
        <w:t>) which occur after a successful key on or other startup event, the host shall count the number of transient errors per second. If more than 50 [CAL_MAX_ERRORCNT] errors occur within a 5 second interval [CAL_MAX_ERRORSEC], the Host shall increment an non-volatile A2B_TRANSIENT_ERROR_COUNTER (perform automatic retries every until the A2B network re-starts, or the wakeup source is turned off. The host shall identify the specific error via a Diagnostic DTC.</w:t>
      </w:r>
    </w:p>
    <w:p w:rsidR="00FA47CE" w:rsidRPr="00FA47CE" w:rsidRDefault="00AC7DF0" w:rsidP="00FA47CE">
      <w:pPr>
        <w:rPr>
          <w:rFonts w:cs="Arial"/>
        </w:rPr>
      </w:pPr>
    </w:p>
    <w:p w:rsidR="00FA47CE" w:rsidRPr="00FA47CE" w:rsidDel="000718D8" w:rsidRDefault="000322E0" w:rsidP="00FA47CE">
      <w:pPr>
        <w:rPr>
          <w:del w:id="345" w:author="Walus, David (D.M.)" w:date="2021-04-28T13:47:00Z"/>
          <w:i/>
        </w:rPr>
      </w:pPr>
      <w:del w:id="346" w:author="Walus, David (D.M.)" w:date="2021-04-28T13:47:00Z">
        <w:r w:rsidRPr="00FA47CE" w:rsidDel="000718D8">
          <w:rPr>
            <w:i/>
          </w:rPr>
          <w:delText>(Verification Test: HLSL_A2B_LINK_REQ__</w:delText>
        </w:r>
        <w:r w:rsidRPr="00FA47CE" w:rsidDel="000718D8">
          <w:rPr>
            <w:i/>
          </w:rPr>
          <w:fldChar w:fldCharType="begin"/>
        </w:r>
        <w:r w:rsidRPr="00FA47CE" w:rsidDel="000718D8">
          <w:rPr>
            <w:i/>
          </w:rPr>
          <w:delInstrText xml:space="preserve"> AUTONUMLGL  \* Arabic \e \s . </w:delInstrText>
        </w:r>
        <w:r w:rsidRPr="00FA47CE" w:rsidDel="000718D8">
          <w:rPr>
            <w:i/>
          </w:rPr>
          <w:fldChar w:fldCharType="end"/>
        </w:r>
        <w:r w:rsidRPr="00FA47CE" w:rsidDel="000718D8">
          <w:rPr>
            <w:i/>
          </w:rPr>
          <w:delText>)</w:delText>
        </w:r>
      </w:del>
    </w:p>
    <w:p w:rsidR="00FA47CE" w:rsidRPr="00FA47CE" w:rsidRDefault="000322E0" w:rsidP="00FA47CE">
      <w:r w:rsidRPr="00FA47CE">
        <w:t>A2B Error Handling Table</w:t>
      </w:r>
    </w:p>
    <w:p w:rsidR="00FA47CE" w:rsidRPr="00FA47CE" w:rsidRDefault="000322E0" w:rsidP="00FA47CE">
      <w:pPr>
        <w:rPr>
          <w:rFonts w:cs="Arial"/>
          <w:b/>
        </w:rPr>
      </w:pPr>
      <w:r w:rsidRPr="00FA47CE">
        <w:rPr>
          <w:rFonts w:cs="Arial"/>
          <w:b/>
        </w:rPr>
        <w:t>INTTYPE</w:t>
      </w:r>
    </w:p>
    <w:p w:rsidR="00FA47CE" w:rsidRPr="00FA47CE" w:rsidRDefault="000322E0" w:rsidP="00FA47CE">
      <w:pPr>
        <w:rPr>
          <w:rFonts w:cs="Arial"/>
          <w:b/>
        </w:rPr>
      </w:pPr>
      <w:r w:rsidRPr="00FA47CE">
        <w:rPr>
          <w:rFonts w:cs="Arial"/>
          <w:b/>
        </w:rPr>
        <w:t>Register</w:t>
      </w:r>
    </w:p>
    <w:p w:rsidR="00FA47CE" w:rsidRDefault="000322E0" w:rsidP="00FA47CE">
      <w:pPr>
        <w:rPr>
          <w:rFonts w:cs="Arial"/>
          <w:b/>
        </w:rPr>
      </w:pPr>
      <w:r w:rsidRPr="00FA47CE">
        <w:rPr>
          <w:rFonts w:cs="Arial"/>
          <w:b/>
        </w:rPr>
        <w:t>Value</w:t>
      </w:r>
      <w:r w:rsidRPr="00FA47CE">
        <w:rPr>
          <w:rFonts w:cs="Arial"/>
          <w:b/>
        </w:rPr>
        <w:tab/>
        <w:t>Description</w:t>
      </w:r>
      <w:r w:rsidRPr="00FA47CE">
        <w:rPr>
          <w:rFonts w:cs="Arial"/>
          <w:b/>
        </w:rPr>
        <w:tab/>
      </w:r>
      <w:r w:rsidRPr="00FA47CE">
        <w:rPr>
          <w:rFonts w:cs="Arial"/>
          <w:b/>
        </w:rPr>
        <w:tab/>
      </w:r>
      <w:r w:rsidRPr="00FA47CE">
        <w:rPr>
          <w:rFonts w:cs="Arial"/>
          <w:b/>
        </w:rPr>
        <w:tab/>
        <w:t>Error Type</w:t>
      </w:r>
      <w:r w:rsidRPr="00FA47CE">
        <w:rPr>
          <w:rFonts w:cs="Arial"/>
          <w:b/>
        </w:rPr>
        <w:tab/>
        <w:t>R Handling</w:t>
      </w:r>
    </w:p>
    <w:p w:rsidR="00FA47CE" w:rsidRPr="00FA47CE" w:rsidRDefault="000322E0" w:rsidP="00FA47CE">
      <w:pPr>
        <w:rPr>
          <w:rFonts w:cs="Arial"/>
          <w:b/>
        </w:rPr>
      </w:pPr>
      <w:r w:rsidRPr="00FA47CE">
        <w:rPr>
          <w:rFonts w:cs="Arial"/>
        </w:rPr>
        <w:t>0x00</w:t>
      </w:r>
      <w:r w:rsidRPr="00FA47CE">
        <w:rPr>
          <w:rFonts w:cs="Arial"/>
        </w:rPr>
        <w:tab/>
        <w:t>Header Count Error</w:t>
      </w:r>
      <w:r>
        <w:rPr>
          <w:rFonts w:cs="Arial"/>
        </w:rPr>
        <w:tab/>
      </w:r>
      <w:r>
        <w:rPr>
          <w:rFonts w:cs="Arial"/>
        </w:rPr>
        <w:tab/>
      </w:r>
      <w:r w:rsidRPr="00FA47CE">
        <w:rPr>
          <w:rFonts w:cs="Arial"/>
        </w:rPr>
        <w:t>Transient Error</w:t>
      </w:r>
      <w:r w:rsidRPr="00FA47CE">
        <w:rPr>
          <w:rFonts w:cs="Arial"/>
        </w:rPr>
        <w:tab/>
        <w:t>Increment Soft Error Counter</w:t>
      </w:r>
    </w:p>
    <w:p w:rsidR="00FA47CE" w:rsidRPr="00FA47CE" w:rsidRDefault="000322E0" w:rsidP="00FA47CE">
      <w:pPr>
        <w:ind w:firstLine="720"/>
        <w:rPr>
          <w:rFonts w:cs="Arial"/>
        </w:rPr>
      </w:pPr>
      <w:r w:rsidRPr="00FA47CE">
        <w:rPr>
          <w:rFonts w:cs="Arial"/>
        </w:rPr>
        <w:t>(HDCNTERR)</w:t>
      </w:r>
    </w:p>
    <w:p w:rsidR="00FA47CE" w:rsidRPr="00FA47CE" w:rsidRDefault="000322E0" w:rsidP="00FA47CE">
      <w:pPr>
        <w:rPr>
          <w:rFonts w:cs="Arial"/>
        </w:rPr>
      </w:pPr>
      <w:r w:rsidRPr="00FA47CE">
        <w:rPr>
          <w:rFonts w:cs="Arial"/>
        </w:rPr>
        <w:t>0x01</w:t>
      </w:r>
      <w:r w:rsidRPr="00FA47CE">
        <w:rPr>
          <w:rFonts w:cs="Arial"/>
        </w:rPr>
        <w:tab/>
        <w:t>Data Decode Error (DDERR)</w:t>
      </w:r>
      <w:r w:rsidRPr="00FA47CE">
        <w:rPr>
          <w:rFonts w:cs="Arial"/>
        </w:rPr>
        <w:tab/>
        <w:t>Transient Error</w:t>
      </w:r>
      <w:r w:rsidRPr="00FA47CE">
        <w:rPr>
          <w:rFonts w:cs="Arial"/>
        </w:rPr>
        <w:tab/>
        <w:t>Increment Soft Error Counter</w:t>
      </w:r>
    </w:p>
    <w:p w:rsidR="00FA47CE" w:rsidRPr="00FA47CE" w:rsidRDefault="000322E0" w:rsidP="00FA47CE">
      <w:pPr>
        <w:rPr>
          <w:rFonts w:cs="Arial"/>
        </w:rPr>
      </w:pPr>
      <w:r w:rsidRPr="00FA47CE">
        <w:rPr>
          <w:rFonts w:cs="Arial"/>
        </w:rPr>
        <w:t>0x02</w:t>
      </w:r>
      <w:r w:rsidRPr="00FA47CE">
        <w:rPr>
          <w:rFonts w:cs="Arial"/>
        </w:rPr>
        <w:tab/>
        <w:t>(CRCERR)</w:t>
      </w:r>
      <w:r w:rsidRPr="00FA47CE">
        <w:rPr>
          <w:rFonts w:cs="Arial"/>
        </w:rPr>
        <w:tab/>
      </w:r>
      <w:r w:rsidRPr="00FA47CE">
        <w:rPr>
          <w:rFonts w:cs="Arial"/>
        </w:rPr>
        <w:tab/>
      </w:r>
      <w:r w:rsidRPr="00FA47CE">
        <w:rPr>
          <w:rFonts w:cs="Arial"/>
        </w:rPr>
        <w:tab/>
        <w:t>Transient Error</w:t>
      </w:r>
      <w:r w:rsidRPr="00FA47CE">
        <w:rPr>
          <w:rFonts w:cs="Arial"/>
        </w:rPr>
        <w:tab/>
        <w:t>Increment Soft Error Counter</w:t>
      </w:r>
    </w:p>
    <w:p w:rsidR="00FA47CE" w:rsidRPr="00FA47CE" w:rsidRDefault="000322E0" w:rsidP="00FA47CE">
      <w:pPr>
        <w:rPr>
          <w:rFonts w:cs="Arial"/>
        </w:rPr>
      </w:pPr>
      <w:r w:rsidRPr="00FA47CE">
        <w:rPr>
          <w:rFonts w:cs="Arial"/>
        </w:rPr>
        <w:t>0x03</w:t>
      </w:r>
      <w:r w:rsidRPr="00FA47CE">
        <w:rPr>
          <w:rFonts w:cs="Arial"/>
        </w:rPr>
        <w:tab/>
        <w:t>Parity Errors (DPERR)</w:t>
      </w:r>
      <w:r w:rsidRPr="00FA47CE">
        <w:rPr>
          <w:rFonts w:cs="Arial"/>
        </w:rPr>
        <w:tab/>
      </w:r>
      <w:r w:rsidRPr="00FA47CE">
        <w:rPr>
          <w:rFonts w:cs="Arial"/>
        </w:rPr>
        <w:tab/>
        <w:t>Transient Error</w:t>
      </w:r>
      <w:r w:rsidRPr="00FA47CE">
        <w:rPr>
          <w:rFonts w:cs="Arial"/>
        </w:rPr>
        <w:tab/>
        <w:t>Increment Soft Error Counter</w:t>
      </w:r>
    </w:p>
    <w:p w:rsidR="00FA47CE" w:rsidRPr="00FA47CE" w:rsidRDefault="000322E0" w:rsidP="00FA47CE">
      <w:pPr>
        <w:rPr>
          <w:rFonts w:cs="Arial"/>
        </w:rPr>
      </w:pPr>
      <w:r w:rsidRPr="00FA47CE">
        <w:rPr>
          <w:rFonts w:cs="Arial"/>
        </w:rPr>
        <w:t>0x04</w:t>
      </w:r>
      <w:r w:rsidRPr="00FA47CE">
        <w:rPr>
          <w:rFonts w:cs="Arial"/>
        </w:rPr>
        <w:tab/>
        <w:t>Bit Errors (BECOVF)</w:t>
      </w:r>
      <w:r w:rsidRPr="00FA47CE">
        <w:rPr>
          <w:rFonts w:cs="Arial"/>
        </w:rPr>
        <w:tab/>
      </w:r>
      <w:r w:rsidRPr="00FA47CE">
        <w:rPr>
          <w:rFonts w:cs="Arial"/>
        </w:rPr>
        <w:tab/>
        <w:t>Transient Error</w:t>
      </w:r>
      <w:r w:rsidRPr="00FA47CE">
        <w:rPr>
          <w:rFonts w:cs="Arial"/>
        </w:rPr>
        <w:tab/>
        <w:t>Increment Soft Error Counter</w:t>
      </w:r>
    </w:p>
    <w:p w:rsidR="00FA47CE" w:rsidRPr="00FA47CE" w:rsidRDefault="000322E0" w:rsidP="00FA47CE">
      <w:pPr>
        <w:rPr>
          <w:rFonts w:cs="Arial"/>
        </w:rPr>
      </w:pPr>
      <w:r w:rsidRPr="00FA47CE">
        <w:rPr>
          <w:rFonts w:cs="Arial"/>
        </w:rPr>
        <w:t>0x05</w:t>
      </w:r>
      <w:r w:rsidRPr="00FA47CE">
        <w:rPr>
          <w:rFonts w:cs="Arial"/>
        </w:rPr>
        <w:tab/>
        <w:t>(SRFERR)</w:t>
      </w:r>
      <w:r w:rsidRPr="00FA47CE">
        <w:rPr>
          <w:rFonts w:cs="Arial"/>
        </w:rPr>
        <w:tab/>
      </w:r>
      <w:r w:rsidRPr="00FA47CE">
        <w:rPr>
          <w:rFonts w:cs="Arial"/>
        </w:rPr>
        <w:tab/>
      </w:r>
      <w:r w:rsidRPr="00FA47CE">
        <w:rPr>
          <w:rFonts w:cs="Arial"/>
        </w:rPr>
        <w:tab/>
        <w:t>Transient Error</w:t>
      </w:r>
      <w:r w:rsidRPr="00FA47CE">
        <w:rPr>
          <w:rFonts w:cs="Arial"/>
        </w:rPr>
        <w:tab/>
        <w:t>Increment Soft Error Counter</w:t>
      </w:r>
    </w:p>
    <w:p w:rsidR="00FA47CE" w:rsidRPr="00FA47CE" w:rsidRDefault="000322E0" w:rsidP="00FA47CE">
      <w:pPr>
        <w:rPr>
          <w:rFonts w:cs="Arial"/>
        </w:rPr>
      </w:pPr>
      <w:r w:rsidRPr="00FA47CE">
        <w:rPr>
          <w:rFonts w:cs="Arial"/>
        </w:rPr>
        <w:t>0x06</w:t>
      </w:r>
      <w:r>
        <w:rPr>
          <w:rFonts w:cs="Arial"/>
        </w:rPr>
        <w:tab/>
      </w:r>
      <w:r w:rsidRPr="00FA47CE">
        <w:rPr>
          <w:rFonts w:cs="Arial"/>
        </w:rPr>
        <w:t>SRFCRCERR (</w:t>
      </w:r>
      <w:del w:id="347" w:author="Walus, David (D.M.)" w:date="2021-04-12T09:42:00Z">
        <w:r w:rsidRPr="00FA47CE" w:rsidDel="009F6115">
          <w:rPr>
            <w:rFonts w:cs="Arial"/>
          </w:rPr>
          <w:delText xml:space="preserve">slave </w:delText>
        </w:r>
      </w:del>
      <w:ins w:id="348" w:author="Walus, David (D.M.)" w:date="2021-04-12T09:42:00Z">
        <w:r>
          <w:rPr>
            <w:rFonts w:cs="Arial"/>
          </w:rPr>
          <w:t>sub node</w:t>
        </w:r>
        <w:r w:rsidRPr="00FA47CE">
          <w:rPr>
            <w:rFonts w:cs="Arial"/>
          </w:rPr>
          <w:t xml:space="preserve"> </w:t>
        </w:r>
      </w:ins>
      <w:r w:rsidRPr="00FA47CE">
        <w:rPr>
          <w:rFonts w:cs="Arial"/>
        </w:rPr>
        <w:t>only)</w:t>
      </w:r>
      <w:r>
        <w:rPr>
          <w:rFonts w:cs="Arial"/>
        </w:rPr>
        <w:tab/>
      </w:r>
      <w:r w:rsidRPr="00FA47CE">
        <w:rPr>
          <w:rFonts w:cs="Arial"/>
        </w:rPr>
        <w:t>Transient Error</w:t>
      </w:r>
      <w:r>
        <w:rPr>
          <w:rFonts w:cs="Arial"/>
        </w:rPr>
        <w:tab/>
      </w:r>
      <w:r w:rsidRPr="00FA47CE">
        <w:rPr>
          <w:rFonts w:cs="Arial"/>
        </w:rPr>
        <w:t>Increment Soft Error Counter</w:t>
      </w:r>
    </w:p>
    <w:p w:rsidR="00FA47CE" w:rsidRPr="00FA47CE" w:rsidRDefault="00AC7DF0" w:rsidP="00FA47CE">
      <w:pPr>
        <w:rPr>
          <w:rFonts w:cs="Arial"/>
        </w:rPr>
      </w:pPr>
    </w:p>
    <w:p w:rsidR="00FA47CE" w:rsidRPr="00FA47CE" w:rsidRDefault="000322E0" w:rsidP="00FA47CE">
      <w:pPr>
        <w:rPr>
          <w:rFonts w:cs="Arial"/>
        </w:rPr>
      </w:pPr>
      <w:r w:rsidRPr="00FA47CE">
        <w:rPr>
          <w:rFonts w:cs="Arial"/>
        </w:rPr>
        <w:t>0x09</w:t>
      </w:r>
      <w:r w:rsidRPr="00FA47CE">
        <w:rPr>
          <w:rFonts w:cs="Arial"/>
        </w:rPr>
        <w:tab/>
        <w:t>Pos Short to Ground</w:t>
      </w:r>
      <w:r w:rsidRPr="00FA47CE">
        <w:rPr>
          <w:rFonts w:cs="Arial"/>
        </w:rPr>
        <w:tab/>
      </w:r>
      <w:r w:rsidRPr="00FA47CE">
        <w:rPr>
          <w:rFonts w:cs="Arial"/>
        </w:rPr>
        <w:tab/>
        <w:t>Hard Error</w:t>
      </w:r>
      <w:r w:rsidRPr="00FA47CE">
        <w:rPr>
          <w:rFonts w:cs="Arial"/>
        </w:rPr>
        <w:tab/>
        <w:t>Identify Error at location, Retry after correction</w:t>
      </w:r>
    </w:p>
    <w:p w:rsidR="00FA47CE" w:rsidRPr="00FA47CE" w:rsidRDefault="000322E0" w:rsidP="00FA47CE">
      <w:pPr>
        <w:rPr>
          <w:rFonts w:cs="Arial"/>
        </w:rPr>
      </w:pPr>
      <w:r w:rsidRPr="00FA47CE">
        <w:rPr>
          <w:rFonts w:cs="Arial"/>
        </w:rPr>
        <w:t>0x0A</w:t>
      </w:r>
      <w:r w:rsidRPr="00FA47CE">
        <w:rPr>
          <w:rFonts w:cs="Arial"/>
        </w:rPr>
        <w:tab/>
        <w:t>Neg Short to VBat</w:t>
      </w:r>
      <w:r w:rsidRPr="00FA47CE">
        <w:rPr>
          <w:rFonts w:cs="Arial"/>
        </w:rPr>
        <w:tab/>
      </w:r>
      <w:r w:rsidRPr="00FA47CE">
        <w:rPr>
          <w:rFonts w:cs="Arial"/>
        </w:rPr>
        <w:tab/>
        <w:t>Hard Error</w:t>
      </w:r>
      <w:r w:rsidRPr="00FA47CE">
        <w:rPr>
          <w:rFonts w:cs="Arial"/>
        </w:rPr>
        <w:tab/>
        <w:t>Identify Error at location, Retry after correction</w:t>
      </w:r>
    </w:p>
    <w:p w:rsidR="00FA47CE" w:rsidRPr="00FA47CE" w:rsidRDefault="000322E0" w:rsidP="00FA47CE">
      <w:pPr>
        <w:rPr>
          <w:rFonts w:cs="Arial"/>
        </w:rPr>
      </w:pPr>
      <w:r w:rsidRPr="00FA47CE">
        <w:rPr>
          <w:rFonts w:cs="Arial"/>
        </w:rPr>
        <w:t>0x0B</w:t>
      </w:r>
      <w:r w:rsidRPr="00FA47CE">
        <w:rPr>
          <w:rFonts w:cs="Arial"/>
        </w:rPr>
        <w:tab/>
        <w:t>Wires Shorted Together</w:t>
      </w:r>
      <w:r w:rsidRPr="00FA47CE">
        <w:rPr>
          <w:rFonts w:cs="Arial"/>
        </w:rPr>
        <w:tab/>
      </w:r>
      <w:r w:rsidRPr="00FA47CE">
        <w:rPr>
          <w:rFonts w:cs="Arial"/>
        </w:rPr>
        <w:tab/>
        <w:t>Hard Error</w:t>
      </w:r>
      <w:r w:rsidRPr="00FA47CE">
        <w:rPr>
          <w:rFonts w:cs="Arial"/>
        </w:rPr>
        <w:tab/>
        <w:t>Identify Error at location, Retry after correction</w:t>
      </w:r>
    </w:p>
    <w:p w:rsidR="00FA47CE" w:rsidRPr="00FA47CE" w:rsidRDefault="000322E0" w:rsidP="00FA47CE">
      <w:pPr>
        <w:rPr>
          <w:rFonts w:cs="Arial"/>
        </w:rPr>
      </w:pPr>
      <w:r w:rsidRPr="00FA47CE">
        <w:rPr>
          <w:rFonts w:cs="Arial"/>
        </w:rPr>
        <w:t>0x0C</w:t>
      </w:r>
      <w:r w:rsidRPr="00FA47CE">
        <w:rPr>
          <w:rFonts w:cs="Arial"/>
        </w:rPr>
        <w:tab/>
        <w:t>Wires Disconnected</w:t>
      </w:r>
      <w:r w:rsidRPr="00FA47CE">
        <w:rPr>
          <w:rFonts w:cs="Arial"/>
        </w:rPr>
        <w:tab/>
      </w:r>
      <w:r w:rsidRPr="00FA47CE">
        <w:rPr>
          <w:rFonts w:cs="Arial"/>
        </w:rPr>
        <w:tab/>
        <w:t>Hard Error</w:t>
      </w:r>
      <w:r w:rsidRPr="00FA47CE">
        <w:rPr>
          <w:rFonts w:cs="Arial"/>
        </w:rPr>
        <w:tab/>
        <w:t>Identify Error at location, Retry after correction</w:t>
      </w:r>
    </w:p>
    <w:p w:rsidR="00FA47CE" w:rsidRPr="00FA47CE" w:rsidRDefault="000322E0" w:rsidP="00FA47CE">
      <w:pPr>
        <w:rPr>
          <w:rFonts w:cs="Arial"/>
        </w:rPr>
      </w:pPr>
      <w:r w:rsidRPr="00FA47CE">
        <w:rPr>
          <w:rFonts w:cs="Arial"/>
        </w:rPr>
        <w:t>0x0D</w:t>
      </w:r>
      <w:r w:rsidRPr="00FA47CE">
        <w:rPr>
          <w:rFonts w:cs="Arial"/>
        </w:rPr>
        <w:tab/>
        <w:t>Wires Reversed</w:t>
      </w:r>
      <w:r w:rsidRPr="00FA47CE">
        <w:rPr>
          <w:rFonts w:cs="Arial"/>
        </w:rPr>
        <w:tab/>
      </w:r>
      <w:r w:rsidRPr="00FA47CE">
        <w:rPr>
          <w:rFonts w:cs="Arial"/>
        </w:rPr>
        <w:tab/>
      </w:r>
      <w:r w:rsidRPr="00FA47CE">
        <w:rPr>
          <w:rFonts w:cs="Arial"/>
        </w:rPr>
        <w:tab/>
        <w:t>Hard Error</w:t>
      </w:r>
      <w:r w:rsidRPr="00FA47CE">
        <w:rPr>
          <w:rFonts w:cs="Arial"/>
        </w:rPr>
        <w:tab/>
        <w:t>Identify Error at location, Retry after correction</w:t>
      </w:r>
    </w:p>
    <w:p w:rsidR="00FA47CE" w:rsidRPr="00FA47CE" w:rsidRDefault="000322E0" w:rsidP="00FA47CE">
      <w:pPr>
        <w:rPr>
          <w:rFonts w:cs="Arial"/>
        </w:rPr>
      </w:pPr>
      <w:r w:rsidRPr="00FA47CE">
        <w:rPr>
          <w:rFonts w:cs="Arial"/>
        </w:rPr>
        <w:t>0x0F</w:t>
      </w:r>
      <w:r w:rsidRPr="00FA47CE">
        <w:rPr>
          <w:rFonts w:cs="Arial"/>
        </w:rPr>
        <w:tab/>
        <w:t>Indeterminate Fault</w:t>
      </w:r>
      <w:r w:rsidRPr="00FA47CE">
        <w:rPr>
          <w:rFonts w:cs="Arial"/>
        </w:rPr>
        <w:tab/>
      </w:r>
      <w:r w:rsidRPr="00FA47CE">
        <w:rPr>
          <w:rFonts w:cs="Arial"/>
        </w:rPr>
        <w:tab/>
        <w:t>Hard Error</w:t>
      </w:r>
      <w:r w:rsidRPr="00FA47CE">
        <w:rPr>
          <w:rFonts w:cs="Arial"/>
        </w:rPr>
        <w:tab/>
        <w:t>Identify Error at location, Retry after correction</w:t>
      </w:r>
    </w:p>
    <w:p w:rsidR="00FA47CE" w:rsidRPr="00FA47CE" w:rsidRDefault="00AC7DF0" w:rsidP="00FA47CE">
      <w:pPr>
        <w:rPr>
          <w:rFonts w:cs="Arial"/>
        </w:rPr>
      </w:pPr>
    </w:p>
    <w:p w:rsidR="00FA47CE" w:rsidRPr="00FA47CE" w:rsidRDefault="000322E0" w:rsidP="00FA47CE">
      <w:pPr>
        <w:rPr>
          <w:rFonts w:cs="Arial"/>
        </w:rPr>
      </w:pPr>
      <w:r w:rsidRPr="00FA47CE">
        <w:rPr>
          <w:rFonts w:cs="Arial"/>
        </w:rPr>
        <w:t>0x29</w:t>
      </w:r>
      <w:r w:rsidRPr="00FA47CE">
        <w:rPr>
          <w:rFonts w:cs="Arial"/>
        </w:rPr>
        <w:tab/>
        <w:t>Neg Short to Ground</w:t>
      </w:r>
      <w:r w:rsidRPr="00FA47CE">
        <w:rPr>
          <w:rFonts w:cs="Arial"/>
        </w:rPr>
        <w:tab/>
      </w:r>
      <w:r w:rsidRPr="00FA47CE">
        <w:rPr>
          <w:rFonts w:cs="Arial"/>
        </w:rPr>
        <w:tab/>
        <w:t>Hard Error</w:t>
      </w:r>
      <w:r w:rsidRPr="00FA47CE">
        <w:rPr>
          <w:rFonts w:cs="Arial"/>
        </w:rPr>
        <w:tab/>
        <w:t>Non Localized Error, Retry after correction</w:t>
      </w:r>
    </w:p>
    <w:p w:rsidR="00FA47CE" w:rsidRPr="00FA47CE" w:rsidRDefault="000322E0" w:rsidP="00FA47CE">
      <w:pPr>
        <w:rPr>
          <w:rFonts w:cs="Arial"/>
        </w:rPr>
      </w:pPr>
      <w:r w:rsidRPr="00FA47CE">
        <w:rPr>
          <w:rFonts w:cs="Arial"/>
        </w:rPr>
        <w:t>0x2A</w:t>
      </w:r>
      <w:r w:rsidRPr="00FA47CE">
        <w:rPr>
          <w:rFonts w:cs="Arial"/>
        </w:rPr>
        <w:tab/>
        <w:t>Pos Short to VBat</w:t>
      </w:r>
      <w:r w:rsidRPr="00FA47CE">
        <w:rPr>
          <w:rFonts w:cs="Arial"/>
        </w:rPr>
        <w:tab/>
      </w:r>
      <w:r w:rsidRPr="00FA47CE">
        <w:rPr>
          <w:rFonts w:cs="Arial"/>
        </w:rPr>
        <w:tab/>
        <w:t>Hard Error</w:t>
      </w:r>
      <w:r w:rsidRPr="00FA47CE">
        <w:rPr>
          <w:rFonts w:cs="Arial"/>
        </w:rPr>
        <w:tab/>
        <w:t>Non Localized Error, Retry after correction</w:t>
      </w:r>
    </w:p>
    <w:p w:rsidR="00FA47CE" w:rsidRPr="00FA47CE" w:rsidRDefault="000322E0" w:rsidP="00FA47CE">
      <w:pPr>
        <w:rPr>
          <w:rFonts w:cs="Arial"/>
        </w:rPr>
      </w:pPr>
      <w:r w:rsidRPr="00FA47CE">
        <w:rPr>
          <w:rFonts w:cs="Arial"/>
        </w:rPr>
        <w:t>0xFC</w:t>
      </w:r>
      <w:r>
        <w:rPr>
          <w:rFonts w:cs="Arial"/>
        </w:rPr>
        <w:tab/>
      </w:r>
      <w:r w:rsidRPr="00FA47CE">
        <w:rPr>
          <w:rFonts w:cs="Arial"/>
        </w:rPr>
        <w:t>Startup error</w:t>
      </w:r>
      <w:r w:rsidRPr="00FA47CE">
        <w:rPr>
          <w:rFonts w:cs="Arial"/>
        </w:rPr>
        <w:tab/>
      </w:r>
      <w:r>
        <w:rPr>
          <w:rFonts w:cs="Arial"/>
        </w:rPr>
        <w:tab/>
      </w:r>
      <w:r>
        <w:rPr>
          <w:rFonts w:cs="Arial"/>
        </w:rPr>
        <w:tab/>
      </w:r>
      <w:r w:rsidRPr="00FA47CE">
        <w:rPr>
          <w:rFonts w:cs="Arial"/>
        </w:rPr>
        <w:t>Hard Error</w:t>
      </w:r>
      <w:r>
        <w:rPr>
          <w:rFonts w:cs="Arial"/>
        </w:rPr>
        <w:tab/>
      </w:r>
      <w:r w:rsidRPr="00FA47CE">
        <w:rPr>
          <w:rFonts w:cs="Arial"/>
        </w:rPr>
        <w:t>Return part to factory</w:t>
      </w:r>
    </w:p>
    <w:p w:rsidR="00FA47CE" w:rsidRPr="00FA47CE" w:rsidRDefault="00AC7DF0" w:rsidP="00FA47CE">
      <w:pPr>
        <w:rPr>
          <w:rFonts w:cs="Arial"/>
        </w:rPr>
      </w:pPr>
    </w:p>
    <w:p w:rsidR="00FA47CE" w:rsidRPr="00FA47CE" w:rsidRDefault="000322E0" w:rsidP="00FA47CE">
      <w:pPr>
        <w:rPr>
          <w:rFonts w:cs="Arial"/>
        </w:rPr>
      </w:pPr>
      <w:r w:rsidRPr="00FA47CE">
        <w:rPr>
          <w:rFonts w:cs="Arial"/>
        </w:rPr>
        <w:t>0x18</w:t>
      </w:r>
      <w:r w:rsidRPr="00FA47CE">
        <w:rPr>
          <w:rFonts w:cs="Arial"/>
        </w:rPr>
        <w:tab/>
        <w:t>Discovery Done</w:t>
      </w:r>
      <w:r w:rsidRPr="00FA47CE">
        <w:rPr>
          <w:rFonts w:cs="Arial"/>
        </w:rPr>
        <w:tab/>
      </w:r>
      <w:r w:rsidRPr="00FA47CE">
        <w:rPr>
          <w:rFonts w:cs="Arial"/>
        </w:rPr>
        <w:tab/>
      </w:r>
      <w:r w:rsidRPr="00FA47CE">
        <w:rPr>
          <w:rFonts w:cs="Arial"/>
        </w:rPr>
        <w:tab/>
        <w:t>No Error</w:t>
      </w:r>
      <w:r w:rsidRPr="00FA47CE">
        <w:rPr>
          <w:rFonts w:cs="Arial"/>
        </w:rPr>
        <w:tab/>
        <w:t xml:space="preserve">Init Next </w:t>
      </w:r>
      <w:del w:id="349" w:author="Walus, David (D.M.)" w:date="2021-04-12T09:42:00Z">
        <w:r w:rsidRPr="00FA47CE" w:rsidDel="009F6115">
          <w:rPr>
            <w:rFonts w:cs="Arial"/>
          </w:rPr>
          <w:delText>Slave</w:delText>
        </w:r>
      </w:del>
      <w:ins w:id="350" w:author="Walus, David (D.M.)" w:date="2021-04-12T09:42:00Z">
        <w:r>
          <w:rPr>
            <w:rFonts w:cs="Arial"/>
          </w:rPr>
          <w:t>Sub Node</w:t>
        </w:r>
      </w:ins>
      <w:r w:rsidRPr="00FA47CE">
        <w:rPr>
          <w:rFonts w:cs="Arial"/>
        </w:rPr>
        <w:t>, or Discovery Finished</w:t>
      </w:r>
    </w:p>
    <w:p w:rsidR="00FA47CE" w:rsidRPr="00FA47CE" w:rsidRDefault="000322E0" w:rsidP="00FA47CE">
      <w:pPr>
        <w:rPr>
          <w:rFonts w:cs="Arial"/>
        </w:rPr>
      </w:pPr>
      <w:r w:rsidRPr="00FA47CE">
        <w:rPr>
          <w:rFonts w:cs="Arial"/>
        </w:rPr>
        <w:t>0xFF</w:t>
      </w:r>
      <w:r w:rsidRPr="00FA47CE">
        <w:rPr>
          <w:rFonts w:cs="Arial"/>
        </w:rPr>
        <w:tab/>
      </w:r>
      <w:del w:id="351" w:author="Walus, David (D.M.)" w:date="2021-04-12T09:42:00Z">
        <w:r w:rsidRPr="00FA47CE" w:rsidDel="009F6115">
          <w:rPr>
            <w:rFonts w:cs="Arial"/>
          </w:rPr>
          <w:delText xml:space="preserve">Master </w:delText>
        </w:r>
      </w:del>
      <w:ins w:id="352" w:author="Walus, David (D.M.)" w:date="2021-04-12T09:42:00Z">
        <w:r>
          <w:rPr>
            <w:rFonts w:cs="Arial"/>
          </w:rPr>
          <w:t>Main node</w:t>
        </w:r>
        <w:r w:rsidRPr="00FA47CE">
          <w:rPr>
            <w:rFonts w:cs="Arial"/>
          </w:rPr>
          <w:t xml:space="preserve"> </w:t>
        </w:r>
      </w:ins>
      <w:r w:rsidRPr="00FA47CE">
        <w:rPr>
          <w:rFonts w:cs="Arial"/>
        </w:rPr>
        <w:t>Running</w:t>
      </w:r>
      <w:r w:rsidRPr="00FA47CE">
        <w:rPr>
          <w:rFonts w:cs="Arial"/>
        </w:rPr>
        <w:tab/>
      </w:r>
      <w:r w:rsidRPr="00FA47CE">
        <w:rPr>
          <w:rFonts w:cs="Arial"/>
        </w:rPr>
        <w:tab/>
      </w:r>
      <w:r w:rsidRPr="00FA47CE">
        <w:rPr>
          <w:rFonts w:cs="Arial"/>
        </w:rPr>
        <w:tab/>
        <w:t>No Error</w:t>
      </w:r>
    </w:p>
    <w:p w:rsidR="00FA47CE" w:rsidRPr="00FA47CE" w:rsidRDefault="00AC7DF0" w:rsidP="00500605">
      <w:pPr>
        <w:rPr>
          <w:rFonts w:cs="Arial"/>
        </w:rPr>
      </w:pPr>
    </w:p>
    <w:p w:rsidR="00406F39" w:rsidRDefault="000322E0" w:rsidP="00B9479B">
      <w:pPr>
        <w:pStyle w:val="Heading3"/>
      </w:pPr>
      <w:bookmarkStart w:id="353" w:name="_Toc70517095"/>
      <w:r w:rsidRPr="00B9479B">
        <w:t>SWR-REQ-393176/B-Audio Main Node Clock</w:t>
      </w:r>
      <w:bookmarkEnd w:id="353"/>
    </w:p>
    <w:p w:rsidR="00500605" w:rsidRPr="0087594D" w:rsidRDefault="00AC7DF0" w:rsidP="00500605">
      <w:pPr>
        <w:rPr>
          <w:rFonts w:cs="Arial"/>
        </w:rPr>
      </w:pPr>
    </w:p>
    <w:p w:rsidR="0087594D" w:rsidRPr="0087594D" w:rsidRDefault="000322E0" w:rsidP="0087594D">
      <w:pPr>
        <w:rPr>
          <w:i/>
        </w:rPr>
      </w:pPr>
      <w:r w:rsidRPr="0087594D">
        <w:rPr>
          <w:i/>
        </w:rPr>
        <w:t>(Verification Test: HLSL_A2B_LINK_REQ</w:t>
      </w:r>
      <w:del w:id="354" w:author="Walus, David (D.M.)" w:date="2021-04-28T13:48:00Z">
        <w:r w:rsidRPr="0087594D" w:rsidDel="007D525A">
          <w:rPr>
            <w:i/>
          </w:rPr>
          <w:delText>__</w:delText>
        </w:r>
        <w:r w:rsidRPr="0087594D" w:rsidDel="007D525A">
          <w:rPr>
            <w:i/>
          </w:rPr>
          <w:fldChar w:fldCharType="begin"/>
        </w:r>
        <w:r w:rsidRPr="0087594D" w:rsidDel="007D525A">
          <w:rPr>
            <w:i/>
          </w:rPr>
          <w:delInstrText xml:space="preserve"> AUTONUMLGL  \* Arabic \e \s . </w:delInstrText>
        </w:r>
        <w:r w:rsidRPr="0087594D" w:rsidDel="007D525A">
          <w:rPr>
            <w:i/>
          </w:rPr>
          <w:fldChar w:fldCharType="end"/>
        </w:r>
        <w:r w:rsidRPr="0087594D" w:rsidDel="007D525A">
          <w:rPr>
            <w:i/>
          </w:rPr>
          <w:delText>)</w:delText>
        </w:r>
      </w:del>
      <w:ins w:id="355" w:author="Walus, David (D.M.)" w:date="2021-04-28T13:48:00Z">
        <w:r w:rsidRPr="0087594D">
          <w:rPr>
            <w:i/>
          </w:rPr>
          <w:t>_</w:t>
        </w:r>
        <w:r>
          <w:rPr>
            <w:i/>
          </w:rPr>
          <w:t>3.2.18</w:t>
        </w:r>
        <w:r w:rsidRPr="0087594D">
          <w:rPr>
            <w:i/>
          </w:rPr>
          <w:t>)</w:t>
        </w:r>
      </w:ins>
    </w:p>
    <w:p w:rsidR="0087594D" w:rsidRPr="0087594D" w:rsidRDefault="000322E0" w:rsidP="0087594D">
      <w:r w:rsidRPr="0087594D">
        <w:t xml:space="preserve">The network host shall support supplying the Audio </w:t>
      </w:r>
      <w:del w:id="356" w:author="Walus, David (D.M.)" w:date="2021-04-12T09:47:00Z">
        <w:r w:rsidRPr="0087594D" w:rsidDel="00205575">
          <w:delText xml:space="preserve">Master </w:delText>
        </w:r>
      </w:del>
      <w:ins w:id="357" w:author="Walus, David (D.M.)" w:date="2021-04-12T09:47:00Z">
        <w:r>
          <w:t>Main Node</w:t>
        </w:r>
        <w:r w:rsidRPr="0087594D">
          <w:t xml:space="preserve"> </w:t>
        </w:r>
      </w:ins>
      <w:r w:rsidRPr="0087594D">
        <w:t xml:space="preserve">Clock to the </w:t>
      </w:r>
      <w:del w:id="358" w:author="Walus, David (D.M.)" w:date="2021-04-12T09:47:00Z">
        <w:r w:rsidRPr="0087594D" w:rsidDel="00205575">
          <w:delText xml:space="preserve">Master </w:delText>
        </w:r>
      </w:del>
      <w:ins w:id="359" w:author="Walus, David (D.M.)" w:date="2021-04-12T09:47:00Z">
        <w:r>
          <w:t>Main Node</w:t>
        </w:r>
        <w:r w:rsidRPr="0087594D">
          <w:t xml:space="preserve"> </w:t>
        </w:r>
      </w:ins>
      <w:r w:rsidRPr="0087594D">
        <w:t>A2B chip within 50 ms [CAL_MAX_CLOCKMS] of power up (see 3.4.3 Host A2B Network Startup/Shutdown Time). This clock stream is required even if the Audio system is not on or functional.</w:t>
      </w:r>
    </w:p>
    <w:p w:rsidR="0087594D" w:rsidRPr="0087594D" w:rsidRDefault="00AC7DF0" w:rsidP="00500605">
      <w:pPr>
        <w:rPr>
          <w:rFonts w:cs="Arial"/>
        </w:rPr>
      </w:pPr>
    </w:p>
    <w:p w:rsidR="00406F39" w:rsidRDefault="000322E0" w:rsidP="00B9479B">
      <w:pPr>
        <w:pStyle w:val="Heading3"/>
      </w:pPr>
      <w:bookmarkStart w:id="360" w:name="_Toc70517096"/>
      <w:r w:rsidRPr="00B9479B">
        <w:lastRenderedPageBreak/>
        <w:t>SWR-REQ-393177/B-Loss of Audio Main Node Clock Error Detection on Main and Sub Hosts</w:t>
      </w:r>
      <w:bookmarkEnd w:id="360"/>
    </w:p>
    <w:p w:rsidR="00500605" w:rsidRPr="00840DC5" w:rsidRDefault="00AC7DF0" w:rsidP="00500605">
      <w:pPr>
        <w:rPr>
          <w:rFonts w:cs="Arial"/>
        </w:rPr>
      </w:pPr>
    </w:p>
    <w:p w:rsidR="00840DC5" w:rsidRPr="00840DC5" w:rsidRDefault="000322E0" w:rsidP="00840DC5">
      <w:pPr>
        <w:rPr>
          <w:rFonts w:cs="Arial"/>
        </w:rPr>
      </w:pPr>
      <w:r w:rsidRPr="00840DC5">
        <w:rPr>
          <w:rFonts w:cs="Arial"/>
        </w:rPr>
        <w:t>(Verification Test: HLSL_A2B_LINK_REQ_</w:t>
      </w:r>
      <w:del w:id="361" w:author="Walus, David (D.M.)" w:date="2021-04-28T13:48:00Z">
        <w:r w:rsidRPr="00840DC5" w:rsidDel="00A129B9">
          <w:rPr>
            <w:rFonts w:cs="Arial"/>
          </w:rPr>
          <w:delText>_3.4.10.1</w:delText>
        </w:r>
      </w:del>
      <w:ins w:id="362" w:author="Walus, David (D.M.)" w:date="2021-04-28T13:48:00Z">
        <w:r>
          <w:rPr>
            <w:rFonts w:cs="Arial"/>
          </w:rPr>
          <w:t>3.2.</w:t>
        </w:r>
      </w:ins>
      <w:ins w:id="363" w:author="Walus, David (D.M.)" w:date="2021-04-28T13:49:00Z">
        <w:r>
          <w:rPr>
            <w:rFonts w:cs="Arial"/>
          </w:rPr>
          <w:t>19</w:t>
        </w:r>
      </w:ins>
      <w:r w:rsidRPr="00840DC5">
        <w:rPr>
          <w:rFonts w:cs="Arial"/>
        </w:rPr>
        <w:t>)</w:t>
      </w:r>
    </w:p>
    <w:p w:rsidR="00840DC5" w:rsidRPr="00840DC5" w:rsidRDefault="000322E0" w:rsidP="00840DC5">
      <w:pPr>
        <w:rPr>
          <w:rFonts w:cs="Arial"/>
        </w:rPr>
      </w:pPr>
      <w:r w:rsidRPr="00840DC5">
        <w:rPr>
          <w:rFonts w:cs="Arial"/>
        </w:rPr>
        <w:t xml:space="preserve">Loss of </w:t>
      </w:r>
      <w:del w:id="364" w:author="Walus, David (D.M.)" w:date="2021-04-12T09:50:00Z">
        <w:r w:rsidRPr="00840DC5" w:rsidDel="001838AA">
          <w:rPr>
            <w:rFonts w:cs="Arial"/>
          </w:rPr>
          <w:delText xml:space="preserve">Master </w:delText>
        </w:r>
      </w:del>
      <w:ins w:id="365" w:author="Walus, David (D.M.)" w:date="2021-04-12T09:50:00Z">
        <w:r>
          <w:rPr>
            <w:rFonts w:cs="Arial"/>
          </w:rPr>
          <w:t>Main Node</w:t>
        </w:r>
        <w:r w:rsidRPr="00840DC5">
          <w:rPr>
            <w:rFonts w:cs="Arial"/>
          </w:rPr>
          <w:t xml:space="preserve"> </w:t>
        </w:r>
      </w:ins>
      <w:r w:rsidRPr="00840DC5">
        <w:rPr>
          <w:rFonts w:cs="Arial"/>
        </w:rPr>
        <w:t xml:space="preserve">Clock (from the Host to the </w:t>
      </w:r>
      <w:del w:id="366" w:author="Walus, David (D.M.)" w:date="2021-04-12T09:50:00Z">
        <w:r w:rsidRPr="00840DC5" w:rsidDel="001838AA">
          <w:rPr>
            <w:rFonts w:cs="Arial"/>
          </w:rPr>
          <w:delText>Master</w:delText>
        </w:r>
      </w:del>
      <w:ins w:id="367" w:author="Walus, David (D.M.)" w:date="2021-04-12T09:50:00Z">
        <w:r>
          <w:rPr>
            <w:rFonts w:cs="Arial"/>
          </w:rPr>
          <w:t>Main node</w:t>
        </w:r>
      </w:ins>
      <w:r w:rsidRPr="00840DC5">
        <w:rPr>
          <w:rFonts w:cs="Arial"/>
        </w:rPr>
        <w:t xml:space="preserve">, </w:t>
      </w:r>
      <w:del w:id="368" w:author="Walus, David (D.M.)" w:date="2021-04-12T09:50:00Z">
        <w:r w:rsidRPr="00840DC5" w:rsidDel="001838AA">
          <w:rPr>
            <w:rFonts w:cs="Arial"/>
          </w:rPr>
          <w:delText xml:space="preserve">Master </w:delText>
        </w:r>
      </w:del>
      <w:ins w:id="369" w:author="Walus, David (D.M.)" w:date="2021-04-12T09:50:00Z">
        <w:r>
          <w:rPr>
            <w:rFonts w:cs="Arial"/>
          </w:rPr>
          <w:t>Main</w:t>
        </w:r>
        <w:r w:rsidRPr="00840DC5">
          <w:rPr>
            <w:rFonts w:cs="Arial"/>
          </w:rPr>
          <w:t xml:space="preserve"> </w:t>
        </w:r>
      </w:ins>
      <w:r w:rsidRPr="00840DC5">
        <w:rPr>
          <w:rFonts w:cs="Arial"/>
        </w:rPr>
        <w:t xml:space="preserve">to </w:t>
      </w:r>
      <w:del w:id="370" w:author="Walus, David (D.M.)" w:date="2021-04-12T09:50:00Z">
        <w:r w:rsidRPr="00840DC5" w:rsidDel="001838AA">
          <w:rPr>
            <w:rFonts w:cs="Arial"/>
          </w:rPr>
          <w:delText>Slave</w:delText>
        </w:r>
      </w:del>
      <w:ins w:id="371" w:author="Walus, David (D.M.)" w:date="2021-04-12T09:50:00Z">
        <w:r>
          <w:rPr>
            <w:rFonts w:cs="Arial"/>
          </w:rPr>
          <w:t>Sub node</w:t>
        </w:r>
      </w:ins>
      <w:r w:rsidRPr="00840DC5">
        <w:rPr>
          <w:rFonts w:cs="Arial"/>
        </w:rPr>
        <w:t xml:space="preserve">, or </w:t>
      </w:r>
      <w:del w:id="372" w:author="Walus, David (D.M.)" w:date="2021-04-12T09:50:00Z">
        <w:r w:rsidRPr="00840DC5" w:rsidDel="001838AA">
          <w:rPr>
            <w:rFonts w:cs="Arial"/>
          </w:rPr>
          <w:delText xml:space="preserve">Slave </w:delText>
        </w:r>
      </w:del>
      <w:ins w:id="373" w:author="Walus, David (D.M.)" w:date="2021-04-12T09:50:00Z">
        <w:r>
          <w:rPr>
            <w:rFonts w:cs="Arial"/>
          </w:rPr>
          <w:t>Sub</w:t>
        </w:r>
        <w:r w:rsidRPr="00840DC5">
          <w:rPr>
            <w:rFonts w:cs="Arial"/>
          </w:rPr>
          <w:t xml:space="preserve"> </w:t>
        </w:r>
      </w:ins>
      <w:r w:rsidRPr="00840DC5">
        <w:rPr>
          <w:rFonts w:cs="Arial"/>
        </w:rPr>
        <w:t xml:space="preserve">to </w:t>
      </w:r>
      <w:del w:id="374" w:author="Walus, David (D.M.)" w:date="2021-04-12T09:50:00Z">
        <w:r w:rsidRPr="00840DC5" w:rsidDel="001838AA">
          <w:rPr>
            <w:rFonts w:cs="Arial"/>
          </w:rPr>
          <w:delText>Slave</w:delText>
        </w:r>
      </w:del>
      <w:ins w:id="375" w:author="Walus, David (D.M.)" w:date="2021-04-12T09:50:00Z">
        <w:r>
          <w:rPr>
            <w:rFonts w:cs="Arial"/>
          </w:rPr>
          <w:t>Sub node</w:t>
        </w:r>
      </w:ins>
      <w:r w:rsidRPr="00840DC5">
        <w:rPr>
          <w:rFonts w:cs="Arial"/>
        </w:rPr>
        <w:t>), will result in the A2B transceiver going into RESET within 100us to 600us. This will result in the following actions:</w:t>
      </w:r>
    </w:p>
    <w:p w:rsidR="00840DC5" w:rsidRPr="00840DC5" w:rsidRDefault="000322E0" w:rsidP="00AF5A30">
      <w:pPr>
        <w:numPr>
          <w:ilvl w:val="0"/>
          <w:numId w:val="13"/>
        </w:numPr>
        <w:rPr>
          <w:rFonts w:cs="Arial"/>
        </w:rPr>
      </w:pPr>
      <w:del w:id="376" w:author="Walus, David (D.M.)" w:date="2021-04-12T09:51:00Z">
        <w:r w:rsidRPr="00840DC5" w:rsidDel="001838AA">
          <w:rPr>
            <w:rFonts w:cs="Arial"/>
          </w:rPr>
          <w:delText xml:space="preserve">Slave </w:delText>
        </w:r>
      </w:del>
      <w:ins w:id="377" w:author="Walus, David (D.M.)" w:date="2021-04-12T09:51:00Z">
        <w:r>
          <w:rPr>
            <w:rFonts w:cs="Arial"/>
          </w:rPr>
          <w:t>Sub Node</w:t>
        </w:r>
        <w:r w:rsidRPr="00840DC5">
          <w:rPr>
            <w:rFonts w:cs="Arial"/>
          </w:rPr>
          <w:t xml:space="preserve"> </w:t>
        </w:r>
      </w:ins>
      <w:r w:rsidRPr="00840DC5">
        <w:rPr>
          <w:rFonts w:cs="Arial"/>
        </w:rPr>
        <w:t xml:space="preserve">A2B transceivers will detect the loss of clock from the </w:t>
      </w:r>
      <w:del w:id="378" w:author="Walus, David (D.M.)" w:date="2021-04-12T09:51:00Z">
        <w:r w:rsidRPr="00840DC5" w:rsidDel="001838AA">
          <w:rPr>
            <w:rFonts w:cs="Arial"/>
          </w:rPr>
          <w:delText xml:space="preserve">Master </w:delText>
        </w:r>
      </w:del>
      <w:ins w:id="379" w:author="Walus, David (D.M.)" w:date="2021-04-12T09:51:00Z">
        <w:r>
          <w:rPr>
            <w:rFonts w:cs="Arial"/>
          </w:rPr>
          <w:t>Main node</w:t>
        </w:r>
        <w:r w:rsidRPr="00840DC5">
          <w:rPr>
            <w:rFonts w:cs="Arial"/>
          </w:rPr>
          <w:t xml:space="preserve"> </w:t>
        </w:r>
      </w:ins>
      <w:r w:rsidRPr="00840DC5">
        <w:rPr>
          <w:rFonts w:cs="Arial"/>
        </w:rPr>
        <w:t xml:space="preserve">or another </w:t>
      </w:r>
      <w:del w:id="380" w:author="Walus, David (D.M.)" w:date="2021-04-12T09:51:00Z">
        <w:r w:rsidRPr="00840DC5" w:rsidDel="001838AA">
          <w:rPr>
            <w:rFonts w:cs="Arial"/>
          </w:rPr>
          <w:delText>slave</w:delText>
        </w:r>
      </w:del>
      <w:ins w:id="381" w:author="Walus, David (D.M.)" w:date="2021-04-12T09:51:00Z">
        <w:r>
          <w:rPr>
            <w:rFonts w:cs="Arial"/>
          </w:rPr>
          <w:t>Sub node</w:t>
        </w:r>
      </w:ins>
      <w:r w:rsidRPr="00840DC5">
        <w:rPr>
          <w:rFonts w:cs="Arial"/>
        </w:rPr>
        <w:t xml:space="preserve">, and any GPIO’s used will tri-state (in our proposed configuration the GPIO outputs e.g. GPIO2 would indicate Clock not Available). Hosts attached to A2B </w:t>
      </w:r>
      <w:del w:id="382" w:author="Walus, David (D.M.)" w:date="2021-04-12T09:51:00Z">
        <w:r w:rsidRPr="00840DC5" w:rsidDel="001838AA">
          <w:rPr>
            <w:rFonts w:cs="Arial"/>
          </w:rPr>
          <w:delText xml:space="preserve">Slaves </w:delText>
        </w:r>
      </w:del>
      <w:ins w:id="383" w:author="Walus, David (D.M.)" w:date="2021-04-12T09:51:00Z">
        <w:r>
          <w:rPr>
            <w:rFonts w:cs="Arial"/>
          </w:rPr>
          <w:t>Sub nodes</w:t>
        </w:r>
        <w:r w:rsidRPr="00840DC5">
          <w:rPr>
            <w:rFonts w:cs="Arial"/>
          </w:rPr>
          <w:t xml:space="preserve"> </w:t>
        </w:r>
      </w:ins>
      <w:r w:rsidRPr="00840DC5">
        <w:rPr>
          <w:rFonts w:cs="Arial"/>
        </w:rPr>
        <w:t xml:space="preserve">shall use this as an indication that Digital Audio will not restart until the Host has re-initialized the </w:t>
      </w:r>
      <w:del w:id="384" w:author="Walus, David (D.M.)" w:date="2021-04-12T09:51:00Z">
        <w:r w:rsidRPr="00840DC5" w:rsidDel="001838AA">
          <w:rPr>
            <w:rFonts w:cs="Arial"/>
          </w:rPr>
          <w:delText>Slave</w:delText>
        </w:r>
      </w:del>
      <w:ins w:id="385" w:author="Walus, David (D.M.)" w:date="2021-04-12T09:51:00Z">
        <w:r>
          <w:rPr>
            <w:rFonts w:cs="Arial"/>
          </w:rPr>
          <w:t>Sub nodes</w:t>
        </w:r>
      </w:ins>
      <w:r w:rsidRPr="00840DC5">
        <w:rPr>
          <w:rFonts w:cs="Arial"/>
        </w:rPr>
        <w:t xml:space="preserve">(s), and utilize a timer or counter to determine effect on the local audio (e.g. May want to mute or redirect the audio after a specified period of time, or number of errors). The Host response will be to detect the loss of the </w:t>
      </w:r>
      <w:del w:id="386" w:author="Walus, David (D.M.)" w:date="2021-04-12T09:51:00Z">
        <w:r w:rsidRPr="00840DC5" w:rsidDel="001838AA">
          <w:rPr>
            <w:rFonts w:cs="Arial"/>
          </w:rPr>
          <w:delText xml:space="preserve">Slave </w:delText>
        </w:r>
      </w:del>
      <w:ins w:id="387" w:author="Walus, David (D.M.)" w:date="2021-04-12T09:51:00Z">
        <w:r>
          <w:rPr>
            <w:rFonts w:cs="Arial"/>
          </w:rPr>
          <w:t>Sub node</w:t>
        </w:r>
        <w:r w:rsidRPr="00840DC5">
          <w:rPr>
            <w:rFonts w:cs="Arial"/>
          </w:rPr>
          <w:t xml:space="preserve"> </w:t>
        </w:r>
      </w:ins>
      <w:r w:rsidRPr="00840DC5">
        <w:rPr>
          <w:rFonts w:cs="Arial"/>
        </w:rPr>
        <w:t xml:space="preserve">(due to loss of </w:t>
      </w:r>
      <w:del w:id="388" w:author="Walus, David (D.M.)" w:date="2021-04-12T09:51:00Z">
        <w:r w:rsidRPr="00840DC5" w:rsidDel="001838AA">
          <w:rPr>
            <w:rFonts w:cs="Arial"/>
          </w:rPr>
          <w:delText xml:space="preserve">Slave </w:delText>
        </w:r>
      </w:del>
      <w:ins w:id="389" w:author="Walus, David (D.M.)" w:date="2021-04-12T09:51:00Z">
        <w:r>
          <w:rPr>
            <w:rFonts w:cs="Arial"/>
          </w:rPr>
          <w:t>Sub node</w:t>
        </w:r>
        <w:r w:rsidRPr="00840DC5">
          <w:rPr>
            <w:rFonts w:cs="Arial"/>
          </w:rPr>
          <w:t xml:space="preserve"> </w:t>
        </w:r>
        <w:r>
          <w:rPr>
            <w:rFonts w:cs="Arial"/>
          </w:rPr>
          <w:t>r</w:t>
        </w:r>
      </w:ins>
      <w:del w:id="390" w:author="Walus, David (D.M.)" w:date="2021-04-12T09:51:00Z">
        <w:r w:rsidRPr="00840DC5" w:rsidDel="001838AA">
          <w:rPr>
            <w:rFonts w:cs="Arial"/>
          </w:rPr>
          <w:delText>R</w:delText>
        </w:r>
      </w:del>
      <w:r w:rsidRPr="00840DC5">
        <w:rPr>
          <w:rFonts w:cs="Arial"/>
        </w:rPr>
        <w:t xml:space="preserve">esponse in the </w:t>
      </w:r>
      <w:del w:id="391" w:author="Walus, David (D.M.)" w:date="2021-04-12T09:51:00Z">
        <w:r w:rsidRPr="00840DC5" w:rsidDel="001838AA">
          <w:rPr>
            <w:rFonts w:cs="Arial"/>
          </w:rPr>
          <w:delText>Master</w:delText>
        </w:r>
      </w:del>
      <w:ins w:id="392" w:author="Walus, David (D.M.)" w:date="2021-04-12T09:51:00Z">
        <w:r>
          <w:rPr>
            <w:rFonts w:cs="Arial"/>
          </w:rPr>
          <w:t>Main node</w:t>
        </w:r>
      </w:ins>
      <w:r w:rsidRPr="00840DC5">
        <w:rPr>
          <w:rFonts w:cs="Arial"/>
        </w:rPr>
        <w:t xml:space="preserve">), Increment a Diagnostic DID Counter, and will re-initialize the </w:t>
      </w:r>
      <w:del w:id="393" w:author="Walus, David (D.M.)" w:date="2021-04-12T09:52:00Z">
        <w:r w:rsidRPr="00840DC5" w:rsidDel="001838AA">
          <w:rPr>
            <w:rFonts w:cs="Arial"/>
          </w:rPr>
          <w:delText>Slave</w:delText>
        </w:r>
      </w:del>
      <w:ins w:id="394" w:author="Walus, David (D.M.)" w:date="2021-04-12T09:52:00Z">
        <w:r>
          <w:rPr>
            <w:rFonts w:cs="Arial"/>
          </w:rPr>
          <w:t>Sub node</w:t>
        </w:r>
      </w:ins>
      <w:r w:rsidRPr="00840DC5">
        <w:rPr>
          <w:rFonts w:cs="Arial"/>
        </w:rPr>
        <w:t>(s). The Host may want to mute or redirect audio after a specified period of time, or number of errors).</w:t>
      </w:r>
    </w:p>
    <w:p w:rsidR="00840DC5" w:rsidRPr="00840DC5" w:rsidRDefault="000322E0" w:rsidP="00AF5A30">
      <w:pPr>
        <w:numPr>
          <w:ilvl w:val="0"/>
          <w:numId w:val="13"/>
        </w:numPr>
        <w:rPr>
          <w:rFonts w:cs="Arial"/>
        </w:rPr>
      </w:pPr>
      <w:del w:id="395" w:author="Walus, David (D.M.)" w:date="2021-04-12T09:52:00Z">
        <w:r w:rsidRPr="00840DC5" w:rsidDel="001838AA">
          <w:rPr>
            <w:rFonts w:cs="Arial"/>
          </w:rPr>
          <w:delText xml:space="preserve">Master </w:delText>
        </w:r>
      </w:del>
      <w:ins w:id="396" w:author="Walus, David (D.M.)" w:date="2021-04-12T09:52:00Z">
        <w:r>
          <w:rPr>
            <w:rFonts w:cs="Arial"/>
          </w:rPr>
          <w:t>Main node</w:t>
        </w:r>
        <w:r w:rsidRPr="00840DC5">
          <w:rPr>
            <w:rFonts w:cs="Arial"/>
          </w:rPr>
          <w:t xml:space="preserve"> </w:t>
        </w:r>
      </w:ins>
      <w:r w:rsidRPr="00840DC5">
        <w:rPr>
          <w:rFonts w:cs="Arial"/>
        </w:rPr>
        <w:t xml:space="preserve">A2B transceivers will detect the loss of clock from the host, and will also reset. The Host response shall be to increment the A2B_HARD_ERROR_COUNTER, and re-initialize the </w:t>
      </w:r>
      <w:del w:id="397" w:author="Walus, David (D.M.)" w:date="2021-04-12T09:52:00Z">
        <w:r w:rsidRPr="00840DC5" w:rsidDel="001838AA">
          <w:rPr>
            <w:rFonts w:cs="Arial"/>
          </w:rPr>
          <w:delText xml:space="preserve">Master </w:delText>
        </w:r>
      </w:del>
      <w:ins w:id="398" w:author="Walus, David (D.M.)" w:date="2021-04-12T09:52:00Z">
        <w:r>
          <w:rPr>
            <w:rFonts w:cs="Arial"/>
          </w:rPr>
          <w:t>Main node</w:t>
        </w:r>
        <w:r w:rsidRPr="00840DC5">
          <w:rPr>
            <w:rFonts w:cs="Arial"/>
          </w:rPr>
          <w:t xml:space="preserve"> </w:t>
        </w:r>
      </w:ins>
      <w:r w:rsidRPr="00840DC5">
        <w:rPr>
          <w:rFonts w:cs="Arial"/>
        </w:rPr>
        <w:t xml:space="preserve">and ALL of the </w:t>
      </w:r>
      <w:del w:id="399" w:author="Walus, David (D.M.)" w:date="2021-04-12T09:52:00Z">
        <w:r w:rsidRPr="00840DC5" w:rsidDel="001838AA">
          <w:rPr>
            <w:rFonts w:cs="Arial"/>
          </w:rPr>
          <w:delText xml:space="preserve">slaves </w:delText>
        </w:r>
      </w:del>
      <w:ins w:id="400" w:author="Walus, David (D.M.)" w:date="2021-04-12T09:52:00Z">
        <w:r>
          <w:rPr>
            <w:rFonts w:cs="Arial"/>
          </w:rPr>
          <w:t>Sub nodes</w:t>
        </w:r>
        <w:r w:rsidRPr="00840DC5">
          <w:rPr>
            <w:rFonts w:cs="Arial"/>
          </w:rPr>
          <w:t xml:space="preserve"> </w:t>
        </w:r>
      </w:ins>
      <w:r w:rsidRPr="00840DC5">
        <w:rPr>
          <w:rFonts w:cs="Arial"/>
        </w:rPr>
        <w:t xml:space="preserve">(Note: </w:t>
      </w:r>
      <w:del w:id="401" w:author="Walus, David (D.M.)" w:date="2021-04-12T09:52:00Z">
        <w:r w:rsidRPr="00840DC5" w:rsidDel="001838AA">
          <w:rPr>
            <w:rFonts w:cs="Arial"/>
          </w:rPr>
          <w:delText xml:space="preserve">Slaves </w:delText>
        </w:r>
      </w:del>
      <w:ins w:id="402" w:author="Walus, David (D.M.)" w:date="2021-04-12T09:52:00Z">
        <w:r>
          <w:rPr>
            <w:rFonts w:cs="Arial"/>
          </w:rPr>
          <w:t>Sub nodes</w:t>
        </w:r>
        <w:r w:rsidRPr="00840DC5">
          <w:rPr>
            <w:rFonts w:cs="Arial"/>
          </w:rPr>
          <w:t xml:space="preserve"> </w:t>
        </w:r>
      </w:ins>
      <w:r w:rsidRPr="00840DC5">
        <w:rPr>
          <w:rFonts w:cs="Arial"/>
        </w:rPr>
        <w:t xml:space="preserve">will also enter RESET, due to loss of the </w:t>
      </w:r>
      <w:del w:id="403" w:author="Walus, David (D.M.)" w:date="2021-04-12T09:52:00Z">
        <w:r w:rsidRPr="00840DC5" w:rsidDel="001838AA">
          <w:rPr>
            <w:rFonts w:cs="Arial"/>
          </w:rPr>
          <w:delText xml:space="preserve">master </w:delText>
        </w:r>
      </w:del>
      <w:ins w:id="404" w:author="Walus, David (D.M.)" w:date="2021-04-12T09:52:00Z">
        <w:r>
          <w:rPr>
            <w:rFonts w:cs="Arial"/>
          </w:rPr>
          <w:t>Main node</w:t>
        </w:r>
        <w:r w:rsidRPr="00840DC5">
          <w:rPr>
            <w:rFonts w:cs="Arial"/>
          </w:rPr>
          <w:t xml:space="preserve"> </w:t>
        </w:r>
      </w:ins>
      <w:r w:rsidRPr="00840DC5">
        <w:rPr>
          <w:rFonts w:cs="Arial"/>
        </w:rPr>
        <w:t xml:space="preserve">clock from the </w:t>
      </w:r>
      <w:del w:id="405" w:author="Walus, David (D.M.)" w:date="2021-04-12T09:52:00Z">
        <w:r w:rsidRPr="00840DC5" w:rsidDel="001838AA">
          <w:rPr>
            <w:rFonts w:cs="Arial"/>
          </w:rPr>
          <w:delText xml:space="preserve">master </w:delText>
        </w:r>
      </w:del>
      <w:ins w:id="406" w:author="Walus, David (D.M.)" w:date="2021-04-12T09:52:00Z">
        <w:r>
          <w:rPr>
            <w:rFonts w:cs="Arial"/>
          </w:rPr>
          <w:t>Main node</w:t>
        </w:r>
        <w:r w:rsidRPr="00840DC5">
          <w:rPr>
            <w:rFonts w:cs="Arial"/>
          </w:rPr>
          <w:t xml:space="preserve"> </w:t>
        </w:r>
      </w:ins>
      <w:r w:rsidRPr="00840DC5">
        <w:rPr>
          <w:rFonts w:cs="Arial"/>
        </w:rPr>
        <w:t xml:space="preserve">or upstream </w:t>
      </w:r>
      <w:del w:id="407" w:author="Walus, David (D.M.)" w:date="2021-04-12T09:52:00Z">
        <w:r w:rsidRPr="00840DC5" w:rsidDel="001838AA">
          <w:rPr>
            <w:rFonts w:cs="Arial"/>
          </w:rPr>
          <w:delText>slaves</w:delText>
        </w:r>
      </w:del>
      <w:ins w:id="408" w:author="Walus, David (D.M.)" w:date="2021-04-12T09:52:00Z">
        <w:r>
          <w:rPr>
            <w:rFonts w:cs="Arial"/>
          </w:rPr>
          <w:t>Sub nodes</w:t>
        </w:r>
      </w:ins>
      <w:r w:rsidRPr="00840DC5">
        <w:rPr>
          <w:rFonts w:cs="Arial"/>
        </w:rPr>
        <w:t>). The Host may want to mute or redirect audio after a specified period of time, or number of errors).</w:t>
      </w:r>
    </w:p>
    <w:p w:rsidR="00840DC5" w:rsidRPr="00840DC5" w:rsidRDefault="000322E0" w:rsidP="00AF5A30">
      <w:pPr>
        <w:numPr>
          <w:ilvl w:val="0"/>
          <w:numId w:val="13"/>
        </w:numPr>
        <w:rPr>
          <w:rFonts w:cs="Arial"/>
        </w:rPr>
      </w:pPr>
      <w:r w:rsidRPr="00840DC5">
        <w:rPr>
          <w:rFonts w:cs="Arial"/>
        </w:rPr>
        <w:t xml:space="preserve">If GPIO’s are used, then it is the host responsibility to reset the I/O’s (the </w:t>
      </w:r>
      <w:del w:id="409" w:author="Walus, David (D.M.)" w:date="2021-04-12T09:52:00Z">
        <w:r w:rsidRPr="00840DC5" w:rsidDel="001838AA">
          <w:rPr>
            <w:rFonts w:cs="Arial"/>
          </w:rPr>
          <w:delText xml:space="preserve">slaves </w:delText>
        </w:r>
      </w:del>
      <w:ins w:id="410" w:author="Walus, David (D.M.)" w:date="2021-04-12T09:52:00Z">
        <w:r>
          <w:rPr>
            <w:rFonts w:cs="Arial"/>
          </w:rPr>
          <w:t>sub nodes</w:t>
        </w:r>
        <w:r w:rsidRPr="00840DC5">
          <w:rPr>
            <w:rFonts w:cs="Arial"/>
          </w:rPr>
          <w:t xml:space="preserve"> </w:t>
        </w:r>
      </w:ins>
      <w:r w:rsidRPr="00840DC5">
        <w:rPr>
          <w:rFonts w:cs="Arial"/>
        </w:rPr>
        <w:t>will already have set them to a Tri-State condition).</w:t>
      </w:r>
    </w:p>
    <w:p w:rsidR="00840DC5" w:rsidRPr="00840DC5" w:rsidRDefault="00AC7DF0" w:rsidP="00840DC5">
      <w:pPr>
        <w:rPr>
          <w:rFonts w:cs="Arial"/>
        </w:rPr>
      </w:pPr>
    </w:p>
    <w:p w:rsidR="00406F39" w:rsidRDefault="000322E0" w:rsidP="00B9479B">
      <w:pPr>
        <w:pStyle w:val="Heading2"/>
      </w:pPr>
      <w:bookmarkStart w:id="411" w:name="_Toc70517097"/>
      <w:r w:rsidRPr="00B9479B">
        <w:t>SWR-REQ-393148/A-Specific Diagnostic Support via CAN</w:t>
      </w:r>
      <w:bookmarkEnd w:id="411"/>
    </w:p>
    <w:p w:rsidR="00406F39" w:rsidRDefault="000322E0" w:rsidP="00B9479B">
      <w:pPr>
        <w:pStyle w:val="Heading3"/>
      </w:pPr>
      <w:bookmarkStart w:id="412" w:name="_Toc70517098"/>
      <w:r w:rsidRPr="00B9479B">
        <w:t>SWR-REQ-393178/B-A2B Network Discovery at EOL/Service Bay</w:t>
      </w:r>
      <w:bookmarkEnd w:id="412"/>
    </w:p>
    <w:p w:rsidR="00500605" w:rsidRPr="004C54E7" w:rsidRDefault="00AC7DF0" w:rsidP="00500605">
      <w:pPr>
        <w:rPr>
          <w:rFonts w:cs="Arial"/>
        </w:rPr>
      </w:pPr>
    </w:p>
    <w:p w:rsidR="004C54E7" w:rsidRPr="004C54E7" w:rsidRDefault="000322E0" w:rsidP="004C54E7">
      <w:pPr>
        <w:rPr>
          <w:i/>
        </w:rPr>
      </w:pPr>
      <w:r w:rsidRPr="004C54E7">
        <w:rPr>
          <w:i/>
        </w:rPr>
        <w:t>(Verification Test: HLSL_A2B_LINK_REQ</w:t>
      </w:r>
      <w:del w:id="413" w:author="Walus, David (D.M.)" w:date="2021-04-28T13:53:00Z">
        <w:r w:rsidRPr="004C54E7" w:rsidDel="0042395C">
          <w:rPr>
            <w:i/>
          </w:rPr>
          <w:delText>__</w:delText>
        </w:r>
        <w:r w:rsidRPr="004C54E7" w:rsidDel="0042395C">
          <w:rPr>
            <w:i/>
          </w:rPr>
          <w:fldChar w:fldCharType="begin"/>
        </w:r>
        <w:r w:rsidRPr="004C54E7" w:rsidDel="0042395C">
          <w:rPr>
            <w:i/>
          </w:rPr>
          <w:delInstrText xml:space="preserve"> AUTONUMLGL  \* Arabic \e \s . </w:delInstrText>
        </w:r>
        <w:r w:rsidRPr="004C54E7" w:rsidDel="0042395C">
          <w:rPr>
            <w:i/>
          </w:rPr>
          <w:fldChar w:fldCharType="end"/>
        </w:r>
        <w:r w:rsidRPr="004C54E7" w:rsidDel="0042395C">
          <w:rPr>
            <w:i/>
          </w:rPr>
          <w:delText>)</w:delText>
        </w:r>
      </w:del>
      <w:ins w:id="414" w:author="Walus, David (D.M.)" w:date="2021-04-28T13:53:00Z">
        <w:r w:rsidRPr="004C54E7">
          <w:rPr>
            <w:i/>
          </w:rPr>
          <w:t>_</w:t>
        </w:r>
        <w:r>
          <w:rPr>
            <w:i/>
          </w:rPr>
          <w:t>3.2.20</w:t>
        </w:r>
        <w:r w:rsidRPr="004C54E7">
          <w:rPr>
            <w:i/>
          </w:rPr>
          <w:t>)</w:t>
        </w:r>
      </w:ins>
    </w:p>
    <w:p w:rsidR="004C54E7" w:rsidRPr="004C54E7" w:rsidRDefault="000322E0" w:rsidP="004C54E7">
      <w:r w:rsidRPr="004C54E7">
        <w:t xml:space="preserve">The A2B Host processor shall support a Diagnostic Routine that supports A2B network initialization and </w:t>
      </w:r>
      <w:del w:id="415" w:author="Walus, David (D.M.)" w:date="2021-04-12T10:12:00Z">
        <w:r w:rsidRPr="004C54E7" w:rsidDel="00425809">
          <w:delText xml:space="preserve">slave </w:delText>
        </w:r>
      </w:del>
      <w:ins w:id="416" w:author="Walus, David (D.M.)" w:date="2021-04-12T10:12:00Z">
        <w:r>
          <w:t>sub node</w:t>
        </w:r>
        <w:r w:rsidRPr="004C54E7">
          <w:t xml:space="preserve"> </w:t>
        </w:r>
      </w:ins>
      <w:r w:rsidRPr="004C54E7">
        <w:t xml:space="preserve">discovery, and writing the correct configuration information to the </w:t>
      </w:r>
      <w:del w:id="417" w:author="Walus, David (D.M.)" w:date="2021-04-12T10:13:00Z">
        <w:r w:rsidRPr="004C54E7" w:rsidDel="00425809">
          <w:delText xml:space="preserve">master </w:delText>
        </w:r>
      </w:del>
      <w:ins w:id="418" w:author="Walus, David (D.M.)" w:date="2021-04-12T10:13:00Z">
        <w:r>
          <w:t>main node</w:t>
        </w:r>
        <w:r w:rsidRPr="004C54E7">
          <w:t xml:space="preserve"> </w:t>
        </w:r>
      </w:ins>
      <w:r w:rsidRPr="004C54E7">
        <w:t xml:space="preserve">and </w:t>
      </w:r>
      <w:del w:id="419" w:author="Walus, David (D.M.)" w:date="2021-04-12T10:13:00Z">
        <w:r w:rsidRPr="004C54E7" w:rsidDel="00425809">
          <w:delText xml:space="preserve">slave </w:delText>
        </w:r>
      </w:del>
      <w:ins w:id="420" w:author="Walus, David (D.M.)" w:date="2021-04-12T10:13:00Z">
        <w:r>
          <w:t>sub</w:t>
        </w:r>
        <w:r w:rsidRPr="004C54E7">
          <w:t xml:space="preserve"> </w:t>
        </w:r>
      </w:ins>
      <w:r w:rsidRPr="004C54E7">
        <w:t>nodes. The routine shall support a command to set the correct configuration, and shall return an appropriate success/failure code.</w:t>
      </w:r>
    </w:p>
    <w:p w:rsidR="004C54E7" w:rsidRPr="004C54E7" w:rsidRDefault="00AC7DF0" w:rsidP="00500605">
      <w:pPr>
        <w:rPr>
          <w:rFonts w:cs="Arial"/>
        </w:rPr>
      </w:pPr>
    </w:p>
    <w:p w:rsidR="00406F39" w:rsidRDefault="000322E0" w:rsidP="00B9479B">
      <w:pPr>
        <w:pStyle w:val="Heading3"/>
      </w:pPr>
      <w:bookmarkStart w:id="421" w:name="_Toc70517099"/>
      <w:r w:rsidRPr="00B9479B">
        <w:t>SWR-REQ-393179/B-A2B Network Errors</w:t>
      </w:r>
      <w:bookmarkEnd w:id="421"/>
    </w:p>
    <w:p w:rsidR="00500605" w:rsidRPr="007B3110" w:rsidRDefault="00AC7DF0" w:rsidP="00500605">
      <w:pPr>
        <w:rPr>
          <w:rFonts w:cs="Arial"/>
        </w:rPr>
      </w:pPr>
    </w:p>
    <w:p w:rsidR="007B3110" w:rsidRPr="007B3110" w:rsidRDefault="000322E0" w:rsidP="007B3110">
      <w:pPr>
        <w:rPr>
          <w:i/>
        </w:rPr>
      </w:pPr>
      <w:r w:rsidRPr="007B3110">
        <w:rPr>
          <w:i/>
        </w:rPr>
        <w:t>(Verification Test: HLSL_A2B_LINK_REQ__</w:t>
      </w:r>
      <w:del w:id="422" w:author="Walus, David (D.M.)" w:date="2021-04-28T13:56:00Z">
        <w:r w:rsidRPr="007B3110" w:rsidDel="00BD08B2">
          <w:rPr>
            <w:i/>
          </w:rPr>
          <w:fldChar w:fldCharType="begin"/>
        </w:r>
        <w:r w:rsidRPr="007B3110" w:rsidDel="00BD08B2">
          <w:rPr>
            <w:i/>
          </w:rPr>
          <w:delInstrText xml:space="preserve"> AUTONUMLGL  \* Arabic \e \s . </w:delInstrText>
        </w:r>
        <w:r w:rsidRPr="007B3110" w:rsidDel="00BD08B2">
          <w:rPr>
            <w:i/>
          </w:rPr>
          <w:fldChar w:fldCharType="end"/>
        </w:r>
      </w:del>
      <w:ins w:id="423" w:author="Walus, David (D.M.)" w:date="2021-04-28T13:56:00Z">
        <w:r>
          <w:rPr>
            <w:i/>
          </w:rPr>
          <w:t>3.2.21</w:t>
        </w:r>
      </w:ins>
      <w:r w:rsidRPr="007B3110">
        <w:rPr>
          <w:i/>
        </w:rPr>
        <w:t>)</w:t>
      </w:r>
    </w:p>
    <w:p w:rsidR="007B3110" w:rsidRPr="007B3110" w:rsidRDefault="000322E0" w:rsidP="007B3110">
      <w:r w:rsidRPr="007B3110">
        <w:t>If the A2B network fails to initialize after a wakeup event, the Host ECU shall support one or more Diagnostic Trouble Codes, and two DID counters indicating the number of specific errors via the CAN network.</w:t>
      </w:r>
    </w:p>
    <w:p w:rsidR="007B3110" w:rsidRPr="007B3110" w:rsidRDefault="00AC7DF0" w:rsidP="00500605">
      <w:pPr>
        <w:rPr>
          <w:rFonts w:cs="Arial"/>
        </w:rPr>
      </w:pPr>
    </w:p>
    <w:p w:rsidR="00406F39" w:rsidRDefault="000322E0" w:rsidP="00B9479B">
      <w:pPr>
        <w:pStyle w:val="Heading3"/>
      </w:pPr>
      <w:bookmarkStart w:id="424" w:name="_Toc70517100"/>
      <w:r w:rsidRPr="00B9479B">
        <w:t>SWR-REQ-393180/B-A2B Error Counters</w:t>
      </w:r>
      <w:bookmarkEnd w:id="424"/>
    </w:p>
    <w:p w:rsidR="00500605" w:rsidRPr="00293442" w:rsidRDefault="00AC7DF0" w:rsidP="00500605">
      <w:pPr>
        <w:rPr>
          <w:rFonts w:cs="Arial"/>
        </w:rPr>
      </w:pPr>
    </w:p>
    <w:p w:rsidR="00293442" w:rsidRPr="00293442" w:rsidRDefault="000322E0" w:rsidP="00293442">
      <w:pPr>
        <w:rPr>
          <w:i/>
        </w:rPr>
      </w:pPr>
      <w:r w:rsidRPr="00293442">
        <w:rPr>
          <w:i/>
        </w:rPr>
        <w:t>(Verification Test: HLSL_A2B_LINK_REQ_</w:t>
      </w:r>
      <w:del w:id="425" w:author="Walus, David (D.M.)" w:date="2021-04-28T13:58:00Z">
        <w:r w:rsidRPr="00293442" w:rsidDel="0039701C">
          <w:rPr>
            <w:i/>
          </w:rPr>
          <w:delText>_</w:delText>
        </w:r>
        <w:r w:rsidRPr="00293442" w:rsidDel="0039701C">
          <w:rPr>
            <w:i/>
          </w:rPr>
          <w:fldChar w:fldCharType="begin"/>
        </w:r>
        <w:r w:rsidRPr="00293442" w:rsidDel="0039701C">
          <w:rPr>
            <w:i/>
          </w:rPr>
          <w:delInstrText xml:space="preserve"> AUTONUMLGL  \* Arabic \e \s . </w:delInstrText>
        </w:r>
        <w:r w:rsidRPr="00293442" w:rsidDel="0039701C">
          <w:rPr>
            <w:i/>
          </w:rPr>
          <w:fldChar w:fldCharType="end"/>
        </w:r>
      </w:del>
      <w:ins w:id="426" w:author="Walus, David (D.M.)" w:date="2021-04-28T13:58:00Z">
        <w:r>
          <w:rPr>
            <w:i/>
          </w:rPr>
          <w:t>3.2.22</w:t>
        </w:r>
      </w:ins>
      <w:r w:rsidRPr="00293442">
        <w:rPr>
          <w:i/>
        </w:rPr>
        <w:t>)</w:t>
      </w:r>
    </w:p>
    <w:p w:rsidR="00293442" w:rsidRPr="00293442" w:rsidRDefault="000322E0" w:rsidP="00293442">
      <w:r w:rsidRPr="00293442">
        <w:t>The host shall support the following non-volatile diagnostic counters:</w:t>
      </w:r>
    </w:p>
    <w:p w:rsidR="00293442" w:rsidRPr="00293442" w:rsidRDefault="000322E0" w:rsidP="00AF5A30">
      <w:pPr>
        <w:numPr>
          <w:ilvl w:val="0"/>
          <w:numId w:val="14"/>
        </w:numPr>
        <w:ind w:left="720"/>
      </w:pPr>
      <w:r w:rsidRPr="00293442">
        <w:t xml:space="preserve">A2B_HARD_ERROR_COUNTER </w:t>
      </w:r>
      <w:r w:rsidRPr="00293442">
        <w:tab/>
      </w:r>
      <w:r w:rsidRPr="00293442">
        <w:tab/>
        <w:t>(16 bits, will not wrap if it hits 0xFFFF)</w:t>
      </w:r>
    </w:p>
    <w:p w:rsidR="00293442" w:rsidRPr="00293442" w:rsidRDefault="000322E0" w:rsidP="00AF5A30">
      <w:pPr>
        <w:numPr>
          <w:ilvl w:val="0"/>
          <w:numId w:val="14"/>
        </w:numPr>
        <w:ind w:left="720"/>
      </w:pPr>
      <w:r w:rsidRPr="00293442">
        <w:t>A2B_TRANSIENT_ERROR_COUNTER</w:t>
      </w:r>
      <w:r w:rsidRPr="00293442">
        <w:tab/>
      </w:r>
      <w:r>
        <w:tab/>
      </w:r>
      <w:r w:rsidRPr="00293442">
        <w:t>(16 bits, will not wrap if it hits 0xFFFF)</w:t>
      </w:r>
    </w:p>
    <w:p w:rsidR="00293442" w:rsidRPr="00293442" w:rsidRDefault="00AC7DF0" w:rsidP="00500605">
      <w:pPr>
        <w:rPr>
          <w:rFonts w:cs="Arial"/>
        </w:rPr>
      </w:pPr>
    </w:p>
    <w:p w:rsidR="00406F39" w:rsidRDefault="000322E0" w:rsidP="00B9479B">
      <w:pPr>
        <w:pStyle w:val="Heading2"/>
      </w:pPr>
      <w:bookmarkStart w:id="427" w:name="_Toc70517101"/>
      <w:r w:rsidRPr="00B9479B">
        <w:t>SWR-REQ-393149/B-Main Node Requirements</w:t>
      </w:r>
      <w:bookmarkEnd w:id="427"/>
    </w:p>
    <w:p w:rsidR="00500605" w:rsidRPr="00EA0D84" w:rsidRDefault="00AC7DF0" w:rsidP="00500605">
      <w:pPr>
        <w:rPr>
          <w:rFonts w:cs="Arial"/>
        </w:rPr>
      </w:pPr>
    </w:p>
    <w:p w:rsidR="00EA0D84" w:rsidRPr="00EA0D84" w:rsidRDefault="000322E0" w:rsidP="00EA0D84">
      <w:pPr>
        <w:rPr>
          <w:rFonts w:cs="Arial"/>
        </w:rPr>
      </w:pPr>
      <w:r w:rsidRPr="00EA0D84">
        <w:rPr>
          <w:rFonts w:cs="Arial"/>
        </w:rPr>
        <w:t xml:space="preserve">An A2B </w:t>
      </w:r>
      <w:del w:id="428" w:author="Walus, David (D.M.)" w:date="2021-04-12T10:14:00Z">
        <w:r w:rsidRPr="00EA0D84" w:rsidDel="00E47650">
          <w:rPr>
            <w:rFonts w:cs="Arial"/>
          </w:rPr>
          <w:delText xml:space="preserve">master </w:delText>
        </w:r>
      </w:del>
      <w:ins w:id="429" w:author="Walus, David (D.M.)" w:date="2021-04-12T10:14:00Z">
        <w:r>
          <w:rPr>
            <w:rFonts w:cs="Arial"/>
          </w:rPr>
          <w:t>main</w:t>
        </w:r>
        <w:r w:rsidRPr="00EA0D84">
          <w:rPr>
            <w:rFonts w:cs="Arial"/>
          </w:rPr>
          <w:t xml:space="preserve"> </w:t>
        </w:r>
      </w:ins>
      <w:r w:rsidRPr="00EA0D84">
        <w:rPr>
          <w:rFonts w:cs="Arial"/>
        </w:rPr>
        <w:t xml:space="preserve">node communicates to the Host module and one or more downstream </w:t>
      </w:r>
      <w:del w:id="430" w:author="Walus, David (D.M.)" w:date="2021-04-12T10:15:00Z">
        <w:r w:rsidRPr="00EA0D84" w:rsidDel="00E47650">
          <w:rPr>
            <w:rFonts w:cs="Arial"/>
          </w:rPr>
          <w:delText xml:space="preserve">slave </w:delText>
        </w:r>
      </w:del>
      <w:ins w:id="431" w:author="Walus, David (D.M.)" w:date="2021-04-12T10:15:00Z">
        <w:r>
          <w:rPr>
            <w:rFonts w:cs="Arial"/>
          </w:rPr>
          <w:t>sub</w:t>
        </w:r>
        <w:r w:rsidRPr="00EA0D84">
          <w:rPr>
            <w:rFonts w:cs="Arial"/>
          </w:rPr>
          <w:t xml:space="preserve"> </w:t>
        </w:r>
      </w:ins>
      <w:r w:rsidRPr="00EA0D84">
        <w:rPr>
          <w:rFonts w:cs="Arial"/>
        </w:rPr>
        <w:t xml:space="preserve">nodes. The </w:t>
      </w:r>
      <w:del w:id="432" w:author="Walus, David (D.M.)" w:date="2021-04-12T10:15:00Z">
        <w:r w:rsidRPr="00EA0D84" w:rsidDel="00E47650">
          <w:rPr>
            <w:rFonts w:cs="Arial"/>
          </w:rPr>
          <w:delText xml:space="preserve">master </w:delText>
        </w:r>
      </w:del>
      <w:ins w:id="433" w:author="Walus, David (D.M.)" w:date="2021-04-12T10:15:00Z">
        <w:r>
          <w:rPr>
            <w:rFonts w:cs="Arial"/>
          </w:rPr>
          <w:t>main</w:t>
        </w:r>
        <w:r w:rsidRPr="00EA0D84">
          <w:rPr>
            <w:rFonts w:cs="Arial"/>
          </w:rPr>
          <w:t xml:space="preserve"> </w:t>
        </w:r>
      </w:ins>
      <w:r w:rsidRPr="00EA0D84">
        <w:rPr>
          <w:rFonts w:cs="Arial"/>
        </w:rPr>
        <w:t xml:space="preserve">node initiates all communication to/from the </w:t>
      </w:r>
      <w:del w:id="434" w:author="Walus, David (D.M.)" w:date="2021-04-12T10:15:00Z">
        <w:r w:rsidRPr="00EA0D84" w:rsidDel="00E47650">
          <w:rPr>
            <w:rFonts w:cs="Arial"/>
          </w:rPr>
          <w:delText xml:space="preserve">slave </w:delText>
        </w:r>
      </w:del>
      <w:ins w:id="435" w:author="Walus, David (D.M.)" w:date="2021-04-12T10:15:00Z">
        <w:r>
          <w:rPr>
            <w:rFonts w:cs="Arial"/>
          </w:rPr>
          <w:t>sub</w:t>
        </w:r>
        <w:r w:rsidRPr="00EA0D84">
          <w:rPr>
            <w:rFonts w:cs="Arial"/>
          </w:rPr>
          <w:t xml:space="preserve"> </w:t>
        </w:r>
      </w:ins>
      <w:r w:rsidRPr="00EA0D84">
        <w:rPr>
          <w:rFonts w:cs="Arial"/>
        </w:rPr>
        <w:t>devices.</w:t>
      </w:r>
    </w:p>
    <w:p w:rsidR="00EA0D84" w:rsidRPr="00EA0D84" w:rsidRDefault="00AC7DF0" w:rsidP="00500605">
      <w:pPr>
        <w:rPr>
          <w:rFonts w:cs="Arial"/>
        </w:rPr>
      </w:pPr>
    </w:p>
    <w:p w:rsidR="00406F39" w:rsidRDefault="000322E0" w:rsidP="00B9479B">
      <w:pPr>
        <w:pStyle w:val="Heading3"/>
      </w:pPr>
      <w:bookmarkStart w:id="436" w:name="_Toc70517102"/>
      <w:r w:rsidRPr="00B9479B">
        <w:t>SWR-REQ-393181/B-Maximum Phantom Power Allocation</w:t>
      </w:r>
      <w:bookmarkEnd w:id="436"/>
    </w:p>
    <w:p w:rsidR="00500605" w:rsidRPr="00F66ABC" w:rsidRDefault="00AC7DF0" w:rsidP="00500605">
      <w:pPr>
        <w:rPr>
          <w:rFonts w:cs="Arial"/>
        </w:rPr>
      </w:pPr>
    </w:p>
    <w:p w:rsidR="008875FE" w:rsidRPr="00F66ABC" w:rsidRDefault="000322E0" w:rsidP="008875FE">
      <w:pPr>
        <w:rPr>
          <w:rFonts w:cs="Arial"/>
        </w:rPr>
      </w:pPr>
      <w:r w:rsidRPr="00F66ABC">
        <w:rPr>
          <w:rFonts w:cs="Arial"/>
        </w:rPr>
        <w:t xml:space="preserve">The </w:t>
      </w:r>
      <w:del w:id="437" w:author="Walus, David (D.M.)" w:date="2021-04-12T10:16:00Z">
        <w:r w:rsidRPr="00F66ABC" w:rsidDel="005A2FFF">
          <w:rPr>
            <w:rFonts w:cs="Arial"/>
          </w:rPr>
          <w:delText xml:space="preserve">Master </w:delText>
        </w:r>
      </w:del>
      <w:ins w:id="438" w:author="Walus, David (D.M.)" w:date="2021-04-12T10:16:00Z">
        <w:r w:rsidRPr="00F66ABC">
          <w:rPr>
            <w:rFonts w:cs="Arial"/>
          </w:rPr>
          <w:t xml:space="preserve">Main </w:t>
        </w:r>
      </w:ins>
      <w:r w:rsidRPr="00F66ABC">
        <w:rPr>
          <w:rFonts w:cs="Arial"/>
        </w:rPr>
        <w:t xml:space="preserve">Node can supply power to one or more </w:t>
      </w:r>
      <w:del w:id="439" w:author="Walus, David (D.M.)" w:date="2021-04-12T10:16:00Z">
        <w:r w:rsidRPr="00F66ABC" w:rsidDel="005A2FFF">
          <w:rPr>
            <w:rFonts w:cs="Arial"/>
          </w:rPr>
          <w:delText xml:space="preserve">slave </w:delText>
        </w:r>
      </w:del>
      <w:ins w:id="440" w:author="Walus, David (D.M.)" w:date="2021-04-12T10:16:00Z">
        <w:r w:rsidRPr="00F66ABC">
          <w:rPr>
            <w:rFonts w:cs="Arial"/>
          </w:rPr>
          <w:t xml:space="preserve">sub node </w:t>
        </w:r>
      </w:ins>
      <w:r w:rsidRPr="00F66ABC">
        <w:rPr>
          <w:rFonts w:cs="Arial"/>
        </w:rPr>
        <w:t>units</w:t>
      </w:r>
    </w:p>
    <w:p w:rsidR="008875FE" w:rsidRPr="00F66ABC" w:rsidRDefault="000322E0" w:rsidP="008875FE">
      <w:pPr>
        <w:rPr>
          <w:rFonts w:cs="Arial"/>
          <w:i/>
        </w:rPr>
      </w:pPr>
      <w:r w:rsidRPr="00F66ABC">
        <w:rPr>
          <w:rFonts w:cs="Arial"/>
          <w:i/>
        </w:rPr>
        <w:t>(Verification Test: HLSL_A2B_LINK_REQ_</w:t>
      </w:r>
      <w:del w:id="441" w:author="Walus, David (D.M.)" w:date="2021-04-28T14:00:00Z">
        <w:r w:rsidRPr="00F66ABC" w:rsidDel="00EB6FD1">
          <w:rPr>
            <w:rFonts w:cs="Arial"/>
            <w:i/>
          </w:rPr>
          <w:delText>_</w:delText>
        </w:r>
        <w:r w:rsidRPr="00F66ABC" w:rsidDel="00EB6FD1">
          <w:rPr>
            <w:rFonts w:cs="Arial"/>
            <w:i/>
          </w:rPr>
          <w:fldChar w:fldCharType="begin"/>
        </w:r>
        <w:r w:rsidRPr="00F66ABC" w:rsidDel="00EB6FD1">
          <w:rPr>
            <w:rFonts w:cs="Arial"/>
            <w:i/>
          </w:rPr>
          <w:delInstrText xml:space="preserve"> AUTONUMLGL  \* Arabic \e \s . </w:delInstrText>
        </w:r>
        <w:r w:rsidRPr="00F66ABC" w:rsidDel="00EB6FD1">
          <w:rPr>
            <w:rFonts w:cs="Arial"/>
            <w:i/>
          </w:rPr>
          <w:fldChar w:fldCharType="end"/>
        </w:r>
      </w:del>
      <w:ins w:id="442" w:author="Walus, David (D.M.)" w:date="2021-04-28T14:00:00Z">
        <w:r>
          <w:rPr>
            <w:rFonts w:cs="Arial"/>
            <w:i/>
          </w:rPr>
          <w:t>3.2.</w:t>
        </w:r>
      </w:ins>
      <w:ins w:id="443" w:author="Walus, David (D.M.)" w:date="2021-04-28T14:01:00Z">
        <w:r>
          <w:rPr>
            <w:rFonts w:cs="Arial"/>
            <w:i/>
          </w:rPr>
          <w:t>23</w:t>
        </w:r>
      </w:ins>
      <w:r w:rsidRPr="00F66ABC">
        <w:rPr>
          <w:rFonts w:cs="Arial"/>
          <w:i/>
        </w:rPr>
        <w:t>)</w:t>
      </w:r>
    </w:p>
    <w:p w:rsidR="008875FE" w:rsidRPr="00F66ABC" w:rsidRDefault="000322E0" w:rsidP="008875FE">
      <w:pPr>
        <w:rPr>
          <w:rFonts w:cs="Arial"/>
        </w:rPr>
      </w:pPr>
      <w:r w:rsidRPr="00F66ABC">
        <w:rPr>
          <w:rFonts w:cs="Arial"/>
        </w:rPr>
        <w:t xml:space="preserve">The maximum amount of constant current a </w:t>
      </w:r>
      <w:del w:id="444" w:author="Walus, David (D.M.)" w:date="2021-04-12T10:16:00Z">
        <w:r w:rsidRPr="00F66ABC" w:rsidDel="005A2FFF">
          <w:rPr>
            <w:rFonts w:cs="Arial"/>
          </w:rPr>
          <w:delText xml:space="preserve">Master </w:delText>
        </w:r>
      </w:del>
      <w:ins w:id="445" w:author="Walus, David (D.M.)" w:date="2021-04-12T10:16:00Z">
        <w:r w:rsidRPr="00F66ABC">
          <w:rPr>
            <w:rFonts w:cs="Arial"/>
          </w:rPr>
          <w:t xml:space="preserve">Main </w:t>
        </w:r>
      </w:ins>
      <w:r w:rsidRPr="00F66ABC">
        <w:rPr>
          <w:rFonts w:cs="Arial"/>
        </w:rPr>
        <w:t xml:space="preserve">Node can supply is </w:t>
      </w:r>
      <w:r w:rsidRPr="00F66ABC">
        <w:rPr>
          <w:rFonts w:cs="Arial"/>
          <w:b/>
          <w:color w:val="FF0000"/>
        </w:rPr>
        <w:t>300</w:t>
      </w:r>
      <w:r w:rsidRPr="00F66ABC">
        <w:rPr>
          <w:rFonts w:cs="Arial"/>
        </w:rPr>
        <w:t xml:space="preserve"> mA.</w:t>
      </w:r>
    </w:p>
    <w:p w:rsidR="008875FE" w:rsidRPr="00F66ABC" w:rsidRDefault="000322E0" w:rsidP="008875FE">
      <w:pPr>
        <w:rPr>
          <w:rFonts w:cs="Arial"/>
        </w:rPr>
      </w:pPr>
      <w:r w:rsidRPr="00F66ABC">
        <w:rPr>
          <w:rFonts w:cs="Arial"/>
        </w:rPr>
        <w:t>Rationale:</w:t>
      </w:r>
      <w:r w:rsidRPr="00F66ABC">
        <w:rPr>
          <w:rFonts w:cs="Arial"/>
        </w:rPr>
        <w:tab/>
        <w:t xml:space="preserve">Power consumption can be controlled by using Power down Mode, Standby Mode or Control Mode within the </w:t>
      </w:r>
      <w:del w:id="446" w:author="Walus, David (D.M.)" w:date="2021-04-12T10:17:00Z">
        <w:r w:rsidRPr="00F66ABC" w:rsidDel="005A2FFF">
          <w:rPr>
            <w:rFonts w:cs="Arial"/>
          </w:rPr>
          <w:delText xml:space="preserve">Master </w:delText>
        </w:r>
      </w:del>
      <w:ins w:id="447" w:author="Walus, David (D.M.)" w:date="2021-04-12T10:17:00Z">
        <w:r w:rsidRPr="00F66ABC">
          <w:rPr>
            <w:rFonts w:cs="Arial"/>
          </w:rPr>
          <w:t xml:space="preserve">Main </w:t>
        </w:r>
      </w:ins>
      <w:r w:rsidRPr="00F66ABC">
        <w:rPr>
          <w:rFonts w:cs="Arial"/>
        </w:rPr>
        <w:t>Node. Analog Devices recommends a 500 mA regulator</w:t>
      </w:r>
      <w:ins w:id="448" w:author="David" w:date="2021-04-23T08:09:00Z">
        <w:r w:rsidRPr="00F66ABC">
          <w:rPr>
            <w:rFonts w:cs="Arial"/>
          </w:rPr>
          <w:t xml:space="preserve"> to account for inrush current</w:t>
        </w:r>
      </w:ins>
      <w:r w:rsidRPr="00F66ABC">
        <w:rPr>
          <w:rFonts w:cs="Arial"/>
        </w:rPr>
        <w:t>.</w:t>
      </w:r>
    </w:p>
    <w:p w:rsidR="008875FE" w:rsidRPr="00F66ABC" w:rsidRDefault="00AC7DF0" w:rsidP="00500605">
      <w:pPr>
        <w:rPr>
          <w:rFonts w:cs="Arial"/>
        </w:rPr>
      </w:pPr>
    </w:p>
    <w:p w:rsidR="00406F39" w:rsidRDefault="000322E0" w:rsidP="00B9479B">
      <w:pPr>
        <w:pStyle w:val="Heading2"/>
      </w:pPr>
      <w:bookmarkStart w:id="449" w:name="_Toc70517103"/>
      <w:r w:rsidRPr="00B9479B">
        <w:t>SWR-REQ-393150/B-Sub Node Requirements</w:t>
      </w:r>
      <w:bookmarkEnd w:id="449"/>
    </w:p>
    <w:p w:rsidR="00500605" w:rsidRPr="00364920" w:rsidRDefault="00AC7DF0" w:rsidP="00500605">
      <w:pPr>
        <w:rPr>
          <w:rFonts w:cs="Arial"/>
        </w:rPr>
      </w:pPr>
    </w:p>
    <w:p w:rsidR="003F35D3" w:rsidRPr="00364920" w:rsidRDefault="000322E0" w:rsidP="003F35D3">
      <w:pPr>
        <w:rPr>
          <w:rFonts w:cs="Arial"/>
        </w:rPr>
      </w:pPr>
      <w:r w:rsidRPr="00364920">
        <w:rPr>
          <w:rFonts w:cs="Arial"/>
        </w:rPr>
        <w:t xml:space="preserve">An A2B </w:t>
      </w:r>
      <w:del w:id="450" w:author="Walus, David (D.M.)" w:date="2021-04-12T10:20:00Z">
        <w:r w:rsidRPr="00364920" w:rsidDel="005C365B">
          <w:rPr>
            <w:rFonts w:cs="Arial"/>
          </w:rPr>
          <w:delText xml:space="preserve">Slave </w:delText>
        </w:r>
      </w:del>
      <w:ins w:id="451" w:author="Walus, David (D.M.)" w:date="2021-04-12T10:20:00Z">
        <w:r w:rsidRPr="00364920">
          <w:rPr>
            <w:rFonts w:cs="Arial"/>
          </w:rPr>
          <w:t xml:space="preserve">Sub </w:t>
        </w:r>
      </w:ins>
      <w:r w:rsidRPr="00364920">
        <w:rPr>
          <w:rFonts w:cs="Arial"/>
        </w:rPr>
        <w:t xml:space="preserve">node communicates to a </w:t>
      </w:r>
      <w:del w:id="452" w:author="Walus, David (D.M.)" w:date="2021-04-12T10:20:00Z">
        <w:r w:rsidRPr="00364920" w:rsidDel="005C365B">
          <w:rPr>
            <w:rFonts w:cs="Arial"/>
          </w:rPr>
          <w:delText>master</w:delText>
        </w:r>
      </w:del>
      <w:ins w:id="453" w:author="Walus, David (D.M.)" w:date="2021-04-12T10:20:00Z">
        <w:r w:rsidRPr="00364920">
          <w:rPr>
            <w:rFonts w:cs="Arial"/>
          </w:rPr>
          <w:t>Main node</w:t>
        </w:r>
      </w:ins>
      <w:r w:rsidRPr="00364920">
        <w:rPr>
          <w:rFonts w:cs="Arial"/>
        </w:rPr>
        <w:t xml:space="preserve">, and optionally one or more </w:t>
      </w:r>
      <w:del w:id="454" w:author="Walus, David (D.M.)" w:date="2021-04-12T10:20:00Z">
        <w:r w:rsidRPr="00364920" w:rsidDel="005C365B">
          <w:rPr>
            <w:rFonts w:cs="Arial"/>
          </w:rPr>
          <w:delText xml:space="preserve">slave </w:delText>
        </w:r>
      </w:del>
      <w:ins w:id="455" w:author="Walus, David (D.M.)" w:date="2021-04-12T10:20:00Z">
        <w:r w:rsidRPr="00364920">
          <w:rPr>
            <w:rFonts w:cs="Arial"/>
          </w:rPr>
          <w:t xml:space="preserve">Sub </w:t>
        </w:r>
      </w:ins>
      <w:r w:rsidRPr="00364920">
        <w:rPr>
          <w:rFonts w:cs="Arial"/>
        </w:rPr>
        <w:t xml:space="preserve">nodes. After initial configuration by </w:t>
      </w:r>
      <w:del w:id="456" w:author="Walus, David (D.M.)" w:date="2021-04-12T10:20:00Z">
        <w:r w:rsidRPr="00364920" w:rsidDel="005C365B">
          <w:rPr>
            <w:rFonts w:cs="Arial"/>
          </w:rPr>
          <w:delText>master</w:delText>
        </w:r>
      </w:del>
      <w:ins w:id="457" w:author="Walus, David (D.M.)" w:date="2021-04-12T10:20:00Z">
        <w:r w:rsidRPr="00364920">
          <w:rPr>
            <w:rFonts w:cs="Arial"/>
          </w:rPr>
          <w:t>Master node</w:t>
        </w:r>
      </w:ins>
      <w:r w:rsidRPr="00364920">
        <w:rPr>
          <w:rFonts w:cs="Arial"/>
        </w:rPr>
        <w:t xml:space="preserve">, a </w:t>
      </w:r>
      <w:del w:id="458" w:author="Walus, David (D.M.)" w:date="2021-04-12T10:20:00Z">
        <w:r w:rsidRPr="00364920" w:rsidDel="005C365B">
          <w:rPr>
            <w:rFonts w:cs="Arial"/>
          </w:rPr>
          <w:delText xml:space="preserve">slave </w:delText>
        </w:r>
      </w:del>
      <w:ins w:id="459" w:author="Walus, David (D.M.)" w:date="2021-04-12T10:20:00Z">
        <w:r w:rsidRPr="00364920">
          <w:rPr>
            <w:rFonts w:cs="Arial"/>
          </w:rPr>
          <w:t xml:space="preserve">Sub </w:t>
        </w:r>
      </w:ins>
      <w:r w:rsidRPr="00364920">
        <w:rPr>
          <w:rFonts w:cs="Arial"/>
        </w:rPr>
        <w:t xml:space="preserve">node can optionally send/receive </w:t>
      </w:r>
      <w:ins w:id="460" w:author="David" w:date="2021-04-23T08:11:00Z">
        <w:r w:rsidRPr="00364920">
          <w:rPr>
            <w:rFonts w:cs="Arial"/>
          </w:rPr>
          <w:t xml:space="preserve">audio </w:t>
        </w:r>
      </w:ins>
      <w:r w:rsidRPr="00364920">
        <w:rPr>
          <w:rFonts w:cs="Arial"/>
        </w:rPr>
        <w:t xml:space="preserve">data to/from another </w:t>
      </w:r>
      <w:del w:id="461" w:author="Walus, David (D.M.)" w:date="2021-04-12T10:20:00Z">
        <w:r w:rsidRPr="00364920" w:rsidDel="005C365B">
          <w:rPr>
            <w:rFonts w:cs="Arial"/>
          </w:rPr>
          <w:delText xml:space="preserve">slave </w:delText>
        </w:r>
      </w:del>
      <w:ins w:id="462" w:author="Walus, David (D.M.)" w:date="2021-04-12T10:20:00Z">
        <w:r w:rsidRPr="00364920">
          <w:rPr>
            <w:rFonts w:cs="Arial"/>
          </w:rPr>
          <w:t xml:space="preserve">Sub </w:t>
        </w:r>
      </w:ins>
      <w:r w:rsidRPr="00364920">
        <w:rPr>
          <w:rFonts w:cs="Arial"/>
        </w:rPr>
        <w:t xml:space="preserve">node directly without requiring the data to be routed by </w:t>
      </w:r>
      <w:del w:id="463" w:author="Walus, David (D.M.)" w:date="2021-04-12T10:21:00Z">
        <w:r w:rsidRPr="00364920" w:rsidDel="005C365B">
          <w:rPr>
            <w:rFonts w:cs="Arial"/>
          </w:rPr>
          <w:delText>master</w:delText>
        </w:r>
      </w:del>
      <w:ins w:id="464" w:author="Walus, David (D.M.)" w:date="2021-04-12T10:21:00Z">
        <w:r w:rsidRPr="00364920">
          <w:rPr>
            <w:rFonts w:cs="Arial"/>
          </w:rPr>
          <w:t>Main node</w:t>
        </w:r>
      </w:ins>
      <w:r w:rsidRPr="00364920">
        <w:rPr>
          <w:rFonts w:cs="Arial"/>
        </w:rPr>
        <w:t>.</w:t>
      </w:r>
    </w:p>
    <w:p w:rsidR="003F35D3" w:rsidRPr="00364920" w:rsidRDefault="00AC7DF0" w:rsidP="003F35D3">
      <w:pPr>
        <w:rPr>
          <w:rFonts w:cs="Arial"/>
        </w:rPr>
      </w:pPr>
    </w:p>
    <w:p w:rsidR="003F35D3" w:rsidRPr="00364920" w:rsidRDefault="000322E0" w:rsidP="003F35D3">
      <w:pPr>
        <w:rPr>
          <w:rFonts w:cs="Arial"/>
        </w:rPr>
      </w:pPr>
      <w:r w:rsidRPr="00364920">
        <w:rPr>
          <w:rFonts w:cs="Arial"/>
        </w:rPr>
        <w:t xml:space="preserve">A </w:t>
      </w:r>
      <w:del w:id="465" w:author="Walus, David (D.M.)" w:date="2021-04-12T10:21:00Z">
        <w:r w:rsidRPr="00364920" w:rsidDel="005C365B">
          <w:rPr>
            <w:rFonts w:cs="Arial"/>
          </w:rPr>
          <w:delText xml:space="preserve">slave </w:delText>
        </w:r>
      </w:del>
      <w:ins w:id="466" w:author="Walus, David (D.M.)" w:date="2021-04-12T10:21:00Z">
        <w:r w:rsidRPr="00364920">
          <w:rPr>
            <w:rFonts w:cs="Arial"/>
          </w:rPr>
          <w:t xml:space="preserve">Sub node </w:t>
        </w:r>
      </w:ins>
      <w:r w:rsidRPr="00364920">
        <w:rPr>
          <w:rFonts w:cs="Arial"/>
        </w:rPr>
        <w:t xml:space="preserve">cannot independently send </w:t>
      </w:r>
      <w:ins w:id="467" w:author="David" w:date="2021-04-23T08:11:00Z">
        <w:r w:rsidRPr="00364920">
          <w:rPr>
            <w:rFonts w:cs="Arial"/>
          </w:rPr>
          <w:t xml:space="preserve">audio </w:t>
        </w:r>
      </w:ins>
      <w:r w:rsidRPr="00364920">
        <w:rPr>
          <w:rFonts w:cs="Arial"/>
        </w:rPr>
        <w:t xml:space="preserve">data to other </w:t>
      </w:r>
      <w:del w:id="468" w:author="Walus, David (D.M.)" w:date="2021-04-12T10:21:00Z">
        <w:r w:rsidRPr="00364920" w:rsidDel="005C365B">
          <w:rPr>
            <w:rFonts w:cs="Arial"/>
          </w:rPr>
          <w:delText xml:space="preserve">slaves </w:delText>
        </w:r>
      </w:del>
      <w:ins w:id="469" w:author="Walus, David (D.M.)" w:date="2021-04-12T10:21:00Z">
        <w:r w:rsidRPr="00364920">
          <w:rPr>
            <w:rFonts w:cs="Arial"/>
          </w:rPr>
          <w:t xml:space="preserve">Sub nodes </w:t>
        </w:r>
      </w:ins>
      <w:r w:rsidRPr="00364920">
        <w:rPr>
          <w:rFonts w:cs="Arial"/>
        </w:rPr>
        <w:t>in AD241x</w:t>
      </w:r>
      <w:ins w:id="470" w:author="Walus, David (D.M.)" w:date="2021-04-12T10:21:00Z">
        <w:r w:rsidRPr="00364920">
          <w:rPr>
            <w:rFonts w:cs="Arial"/>
          </w:rPr>
          <w:t xml:space="preserve">. A Sub node </w:t>
        </w:r>
      </w:ins>
      <w:ins w:id="471" w:author="Walus, David (D.M.)" w:date="2021-04-12T10:22:00Z">
        <w:r w:rsidRPr="00364920">
          <w:rPr>
            <w:rFonts w:cs="Arial"/>
          </w:rPr>
          <w:t xml:space="preserve">can independently send </w:t>
        </w:r>
      </w:ins>
      <w:ins w:id="472" w:author="David" w:date="2021-04-23T08:11:00Z">
        <w:r w:rsidRPr="00364920">
          <w:rPr>
            <w:rFonts w:cs="Arial"/>
          </w:rPr>
          <w:t xml:space="preserve">audio </w:t>
        </w:r>
      </w:ins>
      <w:ins w:id="473" w:author="Walus, David (D.M.)" w:date="2021-04-12T10:22:00Z">
        <w:r w:rsidRPr="00364920">
          <w:rPr>
            <w:rFonts w:cs="Arial"/>
          </w:rPr>
          <w:t xml:space="preserve">data to/from other Sub nodes in </w:t>
        </w:r>
      </w:ins>
      <w:ins w:id="474" w:author="Walus, David (D.M.)" w:date="2021-04-12T10:21:00Z">
        <w:r w:rsidRPr="00364920">
          <w:rPr>
            <w:rFonts w:cs="Arial"/>
          </w:rPr>
          <w:t>AD242x/AD243x</w:t>
        </w:r>
      </w:ins>
      <w:r w:rsidRPr="00364920">
        <w:rPr>
          <w:rFonts w:cs="Arial"/>
        </w:rPr>
        <w:t>.</w:t>
      </w:r>
    </w:p>
    <w:p w:rsidR="003F35D3" w:rsidRPr="00364920" w:rsidRDefault="00AC7DF0" w:rsidP="003F35D3">
      <w:pPr>
        <w:rPr>
          <w:rFonts w:cs="Arial"/>
        </w:rPr>
      </w:pPr>
    </w:p>
    <w:p w:rsidR="00406F39" w:rsidRDefault="000322E0" w:rsidP="00B9479B">
      <w:pPr>
        <w:pStyle w:val="Heading3"/>
      </w:pPr>
      <w:bookmarkStart w:id="475" w:name="_Toc70517104"/>
      <w:r w:rsidRPr="00B9479B">
        <w:lastRenderedPageBreak/>
        <w:t>SWR-REQ-393182/B-Sub Node Communication</w:t>
      </w:r>
      <w:bookmarkEnd w:id="475"/>
    </w:p>
    <w:p w:rsidR="00500605" w:rsidRPr="00604E66" w:rsidRDefault="00AC7DF0" w:rsidP="00500605">
      <w:pPr>
        <w:rPr>
          <w:rFonts w:cs="Arial"/>
        </w:rPr>
      </w:pPr>
    </w:p>
    <w:p w:rsidR="00EA7AF3" w:rsidRPr="00604E66" w:rsidRDefault="000322E0" w:rsidP="00EA7AF3">
      <w:pPr>
        <w:rPr>
          <w:rFonts w:cs="Arial"/>
          <w:i/>
        </w:rPr>
      </w:pPr>
      <w:r w:rsidRPr="00604E66">
        <w:rPr>
          <w:rFonts w:eastAsiaTheme="minorHAnsi" w:cs="Arial"/>
          <w:i/>
          <w:color w:val="000000"/>
        </w:rPr>
        <w:t xml:space="preserve">(Verification Test: </w:t>
      </w:r>
      <w:r w:rsidRPr="00604E66">
        <w:rPr>
          <w:rFonts w:cs="Arial"/>
          <w:i/>
        </w:rPr>
        <w:t>HLSL_A2B_LINK_REQ_</w:t>
      </w:r>
      <w:del w:id="476" w:author="Walus, David (D.M.)" w:date="2021-04-28T14:01:00Z">
        <w:r w:rsidRPr="00604E66" w:rsidDel="00C32F99">
          <w:rPr>
            <w:rFonts w:cs="Arial"/>
            <w:i/>
          </w:rPr>
          <w:delText>_</w:delText>
        </w:r>
        <w:r w:rsidRPr="00604E66" w:rsidDel="00C32F99">
          <w:rPr>
            <w:rFonts w:cs="Arial"/>
            <w:i/>
          </w:rPr>
          <w:fldChar w:fldCharType="begin"/>
        </w:r>
        <w:r w:rsidRPr="00604E66" w:rsidDel="00C32F99">
          <w:rPr>
            <w:rFonts w:cs="Arial"/>
            <w:i/>
          </w:rPr>
          <w:delInstrText xml:space="preserve"> AUTONUMLGL  \* Arabic \e \s . </w:delInstrText>
        </w:r>
        <w:r w:rsidRPr="00604E66" w:rsidDel="00C32F99">
          <w:rPr>
            <w:rFonts w:cs="Arial"/>
            <w:i/>
          </w:rPr>
          <w:fldChar w:fldCharType="end"/>
        </w:r>
      </w:del>
      <w:ins w:id="477" w:author="Walus, David (D.M.)" w:date="2021-04-28T14:01:00Z">
        <w:r>
          <w:rPr>
            <w:rFonts w:cs="Arial"/>
            <w:i/>
          </w:rPr>
          <w:t>3.2.24</w:t>
        </w:r>
      </w:ins>
      <w:r w:rsidRPr="00604E66">
        <w:rPr>
          <w:rFonts w:cs="Arial"/>
          <w:i/>
        </w:rPr>
        <w:t>)</w:t>
      </w:r>
    </w:p>
    <w:p w:rsidR="00EA7AF3" w:rsidRPr="00604E66" w:rsidRDefault="000322E0" w:rsidP="00EA7AF3">
      <w:pPr>
        <w:rPr>
          <w:rFonts w:cs="Arial"/>
        </w:rPr>
      </w:pPr>
      <w:r w:rsidRPr="00604E66">
        <w:rPr>
          <w:rFonts w:cs="Arial"/>
        </w:rPr>
        <w:t xml:space="preserve">An A2B </w:t>
      </w:r>
      <w:del w:id="478" w:author="Walus, David (D.M.)" w:date="2021-04-12T10:23:00Z">
        <w:r w:rsidRPr="00604E66" w:rsidDel="00B64C83">
          <w:rPr>
            <w:rFonts w:cs="Arial"/>
          </w:rPr>
          <w:delText xml:space="preserve">slave </w:delText>
        </w:r>
      </w:del>
      <w:ins w:id="479" w:author="Walus, David (D.M.)" w:date="2021-04-12T10:23:00Z">
        <w:r>
          <w:rPr>
            <w:rFonts w:cs="Arial"/>
          </w:rPr>
          <w:t>sub</w:t>
        </w:r>
        <w:r w:rsidRPr="00604E66">
          <w:rPr>
            <w:rFonts w:cs="Arial"/>
          </w:rPr>
          <w:t xml:space="preserve"> </w:t>
        </w:r>
      </w:ins>
      <w:r w:rsidRPr="00604E66">
        <w:rPr>
          <w:rFonts w:cs="Arial"/>
        </w:rPr>
        <w:t>node communicates in one of four configurations:</w:t>
      </w:r>
    </w:p>
    <w:p w:rsidR="00EA7AF3" w:rsidRPr="00604E66" w:rsidRDefault="000322E0" w:rsidP="00AF5A30">
      <w:pPr>
        <w:numPr>
          <w:ilvl w:val="0"/>
          <w:numId w:val="15"/>
        </w:numPr>
        <w:overflowPunct w:val="0"/>
        <w:autoSpaceDE w:val="0"/>
        <w:autoSpaceDN w:val="0"/>
        <w:adjustRightInd w:val="0"/>
        <w:ind w:left="648"/>
        <w:jc w:val="both"/>
        <w:rPr>
          <w:rFonts w:cs="Arial"/>
        </w:rPr>
      </w:pPr>
      <w:r w:rsidRPr="00604E66">
        <w:rPr>
          <w:rFonts w:cs="Arial"/>
        </w:rPr>
        <w:t xml:space="preserve">To a </w:t>
      </w:r>
      <w:del w:id="480" w:author="Walus, David (D.M.)" w:date="2021-04-12T10:23:00Z">
        <w:r w:rsidRPr="00604E66" w:rsidDel="00B64C83">
          <w:rPr>
            <w:rFonts w:cs="Arial"/>
          </w:rPr>
          <w:delText xml:space="preserve">Master </w:delText>
        </w:r>
      </w:del>
      <w:ins w:id="481" w:author="Walus, David (D.M.)" w:date="2021-04-12T10:23:00Z">
        <w:r>
          <w:rPr>
            <w:rFonts w:cs="Arial"/>
          </w:rPr>
          <w:t>main node</w:t>
        </w:r>
        <w:r w:rsidRPr="00604E66">
          <w:rPr>
            <w:rFonts w:cs="Arial"/>
          </w:rPr>
          <w:t xml:space="preserve"> </w:t>
        </w:r>
      </w:ins>
      <w:r w:rsidRPr="00604E66">
        <w:rPr>
          <w:rFonts w:cs="Arial"/>
        </w:rPr>
        <w:t>on the upstream side and nothing on the downstream side.</w:t>
      </w:r>
    </w:p>
    <w:p w:rsidR="00EA7AF3" w:rsidRPr="00604E66" w:rsidRDefault="000322E0" w:rsidP="00AF5A30">
      <w:pPr>
        <w:numPr>
          <w:ilvl w:val="0"/>
          <w:numId w:val="15"/>
        </w:numPr>
        <w:overflowPunct w:val="0"/>
        <w:autoSpaceDE w:val="0"/>
        <w:autoSpaceDN w:val="0"/>
        <w:adjustRightInd w:val="0"/>
        <w:ind w:left="648"/>
        <w:jc w:val="both"/>
        <w:rPr>
          <w:rFonts w:cs="Arial"/>
        </w:rPr>
      </w:pPr>
      <w:r w:rsidRPr="00604E66">
        <w:rPr>
          <w:rFonts w:cs="Arial"/>
        </w:rPr>
        <w:t xml:space="preserve">To a </w:t>
      </w:r>
      <w:del w:id="482" w:author="Walus, David (D.M.)" w:date="2021-04-12T10:23:00Z">
        <w:r w:rsidRPr="00604E66" w:rsidDel="00B64C83">
          <w:rPr>
            <w:rFonts w:cs="Arial"/>
          </w:rPr>
          <w:delText xml:space="preserve">Master </w:delText>
        </w:r>
      </w:del>
      <w:ins w:id="483" w:author="Walus, David (D.M.)" w:date="2021-04-12T10:23:00Z">
        <w:r>
          <w:rPr>
            <w:rFonts w:cs="Arial"/>
          </w:rPr>
          <w:t>main node</w:t>
        </w:r>
        <w:r w:rsidRPr="00604E66">
          <w:rPr>
            <w:rFonts w:cs="Arial"/>
          </w:rPr>
          <w:t xml:space="preserve"> </w:t>
        </w:r>
      </w:ins>
      <w:r w:rsidRPr="00604E66">
        <w:rPr>
          <w:rFonts w:cs="Arial"/>
        </w:rPr>
        <w:t xml:space="preserve">on the upstream side and a </w:t>
      </w:r>
      <w:del w:id="484" w:author="Walus, David (D.M.)" w:date="2021-04-12T10:23:00Z">
        <w:r w:rsidRPr="00604E66" w:rsidDel="00B64C83">
          <w:rPr>
            <w:rFonts w:cs="Arial"/>
          </w:rPr>
          <w:delText xml:space="preserve">Slave </w:delText>
        </w:r>
      </w:del>
      <w:ins w:id="485" w:author="Walus, David (D.M.)" w:date="2021-04-12T10:23:00Z">
        <w:r>
          <w:rPr>
            <w:rFonts w:cs="Arial"/>
          </w:rPr>
          <w:t>sub node</w:t>
        </w:r>
        <w:r w:rsidRPr="00604E66">
          <w:rPr>
            <w:rFonts w:cs="Arial"/>
          </w:rPr>
          <w:t xml:space="preserve"> </w:t>
        </w:r>
      </w:ins>
      <w:r w:rsidRPr="00604E66">
        <w:rPr>
          <w:rFonts w:cs="Arial"/>
        </w:rPr>
        <w:t>on the downstream side.</w:t>
      </w:r>
    </w:p>
    <w:p w:rsidR="00EA7AF3" w:rsidRPr="00604E66" w:rsidRDefault="000322E0" w:rsidP="00AF5A30">
      <w:pPr>
        <w:numPr>
          <w:ilvl w:val="0"/>
          <w:numId w:val="15"/>
        </w:numPr>
        <w:overflowPunct w:val="0"/>
        <w:autoSpaceDE w:val="0"/>
        <w:autoSpaceDN w:val="0"/>
        <w:adjustRightInd w:val="0"/>
        <w:ind w:left="648"/>
        <w:jc w:val="both"/>
        <w:rPr>
          <w:rFonts w:cs="Arial"/>
        </w:rPr>
      </w:pPr>
      <w:r w:rsidRPr="00604E66">
        <w:rPr>
          <w:rFonts w:cs="Arial"/>
        </w:rPr>
        <w:t xml:space="preserve">To a </w:t>
      </w:r>
      <w:del w:id="486" w:author="Walus, David (D.M.)" w:date="2021-04-12T10:23:00Z">
        <w:r w:rsidRPr="00604E66" w:rsidDel="00B64C83">
          <w:rPr>
            <w:rFonts w:cs="Arial"/>
          </w:rPr>
          <w:delText xml:space="preserve">Slave </w:delText>
        </w:r>
      </w:del>
      <w:ins w:id="487" w:author="Walus, David (D.M.)" w:date="2021-04-12T10:23:00Z">
        <w:r>
          <w:rPr>
            <w:rFonts w:cs="Arial"/>
          </w:rPr>
          <w:t>sub node</w:t>
        </w:r>
        <w:r w:rsidRPr="00604E66">
          <w:rPr>
            <w:rFonts w:cs="Arial"/>
          </w:rPr>
          <w:t xml:space="preserve"> </w:t>
        </w:r>
      </w:ins>
      <w:r w:rsidRPr="00604E66">
        <w:rPr>
          <w:rFonts w:cs="Arial"/>
        </w:rPr>
        <w:t xml:space="preserve">on the upstream side and a </w:t>
      </w:r>
      <w:del w:id="488" w:author="Walus, David (D.M.)" w:date="2021-04-12T10:23:00Z">
        <w:r w:rsidRPr="00604E66" w:rsidDel="00B64C83">
          <w:rPr>
            <w:rFonts w:cs="Arial"/>
          </w:rPr>
          <w:delText xml:space="preserve">Slave </w:delText>
        </w:r>
      </w:del>
      <w:ins w:id="489" w:author="Walus, David (D.M.)" w:date="2021-04-12T10:23:00Z">
        <w:r>
          <w:rPr>
            <w:rFonts w:cs="Arial"/>
          </w:rPr>
          <w:t>sub node</w:t>
        </w:r>
        <w:r w:rsidRPr="00604E66">
          <w:rPr>
            <w:rFonts w:cs="Arial"/>
          </w:rPr>
          <w:t xml:space="preserve"> </w:t>
        </w:r>
      </w:ins>
      <w:r w:rsidRPr="00604E66">
        <w:rPr>
          <w:rFonts w:cs="Arial"/>
        </w:rPr>
        <w:t>on the downstream side.</w:t>
      </w:r>
    </w:p>
    <w:p w:rsidR="00EA7AF3" w:rsidRPr="00604E66" w:rsidRDefault="000322E0" w:rsidP="00AF5A30">
      <w:pPr>
        <w:numPr>
          <w:ilvl w:val="0"/>
          <w:numId w:val="15"/>
        </w:numPr>
        <w:overflowPunct w:val="0"/>
        <w:autoSpaceDE w:val="0"/>
        <w:autoSpaceDN w:val="0"/>
        <w:adjustRightInd w:val="0"/>
        <w:ind w:left="648"/>
        <w:jc w:val="both"/>
        <w:rPr>
          <w:rFonts w:cs="Arial"/>
        </w:rPr>
      </w:pPr>
      <w:r w:rsidRPr="00604E66">
        <w:rPr>
          <w:rFonts w:cs="Arial"/>
        </w:rPr>
        <w:t xml:space="preserve">To a </w:t>
      </w:r>
      <w:del w:id="490" w:author="Walus, David (D.M.)" w:date="2021-04-12T10:23:00Z">
        <w:r w:rsidRPr="00604E66" w:rsidDel="00B64C83">
          <w:rPr>
            <w:rFonts w:cs="Arial"/>
          </w:rPr>
          <w:delText xml:space="preserve">Slave </w:delText>
        </w:r>
      </w:del>
      <w:ins w:id="491" w:author="Walus, David (D.M.)" w:date="2021-04-12T10:23:00Z">
        <w:r>
          <w:rPr>
            <w:rFonts w:cs="Arial"/>
          </w:rPr>
          <w:t>sub node</w:t>
        </w:r>
        <w:r w:rsidRPr="00604E66">
          <w:rPr>
            <w:rFonts w:cs="Arial"/>
          </w:rPr>
          <w:t xml:space="preserve"> </w:t>
        </w:r>
      </w:ins>
      <w:r w:rsidRPr="00604E66">
        <w:rPr>
          <w:rFonts w:cs="Arial"/>
        </w:rPr>
        <w:t>on the upstream side and nothing on the downstream side.</w:t>
      </w:r>
    </w:p>
    <w:p w:rsidR="00EA7AF3" w:rsidRPr="00604E66" w:rsidRDefault="00AC7DF0" w:rsidP="00EA7AF3">
      <w:pPr>
        <w:rPr>
          <w:rFonts w:cs="Arial"/>
        </w:rPr>
      </w:pPr>
    </w:p>
    <w:p w:rsidR="00406F39" w:rsidRDefault="000322E0" w:rsidP="00B9479B">
      <w:pPr>
        <w:pStyle w:val="Heading3"/>
      </w:pPr>
      <w:bookmarkStart w:id="492" w:name="_Toc70517105"/>
      <w:r w:rsidRPr="00B9479B">
        <w:t>SWR-REQ-393183/B-Last Sub Node</w:t>
      </w:r>
      <w:bookmarkEnd w:id="492"/>
    </w:p>
    <w:p w:rsidR="007C3755" w:rsidRPr="00817D1C" w:rsidRDefault="00AC7DF0" w:rsidP="007C3755">
      <w:pPr>
        <w:rPr>
          <w:rFonts w:cs="Arial"/>
        </w:rPr>
      </w:pPr>
    </w:p>
    <w:p w:rsidR="007C3755" w:rsidRPr="00817D1C" w:rsidRDefault="000322E0" w:rsidP="007E1E20">
      <w:pPr>
        <w:tabs>
          <w:tab w:val="left" w:pos="4710"/>
        </w:tabs>
        <w:rPr>
          <w:rFonts w:cs="Arial"/>
          <w:i/>
        </w:rPr>
      </w:pPr>
      <w:r w:rsidRPr="00817D1C">
        <w:rPr>
          <w:rFonts w:cs="Arial"/>
          <w:i/>
          <w:color w:val="000000"/>
        </w:rPr>
        <w:t xml:space="preserve">(Verification Test: </w:t>
      </w:r>
      <w:r w:rsidRPr="00817D1C">
        <w:rPr>
          <w:rFonts w:cs="Arial"/>
          <w:i/>
        </w:rPr>
        <w:t>HLSL_A2B_LINK_REQ_</w:t>
      </w:r>
      <w:del w:id="493" w:author="Walus, David (D.M.)" w:date="2021-04-28T14:03:00Z">
        <w:r w:rsidRPr="00817D1C" w:rsidDel="00A900D2">
          <w:rPr>
            <w:rFonts w:cs="Arial"/>
            <w:i/>
          </w:rPr>
          <w:delText>_</w:delText>
        </w:r>
        <w:r w:rsidRPr="00817D1C" w:rsidDel="00A900D2">
          <w:rPr>
            <w:rFonts w:cs="Arial"/>
            <w:i/>
          </w:rPr>
          <w:fldChar w:fldCharType="begin"/>
        </w:r>
        <w:r w:rsidRPr="00817D1C" w:rsidDel="00A900D2">
          <w:rPr>
            <w:rFonts w:cs="Arial"/>
            <w:i/>
          </w:rPr>
          <w:delInstrText xml:space="preserve"> AUTONUMLGL  \* Arabic \e \s . </w:delInstrText>
        </w:r>
        <w:r w:rsidRPr="00817D1C" w:rsidDel="00A900D2">
          <w:rPr>
            <w:rFonts w:cs="Arial"/>
            <w:i/>
          </w:rPr>
          <w:fldChar w:fldCharType="end"/>
        </w:r>
      </w:del>
      <w:ins w:id="494" w:author="Walus, David (D.M.)" w:date="2021-04-28T14:03:00Z">
        <w:r>
          <w:rPr>
            <w:rFonts w:cs="Arial"/>
            <w:i/>
          </w:rPr>
          <w:t>3.2.25</w:t>
        </w:r>
      </w:ins>
      <w:r w:rsidRPr="00817D1C">
        <w:rPr>
          <w:rFonts w:cs="Arial"/>
          <w:i/>
        </w:rPr>
        <w:t>)</w:t>
      </w:r>
    </w:p>
    <w:p w:rsidR="007C3755" w:rsidRPr="00817D1C" w:rsidRDefault="000322E0" w:rsidP="007C3755">
      <w:pPr>
        <w:rPr>
          <w:rFonts w:cs="Arial"/>
        </w:rPr>
      </w:pPr>
      <w:r w:rsidRPr="00817D1C">
        <w:rPr>
          <w:rFonts w:cs="Arial"/>
        </w:rPr>
        <w:t xml:space="preserve">The last </w:t>
      </w:r>
      <w:del w:id="495" w:author="Walus, David (D.M.)" w:date="2021-04-12T10:25:00Z">
        <w:r w:rsidRPr="00817D1C" w:rsidDel="001C6BCB">
          <w:rPr>
            <w:rFonts w:cs="Arial"/>
          </w:rPr>
          <w:delText xml:space="preserve">slave </w:delText>
        </w:r>
      </w:del>
      <w:ins w:id="496" w:author="Walus, David (D.M.)" w:date="2021-04-12T10:25:00Z">
        <w:r w:rsidRPr="00817D1C">
          <w:rPr>
            <w:rFonts w:cs="Arial"/>
          </w:rPr>
          <w:t xml:space="preserve">sub </w:t>
        </w:r>
      </w:ins>
      <w:r w:rsidRPr="00817D1C">
        <w:rPr>
          <w:rFonts w:cs="Arial"/>
        </w:rPr>
        <w:t xml:space="preserve">node in an A2B network needs to be properly terminated only on the upstream channel (differently than a </w:t>
      </w:r>
      <w:del w:id="497" w:author="Walus, David (D.M.)" w:date="2021-04-12T10:25:00Z">
        <w:r w:rsidRPr="00817D1C" w:rsidDel="001C6BCB">
          <w:rPr>
            <w:rFonts w:cs="Arial"/>
          </w:rPr>
          <w:delText xml:space="preserve">Master </w:delText>
        </w:r>
      </w:del>
      <w:ins w:id="498" w:author="Walus, David (D.M.)" w:date="2021-04-12T10:25:00Z">
        <w:r w:rsidRPr="00817D1C">
          <w:rPr>
            <w:rFonts w:cs="Arial"/>
          </w:rPr>
          <w:t xml:space="preserve">Main node </w:t>
        </w:r>
      </w:ins>
      <w:r w:rsidRPr="00817D1C">
        <w:rPr>
          <w:rFonts w:cs="Arial"/>
        </w:rPr>
        <w:t xml:space="preserve">or a </w:t>
      </w:r>
      <w:del w:id="499" w:author="Walus, David (D.M.)" w:date="2021-04-12T10:25:00Z">
        <w:r w:rsidRPr="00817D1C" w:rsidDel="001C6BCB">
          <w:rPr>
            <w:rFonts w:cs="Arial"/>
          </w:rPr>
          <w:delText xml:space="preserve">slave </w:delText>
        </w:r>
      </w:del>
      <w:ins w:id="500" w:author="Walus, David (D.M.)" w:date="2021-04-12T10:25:00Z">
        <w:r w:rsidRPr="00817D1C">
          <w:rPr>
            <w:rFonts w:cs="Arial"/>
          </w:rPr>
          <w:t xml:space="preserve">sub node </w:t>
        </w:r>
      </w:ins>
      <w:r w:rsidRPr="00817D1C">
        <w:rPr>
          <w:rFonts w:cs="Arial"/>
        </w:rPr>
        <w:t xml:space="preserve">which communicates to one or more downstream </w:t>
      </w:r>
      <w:del w:id="501" w:author="Walus, David (D.M.)" w:date="2021-04-12T10:25:00Z">
        <w:r w:rsidRPr="00817D1C" w:rsidDel="001C6BCB">
          <w:rPr>
            <w:rFonts w:cs="Arial"/>
          </w:rPr>
          <w:delText>slaves</w:delText>
        </w:r>
      </w:del>
      <w:ins w:id="502" w:author="Walus, David (D.M.)" w:date="2021-04-12T10:25:00Z">
        <w:r w:rsidRPr="00817D1C">
          <w:rPr>
            <w:rFonts w:cs="Arial"/>
          </w:rPr>
          <w:t>sub node</w:t>
        </w:r>
      </w:ins>
      <w:r w:rsidRPr="00817D1C">
        <w:rPr>
          <w:rFonts w:cs="Arial"/>
        </w:rPr>
        <w:t>).</w:t>
      </w:r>
    </w:p>
    <w:p w:rsidR="007C3755" w:rsidRPr="00817D1C" w:rsidRDefault="000322E0" w:rsidP="007C3755">
      <w:pPr>
        <w:rPr>
          <w:rFonts w:cs="Arial"/>
        </w:rPr>
      </w:pPr>
      <w:r w:rsidRPr="00817D1C">
        <w:rPr>
          <w:rFonts w:cs="Arial"/>
        </w:rPr>
        <w:t>Rationale: The last node in an A2B network will not need the downstream network physical layer.</w:t>
      </w:r>
      <w:ins w:id="503" w:author="David" w:date="2021-04-23T08:12:00Z">
        <w:r w:rsidRPr="00817D1C">
          <w:rPr>
            <w:rFonts w:cs="Arial"/>
          </w:rPr>
          <w:t xml:space="preserve"> If a node has the downstream physical layer populated, it can </w:t>
        </w:r>
      </w:ins>
      <w:ins w:id="504" w:author="David" w:date="2021-04-23T08:13:00Z">
        <w:r>
          <w:rPr>
            <w:rFonts w:cs="Arial"/>
          </w:rPr>
          <w:t xml:space="preserve">still </w:t>
        </w:r>
      </w:ins>
      <w:ins w:id="505" w:author="David" w:date="2021-04-23T08:12:00Z">
        <w:r w:rsidRPr="00817D1C">
          <w:rPr>
            <w:rFonts w:cs="Arial"/>
          </w:rPr>
          <w:t xml:space="preserve">be used in an end node configuration. </w:t>
        </w:r>
      </w:ins>
    </w:p>
    <w:p w:rsidR="00500605" w:rsidRPr="00817D1C" w:rsidRDefault="00AC7DF0" w:rsidP="00500605">
      <w:pPr>
        <w:rPr>
          <w:rFonts w:cs="Arial"/>
        </w:rPr>
      </w:pPr>
    </w:p>
    <w:p w:rsidR="00406F39" w:rsidRDefault="000322E0" w:rsidP="00B9479B">
      <w:pPr>
        <w:pStyle w:val="Heading3"/>
      </w:pPr>
      <w:bookmarkStart w:id="506" w:name="_Toc70517106"/>
      <w:r w:rsidRPr="00B9479B">
        <w:t>SWR-REQ-393184/B-Sub Node Network Error Detection &amp; Reporting</w:t>
      </w:r>
      <w:bookmarkEnd w:id="506"/>
    </w:p>
    <w:p w:rsidR="00500605" w:rsidRPr="00B312DD" w:rsidRDefault="00AC7DF0" w:rsidP="00500605">
      <w:pPr>
        <w:rPr>
          <w:rFonts w:cs="Arial"/>
        </w:rPr>
      </w:pPr>
    </w:p>
    <w:p w:rsidR="00046461" w:rsidRPr="00B312DD" w:rsidRDefault="000322E0" w:rsidP="00046461">
      <w:pPr>
        <w:rPr>
          <w:rFonts w:cs="Arial"/>
          <w:i/>
        </w:rPr>
      </w:pPr>
      <w:r w:rsidRPr="00B312DD">
        <w:rPr>
          <w:rFonts w:cs="Arial"/>
          <w:i/>
          <w:color w:val="000000"/>
        </w:rPr>
        <w:t xml:space="preserve">(Verification Test: </w:t>
      </w:r>
      <w:r w:rsidRPr="00B312DD">
        <w:rPr>
          <w:rFonts w:cs="Arial"/>
          <w:i/>
        </w:rPr>
        <w:t>HLSL_A2B_LINK_REQ_</w:t>
      </w:r>
      <w:del w:id="507" w:author="Walus, David (D.M.)" w:date="2021-04-28T14:04:00Z">
        <w:r w:rsidRPr="00B312DD" w:rsidDel="0023750D">
          <w:rPr>
            <w:rFonts w:cs="Arial"/>
            <w:i/>
          </w:rPr>
          <w:delText>_</w:delText>
        </w:r>
        <w:r w:rsidRPr="00B312DD" w:rsidDel="0023750D">
          <w:rPr>
            <w:rFonts w:cs="Arial"/>
            <w:i/>
          </w:rPr>
          <w:fldChar w:fldCharType="begin"/>
        </w:r>
        <w:r w:rsidRPr="00B312DD" w:rsidDel="0023750D">
          <w:rPr>
            <w:rFonts w:cs="Arial"/>
            <w:i/>
          </w:rPr>
          <w:delInstrText xml:space="preserve"> AUTONUMLGL  \* Arabic \e \s . </w:delInstrText>
        </w:r>
        <w:r w:rsidRPr="00B312DD" w:rsidDel="0023750D">
          <w:rPr>
            <w:rFonts w:cs="Arial"/>
            <w:i/>
          </w:rPr>
          <w:fldChar w:fldCharType="end"/>
        </w:r>
      </w:del>
      <w:ins w:id="508" w:author="Walus, David (D.M.)" w:date="2021-04-28T14:04:00Z">
        <w:r>
          <w:rPr>
            <w:rFonts w:cs="Arial"/>
            <w:i/>
          </w:rPr>
          <w:t>3.2.2</w:t>
        </w:r>
      </w:ins>
      <w:ins w:id="509" w:author="Walus, David (D.M.)" w:date="2021-04-28T14:48:00Z">
        <w:r>
          <w:rPr>
            <w:rFonts w:cs="Arial"/>
            <w:i/>
          </w:rPr>
          <w:t>6</w:t>
        </w:r>
      </w:ins>
      <w:r w:rsidRPr="00B312DD">
        <w:rPr>
          <w:rFonts w:cs="Arial"/>
          <w:i/>
        </w:rPr>
        <w:t>)</w:t>
      </w:r>
    </w:p>
    <w:p w:rsidR="00046461" w:rsidRPr="00B312DD" w:rsidRDefault="000322E0" w:rsidP="00046461">
      <w:pPr>
        <w:rPr>
          <w:rFonts w:cs="Arial"/>
        </w:rPr>
      </w:pPr>
      <w:r w:rsidRPr="00B312DD">
        <w:rPr>
          <w:rFonts w:cs="Arial"/>
        </w:rPr>
        <w:t xml:space="preserve">All </w:t>
      </w:r>
      <w:del w:id="510" w:author="Walus, David (D.M.)" w:date="2021-04-12T10:29:00Z">
        <w:r w:rsidRPr="00B312DD" w:rsidDel="00B312DD">
          <w:rPr>
            <w:rFonts w:cs="Arial"/>
          </w:rPr>
          <w:delText xml:space="preserve">slaves </w:delText>
        </w:r>
      </w:del>
      <w:ins w:id="511" w:author="Walus, David (D.M.)" w:date="2021-04-12T10:29:00Z">
        <w:r w:rsidRPr="00B312DD">
          <w:rPr>
            <w:rFonts w:cs="Arial"/>
          </w:rPr>
          <w:t xml:space="preserve">sub nodes </w:t>
        </w:r>
      </w:ins>
      <w:r w:rsidRPr="00B312DD">
        <w:rPr>
          <w:rFonts w:cs="Arial"/>
        </w:rPr>
        <w:t xml:space="preserve">shall detect A2B Bit/Data errors from the A2B network. If the </w:t>
      </w:r>
      <w:del w:id="512" w:author="Walus, David (D.M.)" w:date="2021-04-12T10:29:00Z">
        <w:r w:rsidRPr="00B312DD" w:rsidDel="00B312DD">
          <w:rPr>
            <w:rFonts w:cs="Arial"/>
          </w:rPr>
          <w:delText xml:space="preserve">slave </w:delText>
        </w:r>
      </w:del>
      <w:ins w:id="513" w:author="Walus, David (D.M.)" w:date="2021-04-12T10:29:00Z">
        <w:r w:rsidRPr="00B312DD">
          <w:rPr>
            <w:rFonts w:cs="Arial"/>
          </w:rPr>
          <w:t xml:space="preserve">sub node </w:t>
        </w:r>
      </w:ins>
      <w:r w:rsidRPr="00B312DD">
        <w:rPr>
          <w:rFonts w:cs="Arial"/>
        </w:rPr>
        <w:t xml:space="preserve">detects 128 bit errors (CAL_SLAVE_BITTHRESHOLD_ERRORS=128) in a 5 second period (CAL_SLAVE_BITTHRESHOLD_PERIOD=5000ms), the </w:t>
      </w:r>
      <w:del w:id="514" w:author="Walus, David (D.M.)" w:date="2021-04-12T10:30:00Z">
        <w:r w:rsidRPr="00B312DD" w:rsidDel="00B312DD">
          <w:rPr>
            <w:rFonts w:cs="Arial"/>
          </w:rPr>
          <w:delText xml:space="preserve">slave </w:delText>
        </w:r>
      </w:del>
      <w:ins w:id="515" w:author="Walus, David (D.M.)" w:date="2021-04-12T10:30:00Z">
        <w:r w:rsidRPr="00B312DD">
          <w:rPr>
            <w:rFonts w:cs="Arial"/>
          </w:rPr>
          <w:t xml:space="preserve">sub node </w:t>
        </w:r>
      </w:ins>
      <w:r w:rsidRPr="00B312DD">
        <w:rPr>
          <w:rFonts w:cs="Arial"/>
        </w:rPr>
        <w:t xml:space="preserve">shall indicate this to the </w:t>
      </w:r>
      <w:del w:id="516" w:author="Walus, David (D.M.)" w:date="2021-04-12T10:30:00Z">
        <w:r w:rsidRPr="00B312DD" w:rsidDel="00B312DD">
          <w:rPr>
            <w:rFonts w:cs="Arial"/>
          </w:rPr>
          <w:delText xml:space="preserve">master </w:delText>
        </w:r>
      </w:del>
      <w:ins w:id="517" w:author="Walus, David (D.M.)" w:date="2021-04-12T10:30:00Z">
        <w:r w:rsidRPr="00B312DD">
          <w:rPr>
            <w:rFonts w:cs="Arial"/>
          </w:rPr>
          <w:t xml:space="preserve">main node </w:t>
        </w:r>
      </w:ins>
      <w:r w:rsidRPr="00B312DD">
        <w:rPr>
          <w:rFonts w:cs="Arial"/>
        </w:rPr>
        <w:t xml:space="preserve">by generating a </w:t>
      </w:r>
      <w:del w:id="518" w:author="Walus, David (D.M.)" w:date="2021-04-12T10:30:00Z">
        <w:r w:rsidRPr="00B312DD" w:rsidDel="00B312DD">
          <w:rPr>
            <w:rFonts w:cs="Arial"/>
          </w:rPr>
          <w:delText xml:space="preserve">slave </w:delText>
        </w:r>
      </w:del>
      <w:ins w:id="519" w:author="Walus, David (D.M.)" w:date="2021-04-12T10:30:00Z">
        <w:r w:rsidRPr="00B312DD">
          <w:rPr>
            <w:rFonts w:cs="Arial"/>
          </w:rPr>
          <w:t xml:space="preserve">sub node </w:t>
        </w:r>
      </w:ins>
      <w:r w:rsidRPr="00B312DD">
        <w:rPr>
          <w:rFonts w:cs="Arial"/>
        </w:rPr>
        <w:t xml:space="preserve">interrupt with the appropriate error type. </w:t>
      </w:r>
    </w:p>
    <w:p w:rsidR="00046461" w:rsidRPr="00B312DD" w:rsidRDefault="000322E0" w:rsidP="00046461">
      <w:pPr>
        <w:rPr>
          <w:rFonts w:cs="Arial"/>
        </w:rPr>
      </w:pPr>
      <w:r w:rsidRPr="00B312DD">
        <w:rPr>
          <w:rFonts w:cs="Arial"/>
        </w:rPr>
        <w:t xml:space="preserve">A </w:t>
      </w:r>
      <w:del w:id="520" w:author="Walus, David (D.M.)" w:date="2021-04-12T10:30:00Z">
        <w:r w:rsidRPr="00B312DD" w:rsidDel="00B312DD">
          <w:rPr>
            <w:rFonts w:cs="Arial"/>
          </w:rPr>
          <w:delText xml:space="preserve">slave </w:delText>
        </w:r>
      </w:del>
      <w:ins w:id="521" w:author="Walus, David (D.M.)" w:date="2021-04-12T10:30:00Z">
        <w:r w:rsidRPr="00B312DD">
          <w:rPr>
            <w:rFonts w:cs="Arial"/>
          </w:rPr>
          <w:t xml:space="preserve">sub node </w:t>
        </w:r>
      </w:ins>
      <w:r w:rsidRPr="00B312DD">
        <w:rPr>
          <w:rFonts w:cs="Arial"/>
        </w:rPr>
        <w:t>shall also report bit error count overflow (BECOVF) to master.</w:t>
      </w:r>
    </w:p>
    <w:p w:rsidR="00046461" w:rsidRPr="00B312DD" w:rsidRDefault="00AC7DF0" w:rsidP="00046461">
      <w:pPr>
        <w:rPr>
          <w:rFonts w:cs="Arial"/>
        </w:rPr>
      </w:pPr>
    </w:p>
    <w:p w:rsidR="00046461" w:rsidRPr="00B312DD" w:rsidRDefault="000322E0" w:rsidP="00046461">
      <w:pPr>
        <w:rPr>
          <w:rFonts w:cs="Arial"/>
        </w:rPr>
      </w:pPr>
      <w:r w:rsidRPr="00B312DD">
        <w:rPr>
          <w:rFonts w:cs="Arial"/>
        </w:rPr>
        <w:t>Rationale:</w:t>
      </w:r>
      <w:r w:rsidRPr="00B312DD">
        <w:rPr>
          <w:rFonts w:cs="Arial"/>
        </w:rPr>
        <w:tab/>
        <w:t>The host is the only A2B node that can initialize and detect ALL A2B errors (Bit/Data Errors, Network Shorts, Opens, Intermittent, Missing or out of order slaves, etc.) and report these on the CAN network via a Diagnostic Trouble code, with the specific error and associated counters).</w:t>
      </w:r>
    </w:p>
    <w:p w:rsidR="00046461" w:rsidRPr="00B312DD" w:rsidRDefault="00AC7DF0" w:rsidP="00500605">
      <w:pPr>
        <w:rPr>
          <w:rFonts w:cs="Arial"/>
        </w:rPr>
      </w:pPr>
    </w:p>
    <w:p w:rsidR="00406F39" w:rsidRDefault="000322E0" w:rsidP="00B9479B">
      <w:pPr>
        <w:pStyle w:val="Heading3"/>
      </w:pPr>
      <w:bookmarkStart w:id="522" w:name="_Toc70517107"/>
      <w:r w:rsidRPr="00B9479B">
        <w:t>SWR-REQ-393185/B-Sub Node Peripheral Error Detection &amp; Reporting</w:t>
      </w:r>
      <w:bookmarkEnd w:id="522"/>
    </w:p>
    <w:p w:rsidR="00500605" w:rsidRPr="00853B08" w:rsidRDefault="00AC7DF0" w:rsidP="00500605">
      <w:pPr>
        <w:rPr>
          <w:rFonts w:cs="Arial"/>
        </w:rPr>
      </w:pPr>
    </w:p>
    <w:p w:rsidR="00853B08" w:rsidRPr="00853B08" w:rsidRDefault="000322E0" w:rsidP="00853B08">
      <w:pPr>
        <w:rPr>
          <w:i/>
        </w:rPr>
      </w:pPr>
      <w:r w:rsidRPr="00853B08">
        <w:rPr>
          <w:i/>
          <w:color w:val="000000"/>
        </w:rPr>
        <w:t xml:space="preserve">(Verification Test: </w:t>
      </w:r>
      <w:r w:rsidRPr="00853B08">
        <w:rPr>
          <w:i/>
        </w:rPr>
        <w:t>HLSL_A2B_LINK_REQ_</w:t>
      </w:r>
      <w:del w:id="523" w:author="Walus, David (D.M.)" w:date="2021-04-28T14:05:00Z">
        <w:r w:rsidRPr="00853B08" w:rsidDel="000F41AE">
          <w:rPr>
            <w:i/>
          </w:rPr>
          <w:delText>_</w:delText>
        </w:r>
        <w:r w:rsidRPr="00853B08" w:rsidDel="000F41AE">
          <w:rPr>
            <w:i/>
          </w:rPr>
          <w:fldChar w:fldCharType="begin"/>
        </w:r>
        <w:r w:rsidRPr="00853B08" w:rsidDel="000F41AE">
          <w:rPr>
            <w:i/>
          </w:rPr>
          <w:delInstrText xml:space="preserve"> AUTONUMLGL  \* Arabic \e \s . </w:delInstrText>
        </w:r>
        <w:r w:rsidRPr="00853B08" w:rsidDel="000F41AE">
          <w:rPr>
            <w:i/>
          </w:rPr>
          <w:fldChar w:fldCharType="end"/>
        </w:r>
      </w:del>
      <w:ins w:id="524" w:author="Walus, David (D.M.)" w:date="2021-04-28T14:05:00Z">
        <w:r>
          <w:rPr>
            <w:i/>
          </w:rPr>
          <w:t>3.2.2</w:t>
        </w:r>
      </w:ins>
      <w:ins w:id="525" w:author="Walus, David (D.M.)" w:date="2021-04-28T14:48:00Z">
        <w:r>
          <w:rPr>
            <w:i/>
          </w:rPr>
          <w:t>7</w:t>
        </w:r>
      </w:ins>
      <w:r w:rsidRPr="00853B08">
        <w:rPr>
          <w:i/>
        </w:rPr>
        <w:t>)</w:t>
      </w:r>
    </w:p>
    <w:p w:rsidR="00853B08" w:rsidRPr="00853B08" w:rsidRDefault="000322E0" w:rsidP="00853B08">
      <w:del w:id="526" w:author="Walus, David (D.M.)" w:date="2021-04-12T10:32:00Z">
        <w:r w:rsidRPr="00853B08" w:rsidDel="003D7508">
          <w:delText xml:space="preserve">Slaves </w:delText>
        </w:r>
      </w:del>
      <w:ins w:id="527" w:author="Walus, David (D.M.)" w:date="2021-04-12T10:32:00Z">
        <w:r>
          <w:t>Sub node</w:t>
        </w:r>
        <w:r w:rsidRPr="00853B08">
          <w:t xml:space="preserve"> </w:t>
        </w:r>
      </w:ins>
      <w:r w:rsidRPr="00853B08">
        <w:t xml:space="preserve">may detect errors related to the peripherals attached to it, and may report this information via A2B (via the </w:t>
      </w:r>
      <w:del w:id="528" w:author="Walus, David (D.M.)" w:date="2021-04-12T10:32:00Z">
        <w:r w:rsidRPr="00853B08" w:rsidDel="003D7508">
          <w:delText xml:space="preserve">slave </w:delText>
        </w:r>
      </w:del>
      <w:ins w:id="529" w:author="Walus, David (D.M.)" w:date="2021-04-12T10:32:00Z">
        <w:r>
          <w:t>sub node</w:t>
        </w:r>
        <w:r w:rsidRPr="00853B08">
          <w:t xml:space="preserve"> </w:t>
        </w:r>
      </w:ins>
      <w:r w:rsidRPr="00853B08">
        <w:t xml:space="preserve">interrupt), and/or using CAN. </w:t>
      </w:r>
      <w:del w:id="530" w:author="Walus, David (D.M.)" w:date="2021-04-12T10:32:00Z">
        <w:r w:rsidRPr="00853B08" w:rsidDel="003D7508">
          <w:delText xml:space="preserve">Slaves </w:delText>
        </w:r>
      </w:del>
      <w:ins w:id="531" w:author="Walus, David (D.M.)" w:date="2021-04-12T10:32:00Z">
        <w:r>
          <w:t>Sub nodes</w:t>
        </w:r>
        <w:r w:rsidRPr="00853B08">
          <w:t xml:space="preserve"> </w:t>
        </w:r>
      </w:ins>
      <w:r w:rsidRPr="00853B08">
        <w:t xml:space="preserve">shall </w:t>
      </w:r>
      <w:r w:rsidRPr="00853B08">
        <w:rPr>
          <w:b/>
        </w:rPr>
        <w:t>NOT REPORT</w:t>
      </w:r>
      <w:r w:rsidRPr="00853B08">
        <w:t xml:space="preserve"> peripheral errors using the </w:t>
      </w:r>
      <w:r w:rsidRPr="00853B08">
        <w:rPr>
          <w:b/>
        </w:rPr>
        <w:t>A2B</w:t>
      </w:r>
      <w:r w:rsidRPr="00853B08">
        <w:t xml:space="preserve"> Network Error DTC (</w:t>
      </w:r>
      <w:del w:id="532" w:author="Walus, David (D.M.)" w:date="2021-04-12T10:32:00Z">
        <w:r w:rsidRPr="00853B08" w:rsidDel="003D7508">
          <w:delText xml:space="preserve">slaves </w:delText>
        </w:r>
      </w:del>
      <w:ins w:id="533" w:author="Walus, David (D.M.)" w:date="2021-04-12T10:32:00Z">
        <w:r>
          <w:t>sub nodes</w:t>
        </w:r>
        <w:r w:rsidRPr="00853B08">
          <w:t xml:space="preserve"> </w:t>
        </w:r>
      </w:ins>
      <w:r w:rsidRPr="00853B08">
        <w:t>should use an Audio System specific DTC).</w:t>
      </w:r>
    </w:p>
    <w:p w:rsidR="00853B08" w:rsidRPr="00853B08" w:rsidRDefault="00AC7DF0" w:rsidP="00500605">
      <w:pPr>
        <w:rPr>
          <w:rFonts w:cs="Arial"/>
        </w:rPr>
      </w:pPr>
    </w:p>
    <w:p w:rsidR="00406F39" w:rsidRDefault="000322E0" w:rsidP="00B9479B">
      <w:pPr>
        <w:pStyle w:val="Heading3"/>
      </w:pPr>
      <w:bookmarkStart w:id="534" w:name="_Toc70517108"/>
      <w:r w:rsidRPr="00B9479B">
        <w:t>SWR-REQ-393186/B-Sub Node's Main Node Clock Error Detection and Reporting</w:t>
      </w:r>
      <w:bookmarkEnd w:id="534"/>
    </w:p>
    <w:p w:rsidR="00500605" w:rsidRDefault="00AC7DF0" w:rsidP="00500605">
      <w:pPr>
        <w:rPr>
          <w:rFonts w:cs="Arial"/>
        </w:rPr>
      </w:pPr>
    </w:p>
    <w:p w:rsidR="00696B52" w:rsidRPr="00696B52" w:rsidRDefault="000322E0" w:rsidP="00696B52">
      <w:pPr>
        <w:rPr>
          <w:rFonts w:cs="Arial"/>
          <w:i/>
        </w:rPr>
      </w:pPr>
      <w:r w:rsidRPr="00696B52">
        <w:rPr>
          <w:rFonts w:cs="Arial"/>
          <w:i/>
        </w:rPr>
        <w:t>(Verification Test: HLSL_A2B_LINK_REQ_</w:t>
      </w:r>
      <w:del w:id="535" w:author="David" w:date="2021-04-23T08:17:00Z">
        <w:r w:rsidRPr="00696B52" w:rsidDel="009A7747">
          <w:rPr>
            <w:rFonts w:cs="Arial"/>
            <w:i/>
          </w:rPr>
          <w:delText>_</w:delText>
        </w:r>
      </w:del>
      <w:del w:id="536" w:author="Walus, David (D.M.)" w:date="2021-04-28T14:08:00Z">
        <w:r w:rsidRPr="00696B52" w:rsidDel="00B929A6">
          <w:rPr>
            <w:rFonts w:cs="Arial"/>
            <w:i/>
          </w:rPr>
          <w:delText>1</w:delText>
        </w:r>
      </w:del>
      <w:ins w:id="537" w:author="David" w:date="2021-04-23T08:18:00Z">
        <w:del w:id="538" w:author="Walus, David (D.M.)" w:date="2021-04-28T14:08:00Z">
          <w:r w:rsidDel="00B929A6">
            <w:rPr>
              <w:rFonts w:cs="Arial"/>
              <w:i/>
            </w:rPr>
            <w:delText>3.4.10.1</w:delText>
          </w:r>
        </w:del>
      </w:ins>
      <w:ins w:id="539" w:author="Walus, David (D.M.)" w:date="2021-04-28T14:08:00Z">
        <w:r>
          <w:rPr>
            <w:rFonts w:cs="Arial"/>
            <w:i/>
          </w:rPr>
          <w:t>3.2.2</w:t>
        </w:r>
      </w:ins>
      <w:ins w:id="540" w:author="Walus, David (D.M.)" w:date="2021-04-28T14:49:00Z">
        <w:r>
          <w:rPr>
            <w:rFonts w:cs="Arial"/>
            <w:i/>
          </w:rPr>
          <w:t>8</w:t>
        </w:r>
      </w:ins>
      <w:r w:rsidRPr="00696B52">
        <w:rPr>
          <w:rFonts w:cs="Arial"/>
          <w:i/>
        </w:rPr>
        <w:t>)</w:t>
      </w:r>
    </w:p>
    <w:p w:rsidR="00696B52" w:rsidRPr="00696B52" w:rsidDel="009A7747" w:rsidRDefault="000322E0" w:rsidP="00696B52">
      <w:pPr>
        <w:rPr>
          <w:del w:id="541" w:author="David" w:date="2021-04-23T08:22:00Z"/>
          <w:rFonts w:cs="Arial"/>
        </w:rPr>
      </w:pPr>
      <w:del w:id="542" w:author="David" w:date="2021-04-23T08:18:00Z">
        <w:r w:rsidRPr="00696B52" w:rsidDel="009A7747">
          <w:rPr>
            <w:rFonts w:cs="Arial"/>
          </w:rPr>
          <w:delText>See 3.4.10</w:delText>
        </w:r>
        <w:r w:rsidRPr="00696B52" w:rsidDel="009A7747">
          <w:rPr>
            <w:rFonts w:cs="Arial"/>
          </w:rPr>
          <w:tab/>
        </w:r>
      </w:del>
      <w:del w:id="543" w:author="David" w:date="2021-04-23T08:22:00Z">
        <w:r w:rsidRPr="00696B52" w:rsidDel="009A7747">
          <w:rPr>
            <w:rFonts w:cs="Arial"/>
          </w:rPr>
          <w:delText xml:space="preserve">Loss of Audio Master </w:delText>
        </w:r>
      </w:del>
      <w:ins w:id="544" w:author="Walus, David (D.M.)" w:date="2021-04-12T10:36:00Z">
        <w:del w:id="545" w:author="David" w:date="2021-04-23T08:22:00Z">
          <w:r w:rsidDel="009A7747">
            <w:rPr>
              <w:rFonts w:cs="Arial"/>
            </w:rPr>
            <w:delText>Main Node</w:delText>
          </w:r>
          <w:r w:rsidRPr="00696B52" w:rsidDel="009A7747">
            <w:rPr>
              <w:rFonts w:cs="Arial"/>
            </w:rPr>
            <w:delText xml:space="preserve"> </w:delText>
          </w:r>
        </w:del>
      </w:ins>
      <w:del w:id="546" w:author="David" w:date="2021-04-23T08:22:00Z">
        <w:r w:rsidRPr="00696B52" w:rsidDel="009A7747">
          <w:rPr>
            <w:rFonts w:cs="Arial"/>
          </w:rPr>
          <w:delText xml:space="preserve">Clock Error Detection on Master </w:delText>
        </w:r>
      </w:del>
      <w:ins w:id="547" w:author="Walus, David (D.M.)" w:date="2021-04-12T10:36:00Z">
        <w:del w:id="548" w:author="David" w:date="2021-04-23T08:22:00Z">
          <w:r w:rsidDel="009A7747">
            <w:rPr>
              <w:rFonts w:cs="Arial"/>
            </w:rPr>
            <w:delText>the Main Node</w:delText>
          </w:r>
          <w:r w:rsidRPr="00696B52" w:rsidDel="009A7747">
            <w:rPr>
              <w:rFonts w:cs="Arial"/>
            </w:rPr>
            <w:delText xml:space="preserve"> </w:delText>
          </w:r>
        </w:del>
      </w:ins>
      <w:del w:id="549" w:author="David" w:date="2021-04-23T08:22:00Z">
        <w:r w:rsidRPr="00696B52" w:rsidDel="009A7747">
          <w:rPr>
            <w:rFonts w:cs="Arial"/>
          </w:rPr>
          <w:delText xml:space="preserve">and Slave </w:delText>
        </w:r>
      </w:del>
      <w:ins w:id="550" w:author="Walus, David (D.M.)" w:date="2021-04-12T10:36:00Z">
        <w:del w:id="551" w:author="David" w:date="2021-04-23T08:22:00Z">
          <w:r w:rsidDel="009A7747">
            <w:rPr>
              <w:rFonts w:cs="Arial"/>
            </w:rPr>
            <w:delText>Sub Node</w:delText>
          </w:r>
          <w:r w:rsidRPr="00696B52" w:rsidDel="009A7747">
            <w:rPr>
              <w:rFonts w:cs="Arial"/>
            </w:rPr>
            <w:delText xml:space="preserve"> </w:delText>
          </w:r>
        </w:del>
      </w:ins>
      <w:del w:id="552" w:author="David" w:date="2021-04-23T08:22:00Z">
        <w:r w:rsidRPr="00696B52" w:rsidDel="009A7747">
          <w:rPr>
            <w:rFonts w:cs="Arial"/>
          </w:rPr>
          <w:delText>Hosts.</w:delText>
        </w:r>
      </w:del>
    </w:p>
    <w:p w:rsidR="00696B52" w:rsidRDefault="000322E0" w:rsidP="00500605">
      <w:pPr>
        <w:rPr>
          <w:ins w:id="553" w:author="David" w:date="2021-04-23T08:20:00Z"/>
          <w:rFonts w:cs="Arial"/>
        </w:rPr>
      </w:pPr>
      <w:ins w:id="554" w:author="David" w:date="2021-04-23T08:20:00Z">
        <w:r w:rsidRPr="009A7747">
          <w:rPr>
            <w:rFonts w:cs="Arial"/>
          </w:rPr>
          <w:t xml:space="preserve">Loss of Main Node </w:t>
        </w:r>
        <w:r>
          <w:rPr>
            <w:rFonts w:cs="Arial"/>
          </w:rPr>
          <w:t xml:space="preserve">Audio </w:t>
        </w:r>
        <w:r w:rsidRPr="009A7747">
          <w:rPr>
            <w:rFonts w:cs="Arial"/>
          </w:rPr>
          <w:t>Clock (from the Host to the Main node, Main to Sub node, or Sub to Sub node) will result in the A2B transceiver going into RESET within 100us to 600us.</w:t>
        </w:r>
        <w:r>
          <w:rPr>
            <w:rFonts w:cs="Arial"/>
          </w:rPr>
          <w:t xml:space="preserve"> If</w:t>
        </w:r>
      </w:ins>
      <w:ins w:id="555" w:author="David" w:date="2021-04-23T08:21:00Z">
        <w:r>
          <w:rPr>
            <w:rFonts w:cs="Arial"/>
          </w:rPr>
          <w:t xml:space="preserve"> this condition occurs, the Main Node shall set a DE</w:t>
        </w:r>
      </w:ins>
      <w:ins w:id="556" w:author="David" w:date="2021-04-23T08:22:00Z">
        <w:r>
          <w:rPr>
            <w:rFonts w:cs="Arial"/>
          </w:rPr>
          <w:t xml:space="preserve">T for </w:t>
        </w:r>
        <w:r w:rsidRPr="009A7747">
          <w:rPr>
            <w:rFonts w:cs="Arial"/>
            <w:i/>
            <w:iCs/>
          </w:rPr>
          <w:t>Main Node Audio Clock Error Detection</w:t>
        </w:r>
        <w:r>
          <w:rPr>
            <w:rFonts w:cs="Arial"/>
          </w:rPr>
          <w:t>.</w:t>
        </w:r>
      </w:ins>
    </w:p>
    <w:p w:rsidR="009A7747" w:rsidRPr="00511AE6" w:rsidRDefault="00AC7DF0" w:rsidP="00500605">
      <w:pPr>
        <w:rPr>
          <w:rFonts w:cs="Arial"/>
        </w:rPr>
      </w:pPr>
    </w:p>
    <w:p w:rsidR="00406F39" w:rsidRDefault="000322E0" w:rsidP="00B9479B">
      <w:pPr>
        <w:pStyle w:val="Heading2"/>
      </w:pPr>
      <w:bookmarkStart w:id="557" w:name="_Toc70517109"/>
      <w:r w:rsidRPr="00B9479B">
        <w:t>SWR-REQ-393151/B-Peripheral Requirements</w:t>
      </w:r>
      <w:bookmarkEnd w:id="557"/>
    </w:p>
    <w:p w:rsidR="00500605" w:rsidRPr="007816B2" w:rsidRDefault="00AC7DF0" w:rsidP="00500605">
      <w:pPr>
        <w:rPr>
          <w:rFonts w:cs="Arial"/>
        </w:rPr>
      </w:pPr>
    </w:p>
    <w:p w:rsidR="007816B2" w:rsidRPr="007816B2" w:rsidRDefault="000322E0" w:rsidP="007816B2">
      <w:pPr>
        <w:rPr>
          <w:rFonts w:cs="Arial"/>
        </w:rPr>
      </w:pPr>
      <w:r w:rsidRPr="007816B2">
        <w:rPr>
          <w:rFonts w:cs="Arial"/>
        </w:rPr>
        <w:t xml:space="preserve">The Host, </w:t>
      </w:r>
      <w:del w:id="558" w:author="Walus, David (D.M.)" w:date="2021-04-12T10:38:00Z">
        <w:r w:rsidRPr="007816B2" w:rsidDel="00CC7973">
          <w:rPr>
            <w:rFonts w:cs="Arial"/>
          </w:rPr>
          <w:delText xml:space="preserve">Master </w:delText>
        </w:r>
      </w:del>
      <w:ins w:id="559" w:author="Walus, David (D.M.)" w:date="2021-04-12T10:38:00Z">
        <w:r>
          <w:rPr>
            <w:rFonts w:cs="Arial"/>
          </w:rPr>
          <w:t>Main</w:t>
        </w:r>
        <w:r w:rsidRPr="007816B2">
          <w:rPr>
            <w:rFonts w:cs="Arial"/>
          </w:rPr>
          <w:t xml:space="preserve"> </w:t>
        </w:r>
      </w:ins>
      <w:r w:rsidRPr="007816B2">
        <w:rPr>
          <w:rFonts w:cs="Arial"/>
        </w:rPr>
        <w:t xml:space="preserve">Nodes and </w:t>
      </w:r>
      <w:del w:id="560" w:author="Walus, David (D.M.)" w:date="2021-04-12T10:38:00Z">
        <w:r w:rsidRPr="007816B2" w:rsidDel="00CC7973">
          <w:rPr>
            <w:rFonts w:cs="Arial"/>
          </w:rPr>
          <w:delText xml:space="preserve">Slave </w:delText>
        </w:r>
      </w:del>
      <w:ins w:id="561" w:author="Walus, David (D.M.)" w:date="2021-04-12T10:38:00Z">
        <w:r>
          <w:rPr>
            <w:rFonts w:cs="Arial"/>
          </w:rPr>
          <w:t>Sub</w:t>
        </w:r>
        <w:r w:rsidRPr="007816B2">
          <w:rPr>
            <w:rFonts w:cs="Arial"/>
          </w:rPr>
          <w:t xml:space="preserve"> </w:t>
        </w:r>
      </w:ins>
      <w:r w:rsidRPr="007816B2">
        <w:rPr>
          <w:rFonts w:cs="Arial"/>
        </w:rPr>
        <w:t xml:space="preserve">nodes are capable of communication to/from A2B peripherals. The Host communicates to the </w:t>
      </w:r>
      <w:del w:id="562" w:author="Walus, David (D.M.)" w:date="2021-04-12T10:39:00Z">
        <w:r w:rsidRPr="007816B2" w:rsidDel="00CC7973">
          <w:rPr>
            <w:rFonts w:cs="Arial"/>
          </w:rPr>
          <w:delText>master</w:delText>
        </w:r>
      </w:del>
      <w:ins w:id="563" w:author="Walus, David (D.M.)" w:date="2021-04-12T10:39:00Z">
        <w:r>
          <w:rPr>
            <w:rFonts w:cs="Arial"/>
          </w:rPr>
          <w:t>main node</w:t>
        </w:r>
      </w:ins>
      <w:r w:rsidRPr="007816B2">
        <w:rPr>
          <w:rFonts w:cs="Arial"/>
        </w:rPr>
        <w:t xml:space="preserve">, and the </w:t>
      </w:r>
      <w:del w:id="564" w:author="Walus, David (D.M.)" w:date="2021-04-12T10:39:00Z">
        <w:r w:rsidRPr="007816B2" w:rsidDel="00CC7973">
          <w:rPr>
            <w:rFonts w:cs="Arial"/>
          </w:rPr>
          <w:delText xml:space="preserve">master </w:delText>
        </w:r>
      </w:del>
      <w:ins w:id="565" w:author="Walus, David (D.M.)" w:date="2021-04-12T10:39:00Z">
        <w:r>
          <w:rPr>
            <w:rFonts w:cs="Arial"/>
          </w:rPr>
          <w:t>main node</w:t>
        </w:r>
        <w:r w:rsidRPr="007816B2">
          <w:rPr>
            <w:rFonts w:cs="Arial"/>
          </w:rPr>
          <w:t xml:space="preserve"> </w:t>
        </w:r>
      </w:ins>
      <w:r w:rsidRPr="007816B2">
        <w:rPr>
          <w:rFonts w:cs="Arial"/>
        </w:rPr>
        <w:t xml:space="preserve">can communicate to its peripherals, or its downstream </w:t>
      </w:r>
      <w:del w:id="566" w:author="Walus, David (D.M.)" w:date="2021-04-12T10:39:00Z">
        <w:r w:rsidRPr="007816B2" w:rsidDel="00CC7973">
          <w:rPr>
            <w:rFonts w:cs="Arial"/>
          </w:rPr>
          <w:delText>slaves</w:delText>
        </w:r>
      </w:del>
      <w:ins w:id="567" w:author="Walus, David (D.M.)" w:date="2021-04-12T10:39:00Z">
        <w:r>
          <w:rPr>
            <w:rFonts w:cs="Arial"/>
          </w:rPr>
          <w:t>sub nodes</w:t>
        </w:r>
      </w:ins>
      <w:r w:rsidRPr="007816B2">
        <w:rPr>
          <w:rFonts w:cs="Arial"/>
        </w:rPr>
        <w:t>.</w:t>
      </w:r>
    </w:p>
    <w:p w:rsidR="007816B2" w:rsidRPr="007816B2" w:rsidRDefault="00AC7DF0" w:rsidP="00500605">
      <w:pPr>
        <w:rPr>
          <w:rFonts w:cs="Arial"/>
        </w:rPr>
      </w:pPr>
    </w:p>
    <w:p w:rsidR="00406F39" w:rsidRDefault="000322E0" w:rsidP="00B9479B">
      <w:pPr>
        <w:pStyle w:val="Heading3"/>
      </w:pPr>
      <w:bookmarkStart w:id="568" w:name="_Toc70517110"/>
      <w:r w:rsidRPr="00B9479B">
        <w:t>SWR-REQ-393187/A-Types of Peripherals</w:t>
      </w:r>
      <w:bookmarkEnd w:id="568"/>
    </w:p>
    <w:p w:rsidR="00500605" w:rsidRPr="009C3F0B" w:rsidRDefault="00AC7DF0" w:rsidP="00500605">
      <w:pPr>
        <w:rPr>
          <w:rFonts w:cs="Arial"/>
        </w:rPr>
      </w:pPr>
    </w:p>
    <w:p w:rsidR="009C3F0B" w:rsidRPr="009C3F0B" w:rsidRDefault="000322E0" w:rsidP="009C3F0B">
      <w:pPr>
        <w:rPr>
          <w:rFonts w:cs="Arial"/>
        </w:rPr>
      </w:pPr>
      <w:r w:rsidRPr="009C3F0B">
        <w:rPr>
          <w:rFonts w:cs="Arial"/>
        </w:rPr>
        <w:lastRenderedPageBreak/>
        <w:t>The Ford’s In-Vehicle Infotainment &amp; Connectivity team shall maintain a list of approved peripheral devices.</w:t>
      </w:r>
    </w:p>
    <w:p w:rsidR="009C3F0B" w:rsidRPr="009C3F0B" w:rsidRDefault="00AC7DF0" w:rsidP="00500605">
      <w:pPr>
        <w:rPr>
          <w:rFonts w:cs="Arial"/>
        </w:rPr>
      </w:pPr>
    </w:p>
    <w:p w:rsidR="00406F39" w:rsidRDefault="000322E0" w:rsidP="00B9479B">
      <w:pPr>
        <w:pStyle w:val="Heading2"/>
      </w:pPr>
      <w:bookmarkStart w:id="569" w:name="_Toc70517111"/>
      <w:r w:rsidRPr="00B9479B">
        <w:t>SWR-REQ-393152/B-A2B Software Development Tools, Software Stack and Process</w:t>
      </w:r>
      <w:bookmarkEnd w:id="569"/>
    </w:p>
    <w:p w:rsidR="00500605" w:rsidRPr="00C56CEE" w:rsidRDefault="00AC7DF0" w:rsidP="00500605">
      <w:pPr>
        <w:rPr>
          <w:rFonts w:cs="Arial"/>
        </w:rPr>
      </w:pPr>
    </w:p>
    <w:p w:rsidR="001A3C14" w:rsidRPr="00C56CEE" w:rsidRDefault="000322E0" w:rsidP="001A3C14">
      <w:pPr>
        <w:rPr>
          <w:rFonts w:cs="Arial"/>
        </w:rPr>
      </w:pPr>
      <w:r w:rsidRPr="00C56CEE">
        <w:rPr>
          <w:rFonts w:cs="Arial"/>
        </w:rPr>
        <w:t xml:space="preserve">All modules using the A2B system must follow a specified software design process. In general, the modules shall utilize the Analog Devices SigmaStudio design software </w:t>
      </w:r>
      <w:del w:id="570" w:author="David" w:date="2021-04-23T08:27:00Z">
        <w:r w:rsidRPr="00C56CEE" w:rsidDel="00C56CEE">
          <w:rPr>
            <w:rFonts w:cs="Arial"/>
          </w:rPr>
          <w:delText xml:space="preserve">with the current A2B plug-in </w:delText>
        </w:r>
      </w:del>
      <w:r w:rsidRPr="00C56CEE">
        <w:rPr>
          <w:rFonts w:cs="Arial"/>
        </w:rPr>
        <w:t xml:space="preserve">to configure all </w:t>
      </w:r>
      <w:del w:id="571" w:author="Walus, David (D.M.)" w:date="2021-04-12T10:41:00Z">
        <w:r w:rsidRPr="00C56CEE" w:rsidDel="00FC693B">
          <w:rPr>
            <w:rFonts w:cs="Arial"/>
          </w:rPr>
          <w:delText xml:space="preserve">master </w:delText>
        </w:r>
      </w:del>
      <w:ins w:id="572" w:author="Walus, David (D.M.)" w:date="2021-04-12T10:41:00Z">
        <w:r w:rsidRPr="00C56CEE">
          <w:rPr>
            <w:rFonts w:cs="Arial"/>
          </w:rPr>
          <w:t xml:space="preserve">main node </w:t>
        </w:r>
      </w:ins>
      <w:r w:rsidRPr="00C56CEE">
        <w:rPr>
          <w:rFonts w:cs="Arial"/>
        </w:rPr>
        <w:t xml:space="preserve">and </w:t>
      </w:r>
      <w:del w:id="573" w:author="Walus, David (D.M.)" w:date="2021-04-12T10:41:00Z">
        <w:r w:rsidRPr="00C56CEE" w:rsidDel="00FC693B">
          <w:rPr>
            <w:rFonts w:cs="Arial"/>
          </w:rPr>
          <w:delText xml:space="preserve">slave </w:delText>
        </w:r>
      </w:del>
      <w:ins w:id="574" w:author="Walus, David (D.M.)" w:date="2021-04-12T10:41:00Z">
        <w:r w:rsidRPr="00C56CEE">
          <w:rPr>
            <w:rFonts w:cs="Arial"/>
          </w:rPr>
          <w:t xml:space="preserve">sub node </w:t>
        </w:r>
      </w:ins>
      <w:r w:rsidRPr="00C56CEE">
        <w:rPr>
          <w:rFonts w:cs="Arial"/>
        </w:rPr>
        <w:t>device registers. This will allow the SigmaStudio software to generate a compatible configuration file for A2B software stack for all design.</w:t>
      </w:r>
    </w:p>
    <w:p w:rsidR="001A3C14" w:rsidRPr="00C56CEE" w:rsidRDefault="00AC7DF0" w:rsidP="00500605">
      <w:pPr>
        <w:rPr>
          <w:rFonts w:cs="Arial"/>
        </w:rPr>
      </w:pPr>
    </w:p>
    <w:p w:rsidR="00406F39" w:rsidRDefault="000322E0" w:rsidP="00B9479B">
      <w:pPr>
        <w:pStyle w:val="Heading3"/>
      </w:pPr>
      <w:bookmarkStart w:id="575" w:name="_Toc70517112"/>
      <w:r w:rsidRPr="00B9479B">
        <w:t>SWR-REQ-393203/B-Sigma Studio Software</w:t>
      </w:r>
      <w:bookmarkEnd w:id="575"/>
    </w:p>
    <w:p w:rsidR="00500605" w:rsidRPr="00CE3D5C" w:rsidRDefault="00AC7DF0" w:rsidP="00500605">
      <w:pPr>
        <w:rPr>
          <w:rFonts w:cs="Arial"/>
        </w:rPr>
      </w:pPr>
    </w:p>
    <w:p w:rsidR="00923CDA" w:rsidRPr="00CE3D5C" w:rsidRDefault="000322E0" w:rsidP="00923CDA">
      <w:pPr>
        <w:rPr>
          <w:rFonts w:cs="Arial"/>
          <w:i/>
        </w:rPr>
      </w:pPr>
      <w:r w:rsidRPr="00CE3D5C">
        <w:rPr>
          <w:rFonts w:eastAsiaTheme="minorHAnsi" w:cs="Arial"/>
          <w:i/>
          <w:color w:val="000000"/>
        </w:rPr>
        <w:t xml:space="preserve">(Verification Test: </w:t>
      </w:r>
      <w:r w:rsidRPr="00CE3D5C">
        <w:rPr>
          <w:rFonts w:cs="Arial"/>
          <w:i/>
        </w:rPr>
        <w:t>HLSL_A2B_LINK_REQ_</w:t>
      </w:r>
      <w:del w:id="576" w:author="Walus, David (D.M.)" w:date="2021-04-28T14:11:00Z">
        <w:r w:rsidRPr="00CE3D5C" w:rsidDel="00183048">
          <w:rPr>
            <w:rFonts w:cs="Arial"/>
            <w:i/>
          </w:rPr>
          <w:delText>_</w:delText>
        </w:r>
      </w:del>
      <w:del w:id="577" w:author="Walus, David (D.M.)" w:date="2021-04-28T14:10:00Z">
        <w:r w:rsidRPr="00CE3D5C" w:rsidDel="00183048">
          <w:rPr>
            <w:rFonts w:cs="Arial"/>
            <w:i/>
          </w:rPr>
          <w:fldChar w:fldCharType="begin"/>
        </w:r>
        <w:r w:rsidRPr="00CE3D5C" w:rsidDel="00183048">
          <w:rPr>
            <w:rFonts w:cs="Arial"/>
            <w:i/>
          </w:rPr>
          <w:delInstrText xml:space="preserve"> AUTONUMLGL  \* Arabic \e \s . </w:delInstrText>
        </w:r>
        <w:r w:rsidRPr="00CE3D5C" w:rsidDel="00183048">
          <w:rPr>
            <w:rFonts w:cs="Arial"/>
            <w:i/>
          </w:rPr>
          <w:fldChar w:fldCharType="end"/>
        </w:r>
      </w:del>
      <w:ins w:id="578" w:author="Walus, David (D.M.)" w:date="2021-04-28T14:11:00Z">
        <w:r>
          <w:rPr>
            <w:rFonts w:cs="Arial"/>
            <w:i/>
          </w:rPr>
          <w:t>3.2.</w:t>
        </w:r>
      </w:ins>
      <w:ins w:id="579" w:author="Walus, David (D.M.)" w:date="2021-04-28T14:49:00Z">
        <w:r>
          <w:rPr>
            <w:rFonts w:cs="Arial"/>
            <w:i/>
          </w:rPr>
          <w:t>29</w:t>
        </w:r>
      </w:ins>
      <w:r w:rsidRPr="00CE3D5C">
        <w:rPr>
          <w:rFonts w:cs="Arial"/>
          <w:i/>
        </w:rPr>
        <w:t>)</w:t>
      </w:r>
    </w:p>
    <w:p w:rsidR="00923CDA" w:rsidRPr="00CE3D5C" w:rsidRDefault="000322E0" w:rsidP="00923CDA">
      <w:pPr>
        <w:rPr>
          <w:rFonts w:cs="Arial"/>
          <w:b/>
        </w:rPr>
      </w:pPr>
      <w:r w:rsidRPr="00CE3D5C">
        <w:rPr>
          <w:rFonts w:cs="Arial"/>
        </w:rPr>
        <w:t>All modules shall use the most current version of the Analog Devices SigmaStudio software</w:t>
      </w:r>
      <w:del w:id="580" w:author="David" w:date="2021-04-23T08:28:00Z">
        <w:r w:rsidRPr="00CE3D5C" w:rsidDel="00CE3D5C">
          <w:rPr>
            <w:rFonts w:cs="Arial"/>
          </w:rPr>
          <w:delText xml:space="preserve"> with the A2B plugin software</w:delText>
        </w:r>
      </w:del>
      <w:r w:rsidRPr="00CE3D5C">
        <w:rPr>
          <w:rFonts w:cs="Arial"/>
        </w:rPr>
        <w:t xml:space="preserve">. Available from </w:t>
      </w:r>
      <w:r w:rsidRPr="00CE3D5C">
        <w:rPr>
          <w:rFonts w:cs="Arial"/>
          <w:i/>
          <w:iCs/>
        </w:rPr>
        <w:t>www.analog.com/SigmaStudio</w:t>
      </w:r>
    </w:p>
    <w:p w:rsidR="00923CDA" w:rsidRPr="00CE3D5C" w:rsidRDefault="00AC7DF0" w:rsidP="00500605">
      <w:pPr>
        <w:rPr>
          <w:rFonts w:cs="Arial"/>
        </w:rPr>
      </w:pPr>
    </w:p>
    <w:p w:rsidR="00406F39" w:rsidRDefault="000322E0" w:rsidP="00B9479B">
      <w:pPr>
        <w:pStyle w:val="Heading3"/>
      </w:pPr>
      <w:bookmarkStart w:id="581" w:name="_Toc70517113"/>
      <w:r w:rsidRPr="00B9479B">
        <w:t>SWR-REQ-393204/B-A2B Software Stack</w:t>
      </w:r>
      <w:bookmarkEnd w:id="581"/>
    </w:p>
    <w:p w:rsidR="00500605" w:rsidRPr="00E24A9D" w:rsidRDefault="00AC7DF0" w:rsidP="00500605">
      <w:pPr>
        <w:rPr>
          <w:rFonts w:cs="Arial"/>
        </w:rPr>
      </w:pPr>
    </w:p>
    <w:p w:rsidR="000D43F1" w:rsidRPr="00E24A9D" w:rsidRDefault="000322E0" w:rsidP="000D43F1">
      <w:pPr>
        <w:rPr>
          <w:rFonts w:cs="Arial"/>
          <w:i/>
        </w:rPr>
      </w:pPr>
      <w:r w:rsidRPr="00E24A9D">
        <w:rPr>
          <w:rFonts w:eastAsiaTheme="minorHAnsi" w:cs="Arial"/>
          <w:i/>
          <w:color w:val="000000"/>
        </w:rPr>
        <w:t xml:space="preserve">(Verification Test: </w:t>
      </w:r>
      <w:r w:rsidRPr="00E24A9D">
        <w:rPr>
          <w:rFonts w:cs="Arial"/>
          <w:i/>
        </w:rPr>
        <w:t>HLSL_A2B_LINK_REQ_</w:t>
      </w:r>
      <w:del w:id="582" w:author="Walus, David (D.M.)" w:date="2021-04-28T14:12:00Z">
        <w:r w:rsidRPr="00E24A9D" w:rsidDel="00683B48">
          <w:rPr>
            <w:rFonts w:cs="Arial"/>
            <w:i/>
          </w:rPr>
          <w:delText>_</w:delText>
        </w:r>
        <w:r w:rsidRPr="00E24A9D" w:rsidDel="00683B48">
          <w:rPr>
            <w:rFonts w:cs="Arial"/>
            <w:i/>
          </w:rPr>
          <w:fldChar w:fldCharType="begin"/>
        </w:r>
        <w:r w:rsidRPr="00E24A9D" w:rsidDel="00683B48">
          <w:rPr>
            <w:rFonts w:cs="Arial"/>
            <w:i/>
          </w:rPr>
          <w:delInstrText xml:space="preserve"> AUTONUMLGL  \* Arabic \e \s . </w:delInstrText>
        </w:r>
        <w:r w:rsidRPr="00E24A9D" w:rsidDel="00683B48">
          <w:rPr>
            <w:rFonts w:cs="Arial"/>
            <w:i/>
          </w:rPr>
          <w:fldChar w:fldCharType="end"/>
        </w:r>
      </w:del>
      <w:ins w:id="583" w:author="Walus, David (D.M.)" w:date="2021-04-28T14:12:00Z">
        <w:r>
          <w:rPr>
            <w:rFonts w:cs="Arial"/>
            <w:i/>
          </w:rPr>
          <w:t>3.2.3</w:t>
        </w:r>
      </w:ins>
      <w:ins w:id="584" w:author="Walus, David (D.M.)" w:date="2021-04-28T14:50:00Z">
        <w:r>
          <w:rPr>
            <w:rFonts w:cs="Arial"/>
            <w:i/>
          </w:rPr>
          <w:t>0</w:t>
        </w:r>
      </w:ins>
      <w:r w:rsidRPr="00E24A9D">
        <w:rPr>
          <w:rFonts w:cs="Arial"/>
          <w:i/>
        </w:rPr>
        <w:t>)</w:t>
      </w:r>
    </w:p>
    <w:p w:rsidR="000D43F1" w:rsidRPr="00E24A9D" w:rsidRDefault="000322E0" w:rsidP="000D43F1">
      <w:pPr>
        <w:rPr>
          <w:rFonts w:cs="Arial"/>
        </w:rPr>
      </w:pPr>
      <w:r w:rsidRPr="00E24A9D">
        <w:rPr>
          <w:rFonts w:cs="Arial"/>
        </w:rPr>
        <w:t>The Host/</w:t>
      </w:r>
      <w:del w:id="585" w:author="Walus, David (D.M.)" w:date="2021-04-12T10:42:00Z">
        <w:r w:rsidRPr="00E24A9D" w:rsidDel="0018649C">
          <w:rPr>
            <w:rFonts w:cs="Arial"/>
          </w:rPr>
          <w:delText xml:space="preserve">Master </w:delText>
        </w:r>
      </w:del>
      <w:ins w:id="586" w:author="Walus, David (D.M.)" w:date="2021-04-12T10:42:00Z">
        <w:r w:rsidRPr="00E24A9D">
          <w:rPr>
            <w:rFonts w:cs="Arial"/>
          </w:rPr>
          <w:t xml:space="preserve">Main node </w:t>
        </w:r>
      </w:ins>
      <w:r w:rsidRPr="00E24A9D">
        <w:rPr>
          <w:rFonts w:cs="Arial"/>
        </w:rPr>
        <w:t>module shall use the most current version of the A2B Software Stack. Available from</w:t>
      </w:r>
      <w:ins w:id="587" w:author="David" w:date="2021-04-23T08:59:00Z">
        <w:r w:rsidRPr="00E24A9D">
          <w:rPr>
            <w:rFonts w:cs="Arial"/>
          </w:rPr>
          <w:t>:</w:t>
        </w:r>
      </w:ins>
      <w:del w:id="588" w:author="David" w:date="2021-04-23T08:59:00Z">
        <w:r w:rsidRPr="00E24A9D" w:rsidDel="00E24A9D">
          <w:rPr>
            <w:rFonts w:cs="Arial"/>
          </w:rPr>
          <w:delText xml:space="preserve"> </w:delText>
        </w:r>
      </w:del>
    </w:p>
    <w:p w:rsidR="00E24A9D" w:rsidRPr="00E24A9D" w:rsidRDefault="000322E0" w:rsidP="00AF5A30">
      <w:pPr>
        <w:numPr>
          <w:ilvl w:val="0"/>
          <w:numId w:val="16"/>
        </w:numPr>
        <w:rPr>
          <w:ins w:id="589" w:author="David" w:date="2021-04-23T08:59:00Z"/>
          <w:rFonts w:cs="Arial"/>
        </w:rPr>
      </w:pPr>
      <w:ins w:id="590" w:author="David" w:date="2021-04-23T09:00:00Z">
        <w:r w:rsidRPr="00E24A9D">
          <w:rPr>
            <w:rFonts w:cs="Arial"/>
          </w:rPr>
          <w:t>https://</w:t>
        </w:r>
      </w:ins>
      <w:ins w:id="591" w:author="David" w:date="2021-04-23T09:01:00Z">
        <w:r w:rsidRPr="00E24A9D">
          <w:rPr>
            <w:rFonts w:cs="Arial"/>
          </w:rPr>
          <w:t>www.analog.com/SRF</w:t>
        </w:r>
      </w:ins>
    </w:p>
    <w:p w:rsidR="00E24A9D" w:rsidRPr="00E24A9D" w:rsidRDefault="000322E0" w:rsidP="00AF5A30">
      <w:pPr>
        <w:numPr>
          <w:ilvl w:val="0"/>
          <w:numId w:val="16"/>
        </w:numPr>
        <w:rPr>
          <w:ins w:id="592" w:author="David" w:date="2021-04-23T08:59:00Z"/>
          <w:rFonts w:cs="Arial"/>
        </w:rPr>
      </w:pPr>
      <w:r>
        <w:rPr>
          <w:rFonts w:cs="Arial"/>
        </w:rPr>
        <w:fldChar w:fldCharType="begin"/>
      </w:r>
      <w:r>
        <w:rPr>
          <w:rFonts w:cs="Arial"/>
        </w:rPr>
        <w:instrText xml:space="preserve"> HYPERLINK "</w:instrText>
      </w:r>
      <w:r w:rsidRPr="00E24A9D">
        <w:rPr>
          <w:rFonts w:cs="Arial"/>
        </w:rPr>
        <w:instrText>https://www.analog.com/en/gated/a2b/a2b-technology.html</w:instrText>
      </w:r>
      <w:r>
        <w:rPr>
          <w:rFonts w:cs="Arial"/>
        </w:rPr>
        <w:instrText xml:space="preserve">" </w:instrText>
      </w:r>
      <w:r>
        <w:rPr>
          <w:rFonts w:cs="Arial"/>
        </w:rPr>
        <w:fldChar w:fldCharType="separate"/>
      </w:r>
      <w:ins w:id="593" w:author="David" w:date="2021-04-23T08:59:00Z">
        <w:r w:rsidRPr="00E24A9D">
          <w:rPr>
            <w:rFonts w:cs="Arial"/>
          </w:rPr>
          <w:t>https://www.analog.com/en/gated/a2b/a2b-technology.html</w:t>
        </w:r>
      </w:ins>
      <w:ins w:id="594" w:author="David" w:date="2021-04-23T09:01:00Z">
        <w:r>
          <w:rPr>
            <w:rFonts w:cs="Arial"/>
          </w:rPr>
          <w:fldChar w:fldCharType="end"/>
        </w:r>
      </w:ins>
    </w:p>
    <w:p w:rsidR="00E24A9D" w:rsidRPr="00E24A9D" w:rsidRDefault="00AC7DF0" w:rsidP="00E24A9D">
      <w:pPr>
        <w:rPr>
          <w:ins w:id="595" w:author="David" w:date="2021-04-23T08:59:00Z"/>
          <w:rFonts w:cs="Arial"/>
        </w:rPr>
      </w:pPr>
    </w:p>
    <w:p w:rsidR="000D43F1" w:rsidRPr="00E24A9D" w:rsidRDefault="000322E0" w:rsidP="00E24A9D">
      <w:pPr>
        <w:rPr>
          <w:rFonts w:cs="Arial"/>
        </w:rPr>
      </w:pPr>
      <w:ins w:id="596" w:author="David" w:date="2021-04-23T08:59:00Z">
        <w:r w:rsidRPr="00E24A9D">
          <w:rPr>
            <w:rFonts w:cs="Arial"/>
          </w:rPr>
          <w:t>Please contact your ADI representative for assistance.</w:t>
        </w:r>
      </w:ins>
    </w:p>
    <w:p w:rsidR="000D43F1" w:rsidRPr="00E24A9D" w:rsidRDefault="00AC7DF0" w:rsidP="00500605">
      <w:pPr>
        <w:rPr>
          <w:rFonts w:cs="Arial"/>
        </w:rPr>
      </w:pPr>
    </w:p>
    <w:p w:rsidR="00406F39" w:rsidRDefault="000322E0" w:rsidP="00B9479B">
      <w:pPr>
        <w:pStyle w:val="Heading3"/>
      </w:pPr>
      <w:bookmarkStart w:id="597" w:name="_Toc70517114"/>
      <w:r w:rsidRPr="00B9479B">
        <w:t>SWR-REQ-393205/B-Sigma Studio Development Process</w:t>
      </w:r>
      <w:bookmarkEnd w:id="597"/>
    </w:p>
    <w:p w:rsidR="00500605" w:rsidRPr="001A6B82" w:rsidRDefault="00AC7DF0" w:rsidP="00500605">
      <w:pPr>
        <w:rPr>
          <w:rFonts w:cs="Arial"/>
        </w:rPr>
      </w:pPr>
    </w:p>
    <w:p w:rsidR="009067D8" w:rsidRPr="001A6B82" w:rsidRDefault="000322E0" w:rsidP="009067D8">
      <w:pPr>
        <w:rPr>
          <w:rFonts w:cs="Arial"/>
        </w:rPr>
      </w:pPr>
      <w:r w:rsidRPr="001A6B82">
        <w:rPr>
          <w:rFonts w:eastAsiaTheme="minorHAnsi" w:cs="Arial"/>
          <w:color w:val="000000"/>
        </w:rPr>
        <w:t xml:space="preserve">(Verification Test: </w:t>
      </w:r>
      <w:r w:rsidRPr="001A6B82">
        <w:rPr>
          <w:rFonts w:cs="Arial"/>
        </w:rPr>
        <w:t>HLSL_A2B_LINK_REQ_</w:t>
      </w:r>
      <w:del w:id="598" w:author="Walus, David (D.M.)" w:date="2021-04-28T14:12:00Z">
        <w:r w:rsidRPr="001A6B82" w:rsidDel="00494E21">
          <w:rPr>
            <w:rFonts w:cs="Arial"/>
          </w:rPr>
          <w:delText>_</w:delText>
        </w:r>
        <w:r w:rsidRPr="001A6B82" w:rsidDel="00494E21">
          <w:rPr>
            <w:rFonts w:cs="Arial"/>
          </w:rPr>
          <w:fldChar w:fldCharType="begin"/>
        </w:r>
        <w:r w:rsidRPr="001A6B82" w:rsidDel="00494E21">
          <w:rPr>
            <w:rFonts w:cs="Arial"/>
          </w:rPr>
          <w:delInstrText xml:space="preserve"> AUTONUMLGL  \* Arabic \e \s . </w:delInstrText>
        </w:r>
        <w:r w:rsidRPr="001A6B82" w:rsidDel="00494E21">
          <w:rPr>
            <w:rFonts w:cs="Arial"/>
          </w:rPr>
          <w:fldChar w:fldCharType="end"/>
        </w:r>
      </w:del>
      <w:ins w:id="599" w:author="Walus, David (D.M.)" w:date="2021-04-28T14:12:00Z">
        <w:r>
          <w:rPr>
            <w:rFonts w:cs="Arial"/>
          </w:rPr>
          <w:t>3.2.3</w:t>
        </w:r>
      </w:ins>
      <w:ins w:id="600" w:author="Walus, David (D.M.)" w:date="2021-04-28T14:50:00Z">
        <w:r>
          <w:rPr>
            <w:rFonts w:cs="Arial"/>
          </w:rPr>
          <w:t>1</w:t>
        </w:r>
      </w:ins>
      <w:r w:rsidRPr="001A6B82">
        <w:rPr>
          <w:rFonts w:cs="Arial"/>
        </w:rPr>
        <w:t>)</w:t>
      </w:r>
    </w:p>
    <w:p w:rsidR="009067D8" w:rsidRPr="001A6B82" w:rsidRDefault="000322E0" w:rsidP="009067D8">
      <w:pPr>
        <w:rPr>
          <w:rFonts w:cs="Arial"/>
        </w:rPr>
      </w:pPr>
      <w:r w:rsidRPr="001A6B82">
        <w:rPr>
          <w:rFonts w:cs="Arial"/>
        </w:rPr>
        <w:t xml:space="preserve">All modules shall use the identified Sigma Studio process to design </w:t>
      </w:r>
      <w:del w:id="601" w:author="Walus, David (D.M.)" w:date="2021-04-12T10:44:00Z">
        <w:r w:rsidRPr="001A6B82" w:rsidDel="0025608B">
          <w:rPr>
            <w:rFonts w:cs="Arial"/>
          </w:rPr>
          <w:delText xml:space="preserve">slave </w:delText>
        </w:r>
      </w:del>
      <w:ins w:id="602" w:author="Walus, David (D.M.)" w:date="2021-04-12T10:44:00Z">
        <w:r w:rsidRPr="001A6B82">
          <w:rPr>
            <w:rFonts w:cs="Arial"/>
          </w:rPr>
          <w:t xml:space="preserve">sub node </w:t>
        </w:r>
      </w:ins>
      <w:r w:rsidRPr="001A6B82">
        <w:rPr>
          <w:rFonts w:cs="Arial"/>
        </w:rPr>
        <w:t>and host configurations:</w:t>
      </w:r>
    </w:p>
    <w:p w:rsidR="009067D8" w:rsidRPr="001A6B82" w:rsidRDefault="000322E0" w:rsidP="00AF5A30">
      <w:pPr>
        <w:numPr>
          <w:ilvl w:val="0"/>
          <w:numId w:val="17"/>
        </w:numPr>
        <w:overflowPunct w:val="0"/>
        <w:autoSpaceDE w:val="0"/>
        <w:autoSpaceDN w:val="0"/>
        <w:adjustRightInd w:val="0"/>
        <w:ind w:left="360"/>
        <w:jc w:val="both"/>
        <w:rPr>
          <w:rFonts w:cs="Arial"/>
          <w:kern w:val="2"/>
          <w:lang w:val="en-GB"/>
        </w:rPr>
      </w:pPr>
      <w:ins w:id="603" w:author="Walus, David (D.M.)" w:date="2021-04-23T15:10:00Z">
        <w:r w:rsidRPr="001A6B82">
          <w:rPr>
            <w:rFonts w:cs="Arial"/>
            <w:kern w:val="2"/>
            <w:lang w:val="en-GB"/>
          </w:rPr>
          <w:t xml:space="preserve">The Host/Main node </w:t>
        </w:r>
      </w:ins>
      <w:ins w:id="604" w:author="Walus, David (D.M.)" w:date="2021-04-23T15:11:00Z">
        <w:r w:rsidRPr="001A6B82">
          <w:rPr>
            <w:rFonts w:cs="Arial"/>
            <w:kern w:val="2"/>
            <w:lang w:val="en-GB"/>
          </w:rPr>
          <w:t xml:space="preserve">and Sub nodes </w:t>
        </w:r>
      </w:ins>
      <w:del w:id="605" w:author="Walus, David (D.M.)" w:date="2021-04-23T15:11:00Z">
        <w:r w:rsidRPr="001A6B82" w:rsidDel="001A6B82">
          <w:rPr>
            <w:rFonts w:cs="Arial"/>
            <w:kern w:val="2"/>
            <w:lang w:val="en-GB"/>
          </w:rPr>
          <w:delText xml:space="preserve">All Modules </w:delText>
        </w:r>
      </w:del>
      <w:r w:rsidRPr="001A6B82">
        <w:rPr>
          <w:rFonts w:cs="Arial"/>
          <w:kern w:val="2"/>
          <w:lang w:val="en-GB"/>
        </w:rPr>
        <w:t>shall use the Sigma Studio tool to select and configure all A2B node properties</w:t>
      </w:r>
      <w:ins w:id="606" w:author="Walus, David (D.M.)" w:date="2021-04-23T15:11:00Z">
        <w:r w:rsidRPr="001A6B82">
          <w:rPr>
            <w:rFonts w:cs="Arial"/>
            <w:kern w:val="2"/>
            <w:lang w:val="en-GB"/>
          </w:rPr>
          <w:t xml:space="preserve"> that define that module’s A2B IC interface</w:t>
        </w:r>
      </w:ins>
      <w:r w:rsidRPr="001A6B82">
        <w:rPr>
          <w:rFonts w:cs="Arial"/>
          <w:kern w:val="2"/>
          <w:lang w:val="en-GB"/>
        </w:rPr>
        <w:t>.</w:t>
      </w:r>
    </w:p>
    <w:p w:rsidR="009067D8" w:rsidRPr="001A6B82" w:rsidRDefault="000322E0" w:rsidP="00AF5A30">
      <w:pPr>
        <w:numPr>
          <w:ilvl w:val="0"/>
          <w:numId w:val="17"/>
        </w:numPr>
        <w:overflowPunct w:val="0"/>
        <w:autoSpaceDE w:val="0"/>
        <w:autoSpaceDN w:val="0"/>
        <w:adjustRightInd w:val="0"/>
        <w:ind w:left="360"/>
        <w:jc w:val="both"/>
        <w:rPr>
          <w:rFonts w:cs="Arial"/>
          <w:kern w:val="2"/>
          <w:lang w:val="en-GB"/>
        </w:rPr>
      </w:pPr>
      <w:ins w:id="607" w:author="Walus, David (D.M.)" w:date="2021-04-23T15:12:00Z">
        <w:r w:rsidRPr="001A6B82">
          <w:rPr>
            <w:rFonts w:cs="Arial"/>
            <w:kern w:val="2"/>
            <w:lang w:val="en-GB"/>
          </w:rPr>
          <w:t xml:space="preserve">The Host/Main node and Sub nodes </w:t>
        </w:r>
      </w:ins>
      <w:del w:id="608" w:author="Walus, David (D.M.)" w:date="2021-04-23T15:12:00Z">
        <w:r w:rsidRPr="001A6B82" w:rsidDel="001A6B82">
          <w:rPr>
            <w:rFonts w:cs="Arial"/>
            <w:kern w:val="2"/>
            <w:lang w:val="en-GB"/>
          </w:rPr>
          <w:delText xml:space="preserve">All Modules </w:delText>
        </w:r>
      </w:del>
      <w:r w:rsidRPr="001A6B82">
        <w:rPr>
          <w:rFonts w:cs="Arial"/>
          <w:kern w:val="2"/>
          <w:lang w:val="en-GB"/>
        </w:rPr>
        <w:t>shall use the Sigma Studio tool to generate and export module specific node configuration files</w:t>
      </w:r>
      <w:ins w:id="609" w:author="Walus, David (D.M.)" w:date="2021-04-23T15:12:00Z">
        <w:r w:rsidRPr="001A6B82">
          <w:rPr>
            <w:rFonts w:cs="Arial"/>
            <w:kern w:val="2"/>
            <w:lang w:val="en-GB"/>
          </w:rPr>
          <w:t xml:space="preserve"> and provide the</w:t>
        </w:r>
      </w:ins>
      <w:ins w:id="610" w:author="Walus, David (D.M.)" w:date="2021-04-23T15:13:00Z">
        <w:r w:rsidRPr="001A6B82">
          <w:rPr>
            <w:rFonts w:cs="Arial"/>
            <w:kern w:val="2"/>
            <w:lang w:val="en-GB"/>
          </w:rPr>
          <w:t xml:space="preserve"> export files to Core Multimedia engineering</w:t>
        </w:r>
      </w:ins>
      <w:r w:rsidRPr="001A6B82">
        <w:rPr>
          <w:rFonts w:cs="Arial"/>
          <w:kern w:val="2"/>
          <w:lang w:val="en-GB"/>
        </w:rPr>
        <w:t>.</w:t>
      </w:r>
    </w:p>
    <w:p w:rsidR="009067D8" w:rsidRPr="001A6B82" w:rsidRDefault="000322E0" w:rsidP="00AF5A30">
      <w:pPr>
        <w:numPr>
          <w:ilvl w:val="0"/>
          <w:numId w:val="17"/>
        </w:numPr>
        <w:overflowPunct w:val="0"/>
        <w:autoSpaceDE w:val="0"/>
        <w:autoSpaceDN w:val="0"/>
        <w:adjustRightInd w:val="0"/>
        <w:ind w:left="360"/>
        <w:jc w:val="both"/>
        <w:rPr>
          <w:rFonts w:cs="Arial"/>
          <w:kern w:val="2"/>
          <w:lang w:val="en-GB"/>
        </w:rPr>
      </w:pPr>
      <w:del w:id="611" w:author="Walus, David (D.M.)" w:date="2021-04-23T15:13:00Z">
        <w:r w:rsidRPr="001A6B82" w:rsidDel="001A6B82">
          <w:rPr>
            <w:rFonts w:cs="Arial"/>
            <w:kern w:val="2"/>
            <w:lang w:val="en-GB"/>
          </w:rPr>
          <w:delText>The Host/</w:delText>
        </w:r>
      </w:del>
      <w:del w:id="612" w:author="Walus, David (D.M.)" w:date="2021-04-12T10:44:00Z">
        <w:r w:rsidRPr="001A6B82" w:rsidDel="0025608B">
          <w:rPr>
            <w:rFonts w:cs="Arial"/>
            <w:kern w:val="2"/>
            <w:lang w:val="en-GB"/>
          </w:rPr>
          <w:delText xml:space="preserve">Master </w:delText>
        </w:r>
      </w:del>
      <w:del w:id="613" w:author="Walus, David (D.M.)" w:date="2021-04-23T15:13:00Z">
        <w:r w:rsidRPr="001A6B82" w:rsidDel="001A6B82">
          <w:rPr>
            <w:rFonts w:cs="Arial"/>
            <w:kern w:val="2"/>
            <w:lang w:val="en-GB"/>
          </w:rPr>
          <w:delText>system integrator</w:delText>
        </w:r>
      </w:del>
      <w:ins w:id="614" w:author="Walus, David (D.M.)" w:date="2021-04-23T15:13:00Z">
        <w:r w:rsidRPr="001A6B82">
          <w:rPr>
            <w:rFonts w:cs="Arial"/>
            <w:kern w:val="2"/>
            <w:lang w:val="en-GB"/>
          </w:rPr>
          <w:t>Core Multimedia engineering</w:t>
        </w:r>
      </w:ins>
      <w:r w:rsidRPr="001A6B82">
        <w:rPr>
          <w:rFonts w:cs="Arial"/>
          <w:kern w:val="2"/>
          <w:lang w:val="en-GB"/>
        </w:rPr>
        <w:t xml:space="preserve"> shall utilize the Sigma Studio tool to import all </w:t>
      </w:r>
      <w:del w:id="615" w:author="Walus, David (D.M.)" w:date="2021-04-23T15:14:00Z">
        <w:r w:rsidRPr="001A6B82" w:rsidDel="001A6B82">
          <w:rPr>
            <w:rFonts w:cs="Arial"/>
            <w:kern w:val="2"/>
            <w:lang w:val="en-GB"/>
          </w:rPr>
          <w:delText xml:space="preserve">of </w:delText>
        </w:r>
      </w:del>
      <w:r w:rsidRPr="001A6B82">
        <w:rPr>
          <w:rFonts w:cs="Arial"/>
          <w:kern w:val="2"/>
          <w:lang w:val="en-GB"/>
        </w:rPr>
        <w:t xml:space="preserve">the </w:t>
      </w:r>
      <w:del w:id="616" w:author="Walus, David (D.M.)" w:date="2021-04-23T15:14:00Z">
        <w:r w:rsidRPr="001A6B82" w:rsidDel="001A6B82">
          <w:rPr>
            <w:rFonts w:cs="Arial"/>
            <w:kern w:val="2"/>
            <w:lang w:val="en-GB"/>
          </w:rPr>
          <w:delText xml:space="preserve">proper </w:delText>
        </w:r>
      </w:del>
      <w:del w:id="617" w:author="Walus, David (D.M.)" w:date="2021-04-12T10:44:00Z">
        <w:r w:rsidRPr="001A6B82" w:rsidDel="0025608B">
          <w:rPr>
            <w:rFonts w:cs="Arial"/>
            <w:kern w:val="2"/>
            <w:lang w:val="en-GB"/>
          </w:rPr>
          <w:delText xml:space="preserve">slave </w:delText>
        </w:r>
      </w:del>
      <w:del w:id="618" w:author="Walus, David (D.M.)" w:date="2021-04-23T15:14:00Z">
        <w:r w:rsidRPr="001A6B82" w:rsidDel="001A6B82">
          <w:rPr>
            <w:rFonts w:cs="Arial"/>
            <w:kern w:val="2"/>
            <w:lang w:val="en-GB"/>
          </w:rPr>
          <w:delText>node</w:delText>
        </w:r>
      </w:del>
      <w:ins w:id="619" w:author="Walus, David (D.M.)" w:date="2021-04-23T15:14:00Z">
        <w:r w:rsidRPr="001A6B82">
          <w:rPr>
            <w:rFonts w:cs="Arial"/>
            <w:kern w:val="2"/>
            <w:lang w:val="en-GB"/>
          </w:rPr>
          <w:t>provided Host/Main node and Sub node</w:t>
        </w:r>
      </w:ins>
      <w:r w:rsidRPr="001A6B82">
        <w:rPr>
          <w:rFonts w:cs="Arial"/>
          <w:kern w:val="2"/>
          <w:lang w:val="en-GB"/>
        </w:rPr>
        <w:t xml:space="preserve"> configuration files </w:t>
      </w:r>
      <w:ins w:id="620" w:author="Walus, David (D.M.)" w:date="2021-04-23T15:14:00Z">
        <w:r w:rsidRPr="001A6B82">
          <w:rPr>
            <w:rFonts w:cs="Arial"/>
            <w:kern w:val="2"/>
            <w:lang w:val="en-GB"/>
          </w:rPr>
          <w:t>in order</w:t>
        </w:r>
      </w:ins>
      <w:ins w:id="621" w:author="Walus, David (D.M.)" w:date="2021-04-23T15:15:00Z">
        <w:r w:rsidRPr="001A6B82">
          <w:rPr>
            <w:rFonts w:cs="Arial"/>
            <w:kern w:val="2"/>
            <w:lang w:val="en-GB"/>
          </w:rPr>
          <w:t xml:space="preserve"> </w:t>
        </w:r>
      </w:ins>
      <w:r w:rsidRPr="001A6B82">
        <w:rPr>
          <w:rFonts w:cs="Arial"/>
          <w:kern w:val="2"/>
          <w:lang w:val="en-GB"/>
        </w:rPr>
        <w:t>to produce a full system A2B schematic including all of the necessary A2B devices</w:t>
      </w:r>
      <w:ins w:id="622" w:author="Walus, David (D.M.)" w:date="2021-04-23T15:18:00Z">
        <w:r>
          <w:rPr>
            <w:rFonts w:cs="Arial"/>
            <w:kern w:val="2"/>
            <w:lang w:val="en-GB"/>
          </w:rPr>
          <w:t xml:space="preserve"> (Super Bus Configuration File)</w:t>
        </w:r>
      </w:ins>
      <w:r w:rsidRPr="001A6B82">
        <w:rPr>
          <w:rFonts w:cs="Arial"/>
          <w:kern w:val="2"/>
          <w:lang w:val="en-GB"/>
        </w:rPr>
        <w:t>.</w:t>
      </w:r>
    </w:p>
    <w:p w:rsidR="009067D8" w:rsidRPr="001A6B82" w:rsidRDefault="000322E0" w:rsidP="00AF5A30">
      <w:pPr>
        <w:numPr>
          <w:ilvl w:val="0"/>
          <w:numId w:val="17"/>
        </w:numPr>
        <w:overflowPunct w:val="0"/>
        <w:autoSpaceDE w:val="0"/>
        <w:autoSpaceDN w:val="0"/>
        <w:adjustRightInd w:val="0"/>
        <w:ind w:left="360"/>
        <w:jc w:val="both"/>
        <w:rPr>
          <w:rFonts w:cs="Arial"/>
          <w:kern w:val="2"/>
          <w:lang w:val="en-GB"/>
        </w:rPr>
      </w:pPr>
      <w:del w:id="623" w:author="Walus, David (D.M.)" w:date="2021-04-23T15:15:00Z">
        <w:r w:rsidRPr="001A6B82" w:rsidDel="001A6B82">
          <w:rPr>
            <w:rFonts w:cs="Arial"/>
            <w:kern w:val="2"/>
            <w:lang w:val="en-GB"/>
          </w:rPr>
          <w:delText>The system integrator</w:delText>
        </w:r>
      </w:del>
      <w:ins w:id="624" w:author="Walus, David (D.M.)" w:date="2021-04-23T15:15:00Z">
        <w:r w:rsidRPr="001A6B82">
          <w:rPr>
            <w:rFonts w:cs="Arial"/>
            <w:kern w:val="2"/>
            <w:lang w:val="en-GB"/>
          </w:rPr>
          <w:t>Core Multimedia engineering</w:t>
        </w:r>
      </w:ins>
      <w:r w:rsidRPr="001A6B82">
        <w:rPr>
          <w:rFonts w:cs="Arial"/>
          <w:kern w:val="2"/>
          <w:lang w:val="en-GB"/>
        </w:rPr>
        <w:t xml:space="preserve"> shall then generate and export the </w:t>
      </w:r>
      <w:del w:id="625" w:author="Walus, David (D.M.)" w:date="2021-04-23T15:18:00Z">
        <w:r w:rsidRPr="001A6B82" w:rsidDel="00243608">
          <w:rPr>
            <w:rFonts w:cs="Arial"/>
            <w:kern w:val="2"/>
            <w:lang w:val="en-GB"/>
          </w:rPr>
          <w:delText xml:space="preserve">system </w:delText>
        </w:r>
      </w:del>
      <w:ins w:id="626" w:author="Walus, David (D.M.)" w:date="2021-04-23T15:18:00Z">
        <w:r>
          <w:rPr>
            <w:rFonts w:cs="Arial"/>
            <w:kern w:val="2"/>
            <w:lang w:val="en-GB"/>
          </w:rPr>
          <w:t>Super</w:t>
        </w:r>
        <w:r w:rsidRPr="001A6B82">
          <w:rPr>
            <w:rFonts w:cs="Arial"/>
            <w:kern w:val="2"/>
            <w:lang w:val="en-GB"/>
          </w:rPr>
          <w:t xml:space="preserve"> </w:t>
        </w:r>
        <w:r>
          <w:rPr>
            <w:rFonts w:cs="Arial"/>
            <w:kern w:val="2"/>
            <w:lang w:val="en-GB"/>
          </w:rPr>
          <w:t>B</w:t>
        </w:r>
      </w:ins>
      <w:del w:id="627" w:author="Walus, David (D.M.)" w:date="2021-04-23T15:18:00Z">
        <w:r w:rsidRPr="001A6B82" w:rsidDel="00243608">
          <w:rPr>
            <w:rFonts w:cs="Arial"/>
            <w:kern w:val="2"/>
            <w:lang w:val="en-GB"/>
          </w:rPr>
          <w:delText>b</w:delText>
        </w:r>
      </w:del>
      <w:r w:rsidRPr="001A6B82">
        <w:rPr>
          <w:rFonts w:cs="Arial"/>
          <w:kern w:val="2"/>
          <w:lang w:val="en-GB"/>
        </w:rPr>
        <w:t xml:space="preserve">us </w:t>
      </w:r>
      <w:ins w:id="628" w:author="Walus, David (D.M.)" w:date="2021-04-23T15:18:00Z">
        <w:r>
          <w:rPr>
            <w:rFonts w:cs="Arial"/>
            <w:kern w:val="2"/>
            <w:lang w:val="en-GB"/>
          </w:rPr>
          <w:t>C</w:t>
        </w:r>
      </w:ins>
      <w:del w:id="629" w:author="Walus, David (D.M.)" w:date="2021-04-23T15:18:00Z">
        <w:r w:rsidRPr="001A6B82" w:rsidDel="00243608">
          <w:rPr>
            <w:rFonts w:cs="Arial"/>
            <w:kern w:val="2"/>
            <w:lang w:val="en-GB"/>
          </w:rPr>
          <w:delText>c</w:delText>
        </w:r>
      </w:del>
      <w:r w:rsidRPr="001A6B82">
        <w:rPr>
          <w:rFonts w:cs="Arial"/>
          <w:kern w:val="2"/>
          <w:lang w:val="en-GB"/>
        </w:rPr>
        <w:t xml:space="preserve">onfiguration </w:t>
      </w:r>
      <w:ins w:id="630" w:author="Walus, David (D.M.)" w:date="2021-04-23T15:18:00Z">
        <w:r>
          <w:rPr>
            <w:rFonts w:cs="Arial"/>
            <w:kern w:val="2"/>
            <w:lang w:val="en-GB"/>
          </w:rPr>
          <w:t>F</w:t>
        </w:r>
      </w:ins>
      <w:del w:id="631" w:author="Walus, David (D.M.)" w:date="2021-04-23T15:18:00Z">
        <w:r w:rsidRPr="001A6B82" w:rsidDel="00243608">
          <w:rPr>
            <w:rFonts w:cs="Arial"/>
            <w:kern w:val="2"/>
            <w:lang w:val="en-GB"/>
          </w:rPr>
          <w:delText>f</w:delText>
        </w:r>
      </w:del>
      <w:r w:rsidRPr="001A6B82">
        <w:rPr>
          <w:rFonts w:cs="Arial"/>
          <w:kern w:val="2"/>
          <w:lang w:val="en-GB"/>
        </w:rPr>
        <w:t>ile for use in the</w:t>
      </w:r>
      <w:ins w:id="632" w:author="Walus, David (D.M.)" w:date="2021-04-23T15:15:00Z">
        <w:r w:rsidRPr="001A6B82">
          <w:rPr>
            <w:rFonts w:cs="Arial"/>
            <w:kern w:val="2"/>
            <w:lang w:val="en-GB"/>
          </w:rPr>
          <w:t xml:space="preserve"> Host/Main node</w:t>
        </w:r>
      </w:ins>
      <w:r w:rsidRPr="001A6B82">
        <w:rPr>
          <w:rFonts w:cs="Arial"/>
          <w:kern w:val="2"/>
          <w:lang w:val="en-GB"/>
        </w:rPr>
        <w:t xml:space="preserve"> A2B Software Stack.</w:t>
      </w:r>
    </w:p>
    <w:p w:rsidR="009067D8" w:rsidRPr="001A6B82" w:rsidRDefault="000322E0" w:rsidP="00AF5A30">
      <w:pPr>
        <w:numPr>
          <w:ilvl w:val="0"/>
          <w:numId w:val="17"/>
        </w:numPr>
        <w:overflowPunct w:val="0"/>
        <w:autoSpaceDE w:val="0"/>
        <w:autoSpaceDN w:val="0"/>
        <w:adjustRightInd w:val="0"/>
        <w:ind w:left="360"/>
        <w:jc w:val="both"/>
        <w:rPr>
          <w:rFonts w:cs="Arial"/>
          <w:kern w:val="2"/>
          <w:lang w:val="en-GB"/>
        </w:rPr>
      </w:pPr>
      <w:r w:rsidRPr="001A6B82">
        <w:rPr>
          <w:rFonts w:cs="Arial"/>
          <w:kern w:val="2"/>
          <w:lang w:val="en-GB"/>
        </w:rPr>
        <w:t xml:space="preserve">The </w:t>
      </w:r>
      <w:del w:id="633" w:author="Walus, David (D.M.)" w:date="2021-04-23T15:16:00Z">
        <w:r w:rsidRPr="001A6B82" w:rsidDel="001A6B82">
          <w:rPr>
            <w:rFonts w:cs="Arial"/>
            <w:kern w:val="2"/>
            <w:lang w:val="en-GB"/>
          </w:rPr>
          <w:delText>system integrator</w:delText>
        </w:r>
      </w:del>
      <w:ins w:id="634" w:author="Walus, David (D.M.)" w:date="2021-04-23T15:16:00Z">
        <w:r w:rsidRPr="001A6B82">
          <w:rPr>
            <w:rFonts w:cs="Arial"/>
            <w:kern w:val="2"/>
            <w:lang w:val="en-GB"/>
          </w:rPr>
          <w:t>Host/Main node</w:t>
        </w:r>
      </w:ins>
      <w:r w:rsidRPr="001A6B82">
        <w:rPr>
          <w:rFonts w:cs="Arial"/>
          <w:kern w:val="2"/>
          <w:lang w:val="en-GB"/>
        </w:rPr>
        <w:t xml:space="preserve"> will then </w:t>
      </w:r>
      <w:del w:id="635" w:author="Walus, David (D.M.)" w:date="2021-04-23T15:16:00Z">
        <w:r w:rsidRPr="001A6B82" w:rsidDel="001A6B82">
          <w:rPr>
            <w:rFonts w:cs="Arial"/>
            <w:kern w:val="2"/>
            <w:lang w:val="en-GB"/>
          </w:rPr>
          <w:delText>be able to build the system specific “C” A2B software stack.</w:delText>
        </w:r>
      </w:del>
      <w:ins w:id="636" w:author="Walus, David (D.M.)" w:date="2021-04-23T15:16:00Z">
        <w:r w:rsidRPr="001A6B82">
          <w:rPr>
            <w:rFonts w:cs="Arial"/>
            <w:kern w:val="2"/>
            <w:lang w:val="en-GB"/>
          </w:rPr>
          <w:t>use the Sigma Studio’s export file to perform con</w:t>
        </w:r>
      </w:ins>
      <w:ins w:id="637" w:author="Walus, David (D.M.)" w:date="2021-04-23T15:17:00Z">
        <w:r w:rsidRPr="001A6B82">
          <w:rPr>
            <w:rFonts w:cs="Arial"/>
            <w:kern w:val="2"/>
            <w:lang w:val="en-GB"/>
          </w:rPr>
          <w:t xml:space="preserve">figuration during the A2B </w:t>
        </w:r>
      </w:ins>
      <w:ins w:id="638" w:author="Walus, David (D.M.)" w:date="2021-04-23T15:18:00Z">
        <w:r w:rsidRPr="001A6B82">
          <w:rPr>
            <w:rFonts w:cs="Arial"/>
            <w:kern w:val="2"/>
            <w:lang w:val="en-GB"/>
          </w:rPr>
          <w:t>self-discovery</w:t>
        </w:r>
      </w:ins>
      <w:ins w:id="639" w:author="Walus, David (D.M.)" w:date="2021-04-23T15:17:00Z">
        <w:r w:rsidRPr="001A6B82">
          <w:rPr>
            <w:rFonts w:cs="Arial"/>
            <w:kern w:val="2"/>
            <w:lang w:val="en-GB"/>
          </w:rPr>
          <w:t xml:space="preserve"> process.</w:t>
        </w:r>
      </w:ins>
    </w:p>
    <w:p w:rsidR="009067D8" w:rsidRPr="001A6B82" w:rsidRDefault="00AC7DF0" w:rsidP="00500605">
      <w:pPr>
        <w:rPr>
          <w:rFonts w:cs="Arial"/>
        </w:rPr>
      </w:pPr>
    </w:p>
    <w:p w:rsidR="00406F39" w:rsidRDefault="000322E0" w:rsidP="00B9479B">
      <w:pPr>
        <w:pStyle w:val="Heading3"/>
      </w:pPr>
      <w:bookmarkStart w:id="640" w:name="_Toc70517115"/>
      <w:r w:rsidRPr="00B9479B">
        <w:t>SWR-REQ-393206/B-A2B Software Capabilities</w:t>
      </w:r>
      <w:bookmarkEnd w:id="640"/>
    </w:p>
    <w:p w:rsidR="00500605" w:rsidRPr="00987A38" w:rsidRDefault="00AC7DF0" w:rsidP="00500605">
      <w:pPr>
        <w:rPr>
          <w:rFonts w:cs="Arial"/>
        </w:rPr>
      </w:pPr>
    </w:p>
    <w:p w:rsidR="00E36734" w:rsidRPr="00987A38" w:rsidRDefault="000322E0" w:rsidP="00E36734">
      <w:pPr>
        <w:rPr>
          <w:rFonts w:cs="Arial"/>
          <w:i/>
        </w:rPr>
      </w:pPr>
      <w:r w:rsidRPr="00987A38">
        <w:rPr>
          <w:rFonts w:eastAsiaTheme="minorHAnsi" w:cs="Arial"/>
          <w:i/>
          <w:color w:val="000000"/>
        </w:rPr>
        <w:t xml:space="preserve">(Verification Test: </w:t>
      </w:r>
      <w:r w:rsidRPr="00987A38">
        <w:rPr>
          <w:rFonts w:cs="Arial"/>
          <w:i/>
        </w:rPr>
        <w:t>HLSL_A2B_LINK_REQ_</w:t>
      </w:r>
      <w:del w:id="641" w:author="Walus, David (D.M.)" w:date="2021-04-28T14:13:00Z">
        <w:r w:rsidRPr="00987A38" w:rsidDel="00EB5820">
          <w:rPr>
            <w:rFonts w:cs="Arial"/>
            <w:i/>
          </w:rPr>
          <w:delText>_</w:delText>
        </w:r>
        <w:r w:rsidRPr="00987A38" w:rsidDel="00EB5820">
          <w:rPr>
            <w:rFonts w:cs="Arial"/>
            <w:i/>
          </w:rPr>
          <w:fldChar w:fldCharType="begin"/>
        </w:r>
        <w:r w:rsidRPr="00987A38" w:rsidDel="00EB5820">
          <w:rPr>
            <w:rFonts w:cs="Arial"/>
            <w:i/>
          </w:rPr>
          <w:delInstrText xml:space="preserve"> AUTONUMLGL  \* Arabic \e \s . </w:delInstrText>
        </w:r>
        <w:r w:rsidRPr="00987A38" w:rsidDel="00EB5820">
          <w:rPr>
            <w:rFonts w:cs="Arial"/>
            <w:i/>
          </w:rPr>
          <w:fldChar w:fldCharType="end"/>
        </w:r>
      </w:del>
      <w:ins w:id="642" w:author="Walus, David (D.M.)" w:date="2021-04-28T14:13:00Z">
        <w:r>
          <w:rPr>
            <w:rFonts w:cs="Arial"/>
            <w:i/>
          </w:rPr>
          <w:t>3.2.3</w:t>
        </w:r>
      </w:ins>
      <w:ins w:id="643" w:author="Walus, David (D.M.)" w:date="2021-04-28T14:51:00Z">
        <w:r>
          <w:rPr>
            <w:rFonts w:cs="Arial"/>
            <w:i/>
          </w:rPr>
          <w:t>2</w:t>
        </w:r>
      </w:ins>
      <w:r w:rsidRPr="00987A38">
        <w:rPr>
          <w:rFonts w:cs="Arial"/>
          <w:i/>
        </w:rPr>
        <w:t>)</w:t>
      </w:r>
    </w:p>
    <w:p w:rsidR="00E36734" w:rsidRPr="00987A38" w:rsidRDefault="000322E0" w:rsidP="00E36734">
      <w:pPr>
        <w:rPr>
          <w:rFonts w:cs="Arial"/>
        </w:rPr>
      </w:pPr>
      <w:r w:rsidRPr="00987A38">
        <w:rPr>
          <w:rFonts w:cs="Arial"/>
        </w:rPr>
        <w:t>The A2B Software shall be used to support the following specific capabilities:</w:t>
      </w:r>
    </w:p>
    <w:p w:rsidR="00E36734" w:rsidRPr="00987A38" w:rsidRDefault="000322E0" w:rsidP="00AF5A30">
      <w:pPr>
        <w:numPr>
          <w:ilvl w:val="0"/>
          <w:numId w:val="18"/>
        </w:numPr>
        <w:overflowPunct w:val="0"/>
        <w:autoSpaceDE w:val="0"/>
        <w:autoSpaceDN w:val="0"/>
        <w:adjustRightInd w:val="0"/>
        <w:ind w:left="360"/>
        <w:jc w:val="both"/>
        <w:rPr>
          <w:rFonts w:cs="Arial"/>
          <w:kern w:val="2"/>
          <w:lang w:val="en-GB"/>
        </w:rPr>
      </w:pPr>
      <w:r w:rsidRPr="00987A38">
        <w:rPr>
          <w:rFonts w:cs="Arial"/>
          <w:kern w:val="2"/>
          <w:lang w:val="en-GB"/>
        </w:rPr>
        <w:t>Bit Error Rate Testing</w:t>
      </w:r>
    </w:p>
    <w:p w:rsidR="00E36734" w:rsidRPr="00987A38" w:rsidRDefault="000322E0" w:rsidP="00AF5A30">
      <w:pPr>
        <w:numPr>
          <w:ilvl w:val="0"/>
          <w:numId w:val="18"/>
        </w:numPr>
        <w:overflowPunct w:val="0"/>
        <w:autoSpaceDE w:val="0"/>
        <w:autoSpaceDN w:val="0"/>
        <w:adjustRightInd w:val="0"/>
        <w:ind w:left="360"/>
        <w:jc w:val="both"/>
        <w:rPr>
          <w:rFonts w:cs="Arial"/>
          <w:kern w:val="2"/>
          <w:lang w:val="en-GB"/>
        </w:rPr>
      </w:pPr>
      <w:r w:rsidRPr="00987A38">
        <w:rPr>
          <w:rFonts w:cs="Arial"/>
          <w:kern w:val="2"/>
          <w:lang w:val="en-GB"/>
        </w:rPr>
        <w:t xml:space="preserve">Bandwidth Estimation (SigmaStudio </w:t>
      </w:r>
      <w:del w:id="644" w:author="Walus, David (D.M.)" w:date="2021-04-23T15:23:00Z">
        <w:r w:rsidRPr="00987A38" w:rsidDel="00987A38">
          <w:rPr>
            <w:rFonts w:cs="Arial"/>
            <w:kern w:val="2"/>
            <w:lang w:val="en-GB"/>
          </w:rPr>
          <w:delText>only</w:delText>
        </w:r>
      </w:del>
      <w:ins w:id="645" w:author="Walus, David (D.M.)" w:date="2021-04-23T15:23:00Z">
        <w:r w:rsidRPr="00987A38">
          <w:rPr>
            <w:rFonts w:cs="Arial"/>
            <w:kern w:val="2"/>
            <w:lang w:val="en-GB"/>
          </w:rPr>
          <w:t>and A2B Calculation Spreadsheet</w:t>
        </w:r>
      </w:ins>
      <w:r w:rsidRPr="00987A38">
        <w:rPr>
          <w:rFonts w:cs="Arial"/>
          <w:kern w:val="2"/>
          <w:lang w:val="en-GB"/>
        </w:rPr>
        <w:t>)</w:t>
      </w:r>
    </w:p>
    <w:p w:rsidR="00E36734" w:rsidRPr="00987A38" w:rsidRDefault="000322E0" w:rsidP="00AF5A30">
      <w:pPr>
        <w:numPr>
          <w:ilvl w:val="0"/>
          <w:numId w:val="18"/>
        </w:numPr>
        <w:overflowPunct w:val="0"/>
        <w:autoSpaceDE w:val="0"/>
        <w:autoSpaceDN w:val="0"/>
        <w:adjustRightInd w:val="0"/>
        <w:ind w:left="360"/>
        <w:jc w:val="both"/>
        <w:rPr>
          <w:rFonts w:cs="Arial"/>
          <w:kern w:val="2"/>
          <w:lang w:val="en-GB"/>
        </w:rPr>
      </w:pPr>
      <w:r w:rsidRPr="00987A38">
        <w:rPr>
          <w:rFonts w:cs="Arial"/>
          <w:kern w:val="2"/>
          <w:lang w:val="en-GB"/>
        </w:rPr>
        <w:t xml:space="preserve">Power Estimation (SigmaStudio </w:t>
      </w:r>
      <w:del w:id="646" w:author="Walus, David (D.M.)" w:date="2021-04-23T15:23:00Z">
        <w:r w:rsidRPr="00987A38" w:rsidDel="00987A38">
          <w:rPr>
            <w:rFonts w:cs="Arial"/>
            <w:kern w:val="2"/>
            <w:lang w:val="en-GB"/>
          </w:rPr>
          <w:delText>only</w:delText>
        </w:r>
      </w:del>
      <w:ins w:id="647" w:author="Walus, David (D.M.)" w:date="2021-04-23T15:23:00Z">
        <w:r w:rsidRPr="00987A38">
          <w:rPr>
            <w:rFonts w:cs="Arial"/>
            <w:kern w:val="2"/>
            <w:lang w:val="en-GB"/>
          </w:rPr>
          <w:t>and A2B Calibration Spreadsheet</w:t>
        </w:r>
      </w:ins>
      <w:r w:rsidRPr="00987A38">
        <w:rPr>
          <w:rFonts w:cs="Arial"/>
          <w:kern w:val="2"/>
          <w:lang w:val="en-GB"/>
        </w:rPr>
        <w:t>)</w:t>
      </w:r>
    </w:p>
    <w:p w:rsidR="00E36734" w:rsidRPr="00987A38" w:rsidRDefault="000322E0" w:rsidP="00AF5A30">
      <w:pPr>
        <w:numPr>
          <w:ilvl w:val="0"/>
          <w:numId w:val="18"/>
        </w:numPr>
        <w:overflowPunct w:val="0"/>
        <w:autoSpaceDE w:val="0"/>
        <w:autoSpaceDN w:val="0"/>
        <w:adjustRightInd w:val="0"/>
        <w:ind w:left="360"/>
        <w:jc w:val="both"/>
        <w:rPr>
          <w:rFonts w:cs="Arial"/>
          <w:kern w:val="2"/>
          <w:lang w:val="en-GB"/>
        </w:rPr>
      </w:pPr>
      <w:r w:rsidRPr="00987A38">
        <w:rPr>
          <w:rFonts w:cs="Arial"/>
          <w:kern w:val="2"/>
          <w:lang w:val="en-GB"/>
        </w:rPr>
        <w:t>Line Fault Diagnostics including Bus loss detection</w:t>
      </w:r>
    </w:p>
    <w:p w:rsidR="00E36734" w:rsidRPr="00987A38" w:rsidRDefault="000322E0" w:rsidP="00AF5A30">
      <w:pPr>
        <w:numPr>
          <w:ilvl w:val="0"/>
          <w:numId w:val="18"/>
        </w:numPr>
        <w:overflowPunct w:val="0"/>
        <w:autoSpaceDE w:val="0"/>
        <w:autoSpaceDN w:val="0"/>
        <w:adjustRightInd w:val="0"/>
        <w:ind w:left="360"/>
        <w:jc w:val="both"/>
        <w:rPr>
          <w:rFonts w:cs="Arial"/>
          <w:kern w:val="2"/>
          <w:lang w:val="en-GB"/>
        </w:rPr>
      </w:pPr>
      <w:r w:rsidRPr="00987A38">
        <w:rPr>
          <w:rFonts w:cs="Arial"/>
          <w:kern w:val="2"/>
          <w:lang w:val="en-GB"/>
        </w:rPr>
        <w:t>Interrupt handling support</w:t>
      </w:r>
    </w:p>
    <w:p w:rsidR="00E36734" w:rsidRPr="00987A38" w:rsidRDefault="000322E0" w:rsidP="00AF5A30">
      <w:pPr>
        <w:numPr>
          <w:ilvl w:val="0"/>
          <w:numId w:val="18"/>
        </w:numPr>
        <w:overflowPunct w:val="0"/>
        <w:autoSpaceDE w:val="0"/>
        <w:autoSpaceDN w:val="0"/>
        <w:adjustRightInd w:val="0"/>
        <w:ind w:left="360"/>
        <w:jc w:val="both"/>
        <w:rPr>
          <w:rFonts w:cs="Arial"/>
          <w:kern w:val="2"/>
          <w:lang w:val="en-GB"/>
        </w:rPr>
      </w:pPr>
      <w:r w:rsidRPr="00987A38">
        <w:rPr>
          <w:rFonts w:cs="Arial"/>
          <w:kern w:val="2"/>
          <w:lang w:val="en-GB"/>
        </w:rPr>
        <w:t>A2B Software Stack Debug Tracing</w:t>
      </w:r>
    </w:p>
    <w:p w:rsidR="00E36734" w:rsidRPr="00987A38" w:rsidRDefault="00AC7DF0" w:rsidP="00500605">
      <w:pPr>
        <w:rPr>
          <w:rFonts w:cs="Arial"/>
        </w:rPr>
      </w:pPr>
    </w:p>
    <w:p w:rsidR="00406F39" w:rsidRDefault="000322E0" w:rsidP="00B9479B">
      <w:pPr>
        <w:pStyle w:val="Heading1"/>
      </w:pPr>
      <w:bookmarkStart w:id="648" w:name="_Toc70517116"/>
      <w:r w:rsidRPr="00B9479B">
        <w:lastRenderedPageBreak/>
        <w:t>FRD-REQ-393046/A-Verification Methods</w:t>
      </w:r>
      <w:bookmarkEnd w:id="648"/>
    </w:p>
    <w:p w:rsidR="00406F39" w:rsidRDefault="000322E0" w:rsidP="00B9479B">
      <w:pPr>
        <w:pStyle w:val="Heading2"/>
      </w:pPr>
      <w:bookmarkStart w:id="649" w:name="_Toc70517117"/>
      <w:r w:rsidRPr="00B9479B">
        <w:t>SWR-REQ-393207/A-Node conformance tests</w:t>
      </w:r>
      <w:bookmarkEnd w:id="649"/>
    </w:p>
    <w:p w:rsidR="00500605" w:rsidRPr="00487089" w:rsidRDefault="00AC7DF0" w:rsidP="00500605">
      <w:pPr>
        <w:rPr>
          <w:rFonts w:cs="Arial"/>
        </w:rPr>
      </w:pPr>
    </w:p>
    <w:p w:rsidR="00487089" w:rsidRPr="00487089" w:rsidRDefault="000322E0" w:rsidP="00487089">
      <w:pPr>
        <w:rPr>
          <w:rFonts w:cs="Arial"/>
        </w:rPr>
      </w:pPr>
      <w:r w:rsidRPr="00487089">
        <w:rPr>
          <w:rFonts w:cs="Arial"/>
        </w:rPr>
        <w:t>All A2B network nodes must demonstrate conformance to the applicable tests defined in the conformance tests in table below.</w:t>
      </w:r>
    </w:p>
    <w:p w:rsidR="00487089" w:rsidRPr="00487089" w:rsidRDefault="00AC7DF0" w:rsidP="00487089">
      <w:pPr>
        <w:rPr>
          <w:rFonts w:cs="Arial"/>
        </w:rPr>
      </w:pP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0"/>
        <w:gridCol w:w="4130"/>
      </w:tblGrid>
      <w:tr w:rsidR="00487089" w:rsidRPr="00487089" w:rsidTr="00AF5A30">
        <w:trPr>
          <w:trHeight w:val="369"/>
          <w:jc w:val="center"/>
        </w:trPr>
        <w:tc>
          <w:tcPr>
            <w:tcW w:w="3970" w:type="dxa"/>
            <w:tcBorders>
              <w:top w:val="single" w:sz="4" w:space="0" w:color="auto"/>
              <w:left w:val="single" w:sz="4" w:space="0" w:color="auto"/>
              <w:bottom w:val="single" w:sz="4" w:space="0" w:color="auto"/>
              <w:right w:val="single" w:sz="4" w:space="0" w:color="auto"/>
            </w:tcBorders>
            <w:hideMark/>
          </w:tcPr>
          <w:p w:rsidR="00487089" w:rsidRPr="00487089" w:rsidRDefault="000322E0">
            <w:pPr>
              <w:spacing w:before="60" w:after="60"/>
              <w:rPr>
                <w:b/>
                <w:szCs w:val="20"/>
              </w:rPr>
            </w:pPr>
            <w:r w:rsidRPr="00487089">
              <w:rPr>
                <w:b/>
                <w:szCs w:val="20"/>
              </w:rPr>
              <w:t>Protocol</w:t>
            </w:r>
          </w:p>
        </w:tc>
        <w:tc>
          <w:tcPr>
            <w:tcW w:w="4130" w:type="dxa"/>
            <w:tcBorders>
              <w:top w:val="single" w:sz="4" w:space="0" w:color="auto"/>
              <w:left w:val="single" w:sz="4" w:space="0" w:color="auto"/>
              <w:bottom w:val="single" w:sz="4" w:space="0" w:color="auto"/>
              <w:right w:val="single" w:sz="4" w:space="0" w:color="auto"/>
            </w:tcBorders>
            <w:hideMark/>
          </w:tcPr>
          <w:p w:rsidR="00487089" w:rsidRPr="00487089" w:rsidRDefault="000322E0">
            <w:pPr>
              <w:spacing w:before="60" w:after="60"/>
              <w:rPr>
                <w:b/>
                <w:szCs w:val="20"/>
              </w:rPr>
            </w:pPr>
            <w:r w:rsidRPr="00487089">
              <w:rPr>
                <w:b/>
                <w:szCs w:val="20"/>
              </w:rPr>
              <w:t>Conformance test</w:t>
            </w:r>
          </w:p>
        </w:tc>
      </w:tr>
      <w:tr w:rsidR="00487089" w:rsidRPr="00487089" w:rsidTr="00AF5A30">
        <w:trPr>
          <w:trHeight w:val="332"/>
          <w:jc w:val="center"/>
        </w:trPr>
        <w:tc>
          <w:tcPr>
            <w:tcW w:w="3970" w:type="dxa"/>
            <w:tcBorders>
              <w:top w:val="single" w:sz="4" w:space="0" w:color="auto"/>
              <w:left w:val="single" w:sz="4" w:space="0" w:color="auto"/>
              <w:bottom w:val="single" w:sz="4" w:space="0" w:color="auto"/>
              <w:right w:val="single" w:sz="4" w:space="0" w:color="auto"/>
            </w:tcBorders>
            <w:hideMark/>
          </w:tcPr>
          <w:p w:rsidR="00487089" w:rsidRPr="00487089" w:rsidRDefault="000322E0">
            <w:pPr>
              <w:spacing w:before="60" w:after="60"/>
              <w:rPr>
                <w:szCs w:val="20"/>
              </w:rPr>
            </w:pPr>
            <w:r w:rsidRPr="00487089">
              <w:rPr>
                <w:szCs w:val="20"/>
              </w:rPr>
              <w:t>Ford Component DV</w:t>
            </w:r>
          </w:p>
        </w:tc>
        <w:tc>
          <w:tcPr>
            <w:tcW w:w="4130" w:type="dxa"/>
            <w:tcBorders>
              <w:top w:val="single" w:sz="4" w:space="0" w:color="auto"/>
              <w:left w:val="single" w:sz="4" w:space="0" w:color="auto"/>
              <w:bottom w:val="single" w:sz="4" w:space="0" w:color="auto"/>
              <w:right w:val="single" w:sz="4" w:space="0" w:color="auto"/>
            </w:tcBorders>
            <w:hideMark/>
          </w:tcPr>
          <w:p w:rsidR="00487089" w:rsidRPr="00487089" w:rsidRDefault="000322E0">
            <w:pPr>
              <w:spacing w:before="60" w:after="60"/>
              <w:rPr>
                <w:szCs w:val="20"/>
              </w:rPr>
            </w:pPr>
            <w:r w:rsidRPr="00487089">
              <w:rPr>
                <w:szCs w:val="20"/>
              </w:rPr>
              <w:t>Ref [3]</w:t>
            </w:r>
          </w:p>
        </w:tc>
      </w:tr>
      <w:tr w:rsidR="00487089" w:rsidRPr="00487089" w:rsidTr="00AF5A30">
        <w:trPr>
          <w:trHeight w:val="332"/>
          <w:jc w:val="center"/>
        </w:trPr>
        <w:tc>
          <w:tcPr>
            <w:tcW w:w="3970" w:type="dxa"/>
            <w:tcBorders>
              <w:top w:val="single" w:sz="4" w:space="0" w:color="auto"/>
              <w:left w:val="single" w:sz="4" w:space="0" w:color="auto"/>
              <w:bottom w:val="single" w:sz="4" w:space="0" w:color="auto"/>
              <w:right w:val="single" w:sz="4" w:space="0" w:color="auto"/>
            </w:tcBorders>
            <w:hideMark/>
          </w:tcPr>
          <w:p w:rsidR="00487089" w:rsidRPr="00487089" w:rsidRDefault="000322E0">
            <w:pPr>
              <w:spacing w:before="60" w:after="60"/>
              <w:rPr>
                <w:szCs w:val="20"/>
              </w:rPr>
            </w:pPr>
            <w:r w:rsidRPr="00487089">
              <w:rPr>
                <w:szCs w:val="20"/>
              </w:rPr>
              <w:t>Ford Hardware Review DV</w:t>
            </w:r>
          </w:p>
        </w:tc>
        <w:tc>
          <w:tcPr>
            <w:tcW w:w="4130" w:type="dxa"/>
            <w:tcBorders>
              <w:top w:val="single" w:sz="4" w:space="0" w:color="auto"/>
              <w:left w:val="single" w:sz="4" w:space="0" w:color="auto"/>
              <w:bottom w:val="single" w:sz="4" w:space="0" w:color="auto"/>
              <w:right w:val="single" w:sz="4" w:space="0" w:color="auto"/>
            </w:tcBorders>
            <w:hideMark/>
          </w:tcPr>
          <w:p w:rsidR="00487089" w:rsidRPr="00487089" w:rsidRDefault="000322E0">
            <w:pPr>
              <w:spacing w:before="60" w:after="60"/>
              <w:rPr>
                <w:szCs w:val="20"/>
              </w:rPr>
            </w:pPr>
            <w:r w:rsidRPr="00487089">
              <w:rPr>
                <w:szCs w:val="20"/>
              </w:rPr>
              <w:t>Ref [5]</w:t>
            </w:r>
          </w:p>
        </w:tc>
      </w:tr>
    </w:tbl>
    <w:p w:rsidR="00487089" w:rsidRPr="00487089" w:rsidRDefault="00AC7DF0" w:rsidP="00500605">
      <w:pPr>
        <w:rPr>
          <w:rFonts w:cs="Arial"/>
        </w:rPr>
      </w:pPr>
    </w:p>
    <w:p w:rsidR="00406F39" w:rsidRDefault="000322E0" w:rsidP="00B9479B">
      <w:pPr>
        <w:pStyle w:val="Heading2"/>
      </w:pPr>
      <w:bookmarkStart w:id="650" w:name="_Toc70517118"/>
      <w:r w:rsidRPr="00B9479B">
        <w:t>SWR-REQ-393208/B-Verification traceability</w:t>
      </w:r>
      <w:bookmarkEnd w:id="650"/>
    </w:p>
    <w:p w:rsidR="00500605" w:rsidRPr="00F66E86" w:rsidRDefault="00AC7DF0" w:rsidP="00500605">
      <w:pPr>
        <w:rPr>
          <w:rFonts w:cs="Arial"/>
        </w:rPr>
      </w:pPr>
    </w:p>
    <w:p w:rsidR="00F95EE9" w:rsidRPr="00F66E86" w:rsidRDefault="000322E0" w:rsidP="00F95EE9">
      <w:pPr>
        <w:rPr>
          <w:rFonts w:cs="Arial"/>
        </w:rPr>
      </w:pPr>
      <w:r w:rsidRPr="00F66E86">
        <w:rPr>
          <w:rFonts w:cs="Arial"/>
        </w:rPr>
        <w:t>The following matrix itemizes all requirements specified herein and cross-references them to one of several means for verification.  Due the criticality of a requirement there may be more than one procedure identified for verification. Below is a brief description of each of the verification methods:</w:t>
      </w:r>
    </w:p>
    <w:p w:rsidR="00F95EE9" w:rsidRPr="00F66E86" w:rsidRDefault="00AC7DF0" w:rsidP="00F95EE9">
      <w:pPr>
        <w:rPr>
          <w:rFonts w:cs="Arial"/>
        </w:rPr>
      </w:pPr>
    </w:p>
    <w:p w:rsidR="00F95EE9" w:rsidRPr="00F66E86" w:rsidRDefault="000322E0" w:rsidP="00F66E86">
      <w:pPr>
        <w:ind w:left="2880" w:hanging="2880"/>
        <w:rPr>
          <w:rFonts w:cs="Arial"/>
        </w:rPr>
      </w:pPr>
      <w:r w:rsidRPr="00F66E86">
        <w:rPr>
          <w:rFonts w:cs="Arial"/>
        </w:rPr>
        <w:t>ECU Level Test Plans</w:t>
      </w:r>
      <w:r w:rsidRPr="00F66E86">
        <w:rPr>
          <w:rFonts w:cs="Arial"/>
        </w:rPr>
        <w:tab/>
        <w:t>Design Verification test where requirements are verified on a specific ECU.</w:t>
      </w:r>
    </w:p>
    <w:p w:rsidR="00F95EE9" w:rsidRPr="00F66E86" w:rsidRDefault="000322E0" w:rsidP="00F66E86">
      <w:pPr>
        <w:ind w:left="2880" w:hanging="2880"/>
        <w:rPr>
          <w:rFonts w:cs="Arial"/>
        </w:rPr>
      </w:pPr>
      <w:r w:rsidRPr="00F66E86">
        <w:rPr>
          <w:rFonts w:cs="Arial"/>
        </w:rPr>
        <w:t>Vehicle Level Test Plans</w:t>
      </w:r>
      <w:r w:rsidRPr="00F66E86">
        <w:rPr>
          <w:rFonts w:cs="Arial"/>
        </w:rPr>
        <w:tab/>
        <w:t>Design Verification test where requirements are verified at a Vehicle Level.</w:t>
      </w:r>
    </w:p>
    <w:p w:rsidR="00F95EE9" w:rsidRPr="00F66E86" w:rsidRDefault="000322E0" w:rsidP="00F95EE9">
      <w:pPr>
        <w:ind w:left="2880" w:hanging="2880"/>
        <w:rPr>
          <w:rFonts w:cs="Arial"/>
        </w:rPr>
      </w:pPr>
      <w:r w:rsidRPr="00F66E86">
        <w:rPr>
          <w:rFonts w:cs="Arial"/>
        </w:rPr>
        <w:t>Hardware Review Inspection</w:t>
      </w:r>
      <w:r w:rsidRPr="00F66E86">
        <w:rPr>
          <w:rFonts w:cs="Arial"/>
        </w:rPr>
        <w:tab/>
        <w:t>Inspection where requirements are verified during a Hardware Review. Reference [</w:t>
      </w:r>
      <w:ins w:id="651" w:author="Walus, David (D.M.)" w:date="2021-04-23T15:31:00Z">
        <w:r>
          <w:rPr>
            <w:rFonts w:cs="Arial"/>
          </w:rPr>
          <w:t>3</w:t>
        </w:r>
      </w:ins>
      <w:del w:id="652" w:author="Walus, David (D.M.)" w:date="2021-04-23T15:31:00Z">
        <w:r w:rsidRPr="00F66E86" w:rsidDel="00EE4BD4">
          <w:rPr>
            <w:rFonts w:cs="Arial"/>
          </w:rPr>
          <w:delText>2</w:delText>
        </w:r>
      </w:del>
      <w:r w:rsidRPr="00F66E86">
        <w:rPr>
          <w:rFonts w:cs="Arial"/>
        </w:rPr>
        <w:t>], [</w:t>
      </w:r>
      <w:ins w:id="653" w:author="Walus, David (D.M.)" w:date="2021-04-23T15:31:00Z">
        <w:r>
          <w:rPr>
            <w:rFonts w:cs="Arial"/>
          </w:rPr>
          <w:t>4</w:t>
        </w:r>
      </w:ins>
      <w:del w:id="654" w:author="Walus, David (D.M.)" w:date="2021-04-23T15:31:00Z">
        <w:r w:rsidRPr="00F66E86" w:rsidDel="00EE4BD4">
          <w:rPr>
            <w:rFonts w:cs="Arial"/>
          </w:rPr>
          <w:delText>3</w:delText>
        </w:r>
      </w:del>
      <w:r w:rsidRPr="00F66E86">
        <w:rPr>
          <w:rFonts w:cs="Arial"/>
        </w:rPr>
        <w:t>].</w:t>
      </w:r>
    </w:p>
    <w:p w:rsidR="00F95EE9" w:rsidRDefault="000322E0" w:rsidP="00F95EE9">
      <w:pPr>
        <w:ind w:left="2880" w:hanging="2880"/>
        <w:rPr>
          <w:ins w:id="655" w:author="Walus, David (D.M.)" w:date="2021-04-28T15:02:00Z"/>
          <w:rFonts w:cs="Arial"/>
        </w:rPr>
      </w:pPr>
      <w:r w:rsidRPr="00F66E86">
        <w:rPr>
          <w:rFonts w:cs="Arial"/>
        </w:rPr>
        <w:t>Application Testing</w:t>
      </w:r>
      <w:r w:rsidRPr="00F66E86">
        <w:rPr>
          <w:rFonts w:cs="Arial"/>
        </w:rPr>
        <w:tab/>
        <w:t>Testing performed on the application software, by (sub) system engineering group that verifies the requirement.</w:t>
      </w:r>
    </w:p>
    <w:p w:rsidR="006F0FF8" w:rsidRPr="00F66E86" w:rsidRDefault="00AC7DF0" w:rsidP="00F95EE9">
      <w:pPr>
        <w:ind w:left="2880" w:hanging="2880"/>
        <w:rPr>
          <w:rFonts w:cs="Arial"/>
        </w:rPr>
      </w:pPr>
    </w:p>
    <w:p w:rsidR="00F95EE9" w:rsidRPr="00F66E86" w:rsidDel="006F0FF8" w:rsidRDefault="00AC7DF0" w:rsidP="00F66E86">
      <w:pPr>
        <w:keepNext/>
        <w:rPr>
          <w:del w:id="656" w:author="Walus, David (D.M.)" w:date="2021-04-28T15:02:00Z"/>
          <w:rFonts w:cs="Arial"/>
        </w:rPr>
      </w:pPr>
    </w:p>
    <w:tbl>
      <w:tblPr>
        <w:tblpPr w:leftFromText="180" w:rightFromText="180" w:vertAnchor="text" w:tblpXSpec="center" w:tblpY="1"/>
        <w:tblOverlap w:val="never"/>
        <w:tblW w:w="8580" w:type="dxa"/>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left w:w="115" w:type="dxa"/>
          <w:right w:w="115" w:type="dxa"/>
        </w:tblCellMar>
        <w:tblLook w:val="0020" w:firstRow="1" w:lastRow="0" w:firstColumn="0" w:lastColumn="0" w:noHBand="0" w:noVBand="0"/>
      </w:tblPr>
      <w:tblGrid>
        <w:gridCol w:w="4708"/>
        <w:gridCol w:w="1981"/>
        <w:gridCol w:w="1891"/>
      </w:tblGrid>
      <w:tr w:rsidR="00F95EE9" w:rsidRPr="00F95EE9" w:rsidDel="006F0FF8" w:rsidTr="00AF5A30">
        <w:trPr>
          <w:cantSplit/>
          <w:tblHeader/>
          <w:jc w:val="center"/>
          <w:del w:id="657" w:author="Walus, David (D.M.)" w:date="2021-04-28T15:02:00Z"/>
        </w:trPr>
        <w:tc>
          <w:tcPr>
            <w:tcW w:w="4708" w:type="dxa"/>
            <w:tcBorders>
              <w:top w:val="single" w:sz="4" w:space="0" w:color="auto"/>
              <w:left w:val="single" w:sz="4" w:space="0" w:color="auto"/>
              <w:bottom w:val="single" w:sz="6" w:space="0" w:color="000000"/>
              <w:right w:val="single" w:sz="6" w:space="0" w:color="000000"/>
            </w:tcBorders>
            <w:shd w:val="pct30" w:color="C0C0C0" w:fill="FFFFFF"/>
            <w:hideMark/>
          </w:tcPr>
          <w:p w:rsidR="00F95EE9" w:rsidRPr="00F95EE9" w:rsidDel="006F0FF8" w:rsidRDefault="000322E0">
            <w:pPr>
              <w:tabs>
                <w:tab w:val="left" w:pos="180"/>
                <w:tab w:val="left" w:pos="360"/>
                <w:tab w:val="left" w:pos="540"/>
                <w:tab w:val="left" w:pos="720"/>
                <w:tab w:val="left" w:pos="900"/>
                <w:tab w:val="left" w:pos="1080"/>
                <w:tab w:val="left" w:pos="1260"/>
              </w:tabs>
              <w:rPr>
                <w:del w:id="658" w:author="Walus, David (D.M.)" w:date="2021-04-28T15:02:00Z"/>
                <w:rFonts w:cs="Arial"/>
                <w:bCs/>
              </w:rPr>
            </w:pPr>
            <w:del w:id="659" w:author="Walus, David (D.M.)" w:date="2021-04-28T15:02:00Z">
              <w:r w:rsidRPr="00F95EE9" w:rsidDel="006F0FF8">
                <w:rPr>
                  <w:rFonts w:cs="Arial"/>
                  <w:bCs/>
                </w:rPr>
                <w:delText>Requirement</w:delText>
              </w:r>
            </w:del>
          </w:p>
        </w:tc>
        <w:tc>
          <w:tcPr>
            <w:tcW w:w="1981" w:type="dxa"/>
            <w:tcBorders>
              <w:top w:val="single" w:sz="4" w:space="0" w:color="auto"/>
              <w:left w:val="single" w:sz="6" w:space="0" w:color="000000"/>
              <w:bottom w:val="single" w:sz="6" w:space="0" w:color="000000"/>
              <w:right w:val="single" w:sz="6" w:space="0" w:color="000000"/>
            </w:tcBorders>
            <w:shd w:val="pct30" w:color="C0C0C0" w:fill="FFFFFF"/>
            <w:hideMark/>
          </w:tcPr>
          <w:p w:rsidR="00F95EE9" w:rsidRPr="00F95EE9" w:rsidDel="006F0FF8" w:rsidRDefault="000322E0">
            <w:pPr>
              <w:jc w:val="center"/>
              <w:rPr>
                <w:del w:id="660" w:author="Walus, David (D.M.)" w:date="2021-04-28T15:02:00Z"/>
                <w:rFonts w:cs="Arial"/>
                <w:lang w:val="fr-FR"/>
              </w:rPr>
            </w:pPr>
            <w:del w:id="661" w:author="Walus, David (D.M.)" w:date="2021-04-28T15:02:00Z">
              <w:r w:rsidRPr="00F95EE9" w:rsidDel="006F0FF8">
                <w:rPr>
                  <w:rFonts w:cs="Arial"/>
                  <w:lang w:val="fr-FR"/>
                </w:rPr>
                <w:delText>Component Level DV</w:delText>
              </w:r>
            </w:del>
          </w:p>
        </w:tc>
        <w:tc>
          <w:tcPr>
            <w:tcW w:w="1891" w:type="dxa"/>
            <w:tcBorders>
              <w:top w:val="single" w:sz="4" w:space="0" w:color="auto"/>
              <w:left w:val="single" w:sz="6" w:space="0" w:color="000000"/>
              <w:bottom w:val="single" w:sz="6" w:space="0" w:color="000000"/>
              <w:right w:val="single" w:sz="4" w:space="0" w:color="auto"/>
            </w:tcBorders>
            <w:shd w:val="pct30" w:color="C0C0C0" w:fill="FFFFFF"/>
            <w:hideMark/>
          </w:tcPr>
          <w:p w:rsidR="00F95EE9" w:rsidRPr="00F95EE9" w:rsidDel="006F0FF8" w:rsidRDefault="000322E0">
            <w:pPr>
              <w:jc w:val="center"/>
              <w:rPr>
                <w:del w:id="662" w:author="Walus, David (D.M.)" w:date="2021-04-28T15:02:00Z"/>
                <w:rFonts w:cs="Arial"/>
              </w:rPr>
            </w:pPr>
            <w:del w:id="663" w:author="Walus, David (D.M.)" w:date="2021-04-28T15:02:00Z">
              <w:r w:rsidRPr="00F95EE9" w:rsidDel="006F0FF8">
                <w:rPr>
                  <w:rFonts w:cs="Arial"/>
                </w:rPr>
                <w:delText>A2B HW Inspection</w:delText>
              </w:r>
            </w:del>
          </w:p>
        </w:tc>
      </w:tr>
      <w:tr w:rsidR="00F95EE9" w:rsidRPr="00F95EE9" w:rsidDel="006F0FF8" w:rsidTr="00AF5A30">
        <w:trPr>
          <w:cantSplit/>
          <w:trHeight w:val="255"/>
          <w:jc w:val="center"/>
          <w:del w:id="664"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665" w:author="Walus, David (D.M.)" w:date="2021-04-28T14:14:00Z"/>
                <w:rFonts w:cs="Arial"/>
              </w:rPr>
            </w:pPr>
            <w:del w:id="666" w:author="Walus, David (D.M.)" w:date="2021-04-28T15:02:00Z">
              <w:r w:rsidRPr="00F95EE9" w:rsidDel="006F0FF8">
                <w:rPr>
                  <w:rFonts w:cs="Arial"/>
                </w:rPr>
                <w:delText>HLSL_A2B_LINK_REQ__3.</w:delText>
              </w:r>
            </w:del>
            <w:del w:id="667" w:author="Walus, David (D.M.)" w:date="2021-04-23T15:32:00Z">
              <w:r w:rsidRPr="00F95EE9" w:rsidDel="00EE4BD4">
                <w:rPr>
                  <w:rFonts w:cs="Arial"/>
                </w:rPr>
                <w:delText>1.1.1</w:delText>
              </w:r>
            </w:del>
          </w:p>
          <w:p w:rsidR="00F95EE9" w:rsidRPr="00F95EE9" w:rsidDel="006F0FF8" w:rsidRDefault="000322E0">
            <w:pPr>
              <w:rPr>
                <w:del w:id="668" w:author="Walus, David (D.M.)" w:date="2021-04-28T15:02:00Z"/>
                <w:rFonts w:cs="Arial"/>
              </w:rPr>
            </w:pPr>
            <w:del w:id="669" w:author="Walus, David (D.M.)" w:date="2021-04-28T14:14:00Z">
              <w:r w:rsidRPr="00F95EE9" w:rsidDel="002A07EB">
                <w:rPr>
                  <w:rFonts w:cs="Arial"/>
                </w:rPr>
                <w:delText xml:space="preserve">The network sampling rate shall be set to 48kHz, support for 96kHz and 192Khz will be supported by using multiple A2B slots. </w:delText>
              </w:r>
            </w:del>
            <w:del w:id="670" w:author="Walus, David (D.M.)" w:date="2021-04-26T09:18:00Z">
              <w:r w:rsidRPr="00F95EE9" w:rsidDel="00AB12DA">
                <w:rPr>
                  <w:rFonts w:cs="Arial"/>
                  <w:color w:val="FF0000"/>
                </w:rPr>
                <w:delText xml:space="preserve">Need address that the </w:delText>
              </w:r>
            </w:del>
            <w:del w:id="671" w:author="Walus, David (D.M.)" w:date="2021-04-12T11:19:00Z">
              <w:r w:rsidRPr="00F95EE9" w:rsidDel="008B74B9">
                <w:rPr>
                  <w:rFonts w:cs="Arial"/>
                  <w:color w:val="FF0000"/>
                </w:rPr>
                <w:delText xml:space="preserve">Slave </w:delText>
              </w:r>
            </w:del>
            <w:del w:id="672" w:author="Walus, David (D.M.)" w:date="2021-04-26T09:18:00Z">
              <w:r w:rsidRPr="00F95EE9" w:rsidDel="00AB12DA">
                <w:rPr>
                  <w:rFonts w:cs="Arial"/>
                  <w:color w:val="FF0000"/>
                </w:rPr>
                <w:delText>to Peripheral TDM interface runs at 48kHz also.</w:delText>
              </w:r>
            </w:del>
          </w:p>
        </w:tc>
        <w:tc>
          <w:tcPr>
            <w:tcW w:w="1981" w:type="dxa"/>
            <w:tcBorders>
              <w:top w:val="single" w:sz="6" w:space="0" w:color="000000"/>
              <w:left w:val="single" w:sz="6" w:space="0" w:color="auto"/>
              <w:bottom w:val="single" w:sz="6" w:space="0" w:color="000000"/>
              <w:right w:val="single" w:sz="6" w:space="0" w:color="000000"/>
            </w:tcBorders>
          </w:tcPr>
          <w:p w:rsidR="00F95EE9" w:rsidRPr="00F95EE9" w:rsidDel="006F0FF8" w:rsidRDefault="000322E0">
            <w:pPr>
              <w:jc w:val="center"/>
              <w:rPr>
                <w:del w:id="673" w:author="Walus, David (D.M.)" w:date="2021-04-28T15:02:00Z"/>
                <w:rFonts w:cs="Arial"/>
              </w:rPr>
            </w:pPr>
            <w:del w:id="674" w:author="Walus, David (D.M.)" w:date="2021-04-28T15:02:00Z">
              <w:r w:rsidRPr="00F95EE9" w:rsidDel="006F0FF8">
                <w:rPr>
                  <w:rFonts w:cs="Arial"/>
                </w:rPr>
                <w:delText>Assigned to</w:delText>
              </w:r>
            </w:del>
            <w:del w:id="675" w:author="Walus, David (D.M.)" w:date="2021-04-23T15:38:00Z">
              <w:r w:rsidRPr="00F95EE9" w:rsidDel="00971182">
                <w:rPr>
                  <w:rFonts w:cs="Arial"/>
                </w:rPr>
                <w:delText xml:space="preserve">: </w:delText>
              </w:r>
            </w:del>
            <w:del w:id="676" w:author="Walus, David (D.M.)" w:date="2021-04-28T15:02:00Z">
              <w:r w:rsidRPr="00F95EE9" w:rsidDel="006F0FF8">
                <w:rPr>
                  <w:rFonts w:cs="Arial"/>
                </w:rPr>
                <w:delText>Host Software</w:delText>
              </w:r>
            </w:del>
          </w:p>
          <w:p w:rsidR="00F95EE9" w:rsidRPr="00F95EE9" w:rsidDel="006F0FF8" w:rsidRDefault="00AC7DF0">
            <w:pPr>
              <w:jc w:val="center"/>
              <w:rPr>
                <w:del w:id="677" w:author="Walus, David (D.M.)" w:date="2021-04-28T15:02:00Z"/>
                <w:rFonts w:cs="Arial"/>
              </w:rPr>
            </w:pPr>
          </w:p>
          <w:p w:rsidR="00F95EE9" w:rsidRPr="00F95EE9" w:rsidDel="006F0FF8" w:rsidRDefault="000322E0">
            <w:pPr>
              <w:jc w:val="center"/>
              <w:rPr>
                <w:del w:id="678" w:author="Walus, David (D.M.)" w:date="2021-04-28T15:02:00Z"/>
                <w:rFonts w:cs="Arial"/>
              </w:rPr>
            </w:pPr>
            <w:del w:id="679" w:author="Walus, David (D.M.)" w:date="2021-04-28T15:02:00Z">
              <w:r w:rsidRPr="00F95EE9" w:rsidDel="006F0FF8">
                <w:rPr>
                  <w:rFonts w:cs="Arial"/>
                </w:rPr>
                <w:delText>Via: BCF from Sigma Studio</w:delText>
              </w:r>
            </w:del>
            <w:del w:id="680" w:author="Walus, David (D.M.)" w:date="2021-04-23T15:36:00Z">
              <w:r w:rsidRPr="00F95EE9" w:rsidDel="00971182">
                <w:rPr>
                  <w:rFonts w:cs="Arial"/>
                </w:rPr>
                <w:delText xml:space="preserve"> or MentorMentor Tool</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681" w:author="Walus, David (D.M.)" w:date="2021-04-28T15:02:00Z"/>
                <w:rFonts w:cs="Arial"/>
              </w:rPr>
            </w:pPr>
          </w:p>
        </w:tc>
      </w:tr>
      <w:tr w:rsidR="00F95EE9" w:rsidRPr="00F95EE9" w:rsidDel="006F0FF8" w:rsidTr="00AF5A30">
        <w:trPr>
          <w:cantSplit/>
          <w:jc w:val="center"/>
          <w:del w:id="682"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683" w:author="Walus, David (D.M.)" w:date="2021-04-28T14:14:00Z"/>
                <w:rFonts w:cs="Arial"/>
                <w:color w:val="000000"/>
              </w:rPr>
            </w:pPr>
            <w:del w:id="684" w:author="Walus, David (D.M.)" w:date="2021-04-28T15:02:00Z">
              <w:r w:rsidRPr="00F95EE9" w:rsidDel="006F0FF8">
                <w:rPr>
                  <w:rFonts w:cs="Arial"/>
                  <w:color w:val="000000"/>
                </w:rPr>
                <w:delText>HLSL_A2B_LINK_REQ__3.</w:delText>
              </w:r>
            </w:del>
            <w:del w:id="685" w:author="Walus, David (D.M.)" w:date="2021-04-23T15:32:00Z">
              <w:r w:rsidRPr="00F95EE9" w:rsidDel="00EE4BD4">
                <w:rPr>
                  <w:rFonts w:cs="Arial"/>
                  <w:color w:val="000000"/>
                </w:rPr>
                <w:delText>1.2.1</w:delText>
              </w:r>
            </w:del>
          </w:p>
          <w:p w:rsidR="00F95EE9" w:rsidRPr="00F95EE9" w:rsidDel="006F0FF8" w:rsidRDefault="000322E0">
            <w:pPr>
              <w:rPr>
                <w:del w:id="686" w:author="Walus, David (D.M.)" w:date="2021-04-28T15:02:00Z"/>
                <w:rFonts w:cs="Arial"/>
                <w:color w:val="FF0000"/>
              </w:rPr>
            </w:pPr>
            <w:del w:id="687" w:author="Walus, David (D.M.)" w:date="2021-04-28T14:14:00Z">
              <w:r w:rsidRPr="00F95EE9" w:rsidDel="002A07EB">
                <w:rPr>
                  <w:rFonts w:cs="Arial"/>
                  <w:color w:val="000000"/>
                </w:rPr>
                <w:delText>The A2B network will support a limited number of slots depending on the channel (stream) size and the sampling rate. Each pre-defined audio stream (which shall be selected from DABUS-SR-REQ-086676-A2B Audio Stream ID assignments found in Ref [11]) will be mapped to one or more A2B slots. All audio streams shall be documented and approved by the AVT/EESE Audio Section.</w:delText>
              </w:r>
            </w:del>
          </w:p>
        </w:tc>
        <w:tc>
          <w:tcPr>
            <w:tcW w:w="1981" w:type="dxa"/>
            <w:tcBorders>
              <w:top w:val="single" w:sz="6" w:space="0" w:color="000000"/>
              <w:left w:val="single" w:sz="6" w:space="0" w:color="auto"/>
              <w:bottom w:val="single" w:sz="6" w:space="0" w:color="000000"/>
              <w:right w:val="single" w:sz="6" w:space="0" w:color="000000"/>
            </w:tcBorders>
          </w:tcPr>
          <w:p w:rsidR="00F95EE9" w:rsidRPr="00F95EE9" w:rsidDel="006F0FF8" w:rsidRDefault="000322E0">
            <w:pPr>
              <w:jc w:val="center"/>
              <w:rPr>
                <w:del w:id="688" w:author="Walus, David (D.M.)" w:date="2021-04-28T15:02:00Z"/>
                <w:rFonts w:cs="Arial"/>
              </w:rPr>
            </w:pPr>
            <w:del w:id="689" w:author="Walus, David (D.M.)" w:date="2021-04-28T15:02:00Z">
              <w:r w:rsidRPr="00F95EE9" w:rsidDel="006F0FF8">
                <w:rPr>
                  <w:rFonts w:cs="Arial"/>
                </w:rPr>
                <w:delText>Assigned to</w:delText>
              </w:r>
            </w:del>
            <w:del w:id="690" w:author="Walus, David (D.M.)" w:date="2021-04-23T15:39:00Z">
              <w:r w:rsidRPr="00F95EE9" w:rsidDel="00971182">
                <w:rPr>
                  <w:rFonts w:cs="Arial"/>
                </w:rPr>
                <w:delText xml:space="preserve"> </w:delText>
              </w:r>
            </w:del>
            <w:del w:id="691" w:author="Walus, David (D.M.)" w:date="2021-04-28T15:02:00Z">
              <w:r w:rsidRPr="00F95EE9" w:rsidDel="006F0FF8">
                <w:rPr>
                  <w:rFonts w:cs="Arial"/>
                </w:rPr>
                <w:delText>Host Software</w:delText>
              </w:r>
            </w:del>
            <w:del w:id="692" w:author="Walus, David (D.M.)" w:date="2021-04-23T15:45:00Z">
              <w:r w:rsidRPr="00F95EE9" w:rsidDel="00971182">
                <w:rPr>
                  <w:rFonts w:cs="Arial"/>
                </w:rPr>
                <w:delText>.</w:delText>
              </w:r>
            </w:del>
          </w:p>
          <w:p w:rsidR="00F95EE9" w:rsidRPr="00F95EE9" w:rsidDel="006F0FF8" w:rsidRDefault="00AC7DF0">
            <w:pPr>
              <w:jc w:val="center"/>
              <w:rPr>
                <w:del w:id="693" w:author="Walus, David (D.M.)" w:date="2021-04-28T15:02:00Z"/>
                <w:rFonts w:cs="Arial"/>
              </w:rPr>
            </w:pPr>
          </w:p>
          <w:p w:rsidR="00F95EE9" w:rsidRPr="00F95EE9" w:rsidDel="00971182" w:rsidRDefault="000322E0" w:rsidP="00C54F5E">
            <w:pPr>
              <w:jc w:val="center"/>
              <w:rPr>
                <w:del w:id="694" w:author="Walus, David (D.M.)" w:date="2021-04-23T15:38:00Z"/>
                <w:rFonts w:cs="Arial"/>
              </w:rPr>
            </w:pPr>
            <w:del w:id="695" w:author="Walus, David (D.M.)" w:date="2021-04-28T15:02:00Z">
              <w:r w:rsidRPr="00F95EE9" w:rsidDel="006F0FF8">
                <w:rPr>
                  <w:rFonts w:cs="Arial"/>
                </w:rPr>
                <w:delText>Via:</w:delText>
              </w:r>
            </w:del>
          </w:p>
          <w:p w:rsidR="00F95EE9" w:rsidRPr="00F95EE9" w:rsidDel="006F0FF8" w:rsidRDefault="000322E0" w:rsidP="00260BD3">
            <w:pPr>
              <w:jc w:val="center"/>
              <w:rPr>
                <w:del w:id="696" w:author="Walus, David (D.M.)" w:date="2021-04-28T15:02:00Z"/>
                <w:rFonts w:cs="Arial"/>
              </w:rPr>
            </w:pPr>
            <w:del w:id="697" w:author="Walus, David (D.M.)" w:date="2021-04-28T15:02:00Z">
              <w:r w:rsidRPr="00F95EE9" w:rsidDel="006F0FF8">
                <w:rPr>
                  <w:rFonts w:cs="Arial"/>
                </w:rPr>
                <w:delText>BCF from Sigma Studio</w:delText>
              </w:r>
            </w:del>
            <w:del w:id="698" w:author="Walus, David (D.M.)" w:date="2021-04-23T15:36:00Z">
              <w:r w:rsidRPr="00F95EE9" w:rsidDel="00971182">
                <w:rPr>
                  <w:rFonts w:cs="Arial"/>
                </w:rPr>
                <w:delText xml:space="preserve"> or MentorMentor Tool</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699" w:author="Walus, David (D.M.)" w:date="2021-04-28T15:02:00Z"/>
                <w:rFonts w:cs="Arial"/>
              </w:rPr>
            </w:pPr>
          </w:p>
        </w:tc>
      </w:tr>
      <w:tr w:rsidR="00F95EE9" w:rsidRPr="00F95EE9" w:rsidDel="006F0FF8" w:rsidTr="00AF5A30">
        <w:trPr>
          <w:cantSplit/>
          <w:jc w:val="center"/>
          <w:del w:id="700"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701" w:author="Walus, David (D.M.)" w:date="2021-04-28T14:14:00Z"/>
                <w:rFonts w:cs="Arial"/>
              </w:rPr>
            </w:pPr>
            <w:del w:id="702" w:author="Walus, David (D.M.)" w:date="2021-04-28T15:02:00Z">
              <w:r w:rsidRPr="00F95EE9" w:rsidDel="006F0FF8">
                <w:rPr>
                  <w:rFonts w:cs="Arial"/>
                </w:rPr>
                <w:delText>HLSL_A2B_LINK_REQ__3.</w:delText>
              </w:r>
            </w:del>
            <w:del w:id="703" w:author="Walus, David (D.M.)" w:date="2021-04-23T15:33:00Z">
              <w:r w:rsidRPr="00F95EE9" w:rsidDel="00EE4BD4">
                <w:rPr>
                  <w:rFonts w:cs="Arial"/>
                </w:rPr>
                <w:delText>1.3.1</w:delText>
              </w:r>
            </w:del>
          </w:p>
          <w:p w:rsidR="00F95EE9" w:rsidRPr="00F95EE9" w:rsidDel="006F0FF8" w:rsidRDefault="000322E0">
            <w:pPr>
              <w:rPr>
                <w:del w:id="704" w:author="Walus, David (D.M.)" w:date="2021-04-28T15:02:00Z"/>
                <w:rFonts w:cs="Arial"/>
                <w:color w:val="000000"/>
              </w:rPr>
            </w:pPr>
            <w:del w:id="705" w:author="Walus, David (D.M.)" w:date="2021-04-28T14:14:00Z">
              <w:r w:rsidRPr="00F95EE9" w:rsidDel="002A07EB">
                <w:rPr>
                  <w:rFonts w:cs="Arial"/>
                </w:rPr>
                <w:delText>Each audio stream shall be encoded in single channel size which shall be set at 24 bits for all channels.</w:delText>
              </w:r>
            </w:del>
          </w:p>
        </w:tc>
        <w:tc>
          <w:tcPr>
            <w:tcW w:w="1981" w:type="dxa"/>
            <w:tcBorders>
              <w:top w:val="single" w:sz="6" w:space="0" w:color="000000"/>
              <w:left w:val="single" w:sz="6" w:space="0" w:color="auto"/>
              <w:bottom w:val="single" w:sz="6" w:space="0" w:color="000000"/>
              <w:right w:val="single" w:sz="6" w:space="0" w:color="000000"/>
            </w:tcBorders>
          </w:tcPr>
          <w:p w:rsidR="00F95EE9" w:rsidRPr="00F95EE9" w:rsidDel="006F0FF8" w:rsidRDefault="000322E0">
            <w:pPr>
              <w:jc w:val="center"/>
              <w:rPr>
                <w:del w:id="706" w:author="Walus, David (D.M.)" w:date="2021-04-28T15:02:00Z"/>
                <w:rFonts w:cs="Arial"/>
              </w:rPr>
            </w:pPr>
            <w:del w:id="707" w:author="Walus, David (D.M.)" w:date="2021-04-28T15:02:00Z">
              <w:r w:rsidRPr="00F95EE9" w:rsidDel="006F0FF8">
                <w:rPr>
                  <w:rFonts w:cs="Arial"/>
                </w:rPr>
                <w:delText>Assigned to</w:delText>
              </w:r>
            </w:del>
            <w:del w:id="708" w:author="Walus, David (D.M.)" w:date="2021-04-23T15:39:00Z">
              <w:r w:rsidRPr="00F95EE9" w:rsidDel="00971182">
                <w:rPr>
                  <w:rFonts w:cs="Arial"/>
                </w:rPr>
                <w:delText xml:space="preserve"> </w:delText>
              </w:r>
            </w:del>
            <w:del w:id="709" w:author="Walus, David (D.M.)" w:date="2021-04-28T15:02:00Z">
              <w:r w:rsidRPr="00F95EE9" w:rsidDel="006F0FF8">
                <w:rPr>
                  <w:rFonts w:cs="Arial"/>
                </w:rPr>
                <w:delText>Host Software</w:delText>
              </w:r>
            </w:del>
            <w:del w:id="710" w:author="Walus, David (D.M.)" w:date="2021-04-23T15:45:00Z">
              <w:r w:rsidRPr="00F95EE9" w:rsidDel="00971182">
                <w:rPr>
                  <w:rFonts w:cs="Arial"/>
                </w:rPr>
                <w:delText>.</w:delText>
              </w:r>
            </w:del>
          </w:p>
          <w:p w:rsidR="00F95EE9" w:rsidRPr="00F95EE9" w:rsidDel="006F0FF8" w:rsidRDefault="00AC7DF0">
            <w:pPr>
              <w:jc w:val="center"/>
              <w:rPr>
                <w:del w:id="711" w:author="Walus, David (D.M.)" w:date="2021-04-28T15:02:00Z"/>
                <w:rFonts w:cs="Arial"/>
              </w:rPr>
            </w:pPr>
          </w:p>
          <w:p w:rsidR="00F95EE9" w:rsidRPr="00F95EE9" w:rsidDel="00971182" w:rsidRDefault="000322E0" w:rsidP="00C54F5E">
            <w:pPr>
              <w:jc w:val="center"/>
              <w:rPr>
                <w:del w:id="712" w:author="Walus, David (D.M.)" w:date="2021-04-23T15:38:00Z"/>
                <w:rFonts w:cs="Arial"/>
              </w:rPr>
            </w:pPr>
            <w:del w:id="713" w:author="Walus, David (D.M.)" w:date="2021-04-28T15:02:00Z">
              <w:r w:rsidRPr="00F95EE9" w:rsidDel="006F0FF8">
                <w:rPr>
                  <w:rFonts w:cs="Arial"/>
                </w:rPr>
                <w:delText>Via:</w:delText>
              </w:r>
            </w:del>
          </w:p>
          <w:p w:rsidR="00F95EE9" w:rsidRPr="00F95EE9" w:rsidDel="006F0FF8" w:rsidRDefault="000322E0" w:rsidP="00260BD3">
            <w:pPr>
              <w:jc w:val="center"/>
              <w:rPr>
                <w:del w:id="714" w:author="Walus, David (D.M.)" w:date="2021-04-28T15:02:00Z"/>
                <w:rFonts w:cs="Arial"/>
              </w:rPr>
            </w:pPr>
            <w:del w:id="715" w:author="Walus, David (D.M.)" w:date="2021-04-28T15:02:00Z">
              <w:r w:rsidRPr="00F95EE9" w:rsidDel="006F0FF8">
                <w:rPr>
                  <w:rFonts w:cs="Arial"/>
                </w:rPr>
                <w:delText>BCF from Sigma Studio</w:delText>
              </w:r>
            </w:del>
            <w:del w:id="716" w:author="Walus, David (D.M.)" w:date="2021-04-23T15:36:00Z">
              <w:r w:rsidRPr="00F95EE9" w:rsidDel="00971182">
                <w:rPr>
                  <w:rFonts w:cs="Arial"/>
                </w:rPr>
                <w:delText xml:space="preserve"> or MentorMentor Tool</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717" w:author="Walus, David (D.M.)" w:date="2021-04-28T15:02:00Z"/>
                <w:rFonts w:cs="Arial"/>
              </w:rPr>
            </w:pPr>
          </w:p>
        </w:tc>
      </w:tr>
      <w:tr w:rsidR="00F95EE9" w:rsidRPr="00F95EE9" w:rsidDel="006F0FF8" w:rsidTr="00AF5A30">
        <w:trPr>
          <w:cantSplit/>
          <w:jc w:val="center"/>
          <w:del w:id="718"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8318C1" w:rsidDel="002A07EB" w:rsidRDefault="000322E0">
            <w:pPr>
              <w:tabs>
                <w:tab w:val="left" w:pos="922"/>
              </w:tabs>
              <w:rPr>
                <w:del w:id="719" w:author="Walus, David (D.M.)" w:date="2021-04-28T14:14:00Z"/>
                <w:rFonts w:cs="Arial"/>
                <w:color w:val="000000"/>
              </w:rPr>
            </w:pPr>
            <w:del w:id="720" w:author="Walus, David (D.M.)" w:date="2021-04-28T15:02:00Z">
              <w:r w:rsidRPr="008318C1" w:rsidDel="006F0FF8">
                <w:rPr>
                  <w:rFonts w:cs="Arial"/>
                  <w:color w:val="000000"/>
                </w:rPr>
                <w:delText>HLSL_A2B_LINK_REQ__3.2.</w:delText>
              </w:r>
            </w:del>
            <w:del w:id="721" w:author="Walus, David (D.M.)" w:date="2021-04-23T15:33:00Z">
              <w:r w:rsidRPr="008318C1" w:rsidDel="00EE4BD4">
                <w:rPr>
                  <w:rFonts w:cs="Arial"/>
                  <w:color w:val="000000"/>
                </w:rPr>
                <w:delText>1</w:delText>
              </w:r>
            </w:del>
          </w:p>
          <w:p w:rsidR="00F95EE9" w:rsidRPr="00F95EE9" w:rsidDel="006F0FF8" w:rsidRDefault="000322E0" w:rsidP="009E4EDF">
            <w:pPr>
              <w:tabs>
                <w:tab w:val="left" w:pos="922"/>
              </w:tabs>
              <w:rPr>
                <w:del w:id="722" w:author="Walus, David (D.M.)" w:date="2021-04-28T15:02:00Z"/>
                <w:rFonts w:cs="Arial"/>
              </w:rPr>
            </w:pPr>
            <w:del w:id="723" w:author="Walus, David (D.M.)" w:date="2021-04-28T14:14:00Z">
              <w:r w:rsidRPr="00E55E4F" w:rsidDel="002A07EB">
                <w:rPr>
                  <w:rFonts w:cs="Arial"/>
                  <w:color w:val="000000"/>
                </w:rPr>
                <w:delText xml:space="preserve">The total maximum A2B bus bandwidth shall not exceed </w:delText>
              </w:r>
            </w:del>
            <w:del w:id="724" w:author="Walus, David (D.M.)" w:date="2021-04-23T15:48:00Z">
              <w:r w:rsidRPr="00E55E4F" w:rsidDel="00E55E4F">
                <w:rPr>
                  <w:rFonts w:cs="Arial"/>
                  <w:color w:val="000000"/>
                </w:rPr>
                <w:delText>90</w:delText>
              </w:r>
            </w:del>
            <w:del w:id="725" w:author="Walus, David (D.M.)" w:date="2021-04-28T14:14:00Z">
              <w:r w:rsidRPr="00E55E4F" w:rsidDel="002A07EB">
                <w:rPr>
                  <w:rFonts w:cs="Arial"/>
                  <w:color w:val="000000"/>
                </w:rPr>
                <w:delText>% of the total available bandwidth</w:delText>
              </w:r>
            </w:del>
            <w:del w:id="726" w:author="Walus, David (D.M.)" w:date="2021-04-23T15:48:00Z">
              <w:r w:rsidRPr="00E55E4F" w:rsidDel="00E55E4F">
                <w:rPr>
                  <w:rFonts w:cs="Arial"/>
                  <w:color w:val="000000"/>
                </w:rPr>
                <w:delText xml:space="preserve"> of 1024 x 48kHz = 49.158 Mbps</w:delText>
              </w:r>
            </w:del>
            <w:del w:id="727" w:author="Walus, David (D.M.)" w:date="2021-04-28T14:14:00Z">
              <w:r w:rsidRPr="00E55E4F" w:rsidDel="002A07EB">
                <w:rPr>
                  <w:rFonts w:cs="Arial"/>
                  <w:color w:val="000000"/>
                </w:rPr>
                <w:delText>.</w:delText>
              </w:r>
            </w:del>
          </w:p>
        </w:tc>
        <w:tc>
          <w:tcPr>
            <w:tcW w:w="1981" w:type="dxa"/>
            <w:tcBorders>
              <w:top w:val="single" w:sz="6" w:space="0" w:color="000000"/>
              <w:left w:val="single" w:sz="6" w:space="0" w:color="auto"/>
              <w:bottom w:val="single" w:sz="6" w:space="0" w:color="000000"/>
              <w:right w:val="single" w:sz="6" w:space="0" w:color="000000"/>
            </w:tcBorders>
          </w:tcPr>
          <w:p w:rsidR="00F95EE9" w:rsidRPr="00F95EE9" w:rsidDel="006F0FF8" w:rsidRDefault="000322E0">
            <w:pPr>
              <w:jc w:val="center"/>
              <w:rPr>
                <w:del w:id="728" w:author="Walus, David (D.M.)" w:date="2021-04-28T15:02:00Z"/>
                <w:rFonts w:cs="Arial"/>
              </w:rPr>
            </w:pPr>
            <w:del w:id="729" w:author="Walus, David (D.M.)" w:date="2021-04-28T15:02:00Z">
              <w:r w:rsidRPr="00F95EE9" w:rsidDel="006F0FF8">
                <w:rPr>
                  <w:rFonts w:cs="Arial"/>
                </w:rPr>
                <w:delText>Assigned to</w:delText>
              </w:r>
            </w:del>
            <w:del w:id="730" w:author="Walus, David (D.M.)" w:date="2021-04-23T15:39:00Z">
              <w:r w:rsidRPr="00F95EE9" w:rsidDel="00971182">
                <w:rPr>
                  <w:rFonts w:cs="Arial"/>
                </w:rPr>
                <w:delText xml:space="preserve"> </w:delText>
              </w:r>
            </w:del>
            <w:del w:id="731" w:author="Walus, David (D.M.)" w:date="2021-04-28T15:02:00Z">
              <w:r w:rsidRPr="00F95EE9" w:rsidDel="006F0FF8">
                <w:rPr>
                  <w:rFonts w:cs="Arial"/>
                </w:rPr>
                <w:delText>Host Software</w:delText>
              </w:r>
            </w:del>
            <w:del w:id="732" w:author="Walus, David (D.M.)" w:date="2021-04-23T15:45:00Z">
              <w:r w:rsidRPr="00F95EE9" w:rsidDel="00971182">
                <w:rPr>
                  <w:rFonts w:cs="Arial"/>
                </w:rPr>
                <w:delText>.</w:delText>
              </w:r>
            </w:del>
          </w:p>
          <w:p w:rsidR="00F95EE9" w:rsidRPr="00F95EE9" w:rsidDel="006F0FF8" w:rsidRDefault="00AC7DF0">
            <w:pPr>
              <w:jc w:val="center"/>
              <w:rPr>
                <w:del w:id="733" w:author="Walus, David (D.M.)" w:date="2021-04-28T15:02:00Z"/>
                <w:rFonts w:cs="Arial"/>
              </w:rPr>
            </w:pPr>
          </w:p>
          <w:p w:rsidR="00F95EE9" w:rsidRPr="00F95EE9" w:rsidDel="00971182" w:rsidRDefault="000322E0" w:rsidP="00C54F5E">
            <w:pPr>
              <w:jc w:val="center"/>
              <w:rPr>
                <w:del w:id="734" w:author="Walus, David (D.M.)" w:date="2021-04-23T15:38:00Z"/>
                <w:rFonts w:cs="Arial"/>
              </w:rPr>
            </w:pPr>
            <w:del w:id="735" w:author="Walus, David (D.M.)" w:date="2021-04-28T15:02:00Z">
              <w:r w:rsidRPr="00F95EE9" w:rsidDel="006F0FF8">
                <w:rPr>
                  <w:rFonts w:cs="Arial"/>
                </w:rPr>
                <w:delText>Via:</w:delText>
              </w:r>
            </w:del>
          </w:p>
          <w:p w:rsidR="00F95EE9" w:rsidRPr="00F95EE9" w:rsidDel="006F0FF8" w:rsidRDefault="000322E0" w:rsidP="00260BD3">
            <w:pPr>
              <w:jc w:val="center"/>
              <w:rPr>
                <w:del w:id="736" w:author="Walus, David (D.M.)" w:date="2021-04-28T15:02:00Z"/>
                <w:rFonts w:cs="Arial"/>
              </w:rPr>
            </w:pPr>
            <w:del w:id="737" w:author="Walus, David (D.M.)" w:date="2021-04-28T15:02:00Z">
              <w:r w:rsidRPr="00F95EE9" w:rsidDel="006F0FF8">
                <w:rPr>
                  <w:rFonts w:cs="Arial"/>
                </w:rPr>
                <w:delText>BCF from Sigma Studio</w:delText>
              </w:r>
            </w:del>
            <w:del w:id="738" w:author="Walus, David (D.M.)" w:date="2021-04-23T15:36:00Z">
              <w:r w:rsidRPr="00F95EE9" w:rsidDel="00971182">
                <w:rPr>
                  <w:rFonts w:cs="Arial"/>
                </w:rPr>
                <w:delText xml:space="preserve"> or MentorMentor Tool</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739" w:author="Walus, David (D.M.)" w:date="2021-04-28T15:02:00Z"/>
                <w:rFonts w:cs="Arial"/>
              </w:rPr>
            </w:pPr>
          </w:p>
        </w:tc>
      </w:tr>
      <w:tr w:rsidR="00F95EE9" w:rsidRPr="00F95EE9" w:rsidDel="006F0FF8" w:rsidTr="00AF5A30">
        <w:trPr>
          <w:cantSplit/>
          <w:jc w:val="center"/>
          <w:del w:id="740"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741" w:author="Walus, David (D.M.)" w:date="2021-04-28T14:14:00Z"/>
                <w:rFonts w:cs="Arial"/>
                <w:color w:val="000000"/>
              </w:rPr>
            </w:pPr>
            <w:del w:id="742" w:author="Walus, David (D.M.)" w:date="2021-04-28T15:02:00Z">
              <w:r w:rsidRPr="00F95EE9" w:rsidDel="006F0FF8">
                <w:rPr>
                  <w:rFonts w:cs="Arial"/>
                  <w:color w:val="000000"/>
                </w:rPr>
                <w:delText>HLSL_A2B_LINK_REQ__3.</w:delText>
              </w:r>
            </w:del>
            <w:del w:id="743" w:author="Walus, David (D.M.)" w:date="2021-04-23T15:33:00Z">
              <w:r w:rsidRPr="00F95EE9" w:rsidDel="00EE4BD4">
                <w:rPr>
                  <w:rFonts w:cs="Arial"/>
                  <w:color w:val="000000"/>
                </w:rPr>
                <w:delText>3.1.1</w:delText>
              </w:r>
            </w:del>
          </w:p>
          <w:p w:rsidR="00F95EE9" w:rsidRPr="00F95EE9" w:rsidDel="006F0FF8" w:rsidRDefault="000322E0" w:rsidP="009E4EDF">
            <w:pPr>
              <w:rPr>
                <w:del w:id="744" w:author="Walus, David (D.M.)" w:date="2021-04-28T15:02:00Z"/>
                <w:color w:val="000000"/>
              </w:rPr>
            </w:pPr>
            <w:del w:id="745" w:author="Walus, David (D.M.)" w:date="2021-04-28T14:14:00Z">
              <w:r w:rsidRPr="00F95EE9" w:rsidDel="002A07EB">
                <w:rPr>
                  <w:color w:val="000000"/>
                </w:rPr>
                <w:delText xml:space="preserve">The Automotive Audio bus link consists of one twisted pair wire cables (bus) running from one </w:delText>
              </w:r>
            </w:del>
            <w:del w:id="746" w:author="Walus, David (D.M.)" w:date="2021-04-12T11:19:00Z">
              <w:r w:rsidRPr="00F95EE9" w:rsidDel="008B74B9">
                <w:rPr>
                  <w:color w:val="000000"/>
                </w:rPr>
                <w:delText xml:space="preserve">Master </w:delText>
              </w:r>
            </w:del>
            <w:del w:id="747" w:author="Walus, David (D.M.)" w:date="2021-04-28T14:14:00Z">
              <w:r w:rsidRPr="00F95EE9" w:rsidDel="002A07EB">
                <w:rPr>
                  <w:color w:val="000000"/>
                </w:rPr>
                <w:delText xml:space="preserve">ECU to one </w:delText>
              </w:r>
            </w:del>
            <w:del w:id="748" w:author="Walus, David (D.M.)" w:date="2021-04-12T11:20:00Z">
              <w:r w:rsidRPr="00F95EE9" w:rsidDel="008B74B9">
                <w:rPr>
                  <w:color w:val="000000"/>
                </w:rPr>
                <w:delText xml:space="preserve">Slave </w:delText>
              </w:r>
            </w:del>
            <w:del w:id="749" w:author="Walus, David (D.M.)" w:date="2021-04-28T14:14:00Z">
              <w:r w:rsidRPr="00F95EE9" w:rsidDel="002A07EB">
                <w:rPr>
                  <w:color w:val="000000"/>
                </w:rPr>
                <w:delText xml:space="preserve">Node or from one </w:delText>
              </w:r>
            </w:del>
            <w:del w:id="750" w:author="Walus, David (D.M.)" w:date="2021-04-12T11:20:00Z">
              <w:r w:rsidRPr="00F95EE9" w:rsidDel="008B74B9">
                <w:rPr>
                  <w:color w:val="000000"/>
                </w:rPr>
                <w:delText xml:space="preserve">Slave </w:delText>
              </w:r>
            </w:del>
            <w:del w:id="751" w:author="Walus, David (D.M.)" w:date="2021-04-28T14:14:00Z">
              <w:r w:rsidRPr="00F95EE9" w:rsidDel="002A07EB">
                <w:rPr>
                  <w:color w:val="000000"/>
                </w:rPr>
                <w:delText xml:space="preserve">Node to the next </w:delText>
              </w:r>
            </w:del>
            <w:del w:id="752" w:author="Walus, David (D.M.)" w:date="2021-04-12T11:20:00Z">
              <w:r w:rsidRPr="00F95EE9" w:rsidDel="008B74B9">
                <w:rPr>
                  <w:color w:val="000000"/>
                </w:rPr>
                <w:delText xml:space="preserve">Slave </w:delText>
              </w:r>
            </w:del>
            <w:del w:id="753" w:author="Walus, David (D.M.)" w:date="2021-04-28T14:14:00Z">
              <w:r w:rsidRPr="00F95EE9" w:rsidDel="002A07EB">
                <w:rPr>
                  <w:color w:val="000000"/>
                </w:rPr>
                <w:delText>Node. The entire network will consist of one or more bus links. See 2.1</w:delText>
              </w:r>
              <w:r w:rsidRPr="00F95EE9" w:rsidDel="002A07EB">
                <w:rPr>
                  <w:color w:val="000000"/>
                </w:rPr>
                <w:tab/>
                <w:delText>Automotive Audio Network Examples.</w:delText>
              </w:r>
            </w:del>
          </w:p>
        </w:tc>
        <w:tc>
          <w:tcPr>
            <w:tcW w:w="1981" w:type="dxa"/>
            <w:tcBorders>
              <w:top w:val="single" w:sz="6" w:space="0" w:color="000000"/>
              <w:left w:val="single" w:sz="6" w:space="0" w:color="auto"/>
              <w:bottom w:val="single" w:sz="6" w:space="0" w:color="000000"/>
              <w:right w:val="single" w:sz="6" w:space="0" w:color="000000"/>
            </w:tcBorders>
          </w:tcPr>
          <w:p w:rsidR="00F95EE9" w:rsidRPr="00F95EE9" w:rsidDel="006F0FF8" w:rsidRDefault="00AC7DF0">
            <w:pPr>
              <w:jc w:val="center"/>
              <w:rPr>
                <w:del w:id="754" w:author="Walus, David (D.M.)" w:date="2021-04-28T15:02:00Z"/>
                <w:rFonts w:cs="Arial"/>
              </w:rPr>
            </w:pPr>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0322E0">
            <w:pPr>
              <w:jc w:val="center"/>
              <w:rPr>
                <w:del w:id="755" w:author="Walus, David (D.M.)" w:date="2021-04-28T15:02:00Z"/>
                <w:rFonts w:cs="Arial"/>
              </w:rPr>
            </w:pPr>
            <w:del w:id="756" w:author="Walus, David (D.M.)" w:date="2021-04-28T15:02:00Z">
              <w:r w:rsidRPr="00F95EE9" w:rsidDel="006F0FF8">
                <w:rPr>
                  <w:rFonts w:cs="Arial"/>
                </w:rPr>
                <w:delText>Assigned to:</w:delText>
              </w:r>
            </w:del>
          </w:p>
          <w:p w:rsidR="00F95EE9" w:rsidRPr="00F95EE9" w:rsidDel="00971182" w:rsidRDefault="000322E0">
            <w:pPr>
              <w:jc w:val="center"/>
              <w:rPr>
                <w:del w:id="757" w:author="Walus, David (D.M.)" w:date="2021-04-23T15:40:00Z"/>
                <w:rFonts w:cs="Arial"/>
              </w:rPr>
            </w:pPr>
            <w:del w:id="758" w:author="Walus, David (D.M.)" w:date="2021-04-28T15:02:00Z">
              <w:r w:rsidRPr="00F95EE9" w:rsidDel="006F0FF8">
                <w:rPr>
                  <w:rFonts w:cs="Arial"/>
                </w:rPr>
                <w:delText>All A2B Nodes and Wiring Topology</w:delText>
              </w:r>
            </w:del>
          </w:p>
          <w:p w:rsidR="00F95EE9" w:rsidRPr="00F95EE9" w:rsidDel="006F0FF8" w:rsidRDefault="00AC7DF0" w:rsidP="00C54F5E">
            <w:pPr>
              <w:jc w:val="center"/>
              <w:rPr>
                <w:del w:id="759" w:author="Walus, David (D.M.)" w:date="2021-04-28T15:02:00Z"/>
                <w:rFonts w:cs="Arial"/>
              </w:rPr>
            </w:pPr>
          </w:p>
        </w:tc>
      </w:tr>
      <w:tr w:rsidR="00F95EE9" w:rsidRPr="00F95EE9" w:rsidDel="006F0FF8" w:rsidTr="00AF5A30">
        <w:trPr>
          <w:cantSplit/>
          <w:jc w:val="center"/>
          <w:del w:id="760"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761" w:author="Walus, David (D.M.)" w:date="2021-04-28T14:14:00Z"/>
                <w:rFonts w:cs="Arial"/>
                <w:color w:val="000000"/>
              </w:rPr>
            </w:pPr>
            <w:del w:id="762" w:author="Walus, David (D.M.)" w:date="2021-04-28T15:02:00Z">
              <w:r w:rsidRPr="00F95EE9" w:rsidDel="006F0FF8">
                <w:rPr>
                  <w:rFonts w:cs="Arial"/>
                  <w:color w:val="000000"/>
                </w:rPr>
                <w:delText>HLSL_A2B_LINK_REQ__3.</w:delText>
              </w:r>
            </w:del>
            <w:del w:id="763" w:author="Walus, David (D.M.)" w:date="2021-04-23T15:33:00Z">
              <w:r w:rsidRPr="00F95EE9" w:rsidDel="00EE4BD4">
                <w:rPr>
                  <w:rFonts w:cs="Arial"/>
                  <w:color w:val="000000"/>
                </w:rPr>
                <w:delText>3.2.1</w:delText>
              </w:r>
            </w:del>
          </w:p>
          <w:p w:rsidR="00F95EE9" w:rsidRPr="00F95EE9" w:rsidDel="006F0FF8" w:rsidRDefault="000322E0">
            <w:pPr>
              <w:rPr>
                <w:del w:id="764" w:author="Walus, David (D.M.)" w:date="2021-04-28T15:02:00Z"/>
                <w:rFonts w:cs="Arial"/>
                <w:color w:val="000000"/>
              </w:rPr>
            </w:pPr>
            <w:del w:id="765" w:author="Walus, David (D.M.)" w:date="2021-04-28T14:14:00Z">
              <w:r w:rsidRPr="00F95EE9" w:rsidDel="002A07EB">
                <w:rPr>
                  <w:rFonts w:cs="Arial"/>
                  <w:color w:val="000000"/>
                </w:rPr>
                <w:delText xml:space="preserve">The maximum number of </w:delText>
              </w:r>
            </w:del>
            <w:del w:id="766" w:author="Walus, David (D.M.)" w:date="2021-04-12T11:20:00Z">
              <w:r w:rsidRPr="00F95EE9" w:rsidDel="008B74B9">
                <w:rPr>
                  <w:rFonts w:cs="Arial"/>
                  <w:color w:val="000000"/>
                </w:rPr>
                <w:delText xml:space="preserve">Master </w:delText>
              </w:r>
            </w:del>
            <w:del w:id="767" w:author="Walus, David (D.M.)" w:date="2021-04-28T14:14:00Z">
              <w:r w:rsidRPr="00F95EE9" w:rsidDel="002A07EB">
                <w:rPr>
                  <w:rFonts w:cs="Arial"/>
                  <w:color w:val="000000"/>
                </w:rPr>
                <w:delText xml:space="preserve">and </w:delText>
              </w:r>
            </w:del>
            <w:del w:id="768" w:author="Walus, David (D.M.)" w:date="2021-04-12T11:20:00Z">
              <w:r w:rsidRPr="00F95EE9" w:rsidDel="008B74B9">
                <w:rPr>
                  <w:rFonts w:cs="Arial"/>
                  <w:color w:val="000000"/>
                </w:rPr>
                <w:delText xml:space="preserve">Slave </w:delText>
              </w:r>
            </w:del>
            <w:del w:id="769" w:author="Walus, David (D.M.)" w:date="2021-04-28T14:14:00Z">
              <w:r w:rsidRPr="00F95EE9" w:rsidDel="002A07EB">
                <w:rPr>
                  <w:rFonts w:cs="Arial"/>
                  <w:color w:val="000000"/>
                </w:rPr>
                <w:delText xml:space="preserve">Nodes for the entire network shall be </w:delText>
              </w:r>
            </w:del>
            <w:del w:id="770" w:author="Walus, David (D.M.)" w:date="2021-04-12T11:21:00Z">
              <w:r w:rsidRPr="00F95EE9" w:rsidDel="008B74B9">
                <w:rPr>
                  <w:rFonts w:cs="Arial"/>
                  <w:color w:val="000000"/>
                </w:rPr>
                <w:delText>7 (1 Master and a maximum of 6 slaves).</w:delText>
              </w:r>
            </w:del>
          </w:p>
        </w:tc>
        <w:tc>
          <w:tcPr>
            <w:tcW w:w="1981" w:type="dxa"/>
            <w:tcBorders>
              <w:top w:val="single" w:sz="6" w:space="0" w:color="000000"/>
              <w:left w:val="single" w:sz="6" w:space="0" w:color="auto"/>
              <w:bottom w:val="single" w:sz="6" w:space="0" w:color="000000"/>
              <w:right w:val="single" w:sz="6" w:space="0" w:color="000000"/>
            </w:tcBorders>
          </w:tcPr>
          <w:p w:rsidR="00F95EE9" w:rsidRPr="00F95EE9" w:rsidDel="006F0FF8" w:rsidRDefault="00AC7DF0">
            <w:pPr>
              <w:jc w:val="center"/>
              <w:rPr>
                <w:del w:id="771" w:author="Walus, David (D.M.)" w:date="2021-04-28T15:02:00Z"/>
                <w:rFonts w:cs="Arial"/>
              </w:rPr>
            </w:pPr>
          </w:p>
        </w:tc>
        <w:tc>
          <w:tcPr>
            <w:tcW w:w="1891" w:type="dxa"/>
            <w:tcBorders>
              <w:top w:val="single" w:sz="6" w:space="0" w:color="000000"/>
              <w:left w:val="single" w:sz="6" w:space="0" w:color="000000"/>
              <w:bottom w:val="single" w:sz="6" w:space="0" w:color="000000"/>
              <w:right w:val="single" w:sz="4" w:space="0" w:color="auto"/>
            </w:tcBorders>
          </w:tcPr>
          <w:p w:rsidR="00F95EE9" w:rsidDel="00E55E4F" w:rsidRDefault="000322E0" w:rsidP="00E55E4F">
            <w:pPr>
              <w:jc w:val="center"/>
              <w:rPr>
                <w:del w:id="772" w:author="Walus, David (D.M.)" w:date="2021-04-23T15:45:00Z"/>
                <w:rFonts w:cs="Arial"/>
              </w:rPr>
            </w:pPr>
            <w:del w:id="773" w:author="Walus, David (D.M.)" w:date="2021-04-28T15:02:00Z">
              <w:r w:rsidRPr="00F95EE9" w:rsidDel="006F0FF8">
                <w:rPr>
                  <w:rFonts w:cs="Arial"/>
                </w:rPr>
                <w:delText>Assigned to:</w:delText>
              </w:r>
            </w:del>
            <w:del w:id="774" w:author="Walus, David (D.M.)" w:date="2021-04-23T15:39:00Z">
              <w:r w:rsidRPr="00F95EE9" w:rsidDel="00971182">
                <w:rPr>
                  <w:rFonts w:cs="Arial"/>
                </w:rPr>
                <w:delText xml:space="preserve"> </w:delText>
              </w:r>
            </w:del>
            <w:del w:id="775" w:author="Walus, David (D.M.)" w:date="2021-04-12T11:21:00Z">
              <w:r w:rsidRPr="00F95EE9" w:rsidDel="008B74B9">
                <w:rPr>
                  <w:rFonts w:cs="Arial"/>
                </w:rPr>
                <w:delText xml:space="preserve">Master </w:delText>
              </w:r>
            </w:del>
            <w:del w:id="776" w:author="Walus, David (D.M.)" w:date="2021-04-28T15:02:00Z">
              <w:r w:rsidRPr="00F95EE9" w:rsidDel="006F0FF8">
                <w:rPr>
                  <w:rFonts w:cs="Arial"/>
                </w:rPr>
                <w:delText xml:space="preserve">and </w:delText>
              </w:r>
            </w:del>
            <w:del w:id="777" w:author="Walus, David (D.M.)" w:date="2021-04-12T11:21:00Z">
              <w:r w:rsidRPr="00F95EE9" w:rsidDel="008B74B9">
                <w:rPr>
                  <w:rFonts w:cs="Arial"/>
                </w:rPr>
                <w:delText xml:space="preserve">Slave </w:delText>
              </w:r>
            </w:del>
            <w:del w:id="778" w:author="Walus, David (D.M.)" w:date="2021-04-23T15:45:00Z">
              <w:r w:rsidRPr="00F95EE9" w:rsidDel="00971182">
                <w:rPr>
                  <w:rFonts w:cs="Arial"/>
                </w:rPr>
                <w:delText>N</w:delText>
              </w:r>
            </w:del>
            <w:del w:id="779" w:author="Walus, David (D.M.)" w:date="2021-04-28T15:02:00Z">
              <w:r w:rsidRPr="00F95EE9" w:rsidDel="006F0FF8">
                <w:rPr>
                  <w:rFonts w:cs="Arial"/>
                </w:rPr>
                <w:delText>odes</w:delText>
              </w:r>
            </w:del>
          </w:p>
          <w:p w:rsidR="00F95EE9" w:rsidRPr="00F95EE9" w:rsidDel="006F0FF8" w:rsidRDefault="00AC7DF0" w:rsidP="00C54F5E">
            <w:pPr>
              <w:jc w:val="center"/>
              <w:rPr>
                <w:del w:id="780" w:author="Walus, David (D.M.)" w:date="2021-04-28T15:02:00Z"/>
                <w:rFonts w:cs="Arial"/>
              </w:rPr>
            </w:pPr>
          </w:p>
          <w:p w:rsidR="00F95EE9" w:rsidRPr="00F95EE9" w:rsidDel="006F0FF8" w:rsidRDefault="000322E0">
            <w:pPr>
              <w:jc w:val="center"/>
              <w:rPr>
                <w:del w:id="781" w:author="Walus, David (D.M.)" w:date="2021-04-28T15:02:00Z"/>
                <w:rFonts w:cs="Arial"/>
              </w:rPr>
            </w:pPr>
            <w:del w:id="782" w:author="Walus, David (D.M.)" w:date="2021-04-28T15:02:00Z">
              <w:r w:rsidRPr="00F95EE9" w:rsidDel="006F0FF8">
                <w:rPr>
                  <w:rFonts w:cs="Arial"/>
                </w:rPr>
                <w:delText>BCF from Sigma Studio</w:delText>
              </w:r>
            </w:del>
            <w:del w:id="783" w:author="Walus, David (D.M.)" w:date="2021-04-23T15:39:00Z">
              <w:r w:rsidRPr="00F95EE9" w:rsidDel="00971182">
                <w:rPr>
                  <w:rFonts w:cs="Arial"/>
                </w:rPr>
                <w:delText xml:space="preserve"> or MentorMentor Tool</w:delText>
              </w:r>
            </w:del>
          </w:p>
        </w:tc>
      </w:tr>
      <w:tr w:rsidR="00F95EE9" w:rsidRPr="00F95EE9" w:rsidDel="006F0FF8" w:rsidTr="00AF5A30">
        <w:trPr>
          <w:cantSplit/>
          <w:jc w:val="center"/>
          <w:del w:id="784"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785" w:author="Walus, David (D.M.)" w:date="2021-04-28T14:14:00Z"/>
                <w:rFonts w:cs="Arial"/>
                <w:color w:val="000000"/>
              </w:rPr>
            </w:pPr>
            <w:del w:id="786" w:author="Walus, David (D.M.)" w:date="2021-04-28T15:02:00Z">
              <w:r w:rsidRPr="00F95EE9" w:rsidDel="006F0FF8">
                <w:rPr>
                  <w:rFonts w:cs="Arial"/>
                  <w:color w:val="000000"/>
                </w:rPr>
                <w:delText>HLSL_A2B_LINK_REQ__3.</w:delText>
              </w:r>
            </w:del>
            <w:del w:id="787" w:author="Walus, David (D.M.)" w:date="2021-04-23T15:33:00Z">
              <w:r w:rsidRPr="00F95EE9" w:rsidDel="00EE4BD4">
                <w:rPr>
                  <w:rFonts w:cs="Arial"/>
                  <w:color w:val="000000"/>
                </w:rPr>
                <w:delText>3.3.1</w:delText>
              </w:r>
            </w:del>
          </w:p>
          <w:p w:rsidR="00F95EE9" w:rsidRPr="00F95EE9" w:rsidDel="006F0FF8" w:rsidRDefault="000322E0">
            <w:pPr>
              <w:rPr>
                <w:del w:id="788" w:author="Walus, David (D.M.)" w:date="2021-04-28T15:02:00Z"/>
                <w:rFonts w:cs="Arial"/>
                <w:color w:val="000000"/>
              </w:rPr>
            </w:pPr>
            <w:del w:id="789" w:author="Walus, David (D.M.)" w:date="2021-04-28T14:14:00Z">
              <w:r w:rsidRPr="00F95EE9" w:rsidDel="002A07EB">
                <w:rPr>
                  <w:rFonts w:cs="Arial"/>
                  <w:color w:val="000000"/>
                </w:rPr>
                <w:delText>An A2B network shall be constructed from the one or more of the devices</w:delText>
              </w:r>
              <w:r w:rsidDel="002A07EB">
                <w:rPr>
                  <w:rFonts w:cs="Arial"/>
                  <w:color w:val="000000"/>
                </w:rPr>
                <w:delText xml:space="preserve"> listed in </w:delText>
              </w:r>
              <w:r w:rsidRPr="00260BD3" w:rsidDel="002A07EB">
                <w:rPr>
                  <w:rFonts w:cs="Arial"/>
                  <w:color w:val="000000"/>
                </w:rPr>
                <w:delText>SWR-REQ-393158-Allowed Devices</w:delText>
              </w:r>
            </w:del>
          </w:p>
        </w:tc>
        <w:tc>
          <w:tcPr>
            <w:tcW w:w="1981" w:type="dxa"/>
            <w:tcBorders>
              <w:top w:val="single" w:sz="6" w:space="0" w:color="000000"/>
              <w:left w:val="single" w:sz="6" w:space="0" w:color="auto"/>
              <w:bottom w:val="single" w:sz="6" w:space="0" w:color="000000"/>
              <w:right w:val="single" w:sz="6" w:space="0" w:color="000000"/>
            </w:tcBorders>
          </w:tcPr>
          <w:p w:rsidR="00F95EE9" w:rsidRPr="00F95EE9" w:rsidDel="006F0FF8" w:rsidRDefault="00AC7DF0">
            <w:pPr>
              <w:jc w:val="center"/>
              <w:rPr>
                <w:del w:id="790" w:author="Walus, David (D.M.)" w:date="2021-04-28T15:02:00Z"/>
                <w:rFonts w:cs="Arial"/>
              </w:rPr>
            </w:pPr>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0322E0">
            <w:pPr>
              <w:jc w:val="center"/>
              <w:rPr>
                <w:del w:id="791" w:author="Walus, David (D.M.)" w:date="2021-04-28T15:02:00Z"/>
                <w:rFonts w:cs="Arial"/>
              </w:rPr>
            </w:pPr>
            <w:del w:id="792" w:author="Walus, David (D.M.)" w:date="2021-04-28T15:02:00Z">
              <w:r w:rsidRPr="00F95EE9" w:rsidDel="006F0FF8">
                <w:rPr>
                  <w:rFonts w:cs="Arial"/>
                </w:rPr>
                <w:delText>Assigned to:</w:delText>
              </w:r>
            </w:del>
            <w:del w:id="793" w:author="Walus, David (D.M.)" w:date="2021-04-23T15:39:00Z">
              <w:r w:rsidRPr="00F95EE9" w:rsidDel="00971182">
                <w:rPr>
                  <w:rFonts w:cs="Arial"/>
                </w:rPr>
                <w:delText xml:space="preserve"> </w:delText>
              </w:r>
            </w:del>
            <w:del w:id="794" w:author="Walus, David (D.M.)" w:date="2021-04-12T11:21:00Z">
              <w:r w:rsidRPr="00F95EE9" w:rsidDel="008B74B9">
                <w:rPr>
                  <w:rFonts w:cs="Arial"/>
                </w:rPr>
                <w:delText xml:space="preserve">Master </w:delText>
              </w:r>
            </w:del>
            <w:del w:id="795" w:author="Walus, David (D.M.)" w:date="2021-04-28T15:02:00Z">
              <w:r w:rsidRPr="00F95EE9" w:rsidDel="006F0FF8">
                <w:rPr>
                  <w:rFonts w:cs="Arial"/>
                </w:rPr>
                <w:delText xml:space="preserve">and </w:delText>
              </w:r>
            </w:del>
            <w:del w:id="796" w:author="Walus, David (D.M.)" w:date="2021-04-12T11:21:00Z">
              <w:r w:rsidRPr="00F95EE9" w:rsidDel="008B74B9">
                <w:rPr>
                  <w:rFonts w:cs="Arial"/>
                </w:rPr>
                <w:delText xml:space="preserve">Slave </w:delText>
              </w:r>
            </w:del>
            <w:del w:id="797" w:author="Walus, David (D.M.)" w:date="2021-04-23T15:44:00Z">
              <w:r w:rsidRPr="00F95EE9" w:rsidDel="00971182">
                <w:rPr>
                  <w:rFonts w:cs="Arial"/>
                </w:rPr>
                <w:delText>N</w:delText>
              </w:r>
            </w:del>
            <w:del w:id="798" w:author="Walus, David (D.M.)" w:date="2021-04-28T15:02:00Z">
              <w:r w:rsidRPr="00F95EE9" w:rsidDel="006F0FF8">
                <w:rPr>
                  <w:rFonts w:cs="Arial"/>
                </w:rPr>
                <w:delText>odes</w:delText>
              </w:r>
            </w:del>
          </w:p>
          <w:p w:rsidR="00F95EE9" w:rsidRPr="00F95EE9" w:rsidDel="006F0FF8" w:rsidRDefault="00AC7DF0">
            <w:pPr>
              <w:jc w:val="center"/>
              <w:rPr>
                <w:del w:id="799" w:author="Walus, David (D.M.)" w:date="2021-04-28T15:02:00Z"/>
                <w:rFonts w:cs="Arial"/>
              </w:rPr>
            </w:pPr>
          </w:p>
          <w:p w:rsidR="00F95EE9" w:rsidRPr="00F95EE9" w:rsidDel="006F0FF8" w:rsidRDefault="000322E0">
            <w:pPr>
              <w:jc w:val="center"/>
              <w:rPr>
                <w:del w:id="800" w:author="Walus, David (D.M.)" w:date="2021-04-28T15:02:00Z"/>
                <w:rFonts w:cs="Arial"/>
              </w:rPr>
            </w:pPr>
            <w:del w:id="801" w:author="Walus, David (D.M.)" w:date="2021-04-28T15:02:00Z">
              <w:r w:rsidRPr="00F95EE9" w:rsidDel="006F0FF8">
                <w:rPr>
                  <w:rFonts w:cs="Arial"/>
                </w:rPr>
                <w:delText>BDD from Sigma Studio</w:delText>
              </w:r>
            </w:del>
            <w:del w:id="802" w:author="Walus, David (D.M.)" w:date="2021-04-23T15:39:00Z">
              <w:r w:rsidRPr="00F95EE9" w:rsidDel="00971182">
                <w:rPr>
                  <w:rFonts w:cs="Arial"/>
                </w:rPr>
                <w:delText xml:space="preserve"> or MentorMentor Tool </w:delText>
              </w:r>
            </w:del>
          </w:p>
        </w:tc>
      </w:tr>
      <w:tr w:rsidR="00F95EE9" w:rsidRPr="00F95EE9" w:rsidDel="006F0FF8" w:rsidTr="00AF5A30">
        <w:trPr>
          <w:cantSplit/>
          <w:jc w:val="center"/>
          <w:del w:id="803"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804" w:author="Walus, David (D.M.)" w:date="2021-04-28T14:14:00Z"/>
                <w:rFonts w:cs="Arial"/>
                <w:color w:val="000000"/>
              </w:rPr>
            </w:pPr>
            <w:del w:id="805" w:author="Walus, David (D.M.)" w:date="2021-04-28T15:02:00Z">
              <w:r w:rsidRPr="00F95EE9" w:rsidDel="006F0FF8">
                <w:rPr>
                  <w:rFonts w:cs="Arial"/>
                  <w:color w:val="000000"/>
                </w:rPr>
                <w:delText>HLSL_A2B_LINK_REQ__3.</w:delText>
              </w:r>
            </w:del>
            <w:del w:id="806" w:author="Walus, David (D.M.)" w:date="2021-04-23T15:33:00Z">
              <w:r w:rsidRPr="00F95EE9" w:rsidDel="00EE4BD4">
                <w:rPr>
                  <w:rFonts w:cs="Arial"/>
                  <w:color w:val="000000"/>
                </w:rPr>
                <w:delText>3.4.1</w:delText>
              </w:r>
            </w:del>
          </w:p>
          <w:p w:rsidR="00F95EE9" w:rsidRPr="00F95EE9" w:rsidDel="006F0FF8" w:rsidRDefault="000322E0">
            <w:pPr>
              <w:rPr>
                <w:del w:id="807" w:author="Walus, David (D.M.)" w:date="2021-04-28T15:02:00Z"/>
                <w:rFonts w:cs="Arial"/>
                <w:color w:val="000000"/>
              </w:rPr>
            </w:pPr>
            <w:del w:id="808" w:author="Walus, David (D.M.)" w:date="2021-04-28T14:14:00Z">
              <w:r w:rsidRPr="00F95EE9" w:rsidDel="002A07EB">
                <w:rPr>
                  <w:rFonts w:cs="Arial"/>
                </w:rPr>
                <w:delText xml:space="preserve">All A2B hosts, </w:delText>
              </w:r>
            </w:del>
            <w:del w:id="809" w:author="Walus, David (D.M.)" w:date="2021-04-12T11:22:00Z">
              <w:r w:rsidRPr="00F95EE9" w:rsidDel="008B74B9">
                <w:rPr>
                  <w:rFonts w:cs="Arial"/>
                </w:rPr>
                <w:delText xml:space="preserve">masters </w:delText>
              </w:r>
            </w:del>
            <w:del w:id="810" w:author="Walus, David (D.M.)" w:date="2021-04-28T14:14:00Z">
              <w:r w:rsidRPr="00F95EE9" w:rsidDel="002A07EB">
                <w:rPr>
                  <w:rFonts w:cs="Arial"/>
                </w:rPr>
                <w:delText xml:space="preserve">and </w:delText>
              </w:r>
            </w:del>
            <w:del w:id="811" w:author="Walus, David (D.M.)" w:date="2021-04-12T11:22:00Z">
              <w:r w:rsidRPr="00F95EE9" w:rsidDel="008B74B9">
                <w:rPr>
                  <w:rFonts w:cs="Arial"/>
                </w:rPr>
                <w:delText xml:space="preserve">slaves </w:delText>
              </w:r>
            </w:del>
            <w:del w:id="812" w:author="Walus, David (D.M.)" w:date="2021-04-28T14:14:00Z">
              <w:r w:rsidRPr="00F95EE9" w:rsidDel="002A07EB">
                <w:rPr>
                  <w:rFonts w:cs="Arial"/>
                </w:rPr>
                <w:delText>shall be connected to a single common wakeup source</w:delText>
              </w:r>
            </w:del>
          </w:p>
        </w:tc>
        <w:tc>
          <w:tcPr>
            <w:tcW w:w="1981" w:type="dxa"/>
            <w:tcBorders>
              <w:top w:val="single" w:sz="6" w:space="0" w:color="000000"/>
              <w:left w:val="single" w:sz="6" w:space="0" w:color="auto"/>
              <w:bottom w:val="single" w:sz="6" w:space="0" w:color="000000"/>
              <w:right w:val="single" w:sz="6" w:space="0" w:color="000000"/>
            </w:tcBorders>
            <w:hideMark/>
          </w:tcPr>
          <w:p w:rsidR="00F95EE9" w:rsidRPr="00F95EE9" w:rsidDel="006F0FF8" w:rsidRDefault="000322E0">
            <w:pPr>
              <w:jc w:val="center"/>
              <w:rPr>
                <w:del w:id="813" w:author="Walus, David (D.M.)" w:date="2021-04-28T15:02:00Z"/>
                <w:rFonts w:cs="Arial"/>
              </w:rPr>
            </w:pPr>
            <w:del w:id="814" w:author="Walus, David (D.M.)" w:date="2021-04-28T15:02:00Z">
              <w:r w:rsidRPr="00F95EE9" w:rsidDel="006F0FF8">
                <w:rPr>
                  <w:rFonts w:cs="Arial"/>
                </w:rPr>
                <w:delText>.</w:delText>
              </w:r>
            </w:del>
          </w:p>
        </w:tc>
        <w:tc>
          <w:tcPr>
            <w:tcW w:w="1891" w:type="dxa"/>
            <w:tcBorders>
              <w:top w:val="single" w:sz="6" w:space="0" w:color="000000"/>
              <w:left w:val="single" w:sz="6" w:space="0" w:color="000000"/>
              <w:bottom w:val="single" w:sz="6" w:space="0" w:color="000000"/>
              <w:right w:val="single" w:sz="4" w:space="0" w:color="auto"/>
            </w:tcBorders>
            <w:hideMark/>
          </w:tcPr>
          <w:p w:rsidR="00F95EE9" w:rsidRPr="00F95EE9" w:rsidDel="006F0FF8" w:rsidRDefault="000322E0">
            <w:pPr>
              <w:jc w:val="center"/>
              <w:rPr>
                <w:del w:id="815" w:author="Walus, David (D.M.)" w:date="2021-04-28T15:02:00Z"/>
                <w:rFonts w:cs="Arial"/>
              </w:rPr>
            </w:pPr>
            <w:del w:id="816" w:author="Walus, David (D.M.)" w:date="2021-04-28T15:02:00Z">
              <w:r w:rsidRPr="00F95EE9" w:rsidDel="006F0FF8">
                <w:rPr>
                  <w:rFonts w:cs="Arial"/>
                </w:rPr>
                <w:delText>Assigned to</w:delText>
              </w:r>
            </w:del>
            <w:del w:id="817" w:author="Walus, David (D.M.)" w:date="2021-04-23T15:40:00Z">
              <w:r w:rsidRPr="00F95EE9" w:rsidDel="00971182">
                <w:rPr>
                  <w:rFonts w:cs="Arial"/>
                </w:rPr>
                <w:delText xml:space="preserve"> </w:delText>
              </w:r>
            </w:del>
            <w:del w:id="818" w:author="Walus, David (D.M.)" w:date="2021-04-12T11:22:00Z">
              <w:r w:rsidRPr="00F95EE9" w:rsidDel="008B74B9">
                <w:rPr>
                  <w:rFonts w:cs="Arial"/>
                </w:rPr>
                <w:delText xml:space="preserve">Master </w:delText>
              </w:r>
            </w:del>
            <w:del w:id="819" w:author="Walus, David (D.M.)" w:date="2021-04-28T15:02:00Z">
              <w:r w:rsidRPr="00F95EE9" w:rsidDel="006F0FF8">
                <w:rPr>
                  <w:rFonts w:cs="Arial"/>
                </w:rPr>
                <w:delText xml:space="preserve">and </w:delText>
              </w:r>
            </w:del>
            <w:del w:id="820" w:author="Walus, David (D.M.)" w:date="2021-04-12T11:22:00Z">
              <w:r w:rsidRPr="00F95EE9" w:rsidDel="008B74B9">
                <w:rPr>
                  <w:rFonts w:cs="Arial"/>
                </w:rPr>
                <w:delText xml:space="preserve">Slave </w:delText>
              </w:r>
            </w:del>
            <w:del w:id="821" w:author="Walus, David (D.M.)" w:date="2021-04-23T15:44:00Z">
              <w:r w:rsidRPr="00F95EE9" w:rsidDel="00971182">
                <w:rPr>
                  <w:rFonts w:cs="Arial"/>
                </w:rPr>
                <w:delText>N</w:delText>
              </w:r>
            </w:del>
            <w:del w:id="822" w:author="Walus, David (D.M.)" w:date="2021-04-28T15:02:00Z">
              <w:r w:rsidRPr="00F95EE9" w:rsidDel="006F0FF8">
                <w:rPr>
                  <w:rFonts w:cs="Arial"/>
                </w:rPr>
                <w:delText>odes</w:delText>
              </w:r>
            </w:del>
          </w:p>
        </w:tc>
      </w:tr>
      <w:tr w:rsidR="00F95EE9" w:rsidRPr="00F95EE9" w:rsidDel="006F0FF8" w:rsidTr="00AF5A30">
        <w:trPr>
          <w:cantSplit/>
          <w:jc w:val="center"/>
          <w:del w:id="823"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824" w:author="Walus, David (D.M.)" w:date="2021-04-28T14:14:00Z"/>
                <w:rFonts w:cs="Arial"/>
                <w:color w:val="000000"/>
              </w:rPr>
            </w:pPr>
            <w:del w:id="825" w:author="Walus, David (D.M.)" w:date="2021-04-28T15:02:00Z">
              <w:r w:rsidRPr="00F95EE9" w:rsidDel="006F0FF8">
                <w:rPr>
                  <w:rFonts w:cs="Arial"/>
                  <w:color w:val="000000"/>
                </w:rPr>
                <w:delText>HLSL_A2B_LINK_REQ__3.</w:delText>
              </w:r>
            </w:del>
            <w:del w:id="826" w:author="Walus, David (D.M.)" w:date="2021-04-23T15:33:00Z">
              <w:r w:rsidRPr="00F95EE9" w:rsidDel="00EE4BD4">
                <w:rPr>
                  <w:rFonts w:cs="Arial"/>
                  <w:color w:val="000000"/>
                </w:rPr>
                <w:delText>4.1.1</w:delText>
              </w:r>
            </w:del>
          </w:p>
          <w:p w:rsidR="00F95EE9" w:rsidRPr="00F95EE9" w:rsidDel="006F0FF8" w:rsidRDefault="000322E0">
            <w:pPr>
              <w:rPr>
                <w:del w:id="827" w:author="Walus, David (D.M.)" w:date="2021-04-28T15:02:00Z"/>
                <w:rFonts w:cs="Arial"/>
                <w:color w:val="000000"/>
              </w:rPr>
            </w:pPr>
            <w:del w:id="828" w:author="Walus, David (D.M.)" w:date="2021-04-28T14:14:00Z">
              <w:r w:rsidRPr="00F95EE9" w:rsidDel="002A07EB">
                <w:rPr>
                  <w:rFonts w:cs="Arial"/>
                  <w:color w:val="000000"/>
                </w:rPr>
                <w:delText xml:space="preserve">The host interface to the </w:delText>
              </w:r>
            </w:del>
            <w:del w:id="829" w:author="Walus, David (D.M.)" w:date="2021-04-12T11:22:00Z">
              <w:r w:rsidRPr="00F95EE9" w:rsidDel="008B74B9">
                <w:rPr>
                  <w:rFonts w:cs="Arial"/>
                  <w:color w:val="000000"/>
                </w:rPr>
                <w:delText xml:space="preserve">master </w:delText>
              </w:r>
            </w:del>
            <w:del w:id="830" w:author="Walus, David (D.M.)" w:date="2021-04-28T14:14:00Z">
              <w:r w:rsidRPr="00F95EE9" w:rsidDel="002A07EB">
                <w:rPr>
                  <w:rFonts w:cs="Arial"/>
                  <w:color w:val="000000"/>
                </w:rPr>
                <w:delText xml:space="preserve">A2B device interface shall be specified according to ANALOG DEVICES A2B standard, ref [2, 3]. Currently it can be an I2C </w:delText>
              </w:r>
            </w:del>
            <w:del w:id="831" w:author="Walus, David (D.M.)" w:date="2021-04-12T11:22:00Z">
              <w:r w:rsidRPr="00F95EE9" w:rsidDel="008B74B9">
                <w:rPr>
                  <w:rFonts w:cs="Arial"/>
                  <w:color w:val="000000"/>
                </w:rPr>
                <w:delText>or</w:delText>
              </w:r>
            </w:del>
            <w:del w:id="832" w:author="Walus, David (D.M.)" w:date="2021-04-28T14:14:00Z">
              <w:r w:rsidRPr="00F95EE9" w:rsidDel="002A07EB">
                <w:rPr>
                  <w:rFonts w:cs="Arial"/>
                  <w:color w:val="000000"/>
                </w:rPr>
                <w:delText xml:space="preserve"> I2S connection</w:delText>
              </w:r>
            </w:del>
          </w:p>
        </w:tc>
        <w:tc>
          <w:tcPr>
            <w:tcW w:w="1981" w:type="dxa"/>
            <w:tcBorders>
              <w:top w:val="single" w:sz="6" w:space="0" w:color="000000"/>
              <w:left w:val="single" w:sz="6" w:space="0" w:color="auto"/>
              <w:bottom w:val="single" w:sz="6" w:space="0" w:color="000000"/>
              <w:right w:val="single" w:sz="6" w:space="0" w:color="000000"/>
            </w:tcBorders>
            <w:hideMark/>
          </w:tcPr>
          <w:p w:rsidR="00F95EE9" w:rsidRPr="00F95EE9" w:rsidDel="006F0FF8" w:rsidRDefault="000322E0">
            <w:pPr>
              <w:jc w:val="center"/>
              <w:rPr>
                <w:del w:id="833" w:author="Walus, David (D.M.)" w:date="2021-04-28T15:02:00Z"/>
                <w:rFonts w:cs="Arial"/>
              </w:rPr>
            </w:pPr>
            <w:del w:id="834" w:author="Walus, David (D.M.)" w:date="2021-04-28T15:02:00Z">
              <w:r w:rsidRPr="00F95EE9" w:rsidDel="006F0FF8">
                <w:rPr>
                  <w:rFonts w:cs="Arial"/>
                </w:rPr>
                <w:delText>Assigned to:</w:delText>
              </w:r>
            </w:del>
            <w:del w:id="835" w:author="Walus, David (D.M.)" w:date="2021-04-23T15:40:00Z">
              <w:r w:rsidRPr="00F95EE9" w:rsidDel="00971182">
                <w:rPr>
                  <w:rFonts w:cs="Arial"/>
                </w:rPr>
                <w:delText xml:space="preserve"> </w:delText>
              </w:r>
            </w:del>
            <w:del w:id="836" w:author="Walus, David (D.M.)" w:date="2021-04-28T15:02:00Z">
              <w:r w:rsidRPr="00F95EE9" w:rsidDel="006F0FF8">
                <w:rPr>
                  <w:rFonts w:cs="Arial"/>
                </w:rPr>
                <w:delText>Host Software Review</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837" w:author="Walus, David (D.M.)" w:date="2021-04-28T15:02:00Z"/>
                <w:rFonts w:cs="Arial"/>
              </w:rPr>
            </w:pPr>
          </w:p>
        </w:tc>
      </w:tr>
      <w:tr w:rsidR="00F95EE9" w:rsidRPr="00F95EE9" w:rsidDel="006F0FF8" w:rsidTr="00AF5A30">
        <w:trPr>
          <w:cantSplit/>
          <w:jc w:val="center"/>
          <w:del w:id="838"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839" w:author="Walus, David (D.M.)" w:date="2021-04-28T14:14:00Z"/>
                <w:rFonts w:cs="Arial"/>
                <w:color w:val="000000"/>
              </w:rPr>
            </w:pPr>
            <w:del w:id="840" w:author="Walus, David (D.M.)" w:date="2021-04-28T15:02:00Z">
              <w:r w:rsidRPr="00F95EE9" w:rsidDel="006F0FF8">
                <w:rPr>
                  <w:rFonts w:cs="Arial"/>
                  <w:color w:val="000000"/>
                </w:rPr>
                <w:delText>HLSL_A2B_LINK_REQ__3.</w:delText>
              </w:r>
            </w:del>
            <w:del w:id="841" w:author="Walus, David (D.M.)" w:date="2021-04-23T15:33:00Z">
              <w:r w:rsidRPr="00F95EE9" w:rsidDel="00EE4BD4">
                <w:rPr>
                  <w:rFonts w:cs="Arial"/>
                  <w:color w:val="000000"/>
                </w:rPr>
                <w:delText>4.2.1</w:delText>
              </w:r>
            </w:del>
          </w:p>
          <w:p w:rsidR="00F95EE9" w:rsidRPr="00F95EE9" w:rsidDel="002A07EB" w:rsidRDefault="000322E0">
            <w:pPr>
              <w:rPr>
                <w:del w:id="842" w:author="Walus, David (D.M.)" w:date="2021-04-28T14:14:00Z"/>
                <w:rFonts w:cs="Arial"/>
                <w:color w:val="000000"/>
              </w:rPr>
            </w:pPr>
            <w:del w:id="843" w:author="Walus, David (D.M.)" w:date="2021-04-28T14:14:00Z">
              <w:r w:rsidRPr="00F95EE9" w:rsidDel="002A07EB">
                <w:rPr>
                  <w:rFonts w:cs="Arial"/>
                  <w:color w:val="000000"/>
                </w:rPr>
                <w:delText>The Host ECU shall utilize an approved A2B Software driver to communicate to/from the A2B master.</w:delText>
              </w:r>
            </w:del>
          </w:p>
          <w:p w:rsidR="00F95EE9" w:rsidRPr="00F95EE9" w:rsidDel="006F0FF8" w:rsidRDefault="000322E0">
            <w:pPr>
              <w:rPr>
                <w:del w:id="844" w:author="Walus, David (D.M.)" w:date="2021-04-28T15:02:00Z"/>
                <w:rFonts w:cs="Arial"/>
                <w:color w:val="000000"/>
              </w:rPr>
            </w:pPr>
            <w:del w:id="845" w:author="Walus, David (D.M.)" w:date="2021-04-28T14:14:00Z">
              <w:r w:rsidRPr="00F95EE9" w:rsidDel="002A07EB">
                <w:rPr>
                  <w:rFonts w:cs="Arial"/>
                  <w:color w:val="000000"/>
                </w:rPr>
                <w:delText xml:space="preserve">This software shall be derived from the Analog Devices Recommended Porting Guide [Ref: </w:delText>
              </w:r>
            </w:del>
            <w:del w:id="846" w:author="Walus, David (D.M.)" w:date="2021-04-23T15:50:00Z">
              <w:r w:rsidRPr="00F95EE9" w:rsidDel="00E55E4F">
                <w:rPr>
                  <w:rFonts w:cs="Arial"/>
                  <w:color w:val="000000"/>
                </w:rPr>
                <w:delText>AE_09_A2B_PortingGuide.pdf</w:delText>
              </w:r>
            </w:del>
            <w:del w:id="847" w:author="Walus, David (D.M.)" w:date="2021-04-28T14:14:00Z">
              <w:r w:rsidRPr="00F95EE9" w:rsidDel="002A07EB">
                <w:rPr>
                  <w:rFonts w:cs="Arial"/>
                  <w:color w:val="000000"/>
                </w:rPr>
                <w:delText>], and shall be reviewed/approved by the AVT/EESE Audio Section.</w:delText>
              </w:r>
            </w:del>
          </w:p>
        </w:tc>
        <w:tc>
          <w:tcPr>
            <w:tcW w:w="1981" w:type="dxa"/>
            <w:tcBorders>
              <w:top w:val="single" w:sz="6" w:space="0" w:color="000000"/>
              <w:left w:val="single" w:sz="6" w:space="0" w:color="auto"/>
              <w:bottom w:val="single" w:sz="6" w:space="0" w:color="000000"/>
              <w:right w:val="single" w:sz="6" w:space="0" w:color="000000"/>
            </w:tcBorders>
            <w:hideMark/>
          </w:tcPr>
          <w:p w:rsidR="00F95EE9" w:rsidRPr="00F95EE9" w:rsidDel="006F0FF8" w:rsidRDefault="000322E0">
            <w:pPr>
              <w:jc w:val="center"/>
              <w:rPr>
                <w:del w:id="848" w:author="Walus, David (D.M.)" w:date="2021-04-28T15:02:00Z"/>
                <w:rFonts w:cs="Arial"/>
              </w:rPr>
            </w:pPr>
            <w:del w:id="849" w:author="Walus, David (D.M.)" w:date="2021-04-28T15:02:00Z">
              <w:r w:rsidRPr="00F95EE9" w:rsidDel="006F0FF8">
                <w:rPr>
                  <w:rFonts w:cs="Arial"/>
                </w:rPr>
                <w:delText>Assigned to:</w:delText>
              </w:r>
            </w:del>
            <w:del w:id="850" w:author="Walus, David (D.M.)" w:date="2021-04-23T15:40:00Z">
              <w:r w:rsidRPr="00F95EE9" w:rsidDel="00971182">
                <w:rPr>
                  <w:rFonts w:cs="Arial"/>
                </w:rPr>
                <w:delText xml:space="preserve"> </w:delText>
              </w:r>
            </w:del>
            <w:del w:id="851" w:author="Walus, David (D.M.)" w:date="2021-04-28T15:02:00Z">
              <w:r w:rsidRPr="00F95EE9" w:rsidDel="006F0FF8">
                <w:rPr>
                  <w:rFonts w:cs="Arial"/>
                </w:rPr>
                <w:delText>Host Software Review</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852" w:author="Walus, David (D.M.)" w:date="2021-04-28T15:02:00Z"/>
                <w:rFonts w:cs="Arial"/>
              </w:rPr>
            </w:pPr>
          </w:p>
        </w:tc>
      </w:tr>
      <w:tr w:rsidR="00F95EE9" w:rsidRPr="00F95EE9" w:rsidDel="006F0FF8" w:rsidTr="00AF5A30">
        <w:trPr>
          <w:cantSplit/>
          <w:jc w:val="center"/>
          <w:del w:id="853"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tcPr>
          <w:p w:rsidR="00F95EE9" w:rsidRPr="00F95EE9" w:rsidDel="002A07EB" w:rsidRDefault="000322E0">
            <w:pPr>
              <w:rPr>
                <w:del w:id="854" w:author="Walus, David (D.M.)" w:date="2021-04-28T14:14:00Z"/>
                <w:rFonts w:cs="Arial"/>
                <w:color w:val="000000"/>
              </w:rPr>
            </w:pPr>
            <w:del w:id="855" w:author="Walus, David (D.M.)" w:date="2021-04-28T15:02:00Z">
              <w:r w:rsidRPr="00F95EE9" w:rsidDel="006F0FF8">
                <w:rPr>
                  <w:rFonts w:cs="Arial"/>
                  <w:color w:val="000000"/>
                </w:rPr>
                <w:delText>HLSL_A2B_LINK_REQ__3.</w:delText>
              </w:r>
            </w:del>
            <w:del w:id="856" w:author="Walus, David (D.M.)" w:date="2021-04-23T15:33:00Z">
              <w:r w:rsidRPr="00F95EE9" w:rsidDel="00EE4BD4">
                <w:rPr>
                  <w:rFonts w:cs="Arial"/>
                  <w:color w:val="000000"/>
                </w:rPr>
                <w:delText>4.3.1</w:delText>
              </w:r>
            </w:del>
          </w:p>
          <w:p w:rsidR="00F95EE9" w:rsidRPr="00F95EE9" w:rsidDel="002A07EB" w:rsidRDefault="000322E0">
            <w:pPr>
              <w:rPr>
                <w:del w:id="857" w:author="Walus, David (D.M.)" w:date="2021-04-28T14:14:00Z"/>
                <w:rFonts w:cs="Arial"/>
                <w:color w:val="000000"/>
              </w:rPr>
            </w:pPr>
            <w:del w:id="858" w:author="Walus, David (D.M.)" w:date="2021-04-28T14:14:00Z">
              <w:r w:rsidRPr="00F95EE9" w:rsidDel="002A07EB">
                <w:rPr>
                  <w:rFonts w:cs="Arial"/>
                  <w:color w:val="000000"/>
                </w:rPr>
                <w:delText xml:space="preserve">The host shall be capable of completing initialization of the A2B network within </w:delText>
              </w:r>
            </w:del>
            <w:del w:id="859" w:author="Walus, David (D.M.)" w:date="2021-04-23T15:52:00Z">
              <w:r w:rsidRPr="00F95EE9" w:rsidDel="007F0B1A">
                <w:rPr>
                  <w:rFonts w:cs="Arial"/>
                  <w:color w:val="000000"/>
                </w:rPr>
                <w:delText xml:space="preserve">350ms </w:delText>
              </w:r>
            </w:del>
            <w:del w:id="860" w:author="Walus, David (D.M.)" w:date="2021-04-28T14:14:00Z">
              <w:r w:rsidRPr="00F95EE9" w:rsidDel="002A07EB">
                <w:rPr>
                  <w:rFonts w:cs="Arial"/>
                  <w:color w:val="000000"/>
                </w:rPr>
                <w:delText xml:space="preserve">(50ms for </w:delText>
              </w:r>
            </w:del>
            <w:del w:id="861" w:author="Walus, David (D.M.)" w:date="2021-04-12T11:23:00Z">
              <w:r w:rsidRPr="00F95EE9" w:rsidDel="008B74B9">
                <w:rPr>
                  <w:rFonts w:cs="Arial"/>
                  <w:color w:val="000000"/>
                </w:rPr>
                <w:delText>Master</w:delText>
              </w:r>
            </w:del>
            <w:del w:id="862" w:author="Walus, David (D.M.)" w:date="2021-04-28T14:14:00Z">
              <w:r w:rsidRPr="00F95EE9" w:rsidDel="002A07EB">
                <w:rPr>
                  <w:rFonts w:cs="Arial"/>
                  <w:color w:val="000000"/>
                </w:rPr>
                <w:delText xml:space="preserve">, and 50ms for </w:delText>
              </w:r>
            </w:del>
            <w:del w:id="863" w:author="Walus, David (D.M.)" w:date="2021-04-12T11:23:00Z">
              <w:r w:rsidRPr="00F95EE9" w:rsidDel="008B74B9">
                <w:rPr>
                  <w:rFonts w:cs="Arial"/>
                  <w:color w:val="000000"/>
                </w:rPr>
                <w:delText>up to 6 Slaves</w:delText>
              </w:r>
            </w:del>
            <w:del w:id="864" w:author="Walus, David (D.M.)" w:date="2021-04-28T14:14:00Z">
              <w:r w:rsidRPr="00F95EE9" w:rsidDel="002A07EB">
                <w:rPr>
                  <w:rFonts w:cs="Arial"/>
                  <w:color w:val="000000"/>
                </w:rPr>
                <w:delText>) of a wakeup event.</w:delText>
              </w:r>
            </w:del>
          </w:p>
          <w:p w:rsidR="00F95EE9" w:rsidRPr="00F95EE9" w:rsidDel="006F0FF8" w:rsidRDefault="00AC7DF0" w:rsidP="00B9262E">
            <w:pPr>
              <w:rPr>
                <w:del w:id="865" w:author="Walus, David (D.M.)" w:date="2021-04-28T15:02:00Z"/>
                <w:rFonts w:cs="Arial"/>
                <w:color w:val="000000"/>
              </w:rPr>
            </w:pPr>
          </w:p>
        </w:tc>
        <w:tc>
          <w:tcPr>
            <w:tcW w:w="1981" w:type="dxa"/>
            <w:tcBorders>
              <w:top w:val="single" w:sz="6" w:space="0" w:color="000000"/>
              <w:left w:val="single" w:sz="6" w:space="0" w:color="auto"/>
              <w:bottom w:val="single" w:sz="6" w:space="0" w:color="000000"/>
              <w:right w:val="single" w:sz="6" w:space="0" w:color="000000"/>
            </w:tcBorders>
          </w:tcPr>
          <w:p w:rsidR="00F95EE9" w:rsidRPr="00F95EE9" w:rsidDel="006F0FF8" w:rsidRDefault="000322E0">
            <w:pPr>
              <w:jc w:val="center"/>
              <w:rPr>
                <w:del w:id="866" w:author="Walus, David (D.M.)" w:date="2021-04-28T15:02:00Z"/>
                <w:rFonts w:cs="Arial"/>
              </w:rPr>
            </w:pPr>
            <w:del w:id="867" w:author="Walus, David (D.M.)" w:date="2021-04-28T15:02:00Z">
              <w:r w:rsidRPr="00F95EE9" w:rsidDel="006F0FF8">
                <w:rPr>
                  <w:rFonts w:cs="Arial"/>
                </w:rPr>
                <w:delText>Assigned to:</w:delText>
              </w:r>
            </w:del>
            <w:del w:id="868" w:author="Walus, David (D.M.)" w:date="2021-04-23T15:40:00Z">
              <w:r w:rsidRPr="00F95EE9" w:rsidDel="00971182">
                <w:rPr>
                  <w:rFonts w:cs="Arial"/>
                </w:rPr>
                <w:delText xml:space="preserve"> </w:delText>
              </w:r>
            </w:del>
            <w:del w:id="869" w:author="Walus, David (D.M.)" w:date="2021-04-28T15:02:00Z">
              <w:r w:rsidRPr="00F95EE9" w:rsidDel="006F0FF8">
                <w:rPr>
                  <w:rFonts w:cs="Arial"/>
                </w:rPr>
                <w:delText>Host Software Review</w:delText>
              </w:r>
            </w:del>
          </w:p>
          <w:p w:rsidR="00F95EE9" w:rsidRPr="00F95EE9" w:rsidDel="006F0FF8" w:rsidRDefault="00AC7DF0">
            <w:pPr>
              <w:jc w:val="center"/>
              <w:rPr>
                <w:del w:id="870" w:author="Walus, David (D.M.)" w:date="2021-04-28T15:02:00Z"/>
                <w:rFonts w:cs="Arial"/>
              </w:rPr>
            </w:pPr>
          </w:p>
          <w:p w:rsidR="00F95EE9" w:rsidRPr="00F95EE9" w:rsidDel="006F0FF8" w:rsidRDefault="000322E0">
            <w:pPr>
              <w:jc w:val="center"/>
              <w:rPr>
                <w:del w:id="871" w:author="Walus, David (D.M.)" w:date="2021-04-28T15:02:00Z"/>
                <w:rFonts w:cs="Arial"/>
              </w:rPr>
            </w:pPr>
            <w:del w:id="872" w:author="Walus, David (D.M.)" w:date="2021-04-28T15:02:00Z">
              <w:r w:rsidRPr="00F95EE9" w:rsidDel="006F0FF8">
                <w:rPr>
                  <w:rFonts w:cs="Arial"/>
                </w:rPr>
                <w:delText>Hardware timing from “wakeup’ to ‘discovery complete’ via ‘analysis tool’</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873" w:author="Walus, David (D.M.)" w:date="2021-04-28T15:02:00Z"/>
                <w:rFonts w:cs="Arial"/>
              </w:rPr>
            </w:pPr>
          </w:p>
        </w:tc>
      </w:tr>
      <w:tr w:rsidR="00F95EE9" w:rsidRPr="00F95EE9" w:rsidDel="006F0FF8" w:rsidTr="00AF5A30">
        <w:trPr>
          <w:cantSplit/>
          <w:jc w:val="center"/>
          <w:del w:id="874"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875" w:author="Walus, David (D.M.)" w:date="2021-04-28T14:14:00Z"/>
                <w:rFonts w:cs="Arial"/>
                <w:color w:val="000000"/>
              </w:rPr>
            </w:pPr>
            <w:del w:id="876" w:author="Walus, David (D.M.)" w:date="2021-04-28T15:02:00Z">
              <w:r w:rsidRPr="00F95EE9" w:rsidDel="006F0FF8">
                <w:rPr>
                  <w:rFonts w:cs="Arial"/>
                  <w:color w:val="000000"/>
                </w:rPr>
                <w:delText>HLSL_A2B_LINK_REQ__3.</w:delText>
              </w:r>
            </w:del>
            <w:del w:id="877" w:author="Walus, David (D.M.)" w:date="2021-04-23T15:33:00Z">
              <w:r w:rsidRPr="00F95EE9" w:rsidDel="00EE4BD4">
                <w:rPr>
                  <w:rFonts w:cs="Arial"/>
                  <w:color w:val="000000"/>
                </w:rPr>
                <w:delText>4.3.2</w:delText>
              </w:r>
            </w:del>
          </w:p>
          <w:p w:rsidR="00F95EE9" w:rsidRPr="00F95EE9" w:rsidDel="006F0FF8" w:rsidRDefault="000322E0">
            <w:pPr>
              <w:rPr>
                <w:del w:id="878" w:author="Walus, David (D.M.)" w:date="2021-04-28T15:02:00Z"/>
                <w:rFonts w:cs="Arial"/>
                <w:color w:val="000000"/>
              </w:rPr>
            </w:pPr>
            <w:del w:id="879" w:author="Walus, David (D.M.)" w:date="2021-04-28T14:14:00Z">
              <w:r w:rsidRPr="00F95EE9" w:rsidDel="002A07EB">
                <w:rPr>
                  <w:rFonts w:cs="Arial"/>
                  <w:color w:val="000000"/>
                </w:rPr>
                <w:delText>The host shall be capable of shutting down the A2B network within 250ms of sleep or power off event.</w:delText>
              </w:r>
            </w:del>
          </w:p>
        </w:tc>
        <w:tc>
          <w:tcPr>
            <w:tcW w:w="1981" w:type="dxa"/>
            <w:tcBorders>
              <w:top w:val="single" w:sz="6" w:space="0" w:color="000000"/>
              <w:left w:val="single" w:sz="6" w:space="0" w:color="auto"/>
              <w:bottom w:val="single" w:sz="6" w:space="0" w:color="000000"/>
              <w:right w:val="single" w:sz="6" w:space="0" w:color="000000"/>
            </w:tcBorders>
          </w:tcPr>
          <w:p w:rsidR="00F95EE9" w:rsidRPr="00F95EE9" w:rsidDel="006F0FF8" w:rsidRDefault="000322E0">
            <w:pPr>
              <w:jc w:val="center"/>
              <w:rPr>
                <w:del w:id="880" w:author="Walus, David (D.M.)" w:date="2021-04-28T15:02:00Z"/>
                <w:rFonts w:cs="Arial"/>
              </w:rPr>
            </w:pPr>
            <w:del w:id="881" w:author="Walus, David (D.M.)" w:date="2021-04-28T15:02:00Z">
              <w:r w:rsidRPr="00F95EE9" w:rsidDel="006F0FF8">
                <w:rPr>
                  <w:rFonts w:cs="Arial"/>
                </w:rPr>
                <w:delText>Assigned to:</w:delText>
              </w:r>
            </w:del>
            <w:del w:id="882" w:author="Walus, David (D.M.)" w:date="2021-04-23T15:40:00Z">
              <w:r w:rsidRPr="00F95EE9" w:rsidDel="00971182">
                <w:rPr>
                  <w:rFonts w:cs="Arial"/>
                </w:rPr>
                <w:delText xml:space="preserve"> </w:delText>
              </w:r>
            </w:del>
            <w:del w:id="883" w:author="Walus, David (D.M.)" w:date="2021-04-28T15:02:00Z">
              <w:r w:rsidRPr="00F95EE9" w:rsidDel="006F0FF8">
                <w:rPr>
                  <w:rFonts w:cs="Arial"/>
                </w:rPr>
                <w:delText>Host Software Review</w:delText>
              </w:r>
            </w:del>
          </w:p>
          <w:p w:rsidR="00F95EE9" w:rsidRPr="00F95EE9" w:rsidDel="006F0FF8" w:rsidRDefault="00AC7DF0">
            <w:pPr>
              <w:jc w:val="center"/>
              <w:rPr>
                <w:del w:id="884" w:author="Walus, David (D.M.)" w:date="2021-04-28T15:02:00Z"/>
                <w:rFonts w:cs="Arial"/>
              </w:rPr>
            </w:pPr>
          </w:p>
          <w:p w:rsidR="00F95EE9" w:rsidRPr="00F95EE9" w:rsidDel="006F0FF8" w:rsidRDefault="000322E0">
            <w:pPr>
              <w:jc w:val="center"/>
              <w:rPr>
                <w:del w:id="885" w:author="Walus, David (D.M.)" w:date="2021-04-28T15:02:00Z"/>
                <w:rFonts w:cs="Arial"/>
              </w:rPr>
            </w:pPr>
            <w:del w:id="886" w:author="Walus, David (D.M.)" w:date="2021-04-28T15:02:00Z">
              <w:r w:rsidRPr="00F95EE9" w:rsidDel="006F0FF8">
                <w:rPr>
                  <w:rFonts w:cs="Arial"/>
                </w:rPr>
                <w:delText>Hardware timing from “sleep’ to ‘</w:delText>
              </w:r>
            </w:del>
            <w:del w:id="887" w:author="Walus, David (D.M.)" w:date="2021-04-12T11:24:00Z">
              <w:r w:rsidRPr="00F95EE9" w:rsidDel="008B74B9">
                <w:rPr>
                  <w:rFonts w:cs="Arial"/>
                </w:rPr>
                <w:delText xml:space="preserve">master </w:delText>
              </w:r>
            </w:del>
            <w:del w:id="888" w:author="Walus, David (D.M.)" w:date="2021-04-28T15:02:00Z">
              <w:r w:rsidRPr="00F95EE9" w:rsidDel="006F0FF8">
                <w:rPr>
                  <w:rFonts w:cs="Arial"/>
                </w:rPr>
                <w:delText>clock’ off’ via ‘analysis tool’</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889" w:author="Walus, David (D.M.)" w:date="2021-04-28T15:02:00Z"/>
                <w:rFonts w:cs="Arial"/>
              </w:rPr>
            </w:pPr>
          </w:p>
        </w:tc>
      </w:tr>
      <w:tr w:rsidR="00F95EE9" w:rsidRPr="00F95EE9" w:rsidDel="006F0FF8" w:rsidTr="00AF5A30">
        <w:trPr>
          <w:cantSplit/>
          <w:jc w:val="center"/>
          <w:del w:id="890"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891" w:author="Walus, David (D.M.)" w:date="2021-04-28T14:14:00Z"/>
                <w:rFonts w:cs="Arial"/>
                <w:color w:val="000000"/>
              </w:rPr>
            </w:pPr>
            <w:del w:id="892" w:author="Walus, David (D.M.)" w:date="2021-04-28T15:02:00Z">
              <w:r w:rsidRPr="00F95EE9" w:rsidDel="006F0FF8">
                <w:rPr>
                  <w:rFonts w:cs="Arial"/>
                  <w:color w:val="000000"/>
                </w:rPr>
                <w:delText>HLSL_A2B_LINK_REQ__3.</w:delText>
              </w:r>
            </w:del>
            <w:del w:id="893" w:author="Walus, David (D.M.)" w:date="2021-04-23T15:33:00Z">
              <w:r w:rsidRPr="00F95EE9" w:rsidDel="00EE4BD4">
                <w:rPr>
                  <w:rFonts w:cs="Arial"/>
                  <w:color w:val="000000"/>
                </w:rPr>
                <w:delText>4.4.1</w:delText>
              </w:r>
            </w:del>
          </w:p>
          <w:p w:rsidR="00F95EE9" w:rsidRPr="00F95EE9" w:rsidDel="006F0FF8" w:rsidRDefault="000322E0">
            <w:pPr>
              <w:rPr>
                <w:del w:id="894" w:author="Walus, David (D.M.)" w:date="2021-04-28T15:02:00Z"/>
                <w:rFonts w:cs="Arial"/>
                <w:color w:val="FF0000"/>
              </w:rPr>
            </w:pPr>
            <w:del w:id="895" w:author="Walus, David (D.M.)" w:date="2021-04-28T14:14:00Z">
              <w:r w:rsidRPr="00F95EE9" w:rsidDel="002A07EB">
                <w:rPr>
                  <w:rFonts w:cs="Arial"/>
                  <w:color w:val="000000"/>
                </w:rPr>
                <w:delText xml:space="preserve">Each </w:delText>
              </w:r>
            </w:del>
            <w:del w:id="896" w:author="Walus, David (D.M.)" w:date="2021-04-12T11:24:00Z">
              <w:r w:rsidRPr="00F95EE9" w:rsidDel="008B74B9">
                <w:rPr>
                  <w:rFonts w:cs="Arial"/>
                  <w:color w:val="000000"/>
                </w:rPr>
                <w:delText>Master</w:delText>
              </w:r>
            </w:del>
            <w:del w:id="897" w:author="Walus, David (D.M.)" w:date="2021-04-28T14:14:00Z">
              <w:r w:rsidRPr="00F95EE9" w:rsidDel="002A07EB">
                <w:rPr>
                  <w:rFonts w:cs="Arial"/>
                  <w:color w:val="000000"/>
                </w:rPr>
                <w:delText xml:space="preserve">, </w:delText>
              </w:r>
            </w:del>
            <w:del w:id="898" w:author="Walus, David (D.M.)" w:date="2021-04-12T11:24:00Z">
              <w:r w:rsidRPr="00F95EE9" w:rsidDel="008B74B9">
                <w:rPr>
                  <w:rFonts w:cs="Arial"/>
                  <w:color w:val="000000"/>
                </w:rPr>
                <w:delText xml:space="preserve">Slave </w:delText>
              </w:r>
            </w:del>
            <w:del w:id="899" w:author="Walus, David (D.M.)" w:date="2021-04-28T14:14:00Z">
              <w:r w:rsidRPr="00F95EE9" w:rsidDel="002A07EB">
                <w:rPr>
                  <w:rFonts w:cs="Arial"/>
                  <w:color w:val="000000"/>
                </w:rPr>
                <w:delText xml:space="preserve">or Peripheral device shall identify its specific needs for “register initialization” in the form of one or more specifically defined .XML files. This information shall be passed from the Host to the </w:delText>
              </w:r>
            </w:del>
            <w:del w:id="900" w:author="Walus, David (D.M.)" w:date="2021-04-12T11:24:00Z">
              <w:r w:rsidRPr="00F95EE9" w:rsidDel="008B74B9">
                <w:rPr>
                  <w:rFonts w:cs="Arial"/>
                  <w:color w:val="000000"/>
                </w:rPr>
                <w:delText>Master</w:delText>
              </w:r>
            </w:del>
            <w:del w:id="901" w:author="Walus, David (D.M.)" w:date="2021-04-28T14:14:00Z">
              <w:r w:rsidRPr="00F95EE9" w:rsidDel="002A07EB">
                <w:rPr>
                  <w:rFonts w:cs="Arial"/>
                  <w:color w:val="000000"/>
                </w:rPr>
                <w:delText xml:space="preserve">, then from the </w:delText>
              </w:r>
            </w:del>
            <w:del w:id="902" w:author="Walus, David (D.M.)" w:date="2021-04-12T11:24:00Z">
              <w:r w:rsidRPr="00F95EE9" w:rsidDel="008B74B9">
                <w:rPr>
                  <w:rFonts w:cs="Arial"/>
                  <w:color w:val="000000"/>
                </w:rPr>
                <w:delText xml:space="preserve">Master </w:delText>
              </w:r>
            </w:del>
            <w:del w:id="903" w:author="Walus, David (D.M.)" w:date="2021-04-28T14:14:00Z">
              <w:r w:rsidRPr="00F95EE9" w:rsidDel="002A07EB">
                <w:rPr>
                  <w:rFonts w:cs="Arial"/>
                  <w:color w:val="000000"/>
                </w:rPr>
                <w:delText xml:space="preserve">to one or more </w:delText>
              </w:r>
            </w:del>
            <w:del w:id="904" w:author="Walus, David (D.M.)" w:date="2021-04-12T11:24:00Z">
              <w:r w:rsidRPr="00F95EE9" w:rsidDel="008B74B9">
                <w:rPr>
                  <w:rFonts w:cs="Arial"/>
                  <w:color w:val="000000"/>
                </w:rPr>
                <w:delText xml:space="preserve">slaves </w:delText>
              </w:r>
            </w:del>
            <w:del w:id="905" w:author="Walus, David (D.M.)" w:date="2021-04-28T14:14:00Z">
              <w:r w:rsidRPr="00F95EE9" w:rsidDel="002A07EB">
                <w:rPr>
                  <w:rFonts w:cs="Arial"/>
                  <w:color w:val="000000"/>
                </w:rPr>
                <w:delText xml:space="preserve">at startup/EOL, or from the </w:delText>
              </w:r>
            </w:del>
            <w:del w:id="906" w:author="Walus, David (D.M.)" w:date="2021-04-12T11:25:00Z">
              <w:r w:rsidRPr="00F95EE9" w:rsidDel="008B74B9">
                <w:rPr>
                  <w:rFonts w:cs="Arial"/>
                  <w:color w:val="000000"/>
                </w:rPr>
                <w:delText xml:space="preserve">master </w:delText>
              </w:r>
            </w:del>
            <w:del w:id="907" w:author="Walus, David (D.M.)" w:date="2021-04-28T14:14:00Z">
              <w:r w:rsidRPr="00F95EE9" w:rsidDel="002A07EB">
                <w:rPr>
                  <w:rFonts w:cs="Arial"/>
                  <w:color w:val="000000"/>
                </w:rPr>
                <w:delText xml:space="preserve">to the </w:delText>
              </w:r>
            </w:del>
            <w:del w:id="908" w:author="Walus, David (D.M.)" w:date="2021-04-12T11:25:00Z">
              <w:r w:rsidRPr="00F95EE9" w:rsidDel="008B74B9">
                <w:rPr>
                  <w:rFonts w:cs="Arial"/>
                  <w:color w:val="000000"/>
                </w:rPr>
                <w:delText>slaves</w:delText>
              </w:r>
            </w:del>
            <w:del w:id="909" w:author="Walus, David (D.M.)" w:date="2021-04-28T14:14:00Z">
              <w:r w:rsidRPr="00F95EE9" w:rsidDel="002A07EB">
                <w:rPr>
                  <w:rFonts w:cs="Arial"/>
                  <w:color w:val="000000"/>
                </w:rPr>
                <w:delText>.</w:delText>
              </w:r>
            </w:del>
          </w:p>
        </w:tc>
        <w:tc>
          <w:tcPr>
            <w:tcW w:w="1981" w:type="dxa"/>
            <w:tcBorders>
              <w:top w:val="single" w:sz="6" w:space="0" w:color="000000"/>
              <w:left w:val="single" w:sz="6" w:space="0" w:color="auto"/>
              <w:bottom w:val="single" w:sz="6" w:space="0" w:color="000000"/>
              <w:right w:val="single" w:sz="6" w:space="0" w:color="000000"/>
            </w:tcBorders>
          </w:tcPr>
          <w:p w:rsidR="00F95EE9" w:rsidRPr="00F95EE9" w:rsidDel="006F0FF8" w:rsidRDefault="000322E0">
            <w:pPr>
              <w:jc w:val="center"/>
              <w:rPr>
                <w:del w:id="910" w:author="Walus, David (D.M.)" w:date="2021-04-28T15:02:00Z"/>
                <w:rFonts w:cs="Arial"/>
              </w:rPr>
            </w:pPr>
            <w:del w:id="911" w:author="Walus, David (D.M.)" w:date="2021-04-28T15:02:00Z">
              <w:r w:rsidRPr="00F95EE9" w:rsidDel="006F0FF8">
                <w:rPr>
                  <w:rFonts w:cs="Arial"/>
                </w:rPr>
                <w:delText>Assigned to:</w:delText>
              </w:r>
            </w:del>
          </w:p>
          <w:p w:rsidR="00F95EE9" w:rsidRPr="00F95EE9" w:rsidDel="006F0FF8" w:rsidRDefault="000322E0">
            <w:pPr>
              <w:jc w:val="center"/>
              <w:rPr>
                <w:del w:id="912" w:author="Walus, David (D.M.)" w:date="2021-04-28T15:02:00Z"/>
                <w:rFonts w:cs="Arial"/>
              </w:rPr>
            </w:pPr>
            <w:del w:id="913" w:author="Walus, David (D.M.)" w:date="2021-04-12T11:24:00Z">
              <w:r w:rsidRPr="00F95EE9" w:rsidDel="008B74B9">
                <w:rPr>
                  <w:rFonts w:cs="Arial"/>
                </w:rPr>
                <w:delText xml:space="preserve">Master </w:delText>
              </w:r>
            </w:del>
            <w:del w:id="914" w:author="Walus, David (D.M.)" w:date="2021-04-28T15:02:00Z">
              <w:r w:rsidRPr="00F95EE9" w:rsidDel="006F0FF8">
                <w:rPr>
                  <w:rFonts w:cs="Arial"/>
                </w:rPr>
                <w:delText xml:space="preserve">and </w:delText>
              </w:r>
            </w:del>
            <w:del w:id="915" w:author="Walus, David (D.M.)" w:date="2021-04-12T11:24:00Z">
              <w:r w:rsidRPr="00F95EE9" w:rsidDel="008B74B9">
                <w:rPr>
                  <w:rFonts w:cs="Arial"/>
                </w:rPr>
                <w:delText>Slave</w:delText>
              </w:r>
            </w:del>
            <w:del w:id="916" w:author="Walus, David (D.M.)" w:date="2021-04-28T15:02:00Z">
              <w:r w:rsidRPr="00F95EE9" w:rsidDel="006F0FF8">
                <w:rPr>
                  <w:rFonts w:cs="Arial"/>
                </w:rPr>
                <w:delText>, Peripheral devices.</w:delText>
              </w:r>
            </w:del>
          </w:p>
          <w:p w:rsidR="00F95EE9" w:rsidRPr="00F95EE9" w:rsidDel="006F0FF8" w:rsidRDefault="00AC7DF0">
            <w:pPr>
              <w:jc w:val="center"/>
              <w:rPr>
                <w:del w:id="917" w:author="Walus, David (D.M.)" w:date="2021-04-28T15:02:00Z"/>
                <w:rFonts w:cs="Arial"/>
              </w:rPr>
            </w:pPr>
          </w:p>
          <w:p w:rsidR="00F95EE9" w:rsidRPr="00F95EE9" w:rsidDel="006F0FF8" w:rsidRDefault="000322E0">
            <w:pPr>
              <w:jc w:val="center"/>
              <w:rPr>
                <w:del w:id="918" w:author="Walus, David (D.M.)" w:date="2021-04-28T15:02:00Z"/>
                <w:rFonts w:cs="Arial"/>
              </w:rPr>
            </w:pPr>
            <w:del w:id="919" w:author="Walus, David (D.M.)" w:date="2021-04-28T15:02:00Z">
              <w:r w:rsidRPr="00F95EE9" w:rsidDel="006F0FF8">
                <w:rPr>
                  <w:rFonts w:cs="Arial"/>
                </w:rPr>
                <w:delText>Via: BCF from Sigma Studio</w:delText>
              </w:r>
            </w:del>
            <w:del w:id="920" w:author="Walus, David (D.M.)" w:date="2021-04-23T15:37:00Z">
              <w:r w:rsidRPr="00F95EE9" w:rsidDel="00971182">
                <w:rPr>
                  <w:rFonts w:cs="Arial"/>
                </w:rPr>
                <w:delText xml:space="preserve"> or Mentor Tool</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921" w:author="Walus, David (D.M.)" w:date="2021-04-28T15:02:00Z"/>
                <w:rFonts w:cs="Arial"/>
              </w:rPr>
            </w:pPr>
          </w:p>
        </w:tc>
      </w:tr>
      <w:tr w:rsidR="00F95EE9" w:rsidRPr="00F95EE9" w:rsidDel="006F0FF8" w:rsidTr="00AF5A30">
        <w:trPr>
          <w:cantSplit/>
          <w:jc w:val="center"/>
          <w:del w:id="922"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923" w:author="Walus, David (D.M.)" w:date="2021-04-28T14:15:00Z"/>
                <w:rFonts w:cs="Arial"/>
                <w:color w:val="000000"/>
              </w:rPr>
            </w:pPr>
            <w:del w:id="924" w:author="Walus, David (D.M.)" w:date="2021-04-28T15:02:00Z">
              <w:r w:rsidRPr="00F95EE9" w:rsidDel="006F0FF8">
                <w:rPr>
                  <w:rFonts w:cs="Arial"/>
                  <w:color w:val="000000"/>
                </w:rPr>
                <w:delText>HLSL_A2B_LINK_REQ__3.</w:delText>
              </w:r>
            </w:del>
            <w:del w:id="925" w:author="Walus, David (D.M.)" w:date="2021-04-23T15:34:00Z">
              <w:r w:rsidRPr="00F95EE9" w:rsidDel="00EE4BD4">
                <w:rPr>
                  <w:rFonts w:cs="Arial"/>
                  <w:color w:val="000000"/>
                </w:rPr>
                <w:delText>4.5.1</w:delText>
              </w:r>
            </w:del>
          </w:p>
          <w:p w:rsidR="00F95EE9" w:rsidRPr="00F95EE9" w:rsidDel="006F0FF8" w:rsidRDefault="000322E0">
            <w:pPr>
              <w:rPr>
                <w:del w:id="926" w:author="Walus, David (D.M.)" w:date="2021-04-28T15:02:00Z"/>
                <w:rFonts w:cs="Arial"/>
                <w:color w:val="000000"/>
              </w:rPr>
            </w:pPr>
            <w:del w:id="927" w:author="Walus, David (D.M.)" w:date="2021-04-28T14:15:00Z">
              <w:r w:rsidRPr="00F95EE9" w:rsidDel="002A07EB">
                <w:rPr>
                  <w:rFonts w:cs="Arial"/>
                  <w:color w:val="000000"/>
                </w:rPr>
                <w:delText xml:space="preserve">The A2B network </w:delText>
              </w:r>
            </w:del>
            <w:del w:id="928" w:author="Walus, David (D.M.)" w:date="2021-04-28T13:42:00Z">
              <w:r w:rsidRPr="00F95EE9" w:rsidDel="00BC54E5">
                <w:rPr>
                  <w:rFonts w:cs="Arial"/>
                  <w:color w:val="000000"/>
                </w:rPr>
                <w:delText xml:space="preserve">host shall be capable of determining A2B network errors on the </w:delText>
              </w:r>
            </w:del>
            <w:del w:id="929" w:author="Walus, David (D.M.)" w:date="2021-04-12T11:25:00Z">
              <w:r w:rsidRPr="00F95EE9" w:rsidDel="008B74B9">
                <w:rPr>
                  <w:rFonts w:cs="Arial"/>
                  <w:color w:val="000000"/>
                </w:rPr>
                <w:delText>master</w:delText>
              </w:r>
            </w:del>
            <w:del w:id="930" w:author="Walus, David (D.M.)" w:date="2021-04-28T13:42:00Z">
              <w:r w:rsidRPr="00F95EE9" w:rsidDel="00BC54E5">
                <w:rPr>
                  <w:rFonts w:cs="Arial"/>
                  <w:color w:val="000000"/>
                </w:rPr>
                <w:delText xml:space="preserve">, or any of its </w:delText>
              </w:r>
            </w:del>
            <w:del w:id="931" w:author="Walus, David (D.M.)" w:date="2021-04-12T11:25:00Z">
              <w:r w:rsidRPr="00F95EE9" w:rsidDel="008B74B9">
                <w:rPr>
                  <w:rFonts w:cs="Arial"/>
                  <w:color w:val="000000"/>
                </w:rPr>
                <w:delText>slaves</w:delText>
              </w:r>
            </w:del>
            <w:del w:id="932" w:author="Walus, David (D.M.)" w:date="2021-04-28T13:42:00Z">
              <w:r w:rsidRPr="00F95EE9" w:rsidDel="00BC54E5">
                <w:rPr>
                  <w:rFonts w:cs="Arial"/>
                  <w:color w:val="000000"/>
                </w:rPr>
                <w:delText>. The Host shall set a Diagnostic DTC, identifying the specific node and type of error.</w:delText>
              </w:r>
            </w:del>
          </w:p>
        </w:tc>
        <w:tc>
          <w:tcPr>
            <w:tcW w:w="1981" w:type="dxa"/>
            <w:tcBorders>
              <w:top w:val="single" w:sz="6" w:space="0" w:color="000000"/>
              <w:left w:val="single" w:sz="6" w:space="0" w:color="auto"/>
              <w:bottom w:val="single" w:sz="6" w:space="0" w:color="000000"/>
              <w:right w:val="single" w:sz="6" w:space="0" w:color="000000"/>
            </w:tcBorders>
          </w:tcPr>
          <w:p w:rsidR="00F95EE9" w:rsidRPr="00F95EE9" w:rsidDel="006F0FF8" w:rsidRDefault="000322E0">
            <w:pPr>
              <w:jc w:val="center"/>
              <w:rPr>
                <w:del w:id="933" w:author="Walus, David (D.M.)" w:date="2021-04-28T15:02:00Z"/>
                <w:rFonts w:cs="Arial"/>
              </w:rPr>
            </w:pPr>
            <w:del w:id="934" w:author="Walus, David (D.M.)" w:date="2021-04-28T15:02:00Z">
              <w:r w:rsidRPr="00F95EE9" w:rsidDel="006F0FF8">
                <w:rPr>
                  <w:rFonts w:cs="Arial"/>
                </w:rPr>
                <w:delText>Assigned to:</w:delText>
              </w:r>
            </w:del>
            <w:del w:id="935" w:author="Walus, David (D.M.)" w:date="2021-04-23T15:41:00Z">
              <w:r w:rsidRPr="00F95EE9" w:rsidDel="00971182">
                <w:rPr>
                  <w:rFonts w:cs="Arial"/>
                </w:rPr>
                <w:delText xml:space="preserve"> </w:delText>
              </w:r>
            </w:del>
            <w:del w:id="936" w:author="Walus, David (D.M.)" w:date="2021-04-23T15:40:00Z">
              <w:r w:rsidRPr="00F95EE9" w:rsidDel="00971182">
                <w:rPr>
                  <w:rFonts w:cs="Arial"/>
                </w:rPr>
                <w:delText>Host/</w:delText>
              </w:r>
            </w:del>
            <w:del w:id="937" w:author="Walus, David (D.M.)" w:date="2021-04-12T11:25:00Z">
              <w:r w:rsidRPr="00F95EE9" w:rsidDel="008B74B9">
                <w:rPr>
                  <w:rFonts w:cs="Arial"/>
                </w:rPr>
                <w:delText>Master</w:delText>
              </w:r>
            </w:del>
          </w:p>
          <w:p w:rsidR="00F95EE9" w:rsidRPr="00F95EE9" w:rsidDel="006F0FF8" w:rsidRDefault="00AC7DF0">
            <w:pPr>
              <w:jc w:val="center"/>
              <w:rPr>
                <w:del w:id="938" w:author="Walus, David (D.M.)" w:date="2021-04-28T15:02:00Z"/>
                <w:rFonts w:cs="Arial"/>
              </w:rPr>
            </w:pPr>
          </w:p>
          <w:p w:rsidR="00F95EE9" w:rsidRPr="00F95EE9" w:rsidDel="006F0FF8" w:rsidRDefault="000322E0">
            <w:pPr>
              <w:jc w:val="center"/>
              <w:rPr>
                <w:del w:id="939" w:author="Walus, David (D.M.)" w:date="2021-04-28T15:02:00Z"/>
                <w:rFonts w:cs="Arial"/>
              </w:rPr>
            </w:pPr>
            <w:del w:id="940" w:author="Walus, David (D.M.)" w:date="2021-04-28T15:02:00Z">
              <w:r w:rsidRPr="00F95EE9" w:rsidDel="006F0FF8">
                <w:rPr>
                  <w:rFonts w:cs="Arial"/>
                </w:rPr>
                <w:delText xml:space="preserve">BCF from Sigma Studio </w:delText>
              </w:r>
            </w:del>
            <w:del w:id="941" w:author="Walus, David (D.M.)" w:date="2021-04-23T15:37:00Z">
              <w:r w:rsidRPr="00F95EE9" w:rsidDel="00971182">
                <w:rPr>
                  <w:rFonts w:cs="Arial"/>
                </w:rPr>
                <w:delText xml:space="preserve">or MentorTool </w:delText>
              </w:r>
            </w:del>
            <w:del w:id="942" w:author="Walus, David (D.M.)" w:date="2021-04-28T15:02:00Z">
              <w:r w:rsidRPr="00F95EE9" w:rsidDel="006F0FF8">
                <w:rPr>
                  <w:rFonts w:cs="Arial"/>
                </w:rPr>
                <w:delText>(specific set of test vectors, short, open and CAN DTC’s and DID’s)</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943" w:author="Walus, David (D.M.)" w:date="2021-04-28T15:02:00Z"/>
                <w:rFonts w:cs="Arial"/>
              </w:rPr>
            </w:pPr>
          </w:p>
        </w:tc>
      </w:tr>
      <w:tr w:rsidR="00F95EE9" w:rsidRPr="00F95EE9" w:rsidDel="006F0FF8" w:rsidTr="00AF5A30">
        <w:trPr>
          <w:cantSplit/>
          <w:jc w:val="center"/>
          <w:del w:id="944"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tcPr>
          <w:p w:rsidR="00F95EE9" w:rsidRPr="00F95EE9" w:rsidDel="002A07EB" w:rsidRDefault="000322E0" w:rsidP="009359D8">
            <w:pPr>
              <w:rPr>
                <w:del w:id="945" w:author="Walus, David (D.M.)" w:date="2021-04-28T14:15:00Z"/>
                <w:rFonts w:cs="Arial"/>
                <w:color w:val="000000"/>
              </w:rPr>
            </w:pPr>
            <w:del w:id="946" w:author="Walus, David (D.M.)" w:date="2021-04-28T15:02:00Z">
              <w:r w:rsidRPr="00F95EE9" w:rsidDel="006F0FF8">
                <w:rPr>
                  <w:rFonts w:cs="Arial"/>
                  <w:color w:val="000000"/>
                </w:rPr>
                <w:delText>HLSL_A2B_LINK_REQ__3.</w:delText>
              </w:r>
            </w:del>
            <w:del w:id="947" w:author="Walus, David (D.M.)" w:date="2021-04-23T15:34:00Z">
              <w:r w:rsidRPr="00F95EE9" w:rsidDel="00EE4BD4">
                <w:rPr>
                  <w:rFonts w:cs="Arial"/>
                  <w:color w:val="000000"/>
                </w:rPr>
                <w:delText>4.6.1</w:delText>
              </w:r>
            </w:del>
          </w:p>
          <w:p w:rsidR="00F95EE9" w:rsidRPr="00F95EE9" w:rsidDel="002A07EB" w:rsidRDefault="000322E0" w:rsidP="009359D8">
            <w:pPr>
              <w:rPr>
                <w:del w:id="948" w:author="Walus, David (D.M.)" w:date="2021-04-28T14:15:00Z"/>
              </w:rPr>
            </w:pPr>
            <w:del w:id="949" w:author="Walus, David (D.M.)" w:date="2021-04-28T14:15:00Z">
              <w:r w:rsidRPr="00F95EE9" w:rsidDel="002A07EB">
                <w:delText xml:space="preserve">The A2B network host shall be capable of determining A2B network errors on the </w:delText>
              </w:r>
            </w:del>
            <w:del w:id="950" w:author="Walus, David (D.M.)" w:date="2021-04-12T11:25:00Z">
              <w:r w:rsidRPr="00F95EE9" w:rsidDel="008B74B9">
                <w:delText>master</w:delText>
              </w:r>
            </w:del>
            <w:del w:id="951" w:author="Walus, David (D.M.)" w:date="2021-04-28T14:15:00Z">
              <w:r w:rsidRPr="00F95EE9" w:rsidDel="002A07EB">
                <w:delText xml:space="preserve">, or any of its </w:delText>
              </w:r>
            </w:del>
            <w:del w:id="952" w:author="Walus, David (D.M.)" w:date="2021-04-12T11:25:00Z">
              <w:r w:rsidRPr="00F95EE9" w:rsidDel="008B74B9">
                <w:delText xml:space="preserve">slaves </w:delText>
              </w:r>
            </w:del>
            <w:del w:id="953" w:author="Walus, David (D.M.)" w:date="2021-04-28T14:15:00Z">
              <w:r w:rsidRPr="00F95EE9" w:rsidDel="002A07EB">
                <w:delText>or peripherals. The Host shall set an A2B Network Specific Diagnostic DTC, and an additional code identifying the specific node and/or type of error.</w:delText>
              </w:r>
            </w:del>
          </w:p>
          <w:p w:rsidR="00F95EE9" w:rsidRPr="00F95EE9" w:rsidDel="006F0FF8" w:rsidRDefault="00AC7DF0" w:rsidP="00B9262E">
            <w:pPr>
              <w:rPr>
                <w:del w:id="954" w:author="Walus, David (D.M.)" w:date="2021-04-28T15:02:00Z"/>
                <w:rFonts w:cs="Arial"/>
                <w:color w:val="000000"/>
              </w:rPr>
            </w:pPr>
          </w:p>
        </w:tc>
        <w:tc>
          <w:tcPr>
            <w:tcW w:w="1981" w:type="dxa"/>
            <w:tcBorders>
              <w:top w:val="single" w:sz="6" w:space="0" w:color="000000"/>
              <w:left w:val="single" w:sz="6" w:space="0" w:color="auto"/>
              <w:bottom w:val="single" w:sz="6" w:space="0" w:color="000000"/>
              <w:right w:val="single" w:sz="6" w:space="0" w:color="000000"/>
            </w:tcBorders>
            <w:hideMark/>
          </w:tcPr>
          <w:p w:rsidR="00F95EE9" w:rsidRPr="00F95EE9" w:rsidDel="006F0FF8" w:rsidRDefault="000322E0">
            <w:pPr>
              <w:jc w:val="center"/>
              <w:rPr>
                <w:del w:id="955" w:author="Walus, David (D.M.)" w:date="2021-04-28T15:02:00Z"/>
                <w:rFonts w:cs="Arial"/>
              </w:rPr>
            </w:pPr>
            <w:del w:id="956" w:author="Walus, David (D.M.)" w:date="2021-04-28T15:02:00Z">
              <w:r w:rsidRPr="00F95EE9" w:rsidDel="006F0FF8">
                <w:rPr>
                  <w:rFonts w:cs="Arial"/>
                </w:rPr>
                <w:delText>Assigned to:</w:delText>
              </w:r>
            </w:del>
          </w:p>
          <w:p w:rsidR="00F95EE9" w:rsidRPr="00F95EE9" w:rsidDel="006F0FF8" w:rsidRDefault="000322E0">
            <w:pPr>
              <w:jc w:val="center"/>
              <w:rPr>
                <w:del w:id="957" w:author="Walus, David (D.M.)" w:date="2021-04-28T15:02:00Z"/>
                <w:rFonts w:cs="Arial"/>
              </w:rPr>
            </w:pPr>
            <w:del w:id="958" w:author="Walus, David (D.M.)" w:date="2021-04-23T15:41:00Z">
              <w:r w:rsidRPr="00F95EE9" w:rsidDel="00971182">
                <w:rPr>
                  <w:rFonts w:cs="Arial"/>
                </w:rPr>
                <w:delText xml:space="preserve">A2B </w:delText>
              </w:r>
            </w:del>
            <w:del w:id="959" w:author="Walus, David (D.M.)" w:date="2021-04-28T15:02:00Z">
              <w:r w:rsidRPr="00F95EE9" w:rsidDel="006F0FF8">
                <w:rPr>
                  <w:rFonts w:cs="Arial"/>
                </w:rPr>
                <w:delText>Host Software review.</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960" w:author="Walus, David (D.M.)" w:date="2021-04-28T15:02:00Z"/>
                <w:rFonts w:cs="Arial"/>
              </w:rPr>
            </w:pPr>
          </w:p>
        </w:tc>
      </w:tr>
      <w:tr w:rsidR="00F95EE9" w:rsidRPr="00F95EE9" w:rsidDel="006F0FF8" w:rsidTr="00AF5A30">
        <w:trPr>
          <w:cantSplit/>
          <w:jc w:val="center"/>
          <w:del w:id="961"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962" w:author="Walus, David (D.M.)" w:date="2021-04-28T14:15:00Z"/>
                <w:rFonts w:cs="Arial"/>
                <w:color w:val="000000"/>
              </w:rPr>
            </w:pPr>
            <w:del w:id="963" w:author="Walus, David (D.M.)" w:date="2021-04-28T15:02:00Z">
              <w:r w:rsidRPr="00F95EE9" w:rsidDel="006F0FF8">
                <w:rPr>
                  <w:rFonts w:cs="Arial"/>
                  <w:color w:val="000000"/>
                </w:rPr>
                <w:delText>HLSL_A2B_LINK_REQ__3.</w:delText>
              </w:r>
            </w:del>
            <w:del w:id="964" w:author="Walus, David (D.M.)" w:date="2021-04-23T15:34:00Z">
              <w:r w:rsidRPr="00F95EE9" w:rsidDel="00EE4BD4">
                <w:rPr>
                  <w:rFonts w:cs="Arial"/>
                  <w:color w:val="000000"/>
                </w:rPr>
                <w:delText>4.7.1</w:delText>
              </w:r>
            </w:del>
          </w:p>
          <w:p w:rsidR="00F95EE9" w:rsidRPr="00F95EE9" w:rsidDel="002A07EB" w:rsidRDefault="000322E0">
            <w:pPr>
              <w:rPr>
                <w:del w:id="965" w:author="Walus, David (D.M.)" w:date="2021-04-28T14:15:00Z"/>
                <w:rFonts w:cs="Arial"/>
                <w:color w:val="000000"/>
              </w:rPr>
            </w:pPr>
            <w:del w:id="966" w:author="Walus, David (D.M.)" w:date="2021-04-28T14:15:00Z">
              <w:r w:rsidRPr="00F95EE9" w:rsidDel="002A07EB">
                <w:rPr>
                  <w:rFonts w:cs="Arial"/>
                  <w:color w:val="000000"/>
                </w:rPr>
                <w:delText>The A2B network host shall support detection and reporting of the following A2B network errors:</w:delText>
              </w:r>
            </w:del>
          </w:p>
          <w:p w:rsidR="00F95EE9" w:rsidRPr="00F95EE9" w:rsidDel="002A07EB" w:rsidRDefault="000322E0">
            <w:pPr>
              <w:rPr>
                <w:del w:id="967" w:author="Walus, David (D.M.)" w:date="2021-04-28T14:15:00Z"/>
                <w:rFonts w:cs="Arial"/>
                <w:color w:val="000000"/>
              </w:rPr>
            </w:pPr>
            <w:del w:id="968" w:author="Walus, David (D.M.)" w:date="2021-04-28T14:15:00Z">
              <w:r w:rsidRPr="00F95EE9" w:rsidDel="002A07EB">
                <w:rPr>
                  <w:rFonts w:cs="Arial"/>
                  <w:color w:val="000000"/>
                </w:rPr>
                <w:delText>1.</w:delText>
              </w:r>
              <w:r w:rsidRPr="00F95EE9" w:rsidDel="002A07EB">
                <w:rPr>
                  <w:rFonts w:cs="Arial"/>
                  <w:color w:val="000000"/>
                </w:rPr>
                <w:tab/>
                <w:delText>Errors during Host A2B Network Configuration (w/ Diagnostic Command Response Code) [A2BCONFIG_ERROR]</w:delText>
              </w:r>
            </w:del>
          </w:p>
          <w:p w:rsidR="00F95EE9" w:rsidRPr="00F95EE9" w:rsidDel="002A07EB" w:rsidRDefault="000322E0">
            <w:pPr>
              <w:rPr>
                <w:del w:id="969" w:author="Walus, David (D.M.)" w:date="2021-04-28T14:15:00Z"/>
                <w:rFonts w:cs="Arial"/>
                <w:color w:val="000000"/>
              </w:rPr>
            </w:pPr>
            <w:del w:id="970" w:author="Walus, David (D.M.)" w:date="2021-04-28T14:15:00Z">
              <w:r w:rsidRPr="00F95EE9" w:rsidDel="002A07EB">
                <w:rPr>
                  <w:rFonts w:cs="Arial"/>
                  <w:color w:val="000000"/>
                </w:rPr>
                <w:delText>2.</w:delText>
              </w:r>
              <w:r w:rsidRPr="00F95EE9" w:rsidDel="002A07EB">
                <w:rPr>
                  <w:rFonts w:cs="Arial"/>
                  <w:color w:val="000000"/>
                </w:rPr>
                <w:tab/>
                <w:delText>Hard Network Errors counts during operation of the A2B network (w/ Non-volatile DID support) [A2BHARD_NETWORK_ERROR_CTR]</w:delText>
              </w:r>
            </w:del>
          </w:p>
          <w:p w:rsidR="00F95EE9" w:rsidRPr="00F95EE9" w:rsidDel="006F0FF8" w:rsidRDefault="000322E0">
            <w:pPr>
              <w:rPr>
                <w:del w:id="971" w:author="Walus, David (D.M.)" w:date="2021-04-28T15:02:00Z"/>
                <w:rFonts w:cs="Arial"/>
                <w:color w:val="000000"/>
              </w:rPr>
            </w:pPr>
            <w:del w:id="972" w:author="Walus, David (D.M.)" w:date="2021-04-28T14:15:00Z">
              <w:r w:rsidRPr="00F95EE9" w:rsidDel="002A07EB">
                <w:rPr>
                  <w:rFonts w:cs="Arial"/>
                  <w:color w:val="000000"/>
                </w:rPr>
                <w:delText>3.</w:delText>
              </w:r>
              <w:r w:rsidRPr="00F95EE9" w:rsidDel="002A07EB">
                <w:rPr>
                  <w:rFonts w:cs="Arial"/>
                  <w:color w:val="000000"/>
                </w:rPr>
                <w:tab/>
                <w:delText>Transient Errors counts during operation of the A2B network (w/ Non-volatile DID support) [A2BTRANSIENT_NETWORK_ERROR_CTR]</w:delText>
              </w:r>
            </w:del>
          </w:p>
        </w:tc>
        <w:tc>
          <w:tcPr>
            <w:tcW w:w="1981" w:type="dxa"/>
            <w:tcBorders>
              <w:top w:val="single" w:sz="6" w:space="0" w:color="000000"/>
              <w:left w:val="single" w:sz="6" w:space="0" w:color="auto"/>
              <w:bottom w:val="single" w:sz="6" w:space="0" w:color="000000"/>
              <w:right w:val="single" w:sz="6" w:space="0" w:color="000000"/>
            </w:tcBorders>
            <w:hideMark/>
          </w:tcPr>
          <w:p w:rsidR="00F95EE9" w:rsidRPr="00F95EE9" w:rsidDel="006F0FF8" w:rsidRDefault="000322E0">
            <w:pPr>
              <w:jc w:val="center"/>
              <w:rPr>
                <w:del w:id="973" w:author="Walus, David (D.M.)" w:date="2021-04-28T15:02:00Z"/>
                <w:rFonts w:cs="Arial"/>
              </w:rPr>
            </w:pPr>
            <w:del w:id="974" w:author="Walus, David (D.M.)" w:date="2021-04-28T15:02:00Z">
              <w:r w:rsidRPr="00F95EE9" w:rsidDel="006F0FF8">
                <w:rPr>
                  <w:rFonts w:cs="Arial"/>
                </w:rPr>
                <w:delText>Assigned to:</w:delText>
              </w:r>
            </w:del>
          </w:p>
          <w:p w:rsidR="00F95EE9" w:rsidRPr="00F95EE9" w:rsidDel="006F0FF8" w:rsidRDefault="000322E0">
            <w:pPr>
              <w:jc w:val="center"/>
              <w:rPr>
                <w:del w:id="975" w:author="Walus, David (D.M.)" w:date="2021-04-28T15:02:00Z"/>
                <w:rFonts w:cs="Arial"/>
              </w:rPr>
            </w:pPr>
            <w:del w:id="976" w:author="Walus, David (D.M.)" w:date="2021-04-23T15:41:00Z">
              <w:r w:rsidRPr="00F95EE9" w:rsidDel="00971182">
                <w:rPr>
                  <w:rFonts w:cs="Arial"/>
                </w:rPr>
                <w:delText xml:space="preserve">A2B </w:delText>
              </w:r>
            </w:del>
            <w:del w:id="977" w:author="Walus, David (D.M.)" w:date="2021-04-28T15:02:00Z">
              <w:r w:rsidRPr="00F95EE9" w:rsidDel="006F0FF8">
                <w:rPr>
                  <w:rFonts w:cs="Arial"/>
                </w:rPr>
                <w:delText>Host Software review.</w:delText>
              </w:r>
            </w:del>
            <w:del w:id="978" w:author="Walus, David (D.M.)" w:date="2021-04-23T15:41:00Z">
              <w:r w:rsidDel="00971182">
                <w:rPr>
                  <w:rFonts w:cs="Arial"/>
                </w:rPr>
                <w:delText xml:space="preserve"> </w:delText>
              </w:r>
            </w:del>
            <w:del w:id="979" w:author="Walus, David (D.M.)" w:date="2021-04-28T15:02:00Z">
              <w:r w:rsidRPr="00F95EE9" w:rsidDel="006F0FF8">
                <w:rPr>
                  <w:rFonts w:cs="Arial"/>
                </w:rPr>
                <w:delText>(specific set of test vectors, short, open and CAN DTC’s and DID’s)</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980" w:author="Walus, David (D.M.)" w:date="2021-04-28T15:02:00Z"/>
                <w:rFonts w:cs="Arial"/>
              </w:rPr>
            </w:pPr>
          </w:p>
        </w:tc>
      </w:tr>
      <w:tr w:rsidR="00F95EE9" w:rsidRPr="00F95EE9" w:rsidDel="006F0FF8" w:rsidTr="00AF5A30">
        <w:trPr>
          <w:cantSplit/>
          <w:jc w:val="center"/>
          <w:del w:id="981"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982" w:author="Walus, David (D.M.)" w:date="2021-04-28T14:15:00Z"/>
                <w:rFonts w:cs="Arial"/>
                <w:color w:val="000000"/>
              </w:rPr>
            </w:pPr>
            <w:del w:id="983" w:author="Walus, David (D.M.)" w:date="2021-04-28T15:02:00Z">
              <w:r w:rsidRPr="00F95EE9" w:rsidDel="006F0FF8">
                <w:rPr>
                  <w:rFonts w:cs="Arial"/>
                  <w:color w:val="000000"/>
                </w:rPr>
                <w:delText>HLSL_A2B_LINK_REQ__3.</w:delText>
              </w:r>
            </w:del>
            <w:del w:id="984" w:author="Walus, David (D.M.)" w:date="2021-04-23T15:34:00Z">
              <w:r w:rsidRPr="00F95EE9" w:rsidDel="00EE4BD4">
                <w:rPr>
                  <w:rFonts w:cs="Arial"/>
                  <w:color w:val="000000"/>
                </w:rPr>
                <w:delText>4.8.1</w:delText>
              </w:r>
            </w:del>
          </w:p>
          <w:p w:rsidR="00F95EE9" w:rsidRPr="00F95EE9" w:rsidDel="006F0FF8" w:rsidRDefault="000322E0">
            <w:pPr>
              <w:rPr>
                <w:del w:id="985" w:author="Walus, David (D.M.)" w:date="2021-04-28T15:02:00Z"/>
                <w:rFonts w:cs="Arial"/>
                <w:color w:val="000000"/>
              </w:rPr>
            </w:pPr>
            <w:del w:id="986" w:author="Walus, David (D.M.)" w:date="2021-04-28T14:15:00Z">
              <w:r w:rsidRPr="00F95EE9" w:rsidDel="002A07EB">
                <w:rPr>
                  <w:rFonts w:cs="Arial"/>
                  <w:color w:val="000000"/>
                </w:rPr>
                <w:delText xml:space="preserve">The A2B network host shall support the </w:delText>
              </w:r>
            </w:del>
            <w:del w:id="987" w:author="Walus, David (D.M.)" w:date="2021-04-28T13:46:00Z">
              <w:r w:rsidRPr="00F95EE9" w:rsidDel="002F302F">
                <w:rPr>
                  <w:rFonts w:cs="Arial"/>
                  <w:color w:val="000000"/>
                </w:rPr>
                <w:delText>following error handling procedures:</w:delText>
              </w:r>
            </w:del>
          </w:p>
        </w:tc>
        <w:tc>
          <w:tcPr>
            <w:tcW w:w="1981" w:type="dxa"/>
            <w:tcBorders>
              <w:top w:val="single" w:sz="6" w:space="0" w:color="000000"/>
              <w:left w:val="single" w:sz="6" w:space="0" w:color="auto"/>
              <w:bottom w:val="single" w:sz="6" w:space="0" w:color="000000"/>
              <w:right w:val="single" w:sz="6" w:space="0" w:color="000000"/>
            </w:tcBorders>
            <w:hideMark/>
          </w:tcPr>
          <w:p w:rsidR="00F95EE9" w:rsidRPr="00F95EE9" w:rsidDel="006F0FF8" w:rsidRDefault="000322E0">
            <w:pPr>
              <w:jc w:val="center"/>
              <w:rPr>
                <w:del w:id="988" w:author="Walus, David (D.M.)" w:date="2021-04-28T15:02:00Z"/>
                <w:rFonts w:cs="Arial"/>
              </w:rPr>
            </w:pPr>
            <w:del w:id="989" w:author="Walus, David (D.M.)" w:date="2021-04-28T15:02:00Z">
              <w:r w:rsidRPr="00F95EE9" w:rsidDel="006F0FF8">
                <w:rPr>
                  <w:rFonts w:cs="Arial"/>
                </w:rPr>
                <w:delText>Assigned to:</w:delText>
              </w:r>
            </w:del>
          </w:p>
          <w:p w:rsidR="00F95EE9" w:rsidRPr="00F95EE9" w:rsidDel="006F0FF8" w:rsidRDefault="000322E0">
            <w:pPr>
              <w:jc w:val="center"/>
              <w:rPr>
                <w:del w:id="990" w:author="Walus, David (D.M.)" w:date="2021-04-28T15:02:00Z"/>
                <w:rFonts w:cs="Arial"/>
              </w:rPr>
            </w:pPr>
            <w:del w:id="991" w:author="Walus, David (D.M.)" w:date="2021-04-23T15:42:00Z">
              <w:r w:rsidRPr="00F95EE9" w:rsidDel="00971182">
                <w:rPr>
                  <w:rFonts w:cs="Arial"/>
                </w:rPr>
                <w:delText xml:space="preserve">A2B </w:delText>
              </w:r>
            </w:del>
            <w:del w:id="992" w:author="Walus, David (D.M.)" w:date="2021-04-28T15:02:00Z">
              <w:r w:rsidRPr="00F95EE9" w:rsidDel="006F0FF8">
                <w:rPr>
                  <w:rFonts w:cs="Arial"/>
                </w:rPr>
                <w:delText>Host Software Review.</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993" w:author="Walus, David (D.M.)" w:date="2021-04-28T15:02:00Z"/>
                <w:rFonts w:cs="Arial"/>
              </w:rPr>
            </w:pPr>
          </w:p>
        </w:tc>
      </w:tr>
      <w:tr w:rsidR="00F95EE9" w:rsidRPr="00F95EE9" w:rsidDel="006F0FF8" w:rsidTr="00AF5A30">
        <w:trPr>
          <w:cantSplit/>
          <w:jc w:val="center"/>
          <w:del w:id="994"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995" w:author="Walus, David (D.M.)" w:date="2021-04-28T14:15:00Z"/>
                <w:rFonts w:cs="Arial"/>
                <w:color w:val="000000"/>
              </w:rPr>
            </w:pPr>
            <w:del w:id="996" w:author="Walus, David (D.M.)" w:date="2021-04-28T15:02:00Z">
              <w:r w:rsidRPr="00F95EE9" w:rsidDel="006F0FF8">
                <w:rPr>
                  <w:rFonts w:cs="Arial"/>
                  <w:color w:val="000000"/>
                </w:rPr>
                <w:delText>HLSL_A2B_LINK_REQ__3.</w:delText>
              </w:r>
            </w:del>
            <w:del w:id="997" w:author="Walus, David (D.M.)" w:date="2021-04-23T15:34:00Z">
              <w:r w:rsidRPr="00F95EE9" w:rsidDel="00EE4BD4">
                <w:rPr>
                  <w:rFonts w:cs="Arial"/>
                  <w:color w:val="000000"/>
                </w:rPr>
                <w:delText>4.9.1</w:delText>
              </w:r>
            </w:del>
          </w:p>
          <w:p w:rsidR="00F95EE9" w:rsidRPr="00F95EE9" w:rsidDel="006F0FF8" w:rsidRDefault="000322E0">
            <w:pPr>
              <w:rPr>
                <w:del w:id="998" w:author="Walus, David (D.M.)" w:date="2021-04-28T15:02:00Z"/>
                <w:rFonts w:cs="Arial"/>
                <w:color w:val="000000"/>
              </w:rPr>
            </w:pPr>
            <w:del w:id="999" w:author="Walus, David (D.M.)" w:date="2021-04-28T14:15:00Z">
              <w:r w:rsidRPr="00F95EE9" w:rsidDel="002A07EB">
                <w:rPr>
                  <w:rFonts w:cs="Arial"/>
                  <w:color w:val="000000"/>
                </w:rPr>
                <w:delText xml:space="preserve">The network host shall support supplying the Audio </w:delText>
              </w:r>
            </w:del>
            <w:del w:id="1000" w:author="Walus, David (D.M.)" w:date="2021-04-12T11:26:00Z">
              <w:r w:rsidRPr="00F95EE9" w:rsidDel="008B74B9">
                <w:rPr>
                  <w:rFonts w:cs="Arial"/>
                  <w:color w:val="000000"/>
                </w:rPr>
                <w:delText xml:space="preserve">Master </w:delText>
              </w:r>
            </w:del>
            <w:del w:id="1001" w:author="Walus, David (D.M.)" w:date="2021-04-28T14:15:00Z">
              <w:r w:rsidRPr="00F95EE9" w:rsidDel="002A07EB">
                <w:rPr>
                  <w:rFonts w:cs="Arial"/>
                  <w:color w:val="000000"/>
                </w:rPr>
                <w:delText xml:space="preserve">Clock to the </w:delText>
              </w:r>
            </w:del>
            <w:del w:id="1002" w:author="Walus, David (D.M.)" w:date="2021-04-12T11:26:00Z">
              <w:r w:rsidRPr="00F95EE9" w:rsidDel="008B74B9">
                <w:rPr>
                  <w:rFonts w:cs="Arial"/>
                  <w:color w:val="000000"/>
                </w:rPr>
                <w:delText xml:space="preserve">Master </w:delText>
              </w:r>
            </w:del>
            <w:del w:id="1003" w:author="Walus, David (D.M.)" w:date="2021-04-28T14:15:00Z">
              <w:r w:rsidRPr="00F95EE9" w:rsidDel="002A07EB">
                <w:rPr>
                  <w:rFonts w:cs="Arial"/>
                  <w:color w:val="000000"/>
                </w:rPr>
                <w:delText>A2B chip within 50ms of power up (see 3.4.3</w:delText>
              </w:r>
              <w:r w:rsidRPr="00F95EE9" w:rsidDel="002A07EB">
                <w:rPr>
                  <w:rFonts w:cs="Arial"/>
                  <w:color w:val="000000"/>
                </w:rPr>
                <w:tab/>
                <w:delText>Host A2B Network Startup/Shutdown Time). This clock steam is required even if the Audio system is not on or functional.</w:delText>
              </w:r>
            </w:del>
            <w:del w:id="1004" w:author="Walus, David (D.M.)" w:date="2021-04-12T11:26:00Z">
              <w:r w:rsidRPr="00F95EE9" w:rsidDel="008B74B9">
                <w:rPr>
                  <w:rFonts w:cs="Arial"/>
                  <w:color w:val="000000"/>
                </w:rPr>
                <w:delText xml:space="preserve"> </w:delText>
              </w:r>
              <w:r w:rsidRPr="00F95EE9" w:rsidDel="008B74B9">
                <w:rPr>
                  <w:rFonts w:cs="Arial"/>
                  <w:color w:val="FF0000"/>
                </w:rPr>
                <w:delText>Confirm time.</w:delText>
              </w:r>
            </w:del>
          </w:p>
        </w:tc>
        <w:tc>
          <w:tcPr>
            <w:tcW w:w="1981" w:type="dxa"/>
            <w:tcBorders>
              <w:top w:val="single" w:sz="6" w:space="0" w:color="000000"/>
              <w:left w:val="single" w:sz="6" w:space="0" w:color="auto"/>
              <w:bottom w:val="single" w:sz="6" w:space="0" w:color="000000"/>
              <w:right w:val="single" w:sz="6" w:space="0" w:color="000000"/>
            </w:tcBorders>
            <w:hideMark/>
          </w:tcPr>
          <w:p w:rsidR="00F95EE9" w:rsidRPr="00F95EE9" w:rsidDel="006F0FF8" w:rsidRDefault="000322E0">
            <w:pPr>
              <w:jc w:val="center"/>
              <w:rPr>
                <w:del w:id="1005" w:author="Walus, David (D.M.)" w:date="2021-04-28T15:02:00Z"/>
                <w:rFonts w:cs="Arial"/>
              </w:rPr>
            </w:pPr>
            <w:del w:id="1006" w:author="Walus, David (D.M.)" w:date="2021-04-28T15:02:00Z">
              <w:r w:rsidRPr="00F95EE9" w:rsidDel="006F0FF8">
                <w:rPr>
                  <w:rFonts w:cs="Arial"/>
                </w:rPr>
                <w:delText>Assigned to:</w:delText>
              </w:r>
            </w:del>
          </w:p>
          <w:p w:rsidR="00F95EE9" w:rsidRPr="00F95EE9" w:rsidDel="006F0FF8" w:rsidRDefault="000322E0">
            <w:pPr>
              <w:jc w:val="center"/>
              <w:rPr>
                <w:del w:id="1007" w:author="Walus, David (D.M.)" w:date="2021-04-28T15:02:00Z"/>
                <w:rFonts w:cs="Arial"/>
              </w:rPr>
            </w:pPr>
            <w:del w:id="1008" w:author="Walus, David (D.M.)" w:date="2021-04-23T15:42:00Z">
              <w:r w:rsidRPr="00F95EE9" w:rsidDel="00971182">
                <w:rPr>
                  <w:rFonts w:cs="Arial"/>
                </w:rPr>
                <w:delText xml:space="preserve">A2B </w:delText>
              </w:r>
            </w:del>
            <w:del w:id="1009" w:author="Walus, David (D.M.)" w:date="2021-04-28T15:02:00Z">
              <w:r w:rsidRPr="00F95EE9" w:rsidDel="006F0FF8">
                <w:rPr>
                  <w:rFonts w:cs="Arial"/>
                </w:rPr>
                <w:delText>Host Software Review</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1010" w:author="Walus, David (D.M.)" w:date="2021-04-28T15:02:00Z"/>
                <w:rFonts w:cs="Arial"/>
              </w:rPr>
            </w:pPr>
          </w:p>
        </w:tc>
      </w:tr>
      <w:tr w:rsidR="00F95EE9" w:rsidRPr="00F95EE9" w:rsidDel="006F0FF8" w:rsidTr="00AF5A30">
        <w:trPr>
          <w:cantSplit/>
          <w:jc w:val="center"/>
          <w:del w:id="1011"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1012" w:author="Walus, David (D.M.)" w:date="2021-04-28T14:15:00Z"/>
                <w:rFonts w:cs="Arial"/>
                <w:color w:val="000000"/>
              </w:rPr>
            </w:pPr>
            <w:del w:id="1013" w:author="Walus, David (D.M.)" w:date="2021-04-28T15:02:00Z">
              <w:r w:rsidRPr="00F95EE9" w:rsidDel="006F0FF8">
                <w:rPr>
                  <w:rFonts w:cs="Arial"/>
                  <w:color w:val="000000"/>
                </w:rPr>
                <w:delText>HLSL_A2B_LINK_REQ__3.</w:delText>
              </w:r>
            </w:del>
            <w:del w:id="1014" w:author="Walus, David (D.M.)" w:date="2021-04-23T15:34:00Z">
              <w:r w:rsidRPr="00F95EE9" w:rsidDel="00EE4BD4">
                <w:rPr>
                  <w:rFonts w:cs="Arial"/>
                  <w:color w:val="000000"/>
                </w:rPr>
                <w:delText>4.10.1</w:delText>
              </w:r>
            </w:del>
          </w:p>
          <w:p w:rsidR="00F95EE9" w:rsidRPr="00F95EE9" w:rsidDel="006F0FF8" w:rsidRDefault="000322E0">
            <w:pPr>
              <w:rPr>
                <w:del w:id="1015" w:author="Walus, David (D.M.)" w:date="2021-04-28T15:02:00Z"/>
                <w:rFonts w:cs="Arial"/>
                <w:color w:val="000000"/>
              </w:rPr>
            </w:pPr>
            <w:del w:id="1016" w:author="Walus, David (D.M.)" w:date="2021-04-28T14:15:00Z">
              <w:r w:rsidRPr="00F95EE9" w:rsidDel="002A07EB">
                <w:rPr>
                  <w:rFonts w:cs="Arial"/>
                  <w:color w:val="000000"/>
                </w:rPr>
                <w:delText xml:space="preserve">Loss of </w:delText>
              </w:r>
            </w:del>
            <w:del w:id="1017" w:author="Walus, David (D.M.)" w:date="2021-04-12T11:26:00Z">
              <w:r w:rsidRPr="00F95EE9" w:rsidDel="008B74B9">
                <w:rPr>
                  <w:rFonts w:cs="Arial"/>
                  <w:color w:val="000000"/>
                </w:rPr>
                <w:delText xml:space="preserve">Master </w:delText>
              </w:r>
            </w:del>
            <w:del w:id="1018" w:author="Walus, David (D.M.)" w:date="2021-04-28T14:15:00Z">
              <w:r w:rsidRPr="00F95EE9" w:rsidDel="002A07EB">
                <w:rPr>
                  <w:rFonts w:cs="Arial"/>
                  <w:color w:val="000000"/>
                </w:rPr>
                <w:delText xml:space="preserve">Clock (from the Host to the </w:delText>
              </w:r>
            </w:del>
            <w:del w:id="1019" w:author="Walus, David (D.M.)" w:date="2021-04-12T11:26:00Z">
              <w:r w:rsidRPr="00F95EE9" w:rsidDel="008B74B9">
                <w:rPr>
                  <w:rFonts w:cs="Arial"/>
                  <w:color w:val="000000"/>
                </w:rPr>
                <w:delText>Master</w:delText>
              </w:r>
            </w:del>
            <w:del w:id="1020" w:author="Walus, David (D.M.)" w:date="2021-04-28T14:15:00Z">
              <w:r w:rsidRPr="00F95EE9" w:rsidDel="002A07EB">
                <w:rPr>
                  <w:rFonts w:cs="Arial"/>
                  <w:color w:val="000000"/>
                </w:rPr>
                <w:delText xml:space="preserve">, </w:delText>
              </w:r>
            </w:del>
            <w:del w:id="1021" w:author="Walus, David (D.M.)" w:date="2021-04-12T11:26:00Z">
              <w:r w:rsidRPr="00F95EE9" w:rsidDel="008B74B9">
                <w:rPr>
                  <w:rFonts w:cs="Arial"/>
                  <w:color w:val="000000"/>
                </w:rPr>
                <w:delText xml:space="preserve">Master </w:delText>
              </w:r>
            </w:del>
            <w:del w:id="1022" w:author="Walus, David (D.M.)" w:date="2021-04-28T14:15:00Z">
              <w:r w:rsidRPr="00F95EE9" w:rsidDel="002A07EB">
                <w:rPr>
                  <w:rFonts w:cs="Arial"/>
                  <w:color w:val="000000"/>
                </w:rPr>
                <w:delText xml:space="preserve">to </w:delText>
              </w:r>
            </w:del>
            <w:del w:id="1023" w:author="Walus, David (D.M.)" w:date="2021-04-12T11:27:00Z">
              <w:r w:rsidRPr="00F95EE9" w:rsidDel="008B74B9">
                <w:rPr>
                  <w:rFonts w:cs="Arial"/>
                  <w:color w:val="000000"/>
                </w:rPr>
                <w:delText>Slave</w:delText>
              </w:r>
            </w:del>
            <w:del w:id="1024" w:author="Walus, David (D.M.)" w:date="2021-04-28T14:15:00Z">
              <w:r w:rsidRPr="00F95EE9" w:rsidDel="002A07EB">
                <w:rPr>
                  <w:rFonts w:cs="Arial"/>
                  <w:color w:val="000000"/>
                </w:rPr>
                <w:delText xml:space="preserve">, or </w:delText>
              </w:r>
            </w:del>
            <w:del w:id="1025" w:author="Walus, David (D.M.)" w:date="2021-04-12T11:27:00Z">
              <w:r w:rsidRPr="00F95EE9" w:rsidDel="008B74B9">
                <w:rPr>
                  <w:rFonts w:cs="Arial"/>
                  <w:color w:val="000000"/>
                </w:rPr>
                <w:delText xml:space="preserve">Slave </w:delText>
              </w:r>
            </w:del>
            <w:del w:id="1026" w:author="Walus, David (D.M.)" w:date="2021-04-28T14:15:00Z">
              <w:r w:rsidRPr="00F95EE9" w:rsidDel="002A07EB">
                <w:rPr>
                  <w:rFonts w:cs="Arial"/>
                  <w:color w:val="000000"/>
                </w:rPr>
                <w:delText xml:space="preserve">to </w:delText>
              </w:r>
            </w:del>
            <w:del w:id="1027" w:author="Walus, David (D.M.)" w:date="2021-04-12T11:27:00Z">
              <w:r w:rsidRPr="00F95EE9" w:rsidDel="008B74B9">
                <w:rPr>
                  <w:rFonts w:cs="Arial"/>
                  <w:color w:val="000000"/>
                </w:rPr>
                <w:delText>Slave</w:delText>
              </w:r>
            </w:del>
            <w:del w:id="1028" w:author="Walus, David (D.M.)" w:date="2021-04-28T14:15:00Z">
              <w:r w:rsidRPr="00F95EE9" w:rsidDel="002A07EB">
                <w:rPr>
                  <w:rFonts w:cs="Arial"/>
                  <w:color w:val="000000"/>
                </w:rPr>
                <w:delText>), will result in the A2B transceiver going into RESET within 100us to 600us. This will result in the following actions:</w:delText>
              </w:r>
            </w:del>
          </w:p>
        </w:tc>
        <w:tc>
          <w:tcPr>
            <w:tcW w:w="1981" w:type="dxa"/>
            <w:tcBorders>
              <w:top w:val="single" w:sz="6" w:space="0" w:color="000000"/>
              <w:left w:val="single" w:sz="6" w:space="0" w:color="auto"/>
              <w:bottom w:val="single" w:sz="6" w:space="0" w:color="000000"/>
              <w:right w:val="single" w:sz="6" w:space="0" w:color="000000"/>
            </w:tcBorders>
            <w:hideMark/>
          </w:tcPr>
          <w:p w:rsidR="00F95EE9" w:rsidRPr="00F95EE9" w:rsidDel="006F0FF8" w:rsidRDefault="000322E0">
            <w:pPr>
              <w:jc w:val="center"/>
              <w:rPr>
                <w:del w:id="1029" w:author="Walus, David (D.M.)" w:date="2021-04-28T15:02:00Z"/>
                <w:rFonts w:cs="Arial"/>
              </w:rPr>
            </w:pPr>
            <w:del w:id="1030" w:author="Walus, David (D.M.)" w:date="2021-04-28T15:02:00Z">
              <w:r w:rsidRPr="00F95EE9" w:rsidDel="006F0FF8">
                <w:rPr>
                  <w:rFonts w:cs="Arial"/>
                </w:rPr>
                <w:delText>Assigned to:</w:delText>
              </w:r>
            </w:del>
            <w:del w:id="1031" w:author="Walus, David (D.M.)" w:date="2021-04-23T15:42:00Z">
              <w:r w:rsidRPr="00F95EE9" w:rsidDel="00971182">
                <w:rPr>
                  <w:rFonts w:cs="Arial"/>
                </w:rPr>
                <w:delText xml:space="preserve"> </w:delText>
              </w:r>
            </w:del>
          </w:p>
          <w:p w:rsidR="00F95EE9" w:rsidRPr="00F95EE9" w:rsidDel="006F0FF8" w:rsidRDefault="000322E0">
            <w:pPr>
              <w:jc w:val="center"/>
              <w:rPr>
                <w:del w:id="1032" w:author="Walus, David (D.M.)" w:date="2021-04-28T15:02:00Z"/>
                <w:rFonts w:cs="Arial"/>
              </w:rPr>
            </w:pPr>
            <w:del w:id="1033" w:author="Walus, David (D.M.)" w:date="2021-04-23T15:42:00Z">
              <w:r w:rsidRPr="00F95EE9" w:rsidDel="00971182">
                <w:rPr>
                  <w:rFonts w:cs="Arial"/>
                </w:rPr>
                <w:delText xml:space="preserve">A2B </w:delText>
              </w:r>
            </w:del>
            <w:del w:id="1034" w:author="Walus, David (D.M.)" w:date="2021-04-28T15:02:00Z">
              <w:r w:rsidRPr="00F95EE9" w:rsidDel="006F0FF8">
                <w:rPr>
                  <w:rFonts w:cs="Arial"/>
                </w:rPr>
                <w:delText xml:space="preserve">Host Software, </w:delText>
              </w:r>
            </w:del>
            <w:del w:id="1035" w:author="Walus, David (D.M.)" w:date="2021-04-12T11:27:00Z">
              <w:r w:rsidRPr="00F95EE9" w:rsidDel="008B74B9">
                <w:rPr>
                  <w:rFonts w:cs="Arial"/>
                </w:rPr>
                <w:delText xml:space="preserve">Master </w:delText>
              </w:r>
            </w:del>
            <w:del w:id="1036" w:author="Walus, David (D.M.)" w:date="2021-04-28T15:02:00Z">
              <w:r w:rsidRPr="00F95EE9" w:rsidDel="006F0FF8">
                <w:rPr>
                  <w:rFonts w:cs="Arial"/>
                </w:rPr>
                <w:delText xml:space="preserve">and </w:delText>
              </w:r>
            </w:del>
            <w:del w:id="1037" w:author="Walus, David (D.M.)" w:date="2021-04-12T11:27:00Z">
              <w:r w:rsidRPr="00F95EE9" w:rsidDel="008B74B9">
                <w:rPr>
                  <w:rFonts w:cs="Arial"/>
                </w:rPr>
                <w:delText xml:space="preserve">Slave </w:delText>
              </w:r>
            </w:del>
            <w:del w:id="1038" w:author="Walus, David (D.M.)" w:date="2021-04-23T15:44:00Z">
              <w:r w:rsidRPr="00F95EE9" w:rsidDel="00971182">
                <w:rPr>
                  <w:rFonts w:cs="Arial"/>
                </w:rPr>
                <w:delText>N</w:delText>
              </w:r>
            </w:del>
            <w:del w:id="1039" w:author="Walus, David (D.M.)" w:date="2021-04-28T15:02:00Z">
              <w:r w:rsidRPr="00F95EE9" w:rsidDel="006F0FF8">
                <w:rPr>
                  <w:rFonts w:cs="Arial"/>
                </w:rPr>
                <w:delText>odes.</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1040" w:author="Walus, David (D.M.)" w:date="2021-04-28T15:02:00Z"/>
                <w:rFonts w:cs="Arial"/>
              </w:rPr>
            </w:pPr>
          </w:p>
        </w:tc>
      </w:tr>
    </w:tbl>
    <w:p w:rsidR="00B9262E" w:rsidRPr="00F95EE9" w:rsidDel="006F0FF8" w:rsidRDefault="000322E0" w:rsidP="00B9262E">
      <w:pPr>
        <w:jc w:val="center"/>
        <w:rPr>
          <w:del w:id="1041" w:author="Walus, David (D.M.)" w:date="2021-04-28T15:02:00Z"/>
          <w:rFonts w:cs="Arial"/>
        </w:rPr>
      </w:pPr>
      <w:del w:id="1042" w:author="Walus, David (D.M.)" w:date="2021-04-28T15:02:00Z">
        <w:r w:rsidRPr="00F95EE9" w:rsidDel="006F0FF8">
          <w:rPr>
            <w:rFonts w:cs="Arial"/>
          </w:rPr>
          <w:delText>Assigned to:</w:delText>
        </w:r>
      </w:del>
    </w:p>
    <w:tbl>
      <w:tblPr>
        <w:tblpPr w:leftFromText="180" w:rightFromText="180" w:vertAnchor="text" w:tblpXSpec="center" w:tblpY="1"/>
        <w:tblOverlap w:val="never"/>
        <w:tblW w:w="8580" w:type="dxa"/>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left w:w="115" w:type="dxa"/>
          <w:right w:w="115" w:type="dxa"/>
        </w:tblCellMar>
        <w:tblLook w:val="0020" w:firstRow="1" w:lastRow="0" w:firstColumn="0" w:lastColumn="0" w:noHBand="0" w:noVBand="0"/>
      </w:tblPr>
      <w:tblGrid>
        <w:gridCol w:w="4708"/>
        <w:gridCol w:w="1981"/>
        <w:gridCol w:w="1891"/>
      </w:tblGrid>
      <w:tr w:rsidR="00F95EE9" w:rsidRPr="00F95EE9" w:rsidDel="006F0FF8" w:rsidTr="00AF5A30">
        <w:trPr>
          <w:cantSplit/>
          <w:jc w:val="center"/>
          <w:del w:id="1043"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1044" w:author="Walus, David (D.M.)" w:date="2021-04-28T14:15:00Z"/>
                <w:rFonts w:cs="Arial"/>
                <w:color w:val="000000"/>
              </w:rPr>
            </w:pPr>
            <w:del w:id="1045" w:author="Walus, David (D.M.)" w:date="2021-04-23T15:42:00Z">
              <w:r w:rsidRPr="00F95EE9" w:rsidDel="00971182">
                <w:rPr>
                  <w:rFonts w:cs="Arial"/>
                </w:rPr>
                <w:delText xml:space="preserve">A2B </w:delText>
              </w:r>
            </w:del>
            <w:del w:id="1046" w:author="Walus, David (D.M.)" w:date="2021-04-28T15:02:00Z">
              <w:r w:rsidRPr="00F95EE9" w:rsidDel="006F0FF8">
                <w:rPr>
                  <w:rFonts w:cs="Arial"/>
                </w:rPr>
                <w:delText>Host Software Review</w:delText>
              </w:r>
              <w:r w:rsidRPr="00F95EE9" w:rsidDel="006F0FF8">
                <w:rPr>
                  <w:rFonts w:cs="Arial"/>
                  <w:color w:val="000000"/>
                </w:rPr>
                <w:delText>HLSL_A2B_LINK_REQ__3.</w:delText>
              </w:r>
            </w:del>
            <w:del w:id="1047" w:author="Walus, David (D.M.)" w:date="2021-04-23T15:34:00Z">
              <w:r w:rsidRPr="00F95EE9" w:rsidDel="00EE4BD4">
                <w:rPr>
                  <w:rFonts w:cs="Arial"/>
                  <w:color w:val="000000"/>
                </w:rPr>
                <w:delText>6.1.1</w:delText>
              </w:r>
            </w:del>
          </w:p>
          <w:p w:rsidR="00F95EE9" w:rsidRPr="00F95EE9" w:rsidDel="006F0FF8" w:rsidRDefault="000322E0">
            <w:pPr>
              <w:rPr>
                <w:del w:id="1048" w:author="Walus, David (D.M.)" w:date="2021-04-28T15:02:00Z"/>
                <w:rFonts w:cs="Arial"/>
                <w:color w:val="000000"/>
              </w:rPr>
            </w:pPr>
            <w:del w:id="1049" w:author="Walus, David (D.M.)" w:date="2021-04-28T14:15:00Z">
              <w:r w:rsidRPr="00F95EE9" w:rsidDel="002A07EB">
                <w:rPr>
                  <w:rFonts w:cs="Arial"/>
                  <w:color w:val="000000"/>
                </w:rPr>
                <w:delText xml:space="preserve">The maximum amount of current a </w:delText>
              </w:r>
            </w:del>
            <w:del w:id="1050" w:author="Walus, David (D.M.)" w:date="2021-04-12T11:27:00Z">
              <w:r w:rsidRPr="00F95EE9" w:rsidDel="008B74B9">
                <w:rPr>
                  <w:rFonts w:cs="Arial"/>
                  <w:color w:val="000000"/>
                </w:rPr>
                <w:delText xml:space="preserve">Master </w:delText>
              </w:r>
            </w:del>
            <w:del w:id="1051" w:author="Walus, David (D.M.)" w:date="2021-04-28T14:15:00Z">
              <w:r w:rsidRPr="00F95EE9" w:rsidDel="002A07EB">
                <w:rPr>
                  <w:rFonts w:cs="Arial"/>
                  <w:color w:val="000000"/>
                </w:rPr>
                <w:delText>Node can supply is 300 mA.</w:delText>
              </w:r>
            </w:del>
            <w:del w:id="1052" w:author="Walus, David (D.M.)" w:date="2021-04-28T13:59:00Z">
              <w:r w:rsidRPr="00F95EE9" w:rsidDel="008318C1">
                <w:rPr>
                  <w:rFonts w:cs="Arial"/>
                  <w:color w:val="000000"/>
                </w:rPr>
                <w:delText xml:space="preserve"> </w:delText>
              </w:r>
              <w:r w:rsidRPr="00F95EE9" w:rsidDel="008318C1">
                <w:rPr>
                  <w:rFonts w:cs="Arial"/>
                  <w:color w:val="FF0000"/>
                </w:rPr>
                <w:delText>Phantom Power Budget)</w:delText>
              </w:r>
            </w:del>
          </w:p>
        </w:tc>
        <w:tc>
          <w:tcPr>
            <w:tcW w:w="1981" w:type="dxa"/>
            <w:tcBorders>
              <w:top w:val="single" w:sz="6" w:space="0" w:color="000000"/>
              <w:left w:val="single" w:sz="6" w:space="0" w:color="auto"/>
              <w:bottom w:val="single" w:sz="6" w:space="0" w:color="000000"/>
              <w:right w:val="single" w:sz="6" w:space="0" w:color="000000"/>
            </w:tcBorders>
            <w:hideMark/>
          </w:tcPr>
          <w:p w:rsidR="00F95EE9" w:rsidRPr="00F95EE9" w:rsidDel="006F0FF8" w:rsidRDefault="000322E0">
            <w:pPr>
              <w:jc w:val="center"/>
              <w:rPr>
                <w:del w:id="1053" w:author="Walus, David (D.M.)" w:date="2021-04-28T15:02:00Z"/>
                <w:rFonts w:cs="Arial"/>
              </w:rPr>
            </w:pPr>
            <w:del w:id="1054" w:author="Walus, David (D.M.)" w:date="2021-04-28T15:02:00Z">
              <w:r w:rsidRPr="00F95EE9" w:rsidDel="006F0FF8">
                <w:rPr>
                  <w:rFonts w:cs="Arial"/>
                </w:rPr>
                <w:delText>Assigned to:</w:delText>
              </w:r>
            </w:del>
            <w:del w:id="1055" w:author="Walus, David (D.M.)" w:date="2021-04-23T15:42:00Z">
              <w:r w:rsidRPr="00F95EE9" w:rsidDel="00971182">
                <w:rPr>
                  <w:rFonts w:cs="Arial"/>
                </w:rPr>
                <w:delText xml:space="preserve"> A2B </w:delText>
              </w:r>
            </w:del>
            <w:del w:id="1056" w:author="Walus, David (D.M.)" w:date="2021-04-12T11:27:00Z">
              <w:r w:rsidRPr="00F95EE9" w:rsidDel="008B74B9">
                <w:rPr>
                  <w:rFonts w:cs="Arial"/>
                </w:rPr>
                <w:delText xml:space="preserve">Master </w:delText>
              </w:r>
            </w:del>
            <w:del w:id="1057" w:author="Walus, David (D.M.)" w:date="2021-04-23T15:44:00Z">
              <w:r w:rsidRPr="00F95EE9" w:rsidDel="00971182">
                <w:rPr>
                  <w:rFonts w:cs="Arial"/>
                </w:rPr>
                <w:delText>N</w:delText>
              </w:r>
            </w:del>
            <w:del w:id="1058" w:author="Walus, David (D.M.)" w:date="2021-04-28T15:02:00Z">
              <w:r w:rsidRPr="00F95EE9" w:rsidDel="006F0FF8">
                <w:rPr>
                  <w:rFonts w:cs="Arial"/>
                </w:rPr>
                <w:delText>ode.</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1059" w:author="Walus, David (D.M.)" w:date="2021-04-28T15:02:00Z"/>
                <w:rFonts w:cs="Arial"/>
              </w:rPr>
            </w:pPr>
          </w:p>
        </w:tc>
      </w:tr>
      <w:tr w:rsidR="00F95EE9" w:rsidRPr="00F95EE9" w:rsidDel="006F0FF8" w:rsidTr="00AF5A30">
        <w:trPr>
          <w:cantSplit/>
          <w:jc w:val="center"/>
          <w:del w:id="1060"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1061" w:author="Walus, David (D.M.)" w:date="2021-04-28T14:15:00Z"/>
                <w:rFonts w:cs="Arial"/>
                <w:color w:val="000000"/>
              </w:rPr>
            </w:pPr>
            <w:del w:id="1062" w:author="Walus, David (D.M.)" w:date="2021-04-28T15:02:00Z">
              <w:r w:rsidRPr="00F95EE9" w:rsidDel="006F0FF8">
                <w:rPr>
                  <w:rFonts w:cs="Arial"/>
                  <w:color w:val="000000"/>
                </w:rPr>
                <w:delText>HLSL_A2B_LINK_REQ__3.</w:delText>
              </w:r>
            </w:del>
            <w:del w:id="1063" w:author="Walus, David (D.M.)" w:date="2021-04-23T15:34:00Z">
              <w:r w:rsidRPr="00F95EE9" w:rsidDel="00EE4BD4">
                <w:rPr>
                  <w:rFonts w:cs="Arial"/>
                  <w:color w:val="000000"/>
                </w:rPr>
                <w:delText>7.1.1</w:delText>
              </w:r>
            </w:del>
          </w:p>
          <w:p w:rsidR="00F95EE9" w:rsidRPr="00F95EE9" w:rsidDel="006F0FF8" w:rsidRDefault="000322E0">
            <w:pPr>
              <w:rPr>
                <w:del w:id="1064" w:author="Walus, David (D.M.)" w:date="2021-04-28T15:02:00Z"/>
                <w:rFonts w:cs="Arial"/>
                <w:color w:val="000000"/>
              </w:rPr>
            </w:pPr>
            <w:del w:id="1065" w:author="Walus, David (D.M.)" w:date="2021-04-28T14:15:00Z">
              <w:r w:rsidRPr="00F95EE9" w:rsidDel="002A07EB">
                <w:rPr>
                  <w:rFonts w:cs="Arial"/>
                  <w:color w:val="000000"/>
                </w:rPr>
                <w:delText xml:space="preserve">An A2B </w:delText>
              </w:r>
            </w:del>
            <w:del w:id="1066" w:author="Walus, David (D.M.)" w:date="2021-04-12T11:27:00Z">
              <w:r w:rsidRPr="00F95EE9" w:rsidDel="008B74B9">
                <w:rPr>
                  <w:rFonts w:cs="Arial"/>
                  <w:color w:val="000000"/>
                </w:rPr>
                <w:delText xml:space="preserve">slave </w:delText>
              </w:r>
            </w:del>
            <w:del w:id="1067" w:author="Walus, David (D.M.)" w:date="2021-04-28T14:15:00Z">
              <w:r w:rsidRPr="00F95EE9" w:rsidDel="002A07EB">
                <w:rPr>
                  <w:rFonts w:cs="Arial"/>
                  <w:color w:val="000000"/>
                </w:rPr>
                <w:delText>node communicates in one of four configurations:</w:delText>
              </w:r>
            </w:del>
          </w:p>
        </w:tc>
        <w:tc>
          <w:tcPr>
            <w:tcW w:w="1981" w:type="dxa"/>
            <w:tcBorders>
              <w:top w:val="single" w:sz="6" w:space="0" w:color="000000"/>
              <w:left w:val="single" w:sz="6" w:space="0" w:color="auto"/>
              <w:bottom w:val="single" w:sz="6" w:space="0" w:color="000000"/>
              <w:right w:val="single" w:sz="6" w:space="0" w:color="000000"/>
            </w:tcBorders>
            <w:hideMark/>
          </w:tcPr>
          <w:p w:rsidR="00F95EE9" w:rsidRPr="00F95EE9" w:rsidDel="006F0FF8" w:rsidRDefault="000322E0">
            <w:pPr>
              <w:jc w:val="center"/>
              <w:rPr>
                <w:del w:id="1068" w:author="Walus, David (D.M.)" w:date="2021-04-28T15:02:00Z"/>
                <w:rFonts w:cs="Arial"/>
              </w:rPr>
            </w:pPr>
            <w:del w:id="1069" w:author="Walus, David (D.M.)" w:date="2021-04-28T15:02:00Z">
              <w:r w:rsidRPr="00F95EE9" w:rsidDel="006F0FF8">
                <w:rPr>
                  <w:rFonts w:cs="Arial"/>
                </w:rPr>
                <w:delText>Assigned to:</w:delText>
              </w:r>
            </w:del>
          </w:p>
          <w:p w:rsidR="00971182" w:rsidRPr="00F95EE9" w:rsidDel="006F0FF8" w:rsidRDefault="000322E0">
            <w:pPr>
              <w:jc w:val="center"/>
              <w:rPr>
                <w:del w:id="1070" w:author="Walus, David (D.M.)" w:date="2021-04-28T15:02:00Z"/>
                <w:rFonts w:cs="Arial"/>
              </w:rPr>
            </w:pPr>
            <w:del w:id="1071" w:author="Walus, David (D.M.)" w:date="2021-04-12T11:27:00Z">
              <w:r w:rsidRPr="00F95EE9" w:rsidDel="008B74B9">
                <w:rPr>
                  <w:rFonts w:cs="Arial"/>
                </w:rPr>
                <w:delText xml:space="preserve">Slave </w:delText>
              </w:r>
            </w:del>
            <w:del w:id="1072" w:author="Walus, David (D.M.)" w:date="2021-04-23T15:44:00Z">
              <w:r w:rsidRPr="00F95EE9" w:rsidDel="00971182">
                <w:rPr>
                  <w:rFonts w:cs="Arial"/>
                </w:rPr>
                <w:delText>N</w:delText>
              </w:r>
            </w:del>
            <w:del w:id="1073" w:author="Walus, David (D.M.)" w:date="2021-04-28T15:02:00Z">
              <w:r w:rsidRPr="00F95EE9" w:rsidDel="006F0FF8">
                <w:rPr>
                  <w:rFonts w:cs="Arial"/>
                </w:rPr>
                <w:delText>odes.</w:delText>
              </w:r>
            </w:del>
          </w:p>
          <w:p w:rsidR="00F95EE9" w:rsidRPr="00F95EE9" w:rsidDel="006F0FF8" w:rsidRDefault="000322E0">
            <w:pPr>
              <w:jc w:val="center"/>
              <w:rPr>
                <w:del w:id="1074" w:author="Walus, David (D.M.)" w:date="2021-04-28T15:02:00Z"/>
                <w:rFonts w:cs="Arial"/>
              </w:rPr>
            </w:pPr>
            <w:del w:id="1075" w:author="Walus, David (D.M.)" w:date="2021-04-28T15:02:00Z">
              <w:r w:rsidRPr="00F95EE9" w:rsidDel="006F0FF8">
                <w:rPr>
                  <w:rFonts w:cs="Arial"/>
                </w:rPr>
                <w:delText>BCF from Sigma Studio</w:delText>
              </w:r>
            </w:del>
            <w:del w:id="1076" w:author="Walus, David (D.M.)" w:date="2021-04-23T15:37:00Z">
              <w:r w:rsidRPr="00F95EE9" w:rsidDel="00971182">
                <w:rPr>
                  <w:rFonts w:cs="Arial"/>
                </w:rPr>
                <w:delText xml:space="preserve"> or Mentor Tool</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1077" w:author="Walus, David (D.M.)" w:date="2021-04-28T15:02:00Z"/>
                <w:rFonts w:cs="Arial"/>
              </w:rPr>
            </w:pPr>
          </w:p>
        </w:tc>
      </w:tr>
      <w:tr w:rsidR="00F95EE9" w:rsidRPr="00F95EE9" w:rsidDel="006F0FF8" w:rsidTr="00AF5A30">
        <w:trPr>
          <w:cantSplit/>
          <w:jc w:val="center"/>
          <w:del w:id="1078"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1079" w:author="Walus, David (D.M.)" w:date="2021-04-28T14:15:00Z"/>
                <w:rFonts w:cs="Arial"/>
                <w:color w:val="000000"/>
              </w:rPr>
            </w:pPr>
            <w:del w:id="1080" w:author="Walus, David (D.M.)" w:date="2021-04-28T15:02:00Z">
              <w:r w:rsidRPr="00F95EE9" w:rsidDel="006F0FF8">
                <w:rPr>
                  <w:rFonts w:cs="Arial"/>
                  <w:color w:val="000000"/>
                </w:rPr>
                <w:delText>HLSL_A2B_LINK_REQ__3.</w:delText>
              </w:r>
            </w:del>
            <w:del w:id="1081" w:author="Walus, David (D.M.)" w:date="2021-04-23T15:34:00Z">
              <w:r w:rsidRPr="00F95EE9" w:rsidDel="00EE4BD4">
                <w:rPr>
                  <w:rFonts w:cs="Arial"/>
                  <w:color w:val="000000"/>
                </w:rPr>
                <w:delText>7.2.1</w:delText>
              </w:r>
            </w:del>
          </w:p>
          <w:p w:rsidR="00F95EE9" w:rsidRPr="00F95EE9" w:rsidDel="006F0FF8" w:rsidRDefault="000322E0">
            <w:pPr>
              <w:rPr>
                <w:del w:id="1082" w:author="Walus, David (D.M.)" w:date="2021-04-28T15:02:00Z"/>
                <w:rFonts w:cs="Arial"/>
                <w:color w:val="FF0000"/>
              </w:rPr>
            </w:pPr>
            <w:del w:id="1083" w:author="Walus, David (D.M.)" w:date="2021-04-28T14:15:00Z">
              <w:r w:rsidRPr="00F95EE9" w:rsidDel="002A07EB">
                <w:rPr>
                  <w:rFonts w:cs="Arial"/>
                  <w:color w:val="000000"/>
                </w:rPr>
                <w:delText xml:space="preserve">The last </w:delText>
              </w:r>
            </w:del>
            <w:del w:id="1084" w:author="Walus, David (D.M.)" w:date="2021-04-12T11:27:00Z">
              <w:r w:rsidRPr="00F95EE9" w:rsidDel="008B74B9">
                <w:rPr>
                  <w:rFonts w:cs="Arial"/>
                  <w:color w:val="000000"/>
                </w:rPr>
                <w:delText xml:space="preserve">slave </w:delText>
              </w:r>
            </w:del>
            <w:del w:id="1085" w:author="Walus, David (D.M.)" w:date="2021-04-28T14:15:00Z">
              <w:r w:rsidRPr="00F95EE9" w:rsidDel="002A07EB">
                <w:rPr>
                  <w:rFonts w:cs="Arial"/>
                  <w:color w:val="000000"/>
                </w:rPr>
                <w:delText xml:space="preserve">node in an A2B network needs to be properly terminated only on the upstream channel (differently than a </w:delText>
              </w:r>
            </w:del>
            <w:del w:id="1086" w:author="Walus, David (D.M.)" w:date="2021-04-12T11:27:00Z">
              <w:r w:rsidRPr="00F95EE9" w:rsidDel="008B74B9">
                <w:rPr>
                  <w:rFonts w:cs="Arial"/>
                  <w:color w:val="000000"/>
                </w:rPr>
                <w:delText xml:space="preserve">Master </w:delText>
              </w:r>
            </w:del>
            <w:del w:id="1087" w:author="Walus, David (D.M.)" w:date="2021-04-28T14:15:00Z">
              <w:r w:rsidRPr="00F95EE9" w:rsidDel="002A07EB">
                <w:rPr>
                  <w:rFonts w:cs="Arial"/>
                  <w:color w:val="000000"/>
                </w:rPr>
                <w:delText xml:space="preserve">or a </w:delText>
              </w:r>
            </w:del>
            <w:del w:id="1088" w:author="Walus, David (D.M.)" w:date="2021-04-12T11:28:00Z">
              <w:r w:rsidRPr="00F95EE9" w:rsidDel="008B74B9">
                <w:rPr>
                  <w:rFonts w:cs="Arial"/>
                  <w:color w:val="000000"/>
                </w:rPr>
                <w:delText xml:space="preserve">slave </w:delText>
              </w:r>
            </w:del>
            <w:del w:id="1089" w:author="Walus, David (D.M.)" w:date="2021-04-28T14:15:00Z">
              <w:r w:rsidRPr="00F95EE9" w:rsidDel="002A07EB">
                <w:rPr>
                  <w:rFonts w:cs="Arial"/>
                  <w:color w:val="000000"/>
                </w:rPr>
                <w:delText>which communicates to one or more downstream slaves).</w:delText>
              </w:r>
            </w:del>
          </w:p>
        </w:tc>
        <w:tc>
          <w:tcPr>
            <w:tcW w:w="1981" w:type="dxa"/>
            <w:tcBorders>
              <w:top w:val="single" w:sz="6" w:space="0" w:color="000000"/>
              <w:left w:val="single" w:sz="6" w:space="0" w:color="auto"/>
              <w:bottom w:val="single" w:sz="6" w:space="0" w:color="000000"/>
              <w:right w:val="single" w:sz="6" w:space="0" w:color="000000"/>
            </w:tcBorders>
          </w:tcPr>
          <w:p w:rsidR="00F95EE9" w:rsidRPr="00F95EE9" w:rsidDel="006F0FF8" w:rsidRDefault="000322E0">
            <w:pPr>
              <w:jc w:val="center"/>
              <w:rPr>
                <w:del w:id="1090" w:author="Walus, David (D.M.)" w:date="2021-04-28T15:02:00Z"/>
                <w:rFonts w:cs="Arial"/>
              </w:rPr>
            </w:pPr>
            <w:del w:id="1091" w:author="Walus, David (D.M.)" w:date="2021-04-28T15:02:00Z">
              <w:r w:rsidRPr="00F95EE9" w:rsidDel="006F0FF8">
                <w:rPr>
                  <w:rFonts w:cs="Arial"/>
                </w:rPr>
                <w:delText>Assigned to:</w:delText>
              </w:r>
            </w:del>
          </w:p>
          <w:p w:rsidR="00F95EE9" w:rsidRPr="00F95EE9" w:rsidDel="006F0FF8" w:rsidRDefault="000322E0">
            <w:pPr>
              <w:jc w:val="center"/>
              <w:rPr>
                <w:del w:id="1092" w:author="Walus, David (D.M.)" w:date="2021-04-28T15:02:00Z"/>
                <w:rFonts w:cs="Arial"/>
              </w:rPr>
            </w:pPr>
            <w:del w:id="1093" w:author="Walus, David (D.M.)" w:date="2021-04-12T11:28:00Z">
              <w:r w:rsidRPr="00F95EE9" w:rsidDel="008B74B9">
                <w:rPr>
                  <w:rFonts w:cs="Arial"/>
                </w:rPr>
                <w:delText xml:space="preserve">Slave </w:delText>
              </w:r>
            </w:del>
            <w:del w:id="1094" w:author="Walus, David (D.M.)" w:date="2021-04-23T15:44:00Z">
              <w:r w:rsidRPr="00F95EE9" w:rsidDel="00971182">
                <w:rPr>
                  <w:rFonts w:cs="Arial"/>
                </w:rPr>
                <w:delText>N</w:delText>
              </w:r>
            </w:del>
            <w:del w:id="1095" w:author="Walus, David (D.M.)" w:date="2021-04-28T15:02:00Z">
              <w:r w:rsidRPr="00F95EE9" w:rsidDel="006F0FF8">
                <w:rPr>
                  <w:rFonts w:cs="Arial"/>
                </w:rPr>
                <w:delText xml:space="preserve">odes </w:delText>
              </w:r>
            </w:del>
          </w:p>
          <w:p w:rsidR="00F95EE9" w:rsidRPr="00F95EE9" w:rsidDel="006F0FF8" w:rsidRDefault="00AC7DF0">
            <w:pPr>
              <w:jc w:val="center"/>
              <w:rPr>
                <w:del w:id="1096" w:author="Walus, David (D.M.)" w:date="2021-04-28T15:02:00Z"/>
                <w:rFonts w:cs="Arial"/>
              </w:rPr>
            </w:pPr>
          </w:p>
          <w:p w:rsidR="00F95EE9" w:rsidRPr="00F95EE9" w:rsidDel="006F0FF8" w:rsidRDefault="000322E0">
            <w:pPr>
              <w:jc w:val="center"/>
              <w:rPr>
                <w:del w:id="1097" w:author="Walus, David (D.M.)" w:date="2021-04-28T15:02:00Z"/>
                <w:rFonts w:cs="Arial"/>
              </w:rPr>
            </w:pPr>
            <w:del w:id="1098" w:author="Walus, David (D.M.)" w:date="2021-04-28T15:02:00Z">
              <w:r w:rsidRPr="00F95EE9" w:rsidDel="006F0FF8">
                <w:rPr>
                  <w:rFonts w:cs="Arial"/>
                </w:rPr>
                <w:delText>BCF from Sigma Studio</w:delText>
              </w:r>
            </w:del>
            <w:del w:id="1099" w:author="Walus, David (D.M.)" w:date="2021-04-23T15:37:00Z">
              <w:r w:rsidRPr="00F95EE9" w:rsidDel="00971182">
                <w:rPr>
                  <w:rFonts w:cs="Arial"/>
                </w:rPr>
                <w:delText xml:space="preserve"> or Mentor Tool</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1100" w:author="Walus, David (D.M.)" w:date="2021-04-28T15:02:00Z"/>
                <w:rFonts w:cs="Arial"/>
              </w:rPr>
            </w:pPr>
          </w:p>
        </w:tc>
      </w:tr>
      <w:tr w:rsidR="00F95EE9" w:rsidRPr="00F95EE9" w:rsidDel="006F0FF8" w:rsidTr="00AF5A30">
        <w:trPr>
          <w:cantSplit/>
          <w:jc w:val="center"/>
          <w:del w:id="1101"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1102" w:author="Walus, David (D.M.)" w:date="2021-04-28T14:16:00Z"/>
                <w:rFonts w:cs="Arial"/>
                <w:color w:val="000000"/>
              </w:rPr>
            </w:pPr>
            <w:del w:id="1103" w:author="Walus, David (D.M.)" w:date="2021-04-28T15:02:00Z">
              <w:r w:rsidRPr="00F95EE9" w:rsidDel="006F0FF8">
                <w:rPr>
                  <w:rFonts w:cs="Arial"/>
                  <w:color w:val="000000"/>
                </w:rPr>
                <w:delText>HLSL_A2B_LINK_REQ__3.</w:delText>
              </w:r>
            </w:del>
            <w:del w:id="1104" w:author="Walus, David (D.M.)" w:date="2021-04-23T15:35:00Z">
              <w:r w:rsidRPr="00F95EE9" w:rsidDel="00EE4BD4">
                <w:rPr>
                  <w:rFonts w:cs="Arial"/>
                  <w:color w:val="000000"/>
                </w:rPr>
                <w:delText>7.3.1</w:delText>
              </w:r>
            </w:del>
          </w:p>
          <w:p w:rsidR="00F95EE9" w:rsidRPr="00F95EE9" w:rsidDel="006F0FF8" w:rsidRDefault="000322E0">
            <w:pPr>
              <w:rPr>
                <w:del w:id="1105" w:author="Walus, David (D.M.)" w:date="2021-04-28T15:02:00Z"/>
                <w:rFonts w:cs="Arial"/>
                <w:color w:val="FF0000"/>
              </w:rPr>
            </w:pPr>
            <w:del w:id="1106" w:author="Walus, David (D.M.)" w:date="2021-04-28T14:16:00Z">
              <w:r w:rsidRPr="00F95EE9" w:rsidDel="002A07EB">
                <w:rPr>
                  <w:rFonts w:cs="Arial"/>
                  <w:color w:val="000000"/>
                </w:rPr>
                <w:delText xml:space="preserve">All </w:delText>
              </w:r>
            </w:del>
            <w:del w:id="1107" w:author="Walus, David (D.M.)" w:date="2021-04-12T11:28:00Z">
              <w:r w:rsidRPr="00F95EE9" w:rsidDel="008B74B9">
                <w:rPr>
                  <w:rFonts w:cs="Arial"/>
                  <w:color w:val="000000"/>
                </w:rPr>
                <w:delText xml:space="preserve">slaves </w:delText>
              </w:r>
            </w:del>
            <w:del w:id="1108" w:author="Walus, David (D.M.)" w:date="2021-04-28T14:16:00Z">
              <w:r w:rsidRPr="00F95EE9" w:rsidDel="002A07EB">
                <w:rPr>
                  <w:rFonts w:cs="Arial"/>
                  <w:color w:val="000000"/>
                </w:rPr>
                <w:delText xml:space="preserve">shall detect A2B Bit/Data errors from the A2B network. If the </w:delText>
              </w:r>
            </w:del>
            <w:del w:id="1109" w:author="Walus, David (D.M.)" w:date="2021-04-12T11:28:00Z">
              <w:r w:rsidRPr="00F95EE9" w:rsidDel="008B74B9">
                <w:rPr>
                  <w:rFonts w:cs="Arial"/>
                  <w:color w:val="000000"/>
                </w:rPr>
                <w:delText xml:space="preserve">slave </w:delText>
              </w:r>
            </w:del>
            <w:del w:id="1110" w:author="Walus, David (D.M.)" w:date="2021-04-28T14:16:00Z">
              <w:r w:rsidRPr="00F95EE9" w:rsidDel="002A07EB">
                <w:rPr>
                  <w:rFonts w:cs="Arial"/>
                  <w:color w:val="000000"/>
                </w:rPr>
                <w:delText xml:space="preserve">detects 128 bit errors (CAL_SLAVE_BITTHRESHOLD_ERRORS=128) in a 5 second period (CAL_SLAVE_BITTHRESHOLD_PERIOD=5000ms), the </w:delText>
              </w:r>
            </w:del>
            <w:del w:id="1111" w:author="Walus, David (D.M.)" w:date="2021-04-12T11:28:00Z">
              <w:r w:rsidRPr="00F95EE9" w:rsidDel="008B74B9">
                <w:rPr>
                  <w:rFonts w:cs="Arial"/>
                  <w:color w:val="000000"/>
                </w:rPr>
                <w:delText xml:space="preserve">slave </w:delText>
              </w:r>
            </w:del>
            <w:del w:id="1112" w:author="Walus, David (D.M.)" w:date="2021-04-28T14:16:00Z">
              <w:r w:rsidRPr="00F95EE9" w:rsidDel="002A07EB">
                <w:rPr>
                  <w:rFonts w:cs="Arial"/>
                  <w:color w:val="000000"/>
                </w:rPr>
                <w:delText xml:space="preserve">shall indicate this to the </w:delText>
              </w:r>
            </w:del>
            <w:del w:id="1113" w:author="Walus, David (D.M.)" w:date="2021-04-12T11:28:00Z">
              <w:r w:rsidRPr="00F95EE9" w:rsidDel="008B74B9">
                <w:rPr>
                  <w:rFonts w:cs="Arial"/>
                  <w:color w:val="000000"/>
                </w:rPr>
                <w:delText xml:space="preserve">master </w:delText>
              </w:r>
            </w:del>
            <w:del w:id="1114" w:author="Walus, David (D.M.)" w:date="2021-04-28T14:16:00Z">
              <w:r w:rsidRPr="00F95EE9" w:rsidDel="002A07EB">
                <w:rPr>
                  <w:rFonts w:cs="Arial"/>
                  <w:color w:val="000000"/>
                </w:rPr>
                <w:delText xml:space="preserve">by generating a </w:delText>
              </w:r>
            </w:del>
            <w:del w:id="1115" w:author="Walus, David (D.M.)" w:date="2021-04-12T11:28:00Z">
              <w:r w:rsidRPr="00F95EE9" w:rsidDel="008B74B9">
                <w:rPr>
                  <w:rFonts w:cs="Arial"/>
                  <w:color w:val="000000"/>
                </w:rPr>
                <w:delText xml:space="preserve">slave </w:delText>
              </w:r>
            </w:del>
            <w:del w:id="1116" w:author="Walus, David (D.M.)" w:date="2021-04-28T14:16:00Z">
              <w:r w:rsidRPr="00F95EE9" w:rsidDel="002A07EB">
                <w:rPr>
                  <w:rFonts w:cs="Arial"/>
                  <w:color w:val="000000"/>
                </w:rPr>
                <w:delText>interrupt with the appropriate error type</w:delText>
              </w:r>
            </w:del>
          </w:p>
        </w:tc>
        <w:tc>
          <w:tcPr>
            <w:tcW w:w="1981" w:type="dxa"/>
            <w:tcBorders>
              <w:top w:val="single" w:sz="6" w:space="0" w:color="000000"/>
              <w:left w:val="single" w:sz="6" w:space="0" w:color="auto"/>
              <w:bottom w:val="single" w:sz="6" w:space="0" w:color="000000"/>
              <w:right w:val="single" w:sz="6" w:space="0" w:color="000000"/>
            </w:tcBorders>
            <w:hideMark/>
          </w:tcPr>
          <w:p w:rsidR="00F95EE9" w:rsidRPr="00F95EE9" w:rsidDel="006F0FF8" w:rsidRDefault="000322E0">
            <w:pPr>
              <w:jc w:val="center"/>
              <w:rPr>
                <w:del w:id="1117" w:author="Walus, David (D.M.)" w:date="2021-04-28T15:02:00Z"/>
                <w:rFonts w:cs="Arial"/>
              </w:rPr>
            </w:pPr>
            <w:del w:id="1118" w:author="Walus, David (D.M.)" w:date="2021-04-28T15:02:00Z">
              <w:r w:rsidRPr="00F95EE9" w:rsidDel="006F0FF8">
                <w:rPr>
                  <w:rFonts w:cs="Arial"/>
                </w:rPr>
                <w:delText>Assigned to:</w:delText>
              </w:r>
            </w:del>
          </w:p>
          <w:p w:rsidR="00F95EE9" w:rsidRPr="00F95EE9" w:rsidDel="006F0FF8" w:rsidRDefault="000322E0">
            <w:pPr>
              <w:jc w:val="center"/>
              <w:rPr>
                <w:del w:id="1119" w:author="Walus, David (D.M.)" w:date="2021-04-28T15:02:00Z"/>
                <w:rFonts w:cs="Arial"/>
              </w:rPr>
            </w:pPr>
            <w:del w:id="1120" w:author="Walus, David (D.M.)" w:date="2021-04-12T11:28:00Z">
              <w:r w:rsidRPr="00F95EE9" w:rsidDel="008B74B9">
                <w:rPr>
                  <w:rFonts w:cs="Arial"/>
                </w:rPr>
                <w:delText xml:space="preserve">Slave </w:delText>
              </w:r>
            </w:del>
            <w:del w:id="1121" w:author="Walus, David (D.M.)" w:date="2021-04-23T15:43:00Z">
              <w:r w:rsidRPr="00F95EE9" w:rsidDel="00971182">
                <w:rPr>
                  <w:rFonts w:cs="Arial"/>
                </w:rPr>
                <w:delText>N</w:delText>
              </w:r>
            </w:del>
            <w:del w:id="1122" w:author="Walus, David (D.M.)" w:date="2021-04-28T15:02:00Z">
              <w:r w:rsidRPr="00F95EE9" w:rsidDel="006F0FF8">
                <w:rPr>
                  <w:rFonts w:cs="Arial"/>
                </w:rPr>
                <w:delText>odes</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1123" w:author="Walus, David (D.M.)" w:date="2021-04-28T15:02:00Z"/>
                <w:rFonts w:cs="Arial"/>
              </w:rPr>
            </w:pPr>
          </w:p>
        </w:tc>
      </w:tr>
      <w:tr w:rsidR="00F95EE9" w:rsidRPr="00F95EE9" w:rsidDel="006F0FF8" w:rsidTr="00AF5A30">
        <w:trPr>
          <w:cantSplit/>
          <w:jc w:val="center"/>
          <w:del w:id="1124"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1125" w:author="Walus, David (D.M.)" w:date="2021-04-28T14:16:00Z"/>
                <w:rFonts w:cs="Arial"/>
                <w:color w:val="000000"/>
              </w:rPr>
            </w:pPr>
            <w:del w:id="1126" w:author="Walus, David (D.M.)" w:date="2021-04-28T15:02:00Z">
              <w:r w:rsidRPr="00F95EE9" w:rsidDel="006F0FF8">
                <w:rPr>
                  <w:rFonts w:cs="Arial"/>
                  <w:color w:val="000000"/>
                </w:rPr>
                <w:delText>HLSL_A2B_LINK_REQ__3.</w:delText>
              </w:r>
            </w:del>
            <w:del w:id="1127" w:author="Walus, David (D.M.)" w:date="2021-04-23T15:35:00Z">
              <w:r w:rsidRPr="00F95EE9" w:rsidDel="00EE4BD4">
                <w:rPr>
                  <w:rFonts w:cs="Arial"/>
                  <w:color w:val="000000"/>
                </w:rPr>
                <w:delText>8.1.1</w:delText>
              </w:r>
            </w:del>
            <w:del w:id="1128" w:author="Walus, David (D.M.)" w:date="2021-04-28T15:02:00Z">
              <w:r w:rsidDel="006F0FF8">
                <w:rPr>
                  <w:rFonts w:cs="Arial"/>
                  <w:color w:val="000000"/>
                </w:rPr>
                <w:delText>7</w:delText>
              </w:r>
            </w:del>
          </w:p>
          <w:p w:rsidR="00F95EE9" w:rsidRPr="00F95EE9" w:rsidDel="006F0FF8" w:rsidRDefault="000322E0">
            <w:pPr>
              <w:rPr>
                <w:del w:id="1129" w:author="Walus, David (D.M.)" w:date="2021-04-28T15:02:00Z"/>
                <w:rFonts w:cs="Arial"/>
                <w:color w:val="FF0000"/>
              </w:rPr>
            </w:pPr>
            <w:del w:id="1130" w:author="Walus, David (D.M.)" w:date="2021-04-28T14:05:00Z">
              <w:r w:rsidRPr="00F95EE9" w:rsidDel="00166012">
                <w:rPr>
                  <w:rFonts w:cs="Arial"/>
                  <w:color w:val="000000"/>
                </w:rPr>
                <w:delText>See Appendix.3</w:delText>
              </w:r>
              <w:r w:rsidRPr="00F95EE9" w:rsidDel="00166012">
                <w:rPr>
                  <w:rFonts w:cs="Arial"/>
                  <w:color w:val="000000"/>
                </w:rPr>
                <w:tab/>
                <w:delText>Approved A2B Peripherals</w:delText>
              </w:r>
            </w:del>
          </w:p>
        </w:tc>
        <w:tc>
          <w:tcPr>
            <w:tcW w:w="1981" w:type="dxa"/>
            <w:tcBorders>
              <w:top w:val="single" w:sz="6" w:space="0" w:color="000000"/>
              <w:left w:val="single" w:sz="6" w:space="0" w:color="auto"/>
              <w:bottom w:val="single" w:sz="6" w:space="0" w:color="000000"/>
              <w:right w:val="single" w:sz="6" w:space="0" w:color="000000"/>
            </w:tcBorders>
            <w:hideMark/>
          </w:tcPr>
          <w:p w:rsidR="00F95EE9" w:rsidRPr="00F95EE9" w:rsidDel="006F0FF8" w:rsidRDefault="000322E0">
            <w:pPr>
              <w:jc w:val="center"/>
              <w:rPr>
                <w:del w:id="1131" w:author="Walus, David (D.M.)" w:date="2021-04-28T15:02:00Z"/>
                <w:rFonts w:cs="Arial"/>
              </w:rPr>
            </w:pPr>
            <w:del w:id="1132" w:author="Walus, David (D.M.)" w:date="2021-04-28T15:02:00Z">
              <w:r w:rsidRPr="00F95EE9" w:rsidDel="006F0FF8">
                <w:rPr>
                  <w:rFonts w:cs="Arial"/>
                </w:rPr>
                <w:delText>Assigned to</w:delText>
              </w:r>
            </w:del>
            <w:del w:id="1133" w:author="Walus, David (D.M.)" w:date="2021-04-23T15:42:00Z">
              <w:r w:rsidRPr="00F95EE9" w:rsidDel="00971182">
                <w:rPr>
                  <w:rFonts w:cs="Arial"/>
                </w:rPr>
                <w:delText xml:space="preserve"> </w:delText>
              </w:r>
            </w:del>
            <w:del w:id="1134" w:author="Walus, David (D.M.)" w:date="2021-04-23T15:43:00Z">
              <w:r w:rsidRPr="00F95EE9" w:rsidDel="00971182">
                <w:rPr>
                  <w:rFonts w:cs="Arial"/>
                </w:rPr>
                <w:delText>al</w:delText>
              </w:r>
            </w:del>
            <w:del w:id="1135" w:author="Walus, David (D.M.)" w:date="2021-04-28T15:02:00Z">
              <w:r w:rsidRPr="00F95EE9" w:rsidDel="006F0FF8">
                <w:rPr>
                  <w:rFonts w:cs="Arial"/>
                </w:rPr>
                <w:delText>l nodes</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1136" w:author="Walus, David (D.M.)" w:date="2021-04-28T15:02:00Z"/>
                <w:rFonts w:cs="Arial"/>
              </w:rPr>
            </w:pPr>
          </w:p>
        </w:tc>
      </w:tr>
      <w:tr w:rsidR="00F95EE9" w:rsidRPr="00F95EE9" w:rsidDel="00790328" w:rsidTr="00AF5A30">
        <w:trPr>
          <w:cantSplit/>
          <w:jc w:val="center"/>
          <w:del w:id="1137" w:author="Walus, David (D.M.)" w:date="2021-04-28T14:10:00Z"/>
        </w:trPr>
        <w:tc>
          <w:tcPr>
            <w:tcW w:w="4708" w:type="dxa"/>
            <w:tcBorders>
              <w:top w:val="single" w:sz="6" w:space="0" w:color="000000"/>
              <w:left w:val="single" w:sz="4" w:space="0" w:color="auto"/>
              <w:bottom w:val="single" w:sz="6" w:space="0" w:color="000000"/>
              <w:right w:val="single" w:sz="6" w:space="0" w:color="auto"/>
            </w:tcBorders>
            <w:shd w:val="pct30" w:color="C0C0C0" w:fill="FFFFFF"/>
          </w:tcPr>
          <w:p w:rsidR="00F95EE9" w:rsidRPr="00F95EE9" w:rsidDel="00790328" w:rsidRDefault="000322E0">
            <w:pPr>
              <w:rPr>
                <w:del w:id="1138" w:author="Walus, David (D.M.)" w:date="2021-04-28T14:10:00Z"/>
                <w:rFonts w:cs="Arial"/>
                <w:color w:val="000000"/>
              </w:rPr>
            </w:pPr>
            <w:del w:id="1139" w:author="Walus, David (D.M.)" w:date="2021-04-28T15:02:00Z">
              <w:r w:rsidDel="006F0FF8">
                <w:rPr>
                  <w:rFonts w:cs="Arial"/>
                  <w:color w:val="000000"/>
                </w:rPr>
                <w:delText>8</w:delText>
              </w:r>
            </w:del>
            <w:del w:id="1140" w:author="Walus, David (D.M.)" w:date="2021-04-28T14:10:00Z">
              <w:r w:rsidRPr="00F95EE9" w:rsidDel="00790328">
                <w:rPr>
                  <w:rFonts w:cs="Arial"/>
                  <w:color w:val="000000"/>
                </w:rPr>
                <w:delText>HLSL_A2B_LINK_REQ__3.</w:delText>
              </w:r>
            </w:del>
            <w:del w:id="1141" w:author="Walus, David (D.M.)" w:date="2021-04-23T15:35:00Z">
              <w:r w:rsidRPr="00F95EE9" w:rsidDel="00EE4BD4">
                <w:rPr>
                  <w:rFonts w:cs="Arial"/>
                  <w:color w:val="000000"/>
                </w:rPr>
                <w:delText>8.1</w:delText>
              </w:r>
            </w:del>
          </w:p>
          <w:p w:rsidR="00F95EE9" w:rsidRPr="00F95EE9" w:rsidDel="00790328" w:rsidRDefault="000322E0">
            <w:pPr>
              <w:rPr>
                <w:del w:id="1142" w:author="Walus, David (D.M.)" w:date="2021-04-28T14:10:00Z"/>
                <w:rFonts w:cs="Arial"/>
                <w:color w:val="000000"/>
              </w:rPr>
            </w:pPr>
            <w:del w:id="1143" w:author="Walus, David (D.M.)" w:date="2021-04-28T14:10:00Z">
              <w:r w:rsidRPr="00F95EE9" w:rsidDel="00790328">
                <w:rPr>
                  <w:rFonts w:cs="Arial"/>
                  <w:color w:val="000000"/>
                </w:rPr>
                <w:delText>If the A2B network fails, the Host ECU shall support one or more Diagnostic Trouble Codes via the CAN network.</w:delText>
              </w:r>
            </w:del>
          </w:p>
        </w:tc>
        <w:tc>
          <w:tcPr>
            <w:tcW w:w="1981" w:type="dxa"/>
            <w:tcBorders>
              <w:top w:val="single" w:sz="6" w:space="0" w:color="000000"/>
              <w:left w:val="single" w:sz="6" w:space="0" w:color="auto"/>
              <w:bottom w:val="single" w:sz="6" w:space="0" w:color="000000"/>
              <w:right w:val="single" w:sz="6" w:space="0" w:color="000000"/>
            </w:tcBorders>
          </w:tcPr>
          <w:p w:rsidR="00F95EE9" w:rsidRPr="00F95EE9" w:rsidDel="00790328" w:rsidRDefault="000322E0">
            <w:pPr>
              <w:jc w:val="center"/>
              <w:rPr>
                <w:del w:id="1144" w:author="Walus, David (D.M.)" w:date="2021-04-28T14:10:00Z"/>
                <w:rFonts w:cs="Arial"/>
              </w:rPr>
            </w:pPr>
            <w:del w:id="1145" w:author="Walus, David (D.M.)" w:date="2021-04-28T14:10:00Z">
              <w:r w:rsidRPr="00F95EE9" w:rsidDel="00790328">
                <w:rPr>
                  <w:rFonts w:cs="Arial"/>
                </w:rPr>
                <w:delText>Assigned to</w:delText>
              </w:r>
            </w:del>
            <w:del w:id="1146" w:author="Walus, David (D.M.)" w:date="2021-04-23T15:42:00Z">
              <w:r w:rsidRPr="00F95EE9" w:rsidDel="00971182">
                <w:rPr>
                  <w:rFonts w:cs="Arial"/>
                </w:rPr>
                <w:delText xml:space="preserve"> </w:delText>
              </w:r>
            </w:del>
            <w:del w:id="1147" w:author="Walus, David (D.M.)" w:date="2021-04-23T15:43:00Z">
              <w:r w:rsidRPr="00F95EE9" w:rsidDel="00971182">
                <w:rPr>
                  <w:rFonts w:cs="Arial"/>
                </w:rPr>
                <w:delText>Host</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790328" w:rsidRDefault="00AC7DF0">
            <w:pPr>
              <w:jc w:val="center"/>
              <w:rPr>
                <w:del w:id="1148" w:author="Walus, David (D.M.)" w:date="2021-04-28T14:10:00Z"/>
                <w:rFonts w:cs="Arial"/>
              </w:rPr>
            </w:pPr>
          </w:p>
        </w:tc>
      </w:tr>
      <w:tr w:rsidR="00F95EE9" w:rsidRPr="00F95EE9" w:rsidDel="00790328" w:rsidTr="00AF5A30">
        <w:trPr>
          <w:cantSplit/>
          <w:jc w:val="center"/>
          <w:del w:id="1149" w:author="Walus, David (D.M.)" w:date="2021-04-28T14:10:00Z"/>
        </w:trPr>
        <w:tc>
          <w:tcPr>
            <w:tcW w:w="4708" w:type="dxa"/>
            <w:tcBorders>
              <w:top w:val="single" w:sz="6" w:space="0" w:color="000000"/>
              <w:left w:val="single" w:sz="4" w:space="0" w:color="auto"/>
              <w:bottom w:val="single" w:sz="6" w:space="0" w:color="000000"/>
              <w:right w:val="single" w:sz="6" w:space="0" w:color="auto"/>
            </w:tcBorders>
            <w:shd w:val="pct30" w:color="C0C0C0" w:fill="FFFFFF"/>
          </w:tcPr>
          <w:p w:rsidR="00F95EE9" w:rsidRPr="00F95EE9" w:rsidDel="00790328" w:rsidRDefault="000322E0">
            <w:pPr>
              <w:rPr>
                <w:del w:id="1150" w:author="Walus, David (D.M.)" w:date="2021-04-28T14:10:00Z"/>
                <w:rFonts w:cs="Arial"/>
                <w:color w:val="000000"/>
              </w:rPr>
            </w:pPr>
            <w:del w:id="1151" w:author="Walus, David (D.M.)" w:date="2021-04-28T14:10:00Z">
              <w:r w:rsidRPr="00F95EE9" w:rsidDel="00790328">
                <w:rPr>
                  <w:rFonts w:cs="Arial"/>
                  <w:color w:val="000000"/>
                </w:rPr>
                <w:delText>HLSL_A2B_LINK_REQ__3.</w:delText>
              </w:r>
            </w:del>
            <w:del w:id="1152" w:author="Walus, David (D.M.)" w:date="2021-04-23T15:35:00Z">
              <w:r w:rsidRPr="00F95EE9" w:rsidDel="003B13B0">
                <w:rPr>
                  <w:rFonts w:cs="Arial"/>
                  <w:color w:val="000000"/>
                </w:rPr>
                <w:delText>9.1</w:delText>
              </w:r>
            </w:del>
          </w:p>
          <w:p w:rsidR="00F95EE9" w:rsidRPr="00F95EE9" w:rsidDel="00790328" w:rsidRDefault="000322E0">
            <w:pPr>
              <w:rPr>
                <w:del w:id="1153" w:author="Walus, David (D.M.)" w:date="2021-04-28T14:10:00Z"/>
                <w:rFonts w:cs="Arial"/>
                <w:color w:val="000000"/>
              </w:rPr>
            </w:pPr>
            <w:del w:id="1154" w:author="Walus, David (D.M.)" w:date="2021-04-28T14:10:00Z">
              <w:r w:rsidRPr="00F95EE9" w:rsidDel="00790328">
                <w:rPr>
                  <w:rFonts w:cs="Arial"/>
                  <w:color w:val="000000"/>
                </w:rPr>
                <w:delText>If the A2B network fails, the Host ECU shall support one or more Diagnostic Trouble Codes via the CAN network.</w:delText>
              </w:r>
            </w:del>
          </w:p>
        </w:tc>
        <w:tc>
          <w:tcPr>
            <w:tcW w:w="1981" w:type="dxa"/>
            <w:tcBorders>
              <w:top w:val="single" w:sz="6" w:space="0" w:color="000000"/>
              <w:left w:val="single" w:sz="6" w:space="0" w:color="auto"/>
              <w:bottom w:val="single" w:sz="6" w:space="0" w:color="000000"/>
              <w:right w:val="single" w:sz="6" w:space="0" w:color="000000"/>
            </w:tcBorders>
          </w:tcPr>
          <w:p w:rsidR="00F95EE9" w:rsidRPr="00F95EE9" w:rsidDel="00790328" w:rsidRDefault="000322E0">
            <w:pPr>
              <w:jc w:val="center"/>
              <w:rPr>
                <w:del w:id="1155" w:author="Walus, David (D.M.)" w:date="2021-04-28T14:10:00Z"/>
                <w:rFonts w:cs="Arial"/>
              </w:rPr>
            </w:pPr>
            <w:del w:id="1156" w:author="Walus, David (D.M.)" w:date="2021-04-28T14:10:00Z">
              <w:r w:rsidRPr="00F95EE9" w:rsidDel="00790328">
                <w:rPr>
                  <w:rFonts w:cs="Arial"/>
                </w:rPr>
                <w:delText>Assigned to</w:delText>
              </w:r>
            </w:del>
            <w:del w:id="1157" w:author="Walus, David (D.M.)" w:date="2021-04-23T15:43:00Z">
              <w:r w:rsidRPr="00F95EE9" w:rsidDel="00971182">
                <w:rPr>
                  <w:rFonts w:cs="Arial"/>
                </w:rPr>
                <w:delText xml:space="preserve"> Host</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790328" w:rsidRDefault="00AC7DF0">
            <w:pPr>
              <w:jc w:val="center"/>
              <w:rPr>
                <w:del w:id="1158" w:author="Walus, David (D.M.)" w:date="2021-04-28T14:10:00Z"/>
                <w:rFonts w:cs="Arial"/>
              </w:rPr>
            </w:pPr>
          </w:p>
        </w:tc>
      </w:tr>
      <w:tr w:rsidR="00F95EE9" w:rsidRPr="00F95EE9" w:rsidDel="006F0FF8" w:rsidTr="00AF5A30">
        <w:trPr>
          <w:cantSplit/>
          <w:jc w:val="center"/>
          <w:del w:id="1159"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1160" w:author="Walus, David (D.M.)" w:date="2021-04-28T14:16:00Z"/>
                <w:rFonts w:cs="Arial"/>
              </w:rPr>
            </w:pPr>
            <w:del w:id="1161" w:author="Walus, David (D.M.)" w:date="2021-04-28T15:02:00Z">
              <w:r w:rsidRPr="00F95EE9" w:rsidDel="006F0FF8">
                <w:delText>HLSL_A2B_LINK_REQ__3.</w:delText>
              </w:r>
            </w:del>
            <w:del w:id="1162" w:author="Walus, David (D.M.)" w:date="2021-04-23T15:35:00Z">
              <w:r w:rsidRPr="00F95EE9" w:rsidDel="003B13B0">
                <w:delText>9.1.1</w:delText>
              </w:r>
            </w:del>
            <w:del w:id="1163" w:author="Walus, David (D.M.)" w:date="2021-04-28T15:02:00Z">
              <w:r w:rsidDel="006F0FF8">
                <w:delText>29</w:delText>
              </w:r>
            </w:del>
          </w:p>
          <w:p w:rsidR="00F95EE9" w:rsidRPr="00F95EE9" w:rsidDel="006F0FF8" w:rsidRDefault="000322E0">
            <w:pPr>
              <w:rPr>
                <w:del w:id="1164" w:author="Walus, David (D.M.)" w:date="2021-04-28T15:02:00Z"/>
                <w:rFonts w:cs="Arial"/>
                <w:color w:val="000000"/>
              </w:rPr>
            </w:pPr>
            <w:del w:id="1165" w:author="Walus, David (D.M.)" w:date="2021-04-28T14:16:00Z">
              <w:r w:rsidRPr="00F95EE9" w:rsidDel="002A07EB">
                <w:delText>All modules shall use the most current version of the Analog Devices SigmaStudio software with the A2B plugin software.</w:delText>
              </w:r>
            </w:del>
          </w:p>
        </w:tc>
        <w:tc>
          <w:tcPr>
            <w:tcW w:w="1981" w:type="dxa"/>
            <w:tcBorders>
              <w:top w:val="single" w:sz="6" w:space="0" w:color="000000"/>
              <w:left w:val="single" w:sz="6" w:space="0" w:color="auto"/>
              <w:bottom w:val="single" w:sz="6" w:space="0" w:color="000000"/>
              <w:right w:val="single" w:sz="6" w:space="0" w:color="000000"/>
            </w:tcBorders>
            <w:hideMark/>
          </w:tcPr>
          <w:p w:rsidR="00F95EE9" w:rsidRPr="00F95EE9" w:rsidDel="006F0FF8" w:rsidRDefault="000322E0">
            <w:pPr>
              <w:jc w:val="center"/>
              <w:rPr>
                <w:del w:id="1166" w:author="Walus, David (D.M.)" w:date="2021-04-28T15:02:00Z"/>
                <w:rFonts w:cs="Arial"/>
              </w:rPr>
            </w:pPr>
            <w:del w:id="1167" w:author="Walus, David (D.M.)" w:date="2021-04-28T15:02:00Z">
              <w:r w:rsidRPr="00F95EE9" w:rsidDel="006F0FF8">
                <w:rPr>
                  <w:rFonts w:cs="Arial"/>
                </w:rPr>
                <w:delText>Assigned to</w:delText>
              </w:r>
            </w:del>
            <w:del w:id="1168" w:author="Walus, David (D.M.)" w:date="2021-04-23T15:43:00Z">
              <w:r w:rsidRPr="00F95EE9" w:rsidDel="00971182">
                <w:rPr>
                  <w:rFonts w:cs="Arial"/>
                </w:rPr>
                <w:delText xml:space="preserve"> </w:delText>
              </w:r>
            </w:del>
            <w:del w:id="1169" w:author="Walus, David (D.M.)" w:date="2021-04-28T15:02:00Z">
              <w:r w:rsidRPr="00F95EE9" w:rsidDel="006F0FF8">
                <w:rPr>
                  <w:rFonts w:cs="Arial"/>
                </w:rPr>
                <w:delText>all nodes</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1170" w:author="Walus, David (D.M.)" w:date="2021-04-28T15:02:00Z"/>
                <w:rFonts w:cs="Arial"/>
              </w:rPr>
            </w:pPr>
          </w:p>
        </w:tc>
      </w:tr>
      <w:tr w:rsidR="00F95EE9" w:rsidRPr="00F95EE9" w:rsidDel="006F0FF8" w:rsidTr="00AF5A30">
        <w:trPr>
          <w:cantSplit/>
          <w:jc w:val="center"/>
          <w:del w:id="1171"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1172" w:author="Walus, David (D.M.)" w:date="2021-04-28T14:16:00Z"/>
              </w:rPr>
            </w:pPr>
            <w:del w:id="1173" w:author="Walus, David (D.M.)" w:date="2021-04-28T15:02:00Z">
              <w:r w:rsidRPr="00F95EE9" w:rsidDel="006F0FF8">
                <w:delText>HLSL_A2B_LINK_REQ__3.</w:delText>
              </w:r>
            </w:del>
            <w:del w:id="1174" w:author="Walus, David (D.M.)" w:date="2021-04-23T15:35:00Z">
              <w:r w:rsidRPr="00F95EE9" w:rsidDel="003B13B0">
                <w:delText>9.2.1</w:delText>
              </w:r>
            </w:del>
            <w:del w:id="1175" w:author="Walus, David (D.M.)" w:date="2021-04-28T15:02:00Z">
              <w:r w:rsidDel="006F0FF8">
                <w:delText>0</w:delText>
              </w:r>
            </w:del>
          </w:p>
          <w:p w:rsidR="00F95EE9" w:rsidRPr="00F95EE9" w:rsidDel="002A07EB" w:rsidRDefault="000322E0">
            <w:pPr>
              <w:rPr>
                <w:del w:id="1176" w:author="Walus, David (D.M.)" w:date="2021-04-28T14:16:00Z"/>
              </w:rPr>
            </w:pPr>
            <w:del w:id="1177" w:author="Walus, David (D.M.)" w:date="2021-04-28T14:16:00Z">
              <w:r w:rsidRPr="00F95EE9" w:rsidDel="002A07EB">
                <w:delText>The Host/</w:delText>
              </w:r>
            </w:del>
            <w:del w:id="1178" w:author="Walus, David (D.M.)" w:date="2021-04-12T11:29:00Z">
              <w:r w:rsidRPr="00F95EE9" w:rsidDel="007945EF">
                <w:delText xml:space="preserve">Master </w:delText>
              </w:r>
            </w:del>
            <w:del w:id="1179" w:author="Walus, David (D.M.)" w:date="2021-04-28T14:16:00Z">
              <w:r w:rsidRPr="00F95EE9" w:rsidDel="002A07EB">
                <w:delText xml:space="preserve">module shall use the most current version of the A2B Software Stack. Available from </w:delText>
              </w:r>
            </w:del>
          </w:p>
          <w:p w:rsidR="00F95EE9" w:rsidRPr="00F95EE9" w:rsidDel="006F0FF8" w:rsidRDefault="000322E0">
            <w:pPr>
              <w:rPr>
                <w:del w:id="1180" w:author="Walus, David (D.M.)" w:date="2021-04-28T15:02:00Z"/>
                <w:rFonts w:cs="Arial"/>
                <w:color w:val="000000"/>
              </w:rPr>
            </w:pPr>
            <w:del w:id="1181" w:author="Walus, David (D.M.)" w:date="2021-04-28T14:16:00Z">
              <w:r w:rsidRPr="00F95EE9" w:rsidDel="002A07EB">
                <w:delText>www.analog.com/SRF</w:delText>
              </w:r>
            </w:del>
          </w:p>
        </w:tc>
        <w:tc>
          <w:tcPr>
            <w:tcW w:w="1981" w:type="dxa"/>
            <w:tcBorders>
              <w:top w:val="single" w:sz="6" w:space="0" w:color="000000"/>
              <w:left w:val="single" w:sz="6" w:space="0" w:color="auto"/>
              <w:bottom w:val="single" w:sz="6" w:space="0" w:color="000000"/>
              <w:right w:val="single" w:sz="6" w:space="0" w:color="000000"/>
            </w:tcBorders>
            <w:hideMark/>
          </w:tcPr>
          <w:p w:rsidR="00F95EE9" w:rsidRPr="00F95EE9" w:rsidDel="006F0FF8" w:rsidRDefault="000322E0">
            <w:pPr>
              <w:jc w:val="center"/>
              <w:rPr>
                <w:del w:id="1182" w:author="Walus, David (D.M.)" w:date="2021-04-28T15:02:00Z"/>
                <w:rFonts w:cs="Arial"/>
              </w:rPr>
            </w:pPr>
            <w:del w:id="1183" w:author="Walus, David (D.M.)" w:date="2021-04-28T15:02:00Z">
              <w:r w:rsidRPr="00F95EE9" w:rsidDel="006F0FF8">
                <w:rPr>
                  <w:rFonts w:cs="Arial"/>
                </w:rPr>
                <w:delText>Assigned</w:delText>
              </w:r>
            </w:del>
            <w:del w:id="1184" w:author="Walus, David (D.M.)" w:date="2021-04-23T15:43:00Z">
              <w:r w:rsidRPr="00F95EE9" w:rsidDel="00971182">
                <w:rPr>
                  <w:rFonts w:cs="Arial"/>
                </w:rPr>
                <w:delText xml:space="preserve"> Host</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1185" w:author="Walus, David (D.M.)" w:date="2021-04-28T15:02:00Z"/>
                <w:rFonts w:cs="Arial"/>
              </w:rPr>
            </w:pPr>
          </w:p>
        </w:tc>
      </w:tr>
      <w:tr w:rsidR="00F95EE9" w:rsidRPr="00F95EE9" w:rsidDel="006F0FF8" w:rsidTr="00AF5A30">
        <w:trPr>
          <w:cantSplit/>
          <w:jc w:val="center"/>
          <w:del w:id="1186"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1187" w:author="Walus, David (D.M.)" w:date="2021-04-28T14:16:00Z"/>
                <w:rFonts w:cs="Arial"/>
                <w:color w:val="000000"/>
              </w:rPr>
            </w:pPr>
            <w:del w:id="1188" w:author="Walus, David (D.M.)" w:date="2021-04-28T15:02:00Z">
              <w:r w:rsidRPr="00F95EE9" w:rsidDel="006F0FF8">
                <w:rPr>
                  <w:rFonts w:cs="Arial"/>
                  <w:color w:val="000000"/>
                </w:rPr>
                <w:delText>HLSL_A2B_LINK_REQ__3.</w:delText>
              </w:r>
            </w:del>
            <w:del w:id="1189" w:author="Walus, David (D.M.)" w:date="2021-04-23T15:35:00Z">
              <w:r w:rsidRPr="00F95EE9" w:rsidDel="003B13B0">
                <w:rPr>
                  <w:rFonts w:cs="Arial"/>
                  <w:color w:val="000000"/>
                </w:rPr>
                <w:delText>9.3.1</w:delText>
              </w:r>
            </w:del>
            <w:del w:id="1190" w:author="Walus, David (D.M.)" w:date="2021-04-28T15:02:00Z">
              <w:r w:rsidDel="006F0FF8">
                <w:rPr>
                  <w:rFonts w:cs="Arial"/>
                  <w:color w:val="000000"/>
                </w:rPr>
                <w:delText>1</w:delText>
              </w:r>
            </w:del>
          </w:p>
          <w:p w:rsidR="00F95EE9" w:rsidRPr="00F95EE9" w:rsidDel="006F0FF8" w:rsidRDefault="000322E0">
            <w:pPr>
              <w:rPr>
                <w:del w:id="1191" w:author="Walus, David (D.M.)" w:date="2021-04-28T15:02:00Z"/>
                <w:rFonts w:cs="Arial"/>
                <w:color w:val="000000"/>
              </w:rPr>
            </w:pPr>
            <w:del w:id="1192" w:author="Walus, David (D.M.)" w:date="2021-04-28T14:16:00Z">
              <w:r w:rsidRPr="00F95EE9" w:rsidDel="002A07EB">
                <w:rPr>
                  <w:rFonts w:cs="Arial"/>
                  <w:color w:val="000000"/>
                </w:rPr>
                <w:delText xml:space="preserve">All modules shall use the identified Sigma Studio process to design </w:delText>
              </w:r>
            </w:del>
            <w:del w:id="1193" w:author="Walus, David (D.M.)" w:date="2021-04-12T11:30:00Z">
              <w:r w:rsidRPr="00F95EE9" w:rsidDel="007945EF">
                <w:rPr>
                  <w:rFonts w:cs="Arial"/>
                  <w:color w:val="000000"/>
                </w:rPr>
                <w:delText xml:space="preserve">slave </w:delText>
              </w:r>
            </w:del>
            <w:del w:id="1194" w:author="Walus, David (D.M.)" w:date="2021-04-28T14:16:00Z">
              <w:r w:rsidRPr="00F95EE9" w:rsidDel="002A07EB">
                <w:rPr>
                  <w:rFonts w:cs="Arial"/>
                  <w:color w:val="000000"/>
                </w:rPr>
                <w:delText>and host configurations</w:delText>
              </w:r>
            </w:del>
          </w:p>
        </w:tc>
        <w:tc>
          <w:tcPr>
            <w:tcW w:w="1981" w:type="dxa"/>
            <w:tcBorders>
              <w:top w:val="single" w:sz="6" w:space="0" w:color="000000"/>
              <w:left w:val="single" w:sz="6" w:space="0" w:color="auto"/>
              <w:bottom w:val="single" w:sz="6" w:space="0" w:color="000000"/>
              <w:right w:val="single" w:sz="6" w:space="0" w:color="000000"/>
            </w:tcBorders>
            <w:hideMark/>
          </w:tcPr>
          <w:p w:rsidR="00F95EE9" w:rsidRPr="00F95EE9" w:rsidDel="006F0FF8" w:rsidRDefault="000322E0">
            <w:pPr>
              <w:jc w:val="center"/>
              <w:rPr>
                <w:del w:id="1195" w:author="Walus, David (D.M.)" w:date="2021-04-28T15:02:00Z"/>
                <w:rFonts w:cs="Arial"/>
              </w:rPr>
            </w:pPr>
            <w:del w:id="1196" w:author="Walus, David (D.M.)" w:date="2021-04-28T15:02:00Z">
              <w:r w:rsidRPr="00F95EE9" w:rsidDel="006F0FF8">
                <w:rPr>
                  <w:rFonts w:cs="Arial"/>
                </w:rPr>
                <w:delText>Assigned to</w:delText>
              </w:r>
            </w:del>
            <w:del w:id="1197" w:author="Walus, David (D.M.)" w:date="2021-04-23T15:43:00Z">
              <w:r w:rsidRPr="00F95EE9" w:rsidDel="00971182">
                <w:rPr>
                  <w:rFonts w:cs="Arial"/>
                </w:rPr>
                <w:delText xml:space="preserve"> </w:delText>
              </w:r>
            </w:del>
            <w:del w:id="1198" w:author="Walus, David (D.M.)" w:date="2021-04-28T15:02:00Z">
              <w:r w:rsidRPr="00F95EE9" w:rsidDel="006F0FF8">
                <w:rPr>
                  <w:rFonts w:cs="Arial"/>
                </w:rPr>
                <w:delText>all Nodes</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1199" w:author="Walus, David (D.M.)" w:date="2021-04-28T15:02:00Z"/>
                <w:rFonts w:cs="Arial"/>
              </w:rPr>
            </w:pPr>
          </w:p>
        </w:tc>
      </w:tr>
      <w:tr w:rsidR="00F95EE9" w:rsidRPr="00F95EE9" w:rsidDel="006F0FF8" w:rsidTr="00AF5A30">
        <w:trPr>
          <w:cantSplit/>
          <w:jc w:val="center"/>
          <w:del w:id="1200" w:author="Walus, David (D.M.)" w:date="2021-04-28T15:02:00Z"/>
        </w:trPr>
        <w:tc>
          <w:tcPr>
            <w:tcW w:w="4708" w:type="dxa"/>
            <w:tcBorders>
              <w:top w:val="single" w:sz="6" w:space="0" w:color="000000"/>
              <w:left w:val="single" w:sz="4" w:space="0" w:color="auto"/>
              <w:bottom w:val="single" w:sz="6" w:space="0" w:color="000000"/>
              <w:right w:val="single" w:sz="6" w:space="0" w:color="auto"/>
            </w:tcBorders>
            <w:shd w:val="pct30" w:color="C0C0C0" w:fill="FFFFFF"/>
            <w:hideMark/>
          </w:tcPr>
          <w:p w:rsidR="00F95EE9" w:rsidRPr="00F95EE9" w:rsidDel="002A07EB" w:rsidRDefault="000322E0">
            <w:pPr>
              <w:rPr>
                <w:del w:id="1201" w:author="Walus, David (D.M.)" w:date="2021-04-28T14:16:00Z"/>
                <w:rFonts w:cs="Arial"/>
                <w:color w:val="000000"/>
              </w:rPr>
            </w:pPr>
            <w:del w:id="1202" w:author="Walus, David (D.M.)" w:date="2021-04-28T15:02:00Z">
              <w:r w:rsidRPr="00F95EE9" w:rsidDel="006F0FF8">
                <w:rPr>
                  <w:rFonts w:cs="Arial"/>
                  <w:color w:val="000000"/>
                </w:rPr>
                <w:delText>HLSL_A2B_LINK_REQ__3.</w:delText>
              </w:r>
            </w:del>
            <w:del w:id="1203" w:author="Walus, David (D.M.)" w:date="2021-04-23T15:35:00Z">
              <w:r w:rsidRPr="00F95EE9" w:rsidDel="003B13B0">
                <w:rPr>
                  <w:rFonts w:cs="Arial"/>
                  <w:color w:val="000000"/>
                </w:rPr>
                <w:delText>9.4.1</w:delText>
              </w:r>
            </w:del>
            <w:del w:id="1204" w:author="Walus, David (D.M.)" w:date="2021-04-28T15:02:00Z">
              <w:r w:rsidDel="006F0FF8">
                <w:rPr>
                  <w:rFonts w:cs="Arial"/>
                  <w:color w:val="000000"/>
                </w:rPr>
                <w:delText>2</w:delText>
              </w:r>
            </w:del>
          </w:p>
          <w:p w:rsidR="00F95EE9" w:rsidRPr="00F95EE9" w:rsidDel="006F0FF8" w:rsidRDefault="000322E0">
            <w:pPr>
              <w:rPr>
                <w:del w:id="1205" w:author="Walus, David (D.M.)" w:date="2021-04-28T15:02:00Z"/>
                <w:rFonts w:cs="Arial"/>
                <w:color w:val="000000"/>
              </w:rPr>
            </w:pPr>
            <w:del w:id="1206" w:author="Walus, David (D.M.)" w:date="2021-04-28T14:16:00Z">
              <w:r w:rsidRPr="00F95EE9" w:rsidDel="002A07EB">
                <w:rPr>
                  <w:rFonts w:cs="Arial"/>
                  <w:color w:val="000000"/>
                </w:rPr>
                <w:delText>The A2B Software shall be used to support the following specific capabilities:</w:delText>
              </w:r>
            </w:del>
          </w:p>
        </w:tc>
        <w:tc>
          <w:tcPr>
            <w:tcW w:w="1981" w:type="dxa"/>
            <w:tcBorders>
              <w:top w:val="single" w:sz="6" w:space="0" w:color="000000"/>
              <w:left w:val="single" w:sz="6" w:space="0" w:color="auto"/>
              <w:bottom w:val="single" w:sz="6" w:space="0" w:color="000000"/>
              <w:right w:val="single" w:sz="6" w:space="0" w:color="000000"/>
            </w:tcBorders>
            <w:hideMark/>
          </w:tcPr>
          <w:p w:rsidR="00F95EE9" w:rsidRPr="00F95EE9" w:rsidDel="006F0FF8" w:rsidRDefault="000322E0">
            <w:pPr>
              <w:jc w:val="center"/>
              <w:rPr>
                <w:del w:id="1207" w:author="Walus, David (D.M.)" w:date="2021-04-28T15:02:00Z"/>
                <w:rFonts w:cs="Arial"/>
              </w:rPr>
            </w:pPr>
            <w:del w:id="1208" w:author="Walus, David (D.M.)" w:date="2021-04-28T15:02:00Z">
              <w:r w:rsidRPr="00F95EE9" w:rsidDel="006F0FF8">
                <w:rPr>
                  <w:rFonts w:cs="Arial"/>
                </w:rPr>
                <w:delText>Assigned to</w:delText>
              </w:r>
            </w:del>
            <w:del w:id="1209" w:author="Walus, David (D.M.)" w:date="2021-04-23T15:43:00Z">
              <w:r w:rsidRPr="00F95EE9" w:rsidDel="00971182">
                <w:rPr>
                  <w:rFonts w:cs="Arial"/>
                </w:rPr>
                <w:delText xml:space="preserve"> Host</w:delText>
              </w:r>
            </w:del>
          </w:p>
        </w:tc>
        <w:tc>
          <w:tcPr>
            <w:tcW w:w="1891" w:type="dxa"/>
            <w:tcBorders>
              <w:top w:val="single" w:sz="6" w:space="0" w:color="000000"/>
              <w:left w:val="single" w:sz="6" w:space="0" w:color="000000"/>
              <w:bottom w:val="single" w:sz="6" w:space="0" w:color="000000"/>
              <w:right w:val="single" w:sz="4" w:space="0" w:color="auto"/>
            </w:tcBorders>
          </w:tcPr>
          <w:p w:rsidR="00F95EE9" w:rsidRPr="00F95EE9" w:rsidDel="006F0FF8" w:rsidRDefault="00AC7DF0">
            <w:pPr>
              <w:jc w:val="center"/>
              <w:rPr>
                <w:del w:id="1210" w:author="Walus, David (D.M.)" w:date="2021-04-28T15:02:00Z"/>
                <w:rFonts w:cs="Arial"/>
              </w:rPr>
            </w:pPr>
          </w:p>
        </w:tc>
      </w:tr>
    </w:tbl>
    <w:p w:rsidR="00F95EE9" w:rsidRPr="00F95EE9" w:rsidRDefault="000322E0" w:rsidP="009E4EDF">
      <w:pPr>
        <w:jc w:val="center"/>
        <w:rPr>
          <w:rFonts w:cs="Arial"/>
          <w:color w:val="000000"/>
        </w:rPr>
      </w:pPr>
      <w:bookmarkStart w:id="1211" w:name="_Toc93481976"/>
      <w:del w:id="1212" w:author="Walus, David (D.M.)" w:date="2021-04-28T15:02:00Z">
        <w:r w:rsidRPr="00F95EE9" w:rsidDel="006F0FF8">
          <w:rPr>
            <w:rFonts w:cs="Arial"/>
          </w:rPr>
          <w:br w:type="textWrapping" w:clear="all"/>
        </w:r>
      </w:del>
      <w:bookmarkStart w:id="1213" w:name="_Toc2065947"/>
      <w:r w:rsidRPr="00F95EE9">
        <w:rPr>
          <w:rFonts w:cs="Arial"/>
        </w:rPr>
        <w:t xml:space="preserve">Table </w:t>
      </w:r>
      <w:r w:rsidRPr="00F95EE9">
        <w:rPr>
          <w:rFonts w:cs="Arial"/>
        </w:rPr>
        <w:fldChar w:fldCharType="begin"/>
      </w:r>
      <w:r w:rsidRPr="00F95EE9">
        <w:rPr>
          <w:rFonts w:cs="Arial"/>
          <w:lang w:val="en-GB"/>
        </w:rPr>
        <w:instrText xml:space="preserve"> AUTONUMLGL  \* Arabic \e \s . </w:instrText>
      </w:r>
      <w:r w:rsidRPr="00F95EE9">
        <w:rPr>
          <w:rFonts w:cs="Arial"/>
        </w:rPr>
        <w:fldChar w:fldCharType="end"/>
      </w:r>
      <w:r w:rsidRPr="00F95EE9">
        <w:rPr>
          <w:rFonts w:cs="Arial"/>
        </w:rPr>
        <w:t>: Traceability Matrix</w:t>
      </w:r>
      <w:bookmarkEnd w:id="1211"/>
      <w:bookmarkEnd w:id="1213"/>
    </w:p>
    <w:tbl>
      <w:tblPr>
        <w:tblStyle w:val="TableGrid"/>
        <w:tblW w:w="0" w:type="auto"/>
        <w:jc w:val="center"/>
        <w:tblLook w:val="04A0" w:firstRow="1" w:lastRow="0" w:firstColumn="1" w:lastColumn="0" w:noHBand="0" w:noVBand="1"/>
      </w:tblPr>
      <w:tblGrid>
        <w:gridCol w:w="3532"/>
        <w:gridCol w:w="1006"/>
        <w:gridCol w:w="961"/>
        <w:gridCol w:w="1339"/>
        <w:gridCol w:w="1083"/>
        <w:gridCol w:w="1339"/>
        <w:gridCol w:w="1083"/>
      </w:tblGrid>
      <w:tr w:rsidR="006F0FF8" w:rsidRPr="006F0FF8" w:rsidTr="00AF5A30">
        <w:trPr>
          <w:trHeight w:val="1056"/>
          <w:jc w:val="center"/>
          <w:ins w:id="1214" w:author="Walus, David (D.M.)" w:date="2021-04-28T15:02:00Z"/>
        </w:trPr>
        <w:tc>
          <w:tcPr>
            <w:tcW w:w="3532" w:type="dxa"/>
            <w:vAlign w:val="bottom"/>
            <w:hideMark/>
          </w:tcPr>
          <w:p w:rsidR="006F0FF8" w:rsidRPr="006F0FF8" w:rsidRDefault="000322E0" w:rsidP="009E4EDF">
            <w:pPr>
              <w:jc w:val="center"/>
              <w:rPr>
                <w:ins w:id="1215" w:author="Walus, David (D.M.)" w:date="2021-04-28T15:02:00Z"/>
                <w:rFonts w:cs="Arial"/>
              </w:rPr>
            </w:pPr>
            <w:ins w:id="1216" w:author="Walus, David (D.M.)" w:date="2021-04-28T15:02:00Z">
              <w:r w:rsidRPr="006F0FF8">
                <w:rPr>
                  <w:rFonts w:cs="Arial"/>
                  <w:bCs/>
                </w:rPr>
                <w:t>Requirement</w:t>
              </w:r>
            </w:ins>
          </w:p>
        </w:tc>
        <w:tc>
          <w:tcPr>
            <w:tcW w:w="955" w:type="dxa"/>
            <w:vAlign w:val="bottom"/>
            <w:hideMark/>
          </w:tcPr>
          <w:p w:rsidR="006F0FF8" w:rsidRPr="006F0FF8" w:rsidRDefault="000322E0" w:rsidP="009E4EDF">
            <w:pPr>
              <w:jc w:val="center"/>
              <w:rPr>
                <w:ins w:id="1217" w:author="Walus, David (D.M.)" w:date="2021-04-28T15:02:00Z"/>
                <w:rFonts w:cs="Arial"/>
              </w:rPr>
            </w:pPr>
            <w:ins w:id="1218" w:author="Walus, David (D.M.)" w:date="2021-04-28T15:02:00Z">
              <w:r w:rsidRPr="006F0FF8">
                <w:rPr>
                  <w:rFonts w:cs="Arial"/>
                </w:rPr>
                <w:t>Host Software Review</w:t>
              </w:r>
            </w:ins>
          </w:p>
        </w:tc>
        <w:tc>
          <w:tcPr>
            <w:tcW w:w="912" w:type="dxa"/>
            <w:vAlign w:val="bottom"/>
            <w:hideMark/>
          </w:tcPr>
          <w:p w:rsidR="006F0FF8" w:rsidRPr="006F0FF8" w:rsidRDefault="000322E0" w:rsidP="009E4EDF">
            <w:pPr>
              <w:jc w:val="center"/>
              <w:rPr>
                <w:ins w:id="1219" w:author="Walus, David (D.M.)" w:date="2021-04-28T15:02:00Z"/>
                <w:rFonts w:cs="Arial"/>
              </w:rPr>
            </w:pPr>
            <w:ins w:id="1220" w:author="Walus, David (D.M.)" w:date="2021-04-28T15:02:00Z">
              <w:r w:rsidRPr="006F0FF8">
                <w:rPr>
                  <w:rFonts w:cs="Arial"/>
                </w:rPr>
                <w:t>Review Wiring Harness</w:t>
              </w:r>
            </w:ins>
          </w:p>
        </w:tc>
        <w:tc>
          <w:tcPr>
            <w:tcW w:w="1266" w:type="dxa"/>
            <w:vAlign w:val="bottom"/>
            <w:hideMark/>
          </w:tcPr>
          <w:p w:rsidR="006F0FF8" w:rsidRPr="006F0FF8" w:rsidRDefault="000322E0" w:rsidP="009E4EDF">
            <w:pPr>
              <w:jc w:val="center"/>
              <w:rPr>
                <w:ins w:id="1221" w:author="Walus, David (D.M.)" w:date="2021-04-28T15:02:00Z"/>
                <w:rFonts w:cs="Arial"/>
              </w:rPr>
            </w:pPr>
            <w:ins w:id="1222" w:author="Walus, David (D.M.)" w:date="2021-04-28T15:02:00Z">
              <w:r w:rsidRPr="006F0FF8">
                <w:rPr>
                  <w:rFonts w:cs="Arial"/>
                </w:rPr>
                <w:t>Main Node Functionality</w:t>
              </w:r>
            </w:ins>
          </w:p>
        </w:tc>
        <w:tc>
          <w:tcPr>
            <w:tcW w:w="1027" w:type="dxa"/>
            <w:vAlign w:val="bottom"/>
            <w:hideMark/>
          </w:tcPr>
          <w:p w:rsidR="006F0FF8" w:rsidRPr="006F0FF8" w:rsidRDefault="000322E0" w:rsidP="009E4EDF">
            <w:pPr>
              <w:jc w:val="center"/>
              <w:rPr>
                <w:ins w:id="1223" w:author="Walus, David (D.M.)" w:date="2021-04-28T15:02:00Z"/>
                <w:rFonts w:cs="Arial"/>
              </w:rPr>
            </w:pPr>
            <w:ins w:id="1224" w:author="Walus, David (D.M.)" w:date="2021-04-28T15:02:00Z">
              <w:r w:rsidRPr="006F0FF8">
                <w:rPr>
                  <w:rFonts w:cs="Arial"/>
                </w:rPr>
                <w:t>Main Node Hardware Review</w:t>
              </w:r>
            </w:ins>
          </w:p>
        </w:tc>
        <w:tc>
          <w:tcPr>
            <w:tcW w:w="1266" w:type="dxa"/>
            <w:vAlign w:val="bottom"/>
            <w:hideMark/>
          </w:tcPr>
          <w:p w:rsidR="006F0FF8" w:rsidRPr="006F0FF8" w:rsidRDefault="000322E0" w:rsidP="009E4EDF">
            <w:pPr>
              <w:jc w:val="center"/>
              <w:rPr>
                <w:ins w:id="1225" w:author="Walus, David (D.M.)" w:date="2021-04-28T15:02:00Z"/>
                <w:rFonts w:cs="Arial"/>
              </w:rPr>
            </w:pPr>
            <w:ins w:id="1226" w:author="Walus, David (D.M.)" w:date="2021-04-28T15:02:00Z">
              <w:r w:rsidRPr="006F0FF8">
                <w:rPr>
                  <w:rFonts w:cs="Arial"/>
                </w:rPr>
                <w:t>Sub Node Functionality</w:t>
              </w:r>
            </w:ins>
          </w:p>
        </w:tc>
        <w:tc>
          <w:tcPr>
            <w:tcW w:w="1027" w:type="dxa"/>
            <w:vAlign w:val="bottom"/>
            <w:hideMark/>
          </w:tcPr>
          <w:p w:rsidR="006F0FF8" w:rsidRPr="006F0FF8" w:rsidRDefault="000322E0" w:rsidP="009E4EDF">
            <w:pPr>
              <w:jc w:val="center"/>
              <w:rPr>
                <w:ins w:id="1227" w:author="Walus, David (D.M.)" w:date="2021-04-28T15:02:00Z"/>
                <w:rFonts w:cs="Arial"/>
              </w:rPr>
            </w:pPr>
            <w:ins w:id="1228" w:author="Walus, David (D.M.)" w:date="2021-04-28T15:02:00Z">
              <w:r w:rsidRPr="006F0FF8">
                <w:rPr>
                  <w:rFonts w:cs="Arial"/>
                </w:rPr>
                <w:t>Sub Node Hardware Review</w:t>
              </w:r>
            </w:ins>
          </w:p>
        </w:tc>
      </w:tr>
      <w:tr w:rsidR="006F0FF8" w:rsidRPr="006F0FF8" w:rsidTr="00AF5A30">
        <w:trPr>
          <w:trHeight w:val="264"/>
          <w:jc w:val="center"/>
          <w:ins w:id="1229" w:author="Walus, David (D.M.)" w:date="2021-04-28T15:02:00Z"/>
        </w:trPr>
        <w:tc>
          <w:tcPr>
            <w:tcW w:w="3532" w:type="dxa"/>
            <w:hideMark/>
          </w:tcPr>
          <w:p w:rsidR="006F0FF8" w:rsidRPr="006F0FF8" w:rsidRDefault="000322E0">
            <w:pPr>
              <w:rPr>
                <w:ins w:id="1230" w:author="Walus, David (D.M.)" w:date="2021-04-28T15:02:00Z"/>
                <w:rFonts w:cs="Arial"/>
              </w:rPr>
            </w:pPr>
            <w:ins w:id="1231" w:author="Walus, David (D.M.)" w:date="2021-04-28T15:02:00Z">
              <w:r w:rsidRPr="006F0FF8">
                <w:rPr>
                  <w:rFonts w:cs="Arial"/>
                </w:rPr>
                <w:t>HLSL_A2B_LINK_REQ__3.2.1</w:t>
              </w:r>
            </w:ins>
          </w:p>
        </w:tc>
        <w:tc>
          <w:tcPr>
            <w:tcW w:w="955" w:type="dxa"/>
            <w:noWrap/>
            <w:vAlign w:val="center"/>
            <w:hideMark/>
          </w:tcPr>
          <w:p w:rsidR="006F0FF8" w:rsidRPr="006F0FF8" w:rsidRDefault="000322E0" w:rsidP="009E4EDF">
            <w:pPr>
              <w:jc w:val="center"/>
              <w:rPr>
                <w:ins w:id="1232" w:author="Walus, David (D.M.)" w:date="2021-04-28T15:02:00Z"/>
                <w:rFonts w:cs="Arial"/>
              </w:rPr>
            </w:pPr>
            <w:ins w:id="1233"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234" w:author="Walus, David (D.M.)" w:date="2021-04-28T15:02:00Z"/>
                <w:rFonts w:cs="Arial"/>
              </w:rPr>
            </w:pPr>
          </w:p>
        </w:tc>
        <w:tc>
          <w:tcPr>
            <w:tcW w:w="1266" w:type="dxa"/>
            <w:noWrap/>
            <w:vAlign w:val="center"/>
            <w:hideMark/>
          </w:tcPr>
          <w:p w:rsidR="006F0FF8" w:rsidRPr="006F0FF8" w:rsidRDefault="00AC7DF0" w:rsidP="009E4EDF">
            <w:pPr>
              <w:jc w:val="center"/>
              <w:rPr>
                <w:ins w:id="1235" w:author="Walus, David (D.M.)" w:date="2021-04-28T15:02:00Z"/>
                <w:rFonts w:cs="Arial"/>
              </w:rPr>
            </w:pPr>
          </w:p>
        </w:tc>
        <w:tc>
          <w:tcPr>
            <w:tcW w:w="1027" w:type="dxa"/>
            <w:noWrap/>
            <w:vAlign w:val="center"/>
            <w:hideMark/>
          </w:tcPr>
          <w:p w:rsidR="006F0FF8" w:rsidRPr="006F0FF8" w:rsidRDefault="00AC7DF0" w:rsidP="009E4EDF">
            <w:pPr>
              <w:jc w:val="center"/>
              <w:rPr>
                <w:ins w:id="1236" w:author="Walus, David (D.M.)" w:date="2021-04-28T15:02:00Z"/>
                <w:rFonts w:cs="Arial"/>
              </w:rPr>
            </w:pPr>
          </w:p>
        </w:tc>
        <w:tc>
          <w:tcPr>
            <w:tcW w:w="1266" w:type="dxa"/>
            <w:noWrap/>
            <w:vAlign w:val="center"/>
            <w:hideMark/>
          </w:tcPr>
          <w:p w:rsidR="006F0FF8" w:rsidRPr="006F0FF8" w:rsidRDefault="00AC7DF0" w:rsidP="009E4EDF">
            <w:pPr>
              <w:jc w:val="center"/>
              <w:rPr>
                <w:ins w:id="1237" w:author="Walus, David (D.M.)" w:date="2021-04-28T15:02:00Z"/>
                <w:rFonts w:cs="Arial"/>
              </w:rPr>
            </w:pPr>
          </w:p>
        </w:tc>
        <w:tc>
          <w:tcPr>
            <w:tcW w:w="1027" w:type="dxa"/>
            <w:noWrap/>
            <w:vAlign w:val="center"/>
            <w:hideMark/>
          </w:tcPr>
          <w:p w:rsidR="006F0FF8" w:rsidRPr="006F0FF8" w:rsidRDefault="00AC7DF0" w:rsidP="009E4EDF">
            <w:pPr>
              <w:jc w:val="center"/>
              <w:rPr>
                <w:ins w:id="1238" w:author="Walus, David (D.M.)" w:date="2021-04-28T15:02:00Z"/>
                <w:rFonts w:cs="Arial"/>
              </w:rPr>
            </w:pPr>
          </w:p>
        </w:tc>
      </w:tr>
      <w:tr w:rsidR="006F0FF8" w:rsidRPr="006F0FF8" w:rsidTr="00AF5A30">
        <w:trPr>
          <w:trHeight w:val="264"/>
          <w:jc w:val="center"/>
          <w:ins w:id="1239" w:author="Walus, David (D.M.)" w:date="2021-04-28T15:02:00Z"/>
        </w:trPr>
        <w:tc>
          <w:tcPr>
            <w:tcW w:w="3532" w:type="dxa"/>
            <w:hideMark/>
          </w:tcPr>
          <w:p w:rsidR="006F0FF8" w:rsidRPr="006F0FF8" w:rsidRDefault="000322E0">
            <w:pPr>
              <w:rPr>
                <w:ins w:id="1240" w:author="Walus, David (D.M.)" w:date="2021-04-28T15:02:00Z"/>
                <w:rFonts w:cs="Arial"/>
              </w:rPr>
            </w:pPr>
            <w:ins w:id="1241" w:author="Walus, David (D.M.)" w:date="2021-04-28T15:02:00Z">
              <w:r w:rsidRPr="006F0FF8">
                <w:rPr>
                  <w:rFonts w:cs="Arial"/>
                </w:rPr>
                <w:t>HLSL_A2B_LINK_REQ__3.2.2</w:t>
              </w:r>
            </w:ins>
          </w:p>
        </w:tc>
        <w:tc>
          <w:tcPr>
            <w:tcW w:w="955" w:type="dxa"/>
            <w:noWrap/>
            <w:vAlign w:val="center"/>
            <w:hideMark/>
          </w:tcPr>
          <w:p w:rsidR="006F0FF8" w:rsidRPr="006F0FF8" w:rsidRDefault="000322E0" w:rsidP="009E4EDF">
            <w:pPr>
              <w:jc w:val="center"/>
              <w:rPr>
                <w:ins w:id="1242" w:author="Walus, David (D.M.)" w:date="2021-04-28T15:02:00Z"/>
                <w:rFonts w:cs="Arial"/>
              </w:rPr>
            </w:pPr>
            <w:ins w:id="1243"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244" w:author="Walus, David (D.M.)" w:date="2021-04-28T15:02:00Z"/>
                <w:rFonts w:cs="Arial"/>
              </w:rPr>
            </w:pPr>
          </w:p>
        </w:tc>
        <w:tc>
          <w:tcPr>
            <w:tcW w:w="1266" w:type="dxa"/>
            <w:noWrap/>
            <w:vAlign w:val="center"/>
            <w:hideMark/>
          </w:tcPr>
          <w:p w:rsidR="006F0FF8" w:rsidRPr="006F0FF8" w:rsidRDefault="00AC7DF0" w:rsidP="009E4EDF">
            <w:pPr>
              <w:jc w:val="center"/>
              <w:rPr>
                <w:ins w:id="1245" w:author="Walus, David (D.M.)" w:date="2021-04-28T15:02:00Z"/>
                <w:rFonts w:cs="Arial"/>
              </w:rPr>
            </w:pPr>
          </w:p>
        </w:tc>
        <w:tc>
          <w:tcPr>
            <w:tcW w:w="1027" w:type="dxa"/>
            <w:noWrap/>
            <w:vAlign w:val="center"/>
            <w:hideMark/>
          </w:tcPr>
          <w:p w:rsidR="006F0FF8" w:rsidRPr="006F0FF8" w:rsidRDefault="00AC7DF0" w:rsidP="009E4EDF">
            <w:pPr>
              <w:jc w:val="center"/>
              <w:rPr>
                <w:ins w:id="1246" w:author="Walus, David (D.M.)" w:date="2021-04-28T15:02:00Z"/>
                <w:rFonts w:cs="Arial"/>
              </w:rPr>
            </w:pPr>
          </w:p>
        </w:tc>
        <w:tc>
          <w:tcPr>
            <w:tcW w:w="1266" w:type="dxa"/>
            <w:noWrap/>
            <w:vAlign w:val="center"/>
            <w:hideMark/>
          </w:tcPr>
          <w:p w:rsidR="006F0FF8" w:rsidRPr="006F0FF8" w:rsidRDefault="00AC7DF0" w:rsidP="009E4EDF">
            <w:pPr>
              <w:jc w:val="center"/>
              <w:rPr>
                <w:ins w:id="1247" w:author="Walus, David (D.M.)" w:date="2021-04-28T15:02:00Z"/>
                <w:rFonts w:cs="Arial"/>
              </w:rPr>
            </w:pPr>
          </w:p>
        </w:tc>
        <w:tc>
          <w:tcPr>
            <w:tcW w:w="1027" w:type="dxa"/>
            <w:noWrap/>
            <w:vAlign w:val="center"/>
            <w:hideMark/>
          </w:tcPr>
          <w:p w:rsidR="006F0FF8" w:rsidRPr="006F0FF8" w:rsidRDefault="00AC7DF0" w:rsidP="009E4EDF">
            <w:pPr>
              <w:jc w:val="center"/>
              <w:rPr>
                <w:ins w:id="1248" w:author="Walus, David (D.M.)" w:date="2021-04-28T15:02:00Z"/>
                <w:rFonts w:cs="Arial"/>
              </w:rPr>
            </w:pPr>
          </w:p>
        </w:tc>
      </w:tr>
      <w:tr w:rsidR="006F0FF8" w:rsidRPr="006F0FF8" w:rsidTr="00AF5A30">
        <w:trPr>
          <w:trHeight w:val="264"/>
          <w:jc w:val="center"/>
          <w:ins w:id="1249" w:author="Walus, David (D.M.)" w:date="2021-04-28T15:02:00Z"/>
        </w:trPr>
        <w:tc>
          <w:tcPr>
            <w:tcW w:w="3532" w:type="dxa"/>
            <w:hideMark/>
          </w:tcPr>
          <w:p w:rsidR="006F0FF8" w:rsidRPr="006F0FF8" w:rsidRDefault="000322E0">
            <w:pPr>
              <w:rPr>
                <w:ins w:id="1250" w:author="Walus, David (D.M.)" w:date="2021-04-28T15:02:00Z"/>
                <w:rFonts w:cs="Arial"/>
              </w:rPr>
            </w:pPr>
            <w:ins w:id="1251" w:author="Walus, David (D.M.)" w:date="2021-04-28T15:02:00Z">
              <w:r w:rsidRPr="006F0FF8">
                <w:rPr>
                  <w:rFonts w:cs="Arial"/>
                </w:rPr>
                <w:t>HLSL_A2B_LINK_REQ__3.2.3</w:t>
              </w:r>
            </w:ins>
          </w:p>
        </w:tc>
        <w:tc>
          <w:tcPr>
            <w:tcW w:w="955" w:type="dxa"/>
            <w:noWrap/>
            <w:vAlign w:val="center"/>
            <w:hideMark/>
          </w:tcPr>
          <w:p w:rsidR="006F0FF8" w:rsidRPr="006F0FF8" w:rsidRDefault="000322E0" w:rsidP="009E4EDF">
            <w:pPr>
              <w:jc w:val="center"/>
              <w:rPr>
                <w:ins w:id="1252" w:author="Walus, David (D.M.)" w:date="2021-04-28T15:02:00Z"/>
                <w:rFonts w:cs="Arial"/>
              </w:rPr>
            </w:pPr>
            <w:ins w:id="1253"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254" w:author="Walus, David (D.M.)" w:date="2021-04-28T15:02:00Z"/>
                <w:rFonts w:cs="Arial"/>
              </w:rPr>
            </w:pPr>
          </w:p>
        </w:tc>
        <w:tc>
          <w:tcPr>
            <w:tcW w:w="1266" w:type="dxa"/>
            <w:noWrap/>
            <w:vAlign w:val="center"/>
            <w:hideMark/>
          </w:tcPr>
          <w:p w:rsidR="006F0FF8" w:rsidRPr="006F0FF8" w:rsidRDefault="00AC7DF0" w:rsidP="009E4EDF">
            <w:pPr>
              <w:jc w:val="center"/>
              <w:rPr>
                <w:ins w:id="1255" w:author="Walus, David (D.M.)" w:date="2021-04-28T15:02:00Z"/>
                <w:rFonts w:cs="Arial"/>
              </w:rPr>
            </w:pPr>
          </w:p>
        </w:tc>
        <w:tc>
          <w:tcPr>
            <w:tcW w:w="1027" w:type="dxa"/>
            <w:noWrap/>
            <w:vAlign w:val="center"/>
            <w:hideMark/>
          </w:tcPr>
          <w:p w:rsidR="006F0FF8" w:rsidRPr="006F0FF8" w:rsidRDefault="00AC7DF0" w:rsidP="009E4EDF">
            <w:pPr>
              <w:jc w:val="center"/>
              <w:rPr>
                <w:ins w:id="1256" w:author="Walus, David (D.M.)" w:date="2021-04-28T15:02:00Z"/>
                <w:rFonts w:cs="Arial"/>
              </w:rPr>
            </w:pPr>
          </w:p>
        </w:tc>
        <w:tc>
          <w:tcPr>
            <w:tcW w:w="1266" w:type="dxa"/>
            <w:noWrap/>
            <w:vAlign w:val="center"/>
            <w:hideMark/>
          </w:tcPr>
          <w:p w:rsidR="006F0FF8" w:rsidRPr="006F0FF8" w:rsidRDefault="00AC7DF0" w:rsidP="009E4EDF">
            <w:pPr>
              <w:jc w:val="center"/>
              <w:rPr>
                <w:ins w:id="1257" w:author="Walus, David (D.M.)" w:date="2021-04-28T15:02:00Z"/>
                <w:rFonts w:cs="Arial"/>
              </w:rPr>
            </w:pPr>
          </w:p>
        </w:tc>
        <w:tc>
          <w:tcPr>
            <w:tcW w:w="1027" w:type="dxa"/>
            <w:noWrap/>
            <w:vAlign w:val="center"/>
            <w:hideMark/>
          </w:tcPr>
          <w:p w:rsidR="006F0FF8" w:rsidRPr="006F0FF8" w:rsidRDefault="00AC7DF0" w:rsidP="009E4EDF">
            <w:pPr>
              <w:jc w:val="center"/>
              <w:rPr>
                <w:ins w:id="1258" w:author="Walus, David (D.M.)" w:date="2021-04-28T15:02:00Z"/>
                <w:rFonts w:cs="Arial"/>
              </w:rPr>
            </w:pPr>
          </w:p>
        </w:tc>
      </w:tr>
      <w:tr w:rsidR="006F0FF8" w:rsidRPr="006F0FF8" w:rsidTr="00AF5A30">
        <w:trPr>
          <w:trHeight w:val="264"/>
          <w:jc w:val="center"/>
          <w:ins w:id="1259" w:author="Walus, David (D.M.)" w:date="2021-04-28T15:02:00Z"/>
        </w:trPr>
        <w:tc>
          <w:tcPr>
            <w:tcW w:w="3532" w:type="dxa"/>
            <w:hideMark/>
          </w:tcPr>
          <w:p w:rsidR="006F0FF8" w:rsidRPr="006F0FF8" w:rsidRDefault="000322E0">
            <w:pPr>
              <w:rPr>
                <w:ins w:id="1260" w:author="Walus, David (D.M.)" w:date="2021-04-28T15:02:00Z"/>
                <w:rFonts w:cs="Arial"/>
              </w:rPr>
            </w:pPr>
            <w:ins w:id="1261" w:author="Walus, David (D.M.)" w:date="2021-04-28T15:02:00Z">
              <w:r w:rsidRPr="006F0FF8">
                <w:rPr>
                  <w:rFonts w:cs="Arial"/>
                </w:rPr>
                <w:t>HLSL_A2B_LINK_REQ__3.2.4</w:t>
              </w:r>
            </w:ins>
          </w:p>
        </w:tc>
        <w:tc>
          <w:tcPr>
            <w:tcW w:w="955" w:type="dxa"/>
            <w:noWrap/>
            <w:vAlign w:val="center"/>
            <w:hideMark/>
          </w:tcPr>
          <w:p w:rsidR="006F0FF8" w:rsidRPr="006F0FF8" w:rsidRDefault="000322E0" w:rsidP="009E4EDF">
            <w:pPr>
              <w:jc w:val="center"/>
              <w:rPr>
                <w:ins w:id="1262" w:author="Walus, David (D.M.)" w:date="2021-04-28T15:02:00Z"/>
                <w:rFonts w:cs="Arial"/>
              </w:rPr>
            </w:pPr>
            <w:ins w:id="1263"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264" w:author="Walus, David (D.M.)" w:date="2021-04-28T15:02:00Z"/>
                <w:rFonts w:cs="Arial"/>
              </w:rPr>
            </w:pPr>
          </w:p>
        </w:tc>
        <w:tc>
          <w:tcPr>
            <w:tcW w:w="1266" w:type="dxa"/>
            <w:noWrap/>
            <w:vAlign w:val="center"/>
            <w:hideMark/>
          </w:tcPr>
          <w:p w:rsidR="006F0FF8" w:rsidRPr="006F0FF8" w:rsidRDefault="00AC7DF0" w:rsidP="009E4EDF">
            <w:pPr>
              <w:jc w:val="center"/>
              <w:rPr>
                <w:ins w:id="1265" w:author="Walus, David (D.M.)" w:date="2021-04-28T15:02:00Z"/>
                <w:rFonts w:cs="Arial"/>
              </w:rPr>
            </w:pPr>
          </w:p>
        </w:tc>
        <w:tc>
          <w:tcPr>
            <w:tcW w:w="1027" w:type="dxa"/>
            <w:noWrap/>
            <w:vAlign w:val="center"/>
            <w:hideMark/>
          </w:tcPr>
          <w:p w:rsidR="006F0FF8" w:rsidRPr="006F0FF8" w:rsidRDefault="00AC7DF0" w:rsidP="009E4EDF">
            <w:pPr>
              <w:jc w:val="center"/>
              <w:rPr>
                <w:ins w:id="1266" w:author="Walus, David (D.M.)" w:date="2021-04-28T15:02:00Z"/>
                <w:rFonts w:cs="Arial"/>
              </w:rPr>
            </w:pPr>
          </w:p>
        </w:tc>
        <w:tc>
          <w:tcPr>
            <w:tcW w:w="1266" w:type="dxa"/>
            <w:noWrap/>
            <w:vAlign w:val="center"/>
            <w:hideMark/>
          </w:tcPr>
          <w:p w:rsidR="006F0FF8" w:rsidRPr="006F0FF8" w:rsidRDefault="00AC7DF0" w:rsidP="009E4EDF">
            <w:pPr>
              <w:jc w:val="center"/>
              <w:rPr>
                <w:ins w:id="1267" w:author="Walus, David (D.M.)" w:date="2021-04-28T15:02:00Z"/>
                <w:rFonts w:cs="Arial"/>
              </w:rPr>
            </w:pPr>
          </w:p>
        </w:tc>
        <w:tc>
          <w:tcPr>
            <w:tcW w:w="1027" w:type="dxa"/>
            <w:noWrap/>
            <w:vAlign w:val="center"/>
            <w:hideMark/>
          </w:tcPr>
          <w:p w:rsidR="006F0FF8" w:rsidRPr="006F0FF8" w:rsidRDefault="00AC7DF0" w:rsidP="009E4EDF">
            <w:pPr>
              <w:jc w:val="center"/>
              <w:rPr>
                <w:ins w:id="1268" w:author="Walus, David (D.M.)" w:date="2021-04-28T15:02:00Z"/>
                <w:rFonts w:cs="Arial"/>
              </w:rPr>
            </w:pPr>
          </w:p>
        </w:tc>
      </w:tr>
      <w:tr w:rsidR="006F0FF8" w:rsidRPr="006F0FF8" w:rsidTr="00AF5A30">
        <w:trPr>
          <w:trHeight w:val="264"/>
          <w:jc w:val="center"/>
          <w:ins w:id="1269" w:author="Walus, David (D.M.)" w:date="2021-04-28T15:02:00Z"/>
        </w:trPr>
        <w:tc>
          <w:tcPr>
            <w:tcW w:w="3532" w:type="dxa"/>
            <w:hideMark/>
          </w:tcPr>
          <w:p w:rsidR="006F0FF8" w:rsidRPr="006F0FF8" w:rsidRDefault="000322E0">
            <w:pPr>
              <w:rPr>
                <w:ins w:id="1270" w:author="Walus, David (D.M.)" w:date="2021-04-28T15:02:00Z"/>
                <w:rFonts w:cs="Arial"/>
              </w:rPr>
            </w:pPr>
            <w:ins w:id="1271" w:author="Walus, David (D.M.)" w:date="2021-04-28T15:02:00Z">
              <w:r w:rsidRPr="006F0FF8">
                <w:rPr>
                  <w:rFonts w:cs="Arial"/>
                </w:rPr>
                <w:t>HLSL_A2B_LINK_REQ__3.2.5</w:t>
              </w:r>
            </w:ins>
          </w:p>
        </w:tc>
        <w:tc>
          <w:tcPr>
            <w:tcW w:w="955" w:type="dxa"/>
            <w:noWrap/>
            <w:vAlign w:val="center"/>
            <w:hideMark/>
          </w:tcPr>
          <w:p w:rsidR="006F0FF8" w:rsidRPr="006F0FF8" w:rsidRDefault="00AC7DF0" w:rsidP="009E4EDF">
            <w:pPr>
              <w:jc w:val="center"/>
              <w:rPr>
                <w:ins w:id="1272" w:author="Walus, David (D.M.)" w:date="2021-04-28T15:02:00Z"/>
                <w:rFonts w:cs="Arial"/>
              </w:rPr>
            </w:pPr>
          </w:p>
        </w:tc>
        <w:tc>
          <w:tcPr>
            <w:tcW w:w="912" w:type="dxa"/>
            <w:noWrap/>
            <w:vAlign w:val="center"/>
            <w:hideMark/>
          </w:tcPr>
          <w:p w:rsidR="006F0FF8" w:rsidRPr="006F0FF8" w:rsidRDefault="000322E0" w:rsidP="009E4EDF">
            <w:pPr>
              <w:jc w:val="center"/>
              <w:rPr>
                <w:ins w:id="1273" w:author="Walus, David (D.M.)" w:date="2021-04-28T15:02:00Z"/>
                <w:rFonts w:cs="Arial"/>
              </w:rPr>
            </w:pPr>
            <w:ins w:id="1274" w:author="Walus, David (D.M.)" w:date="2021-04-28T15:02:00Z">
              <w:r w:rsidRPr="006F0FF8">
                <w:rPr>
                  <w:rFonts w:cs="Arial"/>
                </w:rPr>
                <w:t>X</w:t>
              </w:r>
            </w:ins>
          </w:p>
        </w:tc>
        <w:tc>
          <w:tcPr>
            <w:tcW w:w="1266" w:type="dxa"/>
            <w:noWrap/>
            <w:vAlign w:val="center"/>
            <w:hideMark/>
          </w:tcPr>
          <w:p w:rsidR="006F0FF8" w:rsidRPr="006F0FF8" w:rsidRDefault="00AC7DF0" w:rsidP="009E4EDF">
            <w:pPr>
              <w:jc w:val="center"/>
              <w:rPr>
                <w:ins w:id="1275" w:author="Walus, David (D.M.)" w:date="2021-04-28T15:02:00Z"/>
                <w:rFonts w:cs="Arial"/>
              </w:rPr>
            </w:pPr>
          </w:p>
        </w:tc>
        <w:tc>
          <w:tcPr>
            <w:tcW w:w="1027" w:type="dxa"/>
            <w:noWrap/>
            <w:vAlign w:val="center"/>
            <w:hideMark/>
          </w:tcPr>
          <w:p w:rsidR="006F0FF8" w:rsidRPr="006F0FF8" w:rsidRDefault="000322E0" w:rsidP="009E4EDF">
            <w:pPr>
              <w:jc w:val="center"/>
              <w:rPr>
                <w:ins w:id="1276" w:author="Walus, David (D.M.)" w:date="2021-04-28T15:02:00Z"/>
                <w:rFonts w:cs="Arial"/>
              </w:rPr>
            </w:pPr>
            <w:ins w:id="1277" w:author="Walus, David (D.M.)" w:date="2021-04-28T15:02:00Z">
              <w:r w:rsidRPr="006F0FF8">
                <w:rPr>
                  <w:rFonts w:cs="Arial"/>
                </w:rPr>
                <w:t>X</w:t>
              </w:r>
            </w:ins>
          </w:p>
        </w:tc>
        <w:tc>
          <w:tcPr>
            <w:tcW w:w="1266" w:type="dxa"/>
            <w:noWrap/>
            <w:vAlign w:val="center"/>
            <w:hideMark/>
          </w:tcPr>
          <w:p w:rsidR="006F0FF8" w:rsidRPr="006F0FF8" w:rsidRDefault="00AC7DF0" w:rsidP="009E4EDF">
            <w:pPr>
              <w:jc w:val="center"/>
              <w:rPr>
                <w:ins w:id="1278" w:author="Walus, David (D.M.)" w:date="2021-04-28T15:02:00Z"/>
                <w:rFonts w:cs="Arial"/>
              </w:rPr>
            </w:pPr>
          </w:p>
        </w:tc>
        <w:tc>
          <w:tcPr>
            <w:tcW w:w="1027" w:type="dxa"/>
            <w:noWrap/>
            <w:vAlign w:val="center"/>
            <w:hideMark/>
          </w:tcPr>
          <w:p w:rsidR="006F0FF8" w:rsidRPr="006F0FF8" w:rsidRDefault="000322E0" w:rsidP="009E4EDF">
            <w:pPr>
              <w:jc w:val="center"/>
              <w:rPr>
                <w:ins w:id="1279" w:author="Walus, David (D.M.)" w:date="2021-04-28T15:02:00Z"/>
                <w:rFonts w:cs="Arial"/>
              </w:rPr>
            </w:pPr>
            <w:ins w:id="1280" w:author="Walus, David (D.M.)" w:date="2021-04-28T15:02:00Z">
              <w:r w:rsidRPr="006F0FF8">
                <w:rPr>
                  <w:rFonts w:cs="Arial"/>
                </w:rPr>
                <w:t>X</w:t>
              </w:r>
            </w:ins>
          </w:p>
        </w:tc>
      </w:tr>
      <w:tr w:rsidR="006F0FF8" w:rsidRPr="006F0FF8" w:rsidTr="00AF5A30">
        <w:trPr>
          <w:trHeight w:val="264"/>
          <w:jc w:val="center"/>
          <w:ins w:id="1281" w:author="Walus, David (D.M.)" w:date="2021-04-28T15:02:00Z"/>
        </w:trPr>
        <w:tc>
          <w:tcPr>
            <w:tcW w:w="3532" w:type="dxa"/>
            <w:hideMark/>
          </w:tcPr>
          <w:p w:rsidR="006F0FF8" w:rsidRPr="006F0FF8" w:rsidRDefault="000322E0">
            <w:pPr>
              <w:rPr>
                <w:ins w:id="1282" w:author="Walus, David (D.M.)" w:date="2021-04-28T15:02:00Z"/>
                <w:rFonts w:cs="Arial"/>
              </w:rPr>
            </w:pPr>
            <w:ins w:id="1283" w:author="Walus, David (D.M.)" w:date="2021-04-28T15:02:00Z">
              <w:r w:rsidRPr="006F0FF8">
                <w:rPr>
                  <w:rFonts w:cs="Arial"/>
                </w:rPr>
                <w:t>HLSL_A2B_LINK_REQ__3.2.6</w:t>
              </w:r>
            </w:ins>
          </w:p>
        </w:tc>
        <w:tc>
          <w:tcPr>
            <w:tcW w:w="955" w:type="dxa"/>
            <w:noWrap/>
            <w:vAlign w:val="center"/>
            <w:hideMark/>
          </w:tcPr>
          <w:p w:rsidR="006F0FF8" w:rsidRPr="006F0FF8" w:rsidRDefault="00AC7DF0" w:rsidP="009E4EDF">
            <w:pPr>
              <w:jc w:val="center"/>
              <w:rPr>
                <w:ins w:id="1284" w:author="Walus, David (D.M.)" w:date="2021-04-28T15:02:00Z"/>
                <w:rFonts w:cs="Arial"/>
              </w:rPr>
            </w:pPr>
          </w:p>
        </w:tc>
        <w:tc>
          <w:tcPr>
            <w:tcW w:w="912" w:type="dxa"/>
            <w:noWrap/>
            <w:vAlign w:val="center"/>
            <w:hideMark/>
          </w:tcPr>
          <w:p w:rsidR="006F0FF8" w:rsidRPr="006F0FF8" w:rsidRDefault="000322E0" w:rsidP="009E4EDF">
            <w:pPr>
              <w:jc w:val="center"/>
              <w:rPr>
                <w:ins w:id="1285" w:author="Walus, David (D.M.)" w:date="2021-04-28T15:02:00Z"/>
                <w:rFonts w:cs="Arial"/>
              </w:rPr>
            </w:pPr>
            <w:ins w:id="1286" w:author="Walus, David (D.M.)" w:date="2021-04-28T15:02:00Z">
              <w:r w:rsidRPr="006F0FF8">
                <w:rPr>
                  <w:rFonts w:cs="Arial"/>
                </w:rPr>
                <w:t>X</w:t>
              </w:r>
            </w:ins>
          </w:p>
        </w:tc>
        <w:tc>
          <w:tcPr>
            <w:tcW w:w="1266" w:type="dxa"/>
            <w:noWrap/>
            <w:vAlign w:val="center"/>
            <w:hideMark/>
          </w:tcPr>
          <w:p w:rsidR="006F0FF8" w:rsidRPr="006F0FF8" w:rsidRDefault="00AC7DF0" w:rsidP="009E4EDF">
            <w:pPr>
              <w:jc w:val="center"/>
              <w:rPr>
                <w:ins w:id="1287" w:author="Walus, David (D.M.)" w:date="2021-04-28T15:02:00Z"/>
                <w:rFonts w:cs="Arial"/>
              </w:rPr>
            </w:pPr>
          </w:p>
        </w:tc>
        <w:tc>
          <w:tcPr>
            <w:tcW w:w="1027" w:type="dxa"/>
            <w:noWrap/>
            <w:vAlign w:val="center"/>
            <w:hideMark/>
          </w:tcPr>
          <w:p w:rsidR="006F0FF8" w:rsidRPr="006F0FF8" w:rsidRDefault="000322E0" w:rsidP="009E4EDF">
            <w:pPr>
              <w:jc w:val="center"/>
              <w:rPr>
                <w:ins w:id="1288" w:author="Walus, David (D.M.)" w:date="2021-04-28T15:02:00Z"/>
                <w:rFonts w:cs="Arial"/>
              </w:rPr>
            </w:pPr>
            <w:ins w:id="1289" w:author="Walus, David (D.M.)" w:date="2021-04-28T15:02:00Z">
              <w:r w:rsidRPr="006F0FF8">
                <w:rPr>
                  <w:rFonts w:cs="Arial"/>
                </w:rPr>
                <w:t>X</w:t>
              </w:r>
            </w:ins>
          </w:p>
        </w:tc>
        <w:tc>
          <w:tcPr>
            <w:tcW w:w="1266" w:type="dxa"/>
            <w:noWrap/>
            <w:vAlign w:val="center"/>
            <w:hideMark/>
          </w:tcPr>
          <w:p w:rsidR="006F0FF8" w:rsidRPr="006F0FF8" w:rsidRDefault="00AC7DF0" w:rsidP="009E4EDF">
            <w:pPr>
              <w:jc w:val="center"/>
              <w:rPr>
                <w:ins w:id="1290" w:author="Walus, David (D.M.)" w:date="2021-04-28T15:02:00Z"/>
                <w:rFonts w:cs="Arial"/>
              </w:rPr>
            </w:pPr>
          </w:p>
        </w:tc>
        <w:tc>
          <w:tcPr>
            <w:tcW w:w="1027" w:type="dxa"/>
            <w:noWrap/>
            <w:vAlign w:val="center"/>
            <w:hideMark/>
          </w:tcPr>
          <w:p w:rsidR="006F0FF8" w:rsidRPr="006F0FF8" w:rsidRDefault="000322E0" w:rsidP="009E4EDF">
            <w:pPr>
              <w:jc w:val="center"/>
              <w:rPr>
                <w:ins w:id="1291" w:author="Walus, David (D.M.)" w:date="2021-04-28T15:02:00Z"/>
                <w:rFonts w:cs="Arial"/>
              </w:rPr>
            </w:pPr>
            <w:ins w:id="1292" w:author="Walus, David (D.M.)" w:date="2021-04-28T15:02:00Z">
              <w:r w:rsidRPr="006F0FF8">
                <w:rPr>
                  <w:rFonts w:cs="Arial"/>
                </w:rPr>
                <w:t>X</w:t>
              </w:r>
            </w:ins>
          </w:p>
        </w:tc>
      </w:tr>
      <w:tr w:rsidR="006F0FF8" w:rsidRPr="006F0FF8" w:rsidTr="00AF5A30">
        <w:trPr>
          <w:trHeight w:val="264"/>
          <w:jc w:val="center"/>
          <w:ins w:id="1293" w:author="Walus, David (D.M.)" w:date="2021-04-28T15:02:00Z"/>
        </w:trPr>
        <w:tc>
          <w:tcPr>
            <w:tcW w:w="3532" w:type="dxa"/>
            <w:hideMark/>
          </w:tcPr>
          <w:p w:rsidR="006F0FF8" w:rsidRPr="006F0FF8" w:rsidRDefault="000322E0">
            <w:pPr>
              <w:rPr>
                <w:ins w:id="1294" w:author="Walus, David (D.M.)" w:date="2021-04-28T15:02:00Z"/>
                <w:rFonts w:cs="Arial"/>
              </w:rPr>
            </w:pPr>
            <w:ins w:id="1295" w:author="Walus, David (D.M.)" w:date="2021-04-28T15:02:00Z">
              <w:r w:rsidRPr="006F0FF8">
                <w:rPr>
                  <w:rFonts w:cs="Arial"/>
                </w:rPr>
                <w:t>HLSL_A2B_LINK_REQ__3.2.7</w:t>
              </w:r>
            </w:ins>
          </w:p>
        </w:tc>
        <w:tc>
          <w:tcPr>
            <w:tcW w:w="955" w:type="dxa"/>
            <w:noWrap/>
            <w:vAlign w:val="center"/>
            <w:hideMark/>
          </w:tcPr>
          <w:p w:rsidR="006F0FF8" w:rsidRPr="006F0FF8" w:rsidRDefault="00AC7DF0" w:rsidP="009E4EDF">
            <w:pPr>
              <w:jc w:val="center"/>
              <w:rPr>
                <w:ins w:id="1296" w:author="Walus, David (D.M.)" w:date="2021-04-28T15:02:00Z"/>
                <w:rFonts w:cs="Arial"/>
              </w:rPr>
            </w:pPr>
          </w:p>
        </w:tc>
        <w:tc>
          <w:tcPr>
            <w:tcW w:w="912" w:type="dxa"/>
            <w:noWrap/>
            <w:vAlign w:val="center"/>
            <w:hideMark/>
          </w:tcPr>
          <w:p w:rsidR="006F0FF8" w:rsidRPr="006F0FF8" w:rsidRDefault="000322E0" w:rsidP="009E4EDF">
            <w:pPr>
              <w:jc w:val="center"/>
              <w:rPr>
                <w:ins w:id="1297" w:author="Walus, David (D.M.)" w:date="2021-04-28T15:02:00Z"/>
                <w:rFonts w:cs="Arial"/>
              </w:rPr>
            </w:pPr>
            <w:ins w:id="1298" w:author="Walus, David (D.M.)" w:date="2021-04-28T15:02:00Z">
              <w:r w:rsidRPr="006F0FF8">
                <w:rPr>
                  <w:rFonts w:cs="Arial"/>
                </w:rPr>
                <w:t>X</w:t>
              </w:r>
            </w:ins>
          </w:p>
        </w:tc>
        <w:tc>
          <w:tcPr>
            <w:tcW w:w="1266" w:type="dxa"/>
            <w:noWrap/>
            <w:vAlign w:val="center"/>
            <w:hideMark/>
          </w:tcPr>
          <w:p w:rsidR="006F0FF8" w:rsidRPr="006F0FF8" w:rsidRDefault="00AC7DF0" w:rsidP="009E4EDF">
            <w:pPr>
              <w:jc w:val="center"/>
              <w:rPr>
                <w:ins w:id="1299" w:author="Walus, David (D.M.)" w:date="2021-04-28T15:02:00Z"/>
                <w:rFonts w:cs="Arial"/>
              </w:rPr>
            </w:pPr>
          </w:p>
        </w:tc>
        <w:tc>
          <w:tcPr>
            <w:tcW w:w="1027" w:type="dxa"/>
            <w:noWrap/>
            <w:vAlign w:val="center"/>
            <w:hideMark/>
          </w:tcPr>
          <w:p w:rsidR="006F0FF8" w:rsidRPr="006F0FF8" w:rsidRDefault="000322E0" w:rsidP="009E4EDF">
            <w:pPr>
              <w:jc w:val="center"/>
              <w:rPr>
                <w:ins w:id="1300" w:author="Walus, David (D.M.)" w:date="2021-04-28T15:02:00Z"/>
                <w:rFonts w:cs="Arial"/>
              </w:rPr>
            </w:pPr>
            <w:ins w:id="1301" w:author="Walus, David (D.M.)" w:date="2021-04-28T15:02:00Z">
              <w:r w:rsidRPr="006F0FF8">
                <w:rPr>
                  <w:rFonts w:cs="Arial"/>
                </w:rPr>
                <w:t>X</w:t>
              </w:r>
            </w:ins>
          </w:p>
        </w:tc>
        <w:tc>
          <w:tcPr>
            <w:tcW w:w="1266" w:type="dxa"/>
            <w:noWrap/>
            <w:vAlign w:val="center"/>
            <w:hideMark/>
          </w:tcPr>
          <w:p w:rsidR="006F0FF8" w:rsidRPr="006F0FF8" w:rsidRDefault="00AC7DF0" w:rsidP="009E4EDF">
            <w:pPr>
              <w:jc w:val="center"/>
              <w:rPr>
                <w:ins w:id="1302" w:author="Walus, David (D.M.)" w:date="2021-04-28T15:02:00Z"/>
                <w:rFonts w:cs="Arial"/>
              </w:rPr>
            </w:pPr>
          </w:p>
        </w:tc>
        <w:tc>
          <w:tcPr>
            <w:tcW w:w="1027" w:type="dxa"/>
            <w:noWrap/>
            <w:vAlign w:val="center"/>
            <w:hideMark/>
          </w:tcPr>
          <w:p w:rsidR="006F0FF8" w:rsidRPr="006F0FF8" w:rsidRDefault="000322E0" w:rsidP="009E4EDF">
            <w:pPr>
              <w:jc w:val="center"/>
              <w:rPr>
                <w:ins w:id="1303" w:author="Walus, David (D.M.)" w:date="2021-04-28T15:02:00Z"/>
                <w:rFonts w:cs="Arial"/>
              </w:rPr>
            </w:pPr>
            <w:ins w:id="1304" w:author="Walus, David (D.M.)" w:date="2021-04-28T15:02:00Z">
              <w:r w:rsidRPr="006F0FF8">
                <w:rPr>
                  <w:rFonts w:cs="Arial"/>
                </w:rPr>
                <w:t>X</w:t>
              </w:r>
            </w:ins>
          </w:p>
        </w:tc>
      </w:tr>
      <w:tr w:rsidR="006F0FF8" w:rsidRPr="006F0FF8" w:rsidTr="00AF5A30">
        <w:trPr>
          <w:trHeight w:val="264"/>
          <w:jc w:val="center"/>
          <w:ins w:id="1305" w:author="Walus, David (D.M.)" w:date="2021-04-28T15:02:00Z"/>
        </w:trPr>
        <w:tc>
          <w:tcPr>
            <w:tcW w:w="3532" w:type="dxa"/>
            <w:hideMark/>
          </w:tcPr>
          <w:p w:rsidR="006F0FF8" w:rsidRPr="006F0FF8" w:rsidRDefault="000322E0">
            <w:pPr>
              <w:rPr>
                <w:ins w:id="1306" w:author="Walus, David (D.M.)" w:date="2021-04-28T15:02:00Z"/>
                <w:rFonts w:cs="Arial"/>
              </w:rPr>
            </w:pPr>
            <w:ins w:id="1307" w:author="Walus, David (D.M.)" w:date="2021-04-28T15:02:00Z">
              <w:r w:rsidRPr="006F0FF8">
                <w:rPr>
                  <w:rFonts w:cs="Arial"/>
                </w:rPr>
                <w:t>HLSL_A2B_LINK_REQ__3.2.8</w:t>
              </w:r>
            </w:ins>
          </w:p>
        </w:tc>
        <w:tc>
          <w:tcPr>
            <w:tcW w:w="955" w:type="dxa"/>
            <w:noWrap/>
            <w:vAlign w:val="center"/>
            <w:hideMark/>
          </w:tcPr>
          <w:p w:rsidR="006F0FF8" w:rsidRPr="006F0FF8" w:rsidRDefault="00AC7DF0" w:rsidP="009E4EDF">
            <w:pPr>
              <w:jc w:val="center"/>
              <w:rPr>
                <w:ins w:id="1308" w:author="Walus, David (D.M.)" w:date="2021-04-28T15:02:00Z"/>
                <w:rFonts w:cs="Arial"/>
              </w:rPr>
            </w:pPr>
          </w:p>
        </w:tc>
        <w:tc>
          <w:tcPr>
            <w:tcW w:w="912" w:type="dxa"/>
            <w:noWrap/>
            <w:vAlign w:val="center"/>
            <w:hideMark/>
          </w:tcPr>
          <w:p w:rsidR="006F0FF8" w:rsidRPr="006F0FF8" w:rsidRDefault="00AC7DF0" w:rsidP="009E4EDF">
            <w:pPr>
              <w:jc w:val="center"/>
              <w:rPr>
                <w:ins w:id="1309" w:author="Walus, David (D.M.)" w:date="2021-04-28T15:02:00Z"/>
                <w:rFonts w:cs="Arial"/>
              </w:rPr>
            </w:pPr>
          </w:p>
        </w:tc>
        <w:tc>
          <w:tcPr>
            <w:tcW w:w="1266" w:type="dxa"/>
            <w:noWrap/>
            <w:vAlign w:val="center"/>
            <w:hideMark/>
          </w:tcPr>
          <w:p w:rsidR="006F0FF8" w:rsidRPr="006F0FF8" w:rsidRDefault="00AC7DF0" w:rsidP="009E4EDF">
            <w:pPr>
              <w:jc w:val="center"/>
              <w:rPr>
                <w:ins w:id="1310" w:author="Walus, David (D.M.)" w:date="2021-04-28T15:02:00Z"/>
                <w:rFonts w:cs="Arial"/>
              </w:rPr>
            </w:pPr>
          </w:p>
        </w:tc>
        <w:tc>
          <w:tcPr>
            <w:tcW w:w="1027" w:type="dxa"/>
            <w:noWrap/>
            <w:vAlign w:val="center"/>
            <w:hideMark/>
          </w:tcPr>
          <w:p w:rsidR="006F0FF8" w:rsidRPr="006F0FF8" w:rsidRDefault="000322E0" w:rsidP="009E4EDF">
            <w:pPr>
              <w:jc w:val="center"/>
              <w:rPr>
                <w:ins w:id="1311" w:author="Walus, David (D.M.)" w:date="2021-04-28T15:02:00Z"/>
                <w:rFonts w:cs="Arial"/>
              </w:rPr>
            </w:pPr>
            <w:ins w:id="1312" w:author="Walus, David (D.M.)" w:date="2021-04-28T15:02:00Z">
              <w:r w:rsidRPr="006F0FF8">
                <w:rPr>
                  <w:rFonts w:cs="Arial"/>
                </w:rPr>
                <w:t>X</w:t>
              </w:r>
            </w:ins>
          </w:p>
        </w:tc>
        <w:tc>
          <w:tcPr>
            <w:tcW w:w="1266" w:type="dxa"/>
            <w:noWrap/>
            <w:vAlign w:val="center"/>
            <w:hideMark/>
          </w:tcPr>
          <w:p w:rsidR="006F0FF8" w:rsidRPr="006F0FF8" w:rsidRDefault="00AC7DF0" w:rsidP="009E4EDF">
            <w:pPr>
              <w:jc w:val="center"/>
              <w:rPr>
                <w:ins w:id="1313" w:author="Walus, David (D.M.)" w:date="2021-04-28T15:02:00Z"/>
                <w:rFonts w:cs="Arial"/>
              </w:rPr>
            </w:pPr>
          </w:p>
        </w:tc>
        <w:tc>
          <w:tcPr>
            <w:tcW w:w="1027" w:type="dxa"/>
            <w:noWrap/>
            <w:vAlign w:val="center"/>
            <w:hideMark/>
          </w:tcPr>
          <w:p w:rsidR="006F0FF8" w:rsidRPr="006F0FF8" w:rsidRDefault="000322E0" w:rsidP="009E4EDF">
            <w:pPr>
              <w:jc w:val="center"/>
              <w:rPr>
                <w:ins w:id="1314" w:author="Walus, David (D.M.)" w:date="2021-04-28T15:02:00Z"/>
                <w:rFonts w:cs="Arial"/>
              </w:rPr>
            </w:pPr>
            <w:ins w:id="1315" w:author="Walus, David (D.M.)" w:date="2021-04-28T15:02:00Z">
              <w:r w:rsidRPr="006F0FF8">
                <w:rPr>
                  <w:rFonts w:cs="Arial"/>
                </w:rPr>
                <w:t>X</w:t>
              </w:r>
            </w:ins>
          </w:p>
        </w:tc>
      </w:tr>
      <w:tr w:rsidR="006F0FF8" w:rsidRPr="006F0FF8" w:rsidTr="00AF5A30">
        <w:trPr>
          <w:trHeight w:val="264"/>
          <w:jc w:val="center"/>
          <w:ins w:id="1316" w:author="Walus, David (D.M.)" w:date="2021-04-28T15:02:00Z"/>
        </w:trPr>
        <w:tc>
          <w:tcPr>
            <w:tcW w:w="3532" w:type="dxa"/>
            <w:hideMark/>
          </w:tcPr>
          <w:p w:rsidR="006F0FF8" w:rsidRPr="006F0FF8" w:rsidRDefault="000322E0">
            <w:pPr>
              <w:rPr>
                <w:ins w:id="1317" w:author="Walus, David (D.M.)" w:date="2021-04-28T15:02:00Z"/>
                <w:rFonts w:cs="Arial"/>
              </w:rPr>
            </w:pPr>
            <w:ins w:id="1318" w:author="Walus, David (D.M.)" w:date="2021-04-28T15:02:00Z">
              <w:r w:rsidRPr="006F0FF8">
                <w:rPr>
                  <w:rFonts w:cs="Arial"/>
                </w:rPr>
                <w:t>HLSL_A2B_LINK_REQ__3.2.9</w:t>
              </w:r>
            </w:ins>
          </w:p>
        </w:tc>
        <w:tc>
          <w:tcPr>
            <w:tcW w:w="955" w:type="dxa"/>
            <w:noWrap/>
            <w:vAlign w:val="center"/>
            <w:hideMark/>
          </w:tcPr>
          <w:p w:rsidR="006F0FF8" w:rsidRPr="006F0FF8" w:rsidRDefault="000322E0" w:rsidP="009E4EDF">
            <w:pPr>
              <w:jc w:val="center"/>
              <w:rPr>
                <w:ins w:id="1319" w:author="Walus, David (D.M.)" w:date="2021-04-28T15:02:00Z"/>
                <w:rFonts w:cs="Arial"/>
              </w:rPr>
            </w:pPr>
            <w:ins w:id="1320"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321" w:author="Walus, David (D.M.)" w:date="2021-04-28T15:02:00Z"/>
                <w:rFonts w:cs="Arial"/>
              </w:rPr>
            </w:pPr>
          </w:p>
        </w:tc>
        <w:tc>
          <w:tcPr>
            <w:tcW w:w="1266" w:type="dxa"/>
            <w:noWrap/>
            <w:vAlign w:val="center"/>
            <w:hideMark/>
          </w:tcPr>
          <w:p w:rsidR="006F0FF8" w:rsidRPr="006F0FF8" w:rsidRDefault="00AC7DF0" w:rsidP="009E4EDF">
            <w:pPr>
              <w:jc w:val="center"/>
              <w:rPr>
                <w:ins w:id="1322" w:author="Walus, David (D.M.)" w:date="2021-04-28T15:02:00Z"/>
                <w:rFonts w:cs="Arial"/>
              </w:rPr>
            </w:pPr>
          </w:p>
        </w:tc>
        <w:tc>
          <w:tcPr>
            <w:tcW w:w="1027" w:type="dxa"/>
            <w:noWrap/>
            <w:vAlign w:val="center"/>
            <w:hideMark/>
          </w:tcPr>
          <w:p w:rsidR="006F0FF8" w:rsidRPr="006F0FF8" w:rsidRDefault="00AC7DF0" w:rsidP="009E4EDF">
            <w:pPr>
              <w:jc w:val="center"/>
              <w:rPr>
                <w:ins w:id="1323" w:author="Walus, David (D.M.)" w:date="2021-04-28T15:02:00Z"/>
                <w:rFonts w:cs="Arial"/>
              </w:rPr>
            </w:pPr>
          </w:p>
        </w:tc>
        <w:tc>
          <w:tcPr>
            <w:tcW w:w="1266" w:type="dxa"/>
            <w:noWrap/>
            <w:vAlign w:val="center"/>
            <w:hideMark/>
          </w:tcPr>
          <w:p w:rsidR="006F0FF8" w:rsidRPr="006F0FF8" w:rsidRDefault="00AC7DF0" w:rsidP="009E4EDF">
            <w:pPr>
              <w:jc w:val="center"/>
              <w:rPr>
                <w:ins w:id="1324" w:author="Walus, David (D.M.)" w:date="2021-04-28T15:02:00Z"/>
                <w:rFonts w:cs="Arial"/>
              </w:rPr>
            </w:pPr>
          </w:p>
        </w:tc>
        <w:tc>
          <w:tcPr>
            <w:tcW w:w="1027" w:type="dxa"/>
            <w:noWrap/>
            <w:vAlign w:val="center"/>
            <w:hideMark/>
          </w:tcPr>
          <w:p w:rsidR="006F0FF8" w:rsidRPr="006F0FF8" w:rsidRDefault="00AC7DF0" w:rsidP="009E4EDF">
            <w:pPr>
              <w:jc w:val="center"/>
              <w:rPr>
                <w:ins w:id="1325" w:author="Walus, David (D.M.)" w:date="2021-04-28T15:02:00Z"/>
                <w:rFonts w:cs="Arial"/>
              </w:rPr>
            </w:pPr>
          </w:p>
        </w:tc>
      </w:tr>
      <w:tr w:rsidR="006F0FF8" w:rsidRPr="006F0FF8" w:rsidTr="00AF5A30">
        <w:trPr>
          <w:trHeight w:val="264"/>
          <w:jc w:val="center"/>
          <w:ins w:id="1326" w:author="Walus, David (D.M.)" w:date="2021-04-28T15:02:00Z"/>
        </w:trPr>
        <w:tc>
          <w:tcPr>
            <w:tcW w:w="3532" w:type="dxa"/>
            <w:hideMark/>
          </w:tcPr>
          <w:p w:rsidR="006F0FF8" w:rsidRPr="006F0FF8" w:rsidRDefault="000322E0">
            <w:pPr>
              <w:rPr>
                <w:ins w:id="1327" w:author="Walus, David (D.M.)" w:date="2021-04-28T15:02:00Z"/>
                <w:rFonts w:cs="Arial"/>
              </w:rPr>
            </w:pPr>
            <w:ins w:id="1328" w:author="Walus, David (D.M.)" w:date="2021-04-28T15:02:00Z">
              <w:r w:rsidRPr="006F0FF8">
                <w:rPr>
                  <w:rFonts w:cs="Arial"/>
                </w:rPr>
                <w:t>HLSL_A2B_LINK_REQ__3.2.10</w:t>
              </w:r>
            </w:ins>
          </w:p>
        </w:tc>
        <w:tc>
          <w:tcPr>
            <w:tcW w:w="955" w:type="dxa"/>
            <w:noWrap/>
            <w:vAlign w:val="center"/>
            <w:hideMark/>
          </w:tcPr>
          <w:p w:rsidR="006F0FF8" w:rsidRPr="006F0FF8" w:rsidRDefault="000322E0" w:rsidP="009E4EDF">
            <w:pPr>
              <w:jc w:val="center"/>
              <w:rPr>
                <w:ins w:id="1329" w:author="Walus, David (D.M.)" w:date="2021-04-28T15:02:00Z"/>
                <w:rFonts w:cs="Arial"/>
              </w:rPr>
            </w:pPr>
            <w:ins w:id="1330"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331" w:author="Walus, David (D.M.)" w:date="2021-04-28T15:02:00Z"/>
                <w:rFonts w:cs="Arial"/>
              </w:rPr>
            </w:pPr>
          </w:p>
        </w:tc>
        <w:tc>
          <w:tcPr>
            <w:tcW w:w="1266" w:type="dxa"/>
            <w:noWrap/>
            <w:vAlign w:val="center"/>
            <w:hideMark/>
          </w:tcPr>
          <w:p w:rsidR="006F0FF8" w:rsidRPr="006F0FF8" w:rsidRDefault="00AC7DF0" w:rsidP="009E4EDF">
            <w:pPr>
              <w:jc w:val="center"/>
              <w:rPr>
                <w:ins w:id="1332" w:author="Walus, David (D.M.)" w:date="2021-04-28T15:02:00Z"/>
                <w:rFonts w:cs="Arial"/>
              </w:rPr>
            </w:pPr>
          </w:p>
        </w:tc>
        <w:tc>
          <w:tcPr>
            <w:tcW w:w="1027" w:type="dxa"/>
            <w:noWrap/>
            <w:vAlign w:val="center"/>
            <w:hideMark/>
          </w:tcPr>
          <w:p w:rsidR="006F0FF8" w:rsidRPr="006F0FF8" w:rsidRDefault="00AC7DF0" w:rsidP="009E4EDF">
            <w:pPr>
              <w:jc w:val="center"/>
              <w:rPr>
                <w:ins w:id="1333" w:author="Walus, David (D.M.)" w:date="2021-04-28T15:02:00Z"/>
                <w:rFonts w:cs="Arial"/>
              </w:rPr>
            </w:pPr>
          </w:p>
        </w:tc>
        <w:tc>
          <w:tcPr>
            <w:tcW w:w="1266" w:type="dxa"/>
            <w:noWrap/>
            <w:vAlign w:val="center"/>
            <w:hideMark/>
          </w:tcPr>
          <w:p w:rsidR="006F0FF8" w:rsidRPr="006F0FF8" w:rsidRDefault="00AC7DF0" w:rsidP="009E4EDF">
            <w:pPr>
              <w:jc w:val="center"/>
              <w:rPr>
                <w:ins w:id="1334" w:author="Walus, David (D.M.)" w:date="2021-04-28T15:02:00Z"/>
                <w:rFonts w:cs="Arial"/>
              </w:rPr>
            </w:pPr>
          </w:p>
        </w:tc>
        <w:tc>
          <w:tcPr>
            <w:tcW w:w="1027" w:type="dxa"/>
            <w:noWrap/>
            <w:vAlign w:val="center"/>
            <w:hideMark/>
          </w:tcPr>
          <w:p w:rsidR="006F0FF8" w:rsidRPr="006F0FF8" w:rsidRDefault="00AC7DF0" w:rsidP="009E4EDF">
            <w:pPr>
              <w:jc w:val="center"/>
              <w:rPr>
                <w:ins w:id="1335" w:author="Walus, David (D.M.)" w:date="2021-04-28T15:02:00Z"/>
                <w:rFonts w:cs="Arial"/>
              </w:rPr>
            </w:pPr>
          </w:p>
        </w:tc>
      </w:tr>
      <w:tr w:rsidR="006F0FF8" w:rsidRPr="006F0FF8" w:rsidTr="00AF5A30">
        <w:trPr>
          <w:trHeight w:val="1056"/>
          <w:jc w:val="center"/>
          <w:ins w:id="1336" w:author="Walus, David (D.M.)" w:date="2021-04-28T15:02:00Z"/>
        </w:trPr>
        <w:tc>
          <w:tcPr>
            <w:tcW w:w="3532" w:type="dxa"/>
            <w:hideMark/>
          </w:tcPr>
          <w:p w:rsidR="006F0FF8" w:rsidRPr="006F0FF8" w:rsidRDefault="000322E0">
            <w:pPr>
              <w:rPr>
                <w:ins w:id="1337" w:author="Walus, David (D.M.)" w:date="2021-04-28T15:02:00Z"/>
                <w:rFonts w:cs="Arial"/>
              </w:rPr>
            </w:pPr>
            <w:ins w:id="1338" w:author="Walus, David (D.M.)" w:date="2021-04-28T15:02:00Z">
              <w:r w:rsidRPr="006F0FF8">
                <w:rPr>
                  <w:rFonts w:cs="Arial"/>
                </w:rPr>
                <w:t>HLSL_A2B_LINK_REQ__3.2.11</w:t>
              </w:r>
              <w:r w:rsidRPr="006F0FF8">
                <w:rPr>
                  <w:rFonts w:cs="Arial"/>
                </w:rPr>
                <w:br/>
                <w:t>(Hardware timing from “wakeup’ to ‘discovery complete’ via ‘analysis tool’)</w:t>
              </w:r>
            </w:ins>
          </w:p>
        </w:tc>
        <w:tc>
          <w:tcPr>
            <w:tcW w:w="955" w:type="dxa"/>
            <w:noWrap/>
            <w:vAlign w:val="center"/>
            <w:hideMark/>
          </w:tcPr>
          <w:p w:rsidR="006F0FF8" w:rsidRPr="006F0FF8" w:rsidRDefault="000322E0" w:rsidP="009E4EDF">
            <w:pPr>
              <w:jc w:val="center"/>
              <w:rPr>
                <w:ins w:id="1339" w:author="Walus, David (D.M.)" w:date="2021-04-28T15:02:00Z"/>
                <w:rFonts w:cs="Arial"/>
              </w:rPr>
            </w:pPr>
            <w:ins w:id="1340"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341" w:author="Walus, David (D.M.)" w:date="2021-04-28T15:02:00Z"/>
                <w:rFonts w:cs="Arial"/>
              </w:rPr>
            </w:pPr>
          </w:p>
        </w:tc>
        <w:tc>
          <w:tcPr>
            <w:tcW w:w="1266" w:type="dxa"/>
            <w:noWrap/>
            <w:vAlign w:val="center"/>
            <w:hideMark/>
          </w:tcPr>
          <w:p w:rsidR="006F0FF8" w:rsidRPr="006F0FF8" w:rsidRDefault="000322E0" w:rsidP="009E4EDF">
            <w:pPr>
              <w:jc w:val="center"/>
              <w:rPr>
                <w:ins w:id="1342" w:author="Walus, David (D.M.)" w:date="2021-04-28T15:02:00Z"/>
                <w:rFonts w:cs="Arial"/>
              </w:rPr>
            </w:pPr>
            <w:ins w:id="1343"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344" w:author="Walus, David (D.M.)" w:date="2021-04-28T15:02:00Z"/>
                <w:rFonts w:cs="Arial"/>
              </w:rPr>
            </w:pPr>
          </w:p>
        </w:tc>
        <w:tc>
          <w:tcPr>
            <w:tcW w:w="1266" w:type="dxa"/>
            <w:noWrap/>
            <w:vAlign w:val="center"/>
            <w:hideMark/>
          </w:tcPr>
          <w:p w:rsidR="006F0FF8" w:rsidRPr="006F0FF8" w:rsidRDefault="000322E0" w:rsidP="009E4EDF">
            <w:pPr>
              <w:jc w:val="center"/>
              <w:rPr>
                <w:ins w:id="1345" w:author="Walus, David (D.M.)" w:date="2021-04-28T15:02:00Z"/>
                <w:rFonts w:cs="Arial"/>
              </w:rPr>
            </w:pPr>
            <w:ins w:id="1346"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347" w:author="Walus, David (D.M.)" w:date="2021-04-28T15:02:00Z"/>
                <w:rFonts w:cs="Arial"/>
              </w:rPr>
            </w:pPr>
          </w:p>
        </w:tc>
      </w:tr>
      <w:tr w:rsidR="006F0FF8" w:rsidRPr="006F0FF8" w:rsidTr="00AF5A30">
        <w:trPr>
          <w:trHeight w:val="1056"/>
          <w:jc w:val="center"/>
          <w:ins w:id="1348" w:author="Walus, David (D.M.)" w:date="2021-04-28T15:02:00Z"/>
        </w:trPr>
        <w:tc>
          <w:tcPr>
            <w:tcW w:w="3532" w:type="dxa"/>
            <w:hideMark/>
          </w:tcPr>
          <w:p w:rsidR="006F0FF8" w:rsidRPr="006F0FF8" w:rsidRDefault="000322E0">
            <w:pPr>
              <w:rPr>
                <w:ins w:id="1349" w:author="Walus, David (D.M.)" w:date="2021-04-28T15:02:00Z"/>
                <w:rFonts w:cs="Arial"/>
              </w:rPr>
            </w:pPr>
            <w:ins w:id="1350" w:author="Walus, David (D.M.)" w:date="2021-04-28T15:02:00Z">
              <w:r w:rsidRPr="006F0FF8">
                <w:rPr>
                  <w:rFonts w:cs="Arial"/>
                </w:rPr>
                <w:t>HLSL_A2B_LINK_REQ__3.2.12</w:t>
              </w:r>
              <w:r w:rsidRPr="006F0FF8">
                <w:rPr>
                  <w:rFonts w:cs="Arial"/>
                </w:rPr>
                <w:br/>
                <w:t>(Hardware timing from “sleep’ to ‘main node clock’ off’ via ‘analysis tool’)</w:t>
              </w:r>
            </w:ins>
          </w:p>
        </w:tc>
        <w:tc>
          <w:tcPr>
            <w:tcW w:w="955" w:type="dxa"/>
            <w:noWrap/>
            <w:vAlign w:val="center"/>
            <w:hideMark/>
          </w:tcPr>
          <w:p w:rsidR="006F0FF8" w:rsidRPr="006F0FF8" w:rsidRDefault="000322E0" w:rsidP="009E4EDF">
            <w:pPr>
              <w:jc w:val="center"/>
              <w:rPr>
                <w:ins w:id="1351" w:author="Walus, David (D.M.)" w:date="2021-04-28T15:02:00Z"/>
                <w:rFonts w:cs="Arial"/>
              </w:rPr>
            </w:pPr>
            <w:ins w:id="1352"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353" w:author="Walus, David (D.M.)" w:date="2021-04-28T15:02:00Z"/>
                <w:rFonts w:cs="Arial"/>
              </w:rPr>
            </w:pPr>
          </w:p>
        </w:tc>
        <w:tc>
          <w:tcPr>
            <w:tcW w:w="1266" w:type="dxa"/>
            <w:noWrap/>
            <w:vAlign w:val="center"/>
            <w:hideMark/>
          </w:tcPr>
          <w:p w:rsidR="006F0FF8" w:rsidRPr="006F0FF8" w:rsidRDefault="000322E0" w:rsidP="009E4EDF">
            <w:pPr>
              <w:jc w:val="center"/>
              <w:rPr>
                <w:ins w:id="1354" w:author="Walus, David (D.M.)" w:date="2021-04-28T15:02:00Z"/>
                <w:rFonts w:cs="Arial"/>
              </w:rPr>
            </w:pPr>
            <w:ins w:id="1355"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356" w:author="Walus, David (D.M.)" w:date="2021-04-28T15:02:00Z"/>
                <w:rFonts w:cs="Arial"/>
              </w:rPr>
            </w:pPr>
          </w:p>
        </w:tc>
        <w:tc>
          <w:tcPr>
            <w:tcW w:w="1266" w:type="dxa"/>
            <w:noWrap/>
            <w:vAlign w:val="center"/>
            <w:hideMark/>
          </w:tcPr>
          <w:p w:rsidR="006F0FF8" w:rsidRPr="006F0FF8" w:rsidRDefault="000322E0" w:rsidP="009E4EDF">
            <w:pPr>
              <w:jc w:val="center"/>
              <w:rPr>
                <w:ins w:id="1357" w:author="Walus, David (D.M.)" w:date="2021-04-28T15:02:00Z"/>
                <w:rFonts w:cs="Arial"/>
              </w:rPr>
            </w:pPr>
            <w:ins w:id="1358"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359" w:author="Walus, David (D.M.)" w:date="2021-04-28T15:02:00Z"/>
                <w:rFonts w:cs="Arial"/>
              </w:rPr>
            </w:pPr>
          </w:p>
        </w:tc>
      </w:tr>
      <w:tr w:rsidR="006F0FF8" w:rsidRPr="006F0FF8" w:rsidTr="00AF5A30">
        <w:trPr>
          <w:trHeight w:val="264"/>
          <w:jc w:val="center"/>
          <w:ins w:id="1360" w:author="Walus, David (D.M.)" w:date="2021-04-28T15:02:00Z"/>
        </w:trPr>
        <w:tc>
          <w:tcPr>
            <w:tcW w:w="3532" w:type="dxa"/>
            <w:hideMark/>
          </w:tcPr>
          <w:p w:rsidR="006F0FF8" w:rsidRPr="006F0FF8" w:rsidRDefault="000322E0">
            <w:pPr>
              <w:rPr>
                <w:ins w:id="1361" w:author="Walus, David (D.M.)" w:date="2021-04-28T15:02:00Z"/>
                <w:rFonts w:cs="Arial"/>
              </w:rPr>
            </w:pPr>
            <w:ins w:id="1362" w:author="Walus, David (D.M.)" w:date="2021-04-28T15:02:00Z">
              <w:r w:rsidRPr="006F0FF8">
                <w:rPr>
                  <w:rFonts w:cs="Arial"/>
                </w:rPr>
                <w:t>HLSL_A2B_LINK_REQ__3.2.13</w:t>
              </w:r>
            </w:ins>
          </w:p>
        </w:tc>
        <w:tc>
          <w:tcPr>
            <w:tcW w:w="955" w:type="dxa"/>
            <w:noWrap/>
            <w:vAlign w:val="center"/>
            <w:hideMark/>
          </w:tcPr>
          <w:p w:rsidR="006F0FF8" w:rsidRPr="006F0FF8" w:rsidRDefault="00AC7DF0" w:rsidP="009E4EDF">
            <w:pPr>
              <w:jc w:val="center"/>
              <w:rPr>
                <w:ins w:id="1363" w:author="Walus, David (D.M.)" w:date="2021-04-28T15:02:00Z"/>
                <w:rFonts w:cs="Arial"/>
              </w:rPr>
            </w:pPr>
          </w:p>
        </w:tc>
        <w:tc>
          <w:tcPr>
            <w:tcW w:w="912" w:type="dxa"/>
            <w:noWrap/>
            <w:vAlign w:val="center"/>
            <w:hideMark/>
          </w:tcPr>
          <w:p w:rsidR="006F0FF8" w:rsidRPr="006F0FF8" w:rsidRDefault="00AC7DF0" w:rsidP="009E4EDF">
            <w:pPr>
              <w:jc w:val="center"/>
              <w:rPr>
                <w:ins w:id="1364" w:author="Walus, David (D.M.)" w:date="2021-04-28T15:02:00Z"/>
                <w:rFonts w:cs="Arial"/>
              </w:rPr>
            </w:pPr>
          </w:p>
        </w:tc>
        <w:tc>
          <w:tcPr>
            <w:tcW w:w="1266" w:type="dxa"/>
            <w:noWrap/>
            <w:vAlign w:val="center"/>
            <w:hideMark/>
          </w:tcPr>
          <w:p w:rsidR="006F0FF8" w:rsidRPr="006F0FF8" w:rsidRDefault="000322E0" w:rsidP="009E4EDF">
            <w:pPr>
              <w:jc w:val="center"/>
              <w:rPr>
                <w:ins w:id="1365" w:author="Walus, David (D.M.)" w:date="2021-04-28T15:02:00Z"/>
                <w:rFonts w:cs="Arial"/>
              </w:rPr>
            </w:pPr>
            <w:ins w:id="1366"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367" w:author="Walus, David (D.M.)" w:date="2021-04-28T15:02:00Z"/>
                <w:rFonts w:cs="Arial"/>
              </w:rPr>
            </w:pPr>
          </w:p>
        </w:tc>
        <w:tc>
          <w:tcPr>
            <w:tcW w:w="1266" w:type="dxa"/>
            <w:noWrap/>
            <w:vAlign w:val="center"/>
            <w:hideMark/>
          </w:tcPr>
          <w:p w:rsidR="006F0FF8" w:rsidRPr="006F0FF8" w:rsidRDefault="000322E0" w:rsidP="009E4EDF">
            <w:pPr>
              <w:jc w:val="center"/>
              <w:rPr>
                <w:ins w:id="1368" w:author="Walus, David (D.M.)" w:date="2021-04-28T15:02:00Z"/>
                <w:rFonts w:cs="Arial"/>
              </w:rPr>
            </w:pPr>
            <w:ins w:id="1369"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370" w:author="Walus, David (D.M.)" w:date="2021-04-28T15:02:00Z"/>
                <w:rFonts w:cs="Arial"/>
              </w:rPr>
            </w:pPr>
          </w:p>
        </w:tc>
      </w:tr>
      <w:tr w:rsidR="006F0FF8" w:rsidRPr="006F0FF8" w:rsidTr="00AF5A30">
        <w:trPr>
          <w:trHeight w:val="1056"/>
          <w:jc w:val="center"/>
          <w:ins w:id="1371" w:author="Walus, David (D.M.)" w:date="2021-04-28T15:02:00Z"/>
        </w:trPr>
        <w:tc>
          <w:tcPr>
            <w:tcW w:w="3532" w:type="dxa"/>
            <w:hideMark/>
          </w:tcPr>
          <w:p w:rsidR="006F0FF8" w:rsidRPr="006F0FF8" w:rsidRDefault="000322E0">
            <w:pPr>
              <w:rPr>
                <w:ins w:id="1372" w:author="Walus, David (D.M.)" w:date="2021-04-28T15:02:00Z"/>
                <w:rFonts w:cs="Arial"/>
              </w:rPr>
            </w:pPr>
            <w:ins w:id="1373" w:author="Walus, David (D.M.)" w:date="2021-04-28T15:02:00Z">
              <w:r w:rsidRPr="006F0FF8">
                <w:rPr>
                  <w:rFonts w:cs="Arial"/>
                </w:rPr>
                <w:lastRenderedPageBreak/>
                <w:t>HLSL_A2B_LINK_REQ__3.2.14</w:t>
              </w:r>
              <w:r w:rsidRPr="006F0FF8">
                <w:rPr>
                  <w:rFonts w:cs="Arial"/>
                </w:rPr>
                <w:br/>
                <w:t>(Specific set of test vectors, short, open and CAN DTC’s and DID’s)</w:t>
              </w:r>
            </w:ins>
          </w:p>
        </w:tc>
        <w:tc>
          <w:tcPr>
            <w:tcW w:w="955" w:type="dxa"/>
            <w:noWrap/>
            <w:vAlign w:val="center"/>
            <w:hideMark/>
          </w:tcPr>
          <w:p w:rsidR="006F0FF8" w:rsidRPr="006F0FF8" w:rsidRDefault="00AC7DF0" w:rsidP="009E4EDF">
            <w:pPr>
              <w:jc w:val="center"/>
              <w:rPr>
                <w:ins w:id="1374" w:author="Walus, David (D.M.)" w:date="2021-04-28T15:02:00Z"/>
                <w:rFonts w:cs="Arial"/>
              </w:rPr>
            </w:pPr>
          </w:p>
        </w:tc>
        <w:tc>
          <w:tcPr>
            <w:tcW w:w="912" w:type="dxa"/>
            <w:noWrap/>
            <w:vAlign w:val="center"/>
            <w:hideMark/>
          </w:tcPr>
          <w:p w:rsidR="006F0FF8" w:rsidRPr="006F0FF8" w:rsidRDefault="00AC7DF0" w:rsidP="009E4EDF">
            <w:pPr>
              <w:jc w:val="center"/>
              <w:rPr>
                <w:ins w:id="1375" w:author="Walus, David (D.M.)" w:date="2021-04-28T15:02:00Z"/>
                <w:rFonts w:cs="Arial"/>
              </w:rPr>
            </w:pPr>
          </w:p>
        </w:tc>
        <w:tc>
          <w:tcPr>
            <w:tcW w:w="1266" w:type="dxa"/>
            <w:noWrap/>
            <w:vAlign w:val="center"/>
            <w:hideMark/>
          </w:tcPr>
          <w:p w:rsidR="006F0FF8" w:rsidRPr="006F0FF8" w:rsidRDefault="000322E0" w:rsidP="009E4EDF">
            <w:pPr>
              <w:jc w:val="center"/>
              <w:rPr>
                <w:ins w:id="1376" w:author="Walus, David (D.M.)" w:date="2021-04-28T15:02:00Z"/>
                <w:rFonts w:cs="Arial"/>
              </w:rPr>
            </w:pPr>
            <w:ins w:id="1377"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378" w:author="Walus, David (D.M.)" w:date="2021-04-28T15:02:00Z"/>
                <w:rFonts w:cs="Arial"/>
              </w:rPr>
            </w:pPr>
          </w:p>
        </w:tc>
        <w:tc>
          <w:tcPr>
            <w:tcW w:w="1266" w:type="dxa"/>
            <w:noWrap/>
            <w:vAlign w:val="center"/>
            <w:hideMark/>
          </w:tcPr>
          <w:p w:rsidR="006F0FF8" w:rsidRPr="006F0FF8" w:rsidRDefault="00AC7DF0" w:rsidP="009E4EDF">
            <w:pPr>
              <w:jc w:val="center"/>
              <w:rPr>
                <w:ins w:id="1379" w:author="Walus, David (D.M.)" w:date="2021-04-28T15:02:00Z"/>
                <w:rFonts w:cs="Arial"/>
              </w:rPr>
            </w:pPr>
          </w:p>
        </w:tc>
        <w:tc>
          <w:tcPr>
            <w:tcW w:w="1027" w:type="dxa"/>
            <w:noWrap/>
            <w:vAlign w:val="center"/>
            <w:hideMark/>
          </w:tcPr>
          <w:p w:rsidR="006F0FF8" w:rsidRPr="006F0FF8" w:rsidRDefault="00AC7DF0" w:rsidP="009E4EDF">
            <w:pPr>
              <w:jc w:val="center"/>
              <w:rPr>
                <w:ins w:id="1380" w:author="Walus, David (D.M.)" w:date="2021-04-28T15:02:00Z"/>
                <w:rFonts w:cs="Arial"/>
              </w:rPr>
            </w:pPr>
          </w:p>
        </w:tc>
      </w:tr>
      <w:tr w:rsidR="006F0FF8" w:rsidRPr="006F0FF8" w:rsidTr="00AF5A30">
        <w:trPr>
          <w:trHeight w:val="264"/>
          <w:jc w:val="center"/>
          <w:ins w:id="1381" w:author="Walus, David (D.M.)" w:date="2021-04-28T15:02:00Z"/>
        </w:trPr>
        <w:tc>
          <w:tcPr>
            <w:tcW w:w="3532" w:type="dxa"/>
            <w:hideMark/>
          </w:tcPr>
          <w:p w:rsidR="006F0FF8" w:rsidRPr="006F0FF8" w:rsidRDefault="000322E0">
            <w:pPr>
              <w:rPr>
                <w:ins w:id="1382" w:author="Walus, David (D.M.)" w:date="2021-04-28T15:02:00Z"/>
                <w:rFonts w:cs="Arial"/>
              </w:rPr>
            </w:pPr>
            <w:ins w:id="1383" w:author="Walus, David (D.M.)" w:date="2021-04-28T15:02:00Z">
              <w:r w:rsidRPr="006F0FF8">
                <w:rPr>
                  <w:rFonts w:cs="Arial"/>
                </w:rPr>
                <w:t>HLSL_A2B_LINK_REQ__3.2.15</w:t>
              </w:r>
            </w:ins>
          </w:p>
        </w:tc>
        <w:tc>
          <w:tcPr>
            <w:tcW w:w="955" w:type="dxa"/>
            <w:noWrap/>
            <w:vAlign w:val="center"/>
            <w:hideMark/>
          </w:tcPr>
          <w:p w:rsidR="006F0FF8" w:rsidRPr="006F0FF8" w:rsidRDefault="000322E0" w:rsidP="009E4EDF">
            <w:pPr>
              <w:jc w:val="center"/>
              <w:rPr>
                <w:ins w:id="1384" w:author="Walus, David (D.M.)" w:date="2021-04-28T15:02:00Z"/>
                <w:rFonts w:cs="Arial"/>
              </w:rPr>
            </w:pPr>
            <w:ins w:id="1385"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386" w:author="Walus, David (D.M.)" w:date="2021-04-28T15:02:00Z"/>
                <w:rFonts w:cs="Arial"/>
              </w:rPr>
            </w:pPr>
          </w:p>
        </w:tc>
        <w:tc>
          <w:tcPr>
            <w:tcW w:w="1266" w:type="dxa"/>
            <w:noWrap/>
            <w:vAlign w:val="center"/>
            <w:hideMark/>
          </w:tcPr>
          <w:p w:rsidR="006F0FF8" w:rsidRPr="006F0FF8" w:rsidRDefault="00AC7DF0" w:rsidP="009E4EDF">
            <w:pPr>
              <w:jc w:val="center"/>
              <w:rPr>
                <w:ins w:id="1387" w:author="Walus, David (D.M.)" w:date="2021-04-28T15:02:00Z"/>
                <w:rFonts w:cs="Arial"/>
              </w:rPr>
            </w:pPr>
          </w:p>
        </w:tc>
        <w:tc>
          <w:tcPr>
            <w:tcW w:w="1027" w:type="dxa"/>
            <w:noWrap/>
            <w:vAlign w:val="center"/>
            <w:hideMark/>
          </w:tcPr>
          <w:p w:rsidR="006F0FF8" w:rsidRPr="006F0FF8" w:rsidRDefault="00AC7DF0" w:rsidP="009E4EDF">
            <w:pPr>
              <w:jc w:val="center"/>
              <w:rPr>
                <w:ins w:id="1388" w:author="Walus, David (D.M.)" w:date="2021-04-28T15:02:00Z"/>
                <w:rFonts w:cs="Arial"/>
              </w:rPr>
            </w:pPr>
          </w:p>
        </w:tc>
        <w:tc>
          <w:tcPr>
            <w:tcW w:w="1266" w:type="dxa"/>
            <w:noWrap/>
            <w:vAlign w:val="center"/>
            <w:hideMark/>
          </w:tcPr>
          <w:p w:rsidR="006F0FF8" w:rsidRPr="006F0FF8" w:rsidRDefault="00AC7DF0" w:rsidP="009E4EDF">
            <w:pPr>
              <w:jc w:val="center"/>
              <w:rPr>
                <w:ins w:id="1389" w:author="Walus, David (D.M.)" w:date="2021-04-28T15:02:00Z"/>
                <w:rFonts w:cs="Arial"/>
              </w:rPr>
            </w:pPr>
          </w:p>
        </w:tc>
        <w:tc>
          <w:tcPr>
            <w:tcW w:w="1027" w:type="dxa"/>
            <w:noWrap/>
            <w:vAlign w:val="center"/>
            <w:hideMark/>
          </w:tcPr>
          <w:p w:rsidR="006F0FF8" w:rsidRPr="006F0FF8" w:rsidRDefault="00AC7DF0" w:rsidP="009E4EDF">
            <w:pPr>
              <w:jc w:val="center"/>
              <w:rPr>
                <w:ins w:id="1390" w:author="Walus, David (D.M.)" w:date="2021-04-28T15:02:00Z"/>
                <w:rFonts w:cs="Arial"/>
              </w:rPr>
            </w:pPr>
          </w:p>
        </w:tc>
      </w:tr>
      <w:tr w:rsidR="006F0FF8" w:rsidRPr="006F0FF8" w:rsidTr="00AF5A30">
        <w:trPr>
          <w:trHeight w:val="1056"/>
          <w:jc w:val="center"/>
          <w:ins w:id="1391" w:author="Walus, David (D.M.)" w:date="2021-04-28T15:02:00Z"/>
        </w:trPr>
        <w:tc>
          <w:tcPr>
            <w:tcW w:w="3532" w:type="dxa"/>
            <w:hideMark/>
          </w:tcPr>
          <w:p w:rsidR="006F0FF8" w:rsidRPr="006F0FF8" w:rsidRDefault="000322E0">
            <w:pPr>
              <w:rPr>
                <w:ins w:id="1392" w:author="Walus, David (D.M.)" w:date="2021-04-28T15:02:00Z"/>
                <w:rFonts w:cs="Arial"/>
              </w:rPr>
            </w:pPr>
            <w:ins w:id="1393" w:author="Walus, David (D.M.)" w:date="2021-04-28T15:02:00Z">
              <w:r w:rsidRPr="006F0FF8">
                <w:rPr>
                  <w:rFonts w:cs="Arial"/>
                </w:rPr>
                <w:t>HLSL_A2B_LINK_REQ__3.2.16</w:t>
              </w:r>
              <w:r w:rsidRPr="006F0FF8">
                <w:rPr>
                  <w:rFonts w:cs="Arial"/>
                </w:rPr>
                <w:br/>
                <w:t>(Specific set of test vectors, short, open and CAN DTC’s and DID’s)</w:t>
              </w:r>
            </w:ins>
          </w:p>
        </w:tc>
        <w:tc>
          <w:tcPr>
            <w:tcW w:w="955" w:type="dxa"/>
            <w:noWrap/>
            <w:vAlign w:val="center"/>
            <w:hideMark/>
          </w:tcPr>
          <w:p w:rsidR="006F0FF8" w:rsidRPr="006F0FF8" w:rsidRDefault="000322E0" w:rsidP="009E4EDF">
            <w:pPr>
              <w:jc w:val="center"/>
              <w:rPr>
                <w:ins w:id="1394" w:author="Walus, David (D.M.)" w:date="2021-04-28T15:02:00Z"/>
                <w:rFonts w:cs="Arial"/>
              </w:rPr>
            </w:pPr>
            <w:ins w:id="1395"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396" w:author="Walus, David (D.M.)" w:date="2021-04-28T15:02:00Z"/>
                <w:rFonts w:cs="Arial"/>
              </w:rPr>
            </w:pPr>
          </w:p>
        </w:tc>
        <w:tc>
          <w:tcPr>
            <w:tcW w:w="1266" w:type="dxa"/>
            <w:noWrap/>
            <w:vAlign w:val="center"/>
            <w:hideMark/>
          </w:tcPr>
          <w:p w:rsidR="006F0FF8" w:rsidRPr="006F0FF8" w:rsidRDefault="00AC7DF0" w:rsidP="009E4EDF">
            <w:pPr>
              <w:jc w:val="center"/>
              <w:rPr>
                <w:ins w:id="1397" w:author="Walus, David (D.M.)" w:date="2021-04-28T15:02:00Z"/>
                <w:rFonts w:cs="Arial"/>
              </w:rPr>
            </w:pPr>
          </w:p>
        </w:tc>
        <w:tc>
          <w:tcPr>
            <w:tcW w:w="1027" w:type="dxa"/>
            <w:noWrap/>
            <w:vAlign w:val="center"/>
            <w:hideMark/>
          </w:tcPr>
          <w:p w:rsidR="006F0FF8" w:rsidRPr="006F0FF8" w:rsidRDefault="00AC7DF0" w:rsidP="009E4EDF">
            <w:pPr>
              <w:jc w:val="center"/>
              <w:rPr>
                <w:ins w:id="1398" w:author="Walus, David (D.M.)" w:date="2021-04-28T15:02:00Z"/>
                <w:rFonts w:cs="Arial"/>
              </w:rPr>
            </w:pPr>
          </w:p>
        </w:tc>
        <w:tc>
          <w:tcPr>
            <w:tcW w:w="1266" w:type="dxa"/>
            <w:noWrap/>
            <w:vAlign w:val="center"/>
            <w:hideMark/>
          </w:tcPr>
          <w:p w:rsidR="006F0FF8" w:rsidRPr="006F0FF8" w:rsidRDefault="00AC7DF0" w:rsidP="009E4EDF">
            <w:pPr>
              <w:jc w:val="center"/>
              <w:rPr>
                <w:ins w:id="1399" w:author="Walus, David (D.M.)" w:date="2021-04-28T15:02:00Z"/>
                <w:rFonts w:cs="Arial"/>
              </w:rPr>
            </w:pPr>
          </w:p>
        </w:tc>
        <w:tc>
          <w:tcPr>
            <w:tcW w:w="1027" w:type="dxa"/>
            <w:noWrap/>
            <w:vAlign w:val="center"/>
            <w:hideMark/>
          </w:tcPr>
          <w:p w:rsidR="006F0FF8" w:rsidRPr="006F0FF8" w:rsidRDefault="00AC7DF0" w:rsidP="009E4EDF">
            <w:pPr>
              <w:jc w:val="center"/>
              <w:rPr>
                <w:ins w:id="1400" w:author="Walus, David (D.M.)" w:date="2021-04-28T15:02:00Z"/>
                <w:rFonts w:cs="Arial"/>
              </w:rPr>
            </w:pPr>
          </w:p>
        </w:tc>
      </w:tr>
      <w:tr w:rsidR="006F0FF8" w:rsidRPr="006F0FF8" w:rsidTr="00AF5A30">
        <w:trPr>
          <w:trHeight w:val="264"/>
          <w:jc w:val="center"/>
          <w:ins w:id="1401" w:author="Walus, David (D.M.)" w:date="2021-04-28T15:02:00Z"/>
        </w:trPr>
        <w:tc>
          <w:tcPr>
            <w:tcW w:w="3532" w:type="dxa"/>
            <w:hideMark/>
          </w:tcPr>
          <w:p w:rsidR="006F0FF8" w:rsidRPr="006F0FF8" w:rsidRDefault="000322E0">
            <w:pPr>
              <w:rPr>
                <w:ins w:id="1402" w:author="Walus, David (D.M.)" w:date="2021-04-28T15:02:00Z"/>
                <w:rFonts w:cs="Arial"/>
              </w:rPr>
            </w:pPr>
            <w:ins w:id="1403" w:author="Walus, David (D.M.)" w:date="2021-04-28T15:02:00Z">
              <w:r w:rsidRPr="006F0FF8">
                <w:rPr>
                  <w:rFonts w:cs="Arial"/>
                </w:rPr>
                <w:t>HLSL_A2B_LINK_REQ__3.2.17</w:t>
              </w:r>
            </w:ins>
          </w:p>
        </w:tc>
        <w:tc>
          <w:tcPr>
            <w:tcW w:w="955" w:type="dxa"/>
            <w:noWrap/>
            <w:vAlign w:val="center"/>
            <w:hideMark/>
          </w:tcPr>
          <w:p w:rsidR="006F0FF8" w:rsidRPr="006F0FF8" w:rsidRDefault="000322E0" w:rsidP="009E4EDF">
            <w:pPr>
              <w:jc w:val="center"/>
              <w:rPr>
                <w:ins w:id="1404" w:author="Walus, David (D.M.)" w:date="2021-04-28T15:02:00Z"/>
                <w:rFonts w:cs="Arial"/>
              </w:rPr>
            </w:pPr>
            <w:ins w:id="1405"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406" w:author="Walus, David (D.M.)" w:date="2021-04-28T15:02:00Z"/>
                <w:rFonts w:cs="Arial"/>
              </w:rPr>
            </w:pPr>
          </w:p>
        </w:tc>
        <w:tc>
          <w:tcPr>
            <w:tcW w:w="1266" w:type="dxa"/>
            <w:noWrap/>
            <w:vAlign w:val="center"/>
            <w:hideMark/>
          </w:tcPr>
          <w:p w:rsidR="006F0FF8" w:rsidRPr="006F0FF8" w:rsidRDefault="00AC7DF0" w:rsidP="009E4EDF">
            <w:pPr>
              <w:jc w:val="center"/>
              <w:rPr>
                <w:ins w:id="1407" w:author="Walus, David (D.M.)" w:date="2021-04-28T15:02:00Z"/>
                <w:rFonts w:cs="Arial"/>
              </w:rPr>
            </w:pPr>
          </w:p>
        </w:tc>
        <w:tc>
          <w:tcPr>
            <w:tcW w:w="1027" w:type="dxa"/>
            <w:noWrap/>
            <w:vAlign w:val="center"/>
            <w:hideMark/>
          </w:tcPr>
          <w:p w:rsidR="006F0FF8" w:rsidRPr="006F0FF8" w:rsidRDefault="00AC7DF0" w:rsidP="009E4EDF">
            <w:pPr>
              <w:jc w:val="center"/>
              <w:rPr>
                <w:ins w:id="1408" w:author="Walus, David (D.M.)" w:date="2021-04-28T15:02:00Z"/>
                <w:rFonts w:cs="Arial"/>
              </w:rPr>
            </w:pPr>
          </w:p>
        </w:tc>
        <w:tc>
          <w:tcPr>
            <w:tcW w:w="1266" w:type="dxa"/>
            <w:noWrap/>
            <w:vAlign w:val="center"/>
            <w:hideMark/>
          </w:tcPr>
          <w:p w:rsidR="006F0FF8" w:rsidRPr="006F0FF8" w:rsidRDefault="00AC7DF0" w:rsidP="009E4EDF">
            <w:pPr>
              <w:jc w:val="center"/>
              <w:rPr>
                <w:ins w:id="1409" w:author="Walus, David (D.M.)" w:date="2021-04-28T15:02:00Z"/>
                <w:rFonts w:cs="Arial"/>
              </w:rPr>
            </w:pPr>
          </w:p>
        </w:tc>
        <w:tc>
          <w:tcPr>
            <w:tcW w:w="1027" w:type="dxa"/>
            <w:noWrap/>
            <w:vAlign w:val="center"/>
            <w:hideMark/>
          </w:tcPr>
          <w:p w:rsidR="006F0FF8" w:rsidRPr="006F0FF8" w:rsidRDefault="00AC7DF0" w:rsidP="009E4EDF">
            <w:pPr>
              <w:jc w:val="center"/>
              <w:rPr>
                <w:ins w:id="1410" w:author="Walus, David (D.M.)" w:date="2021-04-28T15:02:00Z"/>
                <w:rFonts w:cs="Arial"/>
              </w:rPr>
            </w:pPr>
          </w:p>
        </w:tc>
      </w:tr>
      <w:tr w:rsidR="006F0FF8" w:rsidRPr="006F0FF8" w:rsidTr="00AF5A30">
        <w:trPr>
          <w:trHeight w:val="264"/>
          <w:jc w:val="center"/>
          <w:ins w:id="1411" w:author="Walus, David (D.M.)" w:date="2021-04-28T15:02:00Z"/>
        </w:trPr>
        <w:tc>
          <w:tcPr>
            <w:tcW w:w="3532" w:type="dxa"/>
            <w:hideMark/>
          </w:tcPr>
          <w:p w:rsidR="006F0FF8" w:rsidRPr="006F0FF8" w:rsidRDefault="000322E0">
            <w:pPr>
              <w:rPr>
                <w:ins w:id="1412" w:author="Walus, David (D.M.)" w:date="2021-04-28T15:02:00Z"/>
                <w:rFonts w:cs="Arial"/>
              </w:rPr>
            </w:pPr>
            <w:ins w:id="1413" w:author="Walus, David (D.M.)" w:date="2021-04-28T15:02:00Z">
              <w:r w:rsidRPr="006F0FF8">
                <w:rPr>
                  <w:rFonts w:cs="Arial"/>
                </w:rPr>
                <w:t>HLSL_A2B_LINK_REQ__3.2.18</w:t>
              </w:r>
            </w:ins>
          </w:p>
        </w:tc>
        <w:tc>
          <w:tcPr>
            <w:tcW w:w="955" w:type="dxa"/>
            <w:noWrap/>
            <w:vAlign w:val="center"/>
            <w:hideMark/>
          </w:tcPr>
          <w:p w:rsidR="006F0FF8" w:rsidRPr="006F0FF8" w:rsidRDefault="000322E0" w:rsidP="009E4EDF">
            <w:pPr>
              <w:jc w:val="center"/>
              <w:rPr>
                <w:ins w:id="1414" w:author="Walus, David (D.M.)" w:date="2021-04-28T15:02:00Z"/>
                <w:rFonts w:cs="Arial"/>
              </w:rPr>
            </w:pPr>
            <w:ins w:id="1415"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416" w:author="Walus, David (D.M.)" w:date="2021-04-28T15:02:00Z"/>
                <w:rFonts w:cs="Arial"/>
              </w:rPr>
            </w:pPr>
          </w:p>
        </w:tc>
        <w:tc>
          <w:tcPr>
            <w:tcW w:w="1266" w:type="dxa"/>
            <w:noWrap/>
            <w:vAlign w:val="center"/>
            <w:hideMark/>
          </w:tcPr>
          <w:p w:rsidR="006F0FF8" w:rsidRPr="006F0FF8" w:rsidRDefault="00AC7DF0" w:rsidP="009E4EDF">
            <w:pPr>
              <w:jc w:val="center"/>
              <w:rPr>
                <w:ins w:id="1417" w:author="Walus, David (D.M.)" w:date="2021-04-28T15:02:00Z"/>
                <w:rFonts w:cs="Arial"/>
              </w:rPr>
            </w:pPr>
          </w:p>
        </w:tc>
        <w:tc>
          <w:tcPr>
            <w:tcW w:w="1027" w:type="dxa"/>
            <w:noWrap/>
            <w:vAlign w:val="center"/>
            <w:hideMark/>
          </w:tcPr>
          <w:p w:rsidR="006F0FF8" w:rsidRPr="006F0FF8" w:rsidRDefault="00AC7DF0" w:rsidP="009E4EDF">
            <w:pPr>
              <w:jc w:val="center"/>
              <w:rPr>
                <w:ins w:id="1418" w:author="Walus, David (D.M.)" w:date="2021-04-28T15:02:00Z"/>
                <w:rFonts w:cs="Arial"/>
              </w:rPr>
            </w:pPr>
          </w:p>
        </w:tc>
        <w:tc>
          <w:tcPr>
            <w:tcW w:w="1266" w:type="dxa"/>
            <w:noWrap/>
            <w:vAlign w:val="center"/>
            <w:hideMark/>
          </w:tcPr>
          <w:p w:rsidR="006F0FF8" w:rsidRPr="006F0FF8" w:rsidRDefault="00AC7DF0" w:rsidP="009E4EDF">
            <w:pPr>
              <w:jc w:val="center"/>
              <w:rPr>
                <w:ins w:id="1419" w:author="Walus, David (D.M.)" w:date="2021-04-28T15:02:00Z"/>
                <w:rFonts w:cs="Arial"/>
              </w:rPr>
            </w:pPr>
          </w:p>
        </w:tc>
        <w:tc>
          <w:tcPr>
            <w:tcW w:w="1027" w:type="dxa"/>
            <w:noWrap/>
            <w:vAlign w:val="center"/>
            <w:hideMark/>
          </w:tcPr>
          <w:p w:rsidR="006F0FF8" w:rsidRPr="006F0FF8" w:rsidRDefault="00AC7DF0" w:rsidP="009E4EDF">
            <w:pPr>
              <w:jc w:val="center"/>
              <w:rPr>
                <w:ins w:id="1420" w:author="Walus, David (D.M.)" w:date="2021-04-28T15:02:00Z"/>
                <w:rFonts w:cs="Arial"/>
              </w:rPr>
            </w:pPr>
          </w:p>
        </w:tc>
      </w:tr>
      <w:tr w:rsidR="006F0FF8" w:rsidRPr="006F0FF8" w:rsidTr="00AF5A30">
        <w:trPr>
          <w:trHeight w:val="264"/>
          <w:jc w:val="center"/>
          <w:ins w:id="1421" w:author="Walus, David (D.M.)" w:date="2021-04-28T15:02:00Z"/>
        </w:trPr>
        <w:tc>
          <w:tcPr>
            <w:tcW w:w="3532" w:type="dxa"/>
            <w:hideMark/>
          </w:tcPr>
          <w:p w:rsidR="006F0FF8" w:rsidRPr="006F0FF8" w:rsidRDefault="000322E0">
            <w:pPr>
              <w:rPr>
                <w:ins w:id="1422" w:author="Walus, David (D.M.)" w:date="2021-04-28T15:02:00Z"/>
                <w:rFonts w:cs="Arial"/>
              </w:rPr>
            </w:pPr>
            <w:ins w:id="1423" w:author="Walus, David (D.M.)" w:date="2021-04-28T15:02:00Z">
              <w:r w:rsidRPr="006F0FF8">
                <w:rPr>
                  <w:rFonts w:cs="Arial"/>
                </w:rPr>
                <w:t>HLSL_A2B_LINK_REQ__3.2.19</w:t>
              </w:r>
            </w:ins>
          </w:p>
        </w:tc>
        <w:tc>
          <w:tcPr>
            <w:tcW w:w="955" w:type="dxa"/>
            <w:noWrap/>
            <w:vAlign w:val="center"/>
            <w:hideMark/>
          </w:tcPr>
          <w:p w:rsidR="006F0FF8" w:rsidRPr="006F0FF8" w:rsidRDefault="000322E0" w:rsidP="009E4EDF">
            <w:pPr>
              <w:jc w:val="center"/>
              <w:rPr>
                <w:ins w:id="1424" w:author="Walus, David (D.M.)" w:date="2021-04-28T15:02:00Z"/>
                <w:rFonts w:cs="Arial"/>
              </w:rPr>
            </w:pPr>
            <w:ins w:id="1425"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426" w:author="Walus, David (D.M.)" w:date="2021-04-28T15:02:00Z"/>
                <w:rFonts w:cs="Arial"/>
              </w:rPr>
            </w:pPr>
          </w:p>
        </w:tc>
        <w:tc>
          <w:tcPr>
            <w:tcW w:w="1266" w:type="dxa"/>
            <w:noWrap/>
            <w:vAlign w:val="center"/>
            <w:hideMark/>
          </w:tcPr>
          <w:p w:rsidR="006F0FF8" w:rsidRPr="006F0FF8" w:rsidRDefault="000322E0" w:rsidP="009E4EDF">
            <w:pPr>
              <w:jc w:val="center"/>
              <w:rPr>
                <w:ins w:id="1427" w:author="Walus, David (D.M.)" w:date="2021-04-28T15:02:00Z"/>
                <w:rFonts w:cs="Arial"/>
              </w:rPr>
            </w:pPr>
            <w:ins w:id="1428"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429" w:author="Walus, David (D.M.)" w:date="2021-04-28T15:02:00Z"/>
                <w:rFonts w:cs="Arial"/>
              </w:rPr>
            </w:pPr>
          </w:p>
        </w:tc>
        <w:tc>
          <w:tcPr>
            <w:tcW w:w="1266" w:type="dxa"/>
            <w:noWrap/>
            <w:vAlign w:val="center"/>
            <w:hideMark/>
          </w:tcPr>
          <w:p w:rsidR="006F0FF8" w:rsidRPr="006F0FF8" w:rsidRDefault="000322E0" w:rsidP="009E4EDF">
            <w:pPr>
              <w:jc w:val="center"/>
              <w:rPr>
                <w:ins w:id="1430" w:author="Walus, David (D.M.)" w:date="2021-04-28T15:02:00Z"/>
                <w:rFonts w:cs="Arial"/>
              </w:rPr>
            </w:pPr>
            <w:ins w:id="1431"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432" w:author="Walus, David (D.M.)" w:date="2021-04-28T15:02:00Z"/>
                <w:rFonts w:cs="Arial"/>
              </w:rPr>
            </w:pPr>
          </w:p>
        </w:tc>
      </w:tr>
      <w:tr w:rsidR="006F0FF8" w:rsidRPr="006F0FF8" w:rsidTr="00AF5A30">
        <w:trPr>
          <w:trHeight w:val="264"/>
          <w:jc w:val="center"/>
          <w:ins w:id="1433" w:author="Walus, David (D.M.)" w:date="2021-04-28T15:02:00Z"/>
        </w:trPr>
        <w:tc>
          <w:tcPr>
            <w:tcW w:w="3532" w:type="dxa"/>
            <w:hideMark/>
          </w:tcPr>
          <w:p w:rsidR="006F0FF8" w:rsidRPr="006F0FF8" w:rsidRDefault="000322E0">
            <w:pPr>
              <w:rPr>
                <w:ins w:id="1434" w:author="Walus, David (D.M.)" w:date="2021-04-28T15:02:00Z"/>
                <w:rFonts w:cs="Arial"/>
              </w:rPr>
            </w:pPr>
            <w:ins w:id="1435" w:author="Walus, David (D.M.)" w:date="2021-04-28T15:02:00Z">
              <w:r w:rsidRPr="006F0FF8">
                <w:rPr>
                  <w:rFonts w:cs="Arial"/>
                </w:rPr>
                <w:t>HLSL_A2B_LINK_REQ__3.2.20</w:t>
              </w:r>
            </w:ins>
          </w:p>
        </w:tc>
        <w:tc>
          <w:tcPr>
            <w:tcW w:w="955" w:type="dxa"/>
            <w:noWrap/>
            <w:vAlign w:val="center"/>
            <w:hideMark/>
          </w:tcPr>
          <w:p w:rsidR="006F0FF8" w:rsidRPr="006F0FF8" w:rsidRDefault="000322E0" w:rsidP="009E4EDF">
            <w:pPr>
              <w:jc w:val="center"/>
              <w:rPr>
                <w:ins w:id="1436" w:author="Walus, David (D.M.)" w:date="2021-04-28T15:02:00Z"/>
                <w:rFonts w:cs="Arial"/>
              </w:rPr>
            </w:pPr>
            <w:ins w:id="1437"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438" w:author="Walus, David (D.M.)" w:date="2021-04-28T15:02:00Z"/>
                <w:rFonts w:cs="Arial"/>
              </w:rPr>
            </w:pPr>
          </w:p>
        </w:tc>
        <w:tc>
          <w:tcPr>
            <w:tcW w:w="1266" w:type="dxa"/>
            <w:noWrap/>
            <w:vAlign w:val="center"/>
            <w:hideMark/>
          </w:tcPr>
          <w:p w:rsidR="006F0FF8" w:rsidRPr="006F0FF8" w:rsidRDefault="000322E0" w:rsidP="009E4EDF">
            <w:pPr>
              <w:jc w:val="center"/>
              <w:rPr>
                <w:ins w:id="1439" w:author="Walus, David (D.M.)" w:date="2021-04-28T15:02:00Z"/>
                <w:rFonts w:cs="Arial"/>
              </w:rPr>
            </w:pPr>
            <w:ins w:id="1440"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441" w:author="Walus, David (D.M.)" w:date="2021-04-28T15:02:00Z"/>
                <w:rFonts w:cs="Arial"/>
              </w:rPr>
            </w:pPr>
          </w:p>
        </w:tc>
        <w:tc>
          <w:tcPr>
            <w:tcW w:w="1266" w:type="dxa"/>
            <w:noWrap/>
            <w:vAlign w:val="center"/>
            <w:hideMark/>
          </w:tcPr>
          <w:p w:rsidR="006F0FF8" w:rsidRPr="006F0FF8" w:rsidRDefault="00AC7DF0" w:rsidP="009E4EDF">
            <w:pPr>
              <w:jc w:val="center"/>
              <w:rPr>
                <w:ins w:id="1442" w:author="Walus, David (D.M.)" w:date="2021-04-28T15:02:00Z"/>
                <w:rFonts w:cs="Arial"/>
              </w:rPr>
            </w:pPr>
          </w:p>
        </w:tc>
        <w:tc>
          <w:tcPr>
            <w:tcW w:w="1027" w:type="dxa"/>
            <w:noWrap/>
            <w:vAlign w:val="center"/>
            <w:hideMark/>
          </w:tcPr>
          <w:p w:rsidR="006F0FF8" w:rsidRPr="006F0FF8" w:rsidRDefault="00AC7DF0" w:rsidP="009E4EDF">
            <w:pPr>
              <w:jc w:val="center"/>
              <w:rPr>
                <w:ins w:id="1443" w:author="Walus, David (D.M.)" w:date="2021-04-28T15:02:00Z"/>
                <w:rFonts w:cs="Arial"/>
              </w:rPr>
            </w:pPr>
          </w:p>
        </w:tc>
      </w:tr>
      <w:tr w:rsidR="006F0FF8" w:rsidRPr="006F0FF8" w:rsidTr="00AF5A30">
        <w:trPr>
          <w:trHeight w:val="264"/>
          <w:jc w:val="center"/>
          <w:ins w:id="1444" w:author="Walus, David (D.M.)" w:date="2021-04-28T15:02:00Z"/>
        </w:trPr>
        <w:tc>
          <w:tcPr>
            <w:tcW w:w="3532" w:type="dxa"/>
            <w:hideMark/>
          </w:tcPr>
          <w:p w:rsidR="006F0FF8" w:rsidRPr="006F0FF8" w:rsidRDefault="000322E0">
            <w:pPr>
              <w:rPr>
                <w:ins w:id="1445" w:author="Walus, David (D.M.)" w:date="2021-04-28T15:02:00Z"/>
                <w:rFonts w:cs="Arial"/>
              </w:rPr>
            </w:pPr>
            <w:ins w:id="1446" w:author="Walus, David (D.M.)" w:date="2021-04-28T15:02:00Z">
              <w:r w:rsidRPr="006F0FF8">
                <w:rPr>
                  <w:rFonts w:cs="Arial"/>
                </w:rPr>
                <w:t>HLSL_A2B_LINK_REQ__3.2.21</w:t>
              </w:r>
            </w:ins>
          </w:p>
        </w:tc>
        <w:tc>
          <w:tcPr>
            <w:tcW w:w="955" w:type="dxa"/>
            <w:noWrap/>
            <w:vAlign w:val="center"/>
            <w:hideMark/>
          </w:tcPr>
          <w:p w:rsidR="006F0FF8" w:rsidRPr="006F0FF8" w:rsidRDefault="000322E0" w:rsidP="009E4EDF">
            <w:pPr>
              <w:jc w:val="center"/>
              <w:rPr>
                <w:ins w:id="1447" w:author="Walus, David (D.M.)" w:date="2021-04-28T15:02:00Z"/>
                <w:rFonts w:cs="Arial"/>
              </w:rPr>
            </w:pPr>
            <w:ins w:id="1448"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449" w:author="Walus, David (D.M.)" w:date="2021-04-28T15:02:00Z"/>
                <w:rFonts w:cs="Arial"/>
              </w:rPr>
            </w:pPr>
          </w:p>
        </w:tc>
        <w:tc>
          <w:tcPr>
            <w:tcW w:w="1266" w:type="dxa"/>
            <w:noWrap/>
            <w:vAlign w:val="center"/>
            <w:hideMark/>
          </w:tcPr>
          <w:p w:rsidR="006F0FF8" w:rsidRPr="006F0FF8" w:rsidRDefault="000322E0" w:rsidP="009E4EDF">
            <w:pPr>
              <w:jc w:val="center"/>
              <w:rPr>
                <w:ins w:id="1450" w:author="Walus, David (D.M.)" w:date="2021-04-28T15:02:00Z"/>
                <w:rFonts w:cs="Arial"/>
              </w:rPr>
            </w:pPr>
            <w:ins w:id="1451"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452" w:author="Walus, David (D.M.)" w:date="2021-04-28T15:02:00Z"/>
                <w:rFonts w:cs="Arial"/>
              </w:rPr>
            </w:pPr>
          </w:p>
        </w:tc>
        <w:tc>
          <w:tcPr>
            <w:tcW w:w="1266" w:type="dxa"/>
            <w:noWrap/>
            <w:vAlign w:val="center"/>
            <w:hideMark/>
          </w:tcPr>
          <w:p w:rsidR="006F0FF8" w:rsidRPr="006F0FF8" w:rsidRDefault="00AC7DF0" w:rsidP="009E4EDF">
            <w:pPr>
              <w:jc w:val="center"/>
              <w:rPr>
                <w:ins w:id="1453" w:author="Walus, David (D.M.)" w:date="2021-04-28T15:02:00Z"/>
                <w:rFonts w:cs="Arial"/>
              </w:rPr>
            </w:pPr>
          </w:p>
        </w:tc>
        <w:tc>
          <w:tcPr>
            <w:tcW w:w="1027" w:type="dxa"/>
            <w:noWrap/>
            <w:vAlign w:val="center"/>
            <w:hideMark/>
          </w:tcPr>
          <w:p w:rsidR="006F0FF8" w:rsidRPr="006F0FF8" w:rsidRDefault="00AC7DF0" w:rsidP="009E4EDF">
            <w:pPr>
              <w:jc w:val="center"/>
              <w:rPr>
                <w:ins w:id="1454" w:author="Walus, David (D.M.)" w:date="2021-04-28T15:02:00Z"/>
                <w:rFonts w:cs="Arial"/>
              </w:rPr>
            </w:pPr>
          </w:p>
        </w:tc>
      </w:tr>
      <w:tr w:rsidR="006F0FF8" w:rsidRPr="006F0FF8" w:rsidTr="00AF5A30">
        <w:trPr>
          <w:trHeight w:val="264"/>
          <w:jc w:val="center"/>
          <w:ins w:id="1455" w:author="Walus, David (D.M.)" w:date="2021-04-28T15:02:00Z"/>
        </w:trPr>
        <w:tc>
          <w:tcPr>
            <w:tcW w:w="3532" w:type="dxa"/>
            <w:hideMark/>
          </w:tcPr>
          <w:p w:rsidR="006F0FF8" w:rsidRPr="006F0FF8" w:rsidRDefault="000322E0">
            <w:pPr>
              <w:rPr>
                <w:ins w:id="1456" w:author="Walus, David (D.M.)" w:date="2021-04-28T15:02:00Z"/>
                <w:rFonts w:cs="Arial"/>
              </w:rPr>
            </w:pPr>
            <w:ins w:id="1457" w:author="Walus, David (D.M.)" w:date="2021-04-28T15:02:00Z">
              <w:r w:rsidRPr="006F0FF8">
                <w:rPr>
                  <w:rFonts w:cs="Arial"/>
                </w:rPr>
                <w:t>HLSL_A2B_LINK_REQ__3.2.22</w:t>
              </w:r>
            </w:ins>
          </w:p>
        </w:tc>
        <w:tc>
          <w:tcPr>
            <w:tcW w:w="955" w:type="dxa"/>
            <w:noWrap/>
            <w:vAlign w:val="center"/>
            <w:hideMark/>
          </w:tcPr>
          <w:p w:rsidR="006F0FF8" w:rsidRPr="006F0FF8" w:rsidRDefault="000322E0" w:rsidP="009E4EDF">
            <w:pPr>
              <w:jc w:val="center"/>
              <w:rPr>
                <w:ins w:id="1458" w:author="Walus, David (D.M.)" w:date="2021-04-28T15:02:00Z"/>
                <w:rFonts w:cs="Arial"/>
              </w:rPr>
            </w:pPr>
            <w:ins w:id="1459"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460" w:author="Walus, David (D.M.)" w:date="2021-04-28T15:02:00Z"/>
                <w:rFonts w:cs="Arial"/>
              </w:rPr>
            </w:pPr>
          </w:p>
        </w:tc>
        <w:tc>
          <w:tcPr>
            <w:tcW w:w="1266" w:type="dxa"/>
            <w:noWrap/>
            <w:vAlign w:val="center"/>
            <w:hideMark/>
          </w:tcPr>
          <w:p w:rsidR="006F0FF8" w:rsidRPr="006F0FF8" w:rsidRDefault="000322E0" w:rsidP="009E4EDF">
            <w:pPr>
              <w:jc w:val="center"/>
              <w:rPr>
                <w:ins w:id="1461" w:author="Walus, David (D.M.)" w:date="2021-04-28T15:02:00Z"/>
                <w:rFonts w:cs="Arial"/>
              </w:rPr>
            </w:pPr>
            <w:ins w:id="1462"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463" w:author="Walus, David (D.M.)" w:date="2021-04-28T15:02:00Z"/>
                <w:rFonts w:cs="Arial"/>
              </w:rPr>
            </w:pPr>
          </w:p>
        </w:tc>
        <w:tc>
          <w:tcPr>
            <w:tcW w:w="1266" w:type="dxa"/>
            <w:noWrap/>
            <w:vAlign w:val="center"/>
            <w:hideMark/>
          </w:tcPr>
          <w:p w:rsidR="006F0FF8" w:rsidRPr="006F0FF8" w:rsidRDefault="00AC7DF0" w:rsidP="009E4EDF">
            <w:pPr>
              <w:jc w:val="center"/>
              <w:rPr>
                <w:ins w:id="1464" w:author="Walus, David (D.M.)" w:date="2021-04-28T15:02:00Z"/>
                <w:rFonts w:cs="Arial"/>
              </w:rPr>
            </w:pPr>
          </w:p>
        </w:tc>
        <w:tc>
          <w:tcPr>
            <w:tcW w:w="1027" w:type="dxa"/>
            <w:noWrap/>
            <w:vAlign w:val="center"/>
            <w:hideMark/>
          </w:tcPr>
          <w:p w:rsidR="006F0FF8" w:rsidRPr="006F0FF8" w:rsidRDefault="00AC7DF0" w:rsidP="009E4EDF">
            <w:pPr>
              <w:jc w:val="center"/>
              <w:rPr>
                <w:ins w:id="1465" w:author="Walus, David (D.M.)" w:date="2021-04-28T15:02:00Z"/>
                <w:rFonts w:cs="Arial"/>
              </w:rPr>
            </w:pPr>
          </w:p>
        </w:tc>
      </w:tr>
      <w:tr w:rsidR="006F0FF8" w:rsidRPr="006F0FF8" w:rsidTr="00AF5A30">
        <w:trPr>
          <w:trHeight w:val="264"/>
          <w:jc w:val="center"/>
          <w:ins w:id="1466" w:author="Walus, David (D.M.)" w:date="2021-04-28T15:02:00Z"/>
        </w:trPr>
        <w:tc>
          <w:tcPr>
            <w:tcW w:w="3532" w:type="dxa"/>
            <w:hideMark/>
          </w:tcPr>
          <w:p w:rsidR="006F0FF8" w:rsidRPr="006F0FF8" w:rsidRDefault="000322E0">
            <w:pPr>
              <w:rPr>
                <w:ins w:id="1467" w:author="Walus, David (D.M.)" w:date="2021-04-28T15:02:00Z"/>
                <w:rFonts w:cs="Arial"/>
              </w:rPr>
            </w:pPr>
            <w:ins w:id="1468" w:author="Walus, David (D.M.)" w:date="2021-04-28T15:02:00Z">
              <w:r w:rsidRPr="006F0FF8">
                <w:rPr>
                  <w:rFonts w:cs="Arial"/>
                </w:rPr>
                <w:t>HLSL_A2B_LINK_REQ__3.2.23</w:t>
              </w:r>
            </w:ins>
          </w:p>
        </w:tc>
        <w:tc>
          <w:tcPr>
            <w:tcW w:w="955" w:type="dxa"/>
            <w:noWrap/>
            <w:vAlign w:val="center"/>
            <w:hideMark/>
          </w:tcPr>
          <w:p w:rsidR="006F0FF8" w:rsidRPr="006F0FF8" w:rsidRDefault="00AC7DF0" w:rsidP="009E4EDF">
            <w:pPr>
              <w:jc w:val="center"/>
              <w:rPr>
                <w:ins w:id="1469" w:author="Walus, David (D.M.)" w:date="2021-04-28T15:02:00Z"/>
                <w:rFonts w:cs="Arial"/>
              </w:rPr>
            </w:pPr>
          </w:p>
        </w:tc>
        <w:tc>
          <w:tcPr>
            <w:tcW w:w="912" w:type="dxa"/>
            <w:noWrap/>
            <w:vAlign w:val="center"/>
            <w:hideMark/>
          </w:tcPr>
          <w:p w:rsidR="006F0FF8" w:rsidRPr="006F0FF8" w:rsidRDefault="00AC7DF0" w:rsidP="009E4EDF">
            <w:pPr>
              <w:jc w:val="center"/>
              <w:rPr>
                <w:ins w:id="1470" w:author="Walus, David (D.M.)" w:date="2021-04-28T15:02:00Z"/>
                <w:rFonts w:cs="Arial"/>
              </w:rPr>
            </w:pPr>
          </w:p>
        </w:tc>
        <w:tc>
          <w:tcPr>
            <w:tcW w:w="1266" w:type="dxa"/>
            <w:noWrap/>
            <w:vAlign w:val="center"/>
            <w:hideMark/>
          </w:tcPr>
          <w:p w:rsidR="006F0FF8" w:rsidRPr="006F0FF8" w:rsidRDefault="000322E0" w:rsidP="009E4EDF">
            <w:pPr>
              <w:jc w:val="center"/>
              <w:rPr>
                <w:ins w:id="1471" w:author="Walus, David (D.M.)" w:date="2021-04-28T15:02:00Z"/>
                <w:rFonts w:cs="Arial"/>
              </w:rPr>
            </w:pPr>
            <w:ins w:id="1472"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473" w:author="Walus, David (D.M.)" w:date="2021-04-28T15:02:00Z"/>
                <w:rFonts w:cs="Arial"/>
              </w:rPr>
            </w:pPr>
          </w:p>
        </w:tc>
        <w:tc>
          <w:tcPr>
            <w:tcW w:w="1266" w:type="dxa"/>
            <w:noWrap/>
            <w:vAlign w:val="center"/>
            <w:hideMark/>
          </w:tcPr>
          <w:p w:rsidR="006F0FF8" w:rsidRPr="006F0FF8" w:rsidRDefault="00AC7DF0" w:rsidP="009E4EDF">
            <w:pPr>
              <w:jc w:val="center"/>
              <w:rPr>
                <w:ins w:id="1474" w:author="Walus, David (D.M.)" w:date="2021-04-28T15:02:00Z"/>
                <w:rFonts w:cs="Arial"/>
              </w:rPr>
            </w:pPr>
          </w:p>
        </w:tc>
        <w:tc>
          <w:tcPr>
            <w:tcW w:w="1027" w:type="dxa"/>
            <w:noWrap/>
            <w:vAlign w:val="center"/>
            <w:hideMark/>
          </w:tcPr>
          <w:p w:rsidR="006F0FF8" w:rsidRPr="006F0FF8" w:rsidRDefault="00AC7DF0" w:rsidP="009E4EDF">
            <w:pPr>
              <w:jc w:val="center"/>
              <w:rPr>
                <w:ins w:id="1475" w:author="Walus, David (D.M.)" w:date="2021-04-28T15:02:00Z"/>
                <w:rFonts w:cs="Arial"/>
              </w:rPr>
            </w:pPr>
          </w:p>
        </w:tc>
      </w:tr>
      <w:tr w:rsidR="006F0FF8" w:rsidRPr="006F0FF8" w:rsidTr="00AF5A30">
        <w:trPr>
          <w:trHeight w:val="264"/>
          <w:jc w:val="center"/>
          <w:ins w:id="1476" w:author="Walus, David (D.M.)" w:date="2021-04-28T15:02:00Z"/>
        </w:trPr>
        <w:tc>
          <w:tcPr>
            <w:tcW w:w="3532" w:type="dxa"/>
            <w:hideMark/>
          </w:tcPr>
          <w:p w:rsidR="006F0FF8" w:rsidRPr="006F0FF8" w:rsidRDefault="000322E0">
            <w:pPr>
              <w:rPr>
                <w:ins w:id="1477" w:author="Walus, David (D.M.)" w:date="2021-04-28T15:02:00Z"/>
                <w:rFonts w:cs="Arial"/>
              </w:rPr>
            </w:pPr>
            <w:ins w:id="1478" w:author="Walus, David (D.M.)" w:date="2021-04-28T15:02:00Z">
              <w:r w:rsidRPr="006F0FF8">
                <w:rPr>
                  <w:rFonts w:cs="Arial"/>
                </w:rPr>
                <w:t>HLSL_A2B_LINK_REQ__3.2.24</w:t>
              </w:r>
            </w:ins>
          </w:p>
        </w:tc>
        <w:tc>
          <w:tcPr>
            <w:tcW w:w="955" w:type="dxa"/>
            <w:noWrap/>
            <w:vAlign w:val="center"/>
            <w:hideMark/>
          </w:tcPr>
          <w:p w:rsidR="006F0FF8" w:rsidRPr="006F0FF8" w:rsidRDefault="000322E0" w:rsidP="009E4EDF">
            <w:pPr>
              <w:jc w:val="center"/>
              <w:rPr>
                <w:ins w:id="1479" w:author="Walus, David (D.M.)" w:date="2021-04-28T15:02:00Z"/>
                <w:rFonts w:cs="Arial"/>
              </w:rPr>
            </w:pPr>
            <w:ins w:id="1480"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481" w:author="Walus, David (D.M.)" w:date="2021-04-28T15:02:00Z"/>
                <w:rFonts w:cs="Arial"/>
              </w:rPr>
            </w:pPr>
          </w:p>
        </w:tc>
        <w:tc>
          <w:tcPr>
            <w:tcW w:w="1266" w:type="dxa"/>
            <w:noWrap/>
            <w:vAlign w:val="center"/>
            <w:hideMark/>
          </w:tcPr>
          <w:p w:rsidR="006F0FF8" w:rsidRPr="006F0FF8" w:rsidRDefault="00AC7DF0" w:rsidP="009E4EDF">
            <w:pPr>
              <w:jc w:val="center"/>
              <w:rPr>
                <w:ins w:id="1482" w:author="Walus, David (D.M.)" w:date="2021-04-28T15:02:00Z"/>
                <w:rFonts w:cs="Arial"/>
              </w:rPr>
            </w:pPr>
          </w:p>
        </w:tc>
        <w:tc>
          <w:tcPr>
            <w:tcW w:w="1027" w:type="dxa"/>
            <w:noWrap/>
            <w:vAlign w:val="center"/>
            <w:hideMark/>
          </w:tcPr>
          <w:p w:rsidR="006F0FF8" w:rsidRPr="006F0FF8" w:rsidRDefault="00AC7DF0" w:rsidP="009E4EDF">
            <w:pPr>
              <w:jc w:val="center"/>
              <w:rPr>
                <w:ins w:id="1483" w:author="Walus, David (D.M.)" w:date="2021-04-28T15:02:00Z"/>
                <w:rFonts w:cs="Arial"/>
              </w:rPr>
            </w:pPr>
          </w:p>
        </w:tc>
        <w:tc>
          <w:tcPr>
            <w:tcW w:w="1266" w:type="dxa"/>
            <w:noWrap/>
            <w:vAlign w:val="center"/>
            <w:hideMark/>
          </w:tcPr>
          <w:p w:rsidR="006F0FF8" w:rsidRPr="006F0FF8" w:rsidRDefault="000322E0" w:rsidP="009E4EDF">
            <w:pPr>
              <w:jc w:val="center"/>
              <w:rPr>
                <w:ins w:id="1484" w:author="Walus, David (D.M.)" w:date="2021-04-28T15:02:00Z"/>
                <w:rFonts w:cs="Arial"/>
              </w:rPr>
            </w:pPr>
            <w:ins w:id="1485"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486" w:author="Walus, David (D.M.)" w:date="2021-04-28T15:02:00Z"/>
                <w:rFonts w:cs="Arial"/>
              </w:rPr>
            </w:pPr>
          </w:p>
        </w:tc>
      </w:tr>
      <w:tr w:rsidR="006F0FF8" w:rsidRPr="006F0FF8" w:rsidTr="00AF5A30">
        <w:trPr>
          <w:trHeight w:val="264"/>
          <w:jc w:val="center"/>
          <w:ins w:id="1487" w:author="Walus, David (D.M.)" w:date="2021-04-28T15:02:00Z"/>
        </w:trPr>
        <w:tc>
          <w:tcPr>
            <w:tcW w:w="3532" w:type="dxa"/>
            <w:hideMark/>
          </w:tcPr>
          <w:p w:rsidR="006F0FF8" w:rsidRPr="006F0FF8" w:rsidRDefault="000322E0">
            <w:pPr>
              <w:rPr>
                <w:ins w:id="1488" w:author="Walus, David (D.M.)" w:date="2021-04-28T15:02:00Z"/>
                <w:rFonts w:cs="Arial"/>
              </w:rPr>
            </w:pPr>
            <w:ins w:id="1489" w:author="Walus, David (D.M.)" w:date="2021-04-28T15:02:00Z">
              <w:r w:rsidRPr="006F0FF8">
                <w:rPr>
                  <w:rFonts w:cs="Arial"/>
                </w:rPr>
                <w:t>HLSL_A2B_LINK_REQ__3.2.25</w:t>
              </w:r>
            </w:ins>
          </w:p>
        </w:tc>
        <w:tc>
          <w:tcPr>
            <w:tcW w:w="955" w:type="dxa"/>
            <w:noWrap/>
            <w:vAlign w:val="center"/>
            <w:hideMark/>
          </w:tcPr>
          <w:p w:rsidR="006F0FF8" w:rsidRPr="006F0FF8" w:rsidRDefault="00AC7DF0" w:rsidP="009E4EDF">
            <w:pPr>
              <w:jc w:val="center"/>
              <w:rPr>
                <w:ins w:id="1490" w:author="Walus, David (D.M.)" w:date="2021-04-28T15:02:00Z"/>
                <w:rFonts w:cs="Arial"/>
              </w:rPr>
            </w:pPr>
          </w:p>
        </w:tc>
        <w:tc>
          <w:tcPr>
            <w:tcW w:w="912" w:type="dxa"/>
            <w:noWrap/>
            <w:vAlign w:val="center"/>
            <w:hideMark/>
          </w:tcPr>
          <w:p w:rsidR="006F0FF8" w:rsidRPr="006F0FF8" w:rsidRDefault="00AC7DF0" w:rsidP="009E4EDF">
            <w:pPr>
              <w:jc w:val="center"/>
              <w:rPr>
                <w:ins w:id="1491" w:author="Walus, David (D.M.)" w:date="2021-04-28T15:02:00Z"/>
                <w:rFonts w:cs="Arial"/>
              </w:rPr>
            </w:pPr>
          </w:p>
        </w:tc>
        <w:tc>
          <w:tcPr>
            <w:tcW w:w="1266" w:type="dxa"/>
            <w:noWrap/>
            <w:vAlign w:val="center"/>
            <w:hideMark/>
          </w:tcPr>
          <w:p w:rsidR="006F0FF8" w:rsidRPr="006F0FF8" w:rsidRDefault="00AC7DF0" w:rsidP="009E4EDF">
            <w:pPr>
              <w:jc w:val="center"/>
              <w:rPr>
                <w:ins w:id="1492" w:author="Walus, David (D.M.)" w:date="2021-04-28T15:02:00Z"/>
                <w:rFonts w:cs="Arial"/>
              </w:rPr>
            </w:pPr>
          </w:p>
        </w:tc>
        <w:tc>
          <w:tcPr>
            <w:tcW w:w="1027" w:type="dxa"/>
            <w:noWrap/>
            <w:vAlign w:val="center"/>
            <w:hideMark/>
          </w:tcPr>
          <w:p w:rsidR="006F0FF8" w:rsidRPr="006F0FF8" w:rsidRDefault="00AC7DF0" w:rsidP="009E4EDF">
            <w:pPr>
              <w:jc w:val="center"/>
              <w:rPr>
                <w:ins w:id="1493" w:author="Walus, David (D.M.)" w:date="2021-04-28T15:02:00Z"/>
                <w:rFonts w:cs="Arial"/>
              </w:rPr>
            </w:pPr>
          </w:p>
        </w:tc>
        <w:tc>
          <w:tcPr>
            <w:tcW w:w="1266" w:type="dxa"/>
            <w:noWrap/>
            <w:vAlign w:val="center"/>
            <w:hideMark/>
          </w:tcPr>
          <w:p w:rsidR="006F0FF8" w:rsidRPr="006F0FF8" w:rsidRDefault="000322E0" w:rsidP="009E4EDF">
            <w:pPr>
              <w:jc w:val="center"/>
              <w:rPr>
                <w:ins w:id="1494" w:author="Walus, David (D.M.)" w:date="2021-04-28T15:02:00Z"/>
                <w:rFonts w:cs="Arial"/>
              </w:rPr>
            </w:pPr>
            <w:ins w:id="1495"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496" w:author="Walus, David (D.M.)" w:date="2021-04-28T15:02:00Z"/>
                <w:rFonts w:cs="Arial"/>
              </w:rPr>
            </w:pPr>
          </w:p>
        </w:tc>
      </w:tr>
      <w:tr w:rsidR="006F0FF8" w:rsidRPr="006F0FF8" w:rsidTr="00AF5A30">
        <w:trPr>
          <w:trHeight w:val="264"/>
          <w:jc w:val="center"/>
          <w:ins w:id="1497" w:author="Walus, David (D.M.)" w:date="2021-04-28T15:02:00Z"/>
        </w:trPr>
        <w:tc>
          <w:tcPr>
            <w:tcW w:w="3532" w:type="dxa"/>
            <w:hideMark/>
          </w:tcPr>
          <w:p w:rsidR="006F0FF8" w:rsidRPr="006F0FF8" w:rsidRDefault="000322E0">
            <w:pPr>
              <w:rPr>
                <w:ins w:id="1498" w:author="Walus, David (D.M.)" w:date="2021-04-28T15:02:00Z"/>
                <w:rFonts w:cs="Arial"/>
              </w:rPr>
            </w:pPr>
            <w:ins w:id="1499" w:author="Walus, David (D.M.)" w:date="2021-04-28T15:02:00Z">
              <w:r w:rsidRPr="006F0FF8">
                <w:rPr>
                  <w:rFonts w:cs="Arial"/>
                </w:rPr>
                <w:t>HLSL_A2B_LINK_REQ__3.2.26</w:t>
              </w:r>
            </w:ins>
          </w:p>
        </w:tc>
        <w:tc>
          <w:tcPr>
            <w:tcW w:w="955" w:type="dxa"/>
            <w:noWrap/>
            <w:vAlign w:val="center"/>
            <w:hideMark/>
          </w:tcPr>
          <w:p w:rsidR="006F0FF8" w:rsidRPr="006F0FF8" w:rsidRDefault="000322E0" w:rsidP="009E4EDF">
            <w:pPr>
              <w:jc w:val="center"/>
              <w:rPr>
                <w:ins w:id="1500" w:author="Walus, David (D.M.)" w:date="2021-04-28T15:02:00Z"/>
                <w:rFonts w:cs="Arial"/>
              </w:rPr>
            </w:pPr>
            <w:ins w:id="1501"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502" w:author="Walus, David (D.M.)" w:date="2021-04-28T15:02:00Z"/>
                <w:rFonts w:cs="Arial"/>
              </w:rPr>
            </w:pPr>
          </w:p>
        </w:tc>
        <w:tc>
          <w:tcPr>
            <w:tcW w:w="1266" w:type="dxa"/>
            <w:noWrap/>
            <w:vAlign w:val="center"/>
            <w:hideMark/>
          </w:tcPr>
          <w:p w:rsidR="006F0FF8" w:rsidRPr="006F0FF8" w:rsidRDefault="00AC7DF0" w:rsidP="009E4EDF">
            <w:pPr>
              <w:jc w:val="center"/>
              <w:rPr>
                <w:ins w:id="1503" w:author="Walus, David (D.M.)" w:date="2021-04-28T15:02:00Z"/>
                <w:rFonts w:cs="Arial"/>
              </w:rPr>
            </w:pPr>
          </w:p>
        </w:tc>
        <w:tc>
          <w:tcPr>
            <w:tcW w:w="1027" w:type="dxa"/>
            <w:noWrap/>
            <w:vAlign w:val="center"/>
            <w:hideMark/>
          </w:tcPr>
          <w:p w:rsidR="006F0FF8" w:rsidRPr="006F0FF8" w:rsidRDefault="00AC7DF0" w:rsidP="009E4EDF">
            <w:pPr>
              <w:jc w:val="center"/>
              <w:rPr>
                <w:ins w:id="1504" w:author="Walus, David (D.M.)" w:date="2021-04-28T15:02:00Z"/>
                <w:rFonts w:cs="Arial"/>
              </w:rPr>
            </w:pPr>
          </w:p>
        </w:tc>
        <w:tc>
          <w:tcPr>
            <w:tcW w:w="1266" w:type="dxa"/>
            <w:noWrap/>
            <w:vAlign w:val="center"/>
            <w:hideMark/>
          </w:tcPr>
          <w:p w:rsidR="006F0FF8" w:rsidRPr="006F0FF8" w:rsidRDefault="000322E0" w:rsidP="009E4EDF">
            <w:pPr>
              <w:jc w:val="center"/>
              <w:rPr>
                <w:ins w:id="1505" w:author="Walus, David (D.M.)" w:date="2021-04-28T15:02:00Z"/>
                <w:rFonts w:cs="Arial"/>
              </w:rPr>
            </w:pPr>
            <w:ins w:id="1506"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507" w:author="Walus, David (D.M.)" w:date="2021-04-28T15:02:00Z"/>
                <w:rFonts w:cs="Arial"/>
              </w:rPr>
            </w:pPr>
          </w:p>
        </w:tc>
      </w:tr>
      <w:tr w:rsidR="006F0FF8" w:rsidRPr="006F0FF8" w:rsidTr="00AF5A30">
        <w:trPr>
          <w:trHeight w:val="264"/>
          <w:jc w:val="center"/>
          <w:ins w:id="1508" w:author="Walus, David (D.M.)" w:date="2021-04-28T15:02:00Z"/>
        </w:trPr>
        <w:tc>
          <w:tcPr>
            <w:tcW w:w="3532" w:type="dxa"/>
            <w:hideMark/>
          </w:tcPr>
          <w:p w:rsidR="006F0FF8" w:rsidRPr="006F0FF8" w:rsidRDefault="000322E0">
            <w:pPr>
              <w:rPr>
                <w:ins w:id="1509" w:author="Walus, David (D.M.)" w:date="2021-04-28T15:02:00Z"/>
                <w:rFonts w:cs="Arial"/>
              </w:rPr>
            </w:pPr>
            <w:ins w:id="1510" w:author="Walus, David (D.M.)" w:date="2021-04-28T15:02:00Z">
              <w:r w:rsidRPr="006F0FF8">
                <w:rPr>
                  <w:rFonts w:cs="Arial"/>
                </w:rPr>
                <w:t>HLSL_A2B_LINK_REQ__3.2.27</w:t>
              </w:r>
            </w:ins>
          </w:p>
        </w:tc>
        <w:tc>
          <w:tcPr>
            <w:tcW w:w="955" w:type="dxa"/>
            <w:noWrap/>
            <w:vAlign w:val="center"/>
            <w:hideMark/>
          </w:tcPr>
          <w:p w:rsidR="006F0FF8" w:rsidRPr="006F0FF8" w:rsidRDefault="000322E0" w:rsidP="009E4EDF">
            <w:pPr>
              <w:jc w:val="center"/>
              <w:rPr>
                <w:ins w:id="1511" w:author="Walus, David (D.M.)" w:date="2021-04-28T15:02:00Z"/>
                <w:rFonts w:cs="Arial"/>
              </w:rPr>
            </w:pPr>
            <w:ins w:id="1512"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513" w:author="Walus, David (D.M.)" w:date="2021-04-28T15:02:00Z"/>
                <w:rFonts w:cs="Arial"/>
              </w:rPr>
            </w:pPr>
          </w:p>
        </w:tc>
        <w:tc>
          <w:tcPr>
            <w:tcW w:w="1266" w:type="dxa"/>
            <w:noWrap/>
            <w:vAlign w:val="center"/>
            <w:hideMark/>
          </w:tcPr>
          <w:p w:rsidR="006F0FF8" w:rsidRPr="006F0FF8" w:rsidRDefault="000322E0" w:rsidP="009E4EDF">
            <w:pPr>
              <w:jc w:val="center"/>
              <w:rPr>
                <w:ins w:id="1514" w:author="Walus, David (D.M.)" w:date="2021-04-28T15:02:00Z"/>
                <w:rFonts w:cs="Arial"/>
              </w:rPr>
            </w:pPr>
            <w:ins w:id="1515"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516" w:author="Walus, David (D.M.)" w:date="2021-04-28T15:02:00Z"/>
                <w:rFonts w:cs="Arial"/>
              </w:rPr>
            </w:pPr>
          </w:p>
        </w:tc>
        <w:tc>
          <w:tcPr>
            <w:tcW w:w="1266" w:type="dxa"/>
            <w:noWrap/>
            <w:vAlign w:val="center"/>
            <w:hideMark/>
          </w:tcPr>
          <w:p w:rsidR="006F0FF8" w:rsidRPr="006F0FF8" w:rsidRDefault="000322E0" w:rsidP="009E4EDF">
            <w:pPr>
              <w:jc w:val="center"/>
              <w:rPr>
                <w:ins w:id="1517" w:author="Walus, David (D.M.)" w:date="2021-04-28T15:02:00Z"/>
                <w:rFonts w:cs="Arial"/>
              </w:rPr>
            </w:pPr>
            <w:ins w:id="1518"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519" w:author="Walus, David (D.M.)" w:date="2021-04-28T15:02:00Z"/>
                <w:rFonts w:cs="Arial"/>
              </w:rPr>
            </w:pPr>
          </w:p>
        </w:tc>
      </w:tr>
      <w:tr w:rsidR="006F0FF8" w:rsidRPr="006F0FF8" w:rsidTr="00AF5A30">
        <w:trPr>
          <w:trHeight w:val="264"/>
          <w:jc w:val="center"/>
          <w:ins w:id="1520" w:author="Walus, David (D.M.)" w:date="2021-04-28T15:02:00Z"/>
        </w:trPr>
        <w:tc>
          <w:tcPr>
            <w:tcW w:w="3532" w:type="dxa"/>
            <w:hideMark/>
          </w:tcPr>
          <w:p w:rsidR="006F0FF8" w:rsidRPr="006F0FF8" w:rsidRDefault="000322E0">
            <w:pPr>
              <w:rPr>
                <w:ins w:id="1521" w:author="Walus, David (D.M.)" w:date="2021-04-28T15:02:00Z"/>
                <w:rFonts w:cs="Arial"/>
              </w:rPr>
            </w:pPr>
            <w:ins w:id="1522" w:author="Walus, David (D.M.)" w:date="2021-04-28T15:02:00Z">
              <w:r w:rsidRPr="006F0FF8">
                <w:rPr>
                  <w:rFonts w:cs="Arial"/>
                </w:rPr>
                <w:t>HLSL_A2B_LINK_REQ__3.2.28</w:t>
              </w:r>
            </w:ins>
          </w:p>
        </w:tc>
        <w:tc>
          <w:tcPr>
            <w:tcW w:w="955" w:type="dxa"/>
            <w:noWrap/>
            <w:vAlign w:val="center"/>
            <w:hideMark/>
          </w:tcPr>
          <w:p w:rsidR="006F0FF8" w:rsidRPr="006F0FF8" w:rsidRDefault="000322E0" w:rsidP="009E4EDF">
            <w:pPr>
              <w:jc w:val="center"/>
              <w:rPr>
                <w:ins w:id="1523" w:author="Walus, David (D.M.)" w:date="2021-04-28T15:02:00Z"/>
                <w:rFonts w:cs="Arial"/>
              </w:rPr>
            </w:pPr>
            <w:ins w:id="1524"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525" w:author="Walus, David (D.M.)" w:date="2021-04-28T15:02:00Z"/>
                <w:rFonts w:cs="Arial"/>
              </w:rPr>
            </w:pPr>
          </w:p>
        </w:tc>
        <w:tc>
          <w:tcPr>
            <w:tcW w:w="1266" w:type="dxa"/>
            <w:noWrap/>
            <w:vAlign w:val="center"/>
            <w:hideMark/>
          </w:tcPr>
          <w:p w:rsidR="006F0FF8" w:rsidRPr="006F0FF8" w:rsidRDefault="000322E0" w:rsidP="009E4EDF">
            <w:pPr>
              <w:jc w:val="center"/>
              <w:rPr>
                <w:ins w:id="1526" w:author="Walus, David (D.M.)" w:date="2021-04-28T15:02:00Z"/>
                <w:rFonts w:cs="Arial"/>
              </w:rPr>
            </w:pPr>
            <w:ins w:id="1527"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528" w:author="Walus, David (D.M.)" w:date="2021-04-28T15:02:00Z"/>
                <w:rFonts w:cs="Arial"/>
              </w:rPr>
            </w:pPr>
          </w:p>
        </w:tc>
        <w:tc>
          <w:tcPr>
            <w:tcW w:w="1266" w:type="dxa"/>
            <w:noWrap/>
            <w:vAlign w:val="center"/>
            <w:hideMark/>
          </w:tcPr>
          <w:p w:rsidR="006F0FF8" w:rsidRPr="006F0FF8" w:rsidRDefault="000322E0" w:rsidP="009E4EDF">
            <w:pPr>
              <w:jc w:val="center"/>
              <w:rPr>
                <w:ins w:id="1529" w:author="Walus, David (D.M.)" w:date="2021-04-28T15:02:00Z"/>
                <w:rFonts w:cs="Arial"/>
              </w:rPr>
            </w:pPr>
            <w:ins w:id="1530"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531" w:author="Walus, David (D.M.)" w:date="2021-04-28T15:02:00Z"/>
                <w:rFonts w:cs="Arial"/>
              </w:rPr>
            </w:pPr>
          </w:p>
        </w:tc>
      </w:tr>
      <w:tr w:rsidR="006F0FF8" w:rsidRPr="006F0FF8" w:rsidTr="00AF5A30">
        <w:trPr>
          <w:trHeight w:val="264"/>
          <w:jc w:val="center"/>
          <w:ins w:id="1532" w:author="Walus, David (D.M.)" w:date="2021-04-28T15:02:00Z"/>
        </w:trPr>
        <w:tc>
          <w:tcPr>
            <w:tcW w:w="3532" w:type="dxa"/>
            <w:hideMark/>
          </w:tcPr>
          <w:p w:rsidR="006F0FF8" w:rsidRPr="006F0FF8" w:rsidRDefault="000322E0">
            <w:pPr>
              <w:rPr>
                <w:ins w:id="1533" w:author="Walus, David (D.M.)" w:date="2021-04-28T15:02:00Z"/>
                <w:rFonts w:cs="Arial"/>
              </w:rPr>
            </w:pPr>
            <w:ins w:id="1534" w:author="Walus, David (D.M.)" w:date="2021-04-28T15:02:00Z">
              <w:r w:rsidRPr="006F0FF8">
                <w:rPr>
                  <w:rFonts w:cs="Arial"/>
                </w:rPr>
                <w:t>HLSL_A2B_LINK_REQ__3.2.29</w:t>
              </w:r>
            </w:ins>
          </w:p>
        </w:tc>
        <w:tc>
          <w:tcPr>
            <w:tcW w:w="955" w:type="dxa"/>
            <w:noWrap/>
            <w:vAlign w:val="center"/>
            <w:hideMark/>
          </w:tcPr>
          <w:p w:rsidR="006F0FF8" w:rsidRPr="006F0FF8" w:rsidRDefault="000322E0" w:rsidP="009E4EDF">
            <w:pPr>
              <w:jc w:val="center"/>
              <w:rPr>
                <w:ins w:id="1535" w:author="Walus, David (D.M.)" w:date="2021-04-28T15:02:00Z"/>
                <w:rFonts w:cs="Arial"/>
              </w:rPr>
            </w:pPr>
            <w:ins w:id="1536"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537" w:author="Walus, David (D.M.)" w:date="2021-04-28T15:02:00Z"/>
                <w:rFonts w:cs="Arial"/>
              </w:rPr>
            </w:pPr>
          </w:p>
        </w:tc>
        <w:tc>
          <w:tcPr>
            <w:tcW w:w="1266" w:type="dxa"/>
            <w:noWrap/>
            <w:vAlign w:val="center"/>
            <w:hideMark/>
          </w:tcPr>
          <w:p w:rsidR="006F0FF8" w:rsidRPr="006F0FF8" w:rsidRDefault="00AC7DF0" w:rsidP="009E4EDF">
            <w:pPr>
              <w:jc w:val="center"/>
              <w:rPr>
                <w:ins w:id="1538" w:author="Walus, David (D.M.)" w:date="2021-04-28T15:02:00Z"/>
                <w:rFonts w:cs="Arial"/>
              </w:rPr>
            </w:pPr>
          </w:p>
        </w:tc>
        <w:tc>
          <w:tcPr>
            <w:tcW w:w="1027" w:type="dxa"/>
            <w:noWrap/>
            <w:vAlign w:val="center"/>
            <w:hideMark/>
          </w:tcPr>
          <w:p w:rsidR="006F0FF8" w:rsidRPr="006F0FF8" w:rsidRDefault="00AC7DF0" w:rsidP="009E4EDF">
            <w:pPr>
              <w:jc w:val="center"/>
              <w:rPr>
                <w:ins w:id="1539" w:author="Walus, David (D.M.)" w:date="2021-04-28T15:02:00Z"/>
                <w:rFonts w:cs="Arial"/>
              </w:rPr>
            </w:pPr>
          </w:p>
        </w:tc>
        <w:tc>
          <w:tcPr>
            <w:tcW w:w="1266" w:type="dxa"/>
            <w:noWrap/>
            <w:vAlign w:val="center"/>
            <w:hideMark/>
          </w:tcPr>
          <w:p w:rsidR="006F0FF8" w:rsidRPr="006F0FF8" w:rsidRDefault="00AC7DF0" w:rsidP="009E4EDF">
            <w:pPr>
              <w:jc w:val="center"/>
              <w:rPr>
                <w:ins w:id="1540" w:author="Walus, David (D.M.)" w:date="2021-04-28T15:02:00Z"/>
                <w:rFonts w:cs="Arial"/>
              </w:rPr>
            </w:pPr>
          </w:p>
        </w:tc>
        <w:tc>
          <w:tcPr>
            <w:tcW w:w="1027" w:type="dxa"/>
            <w:noWrap/>
            <w:vAlign w:val="center"/>
            <w:hideMark/>
          </w:tcPr>
          <w:p w:rsidR="006F0FF8" w:rsidRPr="006F0FF8" w:rsidRDefault="00AC7DF0" w:rsidP="009E4EDF">
            <w:pPr>
              <w:jc w:val="center"/>
              <w:rPr>
                <w:ins w:id="1541" w:author="Walus, David (D.M.)" w:date="2021-04-28T15:02:00Z"/>
                <w:rFonts w:cs="Arial"/>
              </w:rPr>
            </w:pPr>
          </w:p>
        </w:tc>
      </w:tr>
      <w:tr w:rsidR="006F0FF8" w:rsidRPr="006F0FF8" w:rsidTr="00AF5A30">
        <w:trPr>
          <w:trHeight w:val="264"/>
          <w:jc w:val="center"/>
          <w:ins w:id="1542" w:author="Walus, David (D.M.)" w:date="2021-04-28T15:02:00Z"/>
        </w:trPr>
        <w:tc>
          <w:tcPr>
            <w:tcW w:w="3532" w:type="dxa"/>
            <w:hideMark/>
          </w:tcPr>
          <w:p w:rsidR="006F0FF8" w:rsidRPr="006F0FF8" w:rsidRDefault="000322E0">
            <w:pPr>
              <w:rPr>
                <w:ins w:id="1543" w:author="Walus, David (D.M.)" w:date="2021-04-28T15:02:00Z"/>
                <w:rFonts w:cs="Arial"/>
              </w:rPr>
            </w:pPr>
            <w:ins w:id="1544" w:author="Walus, David (D.M.)" w:date="2021-04-28T15:02:00Z">
              <w:r w:rsidRPr="006F0FF8">
                <w:rPr>
                  <w:rFonts w:cs="Arial"/>
                </w:rPr>
                <w:t>HLSL_A2B_LINK_REQ__3.2.30</w:t>
              </w:r>
            </w:ins>
          </w:p>
        </w:tc>
        <w:tc>
          <w:tcPr>
            <w:tcW w:w="955" w:type="dxa"/>
            <w:noWrap/>
            <w:vAlign w:val="center"/>
            <w:hideMark/>
          </w:tcPr>
          <w:p w:rsidR="006F0FF8" w:rsidRPr="006F0FF8" w:rsidRDefault="000322E0" w:rsidP="009E4EDF">
            <w:pPr>
              <w:jc w:val="center"/>
              <w:rPr>
                <w:ins w:id="1545" w:author="Walus, David (D.M.)" w:date="2021-04-28T15:02:00Z"/>
                <w:rFonts w:cs="Arial"/>
              </w:rPr>
            </w:pPr>
            <w:ins w:id="1546"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547" w:author="Walus, David (D.M.)" w:date="2021-04-28T15:02:00Z"/>
                <w:rFonts w:cs="Arial"/>
              </w:rPr>
            </w:pPr>
          </w:p>
        </w:tc>
        <w:tc>
          <w:tcPr>
            <w:tcW w:w="1266" w:type="dxa"/>
            <w:noWrap/>
            <w:vAlign w:val="center"/>
            <w:hideMark/>
          </w:tcPr>
          <w:p w:rsidR="006F0FF8" w:rsidRPr="006F0FF8" w:rsidRDefault="000322E0" w:rsidP="009E4EDF">
            <w:pPr>
              <w:jc w:val="center"/>
              <w:rPr>
                <w:ins w:id="1548" w:author="Walus, David (D.M.)" w:date="2021-04-28T15:02:00Z"/>
                <w:rFonts w:cs="Arial"/>
              </w:rPr>
            </w:pPr>
            <w:ins w:id="1549"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550" w:author="Walus, David (D.M.)" w:date="2021-04-28T15:02:00Z"/>
                <w:rFonts w:cs="Arial"/>
              </w:rPr>
            </w:pPr>
          </w:p>
        </w:tc>
        <w:tc>
          <w:tcPr>
            <w:tcW w:w="1266" w:type="dxa"/>
            <w:noWrap/>
            <w:vAlign w:val="center"/>
            <w:hideMark/>
          </w:tcPr>
          <w:p w:rsidR="006F0FF8" w:rsidRPr="006F0FF8" w:rsidRDefault="00AC7DF0" w:rsidP="009E4EDF">
            <w:pPr>
              <w:jc w:val="center"/>
              <w:rPr>
                <w:ins w:id="1551" w:author="Walus, David (D.M.)" w:date="2021-04-28T15:02:00Z"/>
                <w:rFonts w:cs="Arial"/>
              </w:rPr>
            </w:pPr>
          </w:p>
        </w:tc>
        <w:tc>
          <w:tcPr>
            <w:tcW w:w="1027" w:type="dxa"/>
            <w:noWrap/>
            <w:vAlign w:val="center"/>
            <w:hideMark/>
          </w:tcPr>
          <w:p w:rsidR="006F0FF8" w:rsidRPr="006F0FF8" w:rsidRDefault="00AC7DF0" w:rsidP="009E4EDF">
            <w:pPr>
              <w:jc w:val="center"/>
              <w:rPr>
                <w:ins w:id="1552" w:author="Walus, David (D.M.)" w:date="2021-04-28T15:02:00Z"/>
                <w:rFonts w:cs="Arial"/>
              </w:rPr>
            </w:pPr>
          </w:p>
        </w:tc>
      </w:tr>
      <w:tr w:rsidR="006F0FF8" w:rsidRPr="006F0FF8" w:rsidTr="00AF5A30">
        <w:trPr>
          <w:trHeight w:val="264"/>
          <w:jc w:val="center"/>
          <w:ins w:id="1553" w:author="Walus, David (D.M.)" w:date="2021-04-28T15:02:00Z"/>
        </w:trPr>
        <w:tc>
          <w:tcPr>
            <w:tcW w:w="3532" w:type="dxa"/>
            <w:hideMark/>
          </w:tcPr>
          <w:p w:rsidR="006F0FF8" w:rsidRPr="006F0FF8" w:rsidRDefault="000322E0">
            <w:pPr>
              <w:rPr>
                <w:ins w:id="1554" w:author="Walus, David (D.M.)" w:date="2021-04-28T15:02:00Z"/>
                <w:rFonts w:cs="Arial"/>
              </w:rPr>
            </w:pPr>
            <w:ins w:id="1555" w:author="Walus, David (D.M.)" w:date="2021-04-28T15:02:00Z">
              <w:r w:rsidRPr="006F0FF8">
                <w:rPr>
                  <w:rFonts w:cs="Arial"/>
                </w:rPr>
                <w:t>HLSL_A2B_LINK_REQ__3.2.31</w:t>
              </w:r>
            </w:ins>
          </w:p>
        </w:tc>
        <w:tc>
          <w:tcPr>
            <w:tcW w:w="955" w:type="dxa"/>
            <w:noWrap/>
            <w:vAlign w:val="center"/>
            <w:hideMark/>
          </w:tcPr>
          <w:p w:rsidR="006F0FF8" w:rsidRPr="006F0FF8" w:rsidRDefault="000322E0" w:rsidP="009E4EDF">
            <w:pPr>
              <w:jc w:val="center"/>
              <w:rPr>
                <w:ins w:id="1556" w:author="Walus, David (D.M.)" w:date="2021-04-28T15:02:00Z"/>
                <w:rFonts w:cs="Arial"/>
              </w:rPr>
            </w:pPr>
            <w:ins w:id="1557"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558" w:author="Walus, David (D.M.)" w:date="2021-04-28T15:02:00Z"/>
                <w:rFonts w:cs="Arial"/>
              </w:rPr>
            </w:pPr>
          </w:p>
        </w:tc>
        <w:tc>
          <w:tcPr>
            <w:tcW w:w="1266" w:type="dxa"/>
            <w:noWrap/>
            <w:vAlign w:val="center"/>
            <w:hideMark/>
          </w:tcPr>
          <w:p w:rsidR="006F0FF8" w:rsidRPr="006F0FF8" w:rsidRDefault="000322E0" w:rsidP="009E4EDF">
            <w:pPr>
              <w:jc w:val="center"/>
              <w:rPr>
                <w:ins w:id="1559" w:author="Walus, David (D.M.)" w:date="2021-04-28T15:02:00Z"/>
                <w:rFonts w:cs="Arial"/>
              </w:rPr>
            </w:pPr>
            <w:ins w:id="1560"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561" w:author="Walus, David (D.M.)" w:date="2021-04-28T15:02:00Z"/>
                <w:rFonts w:cs="Arial"/>
              </w:rPr>
            </w:pPr>
          </w:p>
        </w:tc>
        <w:tc>
          <w:tcPr>
            <w:tcW w:w="1266" w:type="dxa"/>
            <w:noWrap/>
            <w:vAlign w:val="center"/>
            <w:hideMark/>
          </w:tcPr>
          <w:p w:rsidR="006F0FF8" w:rsidRPr="006F0FF8" w:rsidRDefault="000322E0" w:rsidP="009E4EDF">
            <w:pPr>
              <w:jc w:val="center"/>
              <w:rPr>
                <w:ins w:id="1562" w:author="Walus, David (D.M.)" w:date="2021-04-28T15:02:00Z"/>
                <w:rFonts w:cs="Arial"/>
              </w:rPr>
            </w:pPr>
            <w:ins w:id="1563"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564" w:author="Walus, David (D.M.)" w:date="2021-04-28T15:02:00Z"/>
                <w:rFonts w:cs="Arial"/>
              </w:rPr>
            </w:pPr>
          </w:p>
        </w:tc>
      </w:tr>
      <w:tr w:rsidR="006F0FF8" w:rsidRPr="006F0FF8" w:rsidTr="00AF5A30">
        <w:trPr>
          <w:trHeight w:val="264"/>
          <w:jc w:val="center"/>
          <w:ins w:id="1565" w:author="Walus, David (D.M.)" w:date="2021-04-28T15:02:00Z"/>
        </w:trPr>
        <w:tc>
          <w:tcPr>
            <w:tcW w:w="3532" w:type="dxa"/>
            <w:hideMark/>
          </w:tcPr>
          <w:p w:rsidR="006F0FF8" w:rsidRPr="006F0FF8" w:rsidRDefault="000322E0">
            <w:pPr>
              <w:rPr>
                <w:ins w:id="1566" w:author="Walus, David (D.M.)" w:date="2021-04-28T15:02:00Z"/>
                <w:rFonts w:cs="Arial"/>
              </w:rPr>
            </w:pPr>
            <w:ins w:id="1567" w:author="Walus, David (D.M.)" w:date="2021-04-28T15:02:00Z">
              <w:r w:rsidRPr="006F0FF8">
                <w:rPr>
                  <w:rFonts w:cs="Arial"/>
                </w:rPr>
                <w:t>HLSL_A2B_LINK_REQ__3.2.32</w:t>
              </w:r>
            </w:ins>
          </w:p>
        </w:tc>
        <w:tc>
          <w:tcPr>
            <w:tcW w:w="955" w:type="dxa"/>
            <w:noWrap/>
            <w:vAlign w:val="center"/>
            <w:hideMark/>
          </w:tcPr>
          <w:p w:rsidR="006F0FF8" w:rsidRPr="006F0FF8" w:rsidRDefault="000322E0" w:rsidP="009E4EDF">
            <w:pPr>
              <w:jc w:val="center"/>
              <w:rPr>
                <w:ins w:id="1568" w:author="Walus, David (D.M.)" w:date="2021-04-28T15:02:00Z"/>
                <w:rFonts w:cs="Arial"/>
              </w:rPr>
            </w:pPr>
            <w:ins w:id="1569" w:author="Walus, David (D.M.)" w:date="2021-04-28T15:02:00Z">
              <w:r w:rsidRPr="006F0FF8">
                <w:rPr>
                  <w:rFonts w:cs="Arial"/>
                </w:rPr>
                <w:t>X</w:t>
              </w:r>
            </w:ins>
          </w:p>
        </w:tc>
        <w:tc>
          <w:tcPr>
            <w:tcW w:w="912" w:type="dxa"/>
            <w:noWrap/>
            <w:vAlign w:val="center"/>
            <w:hideMark/>
          </w:tcPr>
          <w:p w:rsidR="006F0FF8" w:rsidRPr="006F0FF8" w:rsidRDefault="00AC7DF0" w:rsidP="009E4EDF">
            <w:pPr>
              <w:jc w:val="center"/>
              <w:rPr>
                <w:ins w:id="1570" w:author="Walus, David (D.M.)" w:date="2021-04-28T15:02:00Z"/>
                <w:rFonts w:cs="Arial"/>
              </w:rPr>
            </w:pPr>
          </w:p>
        </w:tc>
        <w:tc>
          <w:tcPr>
            <w:tcW w:w="1266" w:type="dxa"/>
            <w:noWrap/>
            <w:vAlign w:val="center"/>
            <w:hideMark/>
          </w:tcPr>
          <w:p w:rsidR="006F0FF8" w:rsidRPr="006F0FF8" w:rsidRDefault="000322E0" w:rsidP="009E4EDF">
            <w:pPr>
              <w:jc w:val="center"/>
              <w:rPr>
                <w:ins w:id="1571" w:author="Walus, David (D.M.)" w:date="2021-04-28T15:02:00Z"/>
                <w:rFonts w:cs="Arial"/>
              </w:rPr>
            </w:pPr>
            <w:ins w:id="1572"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573" w:author="Walus, David (D.M.)" w:date="2021-04-28T15:02:00Z"/>
                <w:rFonts w:cs="Arial"/>
              </w:rPr>
            </w:pPr>
          </w:p>
        </w:tc>
        <w:tc>
          <w:tcPr>
            <w:tcW w:w="1266" w:type="dxa"/>
            <w:noWrap/>
            <w:vAlign w:val="center"/>
            <w:hideMark/>
          </w:tcPr>
          <w:p w:rsidR="006F0FF8" w:rsidRPr="006F0FF8" w:rsidRDefault="000322E0" w:rsidP="009E4EDF">
            <w:pPr>
              <w:jc w:val="center"/>
              <w:rPr>
                <w:ins w:id="1574" w:author="Walus, David (D.M.)" w:date="2021-04-28T15:02:00Z"/>
                <w:rFonts w:cs="Arial"/>
              </w:rPr>
            </w:pPr>
            <w:ins w:id="1575" w:author="Walus, David (D.M.)" w:date="2021-04-28T15:02:00Z">
              <w:r w:rsidRPr="006F0FF8">
                <w:rPr>
                  <w:rFonts w:cs="Arial"/>
                </w:rPr>
                <w:t>X</w:t>
              </w:r>
            </w:ins>
          </w:p>
        </w:tc>
        <w:tc>
          <w:tcPr>
            <w:tcW w:w="1027" w:type="dxa"/>
            <w:noWrap/>
            <w:vAlign w:val="center"/>
            <w:hideMark/>
          </w:tcPr>
          <w:p w:rsidR="006F0FF8" w:rsidRPr="006F0FF8" w:rsidRDefault="00AC7DF0" w:rsidP="009E4EDF">
            <w:pPr>
              <w:jc w:val="center"/>
              <w:rPr>
                <w:ins w:id="1576" w:author="Walus, David (D.M.)" w:date="2021-04-28T15:02:00Z"/>
                <w:rFonts w:cs="Arial"/>
              </w:rPr>
            </w:pPr>
          </w:p>
        </w:tc>
      </w:tr>
    </w:tbl>
    <w:p w:rsidR="00F95EE9" w:rsidRPr="00F95EE9" w:rsidRDefault="00AC7DF0" w:rsidP="00500605">
      <w:pPr>
        <w:rPr>
          <w:rFonts w:cs="Arial"/>
        </w:rPr>
      </w:pPr>
    </w:p>
    <w:p w:rsidR="00406F39" w:rsidRDefault="000322E0" w:rsidP="00B9479B">
      <w:pPr>
        <w:pStyle w:val="Heading1"/>
      </w:pPr>
      <w:bookmarkStart w:id="1577" w:name="_Toc70517119"/>
      <w:r w:rsidRPr="00B9479B">
        <w:lastRenderedPageBreak/>
        <w:t>FRD-REQ-393047/A-Appendices</w:t>
      </w:r>
      <w:bookmarkEnd w:id="1577"/>
    </w:p>
    <w:p w:rsidR="00AF5A30" w:rsidRPr="00AF5A30" w:rsidRDefault="00AF5A30" w:rsidP="00B9479B">
      <w:pPr>
        <w:pStyle w:val="Heading2"/>
        <w:rPr>
          <w:b w:val="0"/>
          <w:u w:val="single"/>
        </w:rPr>
      </w:pPr>
      <w:bookmarkStart w:id="1578" w:name="_Toc70517120"/>
      <w:r w:rsidRPr="00AF5A30">
        <w:rPr>
          <w:b w:val="0"/>
          <w:u w:val="single"/>
        </w:rPr>
        <w:t>HR-REQ-393053/A-References</w:t>
      </w:r>
      <w:bookmarkEnd w:id="1578"/>
    </w:p>
    <w:p w:rsidR="00500605" w:rsidRPr="008E4827" w:rsidRDefault="00AC7DF0" w:rsidP="00500605">
      <w:pPr>
        <w:rPr>
          <w:rFonts w:cs="Arial"/>
        </w:rPr>
      </w:pPr>
    </w:p>
    <w:p w:rsidR="008E4827" w:rsidRPr="008E4827" w:rsidRDefault="000322E0" w:rsidP="00500605">
      <w:pPr>
        <w:rPr>
          <w:rFonts w:cs="Arial"/>
        </w:rPr>
      </w:pPr>
      <w:r w:rsidRPr="008E4827">
        <w:rPr>
          <w:rFonts w:cs="Arial"/>
        </w:rPr>
        <w:t>The requirements of the documents listed in the following table, form a part of this specification. The revision levels shown in the table were the latest at the time this Functional Specification was written. In the event of a conflict between the requirements of this specification and these documents, the requirements of the documents in the table shall have precedence.</w:t>
      </w:r>
    </w:p>
    <w:p w:rsidR="008E4827" w:rsidRPr="008E4827" w:rsidRDefault="00AC7DF0" w:rsidP="008E4827">
      <w:pPr>
        <w:rPr>
          <w:rFonts w:cs="Arial"/>
          <w:color w:val="000000"/>
        </w:rPr>
      </w:pPr>
    </w:p>
    <w:tbl>
      <w:tblPr>
        <w:tblW w:w="772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
        <w:gridCol w:w="870"/>
        <w:gridCol w:w="6840"/>
      </w:tblGrid>
      <w:tr w:rsidR="008E4827" w:rsidRPr="008E4827" w:rsidTr="008E4827">
        <w:trPr>
          <w:tblHeader/>
          <w:jc w:val="center"/>
        </w:trPr>
        <w:tc>
          <w:tcPr>
            <w:tcW w:w="885" w:type="dxa"/>
            <w:gridSpan w:val="2"/>
            <w:tcBorders>
              <w:top w:val="single" w:sz="12" w:space="0" w:color="000000"/>
              <w:left w:val="single" w:sz="12" w:space="0" w:color="000000"/>
              <w:bottom w:val="double" w:sz="6" w:space="0" w:color="000000"/>
              <w:right w:val="single" w:sz="6" w:space="0" w:color="000000"/>
            </w:tcBorders>
            <w:hideMark/>
          </w:tcPr>
          <w:p w:rsidR="008E4827" w:rsidRPr="008E4827" w:rsidRDefault="000322E0">
            <w:pPr>
              <w:widowControl w:val="0"/>
              <w:jc w:val="center"/>
              <w:rPr>
                <w:rFonts w:cs="Arial"/>
                <w:color w:val="000000"/>
              </w:rPr>
            </w:pPr>
            <w:r w:rsidRPr="008E4827">
              <w:rPr>
                <w:rFonts w:cs="Arial"/>
                <w:color w:val="000000"/>
              </w:rPr>
              <w:t>Rev Level</w:t>
            </w:r>
          </w:p>
        </w:tc>
        <w:tc>
          <w:tcPr>
            <w:tcW w:w="6840" w:type="dxa"/>
            <w:tcBorders>
              <w:top w:val="single" w:sz="12" w:space="0" w:color="000000"/>
              <w:left w:val="single" w:sz="6" w:space="0" w:color="000000"/>
              <w:bottom w:val="double" w:sz="6" w:space="0" w:color="000000"/>
              <w:right w:val="single" w:sz="12" w:space="0" w:color="000000"/>
            </w:tcBorders>
            <w:hideMark/>
          </w:tcPr>
          <w:p w:rsidR="008E4827" w:rsidRPr="008E4827" w:rsidRDefault="000322E0">
            <w:pPr>
              <w:widowControl w:val="0"/>
              <w:jc w:val="center"/>
              <w:rPr>
                <w:rFonts w:cs="Arial"/>
                <w:color w:val="000000"/>
              </w:rPr>
            </w:pPr>
            <w:r w:rsidRPr="008E4827">
              <w:rPr>
                <w:rFonts w:cs="Arial"/>
                <w:color w:val="000000"/>
              </w:rPr>
              <w:t>Requirement Document Name (i.e., SDS/ARL requirements, Deviations, Engineering Specifications)</w:t>
            </w:r>
          </w:p>
        </w:tc>
      </w:tr>
      <w:tr w:rsidR="008E4827" w:rsidRPr="008E4827" w:rsidTr="008E4827">
        <w:trPr>
          <w:gridBefore w:val="1"/>
          <w:wBefore w:w="15" w:type="dxa"/>
          <w:cantSplit/>
          <w:jc w:val="center"/>
        </w:trPr>
        <w:tc>
          <w:tcPr>
            <w:tcW w:w="870" w:type="dxa"/>
            <w:tcBorders>
              <w:top w:val="single" w:sz="4" w:space="0" w:color="auto"/>
              <w:left w:val="single" w:sz="4" w:space="0" w:color="auto"/>
              <w:bottom w:val="single" w:sz="4" w:space="0" w:color="auto"/>
              <w:right w:val="single" w:sz="4" w:space="0" w:color="auto"/>
            </w:tcBorders>
          </w:tcPr>
          <w:p w:rsidR="008E4827" w:rsidRPr="008E4827" w:rsidRDefault="00AC7DF0">
            <w:pPr>
              <w:widowControl w:val="0"/>
              <w:jc w:val="center"/>
              <w:rPr>
                <w:rFonts w:cs="Arial"/>
              </w:rPr>
            </w:pPr>
          </w:p>
        </w:tc>
        <w:tc>
          <w:tcPr>
            <w:tcW w:w="6840" w:type="dxa"/>
            <w:tcBorders>
              <w:top w:val="single" w:sz="4" w:space="0" w:color="auto"/>
              <w:left w:val="single" w:sz="4" w:space="0" w:color="auto"/>
              <w:bottom w:val="single" w:sz="4" w:space="0" w:color="auto"/>
              <w:right w:val="single" w:sz="4" w:space="0" w:color="auto"/>
            </w:tcBorders>
            <w:hideMark/>
          </w:tcPr>
          <w:p w:rsidR="008E4827" w:rsidRPr="008E4827" w:rsidRDefault="000322E0">
            <w:pPr>
              <w:widowControl w:val="0"/>
              <w:rPr>
                <w:rFonts w:cs="Arial"/>
              </w:rPr>
            </w:pPr>
            <w:r w:rsidRPr="008E4827">
              <w:rPr>
                <w:rFonts w:cs="Arial"/>
              </w:rPr>
              <w:t xml:space="preserve">[1] - </w:t>
            </w:r>
            <w:r w:rsidRPr="008E4827">
              <w:rPr>
                <w:rFonts w:cs="Arial"/>
                <w:lang w:val="fr-FR"/>
              </w:rPr>
              <w:t>Analog Devices Data Sheet</w:t>
            </w:r>
            <w:r w:rsidRPr="008E4827">
              <w:rPr>
                <w:rFonts w:cs="Arial"/>
                <w:vertAlign w:val="superscript"/>
              </w:rPr>
              <w:t>1</w:t>
            </w:r>
          </w:p>
        </w:tc>
      </w:tr>
      <w:tr w:rsidR="008E4827" w:rsidRPr="008E4827" w:rsidTr="008E4827">
        <w:trPr>
          <w:gridBefore w:val="1"/>
          <w:wBefore w:w="15" w:type="dxa"/>
          <w:cantSplit/>
          <w:jc w:val="center"/>
        </w:trPr>
        <w:tc>
          <w:tcPr>
            <w:tcW w:w="870" w:type="dxa"/>
            <w:tcBorders>
              <w:top w:val="single" w:sz="4" w:space="0" w:color="auto"/>
              <w:left w:val="single" w:sz="4" w:space="0" w:color="auto"/>
              <w:bottom w:val="single" w:sz="4" w:space="0" w:color="auto"/>
              <w:right w:val="single" w:sz="4" w:space="0" w:color="auto"/>
            </w:tcBorders>
          </w:tcPr>
          <w:p w:rsidR="008E4827" w:rsidRPr="008E4827" w:rsidRDefault="00AC7DF0">
            <w:pPr>
              <w:widowControl w:val="0"/>
              <w:jc w:val="center"/>
              <w:rPr>
                <w:rFonts w:cs="Arial"/>
                <w:color w:val="000000"/>
              </w:rPr>
            </w:pPr>
          </w:p>
        </w:tc>
        <w:tc>
          <w:tcPr>
            <w:tcW w:w="6840" w:type="dxa"/>
            <w:tcBorders>
              <w:top w:val="single" w:sz="4" w:space="0" w:color="auto"/>
              <w:left w:val="single" w:sz="4" w:space="0" w:color="auto"/>
              <w:bottom w:val="single" w:sz="4" w:space="0" w:color="auto"/>
              <w:right w:val="single" w:sz="4" w:space="0" w:color="auto"/>
            </w:tcBorders>
            <w:hideMark/>
          </w:tcPr>
          <w:p w:rsidR="008E4827" w:rsidRPr="008E4827" w:rsidRDefault="000322E0">
            <w:pPr>
              <w:widowControl w:val="0"/>
              <w:rPr>
                <w:rFonts w:cs="Arial"/>
                <w:color w:val="000000"/>
                <w:lang w:val="en-GB"/>
              </w:rPr>
            </w:pPr>
            <w:r w:rsidRPr="008E4827">
              <w:rPr>
                <w:rFonts w:cs="Arial"/>
                <w:lang w:val="en-GB"/>
              </w:rPr>
              <w:t xml:space="preserve">[2] - </w:t>
            </w:r>
            <w:r w:rsidRPr="008E4827">
              <w:rPr>
                <w:rFonts w:cs="Arial"/>
              </w:rPr>
              <w:t xml:space="preserve">Electromagnetic Compatibility Specification - </w:t>
            </w:r>
            <w:hyperlink r:id="rId12" w:history="1">
              <w:r w:rsidRPr="008E4827">
                <w:rPr>
                  <w:rFonts w:cs="Arial"/>
                </w:rPr>
                <w:t>FMC1278</w:t>
              </w:r>
            </w:hyperlink>
            <w:r w:rsidRPr="008E4827">
              <w:rPr>
                <w:rFonts w:cs="Arial"/>
              </w:rPr>
              <w:t xml:space="preserve"> </w:t>
            </w:r>
          </w:p>
        </w:tc>
      </w:tr>
      <w:tr w:rsidR="008E4827" w:rsidRPr="008E4827" w:rsidTr="008E4827">
        <w:trPr>
          <w:gridBefore w:val="1"/>
          <w:wBefore w:w="15" w:type="dxa"/>
          <w:cantSplit/>
          <w:jc w:val="center"/>
        </w:trPr>
        <w:tc>
          <w:tcPr>
            <w:tcW w:w="870" w:type="dxa"/>
            <w:tcBorders>
              <w:top w:val="single" w:sz="4" w:space="0" w:color="auto"/>
              <w:left w:val="single" w:sz="4" w:space="0" w:color="auto"/>
              <w:bottom w:val="single" w:sz="4" w:space="0" w:color="auto"/>
              <w:right w:val="single" w:sz="4" w:space="0" w:color="auto"/>
            </w:tcBorders>
          </w:tcPr>
          <w:p w:rsidR="008E4827" w:rsidRPr="008E4827" w:rsidRDefault="00AC7DF0">
            <w:pPr>
              <w:widowControl w:val="0"/>
              <w:jc w:val="center"/>
              <w:rPr>
                <w:rFonts w:cs="Arial"/>
              </w:rPr>
            </w:pPr>
          </w:p>
        </w:tc>
        <w:tc>
          <w:tcPr>
            <w:tcW w:w="6840" w:type="dxa"/>
            <w:tcBorders>
              <w:top w:val="single" w:sz="4" w:space="0" w:color="auto"/>
              <w:left w:val="single" w:sz="4" w:space="0" w:color="auto"/>
              <w:bottom w:val="single" w:sz="4" w:space="0" w:color="auto"/>
              <w:right w:val="single" w:sz="4" w:space="0" w:color="auto"/>
            </w:tcBorders>
            <w:hideMark/>
          </w:tcPr>
          <w:p w:rsidR="008E4827" w:rsidRPr="008E4827" w:rsidRDefault="000322E0">
            <w:pPr>
              <w:widowControl w:val="0"/>
              <w:rPr>
                <w:rFonts w:cs="Arial"/>
              </w:rPr>
            </w:pPr>
            <w:r w:rsidRPr="008E4827">
              <w:rPr>
                <w:rFonts w:cs="Arial"/>
                <w:lang w:val="en-GB"/>
              </w:rPr>
              <w:t xml:space="preserve">[3]- Analog Devices A2B Link Implementation Specification </w:t>
            </w:r>
          </w:p>
        </w:tc>
      </w:tr>
      <w:tr w:rsidR="008E4827" w:rsidRPr="008E4827" w:rsidTr="008E4827">
        <w:trPr>
          <w:gridBefore w:val="1"/>
          <w:wBefore w:w="15" w:type="dxa"/>
          <w:cantSplit/>
          <w:jc w:val="center"/>
        </w:trPr>
        <w:tc>
          <w:tcPr>
            <w:tcW w:w="870" w:type="dxa"/>
            <w:tcBorders>
              <w:top w:val="single" w:sz="4" w:space="0" w:color="auto"/>
              <w:left w:val="single" w:sz="4" w:space="0" w:color="auto"/>
              <w:bottom w:val="single" w:sz="4" w:space="0" w:color="auto"/>
              <w:right w:val="single" w:sz="4" w:space="0" w:color="auto"/>
            </w:tcBorders>
          </w:tcPr>
          <w:p w:rsidR="008E4827" w:rsidRPr="008E4827" w:rsidRDefault="00AC7DF0">
            <w:pPr>
              <w:widowControl w:val="0"/>
              <w:jc w:val="center"/>
              <w:rPr>
                <w:rFonts w:cs="Arial"/>
              </w:rPr>
            </w:pPr>
          </w:p>
        </w:tc>
        <w:tc>
          <w:tcPr>
            <w:tcW w:w="6840" w:type="dxa"/>
            <w:tcBorders>
              <w:top w:val="single" w:sz="4" w:space="0" w:color="auto"/>
              <w:left w:val="single" w:sz="4" w:space="0" w:color="auto"/>
              <w:bottom w:val="single" w:sz="4" w:space="0" w:color="auto"/>
              <w:right w:val="single" w:sz="4" w:space="0" w:color="auto"/>
            </w:tcBorders>
            <w:hideMark/>
          </w:tcPr>
          <w:p w:rsidR="008E4827" w:rsidRPr="008E4827" w:rsidRDefault="000322E0">
            <w:pPr>
              <w:widowControl w:val="0"/>
              <w:rPr>
                <w:rFonts w:cs="Arial"/>
              </w:rPr>
            </w:pPr>
            <w:r w:rsidRPr="008E4827">
              <w:rPr>
                <w:rFonts w:cs="Arial"/>
              </w:rPr>
              <w:t>[4] - Analog Devices A2B link Data Link and Physical Layer Specification</w:t>
            </w:r>
          </w:p>
        </w:tc>
      </w:tr>
      <w:tr w:rsidR="008E4827" w:rsidRPr="008E4827" w:rsidTr="008E4827">
        <w:trPr>
          <w:gridBefore w:val="1"/>
          <w:wBefore w:w="15" w:type="dxa"/>
          <w:cantSplit/>
          <w:jc w:val="center"/>
        </w:trPr>
        <w:tc>
          <w:tcPr>
            <w:tcW w:w="870" w:type="dxa"/>
            <w:tcBorders>
              <w:top w:val="single" w:sz="4" w:space="0" w:color="auto"/>
              <w:left w:val="single" w:sz="4" w:space="0" w:color="auto"/>
              <w:bottom w:val="single" w:sz="4" w:space="0" w:color="auto"/>
              <w:right w:val="single" w:sz="4" w:space="0" w:color="auto"/>
            </w:tcBorders>
          </w:tcPr>
          <w:p w:rsidR="008E4827" w:rsidRPr="008E4827" w:rsidRDefault="00AC7DF0">
            <w:pPr>
              <w:widowControl w:val="0"/>
              <w:jc w:val="center"/>
              <w:rPr>
                <w:rFonts w:cs="Arial"/>
                <w:color w:val="000000"/>
              </w:rPr>
            </w:pPr>
          </w:p>
        </w:tc>
        <w:tc>
          <w:tcPr>
            <w:tcW w:w="6840" w:type="dxa"/>
            <w:tcBorders>
              <w:top w:val="single" w:sz="4" w:space="0" w:color="auto"/>
              <w:left w:val="single" w:sz="4" w:space="0" w:color="auto"/>
              <w:bottom w:val="single" w:sz="4" w:space="0" w:color="auto"/>
              <w:right w:val="single" w:sz="4" w:space="0" w:color="auto"/>
            </w:tcBorders>
            <w:hideMark/>
          </w:tcPr>
          <w:p w:rsidR="008E4827" w:rsidRPr="008E4827" w:rsidRDefault="000322E0">
            <w:pPr>
              <w:widowControl w:val="0"/>
              <w:rPr>
                <w:rFonts w:cs="Arial"/>
              </w:rPr>
            </w:pPr>
            <w:r w:rsidRPr="008E4827">
              <w:rPr>
                <w:rFonts w:cs="Arial"/>
              </w:rPr>
              <w:t xml:space="preserve">[5] - Analog Devices A2B Hardware Review </w:t>
            </w:r>
          </w:p>
        </w:tc>
      </w:tr>
      <w:tr w:rsidR="008E4827" w:rsidRPr="008E4827" w:rsidTr="008E4827">
        <w:trPr>
          <w:gridBefore w:val="1"/>
          <w:wBefore w:w="15" w:type="dxa"/>
          <w:cantSplit/>
          <w:jc w:val="center"/>
        </w:trPr>
        <w:tc>
          <w:tcPr>
            <w:tcW w:w="870" w:type="dxa"/>
            <w:tcBorders>
              <w:top w:val="single" w:sz="4" w:space="0" w:color="auto"/>
              <w:left w:val="single" w:sz="4" w:space="0" w:color="auto"/>
              <w:bottom w:val="single" w:sz="4" w:space="0" w:color="auto"/>
              <w:right w:val="single" w:sz="4" w:space="0" w:color="auto"/>
            </w:tcBorders>
          </w:tcPr>
          <w:p w:rsidR="008E4827" w:rsidRPr="008E4827" w:rsidRDefault="00AC7DF0">
            <w:pPr>
              <w:widowControl w:val="0"/>
              <w:jc w:val="center"/>
              <w:rPr>
                <w:rFonts w:cs="Arial"/>
                <w:color w:val="000000"/>
              </w:rPr>
            </w:pPr>
          </w:p>
        </w:tc>
        <w:tc>
          <w:tcPr>
            <w:tcW w:w="6840" w:type="dxa"/>
            <w:tcBorders>
              <w:top w:val="single" w:sz="4" w:space="0" w:color="auto"/>
              <w:left w:val="single" w:sz="4" w:space="0" w:color="auto"/>
              <w:bottom w:val="single" w:sz="4" w:space="0" w:color="auto"/>
              <w:right w:val="single" w:sz="4" w:space="0" w:color="auto"/>
            </w:tcBorders>
            <w:hideMark/>
          </w:tcPr>
          <w:p w:rsidR="008E4827" w:rsidRPr="008E4827" w:rsidRDefault="000322E0">
            <w:pPr>
              <w:widowControl w:val="0"/>
              <w:rPr>
                <w:rFonts w:cs="Arial"/>
              </w:rPr>
            </w:pPr>
            <w:r w:rsidRPr="008E4827">
              <w:rPr>
                <w:rFonts w:cs="Arial"/>
              </w:rPr>
              <w:t>[6] - Analog Devices Technical Requirements Manual</w:t>
            </w:r>
            <w:r w:rsidRPr="008E4827">
              <w:rPr>
                <w:rFonts w:cs="Arial"/>
                <w:vertAlign w:val="superscript"/>
              </w:rPr>
              <w:t>1</w:t>
            </w:r>
            <w:r w:rsidRPr="008E4827">
              <w:rPr>
                <w:rFonts w:cs="Arial"/>
              </w:rPr>
              <w:t xml:space="preserve"> </w:t>
            </w:r>
          </w:p>
        </w:tc>
      </w:tr>
      <w:tr w:rsidR="008E4827" w:rsidRPr="008E4827" w:rsidTr="008E4827">
        <w:trPr>
          <w:gridBefore w:val="1"/>
          <w:wBefore w:w="15" w:type="dxa"/>
          <w:cantSplit/>
          <w:jc w:val="center"/>
        </w:trPr>
        <w:tc>
          <w:tcPr>
            <w:tcW w:w="870" w:type="dxa"/>
            <w:tcBorders>
              <w:top w:val="single" w:sz="4" w:space="0" w:color="auto"/>
              <w:left w:val="single" w:sz="4" w:space="0" w:color="auto"/>
              <w:bottom w:val="single" w:sz="4" w:space="0" w:color="auto"/>
              <w:right w:val="single" w:sz="4" w:space="0" w:color="auto"/>
            </w:tcBorders>
          </w:tcPr>
          <w:p w:rsidR="008E4827" w:rsidRPr="008E4827" w:rsidRDefault="00AC7DF0">
            <w:pPr>
              <w:widowControl w:val="0"/>
              <w:jc w:val="center"/>
              <w:rPr>
                <w:rFonts w:cs="Arial"/>
                <w:color w:val="000000"/>
              </w:rPr>
            </w:pPr>
          </w:p>
        </w:tc>
        <w:tc>
          <w:tcPr>
            <w:tcW w:w="6840" w:type="dxa"/>
            <w:tcBorders>
              <w:top w:val="single" w:sz="4" w:space="0" w:color="auto"/>
              <w:left w:val="single" w:sz="4" w:space="0" w:color="auto"/>
              <w:bottom w:val="single" w:sz="4" w:space="0" w:color="auto"/>
              <w:right w:val="single" w:sz="4" w:space="0" w:color="auto"/>
            </w:tcBorders>
            <w:hideMark/>
          </w:tcPr>
          <w:p w:rsidR="008E4827" w:rsidRPr="008E4827" w:rsidRDefault="000322E0">
            <w:pPr>
              <w:widowControl w:val="0"/>
              <w:rPr>
                <w:rFonts w:cs="Arial"/>
                <w:color w:val="008000"/>
              </w:rPr>
            </w:pPr>
            <w:r w:rsidRPr="008E4827">
              <w:rPr>
                <w:rFonts w:cs="Arial"/>
              </w:rPr>
              <w:t>[7] - Analog Devices A2B System Specification</w:t>
            </w:r>
            <w:r w:rsidRPr="008E4827">
              <w:rPr>
                <w:rFonts w:cs="Arial"/>
                <w:vertAlign w:val="superscript"/>
              </w:rPr>
              <w:t>1</w:t>
            </w:r>
            <w:r w:rsidRPr="008E4827">
              <w:rPr>
                <w:rFonts w:cs="Arial"/>
              </w:rPr>
              <w:t xml:space="preserve"> </w:t>
            </w:r>
          </w:p>
        </w:tc>
      </w:tr>
      <w:tr w:rsidR="008E4827" w:rsidRPr="008E4827" w:rsidTr="008E4827">
        <w:trPr>
          <w:gridBefore w:val="1"/>
          <w:wBefore w:w="15" w:type="dxa"/>
          <w:cantSplit/>
          <w:jc w:val="center"/>
        </w:trPr>
        <w:tc>
          <w:tcPr>
            <w:tcW w:w="870" w:type="dxa"/>
            <w:tcBorders>
              <w:top w:val="single" w:sz="4" w:space="0" w:color="auto"/>
              <w:left w:val="single" w:sz="4" w:space="0" w:color="auto"/>
              <w:bottom w:val="single" w:sz="4" w:space="0" w:color="auto"/>
              <w:right w:val="single" w:sz="4" w:space="0" w:color="auto"/>
            </w:tcBorders>
          </w:tcPr>
          <w:p w:rsidR="008E4827" w:rsidRPr="008E4827" w:rsidRDefault="00AC7DF0">
            <w:pPr>
              <w:widowControl w:val="0"/>
              <w:jc w:val="center"/>
              <w:rPr>
                <w:rFonts w:cs="Arial"/>
                <w:color w:val="000000"/>
              </w:rPr>
            </w:pPr>
          </w:p>
        </w:tc>
        <w:tc>
          <w:tcPr>
            <w:tcW w:w="6840" w:type="dxa"/>
            <w:tcBorders>
              <w:top w:val="single" w:sz="4" w:space="0" w:color="auto"/>
              <w:left w:val="single" w:sz="4" w:space="0" w:color="auto"/>
              <w:bottom w:val="single" w:sz="4" w:space="0" w:color="auto"/>
              <w:right w:val="single" w:sz="4" w:space="0" w:color="auto"/>
            </w:tcBorders>
            <w:hideMark/>
          </w:tcPr>
          <w:p w:rsidR="008E4827" w:rsidRPr="008E4827" w:rsidRDefault="000322E0">
            <w:pPr>
              <w:widowControl w:val="0"/>
              <w:rPr>
                <w:rFonts w:cs="Arial"/>
              </w:rPr>
            </w:pPr>
            <w:r w:rsidRPr="008E4827">
              <w:rPr>
                <w:rFonts w:cs="Arial"/>
              </w:rPr>
              <w:t>[8] - Netcom Physical Layer Approved Components</w:t>
            </w:r>
          </w:p>
        </w:tc>
      </w:tr>
      <w:tr w:rsidR="008E4827" w:rsidRPr="008E4827" w:rsidTr="008E4827">
        <w:trPr>
          <w:gridBefore w:val="1"/>
          <w:wBefore w:w="15" w:type="dxa"/>
          <w:cantSplit/>
          <w:jc w:val="center"/>
        </w:trPr>
        <w:tc>
          <w:tcPr>
            <w:tcW w:w="870" w:type="dxa"/>
            <w:tcBorders>
              <w:top w:val="single" w:sz="4" w:space="0" w:color="auto"/>
              <w:left w:val="single" w:sz="4" w:space="0" w:color="auto"/>
              <w:bottom w:val="single" w:sz="4" w:space="0" w:color="auto"/>
              <w:right w:val="single" w:sz="4" w:space="0" w:color="auto"/>
            </w:tcBorders>
          </w:tcPr>
          <w:p w:rsidR="008E4827" w:rsidRPr="008E4827" w:rsidRDefault="00AC7DF0">
            <w:pPr>
              <w:widowControl w:val="0"/>
              <w:jc w:val="center"/>
              <w:rPr>
                <w:rFonts w:cs="Arial"/>
                <w:color w:val="000000"/>
              </w:rPr>
            </w:pPr>
          </w:p>
        </w:tc>
        <w:tc>
          <w:tcPr>
            <w:tcW w:w="6840" w:type="dxa"/>
            <w:tcBorders>
              <w:top w:val="single" w:sz="4" w:space="0" w:color="auto"/>
              <w:left w:val="single" w:sz="4" w:space="0" w:color="auto"/>
              <w:bottom w:val="single" w:sz="4" w:space="0" w:color="auto"/>
              <w:right w:val="single" w:sz="4" w:space="0" w:color="auto"/>
            </w:tcBorders>
            <w:hideMark/>
          </w:tcPr>
          <w:p w:rsidR="008E4827" w:rsidRPr="008E4827" w:rsidRDefault="000322E0">
            <w:pPr>
              <w:widowControl w:val="0"/>
              <w:rPr>
                <w:rFonts w:cs="Arial"/>
              </w:rPr>
            </w:pPr>
            <w:r w:rsidRPr="008E4827">
              <w:rPr>
                <w:rFonts w:cs="Arial"/>
              </w:rPr>
              <w:t>[10] - Analog Devices A2B Porting Guide</w:t>
            </w:r>
            <w:r w:rsidRPr="008E4827">
              <w:rPr>
                <w:rFonts w:cs="Arial"/>
                <w:vertAlign w:val="superscript"/>
              </w:rPr>
              <w:t xml:space="preserve">1 </w:t>
            </w:r>
            <w:r w:rsidRPr="008E4827">
              <w:rPr>
                <w:rFonts w:cs="Arial"/>
              </w:rPr>
              <w:t>(A2B Stack user guide)</w:t>
            </w:r>
          </w:p>
        </w:tc>
      </w:tr>
      <w:tr w:rsidR="008E4827" w:rsidRPr="008E4827" w:rsidTr="008E4827">
        <w:trPr>
          <w:gridBefore w:val="1"/>
          <w:wBefore w:w="15" w:type="dxa"/>
          <w:cantSplit/>
          <w:jc w:val="center"/>
        </w:trPr>
        <w:tc>
          <w:tcPr>
            <w:tcW w:w="870" w:type="dxa"/>
            <w:tcBorders>
              <w:top w:val="single" w:sz="4" w:space="0" w:color="auto"/>
              <w:left w:val="single" w:sz="4" w:space="0" w:color="auto"/>
              <w:bottom w:val="single" w:sz="4" w:space="0" w:color="auto"/>
              <w:right w:val="single" w:sz="4" w:space="0" w:color="auto"/>
            </w:tcBorders>
          </w:tcPr>
          <w:p w:rsidR="008E4827" w:rsidRPr="008E4827" w:rsidRDefault="00AC7DF0">
            <w:pPr>
              <w:widowControl w:val="0"/>
              <w:jc w:val="center"/>
              <w:rPr>
                <w:rFonts w:cs="Arial"/>
                <w:color w:val="000000"/>
              </w:rPr>
            </w:pPr>
          </w:p>
        </w:tc>
        <w:tc>
          <w:tcPr>
            <w:tcW w:w="6840" w:type="dxa"/>
            <w:tcBorders>
              <w:top w:val="single" w:sz="4" w:space="0" w:color="auto"/>
              <w:left w:val="single" w:sz="4" w:space="0" w:color="auto"/>
              <w:bottom w:val="single" w:sz="4" w:space="0" w:color="auto"/>
              <w:right w:val="single" w:sz="4" w:space="0" w:color="auto"/>
            </w:tcBorders>
            <w:hideMark/>
          </w:tcPr>
          <w:p w:rsidR="008E4827" w:rsidRPr="008E4827" w:rsidRDefault="000322E0">
            <w:pPr>
              <w:widowControl w:val="0"/>
              <w:rPr>
                <w:rFonts w:cs="Arial"/>
              </w:rPr>
            </w:pPr>
            <w:r w:rsidRPr="008E4827">
              <w:rPr>
                <w:rFonts w:cs="Arial"/>
              </w:rPr>
              <w:t>[11] – DSP AMP Infotainment Subsystem Part Specific Specification (SPSS)</w:t>
            </w:r>
          </w:p>
        </w:tc>
      </w:tr>
      <w:tr w:rsidR="008E4827" w:rsidRPr="008E4827" w:rsidTr="008E4827">
        <w:trPr>
          <w:gridBefore w:val="1"/>
          <w:wBefore w:w="15" w:type="dxa"/>
          <w:cantSplit/>
          <w:jc w:val="center"/>
        </w:trPr>
        <w:tc>
          <w:tcPr>
            <w:tcW w:w="870" w:type="dxa"/>
            <w:tcBorders>
              <w:top w:val="single" w:sz="4" w:space="0" w:color="auto"/>
              <w:left w:val="single" w:sz="4" w:space="0" w:color="auto"/>
              <w:bottom w:val="single" w:sz="4" w:space="0" w:color="auto"/>
              <w:right w:val="single" w:sz="4" w:space="0" w:color="auto"/>
            </w:tcBorders>
          </w:tcPr>
          <w:p w:rsidR="008E4827" w:rsidRPr="008E4827" w:rsidRDefault="00AC7DF0">
            <w:pPr>
              <w:widowControl w:val="0"/>
              <w:jc w:val="center"/>
              <w:rPr>
                <w:rFonts w:cs="Arial"/>
                <w:color w:val="000000"/>
              </w:rPr>
            </w:pPr>
          </w:p>
        </w:tc>
        <w:tc>
          <w:tcPr>
            <w:tcW w:w="6840" w:type="dxa"/>
            <w:tcBorders>
              <w:top w:val="single" w:sz="4" w:space="0" w:color="auto"/>
              <w:left w:val="single" w:sz="4" w:space="0" w:color="auto"/>
              <w:bottom w:val="single" w:sz="4" w:space="0" w:color="auto"/>
              <w:right w:val="single" w:sz="4" w:space="0" w:color="auto"/>
            </w:tcBorders>
          </w:tcPr>
          <w:p w:rsidR="008E4827" w:rsidRPr="008E4827" w:rsidRDefault="00AC7DF0">
            <w:pPr>
              <w:widowControl w:val="0"/>
              <w:rPr>
                <w:rFonts w:cs="Arial"/>
              </w:rPr>
            </w:pPr>
          </w:p>
        </w:tc>
      </w:tr>
      <w:tr w:rsidR="008E4827" w:rsidRPr="008E4827" w:rsidTr="008E4827">
        <w:trPr>
          <w:gridBefore w:val="1"/>
          <w:wBefore w:w="15" w:type="dxa"/>
          <w:cantSplit/>
          <w:jc w:val="center"/>
        </w:trPr>
        <w:tc>
          <w:tcPr>
            <w:tcW w:w="870" w:type="dxa"/>
            <w:tcBorders>
              <w:top w:val="single" w:sz="4" w:space="0" w:color="auto"/>
              <w:left w:val="single" w:sz="4" w:space="0" w:color="auto"/>
              <w:bottom w:val="single" w:sz="4" w:space="0" w:color="auto"/>
              <w:right w:val="single" w:sz="4" w:space="0" w:color="auto"/>
            </w:tcBorders>
          </w:tcPr>
          <w:p w:rsidR="008E4827" w:rsidRPr="008E4827" w:rsidRDefault="00AC7DF0">
            <w:pPr>
              <w:widowControl w:val="0"/>
              <w:jc w:val="center"/>
              <w:rPr>
                <w:rFonts w:cs="Arial"/>
                <w:color w:val="000000"/>
              </w:rPr>
            </w:pPr>
          </w:p>
        </w:tc>
        <w:tc>
          <w:tcPr>
            <w:tcW w:w="6840" w:type="dxa"/>
            <w:tcBorders>
              <w:top w:val="single" w:sz="4" w:space="0" w:color="auto"/>
              <w:left w:val="single" w:sz="4" w:space="0" w:color="auto"/>
              <w:bottom w:val="single" w:sz="4" w:space="0" w:color="auto"/>
              <w:right w:val="single" w:sz="4" w:space="0" w:color="auto"/>
            </w:tcBorders>
          </w:tcPr>
          <w:p w:rsidR="008E4827" w:rsidRPr="008E4827" w:rsidRDefault="00AC7DF0">
            <w:pPr>
              <w:widowControl w:val="0"/>
              <w:rPr>
                <w:rFonts w:cs="Arial"/>
              </w:rPr>
            </w:pPr>
          </w:p>
        </w:tc>
      </w:tr>
    </w:tbl>
    <w:p w:rsidR="008E4827" w:rsidRPr="008E4827" w:rsidRDefault="000322E0" w:rsidP="008E4827">
      <w:pPr>
        <w:rPr>
          <w:rFonts w:cs="Arial"/>
        </w:rPr>
      </w:pPr>
      <w:r w:rsidRPr="008E4827">
        <w:rPr>
          <w:rFonts w:cs="Arial"/>
          <w:vertAlign w:val="superscript"/>
        </w:rPr>
        <w:t xml:space="preserve">1 </w:t>
      </w:r>
      <w:r w:rsidRPr="008E4827">
        <w:rPr>
          <w:rFonts w:cs="Arial"/>
        </w:rPr>
        <w:t>Contact Analog Devices for the latest Data sheets, Manuals and guides specific to the chipsets under consideration.</w:t>
      </w:r>
    </w:p>
    <w:p w:rsidR="008E4827" w:rsidRPr="008E4827" w:rsidRDefault="00AC7DF0" w:rsidP="00500605">
      <w:pPr>
        <w:rPr>
          <w:rFonts w:cs="Arial"/>
        </w:rPr>
      </w:pPr>
    </w:p>
    <w:p w:rsidR="00406F39" w:rsidRDefault="000322E0" w:rsidP="00B9479B">
      <w:pPr>
        <w:pStyle w:val="Heading2"/>
      </w:pPr>
      <w:bookmarkStart w:id="1579" w:name="_Toc70517121"/>
      <w:r w:rsidRPr="00B9479B">
        <w:t>SWR-REQ-393209/A-Appendix.1 Approved A2B Host Processors</w:t>
      </w:r>
      <w:bookmarkEnd w:id="1579"/>
    </w:p>
    <w:p w:rsidR="00500605" w:rsidRPr="00A10894" w:rsidRDefault="00AC7DF0" w:rsidP="00500605">
      <w:pPr>
        <w:rPr>
          <w:rFonts w:cs="Arial"/>
        </w:rPr>
      </w:pPr>
    </w:p>
    <w:p w:rsidR="00A10894" w:rsidRPr="00A10894" w:rsidRDefault="000322E0" w:rsidP="00500605">
      <w:pPr>
        <w:rPr>
          <w:rFonts w:cs="Arial"/>
        </w:rPr>
      </w:pPr>
      <w:r w:rsidRPr="00A10894">
        <w:rPr>
          <w:rFonts w:cs="Arial"/>
        </w:rPr>
        <w:t>Approval of A2B Host Processors will be addressed by in-Ford’s Vehicle Infotainment &amp; Connectivity teams.</w:t>
      </w:r>
    </w:p>
    <w:p w:rsidR="00A10894" w:rsidRPr="00A10894" w:rsidRDefault="00AC7DF0" w:rsidP="00500605">
      <w:pPr>
        <w:rPr>
          <w:rFonts w:cs="Arial"/>
        </w:rPr>
      </w:pPr>
    </w:p>
    <w:p w:rsidR="00406F39" w:rsidRDefault="000322E0" w:rsidP="00B9479B">
      <w:pPr>
        <w:pStyle w:val="Heading2"/>
      </w:pPr>
      <w:bookmarkStart w:id="1580" w:name="_Toc70517122"/>
      <w:r w:rsidRPr="00B9479B">
        <w:t>SWR-REQ-393210/B-Appendix.2 Approved A2B Main Nodes/Sub Nodes</w:t>
      </w:r>
      <w:bookmarkEnd w:id="1580"/>
    </w:p>
    <w:p w:rsidR="00500605" w:rsidRPr="005B771F" w:rsidRDefault="00AC7DF0" w:rsidP="00500605">
      <w:pPr>
        <w:rPr>
          <w:rFonts w:cs="Arial"/>
        </w:rPr>
      </w:pPr>
    </w:p>
    <w:p w:rsidR="005B771F" w:rsidRPr="005B771F" w:rsidRDefault="000322E0" w:rsidP="00500605">
      <w:pPr>
        <w:rPr>
          <w:rFonts w:cs="Arial"/>
        </w:rPr>
      </w:pPr>
      <w:r w:rsidRPr="005B771F">
        <w:rPr>
          <w:rFonts w:cs="Arial"/>
        </w:rPr>
        <w:t xml:space="preserve">Approval of A2B </w:t>
      </w:r>
      <w:del w:id="1581" w:author="Walus, David (D.M.)" w:date="2021-04-13T09:40:00Z">
        <w:r w:rsidRPr="005B771F" w:rsidDel="008D63A2">
          <w:rPr>
            <w:rFonts w:cs="Arial"/>
          </w:rPr>
          <w:delText>Masters</w:delText>
        </w:r>
      </w:del>
      <w:ins w:id="1582" w:author="Walus, David (D.M.)" w:date="2021-04-13T09:40:00Z">
        <w:r>
          <w:rPr>
            <w:rFonts w:cs="Arial"/>
          </w:rPr>
          <w:t>Main Nodes</w:t>
        </w:r>
      </w:ins>
      <w:r w:rsidRPr="005B771F">
        <w:rPr>
          <w:rFonts w:cs="Arial"/>
        </w:rPr>
        <w:t>/</w:t>
      </w:r>
      <w:del w:id="1583" w:author="Walus, David (D.M.)" w:date="2021-04-13T09:40:00Z">
        <w:r w:rsidRPr="005B771F" w:rsidDel="008D63A2">
          <w:rPr>
            <w:rFonts w:cs="Arial"/>
          </w:rPr>
          <w:delText xml:space="preserve">Slaves </w:delText>
        </w:r>
      </w:del>
      <w:ins w:id="1584" w:author="Walus, David (D.M.)" w:date="2021-04-13T09:40:00Z">
        <w:r>
          <w:rPr>
            <w:rFonts w:cs="Arial"/>
          </w:rPr>
          <w:t>Sub Nodes</w:t>
        </w:r>
        <w:r w:rsidRPr="005B771F">
          <w:rPr>
            <w:rFonts w:cs="Arial"/>
          </w:rPr>
          <w:t xml:space="preserve"> </w:t>
        </w:r>
      </w:ins>
      <w:r w:rsidRPr="005B771F">
        <w:rPr>
          <w:rFonts w:cs="Arial"/>
        </w:rPr>
        <w:t>will be addressed by Ford’s Advanced Netcom or In-Vehicle Infotainment &amp; Connectivity team. The current approved list of chipsets are specified in [8].</w:t>
      </w:r>
    </w:p>
    <w:p w:rsidR="005B771F" w:rsidRPr="005B771F" w:rsidRDefault="00AC7DF0" w:rsidP="00500605">
      <w:pPr>
        <w:rPr>
          <w:rFonts w:cs="Arial"/>
        </w:rPr>
      </w:pPr>
    </w:p>
    <w:p w:rsidR="00406F39" w:rsidRDefault="000322E0" w:rsidP="00B9479B">
      <w:pPr>
        <w:pStyle w:val="Heading2"/>
      </w:pPr>
      <w:bookmarkStart w:id="1585" w:name="_Toc70517123"/>
      <w:r w:rsidRPr="00B9479B">
        <w:t>SWR-REQ-393211/A-Appendix.3 Approved A2B Peripherals</w:t>
      </w:r>
      <w:bookmarkEnd w:id="1585"/>
    </w:p>
    <w:p w:rsidR="00500605" w:rsidRPr="008D77B3" w:rsidRDefault="00AC7DF0" w:rsidP="00500605">
      <w:pPr>
        <w:rPr>
          <w:rFonts w:cs="Arial"/>
        </w:rPr>
      </w:pPr>
    </w:p>
    <w:p w:rsidR="008D77B3" w:rsidRPr="008D77B3" w:rsidRDefault="000322E0" w:rsidP="00500605">
      <w:pPr>
        <w:rPr>
          <w:rFonts w:cs="Arial"/>
        </w:rPr>
      </w:pPr>
      <w:r w:rsidRPr="008D77B3">
        <w:rPr>
          <w:rFonts w:cs="Arial"/>
        </w:rPr>
        <w:t>Approval of A2B Peripherals will be addressed by Ford’s In-Vehicle Infotainment &amp; Connectivity team.</w:t>
      </w:r>
    </w:p>
    <w:p w:rsidR="008D77B3" w:rsidRPr="008D77B3" w:rsidRDefault="00AC7DF0" w:rsidP="00500605">
      <w:pPr>
        <w:rPr>
          <w:rFonts w:cs="Arial"/>
        </w:rPr>
      </w:pPr>
    </w:p>
    <w:p w:rsidR="00406F39" w:rsidRDefault="000322E0" w:rsidP="00B9479B">
      <w:pPr>
        <w:pStyle w:val="Heading2"/>
      </w:pPr>
      <w:bookmarkStart w:id="1586" w:name="_Toc70517124"/>
      <w:r w:rsidRPr="00B9479B">
        <w:t>SWR-REQ-393212/B-Appendix.4 Current Questions/Answers</w:t>
      </w:r>
      <w:bookmarkEnd w:id="1586"/>
    </w:p>
    <w:p w:rsidR="00500605" w:rsidRPr="001A15E2" w:rsidRDefault="00AC7DF0" w:rsidP="00500605">
      <w:pPr>
        <w:rPr>
          <w:rFonts w:cs="Arial"/>
        </w:rPr>
      </w:pPr>
    </w:p>
    <w:p w:rsidR="002135C0" w:rsidRPr="001A15E2" w:rsidRDefault="000322E0" w:rsidP="002135C0">
      <w:pPr>
        <w:rPr>
          <w:rFonts w:cs="Arial"/>
        </w:rPr>
      </w:pPr>
      <w:r w:rsidRPr="001A15E2">
        <w:rPr>
          <w:rFonts w:cs="Arial"/>
        </w:rPr>
        <w:t>QUESTION:</w:t>
      </w:r>
    </w:p>
    <w:p w:rsidR="002135C0" w:rsidRPr="001A15E2" w:rsidRDefault="000322E0" w:rsidP="00A52849">
      <w:pPr>
        <w:ind w:left="720"/>
        <w:rPr>
          <w:rFonts w:cs="Arial"/>
        </w:rPr>
      </w:pPr>
      <w:r w:rsidRPr="001A15E2">
        <w:rPr>
          <w:rFonts w:cs="Arial"/>
        </w:rPr>
        <w:t xml:space="preserve">Can a single audio channel be routed to multiple downstream </w:t>
      </w:r>
      <w:del w:id="1587" w:author="Walus, David (D.M.)" w:date="2021-04-13T09:41:00Z">
        <w:r w:rsidRPr="001A15E2" w:rsidDel="008D051B">
          <w:rPr>
            <w:rFonts w:cs="Arial"/>
          </w:rPr>
          <w:delText>slaves</w:delText>
        </w:r>
      </w:del>
      <w:ins w:id="1588" w:author="Walus, David (D.M.)" w:date="2021-04-13T09:41:00Z">
        <w:r>
          <w:rPr>
            <w:rFonts w:cs="Arial"/>
          </w:rPr>
          <w:t>sub nodes</w:t>
        </w:r>
      </w:ins>
      <w:r w:rsidRPr="001A15E2">
        <w:rPr>
          <w:rFonts w:cs="Arial"/>
        </w:rPr>
        <w:t>?</w:t>
      </w:r>
    </w:p>
    <w:p w:rsidR="00E3768E" w:rsidRPr="001A15E2" w:rsidRDefault="000322E0" w:rsidP="002135C0">
      <w:pPr>
        <w:rPr>
          <w:rFonts w:cs="Arial"/>
        </w:rPr>
      </w:pPr>
      <w:r w:rsidRPr="001A15E2">
        <w:rPr>
          <w:rFonts w:cs="Arial"/>
        </w:rPr>
        <w:t>Answer:</w:t>
      </w:r>
    </w:p>
    <w:p w:rsidR="00E3768E" w:rsidRPr="001A15E2" w:rsidRDefault="000322E0" w:rsidP="00A52849">
      <w:pPr>
        <w:ind w:left="720"/>
        <w:rPr>
          <w:rFonts w:cs="Arial"/>
        </w:rPr>
      </w:pPr>
      <w:r w:rsidRPr="001A15E2">
        <w:rPr>
          <w:rFonts w:cs="Arial"/>
        </w:rPr>
        <w:t xml:space="preserve">Yes, </w:t>
      </w:r>
      <w:ins w:id="1589" w:author="Walus, David (D.M.)" w:date="2021-04-23T15:57:00Z">
        <w:r>
          <w:rPr>
            <w:rFonts w:cs="Arial"/>
          </w:rPr>
          <w:t xml:space="preserve">for AD241x, </w:t>
        </w:r>
      </w:ins>
      <w:r w:rsidRPr="001A15E2">
        <w:rPr>
          <w:rFonts w:cs="Arial"/>
        </w:rPr>
        <w:t>broadcast is available, but it must be encoded in the first slots.</w:t>
      </w:r>
      <w:ins w:id="1590" w:author="Walus, David (D.M.)" w:date="2021-04-23T15:58:00Z">
        <w:r w:rsidRPr="002818E3">
          <w:t xml:space="preserve"> </w:t>
        </w:r>
        <w:r w:rsidRPr="002818E3">
          <w:rPr>
            <w:rFonts w:cs="Arial"/>
          </w:rPr>
          <w:t>For AD242x and AD243x, streams can be sent to multiple nodes without broadcasting.</w:t>
        </w:r>
      </w:ins>
      <w:r w:rsidRPr="001A15E2">
        <w:rPr>
          <w:rFonts w:cs="Arial"/>
        </w:rPr>
        <w:br/>
      </w:r>
      <w:r w:rsidRPr="001A15E2">
        <w:rPr>
          <w:rFonts w:cs="Arial"/>
          <w:i/>
        </w:rPr>
        <w:t>(found in requirement</w:t>
      </w:r>
      <w:r w:rsidRPr="001A15E2">
        <w:rPr>
          <w:rFonts w:cs="Arial"/>
        </w:rPr>
        <w:t xml:space="preserve"> </w:t>
      </w:r>
      <w:r w:rsidRPr="001A15E2">
        <w:rPr>
          <w:rFonts w:cs="Arial"/>
        </w:rPr>
        <w:tab/>
        <w:t>8</w:t>
      </w:r>
    </w:p>
    <w:p w:rsidR="00E3768E" w:rsidRPr="001A15E2" w:rsidRDefault="00AC7DF0" w:rsidP="002135C0">
      <w:pPr>
        <w:rPr>
          <w:rFonts w:cs="Arial"/>
        </w:rPr>
      </w:pPr>
    </w:p>
    <w:p w:rsidR="00E3768E" w:rsidRPr="001A15E2" w:rsidRDefault="000322E0" w:rsidP="002135C0">
      <w:pPr>
        <w:rPr>
          <w:rFonts w:cs="Arial"/>
        </w:rPr>
      </w:pPr>
      <w:r w:rsidRPr="001A15E2">
        <w:rPr>
          <w:rFonts w:cs="Arial"/>
        </w:rPr>
        <w:t xml:space="preserve">QUESTION: </w:t>
      </w:r>
    </w:p>
    <w:p w:rsidR="00E3768E" w:rsidRPr="001A15E2" w:rsidRDefault="000322E0" w:rsidP="00A52849">
      <w:pPr>
        <w:ind w:left="720"/>
        <w:rPr>
          <w:rFonts w:cs="Arial"/>
        </w:rPr>
      </w:pPr>
      <w:r w:rsidRPr="001A15E2">
        <w:rPr>
          <w:rFonts w:cs="Arial"/>
        </w:rPr>
        <w:t xml:space="preserve">How do we indicate to </w:t>
      </w:r>
      <w:del w:id="1591" w:author="Walus, David (D.M.)" w:date="2021-04-13T09:41:00Z">
        <w:r w:rsidRPr="001A15E2" w:rsidDel="008D051B">
          <w:rPr>
            <w:rFonts w:cs="Arial"/>
          </w:rPr>
          <w:delText xml:space="preserve">slaves </w:delText>
        </w:r>
      </w:del>
      <w:ins w:id="1592" w:author="Walus, David (D.M.)" w:date="2021-04-13T09:41:00Z">
        <w:r>
          <w:rPr>
            <w:rFonts w:cs="Arial"/>
          </w:rPr>
          <w:t>sub nodes</w:t>
        </w:r>
        <w:r w:rsidRPr="001A15E2">
          <w:rPr>
            <w:rFonts w:cs="Arial"/>
          </w:rPr>
          <w:t xml:space="preserve"> </w:t>
        </w:r>
      </w:ins>
      <w:r w:rsidRPr="001A15E2">
        <w:rPr>
          <w:rFonts w:cs="Arial"/>
        </w:rPr>
        <w:t>the stream to frame/slot mapping?</w:t>
      </w:r>
    </w:p>
    <w:p w:rsidR="00E3768E" w:rsidRPr="001A15E2" w:rsidRDefault="000322E0" w:rsidP="002135C0">
      <w:pPr>
        <w:rPr>
          <w:rFonts w:cs="Arial"/>
        </w:rPr>
      </w:pPr>
      <w:r w:rsidRPr="001A15E2">
        <w:rPr>
          <w:rFonts w:cs="Arial"/>
        </w:rPr>
        <w:lastRenderedPageBreak/>
        <w:t>Answer:</w:t>
      </w:r>
    </w:p>
    <w:p w:rsidR="00E3768E" w:rsidRPr="001A15E2" w:rsidRDefault="000322E0" w:rsidP="00A52849">
      <w:pPr>
        <w:ind w:left="720"/>
        <w:rPr>
          <w:rFonts w:cs="Arial"/>
        </w:rPr>
      </w:pPr>
      <w:del w:id="1593" w:author="Walus, David (D.M.)" w:date="2021-04-13T09:42:00Z">
        <w:r w:rsidRPr="001A15E2" w:rsidDel="008D051B">
          <w:rPr>
            <w:rFonts w:cs="Arial"/>
          </w:rPr>
          <w:delText xml:space="preserve">Slaves </w:delText>
        </w:r>
      </w:del>
      <w:ins w:id="1594" w:author="Walus, David (D.M.)" w:date="2021-04-13T09:42:00Z">
        <w:r>
          <w:rPr>
            <w:rFonts w:cs="Arial"/>
          </w:rPr>
          <w:t>Sub nodes</w:t>
        </w:r>
        <w:r w:rsidRPr="001A15E2">
          <w:rPr>
            <w:rFonts w:cs="Arial"/>
          </w:rPr>
          <w:t xml:space="preserve"> </w:t>
        </w:r>
      </w:ins>
      <w:r w:rsidRPr="001A15E2">
        <w:rPr>
          <w:rFonts w:cs="Arial"/>
        </w:rPr>
        <w:t xml:space="preserve">and </w:t>
      </w:r>
      <w:del w:id="1595" w:author="Walus, David (D.M.)" w:date="2021-04-13T09:42:00Z">
        <w:r w:rsidRPr="001A15E2" w:rsidDel="008D051B">
          <w:rPr>
            <w:rFonts w:cs="Arial"/>
          </w:rPr>
          <w:delText xml:space="preserve">masters </w:delText>
        </w:r>
      </w:del>
      <w:ins w:id="1596" w:author="Walus, David (D.M.)" w:date="2021-04-13T09:42:00Z">
        <w:r>
          <w:rPr>
            <w:rFonts w:cs="Arial"/>
          </w:rPr>
          <w:t>Main nodes</w:t>
        </w:r>
        <w:r w:rsidRPr="001A15E2">
          <w:rPr>
            <w:rFonts w:cs="Arial"/>
          </w:rPr>
          <w:t xml:space="preserve"> </w:t>
        </w:r>
      </w:ins>
      <w:r w:rsidRPr="001A15E2">
        <w:rPr>
          <w:rFonts w:cs="Arial"/>
        </w:rPr>
        <w:t>will indicate stream inputs and outputs in order within the ‘Architecture Tool’.</w:t>
      </w:r>
      <w:r w:rsidRPr="001A15E2">
        <w:rPr>
          <w:rFonts w:cs="Arial"/>
        </w:rPr>
        <w:br/>
      </w:r>
      <w:r w:rsidRPr="001A15E2">
        <w:rPr>
          <w:rFonts w:cs="Arial"/>
          <w:i/>
        </w:rPr>
        <w:t>(found in requirement</w:t>
      </w:r>
      <w:r w:rsidRPr="001A15E2">
        <w:rPr>
          <w:rFonts w:cs="Arial"/>
        </w:rPr>
        <w:tab/>
        <w:t>8</w:t>
      </w:r>
    </w:p>
    <w:p w:rsidR="00E3768E" w:rsidRPr="001A15E2" w:rsidRDefault="00AC7DF0" w:rsidP="002135C0">
      <w:pPr>
        <w:rPr>
          <w:rFonts w:cs="Arial"/>
        </w:rPr>
      </w:pPr>
    </w:p>
    <w:p w:rsidR="00E3768E" w:rsidRPr="001A15E2" w:rsidRDefault="000322E0" w:rsidP="002135C0">
      <w:pPr>
        <w:rPr>
          <w:rFonts w:cs="Arial"/>
        </w:rPr>
      </w:pPr>
      <w:r w:rsidRPr="001A15E2">
        <w:rPr>
          <w:rFonts w:cs="Arial"/>
        </w:rPr>
        <w:t xml:space="preserve">QUESTION: </w:t>
      </w:r>
    </w:p>
    <w:p w:rsidR="00E3768E" w:rsidRPr="001A15E2" w:rsidRDefault="000322E0" w:rsidP="00A52849">
      <w:pPr>
        <w:ind w:left="720"/>
        <w:rPr>
          <w:rFonts w:cs="Arial"/>
        </w:rPr>
      </w:pPr>
      <w:r w:rsidRPr="001A15E2">
        <w:rPr>
          <w:rFonts w:cs="Arial"/>
        </w:rPr>
        <w:t xml:space="preserve">What API support is needed for determining network errors. (Net Up, Down, Transients, </w:t>
      </w:r>
      <w:del w:id="1597" w:author="Walus, David (D.M.)" w:date="2021-04-13T09:42:00Z">
        <w:r w:rsidRPr="001A15E2" w:rsidDel="008D051B">
          <w:rPr>
            <w:rFonts w:cs="Arial"/>
          </w:rPr>
          <w:delText xml:space="preserve">Slave </w:delText>
        </w:r>
      </w:del>
      <w:ins w:id="1598" w:author="Walus, David (D.M.)" w:date="2021-04-13T09:42:00Z">
        <w:r>
          <w:rPr>
            <w:rFonts w:cs="Arial"/>
          </w:rPr>
          <w:t>Sub node</w:t>
        </w:r>
        <w:r w:rsidRPr="001A15E2">
          <w:rPr>
            <w:rFonts w:cs="Arial"/>
          </w:rPr>
          <w:t xml:space="preserve"> </w:t>
        </w:r>
      </w:ins>
      <w:r w:rsidRPr="001A15E2">
        <w:rPr>
          <w:rFonts w:cs="Arial"/>
        </w:rPr>
        <w:t>Errors)?</w:t>
      </w:r>
    </w:p>
    <w:p w:rsidR="00E3768E" w:rsidRPr="001A15E2" w:rsidRDefault="000322E0" w:rsidP="002135C0">
      <w:pPr>
        <w:rPr>
          <w:rFonts w:cs="Arial"/>
        </w:rPr>
      </w:pPr>
      <w:r w:rsidRPr="001A15E2">
        <w:rPr>
          <w:rFonts w:cs="Arial"/>
        </w:rPr>
        <w:t>Answer:</w:t>
      </w:r>
    </w:p>
    <w:p w:rsidR="00E3768E" w:rsidRPr="001A15E2" w:rsidRDefault="000322E0" w:rsidP="00A52849">
      <w:pPr>
        <w:ind w:left="720"/>
        <w:rPr>
          <w:rFonts w:cs="Arial"/>
        </w:rPr>
      </w:pPr>
      <w:r w:rsidRPr="001A15E2">
        <w:rPr>
          <w:rFonts w:cs="Arial"/>
        </w:rPr>
        <w:t xml:space="preserve">Device Driver will support error detection (Shorts, Opens, </w:t>
      </w:r>
      <w:del w:id="1599" w:author="Walus, David (D.M.)" w:date="2021-04-13T09:42:00Z">
        <w:r w:rsidRPr="001A15E2" w:rsidDel="008D051B">
          <w:rPr>
            <w:rFonts w:cs="Arial"/>
          </w:rPr>
          <w:delText xml:space="preserve">Slave </w:delText>
        </w:r>
      </w:del>
      <w:ins w:id="1600" w:author="Walus, David (D.M.)" w:date="2021-04-13T09:42:00Z">
        <w:r>
          <w:rPr>
            <w:rFonts w:cs="Arial"/>
          </w:rPr>
          <w:t>Sub node</w:t>
        </w:r>
        <w:r w:rsidRPr="001A15E2">
          <w:rPr>
            <w:rFonts w:cs="Arial"/>
          </w:rPr>
          <w:t xml:space="preserve"> </w:t>
        </w:r>
      </w:ins>
      <w:r w:rsidRPr="001A15E2">
        <w:rPr>
          <w:rFonts w:cs="Arial"/>
        </w:rPr>
        <w:t>sequencing errors, etc…).</w:t>
      </w:r>
      <w:r w:rsidRPr="001A15E2">
        <w:rPr>
          <w:rFonts w:cs="Arial"/>
        </w:rPr>
        <w:br/>
      </w:r>
      <w:r w:rsidRPr="001A15E2">
        <w:rPr>
          <w:rFonts w:cs="Arial"/>
          <w:i/>
        </w:rPr>
        <w:t>(found in requirement</w:t>
      </w:r>
      <w:r w:rsidRPr="001A15E2">
        <w:rPr>
          <w:rFonts w:cs="Arial"/>
        </w:rPr>
        <w:tab/>
        <w:t>12</w:t>
      </w:r>
    </w:p>
    <w:p w:rsidR="00E3768E" w:rsidRPr="001A15E2" w:rsidRDefault="00AC7DF0" w:rsidP="002135C0">
      <w:pPr>
        <w:rPr>
          <w:rFonts w:cs="Arial"/>
        </w:rPr>
      </w:pPr>
    </w:p>
    <w:p w:rsidR="00E3768E" w:rsidRPr="001A15E2" w:rsidRDefault="000322E0" w:rsidP="002135C0">
      <w:pPr>
        <w:rPr>
          <w:rFonts w:cs="Arial"/>
        </w:rPr>
      </w:pPr>
      <w:r w:rsidRPr="001A15E2">
        <w:rPr>
          <w:rFonts w:cs="Arial"/>
        </w:rPr>
        <w:t xml:space="preserve">QUESTION: </w:t>
      </w:r>
    </w:p>
    <w:p w:rsidR="00E3768E" w:rsidRPr="001A15E2" w:rsidRDefault="000322E0" w:rsidP="00A52849">
      <w:pPr>
        <w:ind w:left="720"/>
        <w:rPr>
          <w:rFonts w:cs="Arial"/>
        </w:rPr>
      </w:pPr>
      <w:r w:rsidRPr="001A15E2">
        <w:rPr>
          <w:rFonts w:cs="Arial"/>
        </w:rPr>
        <w:t>How many ‘errors’ until we re-initialize the network or take it down until next key cycle? Put another way, how many frames/superframes can be lost until the user will notice an audio issue?</w:t>
      </w:r>
    </w:p>
    <w:p w:rsidR="00E3768E" w:rsidRPr="001A15E2" w:rsidRDefault="000322E0" w:rsidP="002135C0">
      <w:pPr>
        <w:rPr>
          <w:rFonts w:cs="Arial"/>
        </w:rPr>
      </w:pPr>
      <w:r w:rsidRPr="001A15E2">
        <w:rPr>
          <w:rFonts w:cs="Arial"/>
        </w:rPr>
        <w:t>Answer:</w:t>
      </w:r>
    </w:p>
    <w:p w:rsidR="00E3768E" w:rsidRPr="001A15E2" w:rsidRDefault="000322E0" w:rsidP="00A52849">
      <w:pPr>
        <w:ind w:left="720"/>
        <w:rPr>
          <w:rFonts w:cs="Arial"/>
        </w:rPr>
      </w:pPr>
      <w:del w:id="1601" w:author="Walus, David (D.M.)" w:date="2021-04-23T16:00:00Z">
        <w:r w:rsidRPr="001A15E2" w:rsidDel="002818E3">
          <w:rPr>
            <w:rFonts w:cs="Arial"/>
          </w:rPr>
          <w:delText>The proposal is for a total of 50 errors in a 5 second interval</w:delText>
        </w:r>
      </w:del>
      <w:ins w:id="1602" w:author="Walus, David (D.M.)" w:date="2021-04-23T16:00:00Z">
        <w:r>
          <w:rPr>
            <w:rFonts w:cs="Arial"/>
          </w:rPr>
          <w:t>32 cosecutive errors will cause a bus drop</w:t>
        </w:r>
      </w:ins>
      <w:r w:rsidRPr="001A15E2">
        <w:rPr>
          <w:rFonts w:cs="Arial"/>
        </w:rPr>
        <w:t>.</w:t>
      </w:r>
      <w:r w:rsidRPr="001A15E2">
        <w:rPr>
          <w:rFonts w:cs="Arial"/>
        </w:rPr>
        <w:br/>
      </w:r>
      <w:r w:rsidRPr="001A15E2">
        <w:rPr>
          <w:rFonts w:cs="Arial"/>
          <w:i/>
        </w:rPr>
        <w:t>(found in requirement</w:t>
      </w:r>
      <w:r w:rsidRPr="001A15E2">
        <w:rPr>
          <w:rFonts w:cs="Arial"/>
        </w:rPr>
        <w:tab/>
        <w:t>12</w:t>
      </w:r>
    </w:p>
    <w:p w:rsidR="00E3768E" w:rsidRPr="001A15E2" w:rsidRDefault="00AC7DF0" w:rsidP="002135C0">
      <w:pPr>
        <w:rPr>
          <w:rFonts w:cs="Arial"/>
        </w:rPr>
      </w:pPr>
    </w:p>
    <w:p w:rsidR="00E3768E" w:rsidRPr="001A15E2" w:rsidRDefault="000322E0" w:rsidP="002135C0">
      <w:pPr>
        <w:rPr>
          <w:rFonts w:cs="Arial"/>
        </w:rPr>
      </w:pPr>
      <w:r w:rsidRPr="001A15E2">
        <w:rPr>
          <w:rFonts w:cs="Arial"/>
        </w:rPr>
        <w:t xml:space="preserve">QUESTION: </w:t>
      </w:r>
    </w:p>
    <w:p w:rsidR="00E3768E" w:rsidRPr="001A15E2" w:rsidRDefault="000322E0" w:rsidP="00A52849">
      <w:pPr>
        <w:ind w:left="720"/>
        <w:rPr>
          <w:rFonts w:cs="Arial"/>
        </w:rPr>
      </w:pPr>
      <w:r w:rsidRPr="001A15E2">
        <w:rPr>
          <w:rFonts w:cs="Arial"/>
        </w:rPr>
        <w:t xml:space="preserve">How do </w:t>
      </w:r>
      <w:del w:id="1603" w:author="Walus, David (D.M.)" w:date="2021-04-13T09:42:00Z">
        <w:r w:rsidRPr="001A15E2" w:rsidDel="008D051B">
          <w:rPr>
            <w:rFonts w:cs="Arial"/>
          </w:rPr>
          <w:delText xml:space="preserve">slaves </w:delText>
        </w:r>
      </w:del>
      <w:ins w:id="1604" w:author="Walus, David (D.M.)" w:date="2021-04-13T09:42:00Z">
        <w:r>
          <w:rPr>
            <w:rFonts w:cs="Arial"/>
          </w:rPr>
          <w:t>sub node</w:t>
        </w:r>
      </w:ins>
      <w:ins w:id="1605" w:author="Walus, David (D.M.)" w:date="2021-04-13T09:43:00Z">
        <w:r>
          <w:rPr>
            <w:rFonts w:cs="Arial"/>
          </w:rPr>
          <w:t>s</w:t>
        </w:r>
      </w:ins>
      <w:ins w:id="1606" w:author="Walus, David (D.M.)" w:date="2021-04-13T09:42:00Z">
        <w:r w:rsidRPr="001A15E2">
          <w:rPr>
            <w:rFonts w:cs="Arial"/>
          </w:rPr>
          <w:t xml:space="preserve"> </w:t>
        </w:r>
      </w:ins>
      <w:r w:rsidRPr="001A15E2">
        <w:rPr>
          <w:rFonts w:cs="Arial"/>
        </w:rPr>
        <w:t>indicate an error (interrupt), and indicate specific type of error (register number, list of values)?</w:t>
      </w:r>
    </w:p>
    <w:p w:rsidR="00E3768E" w:rsidRPr="001A15E2" w:rsidRDefault="000322E0" w:rsidP="002135C0">
      <w:pPr>
        <w:rPr>
          <w:rFonts w:cs="Arial"/>
        </w:rPr>
      </w:pPr>
      <w:r w:rsidRPr="001A15E2">
        <w:rPr>
          <w:rFonts w:cs="Arial"/>
        </w:rPr>
        <w:t>Answer:</w:t>
      </w:r>
    </w:p>
    <w:p w:rsidR="00E3768E" w:rsidRPr="001A15E2" w:rsidRDefault="000322E0" w:rsidP="00A52849">
      <w:pPr>
        <w:ind w:left="720"/>
        <w:rPr>
          <w:rFonts w:cs="Arial"/>
        </w:rPr>
      </w:pPr>
      <w:del w:id="1607" w:author="Walus, David (D.M.)" w:date="2021-04-13T09:43:00Z">
        <w:r w:rsidRPr="001A15E2" w:rsidDel="008D051B">
          <w:rPr>
            <w:rFonts w:cs="Arial"/>
          </w:rPr>
          <w:delText xml:space="preserve">Slave </w:delText>
        </w:r>
      </w:del>
      <w:ins w:id="1608" w:author="Walus, David (D.M.)" w:date="2021-04-13T09:43:00Z">
        <w:r>
          <w:rPr>
            <w:rFonts w:cs="Arial"/>
          </w:rPr>
          <w:t>Sub nodes</w:t>
        </w:r>
        <w:r w:rsidRPr="001A15E2">
          <w:rPr>
            <w:rFonts w:cs="Arial"/>
          </w:rPr>
          <w:t xml:space="preserve"> </w:t>
        </w:r>
      </w:ins>
      <w:r w:rsidRPr="001A15E2">
        <w:rPr>
          <w:rFonts w:cs="Arial"/>
        </w:rPr>
        <w:t>generates interrupt, Host/</w:t>
      </w:r>
      <w:del w:id="1609" w:author="Walus, David (D.M.)" w:date="2021-04-13T09:43:00Z">
        <w:r w:rsidRPr="001A15E2" w:rsidDel="008D051B">
          <w:rPr>
            <w:rFonts w:cs="Arial"/>
          </w:rPr>
          <w:delText xml:space="preserve">Master </w:delText>
        </w:r>
      </w:del>
      <w:ins w:id="1610" w:author="Walus, David (D.M.)" w:date="2021-04-13T09:43:00Z">
        <w:r>
          <w:rPr>
            <w:rFonts w:cs="Arial"/>
          </w:rPr>
          <w:t>Main Node</w:t>
        </w:r>
        <w:r w:rsidRPr="001A15E2">
          <w:rPr>
            <w:rFonts w:cs="Arial"/>
          </w:rPr>
          <w:t xml:space="preserve"> </w:t>
        </w:r>
      </w:ins>
      <w:r w:rsidRPr="001A15E2">
        <w:rPr>
          <w:rFonts w:cs="Arial"/>
        </w:rPr>
        <w:t>reads registers.</w:t>
      </w:r>
      <w:r w:rsidRPr="001A15E2">
        <w:rPr>
          <w:rFonts w:cs="Arial"/>
        </w:rPr>
        <w:br/>
      </w:r>
      <w:r w:rsidRPr="001A15E2">
        <w:rPr>
          <w:rFonts w:cs="Arial"/>
          <w:i/>
        </w:rPr>
        <w:t>(found in requirement</w:t>
      </w:r>
      <w:r w:rsidRPr="001A15E2">
        <w:rPr>
          <w:rFonts w:cs="Arial"/>
        </w:rPr>
        <w:tab/>
        <w:t>13</w:t>
      </w:r>
    </w:p>
    <w:p w:rsidR="00E3768E" w:rsidRPr="001A15E2" w:rsidRDefault="00AC7DF0" w:rsidP="002135C0">
      <w:pPr>
        <w:rPr>
          <w:rFonts w:cs="Arial"/>
        </w:rPr>
      </w:pPr>
    </w:p>
    <w:p w:rsidR="0074206C" w:rsidRPr="001A15E2" w:rsidRDefault="000322E0" w:rsidP="002135C0">
      <w:pPr>
        <w:rPr>
          <w:rFonts w:cs="Arial"/>
        </w:rPr>
      </w:pPr>
      <w:r w:rsidRPr="001A15E2">
        <w:rPr>
          <w:rFonts w:cs="Arial"/>
        </w:rPr>
        <w:t xml:space="preserve">QUESTION: </w:t>
      </w:r>
    </w:p>
    <w:p w:rsidR="0074206C" w:rsidRPr="001A15E2" w:rsidRDefault="000322E0" w:rsidP="00A52849">
      <w:pPr>
        <w:ind w:left="720"/>
        <w:rPr>
          <w:rFonts w:cs="Arial"/>
        </w:rPr>
      </w:pPr>
      <w:r w:rsidRPr="001A15E2">
        <w:rPr>
          <w:rFonts w:cs="Arial"/>
        </w:rPr>
        <w:t>How long before</w:t>
      </w:r>
      <w:ins w:id="1611" w:author="Walus, David (D.M.)" w:date="2021-04-23T16:01:00Z">
        <w:r>
          <w:rPr>
            <w:rFonts w:cs="Arial"/>
          </w:rPr>
          <w:t xml:space="preserve"> losing</w:t>
        </w:r>
      </w:ins>
      <w:r w:rsidRPr="001A15E2">
        <w:rPr>
          <w:rFonts w:cs="Arial"/>
        </w:rPr>
        <w:t xml:space="preserve"> the A2B link is considered to be ‘failed’?</w:t>
      </w:r>
    </w:p>
    <w:p w:rsidR="0074206C" w:rsidRPr="001A15E2" w:rsidRDefault="000322E0" w:rsidP="002135C0">
      <w:pPr>
        <w:rPr>
          <w:rFonts w:cs="Arial"/>
        </w:rPr>
      </w:pPr>
      <w:r w:rsidRPr="001A15E2">
        <w:rPr>
          <w:rFonts w:cs="Arial"/>
        </w:rPr>
        <w:t>Answer:</w:t>
      </w:r>
    </w:p>
    <w:p w:rsidR="0074206C" w:rsidRPr="001A15E2" w:rsidRDefault="000322E0" w:rsidP="00A52849">
      <w:pPr>
        <w:ind w:left="720"/>
        <w:rPr>
          <w:rFonts w:cs="Arial"/>
        </w:rPr>
      </w:pPr>
      <w:r w:rsidRPr="001A15E2">
        <w:rPr>
          <w:rFonts w:cs="Arial"/>
        </w:rPr>
        <w:t>Proposed 5 seconds.</w:t>
      </w:r>
      <w:r w:rsidRPr="001A15E2">
        <w:rPr>
          <w:rFonts w:cs="Arial"/>
        </w:rPr>
        <w:br/>
      </w:r>
      <w:r w:rsidRPr="001A15E2">
        <w:rPr>
          <w:rFonts w:cs="Arial"/>
          <w:i/>
        </w:rPr>
        <w:t>(found in requirement</w:t>
      </w:r>
      <w:r w:rsidRPr="001A15E2">
        <w:rPr>
          <w:rFonts w:cs="Arial"/>
        </w:rPr>
        <w:tab/>
        <w:t>14</w:t>
      </w:r>
    </w:p>
    <w:p w:rsidR="0074206C" w:rsidRPr="001A15E2" w:rsidRDefault="00AC7DF0" w:rsidP="002135C0">
      <w:pPr>
        <w:rPr>
          <w:rFonts w:cs="Arial"/>
        </w:rPr>
      </w:pPr>
    </w:p>
    <w:p w:rsidR="0074206C" w:rsidRPr="001A15E2" w:rsidRDefault="000322E0" w:rsidP="002135C0">
      <w:pPr>
        <w:rPr>
          <w:rFonts w:cs="Arial"/>
        </w:rPr>
      </w:pPr>
      <w:r w:rsidRPr="001A15E2">
        <w:rPr>
          <w:rFonts w:cs="Arial"/>
        </w:rPr>
        <w:t xml:space="preserve">QUESTION: </w:t>
      </w:r>
    </w:p>
    <w:p w:rsidR="0074206C" w:rsidRPr="001A15E2" w:rsidRDefault="000322E0" w:rsidP="00A52849">
      <w:pPr>
        <w:ind w:left="720"/>
        <w:rPr>
          <w:rFonts w:cs="Arial"/>
        </w:rPr>
      </w:pPr>
      <w:r w:rsidRPr="001A15E2">
        <w:rPr>
          <w:rFonts w:cs="Arial"/>
        </w:rPr>
        <w:t>How shall the module handle intermittent A2B bus failures?</w:t>
      </w:r>
    </w:p>
    <w:p w:rsidR="0074206C" w:rsidRPr="001A15E2" w:rsidRDefault="000322E0" w:rsidP="002135C0">
      <w:pPr>
        <w:rPr>
          <w:rFonts w:cs="Arial"/>
        </w:rPr>
      </w:pPr>
      <w:r w:rsidRPr="001A15E2">
        <w:rPr>
          <w:rFonts w:cs="Arial"/>
        </w:rPr>
        <w:t>Answer:</w:t>
      </w:r>
    </w:p>
    <w:p w:rsidR="0074206C" w:rsidRPr="001A15E2" w:rsidRDefault="000322E0" w:rsidP="00A52849">
      <w:pPr>
        <w:ind w:left="720"/>
        <w:rPr>
          <w:rFonts w:cs="Arial"/>
        </w:rPr>
      </w:pPr>
      <w:r w:rsidRPr="001A15E2">
        <w:rPr>
          <w:rFonts w:cs="Arial"/>
        </w:rPr>
        <w:t>Attempt to reconnect the A2B bus every 300ms for an infinite number of times.</w:t>
      </w:r>
      <w:r w:rsidRPr="001A15E2">
        <w:rPr>
          <w:rFonts w:cs="Arial"/>
        </w:rPr>
        <w:br/>
      </w:r>
      <w:r w:rsidRPr="001A15E2">
        <w:rPr>
          <w:rFonts w:cs="Arial"/>
          <w:i/>
        </w:rPr>
        <w:t>(found in requirement</w:t>
      </w:r>
      <w:r w:rsidRPr="001A15E2">
        <w:rPr>
          <w:rFonts w:cs="Arial"/>
        </w:rPr>
        <w:tab/>
        <w:t>14</w:t>
      </w:r>
    </w:p>
    <w:p w:rsidR="002135C0" w:rsidRPr="001A15E2" w:rsidRDefault="00AC7DF0" w:rsidP="002135C0">
      <w:pPr>
        <w:rPr>
          <w:rFonts w:cs="Arial"/>
        </w:rPr>
      </w:pPr>
    </w:p>
    <w:p w:rsidR="00406F39" w:rsidRDefault="000322E0" w:rsidP="00B9479B">
      <w:pPr>
        <w:pStyle w:val="Heading1"/>
      </w:pPr>
      <w:bookmarkStart w:id="1612" w:name="_Toc70517125"/>
      <w:r w:rsidRPr="00B9479B">
        <w:lastRenderedPageBreak/>
        <w:t>FRD-REQ-393048/B-Revision History</w:t>
      </w:r>
      <w:bookmarkEnd w:id="1612"/>
    </w:p>
    <w:p w:rsidR="00406F39" w:rsidRDefault="000322E0" w:rsidP="00B9479B">
      <w:pPr>
        <w:pStyle w:val="Heading2"/>
      </w:pPr>
      <w:bookmarkStart w:id="1613" w:name="_Toc70517126"/>
      <w:r w:rsidRPr="00B9479B">
        <w:t>SWR-REQ-393213/B-Revision History</w:t>
      </w:r>
      <w:bookmarkEnd w:id="1613"/>
    </w:p>
    <w:p w:rsidR="005869A8" w:rsidRPr="005869A8" w:rsidRDefault="00AC7DF0" w:rsidP="005869A8">
      <w:pPr>
        <w:rPr>
          <w:rFonts w:cs="Arial"/>
        </w:rPr>
      </w:pPr>
    </w:p>
    <w:tbl>
      <w:tblPr>
        <w:tblW w:w="9975" w:type="dxa"/>
        <w:jc w:val="center"/>
        <w:tblLayout w:type="fixed"/>
        <w:tblLook w:val="04A0" w:firstRow="1" w:lastRow="0" w:firstColumn="1" w:lastColumn="0" w:noHBand="0" w:noVBand="1"/>
      </w:tblPr>
      <w:tblGrid>
        <w:gridCol w:w="1341"/>
        <w:gridCol w:w="1079"/>
        <w:gridCol w:w="2878"/>
        <w:gridCol w:w="4677"/>
      </w:tblGrid>
      <w:tr w:rsidR="005869A8" w:rsidRPr="005869A8" w:rsidTr="005869A8">
        <w:trPr>
          <w:tblHeader/>
          <w:jc w:val="center"/>
        </w:trPr>
        <w:tc>
          <w:tcPr>
            <w:tcW w:w="1341" w:type="dxa"/>
            <w:tcBorders>
              <w:top w:val="single" w:sz="6" w:space="0" w:color="auto"/>
              <w:left w:val="single" w:sz="6" w:space="0" w:color="auto"/>
              <w:bottom w:val="single" w:sz="6" w:space="0" w:color="auto"/>
              <w:right w:val="single" w:sz="6" w:space="0" w:color="auto"/>
            </w:tcBorders>
            <w:hideMark/>
          </w:tcPr>
          <w:p w:rsidR="005869A8" w:rsidRPr="005869A8" w:rsidRDefault="000322E0">
            <w:pPr>
              <w:spacing w:line="276" w:lineRule="auto"/>
              <w:rPr>
                <w:rFonts w:cs="Arial"/>
                <w:b/>
                <w:bCs/>
                <w:lang w:val="fr-FR"/>
              </w:rPr>
            </w:pPr>
            <w:r w:rsidRPr="005869A8">
              <w:rPr>
                <w:rFonts w:cs="Arial"/>
                <w:b/>
                <w:bCs/>
                <w:lang w:val="fr-FR"/>
              </w:rPr>
              <w:t>Date</w:t>
            </w:r>
          </w:p>
        </w:tc>
        <w:tc>
          <w:tcPr>
            <w:tcW w:w="1079" w:type="dxa"/>
            <w:tcBorders>
              <w:top w:val="single" w:sz="6" w:space="0" w:color="auto"/>
              <w:left w:val="single" w:sz="6" w:space="0" w:color="auto"/>
              <w:bottom w:val="single" w:sz="6" w:space="0" w:color="auto"/>
              <w:right w:val="single" w:sz="6" w:space="0" w:color="auto"/>
            </w:tcBorders>
            <w:hideMark/>
          </w:tcPr>
          <w:p w:rsidR="005869A8" w:rsidRPr="005869A8" w:rsidRDefault="000322E0">
            <w:pPr>
              <w:spacing w:line="276" w:lineRule="auto"/>
              <w:rPr>
                <w:rFonts w:cs="Arial"/>
                <w:b/>
                <w:bCs/>
                <w:lang w:val="fr-FR"/>
              </w:rPr>
            </w:pPr>
            <w:r w:rsidRPr="005869A8">
              <w:rPr>
                <w:rFonts w:cs="Arial"/>
                <w:b/>
                <w:bCs/>
                <w:lang w:val="fr-FR"/>
              </w:rPr>
              <w:t>Version</w:t>
            </w:r>
          </w:p>
        </w:tc>
        <w:tc>
          <w:tcPr>
            <w:tcW w:w="7555" w:type="dxa"/>
            <w:gridSpan w:val="2"/>
            <w:tcBorders>
              <w:top w:val="single" w:sz="6" w:space="0" w:color="auto"/>
              <w:left w:val="single" w:sz="6" w:space="0" w:color="auto"/>
              <w:bottom w:val="single" w:sz="6" w:space="0" w:color="auto"/>
              <w:right w:val="single" w:sz="6" w:space="0" w:color="auto"/>
            </w:tcBorders>
            <w:hideMark/>
          </w:tcPr>
          <w:p w:rsidR="005869A8" w:rsidRPr="005869A8" w:rsidRDefault="000322E0">
            <w:pPr>
              <w:spacing w:line="276" w:lineRule="auto"/>
              <w:rPr>
                <w:rFonts w:cs="Arial"/>
                <w:b/>
                <w:bCs/>
                <w:lang w:val="fr-FR"/>
              </w:rPr>
            </w:pPr>
            <w:r w:rsidRPr="005869A8">
              <w:rPr>
                <w:rFonts w:cs="Arial"/>
                <w:b/>
                <w:bCs/>
                <w:lang w:val="fr-FR"/>
              </w:rPr>
              <w:t>Notes</w:t>
            </w:r>
          </w:p>
        </w:tc>
      </w:tr>
      <w:tr w:rsidR="005869A8" w:rsidRPr="005869A8" w:rsidTr="005869A8">
        <w:trPr>
          <w:trHeight w:val="225"/>
          <w:jc w:val="center"/>
        </w:trPr>
        <w:tc>
          <w:tcPr>
            <w:tcW w:w="1341" w:type="dxa"/>
            <w:tcBorders>
              <w:top w:val="single" w:sz="6" w:space="0" w:color="auto"/>
              <w:left w:val="single" w:sz="6" w:space="0" w:color="auto"/>
              <w:bottom w:val="single" w:sz="4" w:space="0" w:color="auto"/>
              <w:right w:val="single" w:sz="6" w:space="0" w:color="auto"/>
            </w:tcBorders>
            <w:hideMark/>
          </w:tcPr>
          <w:p w:rsidR="005869A8" w:rsidRPr="005869A8" w:rsidRDefault="002664EA">
            <w:pPr>
              <w:spacing w:line="276" w:lineRule="auto"/>
              <w:rPr>
                <w:rFonts w:cs="Arial"/>
                <w:lang w:val="fr-FR"/>
              </w:rPr>
            </w:pPr>
            <w:r>
              <w:rPr>
                <w:rFonts w:cs="Arial"/>
                <w:lang w:val="fr-FR"/>
              </w:rPr>
              <w:t>June 22</w:t>
            </w:r>
            <w:r w:rsidR="000322E0" w:rsidRPr="005869A8">
              <w:rPr>
                <w:rFonts w:cs="Arial"/>
                <w:lang w:val="fr-FR"/>
              </w:rPr>
              <w:t>, 202</w:t>
            </w:r>
            <w:r>
              <w:rPr>
                <w:rFonts w:cs="Arial"/>
                <w:lang w:val="fr-FR"/>
              </w:rPr>
              <w:t>0</w:t>
            </w:r>
          </w:p>
        </w:tc>
        <w:tc>
          <w:tcPr>
            <w:tcW w:w="1079" w:type="dxa"/>
            <w:tcBorders>
              <w:top w:val="single" w:sz="6" w:space="0" w:color="auto"/>
              <w:left w:val="single" w:sz="6" w:space="0" w:color="auto"/>
              <w:bottom w:val="single" w:sz="4" w:space="0" w:color="auto"/>
              <w:right w:val="single" w:sz="6" w:space="0" w:color="auto"/>
            </w:tcBorders>
            <w:hideMark/>
          </w:tcPr>
          <w:p w:rsidR="005869A8" w:rsidRPr="005869A8" w:rsidRDefault="00D2345D">
            <w:pPr>
              <w:spacing w:line="276" w:lineRule="auto"/>
              <w:rPr>
                <w:rFonts w:cs="Arial"/>
                <w:lang w:val="fr-FR"/>
              </w:rPr>
            </w:pPr>
            <w:r>
              <w:rPr>
                <w:rFonts w:cs="Arial"/>
                <w:lang w:val="fr-FR"/>
              </w:rPr>
              <w:t>2</w:t>
            </w:r>
            <w:r w:rsidR="000322E0" w:rsidRPr="005869A8">
              <w:rPr>
                <w:rFonts w:cs="Arial"/>
                <w:lang w:val="fr-FR"/>
              </w:rPr>
              <w:t>.0</w:t>
            </w:r>
          </w:p>
        </w:tc>
        <w:tc>
          <w:tcPr>
            <w:tcW w:w="7555" w:type="dxa"/>
            <w:gridSpan w:val="2"/>
            <w:tcBorders>
              <w:top w:val="single" w:sz="6" w:space="0" w:color="auto"/>
              <w:left w:val="single" w:sz="6" w:space="0" w:color="auto"/>
              <w:bottom w:val="single" w:sz="4" w:space="0" w:color="auto"/>
              <w:right w:val="single" w:sz="6" w:space="0" w:color="auto"/>
            </w:tcBorders>
            <w:hideMark/>
          </w:tcPr>
          <w:p w:rsidR="005869A8" w:rsidRPr="005869A8" w:rsidRDefault="000322E0">
            <w:pPr>
              <w:spacing w:line="276" w:lineRule="auto"/>
              <w:rPr>
                <w:rFonts w:cs="Arial"/>
              </w:rPr>
            </w:pPr>
            <w:r w:rsidRPr="005869A8">
              <w:rPr>
                <w:rFonts w:cs="Arial"/>
              </w:rPr>
              <w:t>Initial Specification Release</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0322E0" w:rsidP="005869A8">
            <w:pPr>
              <w:spacing w:line="276" w:lineRule="auto"/>
              <w:rPr>
                <w:rFonts w:cs="Arial"/>
                <w:lang w:val="fr-FR"/>
              </w:rPr>
            </w:pPr>
            <w:r w:rsidRPr="005869A8">
              <w:rPr>
                <w:rFonts w:cs="Arial"/>
                <w:lang w:val="fr-FR"/>
              </w:rPr>
              <w:t>April 28, 2021</w:t>
            </w: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0322E0" w:rsidP="005869A8">
            <w:pPr>
              <w:spacing w:line="276" w:lineRule="auto"/>
              <w:rPr>
                <w:rFonts w:cs="Arial"/>
                <w:lang w:val="fr-FR"/>
              </w:rPr>
            </w:pPr>
            <w:r>
              <w:rPr>
                <w:rFonts w:cs="Arial"/>
                <w:lang w:val="fr-FR"/>
              </w:rPr>
              <w:t>2.</w:t>
            </w:r>
            <w:r w:rsidR="00D2345D">
              <w:rPr>
                <w:rFonts w:cs="Arial"/>
                <w:lang w:val="fr-FR"/>
              </w:rPr>
              <w:t>1</w:t>
            </w: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ECU-775564/A-A2B Data Link Implementation Specification</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content from "Analog Devices A2B Data Link Implementation Specification, 000603.501.AA', dated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FRD-REQ-393043/A-Scope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NFN-REQ-393049/A-Scope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NFN-REQ-393050/A-Not in Scope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NFN-REQ-393054/A-Product Overview+</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NFN-REQ-393054/B-Product Overview</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2021-04-19 DWALUS: Updated to reflect using SPI as well. Changed to Main/Sub node names.</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NFN-REQ-393051/A-Definitions+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NFN-REQ-393051/B-Definitions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NFN-REQ-393052/A-Abbreviations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FRD-REQ-393045/A-Implementation Requirements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SWR-REQ-393143/A-Implementation Requirements+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SWR-REQ-393143/B-Implementation Requirements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SWR-REQ-393144/A-Type of Network (Automotive Audio Bus)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SWR-REQ-393144/B-Type of Network (Automotive Audio Bus)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2021-04-26 DWALUS: Content deleted.</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SWR-REQ-393153/A-Sampling Rate+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SWR-REQ-393153/B-Sampling Rate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SWR-REQ-393154/A-Audio Streams and Mapping to A2B slots+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SWR-REQ-393154/B-Audio Streams and Mapping to A2B slots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SWR-REQ-393155/A-Channel Size+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SWR-REQ-393155/B-Channel Size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SWR-REQ-393145/A-Network Bandwidth Allocation+</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SWR-REQ-393145/B-Network Bandwidth Allocation</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2021-04-19 DWALUS: Revised to 100% bandwidth and point to the Analog Devices A2B bandwidth calculation spreadsheet.</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SWR-REQ-393146/A-System Level</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SWR-REQ-393156/A-Audio Bus/Network Topology+</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SWR-REQ-393156/B-Audio Bus/Network Topology</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SWR-REQ-393157/A-Number of Nodes and Links+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SWR-REQ-393157/B-Number of Nodes and Links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 Also added node count for each generation of IC.</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SWR-REQ-393158/A-Allowed Devices+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SWR-REQ-393158/B-Allowed Devices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r>
            <w:r w:rsidRPr="005869A8">
              <w:rPr>
                <w:rFonts w:cs="Arial"/>
              </w:rPr>
              <w:lastRenderedPageBreak/>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SWR-REQ-393159/A-Common A2B Network Wakeup Source+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SWR-REQ-393159/B-Common A2B Network Wakeup Source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 Also provided an example of the current A2B bus wakeup process.</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SWR-REQ-393147/A-Host ECU Level Requirements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SWR-REQ-393168/A-Host to A2B Master Network Interface+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SWR-REQ-393168/B-Host to A2B Main Node Network Interface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 Added SPI.</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SWR-REQ-393169/A-Host to A2B Master Software+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SWR-REQ-393169/B-Host to A2B Main Node Software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SWR-REQ-393170/A-Host A2B Network Startup/Shutdown Time+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SWR-REQ-393170/B-Host A2B Network Startup/Shutdown Time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SWR-REQ-393171/A-A2B Master/Slave/Peripheral Network Configuration Information+</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SWR-REQ-393171/B-A2B Main/Sub/Peripheral Network Configuration Information</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SWR-REQ-393172/A-Host A2B Network Configuration+</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SWR-REQ-393172/B-Host A2B Network Configuration</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SWR-REQ-393173/A-Host A2B Network Error DTC support+</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SWR-REQ-393173/B-Host A2B Network Error DTC support</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SWR-REQ-393174/A-Host A2B Network Error Detection and Reporting+</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SWR-REQ-393174/B-Host A2B Network Error Detection and Reporting</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2021-04-23 DWALUS: Reworded "count" to make it easier to understand.</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SWR-REQ-393175/A-Host A2B Network Error Handling+</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SWR-REQ-393175/B-Host A2B Network Error Handling</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 Allowed multiple retrys per IDS spec.</w:t>
            </w:r>
            <w:r w:rsidRPr="005869A8">
              <w:rPr>
                <w:rFonts w:cs="Arial"/>
              </w:rPr>
              <w:br/>
              <w:t>2021-04-23 DWALUS: Removed several retry requirements.</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SWR-REQ-393176/A-Audio Master Clock+</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SWR-REQ-393176/B-Audio Main Node Clock</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SWR-REQ-393177/A-Loss of Audio Master Clock Error Detection on Master and Slave Hosts+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SWR-REQ-393177/B-Loss of Audio Main Node Clock Error Detection on Main and Sub Hosts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SWR-REQ-393148/A-Specific Diagnostic Support via CAN</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SWR-REQ-393178/A-A2B Network Discovery at EOL/Service Bay+</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SWR-REQ-393178/B-A2B Network Discovery at EOL/Service Bay</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SWR-REQ-393179/A-A2B Network Errors+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SWR-REQ-393179/B-A2B Network Errors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SWR-REQ-393180/A-A2B Error Counters+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SWR-REQ-393180/B-A2B Error Counters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SWR-REQ-393149/A-Master Node Requirements+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SWR-REQ-393149/B-Main Node Requirements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SWR-REQ-393181/A-Maximum Phantom Power Allocation+</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SWR-REQ-393181/B-Maximum Phantom Power Allocation</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SWR-REQ-393150/A-Slave Node Requirements+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SWR-REQ-393150/B-Sub Node Requirements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SWR-REQ-393182/A-Slave Node Communication+</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SWR-REQ-393182/B-Sub Node Communication</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SWR-REQ-393183/A-Last Slave Node+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SWR-REQ-393183/B-Last Sub Node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SWR-REQ-393184/A-Slave Network Error Detection &amp; Reporting+</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SWR-REQ-393184/B-Sub Node Network Error Detection &amp; Reporting</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SWR-REQ-393185/A-Slave Peripheral Error Detection &amp; Reporting+</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SWR-REQ-393185/B-Sub Node Peripheral Error Detection &amp; Reporting</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SWR-REQ-393186/A-Slave Master Clock Error Detection and Reporting+</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SWR-REQ-393186/B-Sub Node's Main Node Clock Error Detection and Reporting</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2021-04-23 DWALUS: Reworded requirement to make sense.</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SWR-REQ-393151/A-Peripheral Requirements+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SWR-REQ-393151/B-Peripheral Requirements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SWR-REQ-393187/A-Types of Peripherals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SWR-REQ-393152/A-A2B Software Development Tools, Software Stack and Process+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SWR-REQ-393152/B-A2B Software Development Tools, Software Stack and Process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2021-04-23 DWALUS: Removed reference to A2B module.</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SWR-REQ-393203/A-Sigma Studio Software+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SWR-REQ-393203/B-Sigma Studio Software</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2021-04-23 DWALUS: Removed reference to A2B module.</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SWR-REQ-393204/A-A2B Software Stack+</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SWR-REQ-393204/B-A2B Software Stack</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2021-04-23 DWALUS: Corrected web links.</w:t>
            </w:r>
            <w:r w:rsidRPr="005869A8">
              <w:rPr>
                <w:rFonts w:cs="Arial"/>
              </w:rPr>
              <w:br/>
            </w:r>
            <w:r w:rsidRPr="005869A8">
              <w:rPr>
                <w:rFonts w:cs="Arial"/>
              </w:rPr>
              <w:lastRenderedPageBreak/>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SWR-REQ-393205/A-Sigma Studio Development Process+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SWR-REQ-393205/B-Sigma Studio Development Process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2021-04-23 DWALUS: Reworded the process flow to reflect current system build process.</w:t>
            </w:r>
            <w:r w:rsidRPr="005869A8">
              <w:rPr>
                <w:rFonts w:cs="Arial"/>
              </w:rPr>
              <w:b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SWR-REQ-393206/A-A2B Software Capabilities+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SWR-REQ-393206/B-A2B Software Capabilities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2021-04-28 DWALUS: Updated HLSL_A2B_LINK_REQ reference number.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FRD-REQ-393046/A-Verification Methods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SWR-REQ-393207/A-Node conformance tests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SWR-REQ-393208/A-Verification traceability+</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SWR-REQ-393208/B-Verification traceability</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r w:rsidRPr="005869A8">
              <w:rPr>
                <w:rFonts w:cs="Arial"/>
              </w:rPr>
              <w:br/>
              <w:t>2021-04-23 DWALUS: Changed numbering and various requirement callouts.</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FRD-REQ-393047/A-Appendices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HR-REQ-393053/A-References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SWR-REQ-393209/A-Appendix.1 Approved A2B Host Processors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SWR-REQ-393210/A-Appendix.2 Approved A2B Masters/Slaves+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SWR-REQ-393210/B-Appendix.2 Approved A2B Main Nodes/Sub Nodes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SWR-REQ-393211/A-Appendix.3 Approved A2B Peripherals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SWR-REQ-393212/A-Appendix.4 Current Questions/Answers+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SWR-REQ-393212/B-Appendix.4 Current Questions/Answers</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Changed Master to Main and Slave to Sub.</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FRD-REQ-393048/A-Revision Histroy+</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2020-06-17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FRD-REQ-393048/B-Revision History</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2021-04-12 DWALUS: Corrected spelling error.</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SWR-REQ-393213/A-Revision History+</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2020-06-18 DWALUS: Transferred from Analog Devices A2B Data Link Implementation Specification 00.06.03.501, 2019-02-15</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shd w:val="clear" w:color="auto" w:fill="auto"/>
            <w:hideMark/>
          </w:tcPr>
          <w:p w:rsidR="005869A8" w:rsidRPr="005869A8" w:rsidRDefault="00AC7DF0" w:rsidP="005869A8">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SWR-REQ-393213/B-Revision History</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5869A8" w:rsidRPr="005869A8" w:rsidRDefault="000322E0" w:rsidP="005869A8">
            <w:pPr>
              <w:spacing w:line="276" w:lineRule="auto"/>
              <w:rPr>
                <w:rFonts w:cs="Arial"/>
              </w:rPr>
            </w:pPr>
            <w:r w:rsidRPr="005869A8">
              <w:rPr>
                <w:rFonts w:cs="Arial"/>
              </w:rPr>
              <w:t>2021-04-28 DWALUS: Updated Revision list.</w:t>
            </w:r>
          </w:p>
        </w:tc>
      </w:tr>
      <w:tr w:rsidR="005869A8" w:rsidRPr="005869A8" w:rsidTr="005869A8">
        <w:trPr>
          <w:jc w:val="center"/>
        </w:trPr>
        <w:tc>
          <w:tcPr>
            <w:tcW w:w="1341" w:type="dxa"/>
            <w:tcBorders>
              <w:top w:val="single" w:sz="4" w:space="0" w:color="auto"/>
              <w:left w:val="single" w:sz="4" w:space="0" w:color="auto"/>
              <w:bottom w:val="single" w:sz="4" w:space="0" w:color="auto"/>
              <w:right w:val="single" w:sz="4" w:space="0" w:color="auto"/>
            </w:tcBorders>
          </w:tcPr>
          <w:p w:rsidR="005869A8" w:rsidRPr="005869A8" w:rsidRDefault="00AC7DF0">
            <w:pPr>
              <w:spacing w:line="276" w:lineRule="auto"/>
              <w:rPr>
                <w:rFonts w:cs="Arial"/>
                <w:lang w:val="fr-FR"/>
              </w:rPr>
            </w:pPr>
          </w:p>
        </w:tc>
        <w:tc>
          <w:tcPr>
            <w:tcW w:w="1079" w:type="dxa"/>
            <w:tcBorders>
              <w:top w:val="single" w:sz="4" w:space="0" w:color="auto"/>
              <w:left w:val="single" w:sz="4" w:space="0" w:color="auto"/>
              <w:bottom w:val="single" w:sz="4" w:space="0" w:color="auto"/>
              <w:right w:val="single" w:sz="4" w:space="0" w:color="auto"/>
            </w:tcBorders>
          </w:tcPr>
          <w:p w:rsidR="005869A8" w:rsidRPr="005869A8" w:rsidRDefault="00AC7DF0">
            <w:pPr>
              <w:spacing w:line="276" w:lineRule="auto"/>
              <w:rPr>
                <w:rFonts w:cs="Arial"/>
                <w:lang w:val="fr-FR"/>
              </w:rPr>
            </w:pPr>
          </w:p>
        </w:tc>
        <w:tc>
          <w:tcPr>
            <w:tcW w:w="2878" w:type="dxa"/>
            <w:tcBorders>
              <w:top w:val="single" w:sz="4" w:space="0" w:color="auto"/>
              <w:left w:val="single" w:sz="4" w:space="0" w:color="auto"/>
              <w:bottom w:val="single" w:sz="4" w:space="0" w:color="auto"/>
              <w:right w:val="single" w:sz="4" w:space="0" w:color="auto"/>
            </w:tcBorders>
          </w:tcPr>
          <w:p w:rsidR="005869A8" w:rsidRPr="005869A8" w:rsidRDefault="00AC7DF0">
            <w:pPr>
              <w:spacing w:line="276" w:lineRule="auto"/>
              <w:rPr>
                <w:rFonts w:cs="Arial"/>
              </w:rPr>
            </w:pPr>
          </w:p>
        </w:tc>
        <w:tc>
          <w:tcPr>
            <w:tcW w:w="4677" w:type="dxa"/>
            <w:tcBorders>
              <w:top w:val="single" w:sz="4" w:space="0" w:color="auto"/>
              <w:left w:val="single" w:sz="4" w:space="0" w:color="auto"/>
              <w:bottom w:val="single" w:sz="4" w:space="0" w:color="auto"/>
              <w:right w:val="single" w:sz="4" w:space="0" w:color="auto"/>
            </w:tcBorders>
          </w:tcPr>
          <w:p w:rsidR="005869A8" w:rsidRPr="005869A8" w:rsidRDefault="00AC7DF0">
            <w:pPr>
              <w:spacing w:line="276" w:lineRule="auto"/>
              <w:rPr>
                <w:rFonts w:cs="Arial"/>
              </w:rPr>
            </w:pPr>
          </w:p>
        </w:tc>
      </w:tr>
    </w:tbl>
    <w:p w:rsidR="00500605" w:rsidRPr="005869A8" w:rsidRDefault="00AC7DF0" w:rsidP="00500605">
      <w:pPr>
        <w:rPr>
          <w:rFonts w:cs="Arial"/>
        </w:rPr>
      </w:pPr>
    </w:p>
    <w:p w:rsidR="00597FC0" w:rsidRPr="00AE06BC" w:rsidRDefault="00AC7DF0" w:rsidP="00406F39"/>
    <w:sectPr w:rsidR="00597FC0" w:rsidRPr="00AE06BC" w:rsidSect="00AF5A30">
      <w:headerReference w:type="default" r:id="rId13"/>
      <w:footerReference w:type="default" r:id="rId14"/>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C31" w:rsidRDefault="00346C31" w:rsidP="0085312A">
      <w:r>
        <w:separator/>
      </w:r>
    </w:p>
  </w:endnote>
  <w:endnote w:type="continuationSeparator" w:id="0">
    <w:p w:rsidR="00346C31" w:rsidRDefault="00346C31"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0322E0">
            <w:rPr>
              <w:b/>
              <w:smallCaps/>
              <w:noProof/>
              <w:sz w:val="16"/>
            </w:rPr>
            <w:t>Analog Devices A2B Link Implementation Specification ver 2.1_2021-04-28.docx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DF31DC">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DF31DC">
            <w:rPr>
              <w:noProof/>
              <w:szCs w:val="20"/>
            </w:rPr>
            <w:t>1</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C31" w:rsidRDefault="00346C31" w:rsidP="0085312A">
      <w:r>
        <w:separator/>
      </w:r>
    </w:p>
  </w:footnote>
  <w:footnote w:type="continuationSeparator" w:id="0">
    <w:p w:rsidR="00346C31" w:rsidRDefault="00346C31"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EF86063"/>
    <w:multiLevelType w:val="hybridMultilevel"/>
    <w:tmpl w:val="B2A0325E"/>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18966189"/>
    <w:multiLevelType w:val="hybridMultilevel"/>
    <w:tmpl w:val="0F1C1038"/>
    <w:lvl w:ilvl="0" w:tplc="BA78FF4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86135"/>
    <w:multiLevelType w:val="hybridMultilevel"/>
    <w:tmpl w:val="22F2F176"/>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8" w15:restartNumberingAfterBreak="0">
    <w:nsid w:val="21CA6070"/>
    <w:multiLevelType w:val="hybridMultilevel"/>
    <w:tmpl w:val="0F20A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C6121"/>
    <w:multiLevelType w:val="hybridMultilevel"/>
    <w:tmpl w:val="568EF8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416093"/>
    <w:multiLevelType w:val="hybridMultilevel"/>
    <w:tmpl w:val="469C56F4"/>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11" w15:restartNumberingAfterBreak="0">
    <w:nsid w:val="3E576195"/>
    <w:multiLevelType w:val="hybridMultilevel"/>
    <w:tmpl w:val="3B74361E"/>
    <w:lvl w:ilvl="0" w:tplc="B13AB34E">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12" w15:restartNumberingAfterBreak="0">
    <w:nsid w:val="52166200"/>
    <w:multiLevelType w:val="hybridMultilevel"/>
    <w:tmpl w:val="8E141C98"/>
    <w:lvl w:ilvl="0" w:tplc="F92A8318">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13" w15:restartNumberingAfterBreak="0">
    <w:nsid w:val="5E4B6112"/>
    <w:multiLevelType w:val="hybridMultilevel"/>
    <w:tmpl w:val="5E52DB54"/>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14" w15:restartNumberingAfterBreak="0">
    <w:nsid w:val="63E36107"/>
    <w:multiLevelType w:val="hybridMultilevel"/>
    <w:tmpl w:val="9AB0CE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6F956152"/>
    <w:multiLevelType w:val="hybridMultilevel"/>
    <w:tmpl w:val="05701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788A6100"/>
    <w:multiLevelType w:val="hybridMultilevel"/>
    <w:tmpl w:val="1CDC73F4"/>
    <w:lvl w:ilvl="0" w:tplc="0409000F">
      <w:start w:val="1"/>
      <w:numFmt w:val="decimal"/>
      <w:lvlText w:val="%1."/>
      <w:lvlJc w:val="left"/>
      <w:pPr>
        <w:ind w:left="1215" w:hanging="360"/>
      </w:pPr>
    </w:lvl>
    <w:lvl w:ilvl="1" w:tplc="04090019">
      <w:start w:val="1"/>
      <w:numFmt w:val="lowerLetter"/>
      <w:lvlText w:val="%2."/>
      <w:lvlJc w:val="left"/>
      <w:pPr>
        <w:ind w:left="1935" w:hanging="360"/>
      </w:pPr>
    </w:lvl>
    <w:lvl w:ilvl="2" w:tplc="0409001B">
      <w:start w:val="1"/>
      <w:numFmt w:val="lowerRoman"/>
      <w:lvlText w:val="%3."/>
      <w:lvlJc w:val="right"/>
      <w:pPr>
        <w:ind w:left="2655" w:hanging="180"/>
      </w:pPr>
    </w:lvl>
    <w:lvl w:ilvl="3" w:tplc="0409000F">
      <w:start w:val="1"/>
      <w:numFmt w:val="decimal"/>
      <w:lvlText w:val="%4."/>
      <w:lvlJc w:val="left"/>
      <w:pPr>
        <w:ind w:left="3375" w:hanging="360"/>
      </w:pPr>
    </w:lvl>
    <w:lvl w:ilvl="4" w:tplc="04090019">
      <w:start w:val="1"/>
      <w:numFmt w:val="lowerLetter"/>
      <w:lvlText w:val="%5."/>
      <w:lvlJc w:val="left"/>
      <w:pPr>
        <w:ind w:left="4095" w:hanging="360"/>
      </w:pPr>
    </w:lvl>
    <w:lvl w:ilvl="5" w:tplc="0409001B">
      <w:start w:val="1"/>
      <w:numFmt w:val="lowerRoman"/>
      <w:lvlText w:val="%6."/>
      <w:lvlJc w:val="right"/>
      <w:pPr>
        <w:ind w:left="4815" w:hanging="180"/>
      </w:pPr>
    </w:lvl>
    <w:lvl w:ilvl="6" w:tplc="0409000F">
      <w:start w:val="1"/>
      <w:numFmt w:val="decimal"/>
      <w:lvlText w:val="%7."/>
      <w:lvlJc w:val="left"/>
      <w:pPr>
        <w:ind w:left="5535" w:hanging="360"/>
      </w:pPr>
    </w:lvl>
    <w:lvl w:ilvl="7" w:tplc="04090019">
      <w:start w:val="1"/>
      <w:numFmt w:val="lowerLetter"/>
      <w:lvlText w:val="%8."/>
      <w:lvlJc w:val="left"/>
      <w:pPr>
        <w:ind w:left="6255" w:hanging="360"/>
      </w:pPr>
    </w:lvl>
    <w:lvl w:ilvl="8" w:tplc="0409001B">
      <w:start w:val="1"/>
      <w:numFmt w:val="lowerRoman"/>
      <w:lvlText w:val="%9."/>
      <w:lvlJc w:val="right"/>
      <w:pPr>
        <w:ind w:left="6975"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 w:numId="8">
    <w:abstractNumId w:val="8"/>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us, David (D.M.)">
    <w15:presenceInfo w15:providerId="AD" w15:userId="S::dwalus@ford.com::6041bd9c-deff-4b2f-96e6-68679fa4a0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322E0"/>
    <w:rsid w:val="00051423"/>
    <w:rsid w:val="00073FCC"/>
    <w:rsid w:val="00075586"/>
    <w:rsid w:val="000A2DD3"/>
    <w:rsid w:val="000A4DC6"/>
    <w:rsid w:val="000B5689"/>
    <w:rsid w:val="000B7DB2"/>
    <w:rsid w:val="000C4778"/>
    <w:rsid w:val="000D1DC3"/>
    <w:rsid w:val="000D265E"/>
    <w:rsid w:val="000F6E6C"/>
    <w:rsid w:val="00151537"/>
    <w:rsid w:val="00187ABF"/>
    <w:rsid w:val="00191908"/>
    <w:rsid w:val="00193F35"/>
    <w:rsid w:val="001B75BF"/>
    <w:rsid w:val="001C09E8"/>
    <w:rsid w:val="001C5DE9"/>
    <w:rsid w:val="001D2426"/>
    <w:rsid w:val="001D5128"/>
    <w:rsid w:val="001F31C1"/>
    <w:rsid w:val="00200BF0"/>
    <w:rsid w:val="002034BF"/>
    <w:rsid w:val="00222D21"/>
    <w:rsid w:val="00224855"/>
    <w:rsid w:val="00231519"/>
    <w:rsid w:val="002566C9"/>
    <w:rsid w:val="002664EA"/>
    <w:rsid w:val="002724B4"/>
    <w:rsid w:val="00294E3F"/>
    <w:rsid w:val="002A1081"/>
    <w:rsid w:val="002A6CE2"/>
    <w:rsid w:val="002B075A"/>
    <w:rsid w:val="002F5B92"/>
    <w:rsid w:val="003158E1"/>
    <w:rsid w:val="00333D30"/>
    <w:rsid w:val="00334805"/>
    <w:rsid w:val="00346C31"/>
    <w:rsid w:val="003608D2"/>
    <w:rsid w:val="00365F72"/>
    <w:rsid w:val="003874CD"/>
    <w:rsid w:val="003C0C76"/>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97D41"/>
    <w:rsid w:val="008A77F0"/>
    <w:rsid w:val="008B0F55"/>
    <w:rsid w:val="008C133C"/>
    <w:rsid w:val="008C3246"/>
    <w:rsid w:val="008C3FFE"/>
    <w:rsid w:val="008C5B86"/>
    <w:rsid w:val="008C66BC"/>
    <w:rsid w:val="008D1E1E"/>
    <w:rsid w:val="00902826"/>
    <w:rsid w:val="00926979"/>
    <w:rsid w:val="00935347"/>
    <w:rsid w:val="009503AA"/>
    <w:rsid w:val="009731C0"/>
    <w:rsid w:val="009765B1"/>
    <w:rsid w:val="00986933"/>
    <w:rsid w:val="00990BB4"/>
    <w:rsid w:val="009C40DD"/>
    <w:rsid w:val="009C63A8"/>
    <w:rsid w:val="009C78FC"/>
    <w:rsid w:val="009C7FD5"/>
    <w:rsid w:val="009D200D"/>
    <w:rsid w:val="009D4120"/>
    <w:rsid w:val="009E2119"/>
    <w:rsid w:val="009E757D"/>
    <w:rsid w:val="009F1431"/>
    <w:rsid w:val="009F5BC4"/>
    <w:rsid w:val="00A136AA"/>
    <w:rsid w:val="00A43BD7"/>
    <w:rsid w:val="00A43CEA"/>
    <w:rsid w:val="00A7466F"/>
    <w:rsid w:val="00A814BF"/>
    <w:rsid w:val="00A927DD"/>
    <w:rsid w:val="00AA2808"/>
    <w:rsid w:val="00AA7830"/>
    <w:rsid w:val="00AB4863"/>
    <w:rsid w:val="00AC7DF0"/>
    <w:rsid w:val="00AD4E38"/>
    <w:rsid w:val="00AD76E8"/>
    <w:rsid w:val="00AE366A"/>
    <w:rsid w:val="00AF5A30"/>
    <w:rsid w:val="00B045F3"/>
    <w:rsid w:val="00B1437A"/>
    <w:rsid w:val="00B36C60"/>
    <w:rsid w:val="00B4775A"/>
    <w:rsid w:val="00B57ABD"/>
    <w:rsid w:val="00B62830"/>
    <w:rsid w:val="00B64AE1"/>
    <w:rsid w:val="00B73A9F"/>
    <w:rsid w:val="00B85813"/>
    <w:rsid w:val="00B96E41"/>
    <w:rsid w:val="00BE6A94"/>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4E82"/>
    <w:rsid w:val="00CB63E9"/>
    <w:rsid w:val="00CB710B"/>
    <w:rsid w:val="00CB7873"/>
    <w:rsid w:val="00CC519C"/>
    <w:rsid w:val="00CE1A20"/>
    <w:rsid w:val="00CE7A30"/>
    <w:rsid w:val="00D21F35"/>
    <w:rsid w:val="00D227C3"/>
    <w:rsid w:val="00D2345D"/>
    <w:rsid w:val="00D248E1"/>
    <w:rsid w:val="00D27874"/>
    <w:rsid w:val="00D54CD4"/>
    <w:rsid w:val="00D82BB9"/>
    <w:rsid w:val="00D8727D"/>
    <w:rsid w:val="00D920D7"/>
    <w:rsid w:val="00D93F85"/>
    <w:rsid w:val="00DB14CC"/>
    <w:rsid w:val="00DB1779"/>
    <w:rsid w:val="00DD1F70"/>
    <w:rsid w:val="00DF31DC"/>
    <w:rsid w:val="00E05044"/>
    <w:rsid w:val="00E1021E"/>
    <w:rsid w:val="00E25E3E"/>
    <w:rsid w:val="00E4479E"/>
    <w:rsid w:val="00E77764"/>
    <w:rsid w:val="00E8091D"/>
    <w:rsid w:val="00E93D1E"/>
    <w:rsid w:val="00EB0FC2"/>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43C7EB8"/>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semiHidden/>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semiHidden/>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semiHidden/>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semiHidden/>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semiHidden/>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semiHidden/>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fordemc.com/docs/requirements.htm"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41A408EA34FF4DA2DA90279E025C36" ma:contentTypeVersion="1" ma:contentTypeDescription="Create a new document." ma:contentTypeScope="" ma:versionID="7a11484d99a6ebaa35646cb4389a8356">
  <xsd:schema xmlns:xsd="http://www.w3.org/2001/XMLSchema" xmlns:xs="http://www.w3.org/2001/XMLSchema" xmlns:p="http://schemas.microsoft.com/office/2006/metadata/properties" targetNamespace="http://schemas.microsoft.com/office/2006/metadata/properties" ma:root="true" ma:fieldsID="1ae218218d8ef3656880ba0dcf03382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803E12-1E0F-4C75-B0AC-71DA69D456BE}"/>
</file>

<file path=customXml/itemProps2.xml><?xml version="1.0" encoding="utf-8"?>
<ds:datastoreItem xmlns:ds="http://schemas.openxmlformats.org/officeDocument/2006/customXml" ds:itemID="{1750DF33-F992-46E9-9C68-68A070B5FF0C}"/>
</file>

<file path=customXml/itemProps3.xml><?xml version="1.0" encoding="utf-8"?>
<ds:datastoreItem xmlns:ds="http://schemas.openxmlformats.org/officeDocument/2006/customXml" ds:itemID="{15BA3AD2-37B2-45D7-A395-5DDF8F7D1C98}"/>
</file>

<file path=docProps/app.xml><?xml version="1.0" encoding="utf-8"?>
<Properties xmlns="http://schemas.openxmlformats.org/officeDocument/2006/extended-properties" xmlns:vt="http://schemas.openxmlformats.org/officeDocument/2006/docPropsVTypes">
  <Template>Normal.dotm</Template>
  <TotalTime>9</TotalTime>
  <Pages>26</Pages>
  <Words>10458</Words>
  <Characters>59612</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69931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Walus, David (D.M.)</cp:lastModifiedBy>
  <cp:revision>9</cp:revision>
  <dcterms:created xsi:type="dcterms:W3CDTF">2021-04-28T19:33:00Z</dcterms:created>
  <dcterms:modified xsi:type="dcterms:W3CDTF">2021-04-28T19:44:00Z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0x010100D041A408EA34FF4DA2DA90279E025C36</vt:lpwstr>
  </property>
</Properties>
</file>