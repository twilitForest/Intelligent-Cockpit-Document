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A9FE" w14:textId="77777777" w:rsidR="001D2426" w:rsidRDefault="001D2426" w:rsidP="00530C8E"/>
    <w:p w14:paraId="6CFA4F2F" w14:textId="77777777" w:rsidR="00616F72" w:rsidRPr="00106C9E" w:rsidRDefault="00616F72" w:rsidP="00616F72"/>
    <w:p w14:paraId="59BCBD14" w14:textId="77777777" w:rsidR="00616F72" w:rsidRDefault="006E5B73" w:rsidP="00875A24">
      <w:pPr>
        <w:jc w:val="center"/>
      </w:pPr>
      <w:r>
        <w:rPr>
          <w:noProof/>
        </w:rPr>
        <w:drawing>
          <wp:inline distT="0" distB="0" distL="0" distR="0" wp14:anchorId="266F20EF" wp14:editId="104F2FC4">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38AE7D9C" w14:textId="77777777" w:rsidR="00616F72" w:rsidRDefault="006E5B73">
      <w:pPr>
        <w:jc w:val="center"/>
        <w:rPr>
          <w:rFonts w:cs="Arial"/>
          <w:b/>
          <w:color w:val="000080"/>
          <w:sz w:val="44"/>
          <w:szCs w:val="44"/>
        </w:rPr>
      </w:pPr>
      <w:r>
        <w:rPr>
          <w:rFonts w:cs="Arial"/>
          <w:b/>
          <w:color w:val="000080"/>
          <w:sz w:val="44"/>
          <w:szCs w:val="44"/>
        </w:rPr>
        <w:t>Research &amp; Vehicle Technology</w:t>
      </w:r>
    </w:p>
    <w:p w14:paraId="19159F3E" w14:textId="77777777" w:rsidR="00616F72" w:rsidRDefault="006E5B73">
      <w:pPr>
        <w:jc w:val="center"/>
        <w:rPr>
          <w:rFonts w:cs="Arial"/>
          <w:b/>
          <w:color w:val="000080"/>
          <w:sz w:val="40"/>
          <w:szCs w:val="40"/>
        </w:rPr>
      </w:pPr>
      <w:r>
        <w:rPr>
          <w:rFonts w:cs="Arial"/>
          <w:b/>
          <w:color w:val="000080"/>
          <w:sz w:val="40"/>
          <w:szCs w:val="40"/>
        </w:rPr>
        <w:t>“Infotainment Systems Product Development”</w:t>
      </w:r>
    </w:p>
    <w:p w14:paraId="6D8AD1A1" w14:textId="77777777" w:rsidR="00616F72" w:rsidRDefault="00616F72">
      <w:pPr>
        <w:jc w:val="center"/>
      </w:pPr>
    </w:p>
    <w:p w14:paraId="019911F7" w14:textId="77777777" w:rsidR="00616F72" w:rsidRDefault="00616F72">
      <w:pPr>
        <w:jc w:val="center"/>
      </w:pPr>
    </w:p>
    <w:p w14:paraId="6852E999" w14:textId="77777777" w:rsidR="00616F72" w:rsidRDefault="006E5B73" w:rsidP="00616F72">
      <w:pPr>
        <w:jc w:val="center"/>
        <w:rPr>
          <w:rFonts w:cs="Arial"/>
          <w:b/>
          <w:sz w:val="52"/>
          <w:szCs w:val="52"/>
        </w:rPr>
      </w:pPr>
      <w:r>
        <w:rPr>
          <w:rFonts w:cs="Arial"/>
          <w:b/>
          <w:sz w:val="52"/>
          <w:szCs w:val="52"/>
        </w:rPr>
        <w:t>Feature – IP Pass Through Client</w:t>
      </w:r>
    </w:p>
    <w:p w14:paraId="4FD88D9D" w14:textId="77777777" w:rsidR="00616F72" w:rsidRDefault="00616F72">
      <w:pPr>
        <w:jc w:val="center"/>
        <w:rPr>
          <w:rFonts w:cs="Arial"/>
          <w:b/>
          <w:sz w:val="52"/>
          <w:szCs w:val="52"/>
        </w:rPr>
      </w:pPr>
    </w:p>
    <w:p w14:paraId="41BDAF14" w14:textId="77777777" w:rsidR="00616F72" w:rsidRDefault="006E5B73">
      <w:pPr>
        <w:jc w:val="center"/>
        <w:rPr>
          <w:rFonts w:cs="Arial"/>
          <w:b/>
          <w:sz w:val="52"/>
          <w:szCs w:val="52"/>
        </w:rPr>
      </w:pPr>
      <w:r>
        <w:rPr>
          <w:rFonts w:cs="Arial"/>
          <w:b/>
          <w:sz w:val="52"/>
          <w:szCs w:val="52"/>
        </w:rPr>
        <w:t>Infotainment Subsystem Part Specific Specification (SPSS)</w:t>
      </w:r>
    </w:p>
    <w:p w14:paraId="24F27373" w14:textId="77777777" w:rsidR="00616F72" w:rsidRDefault="00616F72">
      <w:pPr>
        <w:jc w:val="center"/>
      </w:pPr>
    </w:p>
    <w:p w14:paraId="0443CCCF" w14:textId="77777777" w:rsidR="00616F72" w:rsidRDefault="00616F72">
      <w:pPr>
        <w:jc w:val="center"/>
      </w:pPr>
    </w:p>
    <w:p w14:paraId="3814E65C" w14:textId="77777777" w:rsidR="00616F72" w:rsidRDefault="00616F72">
      <w:pPr>
        <w:jc w:val="center"/>
      </w:pPr>
    </w:p>
    <w:p w14:paraId="14D62400" w14:textId="77777777" w:rsidR="00616F72" w:rsidRDefault="00616F72">
      <w:pPr>
        <w:jc w:val="center"/>
      </w:pPr>
    </w:p>
    <w:p w14:paraId="762FDFE6" w14:textId="77777777" w:rsidR="00616F72" w:rsidRDefault="006E5B73">
      <w:pPr>
        <w:jc w:val="center"/>
        <w:rPr>
          <w:rFonts w:cs="Arial"/>
          <w:sz w:val="28"/>
          <w:szCs w:val="28"/>
        </w:rPr>
      </w:pPr>
      <w:r>
        <w:rPr>
          <w:rFonts w:cs="Arial"/>
          <w:sz w:val="28"/>
          <w:szCs w:val="28"/>
        </w:rPr>
        <w:t>Version 1.</w:t>
      </w:r>
      <w:ins w:id="0" w:author="Raganaboina, Suma (S.)" w:date="2019-12-04T15:28:00Z">
        <w:r w:rsidR="00616F72">
          <w:rPr>
            <w:rFonts w:cs="Arial"/>
            <w:sz w:val="28"/>
            <w:szCs w:val="28"/>
          </w:rPr>
          <w:t>2</w:t>
        </w:r>
      </w:ins>
      <w:del w:id="1" w:author="Raganaboina, Suma (S.)" w:date="2019-12-04T15:28:00Z">
        <w:r w:rsidDel="00616F72">
          <w:rPr>
            <w:rFonts w:cs="Arial"/>
            <w:sz w:val="28"/>
            <w:szCs w:val="28"/>
          </w:rPr>
          <w:delText>1</w:delText>
        </w:r>
      </w:del>
    </w:p>
    <w:p w14:paraId="25AD7AD5" w14:textId="77777777" w:rsidR="00616F72" w:rsidRDefault="006E5B73">
      <w:pPr>
        <w:jc w:val="center"/>
        <w:rPr>
          <w:rFonts w:cs="Arial"/>
          <w:b/>
          <w:sz w:val="28"/>
          <w:szCs w:val="28"/>
        </w:rPr>
      </w:pPr>
      <w:r>
        <w:rPr>
          <w:rFonts w:cs="Arial"/>
          <w:b/>
          <w:sz w:val="28"/>
          <w:szCs w:val="28"/>
        </w:rPr>
        <w:t>UNCONTROLLED COPY IF PRINTED</w:t>
      </w:r>
    </w:p>
    <w:p w14:paraId="0B4E1606" w14:textId="77777777" w:rsidR="00616F72" w:rsidRDefault="00616F72">
      <w:pPr>
        <w:jc w:val="center"/>
      </w:pPr>
    </w:p>
    <w:p w14:paraId="4DAF9316" w14:textId="77777777" w:rsidR="00616F72" w:rsidRDefault="006E5B73">
      <w:pPr>
        <w:jc w:val="center"/>
        <w:rPr>
          <w:rFonts w:cs="Arial"/>
          <w:b/>
          <w:szCs w:val="22"/>
        </w:rPr>
      </w:pPr>
      <w:r>
        <w:rPr>
          <w:rFonts w:cs="Arial"/>
          <w:b/>
          <w:szCs w:val="22"/>
        </w:rPr>
        <w:t>Version Date:  September 4, 2018</w:t>
      </w:r>
    </w:p>
    <w:p w14:paraId="63AA8197" w14:textId="77777777" w:rsidR="00616F72" w:rsidRDefault="00616F72">
      <w:pPr>
        <w:jc w:val="center"/>
      </w:pPr>
    </w:p>
    <w:p w14:paraId="1F3A6C74" w14:textId="77777777" w:rsidR="00616F72" w:rsidRDefault="00616F72">
      <w:pPr>
        <w:jc w:val="center"/>
      </w:pPr>
    </w:p>
    <w:p w14:paraId="1F5F5584" w14:textId="77777777" w:rsidR="00616F72" w:rsidRDefault="00616F72">
      <w:pPr>
        <w:jc w:val="center"/>
      </w:pPr>
    </w:p>
    <w:p w14:paraId="27606559" w14:textId="77777777" w:rsidR="00616F72" w:rsidRDefault="006E5B7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381CCA3E" w14:textId="77777777" w:rsidR="00616F72" w:rsidRDefault="006E5B73">
      <w:pPr>
        <w:jc w:val="center"/>
        <w:outlineLvl w:val="0"/>
        <w:rPr>
          <w:rFonts w:cs="Arial"/>
          <w:b/>
          <w:bCs/>
          <w:sz w:val="28"/>
          <w:szCs w:val="28"/>
          <w:u w:val="single"/>
        </w:rPr>
      </w:pPr>
      <w:r>
        <w:rPr>
          <w:b/>
          <w:sz w:val="36"/>
          <w:szCs w:val="36"/>
        </w:rPr>
        <w:br w:type="page"/>
      </w:r>
      <w:bookmarkStart w:id="2" w:name="_Toc523824689"/>
      <w:r>
        <w:rPr>
          <w:rFonts w:cs="Arial"/>
          <w:b/>
          <w:bCs/>
          <w:sz w:val="28"/>
          <w:szCs w:val="28"/>
          <w:u w:val="single"/>
        </w:rPr>
        <w:lastRenderedPageBreak/>
        <w:t>Revision History</w:t>
      </w:r>
      <w:bookmarkEnd w:id="2"/>
    </w:p>
    <w:p w14:paraId="43878E3B" w14:textId="77777777" w:rsidR="00616F72" w:rsidRDefault="00616F72">
      <w:pPr>
        <w:rPr>
          <w:rFonts w:cs="Arial"/>
        </w:rPr>
      </w:pPr>
    </w:p>
    <w:p w14:paraId="426841E1" w14:textId="77777777" w:rsidR="00616F72" w:rsidRDefault="00616F72">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616F72" w14:paraId="0AA71648" w14:textId="77777777" w:rsidTr="00616F72">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4B4236A" w14:textId="77777777" w:rsidR="00616F72" w:rsidRDefault="006E5B73">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DBF68B4" w14:textId="77777777" w:rsidR="00616F72" w:rsidRDefault="006E5B73">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320C15F" w14:textId="77777777" w:rsidR="00616F72" w:rsidRDefault="006E5B73">
            <w:pPr>
              <w:spacing w:line="276" w:lineRule="auto"/>
              <w:jc w:val="center"/>
              <w:rPr>
                <w:rFonts w:cs="Arial"/>
                <w:b/>
                <w:bCs/>
                <w:lang w:val="fr-FR"/>
              </w:rPr>
            </w:pPr>
            <w:r>
              <w:rPr>
                <w:rFonts w:cs="Arial"/>
                <w:b/>
                <w:bCs/>
                <w:lang w:val="fr-FR"/>
              </w:rPr>
              <w:t>Notes</w:t>
            </w:r>
          </w:p>
        </w:tc>
      </w:tr>
      <w:tr w:rsidR="00616F72" w14:paraId="0A0B2FA1" w14:textId="77777777" w:rsidTr="00616F72">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470E878C" w14:textId="77777777" w:rsidR="00616F72" w:rsidRDefault="006E5B73" w:rsidP="00616F72">
            <w:pPr>
              <w:spacing w:line="276" w:lineRule="auto"/>
              <w:rPr>
                <w:rFonts w:cs="Arial"/>
                <w:b/>
                <w:sz w:val="16"/>
                <w:szCs w:val="16"/>
                <w:lang w:val="fr-FR"/>
              </w:rPr>
            </w:pPr>
            <w:r>
              <w:rPr>
                <w:rFonts w:cs="Arial"/>
                <w:b/>
                <w:sz w:val="16"/>
                <w:szCs w:val="16"/>
              </w:rPr>
              <w:t>April 3, 2018</w:t>
            </w:r>
          </w:p>
        </w:tc>
        <w:tc>
          <w:tcPr>
            <w:tcW w:w="650" w:type="dxa"/>
            <w:tcBorders>
              <w:top w:val="single" w:sz="6" w:space="0" w:color="auto"/>
              <w:left w:val="single" w:sz="6" w:space="0" w:color="auto"/>
              <w:bottom w:val="single" w:sz="6" w:space="0" w:color="auto"/>
              <w:right w:val="single" w:sz="6" w:space="0" w:color="auto"/>
            </w:tcBorders>
            <w:hideMark/>
          </w:tcPr>
          <w:p w14:paraId="1372D2F7" w14:textId="77777777" w:rsidR="00616F72" w:rsidRDefault="006E5B73">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3713FDAF" w14:textId="77777777" w:rsidR="00616F72" w:rsidRDefault="006E5B73" w:rsidP="00616F72">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14F80602" w14:textId="77777777" w:rsidR="00616F72" w:rsidRDefault="00616F72">
            <w:pPr>
              <w:spacing w:line="276" w:lineRule="auto"/>
              <w:rPr>
                <w:rFonts w:cs="Arial"/>
                <w:b/>
                <w:sz w:val="16"/>
              </w:rPr>
            </w:pPr>
          </w:p>
        </w:tc>
      </w:tr>
      <w:tr w:rsidR="00616F72" w14:paraId="5A92E25E" w14:textId="77777777" w:rsidTr="00616F72">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6A2EF01A" w14:textId="77777777" w:rsidR="00616F72" w:rsidRDefault="00616F72">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25BE13A0" w14:textId="77777777" w:rsidR="00616F72" w:rsidRDefault="00616F72">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0803B679" w14:textId="77777777" w:rsidR="00616F72" w:rsidRDefault="00616F72">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117BEF2A" w14:textId="77777777" w:rsidR="00616F72" w:rsidRDefault="00616F72">
            <w:pPr>
              <w:spacing w:line="276" w:lineRule="auto"/>
              <w:rPr>
                <w:rFonts w:cs="Arial"/>
                <w:b/>
                <w:sz w:val="16"/>
              </w:rPr>
            </w:pPr>
          </w:p>
        </w:tc>
      </w:tr>
      <w:tr w:rsidR="00616F72" w:rsidRPr="008D5346" w14:paraId="1BC43549" w14:textId="77777777" w:rsidTr="00616F72">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14:paraId="50030E42" w14:textId="77777777" w:rsidR="00616F72" w:rsidRDefault="006E5B73" w:rsidP="00616F72">
            <w:pPr>
              <w:spacing w:line="276" w:lineRule="auto"/>
              <w:rPr>
                <w:rFonts w:cs="Arial"/>
                <w:b/>
                <w:sz w:val="16"/>
                <w:szCs w:val="16"/>
                <w:lang w:val="fr-FR"/>
              </w:rPr>
            </w:pPr>
            <w:r>
              <w:rPr>
                <w:rFonts w:cs="Arial"/>
                <w:b/>
                <w:sz w:val="16"/>
                <w:szCs w:val="16"/>
              </w:rPr>
              <w:t>September 4, 2018</w:t>
            </w:r>
          </w:p>
        </w:tc>
        <w:tc>
          <w:tcPr>
            <w:tcW w:w="650" w:type="dxa"/>
            <w:tcBorders>
              <w:top w:val="single" w:sz="6" w:space="0" w:color="auto"/>
              <w:left w:val="single" w:sz="6" w:space="0" w:color="auto"/>
              <w:bottom w:val="single" w:sz="6" w:space="0" w:color="auto"/>
              <w:right w:val="single" w:sz="6" w:space="0" w:color="auto"/>
            </w:tcBorders>
            <w:hideMark/>
          </w:tcPr>
          <w:p w14:paraId="2046D936" w14:textId="77777777" w:rsidR="00616F72" w:rsidRDefault="006E5B73" w:rsidP="00616F72">
            <w:pPr>
              <w:spacing w:line="276" w:lineRule="auto"/>
              <w:jc w:val="center"/>
              <w:rPr>
                <w:rFonts w:cs="Arial"/>
                <w:b/>
                <w:sz w:val="16"/>
                <w:lang w:val="fr-FR"/>
              </w:rPr>
            </w:pPr>
            <w:r>
              <w:rPr>
                <w:rFonts w:cs="Arial"/>
                <w:b/>
                <w:sz w:val="16"/>
                <w:lang w:val="fr-FR"/>
              </w:rPr>
              <w:t>1.1</w:t>
            </w:r>
          </w:p>
        </w:tc>
        <w:tc>
          <w:tcPr>
            <w:tcW w:w="1749" w:type="dxa"/>
            <w:tcBorders>
              <w:top w:val="single" w:sz="6" w:space="0" w:color="auto"/>
              <w:left w:val="single" w:sz="6" w:space="0" w:color="auto"/>
              <w:bottom w:val="single" w:sz="6" w:space="0" w:color="auto"/>
              <w:right w:val="single" w:sz="6" w:space="0" w:color="auto"/>
            </w:tcBorders>
            <w:hideMark/>
          </w:tcPr>
          <w:p w14:paraId="5907C149" w14:textId="77777777" w:rsidR="00616F72" w:rsidRDefault="006E5B73" w:rsidP="00616F72">
            <w:pPr>
              <w:spacing w:line="276" w:lineRule="auto"/>
              <w:jc w:val="center"/>
              <w:rPr>
                <w:rFonts w:cs="Arial"/>
                <w:b/>
                <w:sz w:val="16"/>
              </w:rPr>
            </w:pPr>
            <w:r>
              <w:rPr>
                <w:rFonts w:cs="Arial"/>
                <w:b/>
                <w:sz w:val="16"/>
              </w:rPr>
              <w:t>Updated Release</w:t>
            </w:r>
          </w:p>
        </w:tc>
        <w:tc>
          <w:tcPr>
            <w:tcW w:w="5911" w:type="dxa"/>
            <w:tcBorders>
              <w:top w:val="single" w:sz="6" w:space="0" w:color="auto"/>
              <w:left w:val="single" w:sz="6" w:space="0" w:color="auto"/>
              <w:bottom w:val="single" w:sz="6" w:space="0" w:color="auto"/>
              <w:right w:val="single" w:sz="6" w:space="0" w:color="auto"/>
            </w:tcBorders>
          </w:tcPr>
          <w:p w14:paraId="198EF11A" w14:textId="77777777" w:rsidR="00616F72" w:rsidRPr="008D5346" w:rsidRDefault="00616F72" w:rsidP="00616F72">
            <w:pPr>
              <w:spacing w:line="276" w:lineRule="auto"/>
              <w:rPr>
                <w:rFonts w:cs="Arial"/>
                <w:b/>
                <w:sz w:val="16"/>
                <w:szCs w:val="16"/>
              </w:rPr>
            </w:pPr>
          </w:p>
        </w:tc>
      </w:tr>
      <w:tr w:rsidR="00616F72" w:rsidRPr="008D5346" w14:paraId="5905AF03" w14:textId="77777777" w:rsidTr="00616F72">
        <w:trPr>
          <w:trHeight w:val="245"/>
          <w:jc w:val="center"/>
        </w:trPr>
        <w:tc>
          <w:tcPr>
            <w:tcW w:w="1755" w:type="dxa"/>
            <w:tcBorders>
              <w:top w:val="single" w:sz="4" w:space="0" w:color="auto"/>
              <w:left w:val="single" w:sz="4" w:space="0" w:color="auto"/>
              <w:right w:val="single" w:sz="4" w:space="0" w:color="auto"/>
            </w:tcBorders>
          </w:tcPr>
          <w:p w14:paraId="513CE5E5" w14:textId="77777777" w:rsidR="00616F72" w:rsidRPr="008D5346" w:rsidRDefault="00616F72" w:rsidP="00616F72">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84C5AC2" w14:textId="77777777" w:rsidR="00616F72" w:rsidRPr="00937009" w:rsidRDefault="006E5B73" w:rsidP="00616F72">
            <w:pPr>
              <w:rPr>
                <w:sz w:val="16"/>
                <w:szCs w:val="16"/>
              </w:rPr>
            </w:pPr>
            <w:r w:rsidRPr="00937009">
              <w:rPr>
                <w:sz w:val="16"/>
                <w:szCs w:val="16"/>
              </w:rPr>
              <w:t>IPPT-SD-REQ-304274/B-Application IPPT Request</w:t>
            </w:r>
          </w:p>
        </w:tc>
        <w:tc>
          <w:tcPr>
            <w:tcW w:w="5911" w:type="dxa"/>
            <w:tcBorders>
              <w:top w:val="single" w:sz="6" w:space="0" w:color="auto"/>
              <w:left w:val="single" w:sz="6" w:space="0" w:color="auto"/>
              <w:bottom w:val="single" w:sz="6" w:space="0" w:color="auto"/>
              <w:right w:val="single" w:sz="6" w:space="0" w:color="auto"/>
            </w:tcBorders>
          </w:tcPr>
          <w:p w14:paraId="144292C8" w14:textId="77777777" w:rsidR="00616F72" w:rsidRPr="00937009" w:rsidRDefault="006E5B73" w:rsidP="00616F72">
            <w:pPr>
              <w:rPr>
                <w:sz w:val="16"/>
                <w:szCs w:val="16"/>
              </w:rPr>
            </w:pPr>
            <w:r w:rsidRPr="00937009">
              <w:rPr>
                <w:sz w:val="16"/>
                <w:szCs w:val="16"/>
              </w:rPr>
              <w:t>MBORREL4: Updated diagram</w:t>
            </w:r>
          </w:p>
        </w:tc>
      </w:tr>
      <w:tr w:rsidR="00616F72" w:rsidRPr="008D5346" w14:paraId="29D5C267" w14:textId="77777777" w:rsidTr="00616F72">
        <w:trPr>
          <w:trHeight w:val="245"/>
          <w:jc w:val="center"/>
        </w:trPr>
        <w:tc>
          <w:tcPr>
            <w:tcW w:w="1755" w:type="dxa"/>
            <w:tcBorders>
              <w:left w:val="single" w:sz="4" w:space="0" w:color="auto"/>
              <w:right w:val="single" w:sz="4" w:space="0" w:color="auto"/>
            </w:tcBorders>
          </w:tcPr>
          <w:p w14:paraId="4A17F44F" w14:textId="77777777" w:rsidR="00616F72" w:rsidRPr="008D5346" w:rsidRDefault="00616F72" w:rsidP="00616F72">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14045BF6" w14:textId="77777777" w:rsidR="00616F72" w:rsidRPr="00937009" w:rsidRDefault="006E5B73" w:rsidP="00616F72">
            <w:pPr>
              <w:rPr>
                <w:sz w:val="16"/>
                <w:szCs w:val="16"/>
              </w:rPr>
            </w:pPr>
            <w:r w:rsidRPr="00937009">
              <w:rPr>
                <w:sz w:val="16"/>
                <w:szCs w:val="16"/>
              </w:rPr>
              <w:t>STR-523925/B-Requirements</w:t>
            </w:r>
          </w:p>
        </w:tc>
        <w:tc>
          <w:tcPr>
            <w:tcW w:w="5911" w:type="dxa"/>
            <w:tcBorders>
              <w:top w:val="single" w:sz="6" w:space="0" w:color="auto"/>
              <w:left w:val="single" w:sz="6" w:space="0" w:color="auto"/>
              <w:bottom w:val="single" w:sz="6" w:space="0" w:color="auto"/>
              <w:right w:val="single" w:sz="6" w:space="0" w:color="auto"/>
            </w:tcBorders>
          </w:tcPr>
          <w:p w14:paraId="06489701" w14:textId="77777777" w:rsidR="00616F72" w:rsidRPr="00937009" w:rsidRDefault="006E5B73" w:rsidP="00616F72">
            <w:pPr>
              <w:rPr>
                <w:sz w:val="16"/>
                <w:szCs w:val="16"/>
              </w:rPr>
            </w:pPr>
            <w:r w:rsidRPr="00937009">
              <w:rPr>
                <w:sz w:val="16"/>
                <w:szCs w:val="16"/>
              </w:rPr>
              <w:t>MBORREL4: Added REQ-322262, REQ-322263</w:t>
            </w:r>
          </w:p>
        </w:tc>
      </w:tr>
      <w:tr w:rsidR="00616F72" w:rsidRPr="008D5346" w14:paraId="21A7B904" w14:textId="77777777" w:rsidTr="00616F72">
        <w:trPr>
          <w:trHeight w:val="245"/>
          <w:jc w:val="center"/>
        </w:trPr>
        <w:tc>
          <w:tcPr>
            <w:tcW w:w="1755" w:type="dxa"/>
            <w:tcBorders>
              <w:left w:val="single" w:sz="4" w:space="0" w:color="auto"/>
              <w:right w:val="single" w:sz="4" w:space="0" w:color="auto"/>
            </w:tcBorders>
          </w:tcPr>
          <w:p w14:paraId="088FB65F" w14:textId="77777777" w:rsidR="00616F72" w:rsidRPr="008D5346" w:rsidRDefault="00616F72" w:rsidP="00616F72">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0C5422E5" w14:textId="77777777" w:rsidR="00616F72" w:rsidRPr="00937009" w:rsidRDefault="006E5B73" w:rsidP="00616F72">
            <w:pPr>
              <w:rPr>
                <w:sz w:val="16"/>
                <w:szCs w:val="16"/>
              </w:rPr>
            </w:pPr>
            <w:r w:rsidRPr="00937009">
              <w:rPr>
                <w:sz w:val="16"/>
                <w:szCs w:val="16"/>
              </w:rPr>
              <w:t>IPPT-REQ-304250/B-IPPT FTCP response</w:t>
            </w:r>
          </w:p>
        </w:tc>
        <w:tc>
          <w:tcPr>
            <w:tcW w:w="5911" w:type="dxa"/>
            <w:tcBorders>
              <w:top w:val="single" w:sz="6" w:space="0" w:color="auto"/>
              <w:left w:val="single" w:sz="6" w:space="0" w:color="auto"/>
              <w:bottom w:val="single" w:sz="6" w:space="0" w:color="auto"/>
              <w:right w:val="single" w:sz="6" w:space="0" w:color="auto"/>
            </w:tcBorders>
          </w:tcPr>
          <w:p w14:paraId="12CB7081" w14:textId="77777777" w:rsidR="00616F72" w:rsidRPr="00937009" w:rsidRDefault="006E5B73" w:rsidP="00616F72">
            <w:pPr>
              <w:rPr>
                <w:sz w:val="16"/>
                <w:szCs w:val="16"/>
              </w:rPr>
            </w:pPr>
            <w:r w:rsidRPr="00937009">
              <w:rPr>
                <w:sz w:val="16"/>
                <w:szCs w:val="16"/>
              </w:rPr>
              <w:t>MBORREL4: Updated content (added Error codes table)</w:t>
            </w:r>
          </w:p>
        </w:tc>
      </w:tr>
      <w:tr w:rsidR="00616F72" w:rsidRPr="008D5346" w14:paraId="2F74610C" w14:textId="77777777" w:rsidTr="00616F72">
        <w:trPr>
          <w:trHeight w:val="245"/>
          <w:jc w:val="center"/>
        </w:trPr>
        <w:tc>
          <w:tcPr>
            <w:tcW w:w="1755" w:type="dxa"/>
            <w:tcBorders>
              <w:left w:val="single" w:sz="4" w:space="0" w:color="auto"/>
              <w:right w:val="single" w:sz="4" w:space="0" w:color="auto"/>
            </w:tcBorders>
          </w:tcPr>
          <w:p w14:paraId="3A71921D" w14:textId="77777777" w:rsidR="00616F72" w:rsidRPr="008D5346" w:rsidRDefault="00616F72" w:rsidP="00616F72">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31FF3D33" w14:textId="77777777" w:rsidR="00616F72" w:rsidRPr="00937009" w:rsidRDefault="006E5B73" w:rsidP="00616F72">
            <w:pPr>
              <w:rPr>
                <w:sz w:val="16"/>
                <w:szCs w:val="16"/>
              </w:rPr>
            </w:pPr>
            <w:r w:rsidRPr="00937009">
              <w:rPr>
                <w:sz w:val="16"/>
                <w:szCs w:val="16"/>
              </w:rPr>
              <w:t>IPPT-REQ-304251/B-IPPT FTCP response parameters</w:t>
            </w:r>
          </w:p>
        </w:tc>
        <w:tc>
          <w:tcPr>
            <w:tcW w:w="5911" w:type="dxa"/>
            <w:tcBorders>
              <w:top w:val="single" w:sz="6" w:space="0" w:color="auto"/>
              <w:left w:val="single" w:sz="6" w:space="0" w:color="auto"/>
              <w:bottom w:val="single" w:sz="6" w:space="0" w:color="auto"/>
              <w:right w:val="single" w:sz="6" w:space="0" w:color="auto"/>
            </w:tcBorders>
          </w:tcPr>
          <w:p w14:paraId="27DB9F20" w14:textId="77777777" w:rsidR="00616F72" w:rsidRPr="00937009" w:rsidRDefault="006E5B73" w:rsidP="00616F72">
            <w:pPr>
              <w:rPr>
                <w:sz w:val="16"/>
                <w:szCs w:val="16"/>
              </w:rPr>
            </w:pPr>
            <w:r w:rsidRPr="00937009">
              <w:rPr>
                <w:sz w:val="16"/>
                <w:szCs w:val="16"/>
              </w:rPr>
              <w:t>MBORREL4: Updated table</w:t>
            </w:r>
          </w:p>
        </w:tc>
      </w:tr>
      <w:tr w:rsidR="00616F72" w:rsidRPr="008D5346" w14:paraId="16922F53" w14:textId="77777777" w:rsidTr="00616F72">
        <w:trPr>
          <w:trHeight w:val="245"/>
          <w:jc w:val="center"/>
        </w:trPr>
        <w:tc>
          <w:tcPr>
            <w:tcW w:w="1755" w:type="dxa"/>
            <w:tcBorders>
              <w:left w:val="single" w:sz="4" w:space="0" w:color="auto"/>
              <w:right w:val="single" w:sz="4" w:space="0" w:color="auto"/>
            </w:tcBorders>
          </w:tcPr>
          <w:p w14:paraId="1EBBDBB5" w14:textId="77777777" w:rsidR="00616F72" w:rsidRPr="008D5346" w:rsidRDefault="00616F72" w:rsidP="00616F72">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27E87A22" w14:textId="77777777" w:rsidR="00616F72" w:rsidRPr="00937009" w:rsidRDefault="006E5B73" w:rsidP="00616F72">
            <w:pPr>
              <w:rPr>
                <w:sz w:val="16"/>
                <w:szCs w:val="16"/>
              </w:rPr>
            </w:pPr>
            <w:r w:rsidRPr="00937009">
              <w:rPr>
                <w:sz w:val="16"/>
                <w:szCs w:val="16"/>
              </w:rPr>
              <w:t>IPPT-REQ-322262/A-Token revocation request</w:t>
            </w:r>
          </w:p>
        </w:tc>
        <w:tc>
          <w:tcPr>
            <w:tcW w:w="5911" w:type="dxa"/>
            <w:tcBorders>
              <w:top w:val="single" w:sz="6" w:space="0" w:color="auto"/>
              <w:left w:val="single" w:sz="6" w:space="0" w:color="auto"/>
              <w:bottom w:val="single" w:sz="6" w:space="0" w:color="auto"/>
              <w:right w:val="single" w:sz="6" w:space="0" w:color="auto"/>
            </w:tcBorders>
          </w:tcPr>
          <w:p w14:paraId="1CA239DA" w14:textId="77777777" w:rsidR="00616F72" w:rsidRPr="00937009" w:rsidRDefault="006E5B73" w:rsidP="00616F72">
            <w:pPr>
              <w:rPr>
                <w:sz w:val="16"/>
                <w:szCs w:val="16"/>
              </w:rPr>
            </w:pPr>
            <w:r w:rsidRPr="00937009">
              <w:rPr>
                <w:sz w:val="16"/>
                <w:szCs w:val="16"/>
              </w:rPr>
              <w:t>MBORREL4: New req.</w:t>
            </w:r>
          </w:p>
        </w:tc>
      </w:tr>
      <w:tr w:rsidR="00616F72" w:rsidRPr="008D5346" w14:paraId="4CD70CBE" w14:textId="77777777" w:rsidTr="00616F72">
        <w:trPr>
          <w:trHeight w:val="245"/>
          <w:jc w:val="center"/>
        </w:trPr>
        <w:tc>
          <w:tcPr>
            <w:tcW w:w="1755" w:type="dxa"/>
            <w:tcBorders>
              <w:left w:val="single" w:sz="4" w:space="0" w:color="auto"/>
              <w:bottom w:val="single" w:sz="4" w:space="0" w:color="auto"/>
              <w:right w:val="single" w:sz="4" w:space="0" w:color="auto"/>
            </w:tcBorders>
          </w:tcPr>
          <w:p w14:paraId="012E2F70" w14:textId="77777777" w:rsidR="00616F72" w:rsidRPr="008D5346" w:rsidRDefault="00616F72" w:rsidP="00616F72">
            <w:pPr>
              <w:spacing w:line="276" w:lineRule="auto"/>
              <w:rPr>
                <w:rFonts w:eastAsiaTheme="minorEastAsia" w:cstheme="minorBidi"/>
                <w:b/>
                <w:sz w:val="16"/>
                <w:szCs w:val="16"/>
              </w:rPr>
            </w:pPr>
          </w:p>
        </w:tc>
        <w:tc>
          <w:tcPr>
            <w:tcW w:w="2399" w:type="dxa"/>
            <w:gridSpan w:val="2"/>
            <w:tcBorders>
              <w:top w:val="single" w:sz="6" w:space="0" w:color="auto"/>
              <w:left w:val="single" w:sz="4" w:space="0" w:color="auto"/>
              <w:bottom w:val="single" w:sz="6" w:space="0" w:color="auto"/>
              <w:right w:val="single" w:sz="6" w:space="0" w:color="auto"/>
            </w:tcBorders>
          </w:tcPr>
          <w:p w14:paraId="63DE9C93" w14:textId="77777777" w:rsidR="00616F72" w:rsidRPr="00937009" w:rsidRDefault="006E5B73" w:rsidP="00616F72">
            <w:pPr>
              <w:rPr>
                <w:sz w:val="16"/>
                <w:szCs w:val="16"/>
              </w:rPr>
            </w:pPr>
            <w:r w:rsidRPr="00937009">
              <w:rPr>
                <w:sz w:val="16"/>
                <w:szCs w:val="16"/>
              </w:rPr>
              <w:t>IPPT-REQ-322263/A-Token revocation response</w:t>
            </w:r>
          </w:p>
        </w:tc>
        <w:tc>
          <w:tcPr>
            <w:tcW w:w="5911" w:type="dxa"/>
            <w:tcBorders>
              <w:top w:val="single" w:sz="6" w:space="0" w:color="auto"/>
              <w:left w:val="single" w:sz="6" w:space="0" w:color="auto"/>
              <w:bottom w:val="single" w:sz="6" w:space="0" w:color="auto"/>
              <w:right w:val="single" w:sz="6" w:space="0" w:color="auto"/>
            </w:tcBorders>
          </w:tcPr>
          <w:p w14:paraId="6E2998C7" w14:textId="77777777" w:rsidR="00616F72" w:rsidRPr="00937009" w:rsidRDefault="006E5B73" w:rsidP="00616F72">
            <w:pPr>
              <w:rPr>
                <w:sz w:val="16"/>
                <w:szCs w:val="16"/>
              </w:rPr>
            </w:pPr>
            <w:r w:rsidRPr="00937009">
              <w:rPr>
                <w:sz w:val="16"/>
                <w:szCs w:val="16"/>
              </w:rPr>
              <w:t>MBORREL4: New req.</w:t>
            </w:r>
          </w:p>
        </w:tc>
      </w:tr>
    </w:tbl>
    <w:p w14:paraId="7110B800" w14:textId="77777777" w:rsidR="00616F72" w:rsidRDefault="00616F72">
      <w:pPr>
        <w:rPr>
          <w:rFonts w:cs="Arial"/>
        </w:rPr>
      </w:pPr>
    </w:p>
    <w:p w14:paraId="296FD62E" w14:textId="77777777" w:rsidR="00616F72" w:rsidRDefault="006E5B73">
      <w:pPr>
        <w:jc w:val="center"/>
        <w:rPr>
          <w:rFonts w:cs="Arial"/>
          <w:b/>
          <w:sz w:val="36"/>
          <w:szCs w:val="36"/>
        </w:rPr>
      </w:pPr>
      <w:r>
        <w:rPr>
          <w:b/>
          <w:sz w:val="36"/>
          <w:szCs w:val="36"/>
        </w:rPr>
        <w:br w:type="page"/>
      </w:r>
      <w:r>
        <w:rPr>
          <w:rFonts w:cs="Arial"/>
          <w:b/>
          <w:sz w:val="36"/>
          <w:szCs w:val="36"/>
        </w:rPr>
        <w:lastRenderedPageBreak/>
        <w:t>Table of Contents</w:t>
      </w:r>
    </w:p>
    <w:p w14:paraId="4278780E" w14:textId="77777777" w:rsidR="00875A24" w:rsidRDefault="006E5B7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23824689" w:history="1">
        <w:r w:rsidR="00875A24" w:rsidRPr="0003698C">
          <w:rPr>
            <w:rStyle w:val="Hyperlink"/>
            <w:rFonts w:cs="Arial"/>
            <w:bCs/>
            <w:noProof/>
          </w:rPr>
          <w:t>Revision History</w:t>
        </w:r>
        <w:r w:rsidR="00875A24">
          <w:rPr>
            <w:noProof/>
            <w:webHidden/>
          </w:rPr>
          <w:tab/>
        </w:r>
        <w:r w:rsidR="00875A24">
          <w:rPr>
            <w:noProof/>
            <w:webHidden/>
          </w:rPr>
          <w:fldChar w:fldCharType="begin"/>
        </w:r>
        <w:r w:rsidR="00875A24">
          <w:rPr>
            <w:noProof/>
            <w:webHidden/>
          </w:rPr>
          <w:instrText xml:space="preserve"> PAGEREF _Toc523824689 \h </w:instrText>
        </w:r>
        <w:r w:rsidR="00875A24">
          <w:rPr>
            <w:noProof/>
            <w:webHidden/>
          </w:rPr>
        </w:r>
        <w:r w:rsidR="00875A24">
          <w:rPr>
            <w:noProof/>
            <w:webHidden/>
          </w:rPr>
          <w:fldChar w:fldCharType="separate"/>
        </w:r>
        <w:r w:rsidR="00875A24">
          <w:rPr>
            <w:noProof/>
            <w:webHidden/>
          </w:rPr>
          <w:t>2</w:t>
        </w:r>
        <w:r w:rsidR="00875A24">
          <w:rPr>
            <w:noProof/>
            <w:webHidden/>
          </w:rPr>
          <w:fldChar w:fldCharType="end"/>
        </w:r>
      </w:hyperlink>
    </w:p>
    <w:p w14:paraId="22A286A8" w14:textId="77777777" w:rsidR="00875A24" w:rsidRDefault="00936B2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3824690" w:history="1">
        <w:r w:rsidR="00875A24" w:rsidRPr="0003698C">
          <w:rPr>
            <w:rStyle w:val="Hyperlink"/>
            <w:noProof/>
          </w:rPr>
          <w:t>1</w:t>
        </w:r>
        <w:r w:rsidR="00875A24">
          <w:rPr>
            <w:rFonts w:asciiTheme="minorHAnsi" w:eastAsiaTheme="minorEastAsia" w:hAnsiTheme="minorHAnsi" w:cstheme="minorBidi"/>
            <w:b w:val="0"/>
            <w:smallCaps w:val="0"/>
            <w:noProof/>
            <w:sz w:val="22"/>
            <w:szCs w:val="22"/>
          </w:rPr>
          <w:tab/>
        </w:r>
        <w:r w:rsidR="00875A24" w:rsidRPr="0003698C">
          <w:rPr>
            <w:rStyle w:val="Hyperlink"/>
            <w:noProof/>
          </w:rPr>
          <w:t>Overview</w:t>
        </w:r>
        <w:r w:rsidR="00875A24">
          <w:rPr>
            <w:noProof/>
            <w:webHidden/>
          </w:rPr>
          <w:tab/>
        </w:r>
        <w:r w:rsidR="00875A24">
          <w:rPr>
            <w:noProof/>
            <w:webHidden/>
          </w:rPr>
          <w:fldChar w:fldCharType="begin"/>
        </w:r>
        <w:r w:rsidR="00875A24">
          <w:rPr>
            <w:noProof/>
            <w:webHidden/>
          </w:rPr>
          <w:instrText xml:space="preserve"> PAGEREF _Toc523824690 \h </w:instrText>
        </w:r>
        <w:r w:rsidR="00875A24">
          <w:rPr>
            <w:noProof/>
            <w:webHidden/>
          </w:rPr>
        </w:r>
        <w:r w:rsidR="00875A24">
          <w:rPr>
            <w:noProof/>
            <w:webHidden/>
          </w:rPr>
          <w:fldChar w:fldCharType="separate"/>
        </w:r>
        <w:r w:rsidR="00875A24">
          <w:rPr>
            <w:noProof/>
            <w:webHidden/>
          </w:rPr>
          <w:t>4</w:t>
        </w:r>
        <w:r w:rsidR="00875A24">
          <w:rPr>
            <w:noProof/>
            <w:webHidden/>
          </w:rPr>
          <w:fldChar w:fldCharType="end"/>
        </w:r>
      </w:hyperlink>
    </w:p>
    <w:p w14:paraId="50149F24"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691" w:history="1">
        <w:r w:rsidR="00875A24" w:rsidRPr="0003698C">
          <w:rPr>
            <w:rStyle w:val="Hyperlink"/>
            <w:noProof/>
          </w:rPr>
          <w:t>1.1</w:t>
        </w:r>
        <w:r w:rsidR="00875A24">
          <w:rPr>
            <w:rFonts w:asciiTheme="minorHAnsi" w:eastAsiaTheme="minorEastAsia" w:hAnsiTheme="minorHAnsi" w:cstheme="minorBidi"/>
            <w:i w:val="0"/>
            <w:noProof/>
            <w:sz w:val="22"/>
            <w:szCs w:val="22"/>
          </w:rPr>
          <w:tab/>
        </w:r>
        <w:r w:rsidR="00875A24" w:rsidRPr="0003698C">
          <w:rPr>
            <w:rStyle w:val="Hyperlink"/>
            <w:noProof/>
          </w:rPr>
          <w:t>Terminology and Abbreviations</w:t>
        </w:r>
        <w:r w:rsidR="00875A24">
          <w:rPr>
            <w:noProof/>
            <w:webHidden/>
          </w:rPr>
          <w:tab/>
        </w:r>
        <w:r w:rsidR="00875A24">
          <w:rPr>
            <w:noProof/>
            <w:webHidden/>
          </w:rPr>
          <w:fldChar w:fldCharType="begin"/>
        </w:r>
        <w:r w:rsidR="00875A24">
          <w:rPr>
            <w:noProof/>
            <w:webHidden/>
          </w:rPr>
          <w:instrText xml:space="preserve"> PAGEREF _Toc523824691 \h </w:instrText>
        </w:r>
        <w:r w:rsidR="00875A24">
          <w:rPr>
            <w:noProof/>
            <w:webHidden/>
          </w:rPr>
        </w:r>
        <w:r w:rsidR="00875A24">
          <w:rPr>
            <w:noProof/>
            <w:webHidden/>
          </w:rPr>
          <w:fldChar w:fldCharType="separate"/>
        </w:r>
        <w:r w:rsidR="00875A24">
          <w:rPr>
            <w:noProof/>
            <w:webHidden/>
          </w:rPr>
          <w:t>4</w:t>
        </w:r>
        <w:r w:rsidR="00875A24">
          <w:rPr>
            <w:noProof/>
            <w:webHidden/>
          </w:rPr>
          <w:fldChar w:fldCharType="end"/>
        </w:r>
      </w:hyperlink>
    </w:p>
    <w:p w14:paraId="422A0630" w14:textId="77777777" w:rsidR="00875A24" w:rsidRDefault="00936B2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3824692" w:history="1">
        <w:r w:rsidR="00875A24" w:rsidRPr="0003698C">
          <w:rPr>
            <w:rStyle w:val="Hyperlink"/>
            <w:noProof/>
          </w:rPr>
          <w:t>2</w:t>
        </w:r>
        <w:r w:rsidR="00875A24">
          <w:rPr>
            <w:rFonts w:asciiTheme="minorHAnsi" w:eastAsiaTheme="minorEastAsia" w:hAnsiTheme="minorHAnsi" w:cstheme="minorBidi"/>
            <w:b w:val="0"/>
            <w:smallCaps w:val="0"/>
            <w:noProof/>
            <w:sz w:val="22"/>
            <w:szCs w:val="22"/>
          </w:rPr>
          <w:tab/>
        </w:r>
        <w:r w:rsidR="00875A24" w:rsidRPr="0003698C">
          <w:rPr>
            <w:rStyle w:val="Hyperlink"/>
            <w:noProof/>
          </w:rPr>
          <w:t>Architectural Design</w:t>
        </w:r>
        <w:r w:rsidR="00875A24">
          <w:rPr>
            <w:noProof/>
            <w:webHidden/>
          </w:rPr>
          <w:tab/>
        </w:r>
        <w:r w:rsidR="00875A24">
          <w:rPr>
            <w:noProof/>
            <w:webHidden/>
          </w:rPr>
          <w:fldChar w:fldCharType="begin"/>
        </w:r>
        <w:r w:rsidR="00875A24">
          <w:rPr>
            <w:noProof/>
            <w:webHidden/>
          </w:rPr>
          <w:instrText xml:space="preserve"> PAGEREF _Toc523824692 \h </w:instrText>
        </w:r>
        <w:r w:rsidR="00875A24">
          <w:rPr>
            <w:noProof/>
            <w:webHidden/>
          </w:rPr>
        </w:r>
        <w:r w:rsidR="00875A24">
          <w:rPr>
            <w:noProof/>
            <w:webHidden/>
          </w:rPr>
          <w:fldChar w:fldCharType="separate"/>
        </w:r>
        <w:r w:rsidR="00875A24">
          <w:rPr>
            <w:noProof/>
            <w:webHidden/>
          </w:rPr>
          <w:t>5</w:t>
        </w:r>
        <w:r w:rsidR="00875A24">
          <w:rPr>
            <w:noProof/>
            <w:webHidden/>
          </w:rPr>
          <w:fldChar w:fldCharType="end"/>
        </w:r>
      </w:hyperlink>
    </w:p>
    <w:p w14:paraId="613C3EAB"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693" w:history="1">
        <w:r w:rsidR="00875A24" w:rsidRPr="0003698C">
          <w:rPr>
            <w:rStyle w:val="Hyperlink"/>
            <w:noProof/>
          </w:rPr>
          <w:t>2.1</w:t>
        </w:r>
        <w:r w:rsidR="00875A24">
          <w:rPr>
            <w:rFonts w:asciiTheme="minorHAnsi" w:eastAsiaTheme="minorEastAsia" w:hAnsiTheme="minorHAnsi" w:cstheme="minorBidi"/>
            <w:i w:val="0"/>
            <w:noProof/>
            <w:sz w:val="22"/>
            <w:szCs w:val="22"/>
          </w:rPr>
          <w:tab/>
        </w:r>
        <w:r w:rsidR="00875A24" w:rsidRPr="0003698C">
          <w:rPr>
            <w:rStyle w:val="Hyperlink"/>
            <w:noProof/>
          </w:rPr>
          <w:t>IPPT-CLD-REQ-304022/A-IP Pass Through Server</w:t>
        </w:r>
        <w:r w:rsidR="00875A24">
          <w:rPr>
            <w:noProof/>
            <w:webHidden/>
          </w:rPr>
          <w:tab/>
        </w:r>
        <w:r w:rsidR="00875A24">
          <w:rPr>
            <w:noProof/>
            <w:webHidden/>
          </w:rPr>
          <w:fldChar w:fldCharType="begin"/>
        </w:r>
        <w:r w:rsidR="00875A24">
          <w:rPr>
            <w:noProof/>
            <w:webHidden/>
          </w:rPr>
          <w:instrText xml:space="preserve"> PAGEREF _Toc523824693 \h </w:instrText>
        </w:r>
        <w:r w:rsidR="00875A24">
          <w:rPr>
            <w:noProof/>
            <w:webHidden/>
          </w:rPr>
        </w:r>
        <w:r w:rsidR="00875A24">
          <w:rPr>
            <w:noProof/>
            <w:webHidden/>
          </w:rPr>
          <w:fldChar w:fldCharType="separate"/>
        </w:r>
        <w:r w:rsidR="00875A24">
          <w:rPr>
            <w:noProof/>
            <w:webHidden/>
          </w:rPr>
          <w:t>5</w:t>
        </w:r>
        <w:r w:rsidR="00875A24">
          <w:rPr>
            <w:noProof/>
            <w:webHidden/>
          </w:rPr>
          <w:fldChar w:fldCharType="end"/>
        </w:r>
      </w:hyperlink>
    </w:p>
    <w:p w14:paraId="5F3D2127"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694" w:history="1">
        <w:r w:rsidR="00875A24" w:rsidRPr="0003698C">
          <w:rPr>
            <w:rStyle w:val="Hyperlink"/>
            <w:noProof/>
          </w:rPr>
          <w:t>2.2</w:t>
        </w:r>
        <w:r w:rsidR="00875A24">
          <w:rPr>
            <w:rFonts w:asciiTheme="minorHAnsi" w:eastAsiaTheme="minorEastAsia" w:hAnsiTheme="minorHAnsi" w:cstheme="minorBidi"/>
            <w:i w:val="0"/>
            <w:noProof/>
            <w:sz w:val="22"/>
            <w:szCs w:val="22"/>
          </w:rPr>
          <w:tab/>
        </w:r>
        <w:r w:rsidR="00875A24" w:rsidRPr="0003698C">
          <w:rPr>
            <w:rStyle w:val="Hyperlink"/>
            <w:noProof/>
          </w:rPr>
          <w:t>IPPT-CLD-REQ-304020/A-IP Pass Through Client</w:t>
        </w:r>
        <w:r w:rsidR="00875A24">
          <w:rPr>
            <w:noProof/>
            <w:webHidden/>
          </w:rPr>
          <w:tab/>
        </w:r>
        <w:r w:rsidR="00875A24">
          <w:rPr>
            <w:noProof/>
            <w:webHidden/>
          </w:rPr>
          <w:fldChar w:fldCharType="begin"/>
        </w:r>
        <w:r w:rsidR="00875A24">
          <w:rPr>
            <w:noProof/>
            <w:webHidden/>
          </w:rPr>
          <w:instrText xml:space="preserve"> PAGEREF _Toc523824694 \h </w:instrText>
        </w:r>
        <w:r w:rsidR="00875A24">
          <w:rPr>
            <w:noProof/>
            <w:webHidden/>
          </w:rPr>
        </w:r>
        <w:r w:rsidR="00875A24">
          <w:rPr>
            <w:noProof/>
            <w:webHidden/>
          </w:rPr>
          <w:fldChar w:fldCharType="separate"/>
        </w:r>
        <w:r w:rsidR="00875A24">
          <w:rPr>
            <w:noProof/>
            <w:webHidden/>
          </w:rPr>
          <w:t>5</w:t>
        </w:r>
        <w:r w:rsidR="00875A24">
          <w:rPr>
            <w:noProof/>
            <w:webHidden/>
          </w:rPr>
          <w:fldChar w:fldCharType="end"/>
        </w:r>
      </w:hyperlink>
    </w:p>
    <w:p w14:paraId="472DB8BF"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695" w:history="1">
        <w:r w:rsidR="00875A24" w:rsidRPr="0003698C">
          <w:rPr>
            <w:rStyle w:val="Hyperlink"/>
            <w:noProof/>
          </w:rPr>
          <w:t>2.3</w:t>
        </w:r>
        <w:r w:rsidR="00875A24">
          <w:rPr>
            <w:rFonts w:asciiTheme="minorHAnsi" w:eastAsiaTheme="minorEastAsia" w:hAnsiTheme="minorHAnsi" w:cstheme="minorBidi"/>
            <w:i w:val="0"/>
            <w:noProof/>
            <w:sz w:val="22"/>
            <w:szCs w:val="22"/>
          </w:rPr>
          <w:tab/>
        </w:r>
        <w:r w:rsidR="00875A24" w:rsidRPr="0003698C">
          <w:rPr>
            <w:rStyle w:val="Hyperlink"/>
            <w:noProof/>
          </w:rPr>
          <w:t>IPPT-CLD-REQ-304238/A-IP Pass Through OffBoard Client</w:t>
        </w:r>
        <w:r w:rsidR="00875A24">
          <w:rPr>
            <w:noProof/>
            <w:webHidden/>
          </w:rPr>
          <w:tab/>
        </w:r>
        <w:r w:rsidR="00875A24">
          <w:rPr>
            <w:noProof/>
            <w:webHidden/>
          </w:rPr>
          <w:fldChar w:fldCharType="begin"/>
        </w:r>
        <w:r w:rsidR="00875A24">
          <w:rPr>
            <w:noProof/>
            <w:webHidden/>
          </w:rPr>
          <w:instrText xml:space="preserve"> PAGEREF _Toc523824695 \h </w:instrText>
        </w:r>
        <w:r w:rsidR="00875A24">
          <w:rPr>
            <w:noProof/>
            <w:webHidden/>
          </w:rPr>
        </w:r>
        <w:r w:rsidR="00875A24">
          <w:rPr>
            <w:noProof/>
            <w:webHidden/>
          </w:rPr>
          <w:fldChar w:fldCharType="separate"/>
        </w:r>
        <w:r w:rsidR="00875A24">
          <w:rPr>
            <w:noProof/>
            <w:webHidden/>
          </w:rPr>
          <w:t>5</w:t>
        </w:r>
        <w:r w:rsidR="00875A24">
          <w:rPr>
            <w:noProof/>
            <w:webHidden/>
          </w:rPr>
          <w:fldChar w:fldCharType="end"/>
        </w:r>
      </w:hyperlink>
    </w:p>
    <w:p w14:paraId="40156096"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696" w:history="1">
        <w:r w:rsidR="00875A24" w:rsidRPr="0003698C">
          <w:rPr>
            <w:rStyle w:val="Hyperlink"/>
            <w:noProof/>
          </w:rPr>
          <w:t>2.4</w:t>
        </w:r>
        <w:r w:rsidR="00875A24">
          <w:rPr>
            <w:rFonts w:asciiTheme="minorHAnsi" w:eastAsiaTheme="minorEastAsia" w:hAnsiTheme="minorHAnsi" w:cstheme="minorBidi"/>
            <w:i w:val="0"/>
            <w:noProof/>
            <w:sz w:val="22"/>
            <w:szCs w:val="22"/>
          </w:rPr>
          <w:tab/>
        </w:r>
        <w:r w:rsidR="00875A24" w:rsidRPr="0003698C">
          <w:rPr>
            <w:rStyle w:val="Hyperlink"/>
            <w:noProof/>
          </w:rPr>
          <w:t>Physical Mapping of Classes</w:t>
        </w:r>
        <w:r w:rsidR="00875A24">
          <w:rPr>
            <w:noProof/>
            <w:webHidden/>
          </w:rPr>
          <w:tab/>
        </w:r>
        <w:r w:rsidR="00875A24">
          <w:rPr>
            <w:noProof/>
            <w:webHidden/>
          </w:rPr>
          <w:fldChar w:fldCharType="begin"/>
        </w:r>
        <w:r w:rsidR="00875A24">
          <w:rPr>
            <w:noProof/>
            <w:webHidden/>
          </w:rPr>
          <w:instrText xml:space="preserve"> PAGEREF _Toc523824696 \h </w:instrText>
        </w:r>
        <w:r w:rsidR="00875A24">
          <w:rPr>
            <w:noProof/>
            <w:webHidden/>
          </w:rPr>
        </w:r>
        <w:r w:rsidR="00875A24">
          <w:rPr>
            <w:noProof/>
            <w:webHidden/>
          </w:rPr>
          <w:fldChar w:fldCharType="separate"/>
        </w:r>
        <w:r w:rsidR="00875A24">
          <w:rPr>
            <w:noProof/>
            <w:webHidden/>
          </w:rPr>
          <w:t>5</w:t>
        </w:r>
        <w:r w:rsidR="00875A24">
          <w:rPr>
            <w:noProof/>
            <w:webHidden/>
          </w:rPr>
          <w:fldChar w:fldCharType="end"/>
        </w:r>
      </w:hyperlink>
    </w:p>
    <w:p w14:paraId="0F27353C"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697" w:history="1">
        <w:r w:rsidR="00875A24" w:rsidRPr="0003698C">
          <w:rPr>
            <w:rStyle w:val="Hyperlink"/>
            <w:noProof/>
          </w:rPr>
          <w:t>2.5</w:t>
        </w:r>
        <w:r w:rsidR="00875A24">
          <w:rPr>
            <w:rFonts w:asciiTheme="minorHAnsi" w:eastAsiaTheme="minorEastAsia" w:hAnsiTheme="minorHAnsi" w:cstheme="minorBidi"/>
            <w:i w:val="0"/>
            <w:noProof/>
            <w:sz w:val="22"/>
            <w:szCs w:val="22"/>
          </w:rPr>
          <w:tab/>
        </w:r>
        <w:r w:rsidR="00875A24" w:rsidRPr="0003698C">
          <w:rPr>
            <w:rStyle w:val="Hyperlink"/>
            <w:noProof/>
          </w:rPr>
          <w:t>IPPTClient Interface</w:t>
        </w:r>
        <w:r w:rsidR="00875A24">
          <w:rPr>
            <w:noProof/>
            <w:webHidden/>
          </w:rPr>
          <w:tab/>
        </w:r>
        <w:r w:rsidR="00875A24">
          <w:rPr>
            <w:noProof/>
            <w:webHidden/>
          </w:rPr>
          <w:fldChar w:fldCharType="begin"/>
        </w:r>
        <w:r w:rsidR="00875A24">
          <w:rPr>
            <w:noProof/>
            <w:webHidden/>
          </w:rPr>
          <w:instrText xml:space="preserve"> PAGEREF _Toc523824697 \h </w:instrText>
        </w:r>
        <w:r w:rsidR="00875A24">
          <w:rPr>
            <w:noProof/>
            <w:webHidden/>
          </w:rPr>
        </w:r>
        <w:r w:rsidR="00875A24">
          <w:rPr>
            <w:noProof/>
            <w:webHidden/>
          </w:rPr>
          <w:fldChar w:fldCharType="separate"/>
        </w:r>
        <w:r w:rsidR="00875A24">
          <w:rPr>
            <w:noProof/>
            <w:webHidden/>
          </w:rPr>
          <w:t>6</w:t>
        </w:r>
        <w:r w:rsidR="00875A24">
          <w:rPr>
            <w:noProof/>
            <w:webHidden/>
          </w:rPr>
          <w:fldChar w:fldCharType="end"/>
        </w:r>
      </w:hyperlink>
    </w:p>
    <w:p w14:paraId="6E31F0FF"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698" w:history="1">
        <w:r w:rsidR="00875A24" w:rsidRPr="0003698C">
          <w:rPr>
            <w:rStyle w:val="Hyperlink"/>
            <w:noProof/>
          </w:rPr>
          <w:t>2.5.1</w:t>
        </w:r>
        <w:r w:rsidR="00875A24">
          <w:rPr>
            <w:rFonts w:asciiTheme="minorHAnsi" w:eastAsiaTheme="minorEastAsia" w:hAnsiTheme="minorHAnsi" w:cstheme="minorBidi"/>
            <w:noProof/>
            <w:sz w:val="22"/>
            <w:szCs w:val="22"/>
          </w:rPr>
          <w:tab/>
        </w:r>
        <w:r w:rsidR="00875A24" w:rsidRPr="0003698C">
          <w:rPr>
            <w:rStyle w:val="Hyperlink"/>
            <w:noProof/>
          </w:rPr>
          <w:t>IPPT-IIR-REQ-304023/A-IPPTClientInterface_Tx</w:t>
        </w:r>
        <w:r w:rsidR="00875A24">
          <w:rPr>
            <w:noProof/>
            <w:webHidden/>
          </w:rPr>
          <w:tab/>
        </w:r>
        <w:r w:rsidR="00875A24">
          <w:rPr>
            <w:noProof/>
            <w:webHidden/>
          </w:rPr>
          <w:fldChar w:fldCharType="begin"/>
        </w:r>
        <w:r w:rsidR="00875A24">
          <w:rPr>
            <w:noProof/>
            <w:webHidden/>
          </w:rPr>
          <w:instrText xml:space="preserve"> PAGEREF _Toc523824698 \h </w:instrText>
        </w:r>
        <w:r w:rsidR="00875A24">
          <w:rPr>
            <w:noProof/>
            <w:webHidden/>
          </w:rPr>
        </w:r>
        <w:r w:rsidR="00875A24">
          <w:rPr>
            <w:noProof/>
            <w:webHidden/>
          </w:rPr>
          <w:fldChar w:fldCharType="separate"/>
        </w:r>
        <w:r w:rsidR="00875A24">
          <w:rPr>
            <w:noProof/>
            <w:webHidden/>
          </w:rPr>
          <w:t>6</w:t>
        </w:r>
        <w:r w:rsidR="00875A24">
          <w:rPr>
            <w:noProof/>
            <w:webHidden/>
          </w:rPr>
          <w:fldChar w:fldCharType="end"/>
        </w:r>
      </w:hyperlink>
    </w:p>
    <w:p w14:paraId="0CF75B4E"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699" w:history="1">
        <w:r w:rsidR="00875A24" w:rsidRPr="0003698C">
          <w:rPr>
            <w:rStyle w:val="Hyperlink"/>
            <w:noProof/>
          </w:rPr>
          <w:t>2.5.2</w:t>
        </w:r>
        <w:r w:rsidR="00875A24">
          <w:rPr>
            <w:rFonts w:asciiTheme="minorHAnsi" w:eastAsiaTheme="minorEastAsia" w:hAnsiTheme="minorHAnsi" w:cstheme="minorBidi"/>
            <w:noProof/>
            <w:sz w:val="22"/>
            <w:szCs w:val="22"/>
          </w:rPr>
          <w:tab/>
        </w:r>
        <w:r w:rsidR="00875A24" w:rsidRPr="0003698C">
          <w:rPr>
            <w:rStyle w:val="Hyperlink"/>
            <w:noProof/>
          </w:rPr>
          <w:t>IPPT-IIR-REQ-304024/A-IPPTClientInterface_Rx</w:t>
        </w:r>
        <w:r w:rsidR="00875A24">
          <w:rPr>
            <w:noProof/>
            <w:webHidden/>
          </w:rPr>
          <w:tab/>
        </w:r>
        <w:r w:rsidR="00875A24">
          <w:rPr>
            <w:noProof/>
            <w:webHidden/>
          </w:rPr>
          <w:fldChar w:fldCharType="begin"/>
        </w:r>
        <w:r w:rsidR="00875A24">
          <w:rPr>
            <w:noProof/>
            <w:webHidden/>
          </w:rPr>
          <w:instrText xml:space="preserve"> PAGEREF _Toc523824699 \h </w:instrText>
        </w:r>
        <w:r w:rsidR="00875A24">
          <w:rPr>
            <w:noProof/>
            <w:webHidden/>
          </w:rPr>
        </w:r>
        <w:r w:rsidR="00875A24">
          <w:rPr>
            <w:noProof/>
            <w:webHidden/>
          </w:rPr>
          <w:fldChar w:fldCharType="separate"/>
        </w:r>
        <w:r w:rsidR="00875A24">
          <w:rPr>
            <w:noProof/>
            <w:webHidden/>
          </w:rPr>
          <w:t>7</w:t>
        </w:r>
        <w:r w:rsidR="00875A24">
          <w:rPr>
            <w:noProof/>
            <w:webHidden/>
          </w:rPr>
          <w:fldChar w:fldCharType="end"/>
        </w:r>
      </w:hyperlink>
    </w:p>
    <w:p w14:paraId="08766BC6" w14:textId="77777777" w:rsidR="00875A24" w:rsidRDefault="00936B2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3824700" w:history="1">
        <w:r w:rsidR="00875A24" w:rsidRPr="0003698C">
          <w:rPr>
            <w:rStyle w:val="Hyperlink"/>
            <w:noProof/>
          </w:rPr>
          <w:t>3</w:t>
        </w:r>
        <w:r w:rsidR="00875A24">
          <w:rPr>
            <w:rFonts w:asciiTheme="minorHAnsi" w:eastAsiaTheme="minorEastAsia" w:hAnsiTheme="minorHAnsi" w:cstheme="minorBidi"/>
            <w:b w:val="0"/>
            <w:smallCaps w:val="0"/>
            <w:noProof/>
            <w:sz w:val="22"/>
            <w:szCs w:val="22"/>
          </w:rPr>
          <w:tab/>
        </w:r>
        <w:r w:rsidR="00875A24" w:rsidRPr="0003698C">
          <w:rPr>
            <w:rStyle w:val="Hyperlink"/>
            <w:noProof/>
          </w:rPr>
          <w:t>Functional Definition</w:t>
        </w:r>
        <w:r w:rsidR="00875A24">
          <w:rPr>
            <w:noProof/>
            <w:webHidden/>
          </w:rPr>
          <w:tab/>
        </w:r>
        <w:r w:rsidR="00875A24">
          <w:rPr>
            <w:noProof/>
            <w:webHidden/>
          </w:rPr>
          <w:fldChar w:fldCharType="begin"/>
        </w:r>
        <w:r w:rsidR="00875A24">
          <w:rPr>
            <w:noProof/>
            <w:webHidden/>
          </w:rPr>
          <w:instrText xml:space="preserve"> PAGEREF _Toc523824700 \h </w:instrText>
        </w:r>
        <w:r w:rsidR="00875A24">
          <w:rPr>
            <w:noProof/>
            <w:webHidden/>
          </w:rPr>
        </w:r>
        <w:r w:rsidR="00875A24">
          <w:rPr>
            <w:noProof/>
            <w:webHidden/>
          </w:rPr>
          <w:fldChar w:fldCharType="separate"/>
        </w:r>
        <w:r w:rsidR="00875A24">
          <w:rPr>
            <w:noProof/>
            <w:webHidden/>
          </w:rPr>
          <w:t>8</w:t>
        </w:r>
        <w:r w:rsidR="00875A24">
          <w:rPr>
            <w:noProof/>
            <w:webHidden/>
          </w:rPr>
          <w:fldChar w:fldCharType="end"/>
        </w:r>
      </w:hyperlink>
    </w:p>
    <w:p w14:paraId="42113364"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701" w:history="1">
        <w:r w:rsidR="00875A24" w:rsidRPr="0003698C">
          <w:rPr>
            <w:rStyle w:val="Hyperlink"/>
            <w:noProof/>
          </w:rPr>
          <w:t>3.1</w:t>
        </w:r>
        <w:r w:rsidR="00875A24">
          <w:rPr>
            <w:rFonts w:asciiTheme="minorHAnsi" w:eastAsiaTheme="minorEastAsia" w:hAnsiTheme="minorHAnsi" w:cstheme="minorBidi"/>
            <w:i w:val="0"/>
            <w:noProof/>
            <w:sz w:val="22"/>
            <w:szCs w:val="22"/>
          </w:rPr>
          <w:tab/>
        </w:r>
        <w:r w:rsidR="00875A24" w:rsidRPr="0003698C">
          <w:rPr>
            <w:rStyle w:val="Hyperlink"/>
            <w:noProof/>
          </w:rPr>
          <w:t>IPPT-FUN-REQ-304265/A-Local Handler</w:t>
        </w:r>
        <w:r w:rsidR="00875A24">
          <w:rPr>
            <w:noProof/>
            <w:webHidden/>
          </w:rPr>
          <w:tab/>
        </w:r>
        <w:r w:rsidR="00875A24">
          <w:rPr>
            <w:noProof/>
            <w:webHidden/>
          </w:rPr>
          <w:fldChar w:fldCharType="begin"/>
        </w:r>
        <w:r w:rsidR="00875A24">
          <w:rPr>
            <w:noProof/>
            <w:webHidden/>
          </w:rPr>
          <w:instrText xml:space="preserve"> PAGEREF _Toc523824701 \h </w:instrText>
        </w:r>
        <w:r w:rsidR="00875A24">
          <w:rPr>
            <w:noProof/>
            <w:webHidden/>
          </w:rPr>
        </w:r>
        <w:r w:rsidR="00875A24">
          <w:rPr>
            <w:noProof/>
            <w:webHidden/>
          </w:rPr>
          <w:fldChar w:fldCharType="separate"/>
        </w:r>
        <w:r w:rsidR="00875A24">
          <w:rPr>
            <w:noProof/>
            <w:webHidden/>
          </w:rPr>
          <w:t>8</w:t>
        </w:r>
        <w:r w:rsidR="00875A24">
          <w:rPr>
            <w:noProof/>
            <w:webHidden/>
          </w:rPr>
          <w:fldChar w:fldCharType="end"/>
        </w:r>
      </w:hyperlink>
    </w:p>
    <w:p w14:paraId="28ED6077"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02" w:history="1">
        <w:r w:rsidR="00875A24" w:rsidRPr="0003698C">
          <w:rPr>
            <w:rStyle w:val="Hyperlink"/>
            <w:noProof/>
          </w:rPr>
          <w:t>3.1.1</w:t>
        </w:r>
        <w:r w:rsidR="00875A24">
          <w:rPr>
            <w:rFonts w:asciiTheme="minorHAnsi" w:eastAsiaTheme="minorEastAsia" w:hAnsiTheme="minorHAnsi" w:cstheme="minorBidi"/>
            <w:noProof/>
            <w:sz w:val="22"/>
            <w:szCs w:val="22"/>
          </w:rPr>
          <w:tab/>
        </w:r>
        <w:r w:rsidR="00875A24" w:rsidRPr="0003698C">
          <w:rPr>
            <w:rStyle w:val="Hyperlink"/>
            <w:noProof/>
          </w:rPr>
          <w:t>Requirements</w:t>
        </w:r>
        <w:r w:rsidR="00875A24">
          <w:rPr>
            <w:noProof/>
            <w:webHidden/>
          </w:rPr>
          <w:tab/>
        </w:r>
        <w:r w:rsidR="00875A24">
          <w:rPr>
            <w:noProof/>
            <w:webHidden/>
          </w:rPr>
          <w:fldChar w:fldCharType="begin"/>
        </w:r>
        <w:r w:rsidR="00875A24">
          <w:rPr>
            <w:noProof/>
            <w:webHidden/>
          </w:rPr>
          <w:instrText xml:space="preserve"> PAGEREF _Toc523824702 \h </w:instrText>
        </w:r>
        <w:r w:rsidR="00875A24">
          <w:rPr>
            <w:noProof/>
            <w:webHidden/>
          </w:rPr>
        </w:r>
        <w:r w:rsidR="00875A24">
          <w:rPr>
            <w:noProof/>
            <w:webHidden/>
          </w:rPr>
          <w:fldChar w:fldCharType="separate"/>
        </w:r>
        <w:r w:rsidR="00875A24">
          <w:rPr>
            <w:noProof/>
            <w:webHidden/>
          </w:rPr>
          <w:t>8</w:t>
        </w:r>
        <w:r w:rsidR="00875A24">
          <w:rPr>
            <w:noProof/>
            <w:webHidden/>
          </w:rPr>
          <w:fldChar w:fldCharType="end"/>
        </w:r>
      </w:hyperlink>
    </w:p>
    <w:p w14:paraId="359A869B"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03" w:history="1">
        <w:r w:rsidR="00875A24" w:rsidRPr="0003698C">
          <w:rPr>
            <w:rStyle w:val="Hyperlink"/>
            <w:noProof/>
          </w:rPr>
          <w:t>3.1.2</w:t>
        </w:r>
        <w:r w:rsidR="00875A24">
          <w:rPr>
            <w:rFonts w:asciiTheme="minorHAnsi" w:eastAsiaTheme="minorEastAsia" w:hAnsiTheme="minorHAnsi" w:cstheme="minorBidi"/>
            <w:noProof/>
            <w:sz w:val="22"/>
            <w:szCs w:val="22"/>
          </w:rPr>
          <w:tab/>
        </w:r>
        <w:r w:rsidR="00875A24" w:rsidRPr="0003698C">
          <w:rPr>
            <w:rStyle w:val="Hyperlink"/>
            <w:noProof/>
          </w:rPr>
          <w:t>Use Cases</w:t>
        </w:r>
        <w:r w:rsidR="00875A24">
          <w:rPr>
            <w:noProof/>
            <w:webHidden/>
          </w:rPr>
          <w:tab/>
        </w:r>
        <w:r w:rsidR="00875A24">
          <w:rPr>
            <w:noProof/>
            <w:webHidden/>
          </w:rPr>
          <w:fldChar w:fldCharType="begin"/>
        </w:r>
        <w:r w:rsidR="00875A24">
          <w:rPr>
            <w:noProof/>
            <w:webHidden/>
          </w:rPr>
          <w:instrText xml:space="preserve"> PAGEREF _Toc523824703 \h </w:instrText>
        </w:r>
        <w:r w:rsidR="00875A24">
          <w:rPr>
            <w:noProof/>
            <w:webHidden/>
          </w:rPr>
        </w:r>
        <w:r w:rsidR="00875A24">
          <w:rPr>
            <w:noProof/>
            <w:webHidden/>
          </w:rPr>
          <w:fldChar w:fldCharType="separate"/>
        </w:r>
        <w:r w:rsidR="00875A24">
          <w:rPr>
            <w:noProof/>
            <w:webHidden/>
          </w:rPr>
          <w:t>8</w:t>
        </w:r>
        <w:r w:rsidR="00875A24">
          <w:rPr>
            <w:noProof/>
            <w:webHidden/>
          </w:rPr>
          <w:fldChar w:fldCharType="end"/>
        </w:r>
      </w:hyperlink>
    </w:p>
    <w:p w14:paraId="042AA5D4"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04" w:history="1">
        <w:r w:rsidR="00875A24" w:rsidRPr="0003698C">
          <w:rPr>
            <w:rStyle w:val="Hyperlink"/>
            <w:noProof/>
          </w:rPr>
          <w:t>3.1.3</w:t>
        </w:r>
        <w:r w:rsidR="00875A24">
          <w:rPr>
            <w:rFonts w:asciiTheme="minorHAnsi" w:eastAsiaTheme="minorEastAsia" w:hAnsiTheme="minorHAnsi" w:cstheme="minorBidi"/>
            <w:noProof/>
            <w:sz w:val="22"/>
            <w:szCs w:val="22"/>
          </w:rPr>
          <w:tab/>
        </w:r>
        <w:r w:rsidR="00875A24" w:rsidRPr="0003698C">
          <w:rPr>
            <w:rStyle w:val="Hyperlink"/>
            <w:noProof/>
          </w:rPr>
          <w:t>White Box View</w:t>
        </w:r>
        <w:r w:rsidR="00875A24">
          <w:rPr>
            <w:noProof/>
            <w:webHidden/>
          </w:rPr>
          <w:tab/>
        </w:r>
        <w:r w:rsidR="00875A24">
          <w:rPr>
            <w:noProof/>
            <w:webHidden/>
          </w:rPr>
          <w:fldChar w:fldCharType="begin"/>
        </w:r>
        <w:r w:rsidR="00875A24">
          <w:rPr>
            <w:noProof/>
            <w:webHidden/>
          </w:rPr>
          <w:instrText xml:space="preserve"> PAGEREF _Toc523824704 \h </w:instrText>
        </w:r>
        <w:r w:rsidR="00875A24">
          <w:rPr>
            <w:noProof/>
            <w:webHidden/>
          </w:rPr>
        </w:r>
        <w:r w:rsidR="00875A24">
          <w:rPr>
            <w:noProof/>
            <w:webHidden/>
          </w:rPr>
          <w:fldChar w:fldCharType="separate"/>
        </w:r>
        <w:r w:rsidR="00875A24">
          <w:rPr>
            <w:noProof/>
            <w:webHidden/>
          </w:rPr>
          <w:t>9</w:t>
        </w:r>
        <w:r w:rsidR="00875A24">
          <w:rPr>
            <w:noProof/>
            <w:webHidden/>
          </w:rPr>
          <w:fldChar w:fldCharType="end"/>
        </w:r>
      </w:hyperlink>
    </w:p>
    <w:p w14:paraId="73286E5C"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705" w:history="1">
        <w:r w:rsidR="00875A24" w:rsidRPr="0003698C">
          <w:rPr>
            <w:rStyle w:val="Hyperlink"/>
            <w:noProof/>
          </w:rPr>
          <w:t>3.2</w:t>
        </w:r>
        <w:r w:rsidR="00875A24">
          <w:rPr>
            <w:rFonts w:asciiTheme="minorHAnsi" w:eastAsiaTheme="minorEastAsia" w:hAnsiTheme="minorHAnsi" w:cstheme="minorBidi"/>
            <w:i w:val="0"/>
            <w:noProof/>
            <w:sz w:val="22"/>
            <w:szCs w:val="22"/>
          </w:rPr>
          <w:tab/>
        </w:r>
        <w:r w:rsidR="00875A24" w:rsidRPr="0003698C">
          <w:rPr>
            <w:rStyle w:val="Hyperlink"/>
            <w:noProof/>
          </w:rPr>
          <w:t>IPPT-FUN-REQ-304260/A-Central Handler</w:t>
        </w:r>
        <w:r w:rsidR="00875A24">
          <w:rPr>
            <w:noProof/>
            <w:webHidden/>
          </w:rPr>
          <w:tab/>
        </w:r>
        <w:r w:rsidR="00875A24">
          <w:rPr>
            <w:noProof/>
            <w:webHidden/>
          </w:rPr>
          <w:fldChar w:fldCharType="begin"/>
        </w:r>
        <w:r w:rsidR="00875A24">
          <w:rPr>
            <w:noProof/>
            <w:webHidden/>
          </w:rPr>
          <w:instrText xml:space="preserve"> PAGEREF _Toc523824705 \h </w:instrText>
        </w:r>
        <w:r w:rsidR="00875A24">
          <w:rPr>
            <w:noProof/>
            <w:webHidden/>
          </w:rPr>
        </w:r>
        <w:r w:rsidR="00875A24">
          <w:rPr>
            <w:noProof/>
            <w:webHidden/>
          </w:rPr>
          <w:fldChar w:fldCharType="separate"/>
        </w:r>
        <w:r w:rsidR="00875A24">
          <w:rPr>
            <w:noProof/>
            <w:webHidden/>
          </w:rPr>
          <w:t>11</w:t>
        </w:r>
        <w:r w:rsidR="00875A24">
          <w:rPr>
            <w:noProof/>
            <w:webHidden/>
          </w:rPr>
          <w:fldChar w:fldCharType="end"/>
        </w:r>
      </w:hyperlink>
    </w:p>
    <w:p w14:paraId="711EB009"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06" w:history="1">
        <w:r w:rsidR="00875A24" w:rsidRPr="0003698C">
          <w:rPr>
            <w:rStyle w:val="Hyperlink"/>
            <w:noProof/>
          </w:rPr>
          <w:t>3.2.1</w:t>
        </w:r>
        <w:r w:rsidR="00875A24">
          <w:rPr>
            <w:rFonts w:asciiTheme="minorHAnsi" w:eastAsiaTheme="minorEastAsia" w:hAnsiTheme="minorHAnsi" w:cstheme="minorBidi"/>
            <w:noProof/>
            <w:sz w:val="22"/>
            <w:szCs w:val="22"/>
          </w:rPr>
          <w:tab/>
        </w:r>
        <w:r w:rsidR="00875A24" w:rsidRPr="0003698C">
          <w:rPr>
            <w:rStyle w:val="Hyperlink"/>
            <w:noProof/>
          </w:rPr>
          <w:t>Requirements</w:t>
        </w:r>
        <w:r w:rsidR="00875A24">
          <w:rPr>
            <w:noProof/>
            <w:webHidden/>
          </w:rPr>
          <w:tab/>
        </w:r>
        <w:r w:rsidR="00875A24">
          <w:rPr>
            <w:noProof/>
            <w:webHidden/>
          </w:rPr>
          <w:fldChar w:fldCharType="begin"/>
        </w:r>
        <w:r w:rsidR="00875A24">
          <w:rPr>
            <w:noProof/>
            <w:webHidden/>
          </w:rPr>
          <w:instrText xml:space="preserve"> PAGEREF _Toc523824706 \h </w:instrText>
        </w:r>
        <w:r w:rsidR="00875A24">
          <w:rPr>
            <w:noProof/>
            <w:webHidden/>
          </w:rPr>
        </w:r>
        <w:r w:rsidR="00875A24">
          <w:rPr>
            <w:noProof/>
            <w:webHidden/>
          </w:rPr>
          <w:fldChar w:fldCharType="separate"/>
        </w:r>
        <w:r w:rsidR="00875A24">
          <w:rPr>
            <w:noProof/>
            <w:webHidden/>
          </w:rPr>
          <w:t>11</w:t>
        </w:r>
        <w:r w:rsidR="00875A24">
          <w:rPr>
            <w:noProof/>
            <w:webHidden/>
          </w:rPr>
          <w:fldChar w:fldCharType="end"/>
        </w:r>
      </w:hyperlink>
    </w:p>
    <w:p w14:paraId="415449C6"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07" w:history="1">
        <w:r w:rsidR="00875A24" w:rsidRPr="0003698C">
          <w:rPr>
            <w:rStyle w:val="Hyperlink"/>
            <w:noProof/>
          </w:rPr>
          <w:t>3.2.2</w:t>
        </w:r>
        <w:r w:rsidR="00875A24">
          <w:rPr>
            <w:rFonts w:asciiTheme="minorHAnsi" w:eastAsiaTheme="minorEastAsia" w:hAnsiTheme="minorHAnsi" w:cstheme="minorBidi"/>
            <w:noProof/>
            <w:sz w:val="22"/>
            <w:szCs w:val="22"/>
          </w:rPr>
          <w:tab/>
        </w:r>
        <w:r w:rsidR="00875A24" w:rsidRPr="0003698C">
          <w:rPr>
            <w:rStyle w:val="Hyperlink"/>
            <w:noProof/>
          </w:rPr>
          <w:t>Use Cases</w:t>
        </w:r>
        <w:r w:rsidR="00875A24">
          <w:rPr>
            <w:noProof/>
            <w:webHidden/>
          </w:rPr>
          <w:tab/>
        </w:r>
        <w:r w:rsidR="00875A24">
          <w:rPr>
            <w:noProof/>
            <w:webHidden/>
          </w:rPr>
          <w:fldChar w:fldCharType="begin"/>
        </w:r>
        <w:r w:rsidR="00875A24">
          <w:rPr>
            <w:noProof/>
            <w:webHidden/>
          </w:rPr>
          <w:instrText xml:space="preserve"> PAGEREF _Toc523824707 \h </w:instrText>
        </w:r>
        <w:r w:rsidR="00875A24">
          <w:rPr>
            <w:noProof/>
            <w:webHidden/>
          </w:rPr>
        </w:r>
        <w:r w:rsidR="00875A24">
          <w:rPr>
            <w:noProof/>
            <w:webHidden/>
          </w:rPr>
          <w:fldChar w:fldCharType="separate"/>
        </w:r>
        <w:r w:rsidR="00875A24">
          <w:rPr>
            <w:noProof/>
            <w:webHidden/>
          </w:rPr>
          <w:t>13</w:t>
        </w:r>
        <w:r w:rsidR="00875A24">
          <w:rPr>
            <w:noProof/>
            <w:webHidden/>
          </w:rPr>
          <w:fldChar w:fldCharType="end"/>
        </w:r>
      </w:hyperlink>
    </w:p>
    <w:p w14:paraId="599EF82F"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08" w:history="1">
        <w:r w:rsidR="00875A24" w:rsidRPr="0003698C">
          <w:rPr>
            <w:rStyle w:val="Hyperlink"/>
            <w:noProof/>
          </w:rPr>
          <w:t>3.2.3</w:t>
        </w:r>
        <w:r w:rsidR="00875A24">
          <w:rPr>
            <w:rFonts w:asciiTheme="minorHAnsi" w:eastAsiaTheme="minorEastAsia" w:hAnsiTheme="minorHAnsi" w:cstheme="minorBidi"/>
            <w:noProof/>
            <w:sz w:val="22"/>
            <w:szCs w:val="22"/>
          </w:rPr>
          <w:tab/>
        </w:r>
        <w:r w:rsidR="00875A24" w:rsidRPr="0003698C">
          <w:rPr>
            <w:rStyle w:val="Hyperlink"/>
            <w:noProof/>
          </w:rPr>
          <w:t>White Box View</w:t>
        </w:r>
        <w:r w:rsidR="00875A24">
          <w:rPr>
            <w:noProof/>
            <w:webHidden/>
          </w:rPr>
          <w:tab/>
        </w:r>
        <w:r w:rsidR="00875A24">
          <w:rPr>
            <w:noProof/>
            <w:webHidden/>
          </w:rPr>
          <w:fldChar w:fldCharType="begin"/>
        </w:r>
        <w:r w:rsidR="00875A24">
          <w:rPr>
            <w:noProof/>
            <w:webHidden/>
          </w:rPr>
          <w:instrText xml:space="preserve"> PAGEREF _Toc523824708 \h </w:instrText>
        </w:r>
        <w:r w:rsidR="00875A24">
          <w:rPr>
            <w:noProof/>
            <w:webHidden/>
          </w:rPr>
        </w:r>
        <w:r w:rsidR="00875A24">
          <w:rPr>
            <w:noProof/>
            <w:webHidden/>
          </w:rPr>
          <w:fldChar w:fldCharType="separate"/>
        </w:r>
        <w:r w:rsidR="00875A24">
          <w:rPr>
            <w:noProof/>
            <w:webHidden/>
          </w:rPr>
          <w:t>13</w:t>
        </w:r>
        <w:r w:rsidR="00875A24">
          <w:rPr>
            <w:noProof/>
            <w:webHidden/>
          </w:rPr>
          <w:fldChar w:fldCharType="end"/>
        </w:r>
      </w:hyperlink>
    </w:p>
    <w:p w14:paraId="42A41950"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709" w:history="1">
        <w:r w:rsidR="00875A24" w:rsidRPr="0003698C">
          <w:rPr>
            <w:rStyle w:val="Hyperlink"/>
            <w:noProof/>
          </w:rPr>
          <w:t>3.3</w:t>
        </w:r>
        <w:r w:rsidR="00875A24">
          <w:rPr>
            <w:rFonts w:asciiTheme="minorHAnsi" w:eastAsiaTheme="minorEastAsia" w:hAnsiTheme="minorHAnsi" w:cstheme="minorBidi"/>
            <w:i w:val="0"/>
            <w:noProof/>
            <w:sz w:val="22"/>
            <w:szCs w:val="22"/>
          </w:rPr>
          <w:tab/>
        </w:r>
        <w:r w:rsidR="00875A24" w:rsidRPr="0003698C">
          <w:rPr>
            <w:rStyle w:val="Hyperlink"/>
            <w:noProof/>
          </w:rPr>
          <w:t>IPPT-FUN-REQ-304267/A-IPPT Performance</w:t>
        </w:r>
        <w:r w:rsidR="00875A24">
          <w:rPr>
            <w:noProof/>
            <w:webHidden/>
          </w:rPr>
          <w:tab/>
        </w:r>
        <w:r w:rsidR="00875A24">
          <w:rPr>
            <w:noProof/>
            <w:webHidden/>
          </w:rPr>
          <w:fldChar w:fldCharType="begin"/>
        </w:r>
        <w:r w:rsidR="00875A24">
          <w:rPr>
            <w:noProof/>
            <w:webHidden/>
          </w:rPr>
          <w:instrText xml:space="preserve"> PAGEREF _Toc523824709 \h </w:instrText>
        </w:r>
        <w:r w:rsidR="00875A24">
          <w:rPr>
            <w:noProof/>
            <w:webHidden/>
          </w:rPr>
        </w:r>
        <w:r w:rsidR="00875A24">
          <w:rPr>
            <w:noProof/>
            <w:webHidden/>
          </w:rPr>
          <w:fldChar w:fldCharType="separate"/>
        </w:r>
        <w:r w:rsidR="00875A24">
          <w:rPr>
            <w:noProof/>
            <w:webHidden/>
          </w:rPr>
          <w:t>14</w:t>
        </w:r>
        <w:r w:rsidR="00875A24">
          <w:rPr>
            <w:noProof/>
            <w:webHidden/>
          </w:rPr>
          <w:fldChar w:fldCharType="end"/>
        </w:r>
      </w:hyperlink>
    </w:p>
    <w:p w14:paraId="2C6BDDAB"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10" w:history="1">
        <w:r w:rsidR="00875A24" w:rsidRPr="0003698C">
          <w:rPr>
            <w:rStyle w:val="Hyperlink"/>
            <w:noProof/>
          </w:rPr>
          <w:t>3.3.1</w:t>
        </w:r>
        <w:r w:rsidR="00875A24">
          <w:rPr>
            <w:rFonts w:asciiTheme="minorHAnsi" w:eastAsiaTheme="minorEastAsia" w:hAnsiTheme="minorHAnsi" w:cstheme="minorBidi"/>
            <w:noProof/>
            <w:sz w:val="22"/>
            <w:szCs w:val="22"/>
          </w:rPr>
          <w:tab/>
        </w:r>
        <w:r w:rsidR="00875A24" w:rsidRPr="0003698C">
          <w:rPr>
            <w:rStyle w:val="Hyperlink"/>
            <w:noProof/>
          </w:rPr>
          <w:t>Requirements</w:t>
        </w:r>
        <w:r w:rsidR="00875A24">
          <w:rPr>
            <w:noProof/>
            <w:webHidden/>
          </w:rPr>
          <w:tab/>
        </w:r>
        <w:r w:rsidR="00875A24">
          <w:rPr>
            <w:noProof/>
            <w:webHidden/>
          </w:rPr>
          <w:fldChar w:fldCharType="begin"/>
        </w:r>
        <w:r w:rsidR="00875A24">
          <w:rPr>
            <w:noProof/>
            <w:webHidden/>
          </w:rPr>
          <w:instrText xml:space="preserve"> PAGEREF _Toc523824710 \h </w:instrText>
        </w:r>
        <w:r w:rsidR="00875A24">
          <w:rPr>
            <w:noProof/>
            <w:webHidden/>
          </w:rPr>
        </w:r>
        <w:r w:rsidR="00875A24">
          <w:rPr>
            <w:noProof/>
            <w:webHidden/>
          </w:rPr>
          <w:fldChar w:fldCharType="separate"/>
        </w:r>
        <w:r w:rsidR="00875A24">
          <w:rPr>
            <w:noProof/>
            <w:webHidden/>
          </w:rPr>
          <w:t>14</w:t>
        </w:r>
        <w:r w:rsidR="00875A24">
          <w:rPr>
            <w:noProof/>
            <w:webHidden/>
          </w:rPr>
          <w:fldChar w:fldCharType="end"/>
        </w:r>
      </w:hyperlink>
    </w:p>
    <w:p w14:paraId="4123A729"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11" w:history="1">
        <w:r w:rsidR="00875A24" w:rsidRPr="0003698C">
          <w:rPr>
            <w:rStyle w:val="Hyperlink"/>
            <w:noProof/>
          </w:rPr>
          <w:t>3.3.2</w:t>
        </w:r>
        <w:r w:rsidR="00875A24">
          <w:rPr>
            <w:rFonts w:asciiTheme="minorHAnsi" w:eastAsiaTheme="minorEastAsia" w:hAnsiTheme="minorHAnsi" w:cstheme="minorBidi"/>
            <w:noProof/>
            <w:sz w:val="22"/>
            <w:szCs w:val="22"/>
          </w:rPr>
          <w:tab/>
        </w:r>
        <w:r w:rsidR="00875A24" w:rsidRPr="0003698C">
          <w:rPr>
            <w:rStyle w:val="Hyperlink"/>
            <w:noProof/>
          </w:rPr>
          <w:t>Use Cases</w:t>
        </w:r>
        <w:r w:rsidR="00875A24">
          <w:rPr>
            <w:noProof/>
            <w:webHidden/>
          </w:rPr>
          <w:tab/>
        </w:r>
        <w:r w:rsidR="00875A24">
          <w:rPr>
            <w:noProof/>
            <w:webHidden/>
          </w:rPr>
          <w:fldChar w:fldCharType="begin"/>
        </w:r>
        <w:r w:rsidR="00875A24">
          <w:rPr>
            <w:noProof/>
            <w:webHidden/>
          </w:rPr>
          <w:instrText xml:space="preserve"> PAGEREF _Toc523824711 \h </w:instrText>
        </w:r>
        <w:r w:rsidR="00875A24">
          <w:rPr>
            <w:noProof/>
            <w:webHidden/>
          </w:rPr>
        </w:r>
        <w:r w:rsidR="00875A24">
          <w:rPr>
            <w:noProof/>
            <w:webHidden/>
          </w:rPr>
          <w:fldChar w:fldCharType="separate"/>
        </w:r>
        <w:r w:rsidR="00875A24">
          <w:rPr>
            <w:noProof/>
            <w:webHidden/>
          </w:rPr>
          <w:t>14</w:t>
        </w:r>
        <w:r w:rsidR="00875A24">
          <w:rPr>
            <w:noProof/>
            <w:webHidden/>
          </w:rPr>
          <w:fldChar w:fldCharType="end"/>
        </w:r>
      </w:hyperlink>
    </w:p>
    <w:p w14:paraId="0FD0B906"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12" w:history="1">
        <w:r w:rsidR="00875A24" w:rsidRPr="0003698C">
          <w:rPr>
            <w:rStyle w:val="Hyperlink"/>
            <w:noProof/>
          </w:rPr>
          <w:t>3.3.3</w:t>
        </w:r>
        <w:r w:rsidR="00875A24">
          <w:rPr>
            <w:rFonts w:asciiTheme="minorHAnsi" w:eastAsiaTheme="minorEastAsia" w:hAnsiTheme="minorHAnsi" w:cstheme="minorBidi"/>
            <w:noProof/>
            <w:sz w:val="22"/>
            <w:szCs w:val="22"/>
          </w:rPr>
          <w:tab/>
        </w:r>
        <w:r w:rsidR="00875A24" w:rsidRPr="0003698C">
          <w:rPr>
            <w:rStyle w:val="Hyperlink"/>
            <w:noProof/>
          </w:rPr>
          <w:t>White Box View</w:t>
        </w:r>
        <w:r w:rsidR="00875A24">
          <w:rPr>
            <w:noProof/>
            <w:webHidden/>
          </w:rPr>
          <w:tab/>
        </w:r>
        <w:r w:rsidR="00875A24">
          <w:rPr>
            <w:noProof/>
            <w:webHidden/>
          </w:rPr>
          <w:fldChar w:fldCharType="begin"/>
        </w:r>
        <w:r w:rsidR="00875A24">
          <w:rPr>
            <w:noProof/>
            <w:webHidden/>
          </w:rPr>
          <w:instrText xml:space="preserve"> PAGEREF _Toc523824712 \h </w:instrText>
        </w:r>
        <w:r w:rsidR="00875A24">
          <w:rPr>
            <w:noProof/>
            <w:webHidden/>
          </w:rPr>
        </w:r>
        <w:r w:rsidR="00875A24">
          <w:rPr>
            <w:noProof/>
            <w:webHidden/>
          </w:rPr>
          <w:fldChar w:fldCharType="separate"/>
        </w:r>
        <w:r w:rsidR="00875A24">
          <w:rPr>
            <w:noProof/>
            <w:webHidden/>
          </w:rPr>
          <w:t>14</w:t>
        </w:r>
        <w:r w:rsidR="00875A24">
          <w:rPr>
            <w:noProof/>
            <w:webHidden/>
          </w:rPr>
          <w:fldChar w:fldCharType="end"/>
        </w:r>
      </w:hyperlink>
    </w:p>
    <w:p w14:paraId="5556C896" w14:textId="77777777" w:rsidR="00875A24" w:rsidRDefault="00936B2E">
      <w:pPr>
        <w:pStyle w:val="TOC2"/>
        <w:tabs>
          <w:tab w:val="left" w:pos="880"/>
          <w:tab w:val="right" w:leader="dot" w:pos="11107"/>
        </w:tabs>
        <w:rPr>
          <w:rFonts w:asciiTheme="minorHAnsi" w:eastAsiaTheme="minorEastAsia" w:hAnsiTheme="minorHAnsi" w:cstheme="minorBidi"/>
          <w:i w:val="0"/>
          <w:noProof/>
          <w:sz w:val="22"/>
          <w:szCs w:val="22"/>
        </w:rPr>
      </w:pPr>
      <w:hyperlink w:anchor="_Toc523824713" w:history="1">
        <w:r w:rsidR="00875A24" w:rsidRPr="0003698C">
          <w:rPr>
            <w:rStyle w:val="Hyperlink"/>
            <w:noProof/>
          </w:rPr>
          <w:t>3.4</w:t>
        </w:r>
        <w:r w:rsidR="00875A24">
          <w:rPr>
            <w:rFonts w:asciiTheme="minorHAnsi" w:eastAsiaTheme="minorEastAsia" w:hAnsiTheme="minorHAnsi" w:cstheme="minorBidi"/>
            <w:i w:val="0"/>
            <w:noProof/>
            <w:sz w:val="22"/>
            <w:szCs w:val="22"/>
          </w:rPr>
          <w:tab/>
        </w:r>
        <w:r w:rsidR="00875A24" w:rsidRPr="0003698C">
          <w:rPr>
            <w:rStyle w:val="Hyperlink"/>
            <w:noProof/>
          </w:rPr>
          <w:t>IPPT-FUN-REQ-304268/A-IPPT Configuration</w:t>
        </w:r>
        <w:r w:rsidR="00875A24">
          <w:rPr>
            <w:noProof/>
            <w:webHidden/>
          </w:rPr>
          <w:tab/>
        </w:r>
        <w:r w:rsidR="00875A24">
          <w:rPr>
            <w:noProof/>
            <w:webHidden/>
          </w:rPr>
          <w:fldChar w:fldCharType="begin"/>
        </w:r>
        <w:r w:rsidR="00875A24">
          <w:rPr>
            <w:noProof/>
            <w:webHidden/>
          </w:rPr>
          <w:instrText xml:space="preserve"> PAGEREF _Toc523824713 \h </w:instrText>
        </w:r>
        <w:r w:rsidR="00875A24">
          <w:rPr>
            <w:noProof/>
            <w:webHidden/>
          </w:rPr>
        </w:r>
        <w:r w:rsidR="00875A24">
          <w:rPr>
            <w:noProof/>
            <w:webHidden/>
          </w:rPr>
          <w:fldChar w:fldCharType="separate"/>
        </w:r>
        <w:r w:rsidR="00875A24">
          <w:rPr>
            <w:noProof/>
            <w:webHidden/>
          </w:rPr>
          <w:t>15</w:t>
        </w:r>
        <w:r w:rsidR="00875A24">
          <w:rPr>
            <w:noProof/>
            <w:webHidden/>
          </w:rPr>
          <w:fldChar w:fldCharType="end"/>
        </w:r>
      </w:hyperlink>
    </w:p>
    <w:p w14:paraId="7D59FF2D"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14" w:history="1">
        <w:r w:rsidR="00875A24" w:rsidRPr="0003698C">
          <w:rPr>
            <w:rStyle w:val="Hyperlink"/>
            <w:noProof/>
          </w:rPr>
          <w:t>3.4.1</w:t>
        </w:r>
        <w:r w:rsidR="00875A24">
          <w:rPr>
            <w:rFonts w:asciiTheme="minorHAnsi" w:eastAsiaTheme="minorEastAsia" w:hAnsiTheme="minorHAnsi" w:cstheme="minorBidi"/>
            <w:noProof/>
            <w:sz w:val="22"/>
            <w:szCs w:val="22"/>
          </w:rPr>
          <w:tab/>
        </w:r>
        <w:r w:rsidR="00875A24" w:rsidRPr="0003698C">
          <w:rPr>
            <w:rStyle w:val="Hyperlink"/>
            <w:noProof/>
          </w:rPr>
          <w:t>Requirements</w:t>
        </w:r>
        <w:r w:rsidR="00875A24">
          <w:rPr>
            <w:noProof/>
            <w:webHidden/>
          </w:rPr>
          <w:tab/>
        </w:r>
        <w:r w:rsidR="00875A24">
          <w:rPr>
            <w:noProof/>
            <w:webHidden/>
          </w:rPr>
          <w:fldChar w:fldCharType="begin"/>
        </w:r>
        <w:r w:rsidR="00875A24">
          <w:rPr>
            <w:noProof/>
            <w:webHidden/>
          </w:rPr>
          <w:instrText xml:space="preserve"> PAGEREF _Toc523824714 \h </w:instrText>
        </w:r>
        <w:r w:rsidR="00875A24">
          <w:rPr>
            <w:noProof/>
            <w:webHidden/>
          </w:rPr>
        </w:r>
        <w:r w:rsidR="00875A24">
          <w:rPr>
            <w:noProof/>
            <w:webHidden/>
          </w:rPr>
          <w:fldChar w:fldCharType="separate"/>
        </w:r>
        <w:r w:rsidR="00875A24">
          <w:rPr>
            <w:noProof/>
            <w:webHidden/>
          </w:rPr>
          <w:t>15</w:t>
        </w:r>
        <w:r w:rsidR="00875A24">
          <w:rPr>
            <w:noProof/>
            <w:webHidden/>
          </w:rPr>
          <w:fldChar w:fldCharType="end"/>
        </w:r>
      </w:hyperlink>
    </w:p>
    <w:p w14:paraId="009F55A4"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15" w:history="1">
        <w:r w:rsidR="00875A24" w:rsidRPr="0003698C">
          <w:rPr>
            <w:rStyle w:val="Hyperlink"/>
            <w:noProof/>
          </w:rPr>
          <w:t>3.4.2</w:t>
        </w:r>
        <w:r w:rsidR="00875A24">
          <w:rPr>
            <w:rFonts w:asciiTheme="minorHAnsi" w:eastAsiaTheme="minorEastAsia" w:hAnsiTheme="minorHAnsi" w:cstheme="minorBidi"/>
            <w:noProof/>
            <w:sz w:val="22"/>
            <w:szCs w:val="22"/>
          </w:rPr>
          <w:tab/>
        </w:r>
        <w:r w:rsidR="00875A24" w:rsidRPr="0003698C">
          <w:rPr>
            <w:rStyle w:val="Hyperlink"/>
            <w:noProof/>
          </w:rPr>
          <w:t>Use Cases</w:t>
        </w:r>
        <w:r w:rsidR="00875A24">
          <w:rPr>
            <w:noProof/>
            <w:webHidden/>
          </w:rPr>
          <w:tab/>
        </w:r>
        <w:r w:rsidR="00875A24">
          <w:rPr>
            <w:noProof/>
            <w:webHidden/>
          </w:rPr>
          <w:fldChar w:fldCharType="begin"/>
        </w:r>
        <w:r w:rsidR="00875A24">
          <w:rPr>
            <w:noProof/>
            <w:webHidden/>
          </w:rPr>
          <w:instrText xml:space="preserve"> PAGEREF _Toc523824715 \h </w:instrText>
        </w:r>
        <w:r w:rsidR="00875A24">
          <w:rPr>
            <w:noProof/>
            <w:webHidden/>
          </w:rPr>
        </w:r>
        <w:r w:rsidR="00875A24">
          <w:rPr>
            <w:noProof/>
            <w:webHidden/>
          </w:rPr>
          <w:fldChar w:fldCharType="separate"/>
        </w:r>
        <w:r w:rsidR="00875A24">
          <w:rPr>
            <w:noProof/>
            <w:webHidden/>
          </w:rPr>
          <w:t>15</w:t>
        </w:r>
        <w:r w:rsidR="00875A24">
          <w:rPr>
            <w:noProof/>
            <w:webHidden/>
          </w:rPr>
          <w:fldChar w:fldCharType="end"/>
        </w:r>
      </w:hyperlink>
    </w:p>
    <w:p w14:paraId="7BA52474" w14:textId="77777777" w:rsidR="00875A24" w:rsidRDefault="00936B2E">
      <w:pPr>
        <w:pStyle w:val="TOC3"/>
        <w:tabs>
          <w:tab w:val="left" w:pos="1100"/>
          <w:tab w:val="right" w:leader="dot" w:pos="11107"/>
        </w:tabs>
        <w:rPr>
          <w:rFonts w:asciiTheme="minorHAnsi" w:eastAsiaTheme="minorEastAsia" w:hAnsiTheme="minorHAnsi" w:cstheme="minorBidi"/>
          <w:noProof/>
          <w:sz w:val="22"/>
          <w:szCs w:val="22"/>
        </w:rPr>
      </w:pPr>
      <w:hyperlink w:anchor="_Toc523824716" w:history="1">
        <w:r w:rsidR="00875A24" w:rsidRPr="0003698C">
          <w:rPr>
            <w:rStyle w:val="Hyperlink"/>
            <w:noProof/>
          </w:rPr>
          <w:t>3.4.3</w:t>
        </w:r>
        <w:r w:rsidR="00875A24">
          <w:rPr>
            <w:rFonts w:asciiTheme="minorHAnsi" w:eastAsiaTheme="minorEastAsia" w:hAnsiTheme="minorHAnsi" w:cstheme="minorBidi"/>
            <w:noProof/>
            <w:sz w:val="22"/>
            <w:szCs w:val="22"/>
          </w:rPr>
          <w:tab/>
        </w:r>
        <w:r w:rsidR="00875A24" w:rsidRPr="0003698C">
          <w:rPr>
            <w:rStyle w:val="Hyperlink"/>
            <w:noProof/>
          </w:rPr>
          <w:t>White Box View</w:t>
        </w:r>
        <w:r w:rsidR="00875A24">
          <w:rPr>
            <w:noProof/>
            <w:webHidden/>
          </w:rPr>
          <w:tab/>
        </w:r>
        <w:r w:rsidR="00875A24">
          <w:rPr>
            <w:noProof/>
            <w:webHidden/>
          </w:rPr>
          <w:fldChar w:fldCharType="begin"/>
        </w:r>
        <w:r w:rsidR="00875A24">
          <w:rPr>
            <w:noProof/>
            <w:webHidden/>
          </w:rPr>
          <w:instrText xml:space="preserve"> PAGEREF _Toc523824716 \h </w:instrText>
        </w:r>
        <w:r w:rsidR="00875A24">
          <w:rPr>
            <w:noProof/>
            <w:webHidden/>
          </w:rPr>
        </w:r>
        <w:r w:rsidR="00875A24">
          <w:rPr>
            <w:noProof/>
            <w:webHidden/>
          </w:rPr>
          <w:fldChar w:fldCharType="separate"/>
        </w:r>
        <w:r w:rsidR="00875A24">
          <w:rPr>
            <w:noProof/>
            <w:webHidden/>
          </w:rPr>
          <w:t>15</w:t>
        </w:r>
        <w:r w:rsidR="00875A24">
          <w:rPr>
            <w:noProof/>
            <w:webHidden/>
          </w:rPr>
          <w:fldChar w:fldCharType="end"/>
        </w:r>
      </w:hyperlink>
    </w:p>
    <w:p w14:paraId="097478F8" w14:textId="77777777" w:rsidR="00875A24" w:rsidRDefault="00936B2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3824717" w:history="1">
        <w:r w:rsidR="00875A24" w:rsidRPr="0003698C">
          <w:rPr>
            <w:rStyle w:val="Hyperlink"/>
            <w:noProof/>
          </w:rPr>
          <w:t>4</w:t>
        </w:r>
        <w:r w:rsidR="00875A24">
          <w:rPr>
            <w:rFonts w:asciiTheme="minorHAnsi" w:eastAsiaTheme="minorEastAsia" w:hAnsiTheme="minorHAnsi" w:cstheme="minorBidi"/>
            <w:b w:val="0"/>
            <w:smallCaps w:val="0"/>
            <w:noProof/>
            <w:sz w:val="22"/>
            <w:szCs w:val="22"/>
          </w:rPr>
          <w:tab/>
        </w:r>
        <w:r w:rsidR="00875A24" w:rsidRPr="0003698C">
          <w:rPr>
            <w:rStyle w:val="Hyperlink"/>
            <w:noProof/>
          </w:rPr>
          <w:t>Appendix: Reference Documents</w:t>
        </w:r>
        <w:r w:rsidR="00875A24">
          <w:rPr>
            <w:noProof/>
            <w:webHidden/>
          </w:rPr>
          <w:tab/>
        </w:r>
        <w:r w:rsidR="00875A24">
          <w:rPr>
            <w:noProof/>
            <w:webHidden/>
          </w:rPr>
          <w:fldChar w:fldCharType="begin"/>
        </w:r>
        <w:r w:rsidR="00875A24">
          <w:rPr>
            <w:noProof/>
            <w:webHidden/>
          </w:rPr>
          <w:instrText xml:space="preserve"> PAGEREF _Toc523824717 \h </w:instrText>
        </w:r>
        <w:r w:rsidR="00875A24">
          <w:rPr>
            <w:noProof/>
            <w:webHidden/>
          </w:rPr>
        </w:r>
        <w:r w:rsidR="00875A24">
          <w:rPr>
            <w:noProof/>
            <w:webHidden/>
          </w:rPr>
          <w:fldChar w:fldCharType="separate"/>
        </w:r>
        <w:r w:rsidR="00875A24">
          <w:rPr>
            <w:noProof/>
            <w:webHidden/>
          </w:rPr>
          <w:t>16</w:t>
        </w:r>
        <w:r w:rsidR="00875A24">
          <w:rPr>
            <w:noProof/>
            <w:webHidden/>
          </w:rPr>
          <w:fldChar w:fldCharType="end"/>
        </w:r>
      </w:hyperlink>
    </w:p>
    <w:p w14:paraId="545186A7" w14:textId="77777777" w:rsidR="00616F72" w:rsidRDefault="006E5B73">
      <w:pPr>
        <w:rPr>
          <w:b/>
          <w:sz w:val="36"/>
          <w:szCs w:val="36"/>
        </w:rPr>
      </w:pPr>
      <w:r>
        <w:rPr>
          <w:b/>
          <w:sz w:val="36"/>
          <w:szCs w:val="36"/>
        </w:rPr>
        <w:fldChar w:fldCharType="end"/>
      </w:r>
    </w:p>
    <w:p w14:paraId="56A79639" w14:textId="77777777" w:rsidR="00616F72" w:rsidRDefault="00616F72">
      <w:pPr>
        <w:rPr>
          <w:b/>
          <w:sz w:val="36"/>
          <w:szCs w:val="36"/>
        </w:rPr>
      </w:pPr>
    </w:p>
    <w:p w14:paraId="763AF593" w14:textId="77777777" w:rsidR="00616F72" w:rsidRDefault="006E5B73" w:rsidP="00875A24">
      <w:pPr>
        <w:pStyle w:val="Heading1"/>
      </w:pPr>
      <w:bookmarkStart w:id="3" w:name="_Toc523824690"/>
      <w:r>
        <w:lastRenderedPageBreak/>
        <w:t>Overview</w:t>
      </w:r>
      <w:bookmarkEnd w:id="3"/>
    </w:p>
    <w:p w14:paraId="4EEC05AF" w14:textId="77777777" w:rsidR="00616F72" w:rsidRPr="00F96C33" w:rsidRDefault="006E5B73" w:rsidP="00616F72">
      <w:pPr>
        <w:rPr>
          <w:rFonts w:asciiTheme="minorHAnsi" w:hAnsiTheme="minorHAnsi"/>
        </w:rPr>
      </w:pPr>
      <w:r>
        <w:t>IP Based Pass through works with Wireless Interface Router in the ECG, TCU, SYNC and with an authorization/policy management application in the Ford IPPT Cloud. These will be the key components to provide session authorization, management, and authentication for this service. Once implemented, this service can be used by any Ethernet connected service within Cluster, ADAS, VDS etc. that requires an off board connection to a 1st, 2nd, or third party destination address</w:t>
      </w:r>
      <w:r>
        <w:rPr>
          <w:rFonts w:asciiTheme="minorHAnsi" w:hAnsiTheme="minorHAnsi"/>
        </w:rPr>
        <w:t>.</w:t>
      </w:r>
    </w:p>
    <w:p w14:paraId="4FA2D906" w14:textId="77777777" w:rsidR="00616F72" w:rsidRDefault="006E5B73" w:rsidP="00875A24">
      <w:pPr>
        <w:pStyle w:val="Heading2"/>
      </w:pPr>
      <w:bookmarkStart w:id="4" w:name="_Toc523824691"/>
      <w:r>
        <w:t>Terminology and Abbreviations</w:t>
      </w:r>
      <w:bookmarkEnd w:id="4"/>
    </w:p>
    <w:p w14:paraId="356C9BD7" w14:textId="77777777" w:rsidR="00616F72" w:rsidRDefault="006E5B73" w:rsidP="00616F72">
      <w:pPr>
        <w:rPr>
          <w:lang w:eastAsia="ja-JP"/>
        </w:rPr>
      </w:pPr>
      <w:r>
        <w:rPr>
          <w:lang w:eastAsia="ja-JP"/>
        </w:rPr>
        <w:t>The following table lists terminologies that are used in this document along with a brief description.</w:t>
      </w:r>
    </w:p>
    <w:p w14:paraId="22A346B9" w14:textId="77777777" w:rsidR="00616F72" w:rsidRDefault="00616F72" w:rsidP="00616F72">
      <w:pPr>
        <w:rPr>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616F72" w14:paraId="643B896E" w14:textId="77777777" w:rsidTr="00616F72">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tcPr>
          <w:p w14:paraId="6CDCE2D9" w14:textId="77777777" w:rsidR="00616F72" w:rsidRDefault="006E5B73" w:rsidP="00616F72">
            <w:pPr>
              <w:ind w:right="166"/>
              <w:jc w:val="center"/>
              <w:rPr>
                <w:rFonts w:eastAsia="MS Mincho" w:cs="Arial"/>
                <w:b/>
                <w:bCs/>
              </w:rPr>
            </w:pPr>
            <w:r>
              <w:rPr>
                <w:rFonts w:eastAsia="MS Mincho" w:cs="Arial"/>
                <w:b/>
                <w:bCs/>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tcPr>
          <w:p w14:paraId="70F78F26" w14:textId="77777777" w:rsidR="00616F72" w:rsidRDefault="006E5B73" w:rsidP="00616F72">
            <w:pPr>
              <w:ind w:right="166"/>
              <w:jc w:val="center"/>
              <w:rPr>
                <w:rFonts w:eastAsia="MS Mincho" w:cs="Arial"/>
                <w:b/>
                <w:bCs/>
              </w:rPr>
            </w:pPr>
            <w:r>
              <w:rPr>
                <w:rFonts w:eastAsia="MS Mincho" w:cs="Arial"/>
                <w:b/>
                <w:bCs/>
              </w:rPr>
              <w:t>Description</w:t>
            </w:r>
          </w:p>
        </w:tc>
      </w:tr>
      <w:tr w:rsidR="00616F72" w14:paraId="2D7A23EA"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5B143F10" w14:textId="77777777" w:rsidR="00616F72" w:rsidRPr="00734228" w:rsidRDefault="006E5B73" w:rsidP="00616F72">
            <w:r w:rsidRPr="00734228">
              <w:t>CAN</w:t>
            </w:r>
          </w:p>
        </w:tc>
        <w:tc>
          <w:tcPr>
            <w:tcW w:w="6930" w:type="dxa"/>
            <w:tcBorders>
              <w:top w:val="single" w:sz="4" w:space="0" w:color="auto"/>
              <w:left w:val="single" w:sz="4" w:space="0" w:color="auto"/>
              <w:bottom w:val="single" w:sz="4" w:space="0" w:color="auto"/>
              <w:right w:val="single" w:sz="4" w:space="0" w:color="auto"/>
            </w:tcBorders>
          </w:tcPr>
          <w:p w14:paraId="32C43D8D" w14:textId="77777777" w:rsidR="00616F72" w:rsidRDefault="006E5B73" w:rsidP="00616F72">
            <w:r w:rsidRPr="00734228">
              <w:t>Controller Area Network</w:t>
            </w:r>
          </w:p>
        </w:tc>
      </w:tr>
      <w:tr w:rsidR="00616F72" w14:paraId="1853CF83"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41C08BBE" w14:textId="77777777" w:rsidR="00616F72" w:rsidRPr="00734228" w:rsidRDefault="006E5B73" w:rsidP="00616F72">
            <w:r w:rsidRPr="00734228">
              <w:t>ECG</w:t>
            </w:r>
          </w:p>
        </w:tc>
        <w:tc>
          <w:tcPr>
            <w:tcW w:w="6930" w:type="dxa"/>
            <w:tcBorders>
              <w:top w:val="single" w:sz="4" w:space="0" w:color="auto"/>
              <w:left w:val="single" w:sz="4" w:space="0" w:color="auto"/>
              <w:bottom w:val="single" w:sz="4" w:space="0" w:color="auto"/>
              <w:right w:val="single" w:sz="4" w:space="0" w:color="auto"/>
            </w:tcBorders>
          </w:tcPr>
          <w:p w14:paraId="12BDD9A8" w14:textId="77777777" w:rsidR="00616F72" w:rsidRPr="00734228" w:rsidRDefault="006E5B73" w:rsidP="00616F72">
            <w:r w:rsidRPr="00734228">
              <w:t>Enhanced Central Gateway</w:t>
            </w:r>
          </w:p>
        </w:tc>
      </w:tr>
      <w:tr w:rsidR="00616F72" w14:paraId="60340D7F"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624C8105" w14:textId="77777777" w:rsidR="00616F72" w:rsidRPr="00734228" w:rsidRDefault="006E5B73" w:rsidP="00616F72">
            <w:r w:rsidRPr="00734228">
              <w:t>ECU</w:t>
            </w:r>
          </w:p>
        </w:tc>
        <w:tc>
          <w:tcPr>
            <w:tcW w:w="6930" w:type="dxa"/>
            <w:tcBorders>
              <w:top w:val="single" w:sz="4" w:space="0" w:color="auto"/>
              <w:left w:val="single" w:sz="4" w:space="0" w:color="auto"/>
              <w:bottom w:val="single" w:sz="4" w:space="0" w:color="auto"/>
              <w:right w:val="single" w:sz="4" w:space="0" w:color="auto"/>
            </w:tcBorders>
          </w:tcPr>
          <w:p w14:paraId="2BFE9201" w14:textId="77777777" w:rsidR="00616F72" w:rsidRPr="00734228" w:rsidRDefault="006E5B73" w:rsidP="00616F72">
            <w:r w:rsidRPr="00734228">
              <w:t>Electronic Control Unit</w:t>
            </w:r>
          </w:p>
        </w:tc>
      </w:tr>
      <w:tr w:rsidR="00616F72" w14:paraId="4923D78A"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47F6B8DF" w14:textId="77777777" w:rsidR="00616F72" w:rsidRPr="00734228" w:rsidRDefault="006E5B73" w:rsidP="00616F72">
            <w:r w:rsidRPr="00734228">
              <w:t>FNV</w:t>
            </w:r>
          </w:p>
        </w:tc>
        <w:tc>
          <w:tcPr>
            <w:tcW w:w="6930" w:type="dxa"/>
            <w:tcBorders>
              <w:top w:val="single" w:sz="4" w:space="0" w:color="auto"/>
              <w:left w:val="single" w:sz="4" w:space="0" w:color="auto"/>
              <w:bottom w:val="single" w:sz="4" w:space="0" w:color="auto"/>
              <w:right w:val="single" w:sz="4" w:space="0" w:color="auto"/>
            </w:tcBorders>
          </w:tcPr>
          <w:p w14:paraId="5F1F26E4" w14:textId="77777777" w:rsidR="00616F72" w:rsidRPr="00734228" w:rsidRDefault="006E5B73" w:rsidP="00616F72">
            <w:r w:rsidRPr="00734228">
              <w:t>Fully Networked Vehicle</w:t>
            </w:r>
          </w:p>
        </w:tc>
      </w:tr>
      <w:tr w:rsidR="00616F72" w14:paraId="3DC74E45"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7F109362" w14:textId="77777777" w:rsidR="00616F72" w:rsidRPr="00734228" w:rsidRDefault="006E5B73" w:rsidP="00616F72">
            <w:r w:rsidRPr="00734228">
              <w:t>FTCP</w:t>
            </w:r>
          </w:p>
        </w:tc>
        <w:tc>
          <w:tcPr>
            <w:tcW w:w="6930" w:type="dxa"/>
            <w:tcBorders>
              <w:top w:val="single" w:sz="4" w:space="0" w:color="auto"/>
              <w:left w:val="single" w:sz="4" w:space="0" w:color="auto"/>
              <w:bottom w:val="single" w:sz="4" w:space="0" w:color="auto"/>
              <w:right w:val="single" w:sz="4" w:space="0" w:color="auto"/>
            </w:tcBorders>
          </w:tcPr>
          <w:p w14:paraId="39F31708" w14:textId="77777777" w:rsidR="00616F72" w:rsidRPr="00734228" w:rsidRDefault="006E5B73" w:rsidP="00616F72">
            <w:r w:rsidRPr="00734228">
              <w:t>Ford Telematics Control Protocol</w:t>
            </w:r>
          </w:p>
        </w:tc>
      </w:tr>
      <w:tr w:rsidR="00616F72" w14:paraId="6931F563"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22128808" w14:textId="77777777" w:rsidR="00616F72" w:rsidRPr="00734228" w:rsidRDefault="006E5B73" w:rsidP="00616F72">
            <w:r w:rsidRPr="00734228">
              <w:t>GRE</w:t>
            </w:r>
          </w:p>
        </w:tc>
        <w:tc>
          <w:tcPr>
            <w:tcW w:w="6930" w:type="dxa"/>
            <w:tcBorders>
              <w:top w:val="single" w:sz="4" w:space="0" w:color="auto"/>
              <w:left w:val="single" w:sz="4" w:space="0" w:color="auto"/>
              <w:bottom w:val="single" w:sz="4" w:space="0" w:color="auto"/>
              <w:right w:val="single" w:sz="4" w:space="0" w:color="auto"/>
            </w:tcBorders>
          </w:tcPr>
          <w:p w14:paraId="3BF96204" w14:textId="77777777" w:rsidR="00616F72" w:rsidRPr="00734228" w:rsidRDefault="006E5B73" w:rsidP="00616F72">
            <w:r w:rsidRPr="00734228">
              <w:t xml:space="preserve">Generic Routing and </w:t>
            </w:r>
            <w:r>
              <w:t>E</w:t>
            </w:r>
            <w:r w:rsidRPr="00734228">
              <w:t>ncapsulation</w:t>
            </w:r>
          </w:p>
        </w:tc>
      </w:tr>
      <w:tr w:rsidR="00616F72" w14:paraId="5B432562"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3C9FD12C" w14:textId="77777777" w:rsidR="00616F72" w:rsidRPr="00734228" w:rsidRDefault="006E5B73" w:rsidP="00616F72">
            <w:r w:rsidRPr="00734228">
              <w:t>HMI</w:t>
            </w:r>
          </w:p>
        </w:tc>
        <w:tc>
          <w:tcPr>
            <w:tcW w:w="6930" w:type="dxa"/>
            <w:tcBorders>
              <w:top w:val="single" w:sz="4" w:space="0" w:color="auto"/>
              <w:left w:val="single" w:sz="4" w:space="0" w:color="auto"/>
              <w:bottom w:val="single" w:sz="4" w:space="0" w:color="auto"/>
              <w:right w:val="single" w:sz="4" w:space="0" w:color="auto"/>
            </w:tcBorders>
          </w:tcPr>
          <w:p w14:paraId="5A2868A3" w14:textId="77777777" w:rsidR="00616F72" w:rsidRPr="00734228" w:rsidRDefault="006E5B73" w:rsidP="00616F72">
            <w:r w:rsidRPr="00734228">
              <w:t>Human Machine Interface</w:t>
            </w:r>
          </w:p>
        </w:tc>
      </w:tr>
      <w:tr w:rsidR="00616F72" w14:paraId="699ED34C"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39FDF738" w14:textId="77777777" w:rsidR="00616F72" w:rsidRPr="00734228" w:rsidRDefault="006E5B73" w:rsidP="00616F72">
            <w:r w:rsidRPr="00734228">
              <w:t>IPC</w:t>
            </w:r>
          </w:p>
        </w:tc>
        <w:tc>
          <w:tcPr>
            <w:tcW w:w="6930" w:type="dxa"/>
            <w:tcBorders>
              <w:top w:val="single" w:sz="4" w:space="0" w:color="auto"/>
              <w:left w:val="single" w:sz="4" w:space="0" w:color="auto"/>
              <w:bottom w:val="single" w:sz="4" w:space="0" w:color="auto"/>
              <w:right w:val="single" w:sz="4" w:space="0" w:color="auto"/>
            </w:tcBorders>
          </w:tcPr>
          <w:p w14:paraId="5F01F848" w14:textId="77777777" w:rsidR="00616F72" w:rsidRPr="00734228" w:rsidRDefault="006E5B73" w:rsidP="00616F72">
            <w:r w:rsidRPr="00734228">
              <w:t>Inter Process Communication</w:t>
            </w:r>
          </w:p>
        </w:tc>
      </w:tr>
      <w:tr w:rsidR="00616F72" w14:paraId="52088EA4"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0D1CEF17" w14:textId="77777777" w:rsidR="00616F72" w:rsidRPr="00734228" w:rsidRDefault="006E5B73" w:rsidP="00616F72">
            <w:r>
              <w:t>IPPT</w:t>
            </w:r>
          </w:p>
        </w:tc>
        <w:tc>
          <w:tcPr>
            <w:tcW w:w="6930" w:type="dxa"/>
            <w:tcBorders>
              <w:top w:val="single" w:sz="4" w:space="0" w:color="auto"/>
              <w:left w:val="single" w:sz="4" w:space="0" w:color="auto"/>
              <w:bottom w:val="single" w:sz="4" w:space="0" w:color="auto"/>
              <w:right w:val="single" w:sz="4" w:space="0" w:color="auto"/>
            </w:tcBorders>
          </w:tcPr>
          <w:p w14:paraId="2A0D0F16" w14:textId="77777777" w:rsidR="00616F72" w:rsidRPr="00734228" w:rsidRDefault="006E5B73" w:rsidP="00616F72">
            <w:r>
              <w:t>IP Pass Through</w:t>
            </w:r>
          </w:p>
        </w:tc>
      </w:tr>
      <w:tr w:rsidR="00616F72" w14:paraId="5AC3042F"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2D5506A4" w14:textId="77777777" w:rsidR="00616F72" w:rsidRPr="00734228" w:rsidRDefault="006E5B73" w:rsidP="00616F72">
            <w:r w:rsidRPr="00734228">
              <w:t>SDN</w:t>
            </w:r>
          </w:p>
        </w:tc>
        <w:tc>
          <w:tcPr>
            <w:tcW w:w="6930" w:type="dxa"/>
            <w:tcBorders>
              <w:top w:val="single" w:sz="4" w:space="0" w:color="auto"/>
              <w:left w:val="single" w:sz="4" w:space="0" w:color="auto"/>
              <w:bottom w:val="single" w:sz="4" w:space="0" w:color="auto"/>
              <w:right w:val="single" w:sz="4" w:space="0" w:color="auto"/>
            </w:tcBorders>
          </w:tcPr>
          <w:p w14:paraId="31EC8BFC" w14:textId="77777777" w:rsidR="00616F72" w:rsidRPr="00734228" w:rsidRDefault="006E5B73" w:rsidP="00616F72">
            <w:r w:rsidRPr="00734228">
              <w:t>Software Delivery Network</w:t>
            </w:r>
          </w:p>
        </w:tc>
      </w:tr>
      <w:tr w:rsidR="00616F72" w14:paraId="6A79F00A"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06845D6A" w14:textId="77777777" w:rsidR="00616F72" w:rsidRPr="00734228" w:rsidRDefault="006E5B73" w:rsidP="00616F72">
            <w:proofErr w:type="spellStart"/>
            <w:r w:rsidRPr="00734228">
              <w:t>S</w:t>
            </w:r>
            <w:r>
              <w:t>o</w:t>
            </w:r>
            <w:r w:rsidRPr="00734228">
              <w:t>A</w:t>
            </w:r>
            <w:proofErr w:type="spellEnd"/>
          </w:p>
        </w:tc>
        <w:tc>
          <w:tcPr>
            <w:tcW w:w="6930" w:type="dxa"/>
            <w:tcBorders>
              <w:top w:val="single" w:sz="4" w:space="0" w:color="auto"/>
              <w:left w:val="single" w:sz="4" w:space="0" w:color="auto"/>
              <w:bottom w:val="single" w:sz="4" w:space="0" w:color="auto"/>
              <w:right w:val="single" w:sz="4" w:space="0" w:color="auto"/>
            </w:tcBorders>
          </w:tcPr>
          <w:p w14:paraId="1F0052EC" w14:textId="77777777" w:rsidR="00616F72" w:rsidRPr="00734228" w:rsidRDefault="006E5B73" w:rsidP="00616F72">
            <w:r w:rsidRPr="00734228">
              <w:t>Service Oriented Architecture</w:t>
            </w:r>
          </w:p>
        </w:tc>
      </w:tr>
      <w:tr w:rsidR="00616F72" w14:paraId="6831CC06"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62FA9456" w14:textId="77777777" w:rsidR="00616F72" w:rsidRPr="00734228" w:rsidRDefault="006E5B73" w:rsidP="00616F72">
            <w:r w:rsidRPr="00734228">
              <w:t>TCU</w:t>
            </w:r>
          </w:p>
        </w:tc>
        <w:tc>
          <w:tcPr>
            <w:tcW w:w="6930" w:type="dxa"/>
            <w:tcBorders>
              <w:top w:val="single" w:sz="4" w:space="0" w:color="auto"/>
              <w:left w:val="single" w:sz="4" w:space="0" w:color="auto"/>
              <w:bottom w:val="single" w:sz="4" w:space="0" w:color="auto"/>
              <w:right w:val="single" w:sz="4" w:space="0" w:color="auto"/>
            </w:tcBorders>
          </w:tcPr>
          <w:p w14:paraId="421985E0" w14:textId="77777777" w:rsidR="00616F72" w:rsidRPr="00734228" w:rsidRDefault="006E5B73" w:rsidP="00616F72">
            <w:r w:rsidRPr="00734228">
              <w:t>Telematics Control Unit</w:t>
            </w:r>
          </w:p>
        </w:tc>
      </w:tr>
      <w:tr w:rsidR="00616F72" w14:paraId="276BFB76"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596CE05D" w14:textId="77777777" w:rsidR="00616F72" w:rsidRPr="00734228" w:rsidRDefault="006E5B73" w:rsidP="00616F72">
            <w:r w:rsidRPr="00734228">
              <w:t>WIR</w:t>
            </w:r>
          </w:p>
        </w:tc>
        <w:tc>
          <w:tcPr>
            <w:tcW w:w="6930" w:type="dxa"/>
            <w:tcBorders>
              <w:top w:val="single" w:sz="4" w:space="0" w:color="auto"/>
              <w:left w:val="single" w:sz="4" w:space="0" w:color="auto"/>
              <w:bottom w:val="single" w:sz="4" w:space="0" w:color="auto"/>
              <w:right w:val="single" w:sz="4" w:space="0" w:color="auto"/>
            </w:tcBorders>
          </w:tcPr>
          <w:p w14:paraId="40E835FD" w14:textId="77777777" w:rsidR="00616F72" w:rsidRPr="00734228" w:rsidRDefault="006E5B73" w:rsidP="00616F72">
            <w:r w:rsidRPr="00734228">
              <w:t>Wireless Interface Router</w:t>
            </w:r>
          </w:p>
        </w:tc>
      </w:tr>
      <w:tr w:rsidR="00616F72" w14:paraId="50487A48" w14:textId="77777777" w:rsidTr="00616F72">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14:paraId="749A9B75" w14:textId="77777777" w:rsidR="00616F72" w:rsidRPr="00734228" w:rsidRDefault="006E5B73" w:rsidP="00616F72">
            <w:r w:rsidRPr="00734228">
              <w:t>WLAN</w:t>
            </w:r>
          </w:p>
        </w:tc>
        <w:tc>
          <w:tcPr>
            <w:tcW w:w="6930" w:type="dxa"/>
            <w:tcBorders>
              <w:top w:val="single" w:sz="4" w:space="0" w:color="auto"/>
              <w:left w:val="single" w:sz="4" w:space="0" w:color="auto"/>
              <w:bottom w:val="single" w:sz="4" w:space="0" w:color="auto"/>
              <w:right w:val="single" w:sz="4" w:space="0" w:color="auto"/>
            </w:tcBorders>
          </w:tcPr>
          <w:p w14:paraId="6A4ABD2E" w14:textId="77777777" w:rsidR="00616F72" w:rsidRPr="00734228" w:rsidRDefault="006E5B73" w:rsidP="00616F72">
            <w:r w:rsidRPr="00734228">
              <w:t>Wireless Local Area Network</w:t>
            </w:r>
          </w:p>
        </w:tc>
      </w:tr>
    </w:tbl>
    <w:p w14:paraId="0787FD91" w14:textId="77777777" w:rsidR="00616F72" w:rsidRDefault="00616F72" w:rsidP="00616F72"/>
    <w:p w14:paraId="07175C40" w14:textId="77777777" w:rsidR="00616F72" w:rsidRDefault="006E5B73" w:rsidP="00875A24">
      <w:pPr>
        <w:pStyle w:val="Heading1"/>
      </w:pPr>
      <w:bookmarkStart w:id="5" w:name="_Toc523824692"/>
      <w:r>
        <w:lastRenderedPageBreak/>
        <w:t>Architectural Design</w:t>
      </w:r>
      <w:bookmarkEnd w:id="5"/>
    </w:p>
    <w:p w14:paraId="263ABC0C" w14:textId="77777777" w:rsidR="00616F72" w:rsidRDefault="006E5B73" w:rsidP="00875A24">
      <w:pPr>
        <w:pStyle w:val="Heading2"/>
      </w:pPr>
      <w:bookmarkStart w:id="6" w:name="_Toc523824693"/>
      <w:r w:rsidRPr="00B9479B">
        <w:t>IPPT-CLD-REQ-304022/A-IP Pass Through Server</w:t>
      </w:r>
      <w:bookmarkEnd w:id="6"/>
    </w:p>
    <w:p w14:paraId="364CE610" w14:textId="77777777" w:rsidR="00616F72" w:rsidRDefault="006E5B73" w:rsidP="00616F72">
      <w:r>
        <w:t>The IP Pass T</w:t>
      </w:r>
      <w:r w:rsidRPr="00D117CD">
        <w:t>hrough</w:t>
      </w:r>
      <w:r>
        <w:t xml:space="preserve"> Server (</w:t>
      </w:r>
      <w:proofErr w:type="spellStart"/>
      <w:r>
        <w:t>IPPTServer</w:t>
      </w:r>
      <w:proofErr w:type="spellEnd"/>
      <w:r>
        <w:t>) is responsible for the tasks listed below:</w:t>
      </w:r>
    </w:p>
    <w:p w14:paraId="3F22B526" w14:textId="77777777" w:rsidR="00616F72" w:rsidRDefault="006E5B73" w:rsidP="006E5B73">
      <w:pPr>
        <w:numPr>
          <w:ilvl w:val="0"/>
          <w:numId w:val="7"/>
        </w:numPr>
      </w:pPr>
      <w:r>
        <w:t xml:space="preserve">Interfaces with </w:t>
      </w:r>
      <w:proofErr w:type="spellStart"/>
      <w:r>
        <w:t>IPPTClient</w:t>
      </w:r>
      <w:proofErr w:type="spellEnd"/>
      <w:r>
        <w:t xml:space="preserve"> to receive application requests</w:t>
      </w:r>
    </w:p>
    <w:p w14:paraId="318C5BA1" w14:textId="77777777" w:rsidR="00616F72" w:rsidRDefault="006E5B73" w:rsidP="006E5B73">
      <w:pPr>
        <w:numPr>
          <w:ilvl w:val="0"/>
          <w:numId w:val="7"/>
        </w:numPr>
      </w:pPr>
      <w:r>
        <w:t xml:space="preserve">Interfaces with </w:t>
      </w:r>
      <w:proofErr w:type="spellStart"/>
      <w:r>
        <w:t>IPPTOffBoardClient</w:t>
      </w:r>
      <w:proofErr w:type="spellEnd"/>
      <w:r>
        <w:t xml:space="preserve"> to request and receive tokens</w:t>
      </w:r>
    </w:p>
    <w:p w14:paraId="70A40DBF" w14:textId="77777777" w:rsidR="00616F72" w:rsidRDefault="006E5B73" w:rsidP="006E5B73">
      <w:pPr>
        <w:numPr>
          <w:ilvl w:val="0"/>
          <w:numId w:val="7"/>
        </w:numPr>
      </w:pPr>
      <w:r>
        <w:t>Performs transaction logging for diagnostics purposes</w:t>
      </w:r>
    </w:p>
    <w:p w14:paraId="60B0458E" w14:textId="77777777" w:rsidR="00616F72" w:rsidRDefault="00616F72" w:rsidP="00616F72"/>
    <w:p w14:paraId="65694B73" w14:textId="77777777" w:rsidR="00616F72" w:rsidRDefault="006E5B73" w:rsidP="00616F72">
      <w:r>
        <w:t xml:space="preserve">Please review the implementation guide/ block diagram to locate the </w:t>
      </w:r>
      <w:proofErr w:type="spellStart"/>
      <w:r>
        <w:t>IPPTServer</w:t>
      </w:r>
      <w:proofErr w:type="spellEnd"/>
      <w:r>
        <w:t xml:space="preserve"> class.</w:t>
      </w:r>
    </w:p>
    <w:p w14:paraId="13806614" w14:textId="77777777" w:rsidR="00616F72" w:rsidRDefault="006E5B73" w:rsidP="00875A24">
      <w:pPr>
        <w:pStyle w:val="Heading2"/>
      </w:pPr>
      <w:bookmarkStart w:id="7" w:name="_Toc523824694"/>
      <w:r w:rsidRPr="00B9479B">
        <w:t>IPPT-CLD-REQ-304020/A-IP Pass Through Client</w:t>
      </w:r>
      <w:bookmarkEnd w:id="7"/>
    </w:p>
    <w:p w14:paraId="3FD8C4F0" w14:textId="77777777" w:rsidR="00616F72" w:rsidRDefault="006E5B73" w:rsidP="00616F72">
      <w:r>
        <w:t xml:space="preserve">The </w:t>
      </w:r>
      <w:r w:rsidRPr="00403265">
        <w:t>IP Pass</w:t>
      </w:r>
      <w:r>
        <w:t xml:space="preserve"> T</w:t>
      </w:r>
      <w:r w:rsidRPr="00403265">
        <w:t>hrough</w:t>
      </w:r>
      <w:r>
        <w:t xml:space="preserve"> Client (</w:t>
      </w:r>
      <w:proofErr w:type="spellStart"/>
      <w:r>
        <w:t>IPPTClient</w:t>
      </w:r>
      <w:proofErr w:type="spellEnd"/>
      <w:r>
        <w:t>) is responsible for the tasks listed below:</w:t>
      </w:r>
    </w:p>
    <w:p w14:paraId="7A080373" w14:textId="306F1E3A" w:rsidR="00616F72" w:rsidRDefault="006E5B73" w:rsidP="006E5B73">
      <w:pPr>
        <w:numPr>
          <w:ilvl w:val="0"/>
          <w:numId w:val="8"/>
        </w:numPr>
      </w:pPr>
      <w:r>
        <w:t xml:space="preserve">Interfaces with applications </w:t>
      </w:r>
      <w:commentRangeStart w:id="8"/>
      <w:del w:id="9" w:author="Raganaboina, Suma (S.)" w:date="2020-01-21T10:37:00Z">
        <w:r w:rsidDel="00E76B39">
          <w:delText xml:space="preserve">via WIR </w:delText>
        </w:r>
        <w:commentRangeEnd w:id="8"/>
        <w:r w:rsidR="00EA1835" w:rsidDel="00E76B39">
          <w:rPr>
            <w:rStyle w:val="CommentReference"/>
          </w:rPr>
          <w:commentReference w:id="8"/>
        </w:r>
      </w:del>
      <w:r>
        <w:t>to receive requests and provide responses</w:t>
      </w:r>
    </w:p>
    <w:p w14:paraId="207951EF" w14:textId="77777777" w:rsidR="00616F72" w:rsidRDefault="006E5B73" w:rsidP="006E5B73">
      <w:pPr>
        <w:numPr>
          <w:ilvl w:val="0"/>
          <w:numId w:val="8"/>
        </w:numPr>
      </w:pPr>
      <w:r>
        <w:t xml:space="preserve">Interfaces with </w:t>
      </w:r>
      <w:proofErr w:type="spellStart"/>
      <w:r>
        <w:t>IPPTServer</w:t>
      </w:r>
      <w:proofErr w:type="spellEnd"/>
      <w:r>
        <w:t xml:space="preserve"> to receive token response from </w:t>
      </w:r>
      <w:proofErr w:type="spellStart"/>
      <w:r>
        <w:t>IPPTOffBoardClient</w:t>
      </w:r>
      <w:proofErr w:type="spellEnd"/>
    </w:p>
    <w:p w14:paraId="6948FABD" w14:textId="77777777" w:rsidR="00616F72" w:rsidRDefault="00616F72" w:rsidP="00616F72"/>
    <w:p w14:paraId="2FC8185A" w14:textId="77777777" w:rsidR="00616F72" w:rsidRDefault="006E5B73" w:rsidP="00616F72">
      <w:r>
        <w:t xml:space="preserve">Please review the implementation guide/ block diagram to locate the </w:t>
      </w:r>
      <w:proofErr w:type="spellStart"/>
      <w:r>
        <w:t>IPPTClient</w:t>
      </w:r>
      <w:proofErr w:type="spellEnd"/>
      <w:r>
        <w:t xml:space="preserve"> class.</w:t>
      </w:r>
    </w:p>
    <w:p w14:paraId="2A5AF98E" w14:textId="77777777" w:rsidR="00616F72" w:rsidRDefault="006E5B73" w:rsidP="00875A24">
      <w:pPr>
        <w:pStyle w:val="Heading2"/>
      </w:pPr>
      <w:bookmarkStart w:id="10" w:name="_Toc523824695"/>
      <w:r w:rsidRPr="00B9479B">
        <w:t xml:space="preserve">IPPT-CLD-REQ-304238/A-IP Pass Through </w:t>
      </w:r>
      <w:proofErr w:type="spellStart"/>
      <w:r w:rsidRPr="00B9479B">
        <w:t>OffBoard</w:t>
      </w:r>
      <w:proofErr w:type="spellEnd"/>
      <w:r w:rsidRPr="00B9479B">
        <w:t xml:space="preserve"> Client</w:t>
      </w:r>
      <w:bookmarkEnd w:id="10"/>
    </w:p>
    <w:p w14:paraId="7F2493A6" w14:textId="77777777" w:rsidR="00616F72" w:rsidRDefault="006E5B73" w:rsidP="00616F72">
      <w:r>
        <w:t xml:space="preserve">The </w:t>
      </w:r>
      <w:r w:rsidRPr="00403265">
        <w:t>IP Pass</w:t>
      </w:r>
      <w:r>
        <w:t xml:space="preserve"> T</w:t>
      </w:r>
      <w:r w:rsidRPr="00403265">
        <w:t>hrough</w:t>
      </w:r>
      <w:r>
        <w:t xml:space="preserve"> </w:t>
      </w:r>
      <w:proofErr w:type="spellStart"/>
      <w:r>
        <w:t>OffBoard</w:t>
      </w:r>
      <w:proofErr w:type="spellEnd"/>
      <w:r>
        <w:t xml:space="preserve"> Client (</w:t>
      </w:r>
      <w:proofErr w:type="spellStart"/>
      <w:r>
        <w:t>IPPTOffBoardClient</w:t>
      </w:r>
      <w:proofErr w:type="spellEnd"/>
      <w:r>
        <w:t>) is responsible for the tasks listed below:</w:t>
      </w:r>
    </w:p>
    <w:p w14:paraId="39414A0E" w14:textId="77777777" w:rsidR="00616F72" w:rsidRDefault="006E5B73" w:rsidP="006E5B73">
      <w:pPr>
        <w:numPr>
          <w:ilvl w:val="0"/>
          <w:numId w:val="9"/>
        </w:numPr>
        <w:rPr>
          <w:rFonts w:ascii="Calibri" w:hAnsi="Calibri"/>
        </w:rPr>
      </w:pPr>
      <w:r>
        <w:t xml:space="preserve">Interfaces with </w:t>
      </w:r>
      <w:proofErr w:type="spellStart"/>
      <w:r>
        <w:t>IPPTServer</w:t>
      </w:r>
      <w:proofErr w:type="spellEnd"/>
      <w:r>
        <w:t xml:space="preserve"> to receive token requests</w:t>
      </w:r>
    </w:p>
    <w:p w14:paraId="18C2D394" w14:textId="77777777" w:rsidR="00616F72" w:rsidRDefault="006E5B73" w:rsidP="006E5B73">
      <w:pPr>
        <w:numPr>
          <w:ilvl w:val="0"/>
          <w:numId w:val="9"/>
        </w:numPr>
      </w:pPr>
      <w:r>
        <w:t>Performs policy validations</w:t>
      </w:r>
    </w:p>
    <w:p w14:paraId="053B9C1A" w14:textId="77777777" w:rsidR="00616F72" w:rsidRDefault="006E5B73" w:rsidP="006E5B73">
      <w:pPr>
        <w:numPr>
          <w:ilvl w:val="0"/>
          <w:numId w:val="9"/>
        </w:numPr>
      </w:pPr>
      <w:r>
        <w:t>Interfaces with 3</w:t>
      </w:r>
      <w:r>
        <w:rPr>
          <w:vertAlign w:val="superscript"/>
        </w:rPr>
        <w:t>rd</w:t>
      </w:r>
      <w:r>
        <w:t xml:space="preserve"> party to receive the authentication tokens</w:t>
      </w:r>
    </w:p>
    <w:p w14:paraId="5AE041EC" w14:textId="77777777" w:rsidR="00616F72" w:rsidRDefault="00616F72" w:rsidP="00616F72"/>
    <w:p w14:paraId="684DE894" w14:textId="77777777" w:rsidR="00616F72" w:rsidRDefault="006E5B73" w:rsidP="00616F72">
      <w:r>
        <w:t xml:space="preserve">Please review the implementation guide/ block diagram to locate the </w:t>
      </w:r>
      <w:proofErr w:type="spellStart"/>
      <w:r>
        <w:t>IPPTOffBoardClient</w:t>
      </w:r>
      <w:proofErr w:type="spellEnd"/>
      <w:r>
        <w:t xml:space="preserve"> class.</w:t>
      </w:r>
    </w:p>
    <w:p w14:paraId="0FE05A8C" w14:textId="77777777" w:rsidR="00616F72" w:rsidRDefault="006E5B73" w:rsidP="00875A24">
      <w:pPr>
        <w:pStyle w:val="Heading2"/>
      </w:pPr>
      <w:bookmarkStart w:id="11" w:name="_Toc523824696"/>
      <w:r>
        <w:t>Physical Mapping of Classes</w:t>
      </w:r>
      <w:bookmarkEnd w:id="11"/>
    </w:p>
    <w:p w14:paraId="2CFE6C1A" w14:textId="77777777" w:rsidR="00616F72" w:rsidRDefault="006E5B73" w:rsidP="00616F72">
      <w:r>
        <w:t xml:space="preserve">The table below shows an example of how the logical classes that make up the IPPT feature may be mapped into physical modules. This mapping example is specific to the FNV2 architecture and does not necessarily carryover to other carlines or vehicle architectures. </w:t>
      </w:r>
    </w:p>
    <w:p w14:paraId="3785E09C" w14:textId="77777777" w:rsidR="00616F72" w:rsidRDefault="00616F72" w:rsidP="00616F72"/>
    <w:tbl>
      <w:tblPr>
        <w:tblStyle w:val="TableGrid"/>
        <w:tblW w:w="4765" w:type="dxa"/>
        <w:jc w:val="center"/>
        <w:tblLook w:val="04A0" w:firstRow="1" w:lastRow="0" w:firstColumn="1" w:lastColumn="0" w:noHBand="0" w:noVBand="1"/>
      </w:tblPr>
      <w:tblGrid>
        <w:gridCol w:w="2065"/>
        <w:gridCol w:w="2700"/>
      </w:tblGrid>
      <w:tr w:rsidR="00616F72" w14:paraId="0B27A3D8" w14:textId="77777777" w:rsidTr="00616F72">
        <w:trPr>
          <w:trHeight w:val="235"/>
          <w:jc w:val="center"/>
        </w:trPr>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69F3C" w14:textId="77777777" w:rsidR="00616F72" w:rsidRPr="0045218E" w:rsidRDefault="006E5B73" w:rsidP="00616F72">
            <w:pPr>
              <w:tabs>
                <w:tab w:val="left" w:pos="1695"/>
                <w:tab w:val="center" w:pos="2327"/>
              </w:tabs>
              <w:rPr>
                <w:b/>
              </w:rPr>
            </w:pPr>
            <w:r w:rsidRPr="0045218E">
              <w:rPr>
                <w:b/>
              </w:rPr>
              <w:t>Logical Class</w:t>
            </w:r>
            <w:r w:rsidRPr="0045218E">
              <w:rPr>
                <w:b/>
              </w:rPr>
              <w:tab/>
            </w:r>
            <w:r>
              <w:rPr>
                <w:b/>
              </w:rPr>
              <w:tab/>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177D1D" w14:textId="77777777" w:rsidR="00616F72" w:rsidRPr="0045218E" w:rsidRDefault="006E5B73">
            <w:pPr>
              <w:rPr>
                <w:b/>
              </w:rPr>
            </w:pPr>
            <w:r w:rsidRPr="0045218E">
              <w:rPr>
                <w:b/>
              </w:rPr>
              <w:t>Physical Module (ECU)</w:t>
            </w:r>
          </w:p>
        </w:tc>
      </w:tr>
      <w:tr w:rsidR="00616F72" w14:paraId="0425AB64" w14:textId="77777777" w:rsidTr="00616F72">
        <w:trPr>
          <w:trHeight w:val="235"/>
          <w:jc w:val="center"/>
        </w:trPr>
        <w:tc>
          <w:tcPr>
            <w:tcW w:w="2065" w:type="dxa"/>
            <w:tcBorders>
              <w:top w:val="single" w:sz="4" w:space="0" w:color="auto"/>
              <w:left w:val="single" w:sz="4" w:space="0" w:color="auto"/>
              <w:bottom w:val="single" w:sz="4" w:space="0" w:color="auto"/>
              <w:right w:val="single" w:sz="4" w:space="0" w:color="auto"/>
            </w:tcBorders>
            <w:vAlign w:val="center"/>
          </w:tcPr>
          <w:p w14:paraId="0AC554F0" w14:textId="77777777" w:rsidR="00616F72" w:rsidRDefault="006E5B73" w:rsidP="00616F72">
            <w:proofErr w:type="spellStart"/>
            <w:r>
              <w:t>IPPTServer</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14:paraId="4F5828E5" w14:textId="77777777" w:rsidR="00616F72" w:rsidRDefault="006E5B73" w:rsidP="00616F72">
            <w:r>
              <w:t>ECG</w:t>
            </w:r>
          </w:p>
        </w:tc>
      </w:tr>
      <w:tr w:rsidR="00616F72" w14:paraId="7DF80612" w14:textId="77777777" w:rsidTr="00616F72">
        <w:trPr>
          <w:trHeight w:val="235"/>
          <w:jc w:val="center"/>
        </w:trPr>
        <w:tc>
          <w:tcPr>
            <w:tcW w:w="2065" w:type="dxa"/>
            <w:tcBorders>
              <w:top w:val="single" w:sz="4" w:space="0" w:color="auto"/>
              <w:left w:val="single" w:sz="4" w:space="0" w:color="auto"/>
              <w:bottom w:val="single" w:sz="4" w:space="0" w:color="auto"/>
              <w:right w:val="single" w:sz="4" w:space="0" w:color="auto"/>
            </w:tcBorders>
            <w:vAlign w:val="center"/>
          </w:tcPr>
          <w:p w14:paraId="342CD8C5" w14:textId="77777777" w:rsidR="00616F72" w:rsidRPr="003D3A68" w:rsidRDefault="006E5B73" w:rsidP="00616F72">
            <w:proofErr w:type="spellStart"/>
            <w:r>
              <w:t>IPPTClient</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14:paraId="3784D54F" w14:textId="77777777" w:rsidR="00616F72" w:rsidRDefault="006E5B73" w:rsidP="00616F72">
            <w:r>
              <w:t>ECG, SYNC, TCU</w:t>
            </w:r>
          </w:p>
        </w:tc>
      </w:tr>
      <w:tr w:rsidR="00616F72" w14:paraId="0DDE5425" w14:textId="77777777" w:rsidTr="00616F72">
        <w:trPr>
          <w:trHeight w:val="235"/>
          <w:jc w:val="center"/>
        </w:trPr>
        <w:tc>
          <w:tcPr>
            <w:tcW w:w="2065" w:type="dxa"/>
            <w:tcBorders>
              <w:top w:val="single" w:sz="4" w:space="0" w:color="auto"/>
              <w:left w:val="single" w:sz="4" w:space="0" w:color="auto"/>
              <w:bottom w:val="single" w:sz="4" w:space="0" w:color="auto"/>
              <w:right w:val="single" w:sz="4" w:space="0" w:color="auto"/>
            </w:tcBorders>
            <w:vAlign w:val="center"/>
          </w:tcPr>
          <w:p w14:paraId="2F0DE098" w14:textId="77777777" w:rsidR="00616F72" w:rsidRPr="003D3A68" w:rsidRDefault="006E5B73" w:rsidP="00616F72">
            <w:proofErr w:type="spellStart"/>
            <w:r>
              <w:t>IPPTOffBoardClient</w:t>
            </w:r>
            <w:proofErr w:type="spellEnd"/>
          </w:p>
        </w:tc>
        <w:tc>
          <w:tcPr>
            <w:tcW w:w="2700" w:type="dxa"/>
            <w:tcBorders>
              <w:top w:val="single" w:sz="4" w:space="0" w:color="auto"/>
              <w:left w:val="single" w:sz="4" w:space="0" w:color="auto"/>
              <w:bottom w:val="single" w:sz="4" w:space="0" w:color="auto"/>
              <w:right w:val="single" w:sz="4" w:space="0" w:color="auto"/>
            </w:tcBorders>
            <w:vAlign w:val="center"/>
          </w:tcPr>
          <w:p w14:paraId="426DEB07" w14:textId="77777777" w:rsidR="00616F72" w:rsidRDefault="006E5B73" w:rsidP="00616F72">
            <w:r>
              <w:t>Ford Cloud or 3</w:t>
            </w:r>
            <w:r w:rsidRPr="00DD14A9">
              <w:rPr>
                <w:vertAlign w:val="superscript"/>
              </w:rPr>
              <w:t>rd</w:t>
            </w:r>
            <w:r>
              <w:t xml:space="preserve"> Party</w:t>
            </w:r>
          </w:p>
        </w:tc>
      </w:tr>
    </w:tbl>
    <w:p w14:paraId="254ED8CC" w14:textId="77777777" w:rsidR="00616F72" w:rsidRDefault="00616F72" w:rsidP="00616F72"/>
    <w:p w14:paraId="5CDFDD47" w14:textId="77777777" w:rsidR="00616F72" w:rsidRDefault="00875A24" w:rsidP="00875A24">
      <w:pPr>
        <w:pStyle w:val="Heading2"/>
      </w:pPr>
      <w:r>
        <w:br w:type="page"/>
      </w:r>
      <w:bookmarkStart w:id="12" w:name="_Toc523824697"/>
      <w:proofErr w:type="spellStart"/>
      <w:r w:rsidR="006E5B73">
        <w:lastRenderedPageBreak/>
        <w:t>IPPTClient</w:t>
      </w:r>
      <w:proofErr w:type="spellEnd"/>
      <w:r w:rsidR="006E5B73">
        <w:t xml:space="preserve"> Interface</w:t>
      </w:r>
      <w:bookmarkEnd w:id="12"/>
    </w:p>
    <w:p w14:paraId="1338DE76" w14:textId="77777777" w:rsidR="00616F72" w:rsidRDefault="006E5B73" w:rsidP="00875A24">
      <w:pPr>
        <w:pStyle w:val="Heading3"/>
      </w:pPr>
      <w:bookmarkStart w:id="13" w:name="_Toc523824698"/>
      <w:r w:rsidRPr="00B9479B">
        <w:t>IPPT-IIR-REQ-304023/A-</w:t>
      </w:r>
      <w:proofErr w:type="spellStart"/>
      <w:r w:rsidRPr="00B9479B">
        <w:t>IPPTClientInterface_Tx</w:t>
      </w:r>
      <w:bookmarkEnd w:id="13"/>
      <w:proofErr w:type="spellEnd"/>
    </w:p>
    <w:p w14:paraId="07BB1D67" w14:textId="77777777" w:rsidR="00616F72" w:rsidRDefault="006E5B73" w:rsidP="00616F72">
      <w:pPr>
        <w:rPr>
          <w:rFonts w:eastAsia="MS Mincho" w:cs="Arial"/>
        </w:rPr>
      </w:pPr>
      <w:r>
        <w:rPr>
          <w:rFonts w:eastAsia="MS Mincho" w:cs="Arial"/>
        </w:rPr>
        <w:t xml:space="preserve">The </w:t>
      </w:r>
      <w:proofErr w:type="spellStart"/>
      <w:r>
        <w:rPr>
          <w:rFonts w:eastAsia="MS Mincho" w:cs="Arial"/>
        </w:rPr>
        <w:t>IPPTClientInterface_Tx</w:t>
      </w:r>
      <w:proofErr w:type="spellEnd"/>
      <w:r>
        <w:rPr>
          <w:rFonts w:eastAsia="MS Mincho" w:cs="Arial"/>
        </w:rPr>
        <w:t xml:space="preserve"> represents all the IPPT feature related signals sent by the </w:t>
      </w:r>
      <w:proofErr w:type="spellStart"/>
      <w:r>
        <w:rPr>
          <w:rFonts w:eastAsia="MS Mincho" w:cs="Arial"/>
        </w:rPr>
        <w:t>IPPTClientInterface</w:t>
      </w:r>
      <w:proofErr w:type="spellEnd"/>
      <w:r>
        <w:rPr>
          <w:rFonts w:eastAsia="MS Mincho" w:cs="Arial"/>
        </w:rPr>
        <w:t xml:space="preserve"> object. The below table represents the mapping of the logical signal names (as described in this specification) to the global GSDB signal names.</w:t>
      </w:r>
    </w:p>
    <w:p w14:paraId="3063A54D" w14:textId="77777777" w:rsidR="00616F72" w:rsidRDefault="00616F72" w:rsidP="00616F72">
      <w:pPr>
        <w:rPr>
          <w:rFonts w:eastAsia="MS Mincho" w:cs="Arial"/>
        </w:rPr>
      </w:pPr>
    </w:p>
    <w:tbl>
      <w:tblPr>
        <w:tblW w:w="8351" w:type="dxa"/>
        <w:jc w:val="center"/>
        <w:tblLook w:val="04A0" w:firstRow="1" w:lastRow="0" w:firstColumn="1" w:lastColumn="0" w:noHBand="0" w:noVBand="1"/>
      </w:tblPr>
      <w:tblGrid>
        <w:gridCol w:w="2875"/>
        <w:gridCol w:w="2160"/>
        <w:gridCol w:w="3316"/>
      </w:tblGrid>
      <w:tr w:rsidR="00616F72" w14:paraId="5BB59F0D" w14:textId="77777777" w:rsidTr="00616F72">
        <w:trPr>
          <w:trHeight w:val="255"/>
          <w:jc w:val="center"/>
        </w:trPr>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79C94D3E" w14:textId="77777777" w:rsidR="00616F72" w:rsidRDefault="006E5B73">
            <w:pPr>
              <w:spacing w:line="276" w:lineRule="auto"/>
              <w:rPr>
                <w:rFonts w:cs="Arial"/>
                <w:b/>
                <w:bCs/>
                <w:color w:val="000000"/>
              </w:rPr>
            </w:pPr>
            <w:r>
              <w:rPr>
                <w:rFonts w:cs="Arial"/>
                <w:b/>
                <w:bCs/>
                <w:color w:val="000000"/>
              </w:rPr>
              <w:t>Logical Signal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AA52E4C" w14:textId="77777777" w:rsidR="00616F72" w:rsidRDefault="006E5B73">
            <w:pPr>
              <w:spacing w:line="276" w:lineRule="auto"/>
              <w:rPr>
                <w:rFonts w:cs="Arial"/>
                <w:b/>
                <w:bCs/>
                <w:color w:val="000000"/>
              </w:rPr>
            </w:pPr>
            <w:r>
              <w:rPr>
                <w:rFonts w:cs="Arial"/>
                <w:b/>
                <w:bCs/>
                <w:color w:val="000000"/>
              </w:rPr>
              <w:t>Parameter Name</w:t>
            </w:r>
          </w:p>
        </w:tc>
        <w:tc>
          <w:tcPr>
            <w:tcW w:w="3316"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DEDED4D" w14:textId="77777777" w:rsidR="00616F72" w:rsidRDefault="006E5B73">
            <w:pPr>
              <w:spacing w:line="276" w:lineRule="auto"/>
              <w:rPr>
                <w:rFonts w:cs="Arial"/>
                <w:b/>
                <w:bCs/>
                <w:color w:val="000000"/>
              </w:rPr>
            </w:pPr>
            <w:r>
              <w:rPr>
                <w:rFonts w:cs="Arial"/>
                <w:b/>
                <w:bCs/>
                <w:color w:val="000000"/>
              </w:rPr>
              <w:t>GSDB Signal Name</w:t>
            </w:r>
          </w:p>
        </w:tc>
      </w:tr>
      <w:tr w:rsidR="00616F72" w14:paraId="6FF6B1CF" w14:textId="77777777" w:rsidTr="00616F72">
        <w:trPr>
          <w:trHeight w:val="255"/>
          <w:jc w:val="center"/>
        </w:trPr>
        <w:tc>
          <w:tcPr>
            <w:tcW w:w="2875" w:type="dxa"/>
            <w:vMerge w:val="restart"/>
            <w:tcBorders>
              <w:top w:val="single" w:sz="4" w:space="0" w:color="auto"/>
              <w:left w:val="single" w:sz="4" w:space="0" w:color="auto"/>
              <w:bottom w:val="single" w:sz="4" w:space="0" w:color="auto"/>
              <w:right w:val="single" w:sz="4" w:space="0" w:color="auto"/>
            </w:tcBorders>
            <w:noWrap/>
            <w:hideMark/>
          </w:tcPr>
          <w:p w14:paraId="61A3AE21" w14:textId="77777777" w:rsidR="00616F72" w:rsidRDefault="006E5B73">
            <w:pPr>
              <w:spacing w:line="276" w:lineRule="auto"/>
            </w:pPr>
            <w:proofErr w:type="spellStart"/>
            <w:r>
              <w:t>AutosarNM</w:t>
            </w:r>
            <w:proofErr w:type="spellEnd"/>
          </w:p>
        </w:tc>
        <w:tc>
          <w:tcPr>
            <w:tcW w:w="2160" w:type="dxa"/>
            <w:tcBorders>
              <w:top w:val="single" w:sz="4" w:space="0" w:color="auto"/>
              <w:left w:val="nil"/>
              <w:bottom w:val="nil"/>
              <w:right w:val="single" w:sz="4" w:space="0" w:color="auto"/>
            </w:tcBorders>
            <w:noWrap/>
            <w:hideMark/>
          </w:tcPr>
          <w:p w14:paraId="5F5C2438" w14:textId="77777777" w:rsidR="00616F72" w:rsidRDefault="006E5B73">
            <w:pPr>
              <w:spacing w:line="276" w:lineRule="auto"/>
            </w:pPr>
            <w:r>
              <w:t>Control</w:t>
            </w:r>
          </w:p>
        </w:tc>
        <w:tc>
          <w:tcPr>
            <w:tcW w:w="3316" w:type="dxa"/>
            <w:tcBorders>
              <w:top w:val="single" w:sz="4" w:space="0" w:color="auto"/>
              <w:left w:val="nil"/>
              <w:bottom w:val="nil"/>
              <w:right w:val="single" w:sz="4" w:space="0" w:color="auto"/>
            </w:tcBorders>
            <w:noWrap/>
            <w:hideMark/>
          </w:tcPr>
          <w:p w14:paraId="6CE65853" w14:textId="77777777" w:rsidR="00616F72" w:rsidRDefault="006E5B73">
            <w:pPr>
              <w:spacing w:line="276" w:lineRule="auto"/>
            </w:pPr>
            <w:proofErr w:type="spellStart"/>
            <w:r>
              <w:t>TCU_AutoSarNMControl</w:t>
            </w:r>
            <w:proofErr w:type="spellEnd"/>
          </w:p>
          <w:p w14:paraId="5BD75C24" w14:textId="77777777" w:rsidR="00616F72" w:rsidRDefault="006E5B73">
            <w:pPr>
              <w:spacing w:line="276" w:lineRule="auto"/>
            </w:pPr>
            <w:proofErr w:type="spellStart"/>
            <w:r>
              <w:t>APIM_AutoSarNMControl</w:t>
            </w:r>
            <w:proofErr w:type="spellEnd"/>
          </w:p>
        </w:tc>
      </w:tr>
      <w:tr w:rsidR="00616F72" w14:paraId="0C4F705D" w14:textId="77777777" w:rsidTr="00616F7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103F25"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hideMark/>
          </w:tcPr>
          <w:p w14:paraId="18534C7B" w14:textId="77777777" w:rsidR="00616F72" w:rsidRDefault="006E5B73">
            <w:pPr>
              <w:spacing w:line="276" w:lineRule="auto"/>
            </w:pPr>
            <w:proofErr w:type="spellStart"/>
            <w:r>
              <w:t>NodeID</w:t>
            </w:r>
            <w:proofErr w:type="spellEnd"/>
          </w:p>
        </w:tc>
        <w:tc>
          <w:tcPr>
            <w:tcW w:w="3316" w:type="dxa"/>
            <w:tcBorders>
              <w:top w:val="single" w:sz="4" w:space="0" w:color="auto"/>
              <w:left w:val="nil"/>
              <w:bottom w:val="single" w:sz="4" w:space="0" w:color="auto"/>
              <w:right w:val="single" w:sz="4" w:space="0" w:color="auto"/>
            </w:tcBorders>
            <w:noWrap/>
            <w:hideMark/>
          </w:tcPr>
          <w:p w14:paraId="4EA9BC96" w14:textId="77777777" w:rsidR="00616F72" w:rsidRDefault="006E5B73">
            <w:pPr>
              <w:spacing w:line="276" w:lineRule="auto"/>
            </w:pPr>
            <w:proofErr w:type="spellStart"/>
            <w:r>
              <w:t>TCU_AutoSarNMNodeId</w:t>
            </w:r>
            <w:proofErr w:type="spellEnd"/>
          </w:p>
          <w:p w14:paraId="60B49F48" w14:textId="77777777" w:rsidR="00616F72" w:rsidRDefault="006E5B73">
            <w:pPr>
              <w:spacing w:line="276" w:lineRule="auto"/>
            </w:pPr>
            <w:proofErr w:type="spellStart"/>
            <w:r>
              <w:t>APIM_AutoSarNMNodeId</w:t>
            </w:r>
            <w:proofErr w:type="spellEnd"/>
          </w:p>
        </w:tc>
      </w:tr>
      <w:tr w:rsidR="00616F72" w14:paraId="2CC23E63" w14:textId="77777777" w:rsidTr="00616F7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966624"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hideMark/>
          </w:tcPr>
          <w:p w14:paraId="4AD9626C" w14:textId="77777777" w:rsidR="00616F72" w:rsidRDefault="006E5B73">
            <w:pPr>
              <w:spacing w:line="276" w:lineRule="auto"/>
            </w:pPr>
            <w:r>
              <w:t>NMReserved1</w:t>
            </w:r>
          </w:p>
        </w:tc>
        <w:tc>
          <w:tcPr>
            <w:tcW w:w="3316" w:type="dxa"/>
            <w:tcBorders>
              <w:top w:val="single" w:sz="4" w:space="0" w:color="auto"/>
              <w:left w:val="nil"/>
              <w:bottom w:val="single" w:sz="4" w:space="0" w:color="auto"/>
              <w:right w:val="single" w:sz="4" w:space="0" w:color="auto"/>
            </w:tcBorders>
            <w:noWrap/>
            <w:hideMark/>
          </w:tcPr>
          <w:p w14:paraId="10A19FEE" w14:textId="77777777" w:rsidR="00616F72" w:rsidRDefault="006E5B73">
            <w:pPr>
              <w:spacing w:line="276" w:lineRule="auto"/>
            </w:pPr>
            <w:r>
              <w:t>TCU_AutoSarNMReserved1</w:t>
            </w:r>
          </w:p>
          <w:p w14:paraId="23812702" w14:textId="77777777" w:rsidR="00616F72" w:rsidRDefault="006E5B73">
            <w:pPr>
              <w:spacing w:line="276" w:lineRule="auto"/>
              <w:rPr>
                <w:highlight w:val="yellow"/>
              </w:rPr>
            </w:pPr>
            <w:r>
              <w:t>APIM _AutoSarNMReserved1</w:t>
            </w:r>
          </w:p>
        </w:tc>
      </w:tr>
      <w:tr w:rsidR="00616F72" w14:paraId="5C730C31" w14:textId="77777777" w:rsidTr="00616F7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E01A75"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hideMark/>
          </w:tcPr>
          <w:p w14:paraId="5A63C0B6" w14:textId="77777777" w:rsidR="00616F72" w:rsidRDefault="006E5B73">
            <w:pPr>
              <w:spacing w:line="276" w:lineRule="auto"/>
            </w:pPr>
            <w:r>
              <w:t>NMReserved2</w:t>
            </w:r>
          </w:p>
        </w:tc>
        <w:tc>
          <w:tcPr>
            <w:tcW w:w="3316" w:type="dxa"/>
            <w:tcBorders>
              <w:top w:val="single" w:sz="4" w:space="0" w:color="auto"/>
              <w:left w:val="nil"/>
              <w:bottom w:val="single" w:sz="4" w:space="0" w:color="auto"/>
              <w:right w:val="single" w:sz="4" w:space="0" w:color="auto"/>
            </w:tcBorders>
            <w:noWrap/>
            <w:hideMark/>
          </w:tcPr>
          <w:p w14:paraId="3FE4E786" w14:textId="77777777" w:rsidR="00616F72" w:rsidRDefault="006E5B73">
            <w:pPr>
              <w:spacing w:line="276" w:lineRule="auto"/>
            </w:pPr>
            <w:r>
              <w:t>TCU_AutoSarNMReserved2</w:t>
            </w:r>
          </w:p>
          <w:p w14:paraId="4B92DE9D" w14:textId="77777777" w:rsidR="00616F72" w:rsidRDefault="006E5B73">
            <w:pPr>
              <w:spacing w:line="276" w:lineRule="auto"/>
            </w:pPr>
            <w:r>
              <w:t>APIM _AutoSarNMReserved2</w:t>
            </w:r>
          </w:p>
        </w:tc>
      </w:tr>
      <w:tr w:rsidR="00616F72" w14:paraId="0D85409C" w14:textId="77777777" w:rsidTr="00616F7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7A7DD"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hideMark/>
          </w:tcPr>
          <w:p w14:paraId="6EDFB0FC" w14:textId="77777777" w:rsidR="00616F72" w:rsidRDefault="006E5B73">
            <w:pPr>
              <w:spacing w:line="276" w:lineRule="auto"/>
            </w:pPr>
            <w:r>
              <w:t>NMReserved3</w:t>
            </w:r>
          </w:p>
        </w:tc>
        <w:tc>
          <w:tcPr>
            <w:tcW w:w="3316" w:type="dxa"/>
            <w:tcBorders>
              <w:top w:val="single" w:sz="4" w:space="0" w:color="auto"/>
              <w:left w:val="nil"/>
              <w:bottom w:val="single" w:sz="4" w:space="0" w:color="auto"/>
              <w:right w:val="single" w:sz="4" w:space="0" w:color="auto"/>
            </w:tcBorders>
            <w:noWrap/>
            <w:hideMark/>
          </w:tcPr>
          <w:p w14:paraId="16959C60" w14:textId="77777777" w:rsidR="00616F72" w:rsidRDefault="006E5B73">
            <w:pPr>
              <w:spacing w:line="276" w:lineRule="auto"/>
            </w:pPr>
            <w:r>
              <w:t>TCU_AutoSarNMReserved3</w:t>
            </w:r>
          </w:p>
          <w:p w14:paraId="049CC6DA" w14:textId="77777777" w:rsidR="00616F72" w:rsidRDefault="006E5B73">
            <w:pPr>
              <w:spacing w:line="276" w:lineRule="auto"/>
            </w:pPr>
            <w:r>
              <w:t>APIM _AutoSarNMReserved3</w:t>
            </w:r>
          </w:p>
        </w:tc>
      </w:tr>
      <w:tr w:rsidR="00616F72" w14:paraId="06AA2C75" w14:textId="77777777" w:rsidTr="00616F7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C68FA"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hideMark/>
          </w:tcPr>
          <w:p w14:paraId="13242387" w14:textId="77777777" w:rsidR="00616F72" w:rsidRDefault="006E5B73">
            <w:pPr>
              <w:spacing w:line="276" w:lineRule="auto"/>
            </w:pPr>
            <w:r>
              <w:t>NMReserved4</w:t>
            </w:r>
          </w:p>
        </w:tc>
        <w:tc>
          <w:tcPr>
            <w:tcW w:w="3316" w:type="dxa"/>
            <w:tcBorders>
              <w:top w:val="single" w:sz="4" w:space="0" w:color="auto"/>
              <w:left w:val="nil"/>
              <w:bottom w:val="single" w:sz="4" w:space="0" w:color="auto"/>
              <w:right w:val="single" w:sz="4" w:space="0" w:color="auto"/>
            </w:tcBorders>
            <w:noWrap/>
            <w:hideMark/>
          </w:tcPr>
          <w:p w14:paraId="6C73AA50" w14:textId="77777777" w:rsidR="00616F72" w:rsidRDefault="006E5B73">
            <w:pPr>
              <w:spacing w:line="276" w:lineRule="auto"/>
            </w:pPr>
            <w:r>
              <w:t>TCU_AutoSarNMReserved4</w:t>
            </w:r>
          </w:p>
          <w:p w14:paraId="2C59A8B7" w14:textId="77777777" w:rsidR="00616F72" w:rsidRDefault="006E5B73">
            <w:pPr>
              <w:spacing w:line="276" w:lineRule="auto"/>
            </w:pPr>
            <w:r>
              <w:t>APIM_AutoSarNMReserved4</w:t>
            </w:r>
          </w:p>
        </w:tc>
      </w:tr>
      <w:tr w:rsidR="00616F72" w14:paraId="53B88D35" w14:textId="77777777" w:rsidTr="00616F7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82BEA"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hideMark/>
          </w:tcPr>
          <w:p w14:paraId="22399EAE" w14:textId="77777777" w:rsidR="00616F72" w:rsidRDefault="006E5B73">
            <w:pPr>
              <w:spacing w:line="276" w:lineRule="auto"/>
            </w:pPr>
            <w:proofErr w:type="spellStart"/>
            <w:r>
              <w:t>GWNMProxy</w:t>
            </w:r>
            <w:proofErr w:type="spellEnd"/>
          </w:p>
        </w:tc>
        <w:tc>
          <w:tcPr>
            <w:tcW w:w="3316" w:type="dxa"/>
            <w:tcBorders>
              <w:top w:val="single" w:sz="4" w:space="0" w:color="auto"/>
              <w:left w:val="nil"/>
              <w:bottom w:val="single" w:sz="4" w:space="0" w:color="auto"/>
              <w:right w:val="single" w:sz="4" w:space="0" w:color="auto"/>
            </w:tcBorders>
            <w:noWrap/>
            <w:hideMark/>
          </w:tcPr>
          <w:p w14:paraId="1789378E" w14:textId="77777777" w:rsidR="00616F72" w:rsidRDefault="006E5B73">
            <w:pPr>
              <w:spacing w:line="276" w:lineRule="auto"/>
            </w:pPr>
            <w:proofErr w:type="spellStart"/>
            <w:r>
              <w:t>TCU_GWNMProxy</w:t>
            </w:r>
            <w:proofErr w:type="spellEnd"/>
          </w:p>
          <w:p w14:paraId="0624FADC" w14:textId="77777777" w:rsidR="00616F72" w:rsidRDefault="006E5B73">
            <w:pPr>
              <w:spacing w:line="276" w:lineRule="auto"/>
            </w:pPr>
            <w:proofErr w:type="spellStart"/>
            <w:r>
              <w:t>APIM_GWNMProxy</w:t>
            </w:r>
            <w:proofErr w:type="spellEnd"/>
          </w:p>
        </w:tc>
      </w:tr>
      <w:tr w:rsidR="00616F72" w14:paraId="28DC19D8" w14:textId="77777777" w:rsidTr="00616F7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E0870"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hideMark/>
          </w:tcPr>
          <w:p w14:paraId="376696E4" w14:textId="77777777" w:rsidR="00616F72" w:rsidRDefault="006E5B73">
            <w:pPr>
              <w:spacing w:line="276" w:lineRule="auto"/>
            </w:pPr>
            <w:proofErr w:type="spellStart"/>
            <w:r>
              <w:t>GWOnBoardTester</w:t>
            </w:r>
            <w:proofErr w:type="spellEnd"/>
          </w:p>
        </w:tc>
        <w:tc>
          <w:tcPr>
            <w:tcW w:w="3316" w:type="dxa"/>
            <w:tcBorders>
              <w:top w:val="single" w:sz="4" w:space="0" w:color="auto"/>
              <w:left w:val="nil"/>
              <w:bottom w:val="single" w:sz="4" w:space="0" w:color="auto"/>
              <w:right w:val="single" w:sz="4" w:space="0" w:color="auto"/>
            </w:tcBorders>
            <w:noWrap/>
            <w:hideMark/>
          </w:tcPr>
          <w:p w14:paraId="75B77960" w14:textId="77777777" w:rsidR="00616F72" w:rsidRDefault="006E5B73">
            <w:pPr>
              <w:spacing w:line="276" w:lineRule="auto"/>
            </w:pPr>
            <w:proofErr w:type="spellStart"/>
            <w:r>
              <w:t>TCU_GWOnBoardTester</w:t>
            </w:r>
            <w:proofErr w:type="spellEnd"/>
          </w:p>
          <w:p w14:paraId="1AB83BD5" w14:textId="77777777" w:rsidR="00616F72" w:rsidRDefault="006E5B73">
            <w:pPr>
              <w:spacing w:line="276" w:lineRule="auto"/>
            </w:pPr>
            <w:proofErr w:type="spellStart"/>
            <w:r>
              <w:t>APIM_GWOnBoardTester</w:t>
            </w:r>
            <w:proofErr w:type="spellEnd"/>
          </w:p>
        </w:tc>
      </w:tr>
    </w:tbl>
    <w:p w14:paraId="1ED8478A" w14:textId="77777777" w:rsidR="00616F72" w:rsidRDefault="00616F72" w:rsidP="00616F72">
      <w:pPr>
        <w:rPr>
          <w:rFonts w:cs="Arial"/>
        </w:rPr>
      </w:pPr>
    </w:p>
    <w:p w14:paraId="6A3D4B54" w14:textId="77777777" w:rsidR="00616F72" w:rsidRPr="003F5614" w:rsidRDefault="006E5B73" w:rsidP="00616F72">
      <w:pPr>
        <w:rPr>
          <w:rFonts w:cs="Arial"/>
        </w:rPr>
      </w:pPr>
      <w:r>
        <w:rPr>
          <w:rFonts w:cs="Arial"/>
        </w:rPr>
        <w:t>Note:  GSDB signal names are reference only.  The Global Signal Database (GSDB) is the master for all signals. If there is a conflict, bring to the module D&amp;R’s attention.</w:t>
      </w:r>
    </w:p>
    <w:p w14:paraId="4C7FB952" w14:textId="77777777" w:rsidR="00616F72" w:rsidRDefault="006E5B73" w:rsidP="00875A24">
      <w:pPr>
        <w:pStyle w:val="Heading4"/>
      </w:pPr>
      <w:r w:rsidRPr="00B9479B">
        <w:t>MD-REQ-304019/A-</w:t>
      </w:r>
      <w:proofErr w:type="spellStart"/>
      <w:r w:rsidRPr="00B9479B">
        <w:t>AutosarNM</w:t>
      </w:r>
      <w:proofErr w:type="spellEnd"/>
    </w:p>
    <w:p w14:paraId="5AF55687" w14:textId="77777777" w:rsidR="00616F72" w:rsidRDefault="006E5B73" w:rsidP="00616F72">
      <w:r>
        <w:t>Message Type: Status</w:t>
      </w:r>
    </w:p>
    <w:p w14:paraId="11056DC9" w14:textId="77777777" w:rsidR="00616F72" w:rsidRDefault="00616F72" w:rsidP="00616F72"/>
    <w:p w14:paraId="18516B59" w14:textId="77777777" w:rsidR="00616F72" w:rsidRDefault="006E5B73" w:rsidP="00616F72">
      <w:proofErr w:type="spellStart"/>
      <w:r>
        <w:t>Autosar</w:t>
      </w:r>
      <w:proofErr w:type="spellEnd"/>
      <w:r>
        <w:t xml:space="preserve"> s</w:t>
      </w:r>
      <w:r w:rsidRPr="00E8250C">
        <w:t xml:space="preserve">ignal </w:t>
      </w:r>
      <w:r>
        <w:t xml:space="preserve">used </w:t>
      </w:r>
      <w:r w:rsidRPr="00E8250C">
        <w:t>to wake up the CAN bus</w:t>
      </w:r>
      <w:r>
        <w:t>.</w:t>
      </w:r>
    </w:p>
    <w:p w14:paraId="068FF912" w14:textId="77777777" w:rsidR="00616F72" w:rsidRDefault="00616F72" w:rsidP="00616F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252"/>
        <w:gridCol w:w="1350"/>
        <w:gridCol w:w="2528"/>
      </w:tblGrid>
      <w:tr w:rsidR="00616F72" w14:paraId="49F21736"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hideMark/>
          </w:tcPr>
          <w:p w14:paraId="5C52E2CE" w14:textId="77777777" w:rsidR="00616F72" w:rsidRDefault="006E5B73">
            <w:pPr>
              <w:spacing w:line="276" w:lineRule="auto"/>
              <w:rPr>
                <w:rFonts w:cs="Arial"/>
                <w:b/>
              </w:rPr>
            </w:pPr>
            <w:r>
              <w:rPr>
                <w:rFonts w:cs="Arial"/>
                <w:b/>
              </w:rPr>
              <w:t>Name</w:t>
            </w:r>
          </w:p>
        </w:tc>
        <w:tc>
          <w:tcPr>
            <w:tcW w:w="1252" w:type="dxa"/>
            <w:tcBorders>
              <w:top w:val="single" w:sz="4" w:space="0" w:color="auto"/>
              <w:left w:val="single" w:sz="4" w:space="0" w:color="auto"/>
              <w:bottom w:val="single" w:sz="4" w:space="0" w:color="auto"/>
              <w:right w:val="single" w:sz="4" w:space="0" w:color="auto"/>
            </w:tcBorders>
            <w:hideMark/>
          </w:tcPr>
          <w:p w14:paraId="72D3ECAC" w14:textId="77777777" w:rsidR="00616F72" w:rsidRDefault="006E5B73">
            <w:pPr>
              <w:spacing w:line="276" w:lineRule="auto"/>
              <w:rPr>
                <w:rFonts w:cs="Arial"/>
                <w:b/>
              </w:rPr>
            </w:pPr>
            <w:r>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14:paraId="472B7BA5" w14:textId="77777777" w:rsidR="00616F72" w:rsidRDefault="006E5B73">
            <w:pPr>
              <w:spacing w:line="276" w:lineRule="auto"/>
              <w:rPr>
                <w:rFonts w:cs="Arial"/>
                <w:b/>
              </w:rPr>
            </w:pPr>
            <w:r>
              <w:rPr>
                <w:rFonts w:cs="Arial"/>
                <w:b/>
              </w:rPr>
              <w:t>Value</w:t>
            </w:r>
          </w:p>
        </w:tc>
        <w:tc>
          <w:tcPr>
            <w:tcW w:w="2528" w:type="dxa"/>
            <w:tcBorders>
              <w:top w:val="single" w:sz="4" w:space="0" w:color="auto"/>
              <w:left w:val="single" w:sz="4" w:space="0" w:color="auto"/>
              <w:bottom w:val="single" w:sz="4" w:space="0" w:color="auto"/>
              <w:right w:val="single" w:sz="4" w:space="0" w:color="auto"/>
            </w:tcBorders>
            <w:hideMark/>
          </w:tcPr>
          <w:p w14:paraId="6A3337D7" w14:textId="77777777" w:rsidR="00616F72" w:rsidRDefault="006E5B73">
            <w:pPr>
              <w:spacing w:line="276" w:lineRule="auto"/>
              <w:rPr>
                <w:rFonts w:cs="Arial"/>
                <w:b/>
              </w:rPr>
            </w:pPr>
            <w:r>
              <w:rPr>
                <w:rFonts w:cs="Arial"/>
                <w:b/>
              </w:rPr>
              <w:t>Description</w:t>
            </w:r>
          </w:p>
        </w:tc>
      </w:tr>
      <w:tr w:rsidR="00616F72" w14:paraId="112C571A"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hideMark/>
          </w:tcPr>
          <w:p w14:paraId="67713FDE" w14:textId="77777777" w:rsidR="00616F72" w:rsidRDefault="006E5B73">
            <w:pPr>
              <w:spacing w:line="276" w:lineRule="auto"/>
              <w:rPr>
                <w:rFonts w:cs="Arial"/>
              </w:rPr>
            </w:pPr>
            <w:r>
              <w:rPr>
                <w:rFonts w:cs="Arial"/>
              </w:rPr>
              <w:t>Control</w:t>
            </w:r>
          </w:p>
        </w:tc>
        <w:tc>
          <w:tcPr>
            <w:tcW w:w="1252" w:type="dxa"/>
            <w:tcBorders>
              <w:top w:val="single" w:sz="4" w:space="0" w:color="auto"/>
              <w:left w:val="single" w:sz="4" w:space="0" w:color="auto"/>
              <w:bottom w:val="single" w:sz="4" w:space="0" w:color="auto"/>
              <w:right w:val="single" w:sz="4" w:space="0" w:color="auto"/>
            </w:tcBorders>
            <w:hideMark/>
          </w:tcPr>
          <w:p w14:paraId="7EAC0BE6" w14:textId="77777777" w:rsidR="00616F72" w:rsidRDefault="006E5B73">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hideMark/>
          </w:tcPr>
          <w:p w14:paraId="2951781B" w14:textId="77777777" w:rsidR="00616F72" w:rsidRDefault="006E5B73">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hideMark/>
          </w:tcPr>
          <w:p w14:paraId="35797FE5" w14:textId="77777777" w:rsidR="00616F72" w:rsidRDefault="006E5B73">
            <w:pPr>
              <w:spacing w:line="276" w:lineRule="auto"/>
              <w:rPr>
                <w:rFonts w:cs="Arial"/>
              </w:rPr>
            </w:pPr>
            <w:r>
              <w:rPr>
                <w:rFonts w:cs="Arial"/>
              </w:rPr>
              <w:t>-</w:t>
            </w:r>
          </w:p>
        </w:tc>
      </w:tr>
      <w:tr w:rsidR="00616F72" w14:paraId="730085DE"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6D162AED" w14:textId="77777777" w:rsidR="00616F72" w:rsidRDefault="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hideMark/>
          </w:tcPr>
          <w:p w14:paraId="0679C5EE"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hideMark/>
          </w:tcPr>
          <w:p w14:paraId="08AAEA72" w14:textId="77777777" w:rsidR="00616F72" w:rsidRDefault="006E5B73">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1FF0C69F" w14:textId="77777777" w:rsidR="00616F72" w:rsidRDefault="00616F72">
            <w:pPr>
              <w:spacing w:line="276" w:lineRule="auto"/>
              <w:rPr>
                <w:rFonts w:cs="Arial"/>
              </w:rPr>
            </w:pPr>
          </w:p>
        </w:tc>
      </w:tr>
      <w:tr w:rsidR="00616F72" w14:paraId="0E4BB99A"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761C9A1E" w14:textId="77777777" w:rsidR="00616F72" w:rsidRDefault="006E5B73" w:rsidP="00616F72">
            <w:pPr>
              <w:spacing w:line="276" w:lineRule="auto"/>
              <w:rPr>
                <w:rFonts w:cs="Arial"/>
              </w:rPr>
            </w:pPr>
            <w:proofErr w:type="spellStart"/>
            <w:r>
              <w:rPr>
                <w:rFonts w:cs="Arial"/>
              </w:rPr>
              <w:t>NodeID</w:t>
            </w:r>
            <w:proofErr w:type="spellEnd"/>
          </w:p>
        </w:tc>
        <w:tc>
          <w:tcPr>
            <w:tcW w:w="1252" w:type="dxa"/>
            <w:tcBorders>
              <w:top w:val="single" w:sz="4" w:space="0" w:color="auto"/>
              <w:left w:val="single" w:sz="4" w:space="0" w:color="auto"/>
              <w:bottom w:val="single" w:sz="4" w:space="0" w:color="auto"/>
              <w:right w:val="single" w:sz="4" w:space="0" w:color="auto"/>
            </w:tcBorders>
          </w:tcPr>
          <w:p w14:paraId="4251767F" w14:textId="77777777" w:rsidR="00616F72" w:rsidRDefault="006E5B73" w:rsidP="00616F72">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tcPr>
          <w:p w14:paraId="4A3BBAE1" w14:textId="77777777" w:rsidR="00616F72" w:rsidRDefault="006E5B73" w:rsidP="00616F72">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tcPr>
          <w:p w14:paraId="707D3449" w14:textId="77777777" w:rsidR="00616F72" w:rsidRDefault="006E5B73" w:rsidP="00616F72">
            <w:pPr>
              <w:spacing w:line="276" w:lineRule="auto"/>
              <w:rPr>
                <w:rFonts w:cs="Arial"/>
              </w:rPr>
            </w:pPr>
            <w:r>
              <w:rPr>
                <w:rFonts w:cs="Arial"/>
              </w:rPr>
              <w:t>-</w:t>
            </w:r>
          </w:p>
        </w:tc>
      </w:tr>
      <w:tr w:rsidR="00616F72" w14:paraId="7E8EDB61"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0A1BFDC6" w14:textId="77777777" w:rsidR="00616F72" w:rsidRDefault="00616F72" w:rsidP="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hideMark/>
          </w:tcPr>
          <w:p w14:paraId="6EE34A93"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hideMark/>
          </w:tcPr>
          <w:p w14:paraId="20B0EBB4" w14:textId="77777777" w:rsidR="00616F72" w:rsidRDefault="006E5B73" w:rsidP="00616F72">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3E4F2D6F" w14:textId="77777777" w:rsidR="00616F72" w:rsidRDefault="00616F72" w:rsidP="00616F72">
            <w:pPr>
              <w:spacing w:line="276" w:lineRule="auto"/>
              <w:rPr>
                <w:rFonts w:cs="Arial"/>
              </w:rPr>
            </w:pPr>
          </w:p>
        </w:tc>
      </w:tr>
      <w:tr w:rsidR="00616F72" w14:paraId="75222652"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49831332" w14:textId="77777777" w:rsidR="00616F72" w:rsidRDefault="006E5B73" w:rsidP="00616F72">
            <w:pPr>
              <w:spacing w:line="276" w:lineRule="auto"/>
              <w:rPr>
                <w:rFonts w:cs="Arial"/>
              </w:rPr>
            </w:pPr>
            <w:r>
              <w:rPr>
                <w:rFonts w:cs="Arial"/>
              </w:rPr>
              <w:t>NMReserved1</w:t>
            </w:r>
          </w:p>
        </w:tc>
        <w:tc>
          <w:tcPr>
            <w:tcW w:w="1252" w:type="dxa"/>
            <w:tcBorders>
              <w:top w:val="single" w:sz="4" w:space="0" w:color="auto"/>
              <w:left w:val="single" w:sz="4" w:space="0" w:color="auto"/>
              <w:bottom w:val="single" w:sz="4" w:space="0" w:color="auto"/>
              <w:right w:val="single" w:sz="4" w:space="0" w:color="auto"/>
            </w:tcBorders>
          </w:tcPr>
          <w:p w14:paraId="448441DA" w14:textId="77777777" w:rsidR="00616F72" w:rsidRDefault="006E5B73" w:rsidP="00616F72">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tcPr>
          <w:p w14:paraId="20DF161F" w14:textId="77777777" w:rsidR="00616F72" w:rsidRDefault="006E5B73" w:rsidP="00616F72">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tcPr>
          <w:p w14:paraId="29607982" w14:textId="77777777" w:rsidR="00616F72" w:rsidRDefault="006E5B73" w:rsidP="00616F72">
            <w:pPr>
              <w:spacing w:line="276" w:lineRule="auto"/>
              <w:rPr>
                <w:rFonts w:cs="Arial"/>
              </w:rPr>
            </w:pPr>
            <w:r>
              <w:rPr>
                <w:rFonts w:cs="Arial"/>
              </w:rPr>
              <w:t>-</w:t>
            </w:r>
          </w:p>
        </w:tc>
      </w:tr>
      <w:tr w:rsidR="00616F72" w14:paraId="41CEA893"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3A251D89" w14:textId="77777777" w:rsidR="00616F72" w:rsidRDefault="00616F72" w:rsidP="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tcPr>
          <w:p w14:paraId="3CEAF373"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tcPr>
          <w:p w14:paraId="1C8A6516" w14:textId="77777777" w:rsidR="00616F72" w:rsidRDefault="006E5B73" w:rsidP="00616F72">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0454BC76" w14:textId="77777777" w:rsidR="00616F72" w:rsidRDefault="00616F72" w:rsidP="00616F72">
            <w:pPr>
              <w:spacing w:line="276" w:lineRule="auto"/>
              <w:rPr>
                <w:rFonts w:cs="Arial"/>
              </w:rPr>
            </w:pPr>
          </w:p>
        </w:tc>
      </w:tr>
      <w:tr w:rsidR="00616F72" w14:paraId="22C9DCD4"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3025E19A" w14:textId="77777777" w:rsidR="00616F72" w:rsidRDefault="006E5B73" w:rsidP="00616F72">
            <w:pPr>
              <w:spacing w:line="276" w:lineRule="auto"/>
              <w:rPr>
                <w:rFonts w:cs="Arial"/>
              </w:rPr>
            </w:pPr>
            <w:r>
              <w:rPr>
                <w:rFonts w:cs="Arial"/>
              </w:rPr>
              <w:t>NMReserved2</w:t>
            </w:r>
          </w:p>
        </w:tc>
        <w:tc>
          <w:tcPr>
            <w:tcW w:w="1252" w:type="dxa"/>
            <w:tcBorders>
              <w:top w:val="single" w:sz="4" w:space="0" w:color="auto"/>
              <w:left w:val="single" w:sz="4" w:space="0" w:color="auto"/>
              <w:bottom w:val="single" w:sz="4" w:space="0" w:color="auto"/>
              <w:right w:val="single" w:sz="4" w:space="0" w:color="auto"/>
            </w:tcBorders>
          </w:tcPr>
          <w:p w14:paraId="384C8E63" w14:textId="77777777" w:rsidR="00616F72" w:rsidRDefault="006E5B73" w:rsidP="00616F72">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tcPr>
          <w:p w14:paraId="6BFF43B4" w14:textId="77777777" w:rsidR="00616F72" w:rsidRDefault="006E5B73" w:rsidP="00616F72">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tcPr>
          <w:p w14:paraId="3AD54521" w14:textId="77777777" w:rsidR="00616F72" w:rsidRDefault="006E5B73" w:rsidP="00616F72">
            <w:pPr>
              <w:spacing w:line="276" w:lineRule="auto"/>
              <w:rPr>
                <w:rFonts w:cs="Arial"/>
              </w:rPr>
            </w:pPr>
            <w:r>
              <w:rPr>
                <w:rFonts w:cs="Arial"/>
              </w:rPr>
              <w:t>-</w:t>
            </w:r>
          </w:p>
        </w:tc>
      </w:tr>
      <w:tr w:rsidR="00616F72" w14:paraId="3C811545"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352982B0" w14:textId="77777777" w:rsidR="00616F72" w:rsidRDefault="00616F72" w:rsidP="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tcPr>
          <w:p w14:paraId="14877354"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tcPr>
          <w:p w14:paraId="2B602BBE" w14:textId="77777777" w:rsidR="00616F72" w:rsidRDefault="006E5B73" w:rsidP="00616F72">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237AE3C7" w14:textId="77777777" w:rsidR="00616F72" w:rsidRDefault="00616F72" w:rsidP="00616F72">
            <w:pPr>
              <w:spacing w:line="276" w:lineRule="auto"/>
              <w:rPr>
                <w:rFonts w:cs="Arial"/>
              </w:rPr>
            </w:pPr>
          </w:p>
        </w:tc>
      </w:tr>
      <w:tr w:rsidR="00616F72" w14:paraId="67EC19CA"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3F19D8F3" w14:textId="77777777" w:rsidR="00616F72" w:rsidRDefault="006E5B73" w:rsidP="00616F72">
            <w:pPr>
              <w:spacing w:line="276" w:lineRule="auto"/>
              <w:rPr>
                <w:rFonts w:cs="Arial"/>
              </w:rPr>
            </w:pPr>
            <w:r>
              <w:rPr>
                <w:rFonts w:cs="Arial"/>
              </w:rPr>
              <w:t>NMReserved3</w:t>
            </w:r>
          </w:p>
        </w:tc>
        <w:tc>
          <w:tcPr>
            <w:tcW w:w="1252" w:type="dxa"/>
            <w:tcBorders>
              <w:top w:val="single" w:sz="4" w:space="0" w:color="auto"/>
              <w:left w:val="single" w:sz="4" w:space="0" w:color="auto"/>
              <w:bottom w:val="single" w:sz="4" w:space="0" w:color="auto"/>
              <w:right w:val="single" w:sz="4" w:space="0" w:color="auto"/>
            </w:tcBorders>
          </w:tcPr>
          <w:p w14:paraId="5DA4B6CC" w14:textId="77777777" w:rsidR="00616F72" w:rsidRDefault="006E5B73" w:rsidP="00616F72">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tcPr>
          <w:p w14:paraId="130585C1" w14:textId="77777777" w:rsidR="00616F72" w:rsidRDefault="006E5B73" w:rsidP="00616F72">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tcPr>
          <w:p w14:paraId="55E90831" w14:textId="77777777" w:rsidR="00616F72" w:rsidRDefault="006E5B73" w:rsidP="00616F72">
            <w:pPr>
              <w:spacing w:line="276" w:lineRule="auto"/>
              <w:rPr>
                <w:rFonts w:cs="Arial"/>
              </w:rPr>
            </w:pPr>
            <w:r>
              <w:rPr>
                <w:rFonts w:cs="Arial"/>
              </w:rPr>
              <w:t>-</w:t>
            </w:r>
          </w:p>
        </w:tc>
      </w:tr>
      <w:tr w:rsidR="00616F72" w14:paraId="180E6764"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67A639FD" w14:textId="77777777" w:rsidR="00616F72" w:rsidRDefault="00616F72" w:rsidP="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tcPr>
          <w:p w14:paraId="6F0B966B"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tcPr>
          <w:p w14:paraId="2A967C36" w14:textId="77777777" w:rsidR="00616F72" w:rsidRDefault="006E5B73" w:rsidP="00616F72">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6A27E879" w14:textId="77777777" w:rsidR="00616F72" w:rsidRDefault="00616F72" w:rsidP="00616F72">
            <w:pPr>
              <w:spacing w:line="276" w:lineRule="auto"/>
              <w:rPr>
                <w:rFonts w:cs="Arial"/>
              </w:rPr>
            </w:pPr>
          </w:p>
        </w:tc>
      </w:tr>
      <w:tr w:rsidR="00616F72" w14:paraId="52C38D4C"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7BA11D59" w14:textId="77777777" w:rsidR="00616F72" w:rsidRDefault="006E5B73" w:rsidP="00616F72">
            <w:pPr>
              <w:spacing w:line="276" w:lineRule="auto"/>
              <w:rPr>
                <w:rFonts w:cs="Arial"/>
              </w:rPr>
            </w:pPr>
            <w:r>
              <w:rPr>
                <w:rFonts w:cs="Arial"/>
              </w:rPr>
              <w:t>NMReserved4</w:t>
            </w:r>
          </w:p>
        </w:tc>
        <w:tc>
          <w:tcPr>
            <w:tcW w:w="1252" w:type="dxa"/>
            <w:tcBorders>
              <w:top w:val="single" w:sz="4" w:space="0" w:color="auto"/>
              <w:left w:val="single" w:sz="4" w:space="0" w:color="auto"/>
              <w:bottom w:val="single" w:sz="4" w:space="0" w:color="auto"/>
              <w:right w:val="single" w:sz="4" w:space="0" w:color="auto"/>
            </w:tcBorders>
          </w:tcPr>
          <w:p w14:paraId="6EEFDE1C" w14:textId="77777777" w:rsidR="00616F72" w:rsidRDefault="006E5B73" w:rsidP="00616F72">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tcPr>
          <w:p w14:paraId="0328BEE7" w14:textId="77777777" w:rsidR="00616F72" w:rsidRDefault="006E5B73" w:rsidP="00616F72">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tcPr>
          <w:p w14:paraId="4D305898" w14:textId="77777777" w:rsidR="00616F72" w:rsidRDefault="006E5B73" w:rsidP="00616F72">
            <w:pPr>
              <w:spacing w:line="276" w:lineRule="auto"/>
              <w:rPr>
                <w:rFonts w:cs="Arial"/>
              </w:rPr>
            </w:pPr>
            <w:r>
              <w:rPr>
                <w:rFonts w:cs="Arial"/>
              </w:rPr>
              <w:t>-</w:t>
            </w:r>
          </w:p>
        </w:tc>
      </w:tr>
      <w:tr w:rsidR="00616F72" w14:paraId="0434E9DE"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3310716E" w14:textId="77777777" w:rsidR="00616F72" w:rsidRDefault="00616F72" w:rsidP="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tcPr>
          <w:p w14:paraId="18DC541E"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tcPr>
          <w:p w14:paraId="5793BD7E" w14:textId="77777777" w:rsidR="00616F72" w:rsidRDefault="006E5B73" w:rsidP="00616F72">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59D96642" w14:textId="77777777" w:rsidR="00616F72" w:rsidRDefault="00616F72" w:rsidP="00616F72">
            <w:pPr>
              <w:spacing w:line="276" w:lineRule="auto"/>
              <w:rPr>
                <w:rFonts w:cs="Arial"/>
              </w:rPr>
            </w:pPr>
          </w:p>
        </w:tc>
      </w:tr>
      <w:tr w:rsidR="00616F72" w14:paraId="65B6A2A0"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7CFC8EBC" w14:textId="77777777" w:rsidR="00616F72" w:rsidRDefault="006E5B73" w:rsidP="00616F72">
            <w:pPr>
              <w:spacing w:line="276" w:lineRule="auto"/>
              <w:rPr>
                <w:rFonts w:cs="Arial"/>
              </w:rPr>
            </w:pPr>
            <w:proofErr w:type="spellStart"/>
            <w:r>
              <w:rPr>
                <w:rFonts w:cs="Arial"/>
              </w:rPr>
              <w:t>GWNMProxy</w:t>
            </w:r>
            <w:proofErr w:type="spellEnd"/>
          </w:p>
        </w:tc>
        <w:tc>
          <w:tcPr>
            <w:tcW w:w="1252" w:type="dxa"/>
            <w:tcBorders>
              <w:top w:val="single" w:sz="4" w:space="0" w:color="auto"/>
              <w:left w:val="single" w:sz="4" w:space="0" w:color="auto"/>
              <w:bottom w:val="single" w:sz="4" w:space="0" w:color="auto"/>
              <w:right w:val="single" w:sz="4" w:space="0" w:color="auto"/>
            </w:tcBorders>
          </w:tcPr>
          <w:p w14:paraId="7FFCBF20" w14:textId="77777777" w:rsidR="00616F72" w:rsidRDefault="006E5B73" w:rsidP="00616F72">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tcPr>
          <w:p w14:paraId="1E3D2025" w14:textId="77777777" w:rsidR="00616F72" w:rsidRDefault="006E5B73" w:rsidP="00616F72">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tcPr>
          <w:p w14:paraId="2A06E61D" w14:textId="77777777" w:rsidR="00616F72" w:rsidRDefault="006E5B73" w:rsidP="00616F72">
            <w:pPr>
              <w:spacing w:line="276" w:lineRule="auto"/>
              <w:rPr>
                <w:rFonts w:cs="Arial"/>
              </w:rPr>
            </w:pPr>
            <w:r>
              <w:rPr>
                <w:rFonts w:cs="Arial"/>
              </w:rPr>
              <w:t>-</w:t>
            </w:r>
          </w:p>
        </w:tc>
      </w:tr>
      <w:tr w:rsidR="00616F72" w14:paraId="177CE305"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2A89C7E4" w14:textId="77777777" w:rsidR="00616F72" w:rsidRDefault="00616F72" w:rsidP="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tcPr>
          <w:p w14:paraId="02C641A9"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tcPr>
          <w:p w14:paraId="0AD19CFB" w14:textId="77777777" w:rsidR="00616F72" w:rsidRDefault="006E5B73" w:rsidP="00616F72">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267FFF96" w14:textId="77777777" w:rsidR="00616F72" w:rsidRDefault="00616F72" w:rsidP="00616F72">
            <w:pPr>
              <w:spacing w:line="276" w:lineRule="auto"/>
              <w:rPr>
                <w:rFonts w:cs="Arial"/>
              </w:rPr>
            </w:pPr>
          </w:p>
        </w:tc>
      </w:tr>
      <w:tr w:rsidR="00616F72" w14:paraId="25FD498C"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2D1DF0A0" w14:textId="77777777" w:rsidR="00616F72" w:rsidRDefault="006E5B73" w:rsidP="00616F72">
            <w:pPr>
              <w:spacing w:line="276" w:lineRule="auto"/>
              <w:rPr>
                <w:rFonts w:cs="Arial"/>
              </w:rPr>
            </w:pPr>
            <w:proofErr w:type="spellStart"/>
            <w:r>
              <w:rPr>
                <w:rFonts w:cs="Arial"/>
              </w:rPr>
              <w:t>GWOnBoardTester</w:t>
            </w:r>
            <w:proofErr w:type="spellEnd"/>
          </w:p>
        </w:tc>
        <w:tc>
          <w:tcPr>
            <w:tcW w:w="1252" w:type="dxa"/>
            <w:tcBorders>
              <w:top w:val="single" w:sz="4" w:space="0" w:color="auto"/>
              <w:left w:val="single" w:sz="4" w:space="0" w:color="auto"/>
              <w:bottom w:val="single" w:sz="4" w:space="0" w:color="auto"/>
              <w:right w:val="single" w:sz="4" w:space="0" w:color="auto"/>
            </w:tcBorders>
          </w:tcPr>
          <w:p w14:paraId="70A4F5FD" w14:textId="77777777" w:rsidR="00616F72" w:rsidRDefault="006E5B73" w:rsidP="00616F72">
            <w:pPr>
              <w:spacing w:line="276" w:lineRule="auto"/>
              <w:rPr>
                <w:rFonts w:cs="Arial"/>
              </w:rPr>
            </w:pPr>
            <w:r>
              <w:rPr>
                <w:rFonts w:cs="Arial"/>
              </w:rPr>
              <w:t>-</w:t>
            </w:r>
          </w:p>
        </w:tc>
        <w:tc>
          <w:tcPr>
            <w:tcW w:w="1350" w:type="dxa"/>
            <w:tcBorders>
              <w:top w:val="single" w:sz="4" w:space="0" w:color="auto"/>
              <w:left w:val="single" w:sz="4" w:space="0" w:color="auto"/>
              <w:bottom w:val="single" w:sz="4" w:space="0" w:color="auto"/>
              <w:right w:val="single" w:sz="4" w:space="0" w:color="auto"/>
            </w:tcBorders>
          </w:tcPr>
          <w:p w14:paraId="037DD487" w14:textId="77777777" w:rsidR="00616F72" w:rsidRDefault="006E5B73" w:rsidP="00616F72">
            <w:pPr>
              <w:spacing w:line="276" w:lineRule="auto"/>
              <w:rPr>
                <w:rFonts w:cs="Arial"/>
              </w:rPr>
            </w:pPr>
            <w:r>
              <w:rPr>
                <w:rFonts w:cs="Arial"/>
              </w:rPr>
              <w:t>-</w:t>
            </w:r>
          </w:p>
        </w:tc>
        <w:tc>
          <w:tcPr>
            <w:tcW w:w="2528" w:type="dxa"/>
            <w:tcBorders>
              <w:top w:val="single" w:sz="4" w:space="0" w:color="auto"/>
              <w:left w:val="single" w:sz="4" w:space="0" w:color="auto"/>
              <w:bottom w:val="single" w:sz="4" w:space="0" w:color="auto"/>
              <w:right w:val="single" w:sz="4" w:space="0" w:color="auto"/>
            </w:tcBorders>
          </w:tcPr>
          <w:p w14:paraId="0D4EE03D" w14:textId="77777777" w:rsidR="00616F72" w:rsidRDefault="006E5B73" w:rsidP="00616F72">
            <w:pPr>
              <w:spacing w:line="276" w:lineRule="auto"/>
              <w:rPr>
                <w:rFonts w:cs="Arial"/>
              </w:rPr>
            </w:pPr>
            <w:r>
              <w:rPr>
                <w:rFonts w:cs="Arial"/>
              </w:rPr>
              <w:t>-</w:t>
            </w:r>
          </w:p>
        </w:tc>
      </w:tr>
      <w:tr w:rsidR="00616F72" w14:paraId="4A9E6DD6" w14:textId="77777777" w:rsidTr="00616F72">
        <w:trPr>
          <w:jc w:val="center"/>
        </w:trPr>
        <w:tc>
          <w:tcPr>
            <w:tcW w:w="2163" w:type="dxa"/>
            <w:tcBorders>
              <w:top w:val="single" w:sz="4" w:space="0" w:color="auto"/>
              <w:left w:val="single" w:sz="4" w:space="0" w:color="auto"/>
              <w:bottom w:val="single" w:sz="4" w:space="0" w:color="auto"/>
              <w:right w:val="single" w:sz="4" w:space="0" w:color="auto"/>
            </w:tcBorders>
          </w:tcPr>
          <w:p w14:paraId="00FB3AFB" w14:textId="77777777" w:rsidR="00616F72" w:rsidRDefault="00616F72" w:rsidP="00616F72">
            <w:pPr>
              <w:spacing w:line="276" w:lineRule="auto"/>
              <w:rPr>
                <w:rFonts w:cs="Arial"/>
              </w:rPr>
            </w:pPr>
          </w:p>
        </w:tc>
        <w:tc>
          <w:tcPr>
            <w:tcW w:w="1252" w:type="dxa"/>
            <w:tcBorders>
              <w:top w:val="single" w:sz="4" w:space="0" w:color="auto"/>
              <w:left w:val="single" w:sz="4" w:space="0" w:color="auto"/>
              <w:bottom w:val="single" w:sz="4" w:space="0" w:color="auto"/>
              <w:right w:val="single" w:sz="4" w:space="0" w:color="auto"/>
            </w:tcBorders>
          </w:tcPr>
          <w:p w14:paraId="41126EB9" w14:textId="77777777" w:rsidR="00616F72" w:rsidRDefault="00616F72" w:rsidP="00616F72">
            <w:pPr>
              <w:adjustRightInd w:val="0"/>
              <w:spacing w:line="276" w:lineRule="auto"/>
              <w:rPr>
                <w:rFonts w:cs="Arial"/>
              </w:rPr>
            </w:pPr>
          </w:p>
        </w:tc>
        <w:tc>
          <w:tcPr>
            <w:tcW w:w="1350" w:type="dxa"/>
            <w:tcBorders>
              <w:top w:val="single" w:sz="4" w:space="0" w:color="auto"/>
              <w:left w:val="single" w:sz="4" w:space="0" w:color="auto"/>
              <w:bottom w:val="single" w:sz="4" w:space="0" w:color="auto"/>
              <w:right w:val="single" w:sz="4" w:space="0" w:color="auto"/>
            </w:tcBorders>
          </w:tcPr>
          <w:p w14:paraId="7B2E8A3E" w14:textId="77777777" w:rsidR="00616F72" w:rsidRDefault="006E5B73" w:rsidP="00616F72">
            <w:pPr>
              <w:adjustRightInd w:val="0"/>
              <w:spacing w:line="276" w:lineRule="auto"/>
              <w:rPr>
                <w:rFonts w:cs="Arial"/>
              </w:rPr>
            </w:pPr>
            <w:r>
              <w:rPr>
                <w:rFonts w:cs="Arial"/>
              </w:rPr>
              <w:t>0x00-0xFF</w:t>
            </w:r>
          </w:p>
        </w:tc>
        <w:tc>
          <w:tcPr>
            <w:tcW w:w="2528" w:type="dxa"/>
            <w:tcBorders>
              <w:top w:val="single" w:sz="4" w:space="0" w:color="auto"/>
              <w:left w:val="single" w:sz="4" w:space="0" w:color="auto"/>
              <w:bottom w:val="single" w:sz="4" w:space="0" w:color="auto"/>
              <w:right w:val="single" w:sz="4" w:space="0" w:color="auto"/>
            </w:tcBorders>
          </w:tcPr>
          <w:p w14:paraId="437A6C6D" w14:textId="77777777" w:rsidR="00616F72" w:rsidRDefault="00616F72" w:rsidP="00616F72">
            <w:pPr>
              <w:spacing w:line="276" w:lineRule="auto"/>
              <w:rPr>
                <w:rFonts w:cs="Arial"/>
              </w:rPr>
            </w:pPr>
          </w:p>
        </w:tc>
      </w:tr>
    </w:tbl>
    <w:p w14:paraId="3AE87539" w14:textId="77777777" w:rsidR="00616F72" w:rsidRDefault="00616F72" w:rsidP="00616F72"/>
    <w:p w14:paraId="02E5D451" w14:textId="77777777" w:rsidR="00616F72" w:rsidRDefault="006E5B73" w:rsidP="00875A24">
      <w:pPr>
        <w:pStyle w:val="Heading3"/>
      </w:pPr>
      <w:bookmarkStart w:id="14" w:name="_Toc523824699"/>
      <w:r w:rsidRPr="00B9479B">
        <w:lastRenderedPageBreak/>
        <w:t>IPPT-IIR-REQ-304024/A-</w:t>
      </w:r>
      <w:proofErr w:type="spellStart"/>
      <w:r w:rsidRPr="00B9479B">
        <w:t>IPPTClientInterface_Rx</w:t>
      </w:r>
      <w:bookmarkEnd w:id="14"/>
      <w:proofErr w:type="spellEnd"/>
    </w:p>
    <w:p w14:paraId="460EDB47" w14:textId="77777777" w:rsidR="00616F72" w:rsidRDefault="006E5B73" w:rsidP="00616F72">
      <w:pPr>
        <w:rPr>
          <w:rFonts w:eastAsia="MS Mincho" w:cs="Arial"/>
        </w:rPr>
      </w:pPr>
      <w:r>
        <w:rPr>
          <w:rFonts w:eastAsia="MS Mincho" w:cs="Arial"/>
        </w:rPr>
        <w:t xml:space="preserve">The </w:t>
      </w:r>
      <w:proofErr w:type="spellStart"/>
      <w:r>
        <w:rPr>
          <w:rFonts w:eastAsia="MS Mincho" w:cs="Arial"/>
        </w:rPr>
        <w:t>IPPTClientInterface_Rx</w:t>
      </w:r>
      <w:proofErr w:type="spellEnd"/>
      <w:r>
        <w:rPr>
          <w:rFonts w:eastAsia="MS Mincho" w:cs="Arial"/>
        </w:rPr>
        <w:t xml:space="preserve"> represents all the IPPT feature related signals received by the </w:t>
      </w:r>
      <w:proofErr w:type="spellStart"/>
      <w:r>
        <w:rPr>
          <w:rFonts w:eastAsia="MS Mincho" w:cs="Arial"/>
        </w:rPr>
        <w:t>IPPTClientInterface</w:t>
      </w:r>
      <w:proofErr w:type="spellEnd"/>
      <w:r>
        <w:rPr>
          <w:rFonts w:eastAsia="MS Mincho" w:cs="Arial"/>
        </w:rPr>
        <w:t xml:space="preserve"> object. The below table represents the mapping of the logical signal names (as described in this specification) to the global GSDB signal names.</w:t>
      </w:r>
    </w:p>
    <w:p w14:paraId="42FF00F2" w14:textId="77777777" w:rsidR="00616F72" w:rsidRDefault="00616F72" w:rsidP="00616F72">
      <w:pPr>
        <w:rPr>
          <w:rFonts w:eastAsia="MS Mincho" w:cs="Arial"/>
        </w:rPr>
      </w:pPr>
    </w:p>
    <w:tbl>
      <w:tblPr>
        <w:tblW w:w="8351" w:type="dxa"/>
        <w:jc w:val="center"/>
        <w:tblLook w:val="04A0" w:firstRow="1" w:lastRow="0" w:firstColumn="1" w:lastColumn="0" w:noHBand="0" w:noVBand="1"/>
      </w:tblPr>
      <w:tblGrid>
        <w:gridCol w:w="2875"/>
        <w:gridCol w:w="2160"/>
        <w:gridCol w:w="3316"/>
      </w:tblGrid>
      <w:tr w:rsidR="00616F72" w14:paraId="7063BDA4" w14:textId="77777777" w:rsidTr="00616F72">
        <w:trPr>
          <w:trHeight w:val="255"/>
          <w:jc w:val="center"/>
        </w:trPr>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BD41FB3" w14:textId="77777777" w:rsidR="00616F72" w:rsidRDefault="006E5B73">
            <w:pPr>
              <w:spacing w:line="276" w:lineRule="auto"/>
              <w:rPr>
                <w:rFonts w:cs="Arial"/>
                <w:b/>
                <w:bCs/>
                <w:color w:val="000000"/>
              </w:rPr>
            </w:pPr>
            <w:r>
              <w:rPr>
                <w:rFonts w:cs="Arial"/>
                <w:b/>
                <w:bCs/>
                <w:color w:val="000000"/>
              </w:rPr>
              <w:t>Logical Signal Name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3D1036D" w14:textId="77777777" w:rsidR="00616F72" w:rsidRDefault="006E5B73">
            <w:pPr>
              <w:spacing w:line="276" w:lineRule="auto"/>
              <w:rPr>
                <w:rFonts w:cs="Arial"/>
                <w:b/>
                <w:bCs/>
                <w:color w:val="000000"/>
              </w:rPr>
            </w:pPr>
            <w:r>
              <w:rPr>
                <w:rFonts w:cs="Arial"/>
                <w:b/>
                <w:bCs/>
                <w:color w:val="000000"/>
              </w:rPr>
              <w:t>Parameter Name</w:t>
            </w:r>
          </w:p>
        </w:tc>
        <w:tc>
          <w:tcPr>
            <w:tcW w:w="3316"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247D2791" w14:textId="77777777" w:rsidR="00616F72" w:rsidRDefault="006E5B73">
            <w:pPr>
              <w:spacing w:line="276" w:lineRule="auto"/>
              <w:rPr>
                <w:rFonts w:cs="Arial"/>
                <w:b/>
                <w:bCs/>
                <w:color w:val="000000"/>
              </w:rPr>
            </w:pPr>
            <w:r>
              <w:rPr>
                <w:rFonts w:cs="Arial"/>
                <w:b/>
                <w:bCs/>
                <w:color w:val="000000"/>
              </w:rPr>
              <w:t>GSDB Signal Name</w:t>
            </w:r>
          </w:p>
        </w:tc>
      </w:tr>
      <w:tr w:rsidR="00616F72" w14:paraId="5EE32721" w14:textId="77777777" w:rsidTr="00616F72">
        <w:trPr>
          <w:trHeight w:val="255"/>
          <w:jc w:val="center"/>
        </w:trPr>
        <w:tc>
          <w:tcPr>
            <w:tcW w:w="2875" w:type="dxa"/>
            <w:tcBorders>
              <w:top w:val="single" w:sz="4" w:space="0" w:color="auto"/>
              <w:left w:val="single" w:sz="4" w:space="0" w:color="auto"/>
              <w:bottom w:val="single" w:sz="4" w:space="0" w:color="auto"/>
              <w:right w:val="single" w:sz="4" w:space="0" w:color="auto"/>
            </w:tcBorders>
            <w:noWrap/>
          </w:tcPr>
          <w:p w14:paraId="3D6F1FDC" w14:textId="77777777" w:rsidR="00616F72" w:rsidRDefault="00616F72">
            <w:pPr>
              <w:spacing w:line="276" w:lineRule="auto"/>
            </w:pPr>
          </w:p>
        </w:tc>
        <w:tc>
          <w:tcPr>
            <w:tcW w:w="2160" w:type="dxa"/>
            <w:tcBorders>
              <w:top w:val="single" w:sz="4" w:space="0" w:color="auto"/>
              <w:left w:val="nil"/>
              <w:bottom w:val="nil"/>
              <w:right w:val="single" w:sz="4" w:space="0" w:color="auto"/>
            </w:tcBorders>
            <w:noWrap/>
          </w:tcPr>
          <w:p w14:paraId="6B260852" w14:textId="77777777" w:rsidR="00616F72" w:rsidRDefault="00616F72">
            <w:pPr>
              <w:spacing w:line="276" w:lineRule="auto"/>
            </w:pPr>
          </w:p>
        </w:tc>
        <w:tc>
          <w:tcPr>
            <w:tcW w:w="3316" w:type="dxa"/>
            <w:tcBorders>
              <w:top w:val="single" w:sz="4" w:space="0" w:color="auto"/>
              <w:left w:val="nil"/>
              <w:bottom w:val="nil"/>
              <w:right w:val="single" w:sz="4" w:space="0" w:color="auto"/>
            </w:tcBorders>
            <w:noWrap/>
          </w:tcPr>
          <w:p w14:paraId="2D1A23FB" w14:textId="77777777" w:rsidR="00616F72" w:rsidRDefault="00616F72">
            <w:pPr>
              <w:spacing w:line="276" w:lineRule="auto"/>
            </w:pPr>
          </w:p>
        </w:tc>
      </w:tr>
      <w:tr w:rsidR="00616F72" w14:paraId="7143E5A5" w14:textId="77777777" w:rsidTr="00616F72">
        <w:trPr>
          <w:trHeight w:val="255"/>
          <w:jc w:val="center"/>
        </w:trPr>
        <w:tc>
          <w:tcPr>
            <w:tcW w:w="0" w:type="auto"/>
            <w:tcBorders>
              <w:top w:val="single" w:sz="4" w:space="0" w:color="auto"/>
              <w:left w:val="single" w:sz="4" w:space="0" w:color="auto"/>
              <w:bottom w:val="single" w:sz="4" w:space="0" w:color="auto"/>
              <w:right w:val="single" w:sz="4" w:space="0" w:color="auto"/>
            </w:tcBorders>
            <w:vAlign w:val="center"/>
          </w:tcPr>
          <w:p w14:paraId="4B60F9C0"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tcPr>
          <w:p w14:paraId="625A0FA4" w14:textId="77777777" w:rsidR="00616F72" w:rsidRDefault="00616F72">
            <w:pPr>
              <w:spacing w:line="276" w:lineRule="auto"/>
            </w:pPr>
          </w:p>
        </w:tc>
        <w:tc>
          <w:tcPr>
            <w:tcW w:w="3316" w:type="dxa"/>
            <w:tcBorders>
              <w:top w:val="single" w:sz="4" w:space="0" w:color="auto"/>
              <w:left w:val="nil"/>
              <w:bottom w:val="single" w:sz="4" w:space="0" w:color="auto"/>
              <w:right w:val="single" w:sz="4" w:space="0" w:color="auto"/>
            </w:tcBorders>
            <w:noWrap/>
          </w:tcPr>
          <w:p w14:paraId="3416FF10" w14:textId="77777777" w:rsidR="00616F72" w:rsidRDefault="00616F72">
            <w:pPr>
              <w:spacing w:line="276" w:lineRule="auto"/>
            </w:pPr>
          </w:p>
        </w:tc>
      </w:tr>
      <w:tr w:rsidR="00616F72" w14:paraId="1F0004BB" w14:textId="77777777" w:rsidTr="00616F72">
        <w:trPr>
          <w:trHeight w:val="255"/>
          <w:jc w:val="center"/>
        </w:trPr>
        <w:tc>
          <w:tcPr>
            <w:tcW w:w="0" w:type="auto"/>
            <w:tcBorders>
              <w:top w:val="single" w:sz="4" w:space="0" w:color="auto"/>
              <w:left w:val="single" w:sz="4" w:space="0" w:color="auto"/>
              <w:bottom w:val="single" w:sz="4" w:space="0" w:color="auto"/>
              <w:right w:val="single" w:sz="4" w:space="0" w:color="auto"/>
            </w:tcBorders>
            <w:vAlign w:val="center"/>
          </w:tcPr>
          <w:p w14:paraId="54CDED2A" w14:textId="77777777" w:rsidR="00616F72" w:rsidRDefault="00616F72">
            <w:pPr>
              <w:spacing w:line="276" w:lineRule="auto"/>
            </w:pPr>
          </w:p>
        </w:tc>
        <w:tc>
          <w:tcPr>
            <w:tcW w:w="2160" w:type="dxa"/>
            <w:tcBorders>
              <w:top w:val="single" w:sz="4" w:space="0" w:color="auto"/>
              <w:left w:val="nil"/>
              <w:bottom w:val="single" w:sz="4" w:space="0" w:color="auto"/>
              <w:right w:val="single" w:sz="4" w:space="0" w:color="auto"/>
            </w:tcBorders>
            <w:noWrap/>
          </w:tcPr>
          <w:p w14:paraId="7B1058C5" w14:textId="77777777" w:rsidR="00616F72" w:rsidRDefault="00616F72">
            <w:pPr>
              <w:spacing w:line="276" w:lineRule="auto"/>
            </w:pPr>
          </w:p>
        </w:tc>
        <w:tc>
          <w:tcPr>
            <w:tcW w:w="3316" w:type="dxa"/>
            <w:tcBorders>
              <w:top w:val="single" w:sz="4" w:space="0" w:color="auto"/>
              <w:left w:val="nil"/>
              <w:bottom w:val="single" w:sz="4" w:space="0" w:color="auto"/>
              <w:right w:val="single" w:sz="4" w:space="0" w:color="auto"/>
            </w:tcBorders>
            <w:noWrap/>
          </w:tcPr>
          <w:p w14:paraId="3D2A68B7" w14:textId="77777777" w:rsidR="00616F72" w:rsidRDefault="00616F72">
            <w:pPr>
              <w:spacing w:line="276" w:lineRule="auto"/>
              <w:rPr>
                <w:highlight w:val="yellow"/>
              </w:rPr>
            </w:pPr>
          </w:p>
        </w:tc>
      </w:tr>
    </w:tbl>
    <w:p w14:paraId="5EC24203" w14:textId="77777777" w:rsidR="00616F72" w:rsidRDefault="00616F72" w:rsidP="00616F72">
      <w:pPr>
        <w:rPr>
          <w:rFonts w:cs="Arial"/>
        </w:rPr>
      </w:pPr>
    </w:p>
    <w:p w14:paraId="5D6B6340" w14:textId="77777777" w:rsidR="00616F72" w:rsidRPr="001E6641" w:rsidRDefault="006E5B73" w:rsidP="00616F72">
      <w:pPr>
        <w:rPr>
          <w:rFonts w:cs="Arial"/>
        </w:rPr>
      </w:pPr>
      <w:r>
        <w:rPr>
          <w:rFonts w:cs="Arial"/>
        </w:rPr>
        <w:t>Note:  GSDB signal names are reference only.  The Global Signal Database (GSDB) is the master for all signals. If there is a conflict, bring to the module D&amp;R’s attention.</w:t>
      </w:r>
    </w:p>
    <w:p w14:paraId="7BCB793F" w14:textId="77777777" w:rsidR="00616F72" w:rsidRDefault="006E5B73" w:rsidP="00875A24">
      <w:pPr>
        <w:pStyle w:val="Heading1"/>
      </w:pPr>
      <w:bookmarkStart w:id="15" w:name="_Toc523824700"/>
      <w:r>
        <w:lastRenderedPageBreak/>
        <w:t>Functional Definition</w:t>
      </w:r>
      <w:bookmarkEnd w:id="15"/>
    </w:p>
    <w:p w14:paraId="47F74E69" w14:textId="77777777" w:rsidR="00616F72" w:rsidRDefault="006E5B73" w:rsidP="00875A24">
      <w:pPr>
        <w:pStyle w:val="Heading2"/>
      </w:pPr>
      <w:bookmarkStart w:id="16" w:name="_Toc523824701"/>
      <w:r w:rsidRPr="00B9479B">
        <w:t>IPPT-FUN-REQ-304265/A-Local Handler</w:t>
      </w:r>
      <w:bookmarkEnd w:id="16"/>
    </w:p>
    <w:p w14:paraId="7587FAF7" w14:textId="77777777" w:rsidR="00616F72" w:rsidRDefault="006E5B73" w:rsidP="00875A24">
      <w:pPr>
        <w:pStyle w:val="Heading3"/>
      </w:pPr>
      <w:bookmarkStart w:id="17" w:name="_Toc523824702"/>
      <w:r>
        <w:t>Requirements</w:t>
      </w:r>
      <w:bookmarkEnd w:id="17"/>
    </w:p>
    <w:p w14:paraId="7CB3DA5A" w14:textId="77777777" w:rsidR="00875A24" w:rsidRPr="00875A24" w:rsidRDefault="00875A24" w:rsidP="00875A24">
      <w:pPr>
        <w:pStyle w:val="Heading4"/>
        <w:rPr>
          <w:b w:val="0"/>
          <w:u w:val="single"/>
        </w:rPr>
      </w:pPr>
      <w:r w:rsidRPr="00875A24">
        <w:rPr>
          <w:b w:val="0"/>
          <w:u w:val="single"/>
        </w:rPr>
        <w:t xml:space="preserve">IPPT-REQ-304266/A-Local Handler in </w:t>
      </w:r>
      <w:proofErr w:type="spellStart"/>
      <w:r w:rsidRPr="00875A24">
        <w:rPr>
          <w:b w:val="0"/>
          <w:u w:val="single"/>
        </w:rPr>
        <w:t>IPPTClient</w:t>
      </w:r>
      <w:proofErr w:type="spellEnd"/>
    </w:p>
    <w:p w14:paraId="1ACC9C05" w14:textId="77777777" w:rsidR="00616F72" w:rsidRDefault="006E5B73" w:rsidP="00616F72">
      <w:r>
        <w:t xml:space="preserve">Each </w:t>
      </w:r>
      <w:proofErr w:type="spellStart"/>
      <w:r>
        <w:t>IPPTClient</w:t>
      </w:r>
      <w:proofErr w:type="spellEnd"/>
      <w:r>
        <w:t xml:space="preserve"> shall contain a Local Handler.</w:t>
      </w:r>
    </w:p>
    <w:p w14:paraId="368A1FE4" w14:textId="77777777" w:rsidR="00875A24" w:rsidRPr="00875A24" w:rsidRDefault="00875A24" w:rsidP="00875A24">
      <w:pPr>
        <w:pStyle w:val="Heading4"/>
        <w:rPr>
          <w:b w:val="0"/>
          <w:u w:val="single"/>
        </w:rPr>
      </w:pPr>
      <w:r w:rsidRPr="00875A24">
        <w:rPr>
          <w:b w:val="0"/>
          <w:u w:val="single"/>
        </w:rPr>
        <w:t>IPPT-REQ-304239/A-</w:t>
      </w:r>
      <w:proofErr w:type="spellStart"/>
      <w:r w:rsidRPr="00875A24">
        <w:rPr>
          <w:b w:val="0"/>
          <w:u w:val="single"/>
        </w:rPr>
        <w:t>IPPTClient</w:t>
      </w:r>
      <w:proofErr w:type="spellEnd"/>
      <w:r w:rsidRPr="00875A24">
        <w:rPr>
          <w:b w:val="0"/>
          <w:u w:val="single"/>
        </w:rPr>
        <w:t xml:space="preserve"> receive request</w:t>
      </w:r>
    </w:p>
    <w:p w14:paraId="6BF650E2" w14:textId="77777777" w:rsidR="00616F72" w:rsidRDefault="006E5B73" w:rsidP="00616F72">
      <w:r>
        <w:t xml:space="preserve">The </w:t>
      </w:r>
      <w:proofErr w:type="spellStart"/>
      <w:r>
        <w:t>IPPTClient</w:t>
      </w:r>
      <w:proofErr w:type="spellEnd"/>
      <w:r>
        <w:t xml:space="preserve"> Local Handler shall be able to receive requests from application </w:t>
      </w:r>
      <w:del w:id="18" w:author="Suma Raganaboina" w:date="2019-12-05T09:11:00Z">
        <w:r w:rsidDel="00207B70">
          <w:delText>via WIR</w:delText>
        </w:r>
      </w:del>
    </w:p>
    <w:p w14:paraId="6389CCE2" w14:textId="77777777" w:rsidR="00875A24" w:rsidRPr="00875A24" w:rsidDel="008169DF" w:rsidRDefault="00875A24" w:rsidP="00875A24">
      <w:pPr>
        <w:pStyle w:val="Heading4"/>
        <w:rPr>
          <w:del w:id="19" w:author="Suma Raganaboina" w:date="2019-12-05T09:11:00Z"/>
          <w:b w:val="0"/>
          <w:u w:val="single"/>
        </w:rPr>
      </w:pPr>
      <w:del w:id="20" w:author="Suma Raganaboina" w:date="2019-12-05T09:11:00Z">
        <w:r w:rsidRPr="00875A24" w:rsidDel="008169DF">
          <w:rPr>
            <w:b w:val="0"/>
            <w:u w:val="single"/>
          </w:rPr>
          <w:delText>IPPT-REQ-304240/A-Token required field</w:delText>
        </w:r>
      </w:del>
    </w:p>
    <w:p w14:paraId="3885F1C3" w14:textId="77777777" w:rsidR="00616F72" w:rsidDel="008169DF" w:rsidRDefault="006E5B73" w:rsidP="00616F72">
      <w:pPr>
        <w:rPr>
          <w:del w:id="21" w:author="Suma Raganaboina" w:date="2019-12-05T09:11:00Z"/>
        </w:rPr>
      </w:pPr>
      <w:del w:id="22" w:author="Suma Raganaboina" w:date="2019-12-05T09:11:00Z">
        <w:r w:rsidDel="008169DF">
          <w:delText>The IPPTClient Local Handler shall process requests only if Token required field is set to True by the requesting application</w:delText>
        </w:r>
      </w:del>
    </w:p>
    <w:p w14:paraId="0598A2C1" w14:textId="77777777" w:rsidR="00875A24" w:rsidRPr="00875A24" w:rsidRDefault="00875A24" w:rsidP="00875A24">
      <w:pPr>
        <w:pStyle w:val="Heading4"/>
        <w:rPr>
          <w:b w:val="0"/>
          <w:u w:val="single"/>
        </w:rPr>
      </w:pPr>
      <w:r w:rsidRPr="00875A24">
        <w:rPr>
          <w:b w:val="0"/>
          <w:u w:val="single"/>
        </w:rPr>
        <w:t>IPPT-REQ-304241/A-</w:t>
      </w:r>
      <w:proofErr w:type="spellStart"/>
      <w:r w:rsidRPr="00875A24">
        <w:rPr>
          <w:b w:val="0"/>
          <w:u w:val="single"/>
        </w:rPr>
        <w:t>IPPTClient</w:t>
      </w:r>
      <w:proofErr w:type="spellEnd"/>
      <w:r w:rsidRPr="00875A24">
        <w:rPr>
          <w:b w:val="0"/>
          <w:u w:val="single"/>
        </w:rPr>
        <w:t xml:space="preserve"> passing request to IPPT Server</w:t>
      </w:r>
    </w:p>
    <w:p w14:paraId="4BA88294" w14:textId="77777777" w:rsidR="00616F72" w:rsidRDefault="006E5B73" w:rsidP="00616F72">
      <w:r>
        <w:t xml:space="preserve">The </w:t>
      </w:r>
      <w:proofErr w:type="spellStart"/>
      <w:r>
        <w:t>IPPTClient</w:t>
      </w:r>
      <w:proofErr w:type="spellEnd"/>
      <w:r>
        <w:t xml:space="preserve"> Local Handler shall pass Token requests to the </w:t>
      </w:r>
      <w:proofErr w:type="spellStart"/>
      <w:r>
        <w:t>IPPTServer</w:t>
      </w:r>
      <w:proofErr w:type="spellEnd"/>
      <w:r>
        <w:t xml:space="preserve"> Central Handler</w:t>
      </w:r>
    </w:p>
    <w:p w14:paraId="1AA65803" w14:textId="77777777" w:rsidR="00875A24" w:rsidRPr="00875A24" w:rsidRDefault="00875A24" w:rsidP="00875A24">
      <w:pPr>
        <w:pStyle w:val="Heading4"/>
        <w:rPr>
          <w:b w:val="0"/>
          <w:u w:val="single"/>
        </w:rPr>
      </w:pPr>
      <w:r w:rsidRPr="00875A24">
        <w:rPr>
          <w:b w:val="0"/>
          <w:u w:val="single"/>
        </w:rPr>
        <w:t>IPPT-REQ-304242/A-</w:t>
      </w:r>
      <w:proofErr w:type="spellStart"/>
      <w:r w:rsidRPr="00875A24">
        <w:rPr>
          <w:b w:val="0"/>
          <w:u w:val="single"/>
        </w:rPr>
        <w:t>IPPTClient</w:t>
      </w:r>
      <w:proofErr w:type="spellEnd"/>
      <w:r w:rsidRPr="00875A24">
        <w:rPr>
          <w:b w:val="0"/>
          <w:u w:val="single"/>
        </w:rPr>
        <w:t xml:space="preserve"> passing response back to application</w:t>
      </w:r>
    </w:p>
    <w:p w14:paraId="7A8B224F" w14:textId="77777777" w:rsidR="00616F72" w:rsidRDefault="006E5B73" w:rsidP="00616F72">
      <w:r>
        <w:t xml:space="preserve">The </w:t>
      </w:r>
      <w:proofErr w:type="spellStart"/>
      <w:r>
        <w:t>IPPTClient</w:t>
      </w:r>
      <w:proofErr w:type="spellEnd"/>
      <w:r>
        <w:t xml:space="preserve"> Local Handler shall pass Token response received from </w:t>
      </w:r>
      <w:proofErr w:type="spellStart"/>
      <w:r>
        <w:t>IPPTServer</w:t>
      </w:r>
      <w:proofErr w:type="spellEnd"/>
      <w:r>
        <w:t xml:space="preserve"> Central Handler to application </w:t>
      </w:r>
      <w:del w:id="23" w:author="Suma Raganaboina" w:date="2019-12-05T09:11:00Z">
        <w:r w:rsidDel="008169DF">
          <w:delText>via WIR</w:delText>
        </w:r>
      </w:del>
    </w:p>
    <w:p w14:paraId="46B02BE2" w14:textId="77777777" w:rsidR="00875A24" w:rsidRPr="00875A24" w:rsidRDefault="00875A24" w:rsidP="00875A24">
      <w:pPr>
        <w:pStyle w:val="Heading4"/>
        <w:rPr>
          <w:b w:val="0"/>
          <w:u w:val="single"/>
        </w:rPr>
      </w:pPr>
      <w:r w:rsidRPr="00875A24">
        <w:rPr>
          <w:b w:val="0"/>
          <w:u w:val="single"/>
        </w:rPr>
        <w:t>IPPT-REQ-304243/A-</w:t>
      </w:r>
      <w:proofErr w:type="spellStart"/>
      <w:r w:rsidRPr="00875A24">
        <w:rPr>
          <w:b w:val="0"/>
          <w:u w:val="single"/>
        </w:rPr>
        <w:t>IPPTClient</w:t>
      </w:r>
      <w:proofErr w:type="spellEnd"/>
      <w:r w:rsidRPr="00875A24">
        <w:rPr>
          <w:b w:val="0"/>
          <w:u w:val="single"/>
        </w:rPr>
        <w:t xml:space="preserve"> request validation - Error</w:t>
      </w:r>
    </w:p>
    <w:p w14:paraId="6F904841" w14:textId="77777777" w:rsidR="00616F72" w:rsidRDefault="006E5B73" w:rsidP="00616F72">
      <w:r>
        <w:t xml:space="preserve">The </w:t>
      </w:r>
      <w:proofErr w:type="spellStart"/>
      <w:r>
        <w:t>IPPTClient</w:t>
      </w:r>
      <w:proofErr w:type="spellEnd"/>
      <w:r>
        <w:t xml:space="preserve"> Local Handler shall validate the application request and shall return an error to the application </w:t>
      </w:r>
      <w:del w:id="24" w:author="Suma Raganaboina" w:date="2019-12-05T09:11:00Z">
        <w:r w:rsidDel="008169DF">
          <w:delText xml:space="preserve">via WIR </w:delText>
        </w:r>
      </w:del>
      <w:r>
        <w:t>if there is any error in the token request parameter</w:t>
      </w:r>
    </w:p>
    <w:p w14:paraId="0D30C693" w14:textId="77777777" w:rsidR="00875A24" w:rsidRPr="00145029" w:rsidRDefault="00875A24" w:rsidP="00875A24">
      <w:pPr>
        <w:pStyle w:val="Heading4"/>
        <w:rPr>
          <w:b w:val="0"/>
          <w:u w:val="single"/>
          <w:lang w:val="fr-FR"/>
          <w:rPrChange w:id="25" w:author="Lin, Shawn (X.)" w:date="2020-02-12T22:59:00Z">
            <w:rPr>
              <w:b w:val="0"/>
              <w:u w:val="single"/>
            </w:rPr>
          </w:rPrChange>
        </w:rPr>
      </w:pPr>
      <w:r w:rsidRPr="00145029">
        <w:rPr>
          <w:b w:val="0"/>
          <w:u w:val="single"/>
          <w:lang w:val="fr-FR"/>
          <w:rPrChange w:id="26" w:author="Lin, Shawn (X.)" w:date="2020-02-12T22:59:00Z">
            <w:rPr>
              <w:b w:val="0"/>
              <w:u w:val="single"/>
            </w:rPr>
          </w:rPrChange>
        </w:rPr>
        <w:t>IPPT-REQ-304244/A-IPPTClient request validation – Unique ID</w:t>
      </w:r>
    </w:p>
    <w:p w14:paraId="233EAAAE" w14:textId="77777777" w:rsidR="00616F72" w:rsidRDefault="006E5B73" w:rsidP="00616F72">
      <w:r>
        <w:t xml:space="preserve">The </w:t>
      </w:r>
      <w:proofErr w:type="spellStart"/>
      <w:r>
        <w:t>IPPTClient</w:t>
      </w:r>
      <w:proofErr w:type="spellEnd"/>
      <w:r>
        <w:t xml:space="preserve"> Local Handler shall validate the application request and shall return an unique ID to the application </w:t>
      </w:r>
      <w:del w:id="27" w:author="Suma Raganaboina" w:date="2019-12-05T09:12:00Z">
        <w:r w:rsidDel="008169DF">
          <w:delText xml:space="preserve">via WIR </w:delText>
        </w:r>
      </w:del>
      <w:r>
        <w:t>if there is no error in the token request parameter</w:t>
      </w:r>
    </w:p>
    <w:p w14:paraId="36268E4F" w14:textId="77777777" w:rsidR="00616F72" w:rsidRDefault="006E5B73" w:rsidP="00616F72">
      <w:r>
        <w:t>The requesting application shall be able to track the request via the unique ID parameter.</w:t>
      </w:r>
    </w:p>
    <w:p w14:paraId="002E2FEA" w14:textId="77777777" w:rsidR="00616F72" w:rsidRDefault="006E5B73" w:rsidP="00875A24">
      <w:pPr>
        <w:pStyle w:val="Heading3"/>
      </w:pPr>
      <w:bookmarkStart w:id="28" w:name="_Toc523824703"/>
      <w:r>
        <w:t>Use Cases</w:t>
      </w:r>
      <w:bookmarkEnd w:id="28"/>
    </w:p>
    <w:p w14:paraId="06F0D4DD" w14:textId="77777777" w:rsidR="00616F72" w:rsidRDefault="006E5B73" w:rsidP="00875A24">
      <w:pPr>
        <w:pStyle w:val="Heading4"/>
      </w:pPr>
      <w:r>
        <w:t>IPPT-UC-REQ-304269/A-Token Request From Application</w:t>
      </w:r>
    </w:p>
    <w:p w14:paraId="6022E63F" w14:textId="77777777" w:rsidR="00616F72" w:rsidRPr="00AE06BC" w:rsidRDefault="00616F72" w:rsidP="00616F72"/>
    <w:tbl>
      <w:tblPr>
        <w:tblStyle w:val="TableGrid"/>
        <w:tblW w:w="0" w:type="auto"/>
        <w:jc w:val="center"/>
        <w:tblLook w:val="04A0" w:firstRow="1" w:lastRow="0" w:firstColumn="1" w:lastColumn="0" w:noHBand="0" w:noVBand="1"/>
      </w:tblPr>
      <w:tblGrid>
        <w:gridCol w:w="1910"/>
        <w:gridCol w:w="7666"/>
      </w:tblGrid>
      <w:tr w:rsidR="00616F72" w:rsidRPr="003B0CED" w14:paraId="3E2F36D6" w14:textId="77777777" w:rsidTr="00875A24">
        <w:trPr>
          <w:jc w:val="center"/>
        </w:trPr>
        <w:tc>
          <w:tcPr>
            <w:tcW w:w="1910" w:type="dxa"/>
            <w:shd w:val="clear" w:color="auto" w:fill="BFBFBF" w:themeFill="background1" w:themeFillShade="BF"/>
          </w:tcPr>
          <w:p w14:paraId="35E7DD70" w14:textId="77777777" w:rsidR="00616F72" w:rsidRPr="00F76678" w:rsidRDefault="006E5B73" w:rsidP="00616F72">
            <w:pPr>
              <w:rPr>
                <w:rFonts w:cs="Arial"/>
                <w:b/>
                <w:szCs w:val="20"/>
              </w:rPr>
            </w:pPr>
            <w:r w:rsidRPr="00F76678">
              <w:rPr>
                <w:rFonts w:cs="Arial"/>
                <w:b/>
                <w:szCs w:val="20"/>
              </w:rPr>
              <w:t>Actors</w:t>
            </w:r>
          </w:p>
        </w:tc>
        <w:tc>
          <w:tcPr>
            <w:tcW w:w="7666" w:type="dxa"/>
          </w:tcPr>
          <w:p w14:paraId="1B26E516" w14:textId="77777777" w:rsidR="00616F72" w:rsidRPr="00F76678" w:rsidRDefault="006E5B73" w:rsidP="00616F72">
            <w:pPr>
              <w:rPr>
                <w:rFonts w:cs="Arial"/>
                <w:szCs w:val="20"/>
              </w:rPr>
            </w:pPr>
            <w:r w:rsidRPr="00F76678">
              <w:rPr>
                <w:rFonts w:cs="Arial"/>
                <w:szCs w:val="20"/>
              </w:rPr>
              <w:t xml:space="preserve"> WIR, </w:t>
            </w:r>
            <w:proofErr w:type="spellStart"/>
            <w:r w:rsidRPr="00F76678">
              <w:rPr>
                <w:rFonts w:cs="Arial"/>
                <w:szCs w:val="20"/>
              </w:rPr>
              <w:t>IPPTServer</w:t>
            </w:r>
            <w:proofErr w:type="spellEnd"/>
            <w:r w:rsidRPr="00F76678">
              <w:rPr>
                <w:rFonts w:cs="Arial"/>
                <w:szCs w:val="20"/>
              </w:rPr>
              <w:t xml:space="preserve">, </w:t>
            </w:r>
            <w:proofErr w:type="spellStart"/>
            <w:r w:rsidRPr="00F76678">
              <w:rPr>
                <w:rFonts w:cs="Arial"/>
                <w:szCs w:val="20"/>
              </w:rPr>
              <w:t>IPPTClient</w:t>
            </w:r>
            <w:proofErr w:type="spellEnd"/>
            <w:r>
              <w:rPr>
                <w:rFonts w:cs="Arial"/>
                <w:szCs w:val="20"/>
              </w:rPr>
              <w:t xml:space="preserve">, </w:t>
            </w:r>
            <w:proofErr w:type="spellStart"/>
            <w:r w:rsidRPr="00742152">
              <w:rPr>
                <w:rFonts w:cs="Arial"/>
                <w:szCs w:val="20"/>
              </w:rPr>
              <w:t>IPPTOffBoardClient</w:t>
            </w:r>
            <w:proofErr w:type="spellEnd"/>
          </w:p>
        </w:tc>
      </w:tr>
      <w:tr w:rsidR="00616F72" w:rsidRPr="003B0CED" w14:paraId="62DF7CA9" w14:textId="77777777" w:rsidTr="00875A24">
        <w:trPr>
          <w:jc w:val="center"/>
        </w:trPr>
        <w:tc>
          <w:tcPr>
            <w:tcW w:w="1910" w:type="dxa"/>
            <w:tcBorders>
              <w:bottom w:val="single" w:sz="4" w:space="0" w:color="auto"/>
            </w:tcBorders>
            <w:shd w:val="clear" w:color="auto" w:fill="BFBFBF" w:themeFill="background1" w:themeFillShade="BF"/>
          </w:tcPr>
          <w:p w14:paraId="34579246" w14:textId="77777777" w:rsidR="00616F72" w:rsidRPr="00F76678" w:rsidRDefault="006E5B73" w:rsidP="00616F72">
            <w:pPr>
              <w:rPr>
                <w:rFonts w:cs="Arial"/>
                <w:b/>
                <w:szCs w:val="20"/>
              </w:rPr>
            </w:pPr>
            <w:r w:rsidRPr="00F76678">
              <w:rPr>
                <w:rFonts w:cs="Arial"/>
                <w:b/>
                <w:szCs w:val="20"/>
              </w:rPr>
              <w:t>Pre-conditions</w:t>
            </w:r>
          </w:p>
        </w:tc>
        <w:tc>
          <w:tcPr>
            <w:tcW w:w="7666" w:type="dxa"/>
            <w:tcBorders>
              <w:bottom w:val="single" w:sz="4" w:space="0" w:color="auto"/>
            </w:tcBorders>
          </w:tcPr>
          <w:p w14:paraId="1E935BCD" w14:textId="77777777" w:rsidR="00616F72" w:rsidRPr="00F76678" w:rsidDel="00025D0D" w:rsidRDefault="006E5B73" w:rsidP="006E5B73">
            <w:pPr>
              <w:numPr>
                <w:ilvl w:val="0"/>
                <w:numId w:val="10"/>
              </w:numPr>
              <w:rPr>
                <w:del w:id="29" w:author="Suma Raganaboina" w:date="2019-12-05T09:12:00Z"/>
                <w:rFonts w:cs="Arial"/>
                <w:szCs w:val="20"/>
              </w:rPr>
            </w:pPr>
            <w:r w:rsidRPr="00F76678">
              <w:rPr>
                <w:rFonts w:cs="Arial"/>
                <w:szCs w:val="20"/>
              </w:rPr>
              <w:t xml:space="preserve">Application sends </w:t>
            </w:r>
            <w:del w:id="30" w:author="Suma Raganaboina" w:date="2019-12-05T09:12:00Z">
              <w:r w:rsidRPr="00F76678" w:rsidDel="00025D0D">
                <w:rPr>
                  <w:rFonts w:cs="Arial"/>
                  <w:szCs w:val="20"/>
                </w:rPr>
                <w:delText xml:space="preserve">a </w:delText>
              </w:r>
            </w:del>
            <w:ins w:id="31" w:author="Suma Raganaboina" w:date="2019-12-05T09:12:00Z">
              <w:r w:rsidR="00025D0D">
                <w:rPr>
                  <w:rFonts w:cs="Arial"/>
                  <w:szCs w:val="20"/>
                </w:rPr>
                <w:t>t</w:t>
              </w:r>
            </w:ins>
            <w:ins w:id="32" w:author="Suma Raganaboina" w:date="2019-12-05T09:14:00Z">
              <w:r w:rsidR="00025D0D">
                <w:rPr>
                  <w:rFonts w:cs="Arial"/>
                  <w:szCs w:val="20"/>
                </w:rPr>
                <w:t>oken</w:t>
              </w:r>
            </w:ins>
            <w:ins w:id="33" w:author="Suma Raganaboina" w:date="2019-12-05T09:12:00Z">
              <w:r w:rsidR="00025D0D" w:rsidRPr="00F76678">
                <w:rPr>
                  <w:rFonts w:cs="Arial"/>
                  <w:szCs w:val="20"/>
                </w:rPr>
                <w:t xml:space="preserve"> </w:t>
              </w:r>
            </w:ins>
            <w:r w:rsidRPr="00F76678">
              <w:rPr>
                <w:rFonts w:cs="Arial"/>
                <w:szCs w:val="20"/>
              </w:rPr>
              <w:t xml:space="preserve">request to </w:t>
            </w:r>
            <w:del w:id="34" w:author="Suma Raganaboina" w:date="2019-12-05T09:12:00Z">
              <w:r w:rsidRPr="00F76678" w:rsidDel="00025D0D">
                <w:rPr>
                  <w:rFonts w:cs="Arial"/>
                  <w:szCs w:val="20"/>
                </w:rPr>
                <w:delText>WIR with mentioning Token request as Yes</w:delText>
              </w:r>
            </w:del>
            <w:ins w:id="35" w:author="Suma Raganaboina" w:date="2019-12-05T09:12:00Z">
              <w:r w:rsidR="00025D0D">
                <w:rPr>
                  <w:rFonts w:cs="Arial"/>
                  <w:szCs w:val="20"/>
                </w:rPr>
                <w:t>IPPT Client</w:t>
              </w:r>
            </w:ins>
          </w:p>
          <w:p w14:paraId="16358F2F" w14:textId="77777777" w:rsidR="00616F72" w:rsidRPr="00025D0D" w:rsidRDefault="006E5B73">
            <w:pPr>
              <w:numPr>
                <w:ilvl w:val="0"/>
                <w:numId w:val="10"/>
              </w:numPr>
              <w:rPr>
                <w:rFonts w:cs="Arial"/>
                <w:szCs w:val="20"/>
              </w:rPr>
            </w:pPr>
            <w:del w:id="36" w:author="Suma Raganaboina" w:date="2019-12-05T09:12:00Z">
              <w:r w:rsidRPr="00025D0D" w:rsidDel="00025D0D">
                <w:rPr>
                  <w:rFonts w:cs="Arial"/>
                  <w:szCs w:val="20"/>
                </w:rPr>
                <w:delText>WIR passes the request to IPPTClient</w:delText>
              </w:r>
            </w:del>
          </w:p>
          <w:p w14:paraId="1FC2AB09" w14:textId="77777777" w:rsidR="00616F72" w:rsidRPr="00F76678" w:rsidRDefault="006E5B73" w:rsidP="006E5B73">
            <w:pPr>
              <w:numPr>
                <w:ilvl w:val="0"/>
                <w:numId w:val="10"/>
              </w:numPr>
              <w:rPr>
                <w:rFonts w:cs="Arial"/>
                <w:szCs w:val="20"/>
              </w:rPr>
            </w:pPr>
            <w:r w:rsidRPr="00F76678">
              <w:rPr>
                <w:rFonts w:cs="Arial"/>
                <w:szCs w:val="20"/>
              </w:rPr>
              <w:t xml:space="preserve">The </w:t>
            </w:r>
            <w:proofErr w:type="spellStart"/>
            <w:r w:rsidRPr="00F76678">
              <w:rPr>
                <w:rFonts w:cs="Arial"/>
                <w:szCs w:val="20"/>
              </w:rPr>
              <w:t>IPPTClient</w:t>
            </w:r>
            <w:proofErr w:type="spellEnd"/>
            <w:r w:rsidRPr="00F76678">
              <w:rPr>
                <w:rFonts w:cs="Arial"/>
                <w:szCs w:val="20"/>
              </w:rPr>
              <w:t xml:space="preserve"> generates unique ID and responds to application</w:t>
            </w:r>
          </w:p>
          <w:p w14:paraId="0A282B26" w14:textId="77777777" w:rsidR="00616F72" w:rsidRPr="00F76678" w:rsidRDefault="006E5B73" w:rsidP="006E5B73">
            <w:pPr>
              <w:numPr>
                <w:ilvl w:val="0"/>
                <w:numId w:val="10"/>
              </w:numPr>
              <w:rPr>
                <w:rFonts w:cs="Arial"/>
                <w:szCs w:val="20"/>
              </w:rPr>
            </w:pPr>
            <w:r w:rsidRPr="00F76678">
              <w:rPr>
                <w:rFonts w:cs="Arial"/>
                <w:szCs w:val="20"/>
              </w:rPr>
              <w:t xml:space="preserve">The </w:t>
            </w:r>
            <w:proofErr w:type="spellStart"/>
            <w:r w:rsidRPr="00F76678">
              <w:rPr>
                <w:rFonts w:cs="Arial"/>
                <w:szCs w:val="20"/>
              </w:rPr>
              <w:t>IPPTServer</w:t>
            </w:r>
            <w:proofErr w:type="spellEnd"/>
            <w:r w:rsidRPr="00F76678">
              <w:rPr>
                <w:rFonts w:cs="Arial"/>
                <w:szCs w:val="20"/>
              </w:rPr>
              <w:t xml:space="preserve"> receives the request from </w:t>
            </w:r>
            <w:proofErr w:type="spellStart"/>
            <w:r w:rsidRPr="00F76678">
              <w:rPr>
                <w:rFonts w:cs="Arial"/>
                <w:szCs w:val="20"/>
              </w:rPr>
              <w:t>IPPTClient</w:t>
            </w:r>
            <w:proofErr w:type="spellEnd"/>
            <w:r w:rsidRPr="00F76678">
              <w:rPr>
                <w:rFonts w:cs="Arial"/>
                <w:szCs w:val="20"/>
              </w:rPr>
              <w:t xml:space="preserve"> and sends the request to </w:t>
            </w:r>
            <w:proofErr w:type="spellStart"/>
            <w:r w:rsidRPr="00742152">
              <w:rPr>
                <w:rFonts w:cs="Arial"/>
                <w:szCs w:val="20"/>
              </w:rPr>
              <w:t>IPPTOffBoardClient</w:t>
            </w:r>
            <w:proofErr w:type="spellEnd"/>
            <w:r w:rsidRPr="00742152">
              <w:rPr>
                <w:rFonts w:cs="Arial"/>
                <w:szCs w:val="20"/>
              </w:rPr>
              <w:t xml:space="preserve"> </w:t>
            </w:r>
            <w:r w:rsidRPr="00F76678">
              <w:rPr>
                <w:rFonts w:cs="Arial"/>
                <w:szCs w:val="20"/>
              </w:rPr>
              <w:t>via FTCP</w:t>
            </w:r>
          </w:p>
          <w:p w14:paraId="420C1118" w14:textId="77777777" w:rsidR="00616F72" w:rsidRPr="00F76678" w:rsidRDefault="006E5B73" w:rsidP="006E5B73">
            <w:pPr>
              <w:numPr>
                <w:ilvl w:val="0"/>
                <w:numId w:val="10"/>
              </w:numPr>
              <w:rPr>
                <w:rFonts w:cs="Arial"/>
                <w:szCs w:val="20"/>
              </w:rPr>
            </w:pPr>
            <w:r w:rsidRPr="00F76678">
              <w:rPr>
                <w:rFonts w:cs="Arial"/>
                <w:szCs w:val="20"/>
              </w:rPr>
              <w:t xml:space="preserve">The </w:t>
            </w:r>
            <w:proofErr w:type="spellStart"/>
            <w:r w:rsidRPr="00742152">
              <w:rPr>
                <w:rFonts w:cs="Arial"/>
                <w:szCs w:val="20"/>
              </w:rPr>
              <w:t>IPPTOffBoardClient</w:t>
            </w:r>
            <w:proofErr w:type="spellEnd"/>
            <w:r w:rsidRPr="00742152">
              <w:rPr>
                <w:rFonts w:cs="Arial"/>
                <w:szCs w:val="20"/>
              </w:rPr>
              <w:t xml:space="preserve"> </w:t>
            </w:r>
            <w:r w:rsidRPr="00F76678">
              <w:rPr>
                <w:rFonts w:cs="Arial"/>
                <w:szCs w:val="20"/>
              </w:rPr>
              <w:t>sends the request to end point and receives the token details</w:t>
            </w:r>
          </w:p>
          <w:p w14:paraId="63F899B6" w14:textId="77777777" w:rsidR="00616F72" w:rsidRPr="00F76678" w:rsidRDefault="006E5B73" w:rsidP="006E5B73">
            <w:pPr>
              <w:numPr>
                <w:ilvl w:val="0"/>
                <w:numId w:val="10"/>
              </w:numPr>
              <w:rPr>
                <w:rFonts w:cs="Arial"/>
                <w:szCs w:val="20"/>
              </w:rPr>
            </w:pPr>
            <w:r w:rsidRPr="00F76678">
              <w:rPr>
                <w:rFonts w:cs="Arial"/>
                <w:szCs w:val="20"/>
              </w:rPr>
              <w:t xml:space="preserve">The </w:t>
            </w:r>
            <w:proofErr w:type="spellStart"/>
            <w:r w:rsidRPr="00742152">
              <w:rPr>
                <w:rFonts w:cs="Arial"/>
                <w:szCs w:val="20"/>
              </w:rPr>
              <w:t>IPPTOffBoardClient</w:t>
            </w:r>
            <w:proofErr w:type="spellEnd"/>
            <w:r w:rsidRPr="00742152">
              <w:rPr>
                <w:rFonts w:cs="Arial"/>
                <w:szCs w:val="20"/>
              </w:rPr>
              <w:t xml:space="preserve"> </w:t>
            </w:r>
            <w:r w:rsidRPr="00F76678">
              <w:rPr>
                <w:rFonts w:cs="Arial"/>
                <w:szCs w:val="20"/>
              </w:rPr>
              <w:t>sends the response as a FTCP message</w:t>
            </w:r>
          </w:p>
          <w:p w14:paraId="532DCCB5" w14:textId="77777777" w:rsidR="00616F72" w:rsidRPr="00F76678" w:rsidRDefault="006E5B73" w:rsidP="006E5B73">
            <w:pPr>
              <w:numPr>
                <w:ilvl w:val="0"/>
                <w:numId w:val="10"/>
              </w:numPr>
              <w:rPr>
                <w:rFonts w:cs="Arial"/>
                <w:szCs w:val="20"/>
              </w:rPr>
            </w:pPr>
            <w:proofErr w:type="spellStart"/>
            <w:r w:rsidRPr="00F76678">
              <w:rPr>
                <w:rFonts w:cs="Arial"/>
                <w:szCs w:val="20"/>
              </w:rPr>
              <w:t>IPPTServer</w:t>
            </w:r>
            <w:proofErr w:type="spellEnd"/>
            <w:r w:rsidRPr="00F76678">
              <w:rPr>
                <w:rFonts w:cs="Arial"/>
                <w:szCs w:val="20"/>
              </w:rPr>
              <w:t xml:space="preserve"> receives the FTCP message, process the same</w:t>
            </w:r>
          </w:p>
          <w:p w14:paraId="1F1323AF" w14:textId="77777777" w:rsidR="00616F72" w:rsidRPr="00F76678" w:rsidRDefault="006E5B73" w:rsidP="006E5B73">
            <w:pPr>
              <w:numPr>
                <w:ilvl w:val="0"/>
                <w:numId w:val="10"/>
              </w:numPr>
              <w:rPr>
                <w:rFonts w:cs="Arial"/>
                <w:szCs w:val="20"/>
              </w:rPr>
            </w:pPr>
            <w:proofErr w:type="spellStart"/>
            <w:r w:rsidRPr="00F76678">
              <w:rPr>
                <w:rFonts w:cs="Arial"/>
                <w:szCs w:val="20"/>
              </w:rPr>
              <w:t>IPPTServer</w:t>
            </w:r>
            <w:proofErr w:type="spellEnd"/>
            <w:r w:rsidRPr="00F76678">
              <w:rPr>
                <w:rFonts w:cs="Arial"/>
                <w:szCs w:val="20"/>
              </w:rPr>
              <w:t xml:space="preserve"> with </w:t>
            </w:r>
            <w:proofErr w:type="spellStart"/>
            <w:r w:rsidRPr="00F76678">
              <w:rPr>
                <w:rFonts w:cs="Arial"/>
                <w:szCs w:val="20"/>
              </w:rPr>
              <w:t>IPPTClient</w:t>
            </w:r>
            <w:proofErr w:type="spellEnd"/>
            <w:r w:rsidRPr="00F76678">
              <w:rPr>
                <w:rFonts w:cs="Arial"/>
                <w:szCs w:val="20"/>
              </w:rPr>
              <w:t xml:space="preserve"> sends the token response information to the requesting application</w:t>
            </w:r>
          </w:p>
          <w:p w14:paraId="3C4CA194" w14:textId="77777777" w:rsidR="00616F72" w:rsidRPr="00F76678" w:rsidRDefault="00616F72" w:rsidP="00616F72">
            <w:pPr>
              <w:rPr>
                <w:rFonts w:cs="Arial"/>
                <w:szCs w:val="20"/>
              </w:rPr>
            </w:pPr>
          </w:p>
        </w:tc>
      </w:tr>
      <w:tr w:rsidR="00616F72" w:rsidRPr="003B0CED" w14:paraId="164BB523" w14:textId="77777777" w:rsidTr="00875A24">
        <w:trPr>
          <w:jc w:val="center"/>
        </w:trPr>
        <w:tc>
          <w:tcPr>
            <w:tcW w:w="1910" w:type="dxa"/>
            <w:tcBorders>
              <w:left w:val="single" w:sz="4" w:space="0" w:color="auto"/>
              <w:bottom w:val="single" w:sz="4" w:space="0" w:color="auto"/>
            </w:tcBorders>
            <w:shd w:val="clear" w:color="auto" w:fill="BFBFBF" w:themeFill="background1" w:themeFillShade="BF"/>
          </w:tcPr>
          <w:p w14:paraId="32BE4DB1" w14:textId="77777777" w:rsidR="00616F72" w:rsidRPr="00F76678" w:rsidRDefault="006E5B73" w:rsidP="00616F72">
            <w:pPr>
              <w:rPr>
                <w:rFonts w:cs="Arial"/>
                <w:b/>
                <w:szCs w:val="20"/>
              </w:rPr>
            </w:pPr>
            <w:r w:rsidRPr="00F76678">
              <w:rPr>
                <w:rFonts w:cs="Arial"/>
                <w:b/>
                <w:szCs w:val="20"/>
              </w:rPr>
              <w:t>Scenario Description</w:t>
            </w:r>
          </w:p>
        </w:tc>
        <w:tc>
          <w:tcPr>
            <w:tcW w:w="7666" w:type="dxa"/>
            <w:tcBorders>
              <w:right w:val="single" w:sz="4" w:space="0" w:color="auto"/>
            </w:tcBorders>
            <w:shd w:val="clear" w:color="auto" w:fill="auto"/>
          </w:tcPr>
          <w:p w14:paraId="49B7412A" w14:textId="77777777" w:rsidR="00616F72" w:rsidRPr="00F76678" w:rsidRDefault="006E5B73" w:rsidP="00616F72">
            <w:pPr>
              <w:rPr>
                <w:rFonts w:cs="Arial"/>
                <w:szCs w:val="20"/>
              </w:rPr>
            </w:pPr>
            <w:r w:rsidRPr="00F76678">
              <w:rPr>
                <w:rFonts w:cs="Arial"/>
                <w:szCs w:val="20"/>
              </w:rPr>
              <w:t>Application requests token</w:t>
            </w:r>
          </w:p>
        </w:tc>
      </w:tr>
      <w:tr w:rsidR="00616F72" w:rsidRPr="003B0CED" w14:paraId="7C344945" w14:textId="77777777" w:rsidTr="00875A24">
        <w:trPr>
          <w:jc w:val="center"/>
        </w:trPr>
        <w:tc>
          <w:tcPr>
            <w:tcW w:w="1910" w:type="dxa"/>
            <w:tcBorders>
              <w:top w:val="single" w:sz="4" w:space="0" w:color="auto"/>
              <w:left w:val="single" w:sz="4" w:space="0" w:color="auto"/>
              <w:bottom w:val="single" w:sz="4" w:space="0" w:color="auto"/>
            </w:tcBorders>
            <w:shd w:val="clear" w:color="auto" w:fill="BFBFBF" w:themeFill="background1" w:themeFillShade="BF"/>
          </w:tcPr>
          <w:p w14:paraId="7170C120" w14:textId="77777777" w:rsidR="00616F72" w:rsidRPr="00F76678" w:rsidRDefault="006E5B73" w:rsidP="00616F72">
            <w:pPr>
              <w:rPr>
                <w:rFonts w:cs="Arial"/>
                <w:b/>
                <w:szCs w:val="20"/>
              </w:rPr>
            </w:pPr>
            <w:r w:rsidRPr="00F76678">
              <w:rPr>
                <w:rFonts w:cs="Arial"/>
                <w:b/>
                <w:szCs w:val="20"/>
              </w:rPr>
              <w:t>Post-conditions</w:t>
            </w:r>
          </w:p>
        </w:tc>
        <w:tc>
          <w:tcPr>
            <w:tcW w:w="7666" w:type="dxa"/>
            <w:tcBorders>
              <w:bottom w:val="single" w:sz="4" w:space="0" w:color="auto"/>
              <w:right w:val="single" w:sz="4" w:space="0" w:color="auto"/>
            </w:tcBorders>
            <w:shd w:val="clear" w:color="auto" w:fill="auto"/>
          </w:tcPr>
          <w:p w14:paraId="0DADD86C" w14:textId="77777777" w:rsidR="00616F72" w:rsidRDefault="006E5B73" w:rsidP="00616F72">
            <w:pPr>
              <w:rPr>
                <w:rFonts w:cs="Arial"/>
                <w:szCs w:val="20"/>
              </w:rPr>
            </w:pPr>
            <w:r w:rsidRPr="00F76678">
              <w:rPr>
                <w:rFonts w:cs="Arial"/>
                <w:szCs w:val="20"/>
              </w:rPr>
              <w:t>Application uses the token provided by IPPT to access end point URL</w:t>
            </w:r>
          </w:p>
          <w:p w14:paraId="61545B02" w14:textId="77777777" w:rsidR="00616F72" w:rsidRPr="00F76678" w:rsidRDefault="00616F72" w:rsidP="00616F72">
            <w:pPr>
              <w:rPr>
                <w:rFonts w:cs="Arial"/>
                <w:szCs w:val="20"/>
              </w:rPr>
            </w:pPr>
          </w:p>
        </w:tc>
      </w:tr>
      <w:tr w:rsidR="00616F72" w:rsidRPr="003B0CED" w14:paraId="62F7D4B4" w14:textId="77777777" w:rsidTr="00875A24">
        <w:trPr>
          <w:jc w:val="center"/>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7CEBCB55" w14:textId="77777777" w:rsidR="00616F72" w:rsidRPr="00F76678" w:rsidRDefault="006E5B73" w:rsidP="00616F72">
            <w:pPr>
              <w:rPr>
                <w:rFonts w:cs="Arial"/>
                <w:b/>
                <w:szCs w:val="20"/>
              </w:rPr>
            </w:pPr>
            <w:r w:rsidRPr="00F76678">
              <w:rPr>
                <w:rFonts w:cs="Arial"/>
                <w:b/>
                <w:szCs w:val="20"/>
              </w:rPr>
              <w:t>Interfaces</w:t>
            </w:r>
          </w:p>
        </w:tc>
        <w:tc>
          <w:tcPr>
            <w:tcW w:w="7666" w:type="dxa"/>
            <w:tcBorders>
              <w:left w:val="single" w:sz="4" w:space="0" w:color="auto"/>
              <w:bottom w:val="single" w:sz="4" w:space="0" w:color="auto"/>
              <w:right w:val="single" w:sz="4" w:space="0" w:color="auto"/>
            </w:tcBorders>
            <w:shd w:val="clear" w:color="auto" w:fill="auto"/>
          </w:tcPr>
          <w:p w14:paraId="7CE4720A" w14:textId="77777777" w:rsidR="00616F72" w:rsidRPr="00F76678" w:rsidRDefault="00616F72" w:rsidP="00616F72">
            <w:pPr>
              <w:rPr>
                <w:rFonts w:cs="Arial"/>
                <w:szCs w:val="20"/>
              </w:rPr>
            </w:pPr>
          </w:p>
        </w:tc>
      </w:tr>
      <w:tr w:rsidR="00616F72" w:rsidRPr="003B0CED" w14:paraId="7BBF6C7E" w14:textId="77777777" w:rsidTr="00875A24">
        <w:trPr>
          <w:jc w:val="center"/>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58A7ECF5" w14:textId="77777777" w:rsidR="00616F72" w:rsidRPr="00F76678" w:rsidRDefault="006E5B73" w:rsidP="00616F72">
            <w:pPr>
              <w:rPr>
                <w:rFonts w:cs="Arial"/>
                <w:b/>
                <w:szCs w:val="20"/>
              </w:rPr>
            </w:pPr>
            <w:r w:rsidRPr="00F76678">
              <w:rPr>
                <w:rFonts w:cs="Arial"/>
                <w:b/>
                <w:szCs w:val="20"/>
              </w:rPr>
              <w:t>Notes</w:t>
            </w:r>
          </w:p>
        </w:tc>
        <w:tc>
          <w:tcPr>
            <w:tcW w:w="7666" w:type="dxa"/>
            <w:tcBorders>
              <w:left w:val="single" w:sz="4" w:space="0" w:color="auto"/>
              <w:bottom w:val="single" w:sz="4" w:space="0" w:color="auto"/>
              <w:right w:val="single" w:sz="4" w:space="0" w:color="auto"/>
            </w:tcBorders>
            <w:shd w:val="clear" w:color="auto" w:fill="auto"/>
          </w:tcPr>
          <w:p w14:paraId="3D3A5E9A" w14:textId="77777777" w:rsidR="00616F72" w:rsidRPr="00F76678" w:rsidRDefault="006E5B73" w:rsidP="00616F72">
            <w:pPr>
              <w:rPr>
                <w:rFonts w:cs="Arial"/>
                <w:szCs w:val="20"/>
              </w:rPr>
            </w:pPr>
            <w:r w:rsidRPr="00F76678">
              <w:rPr>
                <w:rFonts w:cs="Arial"/>
                <w:szCs w:val="20"/>
              </w:rPr>
              <w:t>Exception use cases</w:t>
            </w:r>
          </w:p>
          <w:p w14:paraId="034C0D7F" w14:textId="77777777" w:rsidR="00616F72" w:rsidRPr="00F76678" w:rsidRDefault="006E5B73" w:rsidP="00616F72">
            <w:pPr>
              <w:rPr>
                <w:rFonts w:cs="Arial"/>
                <w:szCs w:val="20"/>
              </w:rPr>
            </w:pPr>
            <w:r>
              <w:rPr>
                <w:rFonts w:cs="Arial"/>
                <w:szCs w:val="20"/>
              </w:rPr>
              <w:t xml:space="preserve">1 - </w:t>
            </w:r>
            <w:r w:rsidRPr="00F76678">
              <w:rPr>
                <w:rFonts w:cs="Arial"/>
                <w:szCs w:val="20"/>
              </w:rPr>
              <w:t>Token request invalid parameters</w:t>
            </w:r>
          </w:p>
          <w:p w14:paraId="17AE628F" w14:textId="77777777" w:rsidR="00616F72" w:rsidRPr="00F76678" w:rsidRDefault="006E5B73" w:rsidP="00616F72">
            <w:pPr>
              <w:rPr>
                <w:rFonts w:cs="Arial"/>
                <w:szCs w:val="20"/>
              </w:rPr>
            </w:pPr>
            <w:r>
              <w:rPr>
                <w:rFonts w:cs="Arial"/>
                <w:szCs w:val="20"/>
              </w:rPr>
              <w:lastRenderedPageBreak/>
              <w:t xml:space="preserve">2 - </w:t>
            </w:r>
            <w:r w:rsidRPr="00F76678">
              <w:rPr>
                <w:rFonts w:cs="Arial"/>
                <w:szCs w:val="20"/>
              </w:rPr>
              <w:t xml:space="preserve">No token received from </w:t>
            </w:r>
            <w:proofErr w:type="spellStart"/>
            <w:r w:rsidRPr="00742152">
              <w:rPr>
                <w:rFonts w:cs="Arial"/>
                <w:szCs w:val="20"/>
              </w:rPr>
              <w:t>IPPTOffBoardClient</w:t>
            </w:r>
            <w:proofErr w:type="spellEnd"/>
          </w:p>
          <w:p w14:paraId="1807BBE1" w14:textId="77777777" w:rsidR="00616F72" w:rsidRPr="00F76678" w:rsidRDefault="00616F72" w:rsidP="00616F72">
            <w:pPr>
              <w:rPr>
                <w:rFonts w:cs="Arial"/>
                <w:szCs w:val="20"/>
              </w:rPr>
            </w:pPr>
          </w:p>
        </w:tc>
      </w:tr>
    </w:tbl>
    <w:p w14:paraId="79B22218" w14:textId="77777777" w:rsidR="00616F72" w:rsidRDefault="00616F72" w:rsidP="00616F72"/>
    <w:p w14:paraId="41D2EA88" w14:textId="77777777" w:rsidR="00616F72" w:rsidRDefault="006E5B73" w:rsidP="00875A24">
      <w:pPr>
        <w:pStyle w:val="Heading4"/>
      </w:pPr>
      <w:r>
        <w:t>IPPT-UC-REQ-304270/A-Exception 1 – Token Request Invalid Parameters</w:t>
      </w:r>
    </w:p>
    <w:p w14:paraId="537C27F7" w14:textId="77777777" w:rsidR="00616F72" w:rsidRPr="00AE06BC" w:rsidRDefault="00616F72" w:rsidP="00616F72"/>
    <w:tbl>
      <w:tblPr>
        <w:tblStyle w:val="TableGrid"/>
        <w:tblW w:w="0" w:type="auto"/>
        <w:jc w:val="center"/>
        <w:tblLook w:val="04A0" w:firstRow="1" w:lastRow="0" w:firstColumn="1" w:lastColumn="0" w:noHBand="0" w:noVBand="1"/>
      </w:tblPr>
      <w:tblGrid>
        <w:gridCol w:w="1910"/>
        <w:gridCol w:w="7666"/>
      </w:tblGrid>
      <w:tr w:rsidR="00616F72" w:rsidRPr="003B0CED" w14:paraId="4DB7AC3F" w14:textId="77777777" w:rsidTr="00875A24">
        <w:trPr>
          <w:jc w:val="center"/>
        </w:trPr>
        <w:tc>
          <w:tcPr>
            <w:tcW w:w="1910" w:type="dxa"/>
            <w:shd w:val="clear" w:color="auto" w:fill="BFBFBF" w:themeFill="background1" w:themeFillShade="BF"/>
          </w:tcPr>
          <w:p w14:paraId="5D161049" w14:textId="77777777" w:rsidR="00616F72" w:rsidRPr="00F76678" w:rsidRDefault="006E5B73" w:rsidP="00616F72">
            <w:pPr>
              <w:rPr>
                <w:rFonts w:cs="Arial"/>
                <w:b/>
                <w:szCs w:val="20"/>
              </w:rPr>
            </w:pPr>
            <w:r w:rsidRPr="00F76678">
              <w:rPr>
                <w:rFonts w:cs="Arial"/>
                <w:b/>
                <w:szCs w:val="20"/>
              </w:rPr>
              <w:t>Actors</w:t>
            </w:r>
          </w:p>
        </w:tc>
        <w:tc>
          <w:tcPr>
            <w:tcW w:w="7666" w:type="dxa"/>
          </w:tcPr>
          <w:p w14:paraId="327BAD64" w14:textId="77777777" w:rsidR="00616F72" w:rsidRPr="00F76678" w:rsidRDefault="006E5B73" w:rsidP="00616F72">
            <w:pPr>
              <w:rPr>
                <w:rFonts w:cs="Arial"/>
                <w:szCs w:val="20"/>
              </w:rPr>
            </w:pPr>
            <w:r w:rsidRPr="00F76678">
              <w:rPr>
                <w:rFonts w:cs="Arial"/>
                <w:szCs w:val="20"/>
              </w:rPr>
              <w:t>WIR,</w:t>
            </w:r>
            <w:r>
              <w:rPr>
                <w:rFonts w:cs="Arial"/>
                <w:szCs w:val="20"/>
              </w:rPr>
              <w:t xml:space="preserve"> </w:t>
            </w:r>
            <w:proofErr w:type="spellStart"/>
            <w:r w:rsidRPr="00F76678">
              <w:rPr>
                <w:rFonts w:cs="Arial"/>
                <w:szCs w:val="20"/>
              </w:rPr>
              <w:t>IPPTClient</w:t>
            </w:r>
            <w:proofErr w:type="spellEnd"/>
          </w:p>
        </w:tc>
      </w:tr>
      <w:tr w:rsidR="00616F72" w:rsidRPr="003B0CED" w14:paraId="0643CD80" w14:textId="77777777" w:rsidTr="00875A24">
        <w:trPr>
          <w:jc w:val="center"/>
        </w:trPr>
        <w:tc>
          <w:tcPr>
            <w:tcW w:w="1910" w:type="dxa"/>
            <w:tcBorders>
              <w:bottom w:val="single" w:sz="4" w:space="0" w:color="auto"/>
            </w:tcBorders>
            <w:shd w:val="clear" w:color="auto" w:fill="BFBFBF" w:themeFill="background1" w:themeFillShade="BF"/>
          </w:tcPr>
          <w:p w14:paraId="1A57BB57" w14:textId="77777777" w:rsidR="00616F72" w:rsidRPr="00F76678" w:rsidRDefault="006E5B73" w:rsidP="00616F72">
            <w:pPr>
              <w:rPr>
                <w:rFonts w:cs="Arial"/>
                <w:b/>
                <w:szCs w:val="20"/>
              </w:rPr>
            </w:pPr>
            <w:r w:rsidRPr="00F76678">
              <w:rPr>
                <w:rFonts w:cs="Arial"/>
                <w:b/>
                <w:szCs w:val="20"/>
              </w:rPr>
              <w:t>Pre-conditions</w:t>
            </w:r>
          </w:p>
        </w:tc>
        <w:tc>
          <w:tcPr>
            <w:tcW w:w="7666" w:type="dxa"/>
            <w:tcBorders>
              <w:bottom w:val="single" w:sz="4" w:space="0" w:color="auto"/>
            </w:tcBorders>
          </w:tcPr>
          <w:p w14:paraId="32BAB2E7" w14:textId="77777777" w:rsidR="00616F72" w:rsidRPr="00F76678" w:rsidRDefault="006E5B73" w:rsidP="006E5B73">
            <w:pPr>
              <w:numPr>
                <w:ilvl w:val="0"/>
                <w:numId w:val="11"/>
              </w:numPr>
              <w:rPr>
                <w:rFonts w:cs="Arial"/>
                <w:szCs w:val="20"/>
              </w:rPr>
            </w:pPr>
            <w:r w:rsidRPr="00F76678">
              <w:rPr>
                <w:rFonts w:cs="Arial"/>
                <w:szCs w:val="20"/>
              </w:rPr>
              <w:t xml:space="preserve">Application sends a request to </w:t>
            </w:r>
            <w:del w:id="37" w:author="Suma Raganaboina" w:date="2019-12-05T09:14:00Z">
              <w:r w:rsidRPr="00F76678" w:rsidDel="000B4424">
                <w:rPr>
                  <w:rFonts w:cs="Arial"/>
                  <w:szCs w:val="20"/>
                </w:rPr>
                <w:delText>WIR with mentioning Token request as Yes</w:delText>
              </w:r>
            </w:del>
            <w:proofErr w:type="spellStart"/>
            <w:ins w:id="38" w:author="Suma Raganaboina" w:date="2019-12-05T09:14:00Z">
              <w:r w:rsidR="000B4424">
                <w:rPr>
                  <w:rFonts w:cs="Arial"/>
                  <w:szCs w:val="20"/>
                </w:rPr>
                <w:t>IPPTClient</w:t>
              </w:r>
            </w:ins>
            <w:proofErr w:type="spellEnd"/>
          </w:p>
          <w:p w14:paraId="3F6E0788" w14:textId="77777777" w:rsidR="00616F72" w:rsidRPr="00F76678" w:rsidDel="000B4424" w:rsidRDefault="006E5B73" w:rsidP="006E5B73">
            <w:pPr>
              <w:numPr>
                <w:ilvl w:val="0"/>
                <w:numId w:val="11"/>
              </w:numPr>
              <w:rPr>
                <w:del w:id="39" w:author="Suma Raganaboina" w:date="2019-12-05T09:14:00Z"/>
                <w:rFonts w:cs="Arial"/>
                <w:szCs w:val="20"/>
              </w:rPr>
            </w:pPr>
            <w:del w:id="40" w:author="Suma Raganaboina" w:date="2019-12-05T09:14:00Z">
              <w:r w:rsidRPr="00F76678" w:rsidDel="000B4424">
                <w:rPr>
                  <w:rFonts w:cs="Arial"/>
                  <w:szCs w:val="20"/>
                </w:rPr>
                <w:delText>WIR passes the request to IPPTClient</w:delText>
              </w:r>
            </w:del>
          </w:p>
          <w:p w14:paraId="7B23CE69" w14:textId="77777777" w:rsidR="00616F72" w:rsidRPr="00F76678" w:rsidRDefault="006E5B73" w:rsidP="006E5B73">
            <w:pPr>
              <w:numPr>
                <w:ilvl w:val="0"/>
                <w:numId w:val="11"/>
              </w:numPr>
              <w:rPr>
                <w:rFonts w:cs="Arial"/>
                <w:szCs w:val="20"/>
              </w:rPr>
            </w:pPr>
            <w:proofErr w:type="spellStart"/>
            <w:r w:rsidRPr="00F76678">
              <w:rPr>
                <w:rFonts w:cs="Arial"/>
                <w:szCs w:val="20"/>
              </w:rPr>
              <w:t>IPPTClient</w:t>
            </w:r>
            <w:proofErr w:type="spellEnd"/>
            <w:r w:rsidRPr="00F76678">
              <w:rPr>
                <w:rFonts w:cs="Arial"/>
                <w:szCs w:val="20"/>
              </w:rPr>
              <w:t xml:space="preserve"> returns an error back to the requesting application</w:t>
            </w:r>
            <w:ins w:id="41" w:author="Suma Raganaboina" w:date="2019-12-05T09:14:00Z">
              <w:r w:rsidR="000B4424">
                <w:rPr>
                  <w:rFonts w:cs="Arial"/>
                  <w:szCs w:val="20"/>
                </w:rPr>
                <w:t xml:space="preserve"> if there is invalid parameter</w:t>
              </w:r>
            </w:ins>
          </w:p>
          <w:p w14:paraId="27B28277" w14:textId="77777777" w:rsidR="00616F72" w:rsidRPr="00F76678" w:rsidRDefault="00616F72" w:rsidP="00616F72">
            <w:pPr>
              <w:ind w:left="720"/>
              <w:rPr>
                <w:rFonts w:cs="Arial"/>
                <w:szCs w:val="20"/>
              </w:rPr>
            </w:pPr>
          </w:p>
        </w:tc>
      </w:tr>
      <w:tr w:rsidR="00616F72" w:rsidRPr="003B0CED" w14:paraId="37B98E69" w14:textId="77777777" w:rsidTr="00875A24">
        <w:trPr>
          <w:jc w:val="center"/>
        </w:trPr>
        <w:tc>
          <w:tcPr>
            <w:tcW w:w="1910" w:type="dxa"/>
            <w:tcBorders>
              <w:left w:val="single" w:sz="4" w:space="0" w:color="auto"/>
              <w:bottom w:val="single" w:sz="4" w:space="0" w:color="auto"/>
            </w:tcBorders>
            <w:shd w:val="clear" w:color="auto" w:fill="BFBFBF" w:themeFill="background1" w:themeFillShade="BF"/>
          </w:tcPr>
          <w:p w14:paraId="722F58CD" w14:textId="77777777" w:rsidR="00616F72" w:rsidRPr="00F76678" w:rsidRDefault="006E5B73" w:rsidP="00616F72">
            <w:pPr>
              <w:rPr>
                <w:rFonts w:cs="Arial"/>
                <w:b/>
                <w:szCs w:val="20"/>
              </w:rPr>
            </w:pPr>
            <w:r w:rsidRPr="00F76678">
              <w:rPr>
                <w:rFonts w:cs="Arial"/>
                <w:b/>
                <w:szCs w:val="20"/>
              </w:rPr>
              <w:t>Scenario Description</w:t>
            </w:r>
          </w:p>
        </w:tc>
        <w:tc>
          <w:tcPr>
            <w:tcW w:w="7666" w:type="dxa"/>
            <w:tcBorders>
              <w:right w:val="single" w:sz="4" w:space="0" w:color="auto"/>
            </w:tcBorders>
            <w:shd w:val="clear" w:color="auto" w:fill="auto"/>
          </w:tcPr>
          <w:p w14:paraId="1D6E9E3F" w14:textId="77777777" w:rsidR="00616F72" w:rsidRPr="00F76678" w:rsidRDefault="006E5B73" w:rsidP="00616F72">
            <w:pPr>
              <w:rPr>
                <w:rFonts w:cs="Arial"/>
                <w:szCs w:val="20"/>
              </w:rPr>
            </w:pPr>
            <w:r w:rsidRPr="00F76678">
              <w:rPr>
                <w:rFonts w:cs="Arial"/>
                <w:szCs w:val="20"/>
              </w:rPr>
              <w:t>Application sends a token request with invalid parameters</w:t>
            </w:r>
          </w:p>
        </w:tc>
      </w:tr>
      <w:tr w:rsidR="00616F72" w:rsidRPr="003B0CED" w14:paraId="5D871D8C" w14:textId="77777777" w:rsidTr="00875A24">
        <w:trPr>
          <w:jc w:val="center"/>
        </w:trPr>
        <w:tc>
          <w:tcPr>
            <w:tcW w:w="1910" w:type="dxa"/>
            <w:tcBorders>
              <w:top w:val="single" w:sz="4" w:space="0" w:color="auto"/>
              <w:left w:val="single" w:sz="4" w:space="0" w:color="auto"/>
              <w:bottom w:val="single" w:sz="4" w:space="0" w:color="auto"/>
            </w:tcBorders>
            <w:shd w:val="clear" w:color="auto" w:fill="BFBFBF" w:themeFill="background1" w:themeFillShade="BF"/>
          </w:tcPr>
          <w:p w14:paraId="64991C79" w14:textId="77777777" w:rsidR="00616F72" w:rsidRPr="00F76678" w:rsidRDefault="006E5B73" w:rsidP="00616F72">
            <w:pPr>
              <w:rPr>
                <w:rFonts w:cs="Arial"/>
                <w:b/>
                <w:szCs w:val="20"/>
              </w:rPr>
            </w:pPr>
            <w:r w:rsidRPr="00F76678">
              <w:rPr>
                <w:rFonts w:cs="Arial"/>
                <w:b/>
                <w:szCs w:val="20"/>
              </w:rPr>
              <w:t>Post-conditions</w:t>
            </w:r>
          </w:p>
        </w:tc>
        <w:tc>
          <w:tcPr>
            <w:tcW w:w="7666" w:type="dxa"/>
            <w:tcBorders>
              <w:bottom w:val="single" w:sz="4" w:space="0" w:color="auto"/>
              <w:right w:val="single" w:sz="4" w:space="0" w:color="auto"/>
            </w:tcBorders>
            <w:shd w:val="clear" w:color="auto" w:fill="auto"/>
          </w:tcPr>
          <w:p w14:paraId="60E62EFD" w14:textId="77777777" w:rsidR="00616F72" w:rsidRDefault="006E5B73" w:rsidP="00616F72">
            <w:pPr>
              <w:rPr>
                <w:rFonts w:cs="Arial"/>
                <w:szCs w:val="20"/>
              </w:rPr>
            </w:pPr>
            <w:r w:rsidRPr="00F76678">
              <w:rPr>
                <w:rFonts w:cs="Arial"/>
                <w:szCs w:val="20"/>
              </w:rPr>
              <w:t>The application shall process the error message and resend another request</w:t>
            </w:r>
          </w:p>
          <w:p w14:paraId="79A5825D" w14:textId="77777777" w:rsidR="00616F72" w:rsidRPr="00F76678" w:rsidRDefault="00616F72" w:rsidP="00616F72">
            <w:pPr>
              <w:rPr>
                <w:rFonts w:cs="Arial"/>
                <w:szCs w:val="20"/>
              </w:rPr>
            </w:pPr>
          </w:p>
        </w:tc>
      </w:tr>
      <w:tr w:rsidR="00616F72" w:rsidRPr="003B0CED" w14:paraId="04F01DC7" w14:textId="77777777" w:rsidTr="00875A24">
        <w:trPr>
          <w:jc w:val="center"/>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23857621" w14:textId="77777777" w:rsidR="00616F72" w:rsidRPr="00F76678" w:rsidRDefault="006E5B73" w:rsidP="00616F72">
            <w:pPr>
              <w:rPr>
                <w:rFonts w:cs="Arial"/>
                <w:b/>
                <w:szCs w:val="20"/>
              </w:rPr>
            </w:pPr>
            <w:r w:rsidRPr="00F76678">
              <w:rPr>
                <w:rFonts w:cs="Arial"/>
                <w:b/>
                <w:szCs w:val="20"/>
              </w:rPr>
              <w:t>Interfaces</w:t>
            </w:r>
          </w:p>
        </w:tc>
        <w:tc>
          <w:tcPr>
            <w:tcW w:w="7666" w:type="dxa"/>
            <w:tcBorders>
              <w:left w:val="single" w:sz="4" w:space="0" w:color="auto"/>
              <w:bottom w:val="single" w:sz="4" w:space="0" w:color="auto"/>
              <w:right w:val="single" w:sz="4" w:space="0" w:color="auto"/>
            </w:tcBorders>
            <w:shd w:val="clear" w:color="auto" w:fill="auto"/>
          </w:tcPr>
          <w:p w14:paraId="5211838A" w14:textId="77777777" w:rsidR="00616F72" w:rsidRPr="00F76678" w:rsidRDefault="00616F72" w:rsidP="00616F72">
            <w:pPr>
              <w:rPr>
                <w:rFonts w:cs="Arial"/>
                <w:szCs w:val="20"/>
              </w:rPr>
            </w:pPr>
          </w:p>
        </w:tc>
      </w:tr>
      <w:tr w:rsidR="00616F72" w:rsidRPr="003B0CED" w14:paraId="05865B39" w14:textId="77777777" w:rsidTr="00875A24">
        <w:trPr>
          <w:jc w:val="center"/>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0AB30A34" w14:textId="77777777" w:rsidR="00616F72" w:rsidRPr="00F76678" w:rsidRDefault="006E5B73" w:rsidP="00616F72">
            <w:pPr>
              <w:rPr>
                <w:rFonts w:cs="Arial"/>
                <w:b/>
                <w:szCs w:val="20"/>
              </w:rPr>
            </w:pPr>
            <w:r w:rsidRPr="00F76678">
              <w:rPr>
                <w:rFonts w:cs="Arial"/>
                <w:b/>
                <w:szCs w:val="20"/>
              </w:rPr>
              <w:t>Notes</w:t>
            </w:r>
          </w:p>
        </w:tc>
        <w:tc>
          <w:tcPr>
            <w:tcW w:w="7666" w:type="dxa"/>
            <w:tcBorders>
              <w:left w:val="single" w:sz="4" w:space="0" w:color="auto"/>
              <w:bottom w:val="single" w:sz="4" w:space="0" w:color="auto"/>
              <w:right w:val="single" w:sz="4" w:space="0" w:color="auto"/>
            </w:tcBorders>
            <w:shd w:val="clear" w:color="auto" w:fill="auto"/>
          </w:tcPr>
          <w:p w14:paraId="119B1521" w14:textId="77777777" w:rsidR="00616F72" w:rsidRPr="00F76678" w:rsidRDefault="00616F72" w:rsidP="00616F72">
            <w:pPr>
              <w:rPr>
                <w:rFonts w:cs="Arial"/>
                <w:szCs w:val="20"/>
              </w:rPr>
            </w:pPr>
          </w:p>
        </w:tc>
      </w:tr>
    </w:tbl>
    <w:p w14:paraId="0E665115" w14:textId="77777777" w:rsidR="00616F72" w:rsidRDefault="00616F72" w:rsidP="00616F72"/>
    <w:p w14:paraId="06414F06" w14:textId="77777777" w:rsidR="00616F72" w:rsidRDefault="006E5B73" w:rsidP="00875A24">
      <w:pPr>
        <w:pStyle w:val="Heading4"/>
      </w:pPr>
      <w:r>
        <w:t xml:space="preserve">IPPT-UC-REQ-304271/A-Exception 2 – No Token Received From </w:t>
      </w:r>
      <w:proofErr w:type="spellStart"/>
      <w:r>
        <w:t>IPPTOffBoardClient</w:t>
      </w:r>
      <w:proofErr w:type="spellEnd"/>
    </w:p>
    <w:p w14:paraId="12815C18" w14:textId="77777777" w:rsidR="00616F72" w:rsidRPr="00AE06BC" w:rsidRDefault="00616F72" w:rsidP="00616F72"/>
    <w:tbl>
      <w:tblPr>
        <w:tblStyle w:val="TableGrid"/>
        <w:tblW w:w="0" w:type="auto"/>
        <w:jc w:val="center"/>
        <w:tblLook w:val="04A0" w:firstRow="1" w:lastRow="0" w:firstColumn="1" w:lastColumn="0" w:noHBand="0" w:noVBand="1"/>
      </w:tblPr>
      <w:tblGrid>
        <w:gridCol w:w="1910"/>
        <w:gridCol w:w="7666"/>
      </w:tblGrid>
      <w:tr w:rsidR="00616F72" w:rsidRPr="003B0CED" w14:paraId="6C7784A6" w14:textId="77777777" w:rsidTr="00875A24">
        <w:trPr>
          <w:jc w:val="center"/>
        </w:trPr>
        <w:tc>
          <w:tcPr>
            <w:tcW w:w="1910" w:type="dxa"/>
            <w:shd w:val="clear" w:color="auto" w:fill="BFBFBF" w:themeFill="background1" w:themeFillShade="BF"/>
          </w:tcPr>
          <w:p w14:paraId="07B6C011" w14:textId="77777777" w:rsidR="00616F72" w:rsidRPr="00F76678" w:rsidRDefault="006E5B73" w:rsidP="00616F72">
            <w:pPr>
              <w:rPr>
                <w:rFonts w:cs="Arial"/>
                <w:b/>
                <w:szCs w:val="20"/>
              </w:rPr>
            </w:pPr>
            <w:r w:rsidRPr="00F76678">
              <w:rPr>
                <w:rFonts w:cs="Arial"/>
                <w:b/>
                <w:szCs w:val="20"/>
              </w:rPr>
              <w:t>Actors</w:t>
            </w:r>
          </w:p>
        </w:tc>
        <w:tc>
          <w:tcPr>
            <w:tcW w:w="7666" w:type="dxa"/>
          </w:tcPr>
          <w:p w14:paraId="08F2FA43" w14:textId="77777777" w:rsidR="00616F72" w:rsidRPr="00F76678" w:rsidRDefault="006E5B73" w:rsidP="00616F72">
            <w:pPr>
              <w:rPr>
                <w:rFonts w:cs="Arial"/>
                <w:szCs w:val="20"/>
              </w:rPr>
            </w:pPr>
            <w:r w:rsidRPr="00F76678">
              <w:rPr>
                <w:rFonts w:cs="Arial"/>
                <w:szCs w:val="20"/>
              </w:rPr>
              <w:t xml:space="preserve">WIR, </w:t>
            </w:r>
            <w:proofErr w:type="spellStart"/>
            <w:r w:rsidRPr="00F76678">
              <w:rPr>
                <w:rFonts w:cs="Arial"/>
                <w:szCs w:val="20"/>
              </w:rPr>
              <w:t>IPPTServer</w:t>
            </w:r>
            <w:proofErr w:type="spellEnd"/>
            <w:r w:rsidRPr="00F76678">
              <w:rPr>
                <w:rFonts w:cs="Arial"/>
                <w:szCs w:val="20"/>
              </w:rPr>
              <w:t xml:space="preserve">, </w:t>
            </w:r>
            <w:proofErr w:type="spellStart"/>
            <w:r w:rsidRPr="00F76678">
              <w:rPr>
                <w:rFonts w:cs="Arial"/>
                <w:szCs w:val="20"/>
              </w:rPr>
              <w:t>IPPTClient</w:t>
            </w:r>
            <w:proofErr w:type="spellEnd"/>
            <w:r>
              <w:rPr>
                <w:rFonts w:cs="Arial"/>
                <w:szCs w:val="20"/>
              </w:rPr>
              <w:t xml:space="preserve">, </w:t>
            </w:r>
            <w:proofErr w:type="spellStart"/>
            <w:r w:rsidRPr="00742152">
              <w:rPr>
                <w:rFonts w:cs="Arial"/>
                <w:szCs w:val="20"/>
              </w:rPr>
              <w:t>IPPTOffBoardClient</w:t>
            </w:r>
            <w:proofErr w:type="spellEnd"/>
          </w:p>
        </w:tc>
      </w:tr>
      <w:tr w:rsidR="00616F72" w:rsidRPr="003B0CED" w14:paraId="69C2C271" w14:textId="77777777" w:rsidTr="00875A24">
        <w:trPr>
          <w:jc w:val="center"/>
        </w:trPr>
        <w:tc>
          <w:tcPr>
            <w:tcW w:w="1910" w:type="dxa"/>
            <w:tcBorders>
              <w:bottom w:val="single" w:sz="4" w:space="0" w:color="auto"/>
            </w:tcBorders>
            <w:shd w:val="clear" w:color="auto" w:fill="BFBFBF" w:themeFill="background1" w:themeFillShade="BF"/>
          </w:tcPr>
          <w:p w14:paraId="4028C9DE" w14:textId="77777777" w:rsidR="00616F72" w:rsidRPr="00F76678" w:rsidRDefault="006E5B73" w:rsidP="00616F72">
            <w:pPr>
              <w:rPr>
                <w:rFonts w:cs="Arial"/>
                <w:b/>
                <w:szCs w:val="20"/>
              </w:rPr>
            </w:pPr>
            <w:r w:rsidRPr="00F76678">
              <w:rPr>
                <w:rFonts w:cs="Arial"/>
                <w:b/>
                <w:szCs w:val="20"/>
              </w:rPr>
              <w:t>Pre-conditions</w:t>
            </w:r>
          </w:p>
        </w:tc>
        <w:tc>
          <w:tcPr>
            <w:tcW w:w="7666" w:type="dxa"/>
            <w:tcBorders>
              <w:bottom w:val="single" w:sz="4" w:space="0" w:color="auto"/>
            </w:tcBorders>
          </w:tcPr>
          <w:p w14:paraId="77D52356" w14:textId="77777777" w:rsidR="00616F72" w:rsidRPr="00F76678" w:rsidDel="000B4424" w:rsidRDefault="006E5B73">
            <w:pPr>
              <w:numPr>
                <w:ilvl w:val="0"/>
                <w:numId w:val="12"/>
              </w:numPr>
              <w:rPr>
                <w:del w:id="42" w:author="Suma Raganaboina" w:date="2019-12-05T09:15:00Z"/>
                <w:rFonts w:cs="Arial"/>
                <w:szCs w:val="20"/>
              </w:rPr>
            </w:pPr>
            <w:r w:rsidRPr="00F76678">
              <w:rPr>
                <w:rFonts w:cs="Arial"/>
                <w:szCs w:val="20"/>
              </w:rPr>
              <w:t xml:space="preserve">Application sends a request </w:t>
            </w:r>
            <w:del w:id="43" w:author="Suma Raganaboina" w:date="2019-12-05T09:15:00Z">
              <w:r w:rsidRPr="00F76678" w:rsidDel="000B4424">
                <w:rPr>
                  <w:rFonts w:cs="Arial"/>
                  <w:szCs w:val="20"/>
                </w:rPr>
                <w:delText>to WIR with mentioning Token request as Yes</w:delText>
              </w:r>
            </w:del>
          </w:p>
          <w:p w14:paraId="46B98457" w14:textId="77777777" w:rsidR="00616F72" w:rsidRPr="00F76678" w:rsidRDefault="006E5B73">
            <w:pPr>
              <w:numPr>
                <w:ilvl w:val="0"/>
                <w:numId w:val="12"/>
              </w:numPr>
              <w:rPr>
                <w:rFonts w:cs="Arial"/>
                <w:szCs w:val="20"/>
              </w:rPr>
            </w:pPr>
            <w:del w:id="44" w:author="Suma Raganaboina" w:date="2019-12-05T09:15:00Z">
              <w:r w:rsidRPr="00F76678" w:rsidDel="000B4424">
                <w:rPr>
                  <w:rFonts w:cs="Arial"/>
                  <w:szCs w:val="20"/>
                </w:rPr>
                <w:delText xml:space="preserve">WIR passes the request </w:delText>
              </w:r>
            </w:del>
            <w:r w:rsidRPr="00F76678">
              <w:rPr>
                <w:rFonts w:cs="Arial"/>
                <w:szCs w:val="20"/>
              </w:rPr>
              <w:t xml:space="preserve">to </w:t>
            </w:r>
            <w:proofErr w:type="spellStart"/>
            <w:r w:rsidRPr="00F76678">
              <w:rPr>
                <w:rFonts w:cs="Arial"/>
                <w:szCs w:val="20"/>
              </w:rPr>
              <w:t>I</w:t>
            </w:r>
            <w:r>
              <w:rPr>
                <w:rFonts w:cs="Arial"/>
                <w:szCs w:val="20"/>
              </w:rPr>
              <w:t>P</w:t>
            </w:r>
            <w:r w:rsidRPr="00F76678">
              <w:rPr>
                <w:rFonts w:cs="Arial"/>
                <w:szCs w:val="20"/>
              </w:rPr>
              <w:t>P</w:t>
            </w:r>
            <w:r>
              <w:rPr>
                <w:rFonts w:cs="Arial"/>
                <w:szCs w:val="20"/>
              </w:rPr>
              <w:t>T</w:t>
            </w:r>
            <w:r w:rsidRPr="00F76678">
              <w:rPr>
                <w:rFonts w:cs="Arial"/>
                <w:szCs w:val="20"/>
              </w:rPr>
              <w:t>Client</w:t>
            </w:r>
            <w:proofErr w:type="spellEnd"/>
          </w:p>
          <w:p w14:paraId="5616DF3C" w14:textId="77777777" w:rsidR="00616F72" w:rsidRPr="00F76678" w:rsidRDefault="006E5B73" w:rsidP="006E5B73">
            <w:pPr>
              <w:numPr>
                <w:ilvl w:val="0"/>
                <w:numId w:val="12"/>
              </w:numPr>
              <w:rPr>
                <w:rFonts w:cs="Arial"/>
                <w:szCs w:val="20"/>
              </w:rPr>
            </w:pPr>
            <w:r w:rsidRPr="00F76678">
              <w:rPr>
                <w:rFonts w:cs="Arial"/>
                <w:szCs w:val="20"/>
              </w:rPr>
              <w:t xml:space="preserve">The </w:t>
            </w:r>
            <w:proofErr w:type="spellStart"/>
            <w:r w:rsidRPr="00F76678">
              <w:rPr>
                <w:rFonts w:cs="Arial"/>
                <w:szCs w:val="20"/>
              </w:rPr>
              <w:t>IP</w:t>
            </w:r>
            <w:r>
              <w:rPr>
                <w:rFonts w:cs="Arial"/>
                <w:szCs w:val="20"/>
              </w:rPr>
              <w:t>PT</w:t>
            </w:r>
            <w:r w:rsidRPr="00F76678">
              <w:rPr>
                <w:rFonts w:cs="Arial"/>
                <w:szCs w:val="20"/>
              </w:rPr>
              <w:t>Client</w:t>
            </w:r>
            <w:proofErr w:type="spellEnd"/>
            <w:r w:rsidRPr="00F76678">
              <w:rPr>
                <w:rFonts w:cs="Arial"/>
                <w:szCs w:val="20"/>
              </w:rPr>
              <w:t xml:space="preserve"> generates unique ID and responds to application</w:t>
            </w:r>
          </w:p>
          <w:p w14:paraId="467EF4A3" w14:textId="77777777" w:rsidR="00616F72" w:rsidRPr="00F76678" w:rsidRDefault="006E5B73" w:rsidP="006E5B73">
            <w:pPr>
              <w:numPr>
                <w:ilvl w:val="0"/>
                <w:numId w:val="12"/>
              </w:numPr>
              <w:rPr>
                <w:rFonts w:cs="Arial"/>
                <w:szCs w:val="20"/>
              </w:rPr>
            </w:pPr>
            <w:r w:rsidRPr="00F76678">
              <w:rPr>
                <w:rFonts w:cs="Arial"/>
                <w:szCs w:val="20"/>
              </w:rPr>
              <w:t xml:space="preserve">The </w:t>
            </w:r>
            <w:proofErr w:type="spellStart"/>
            <w:r w:rsidRPr="00F76678">
              <w:rPr>
                <w:rFonts w:cs="Arial"/>
                <w:szCs w:val="20"/>
              </w:rPr>
              <w:t>IP</w:t>
            </w:r>
            <w:r>
              <w:rPr>
                <w:rFonts w:cs="Arial"/>
                <w:szCs w:val="20"/>
              </w:rPr>
              <w:t>PT</w:t>
            </w:r>
            <w:r w:rsidRPr="00F76678">
              <w:rPr>
                <w:rFonts w:cs="Arial"/>
                <w:szCs w:val="20"/>
              </w:rPr>
              <w:t>Server</w:t>
            </w:r>
            <w:proofErr w:type="spellEnd"/>
            <w:r w:rsidRPr="00F76678">
              <w:rPr>
                <w:rFonts w:cs="Arial"/>
                <w:szCs w:val="20"/>
              </w:rPr>
              <w:t xml:space="preserve"> receives the request from </w:t>
            </w:r>
            <w:proofErr w:type="spellStart"/>
            <w:r w:rsidRPr="00F76678">
              <w:rPr>
                <w:rFonts w:cs="Arial"/>
                <w:szCs w:val="20"/>
              </w:rPr>
              <w:t>IPPT</w:t>
            </w:r>
            <w:r>
              <w:rPr>
                <w:rFonts w:cs="Arial"/>
                <w:szCs w:val="20"/>
              </w:rPr>
              <w:t>C</w:t>
            </w:r>
            <w:r w:rsidRPr="00F76678">
              <w:rPr>
                <w:rFonts w:cs="Arial"/>
                <w:szCs w:val="20"/>
              </w:rPr>
              <w:t>lient</w:t>
            </w:r>
            <w:proofErr w:type="spellEnd"/>
            <w:r w:rsidRPr="00F76678">
              <w:rPr>
                <w:rFonts w:cs="Arial"/>
                <w:szCs w:val="20"/>
              </w:rPr>
              <w:t xml:space="preserve"> and sends the request to </w:t>
            </w:r>
            <w:proofErr w:type="spellStart"/>
            <w:r w:rsidRPr="00742152">
              <w:rPr>
                <w:rFonts w:cs="Arial"/>
                <w:szCs w:val="20"/>
              </w:rPr>
              <w:t>IPPTOffBoardClient</w:t>
            </w:r>
            <w:proofErr w:type="spellEnd"/>
            <w:r w:rsidRPr="00742152">
              <w:rPr>
                <w:rFonts w:cs="Arial"/>
                <w:szCs w:val="20"/>
              </w:rPr>
              <w:t xml:space="preserve"> </w:t>
            </w:r>
            <w:r w:rsidRPr="00F76678">
              <w:rPr>
                <w:rFonts w:cs="Arial"/>
                <w:szCs w:val="20"/>
              </w:rPr>
              <w:t>via FTCP</w:t>
            </w:r>
          </w:p>
          <w:p w14:paraId="0F7BE404" w14:textId="77777777" w:rsidR="00616F72" w:rsidRPr="00F76678" w:rsidRDefault="006E5B73" w:rsidP="006E5B73">
            <w:pPr>
              <w:numPr>
                <w:ilvl w:val="0"/>
                <w:numId w:val="12"/>
              </w:numPr>
              <w:rPr>
                <w:rFonts w:cs="Arial"/>
                <w:szCs w:val="20"/>
              </w:rPr>
            </w:pPr>
            <w:r w:rsidRPr="00F76678">
              <w:rPr>
                <w:rFonts w:cs="Arial"/>
                <w:szCs w:val="20"/>
              </w:rPr>
              <w:t xml:space="preserve">The </w:t>
            </w:r>
            <w:proofErr w:type="spellStart"/>
            <w:r w:rsidRPr="00742152">
              <w:rPr>
                <w:rFonts w:cs="Arial"/>
                <w:szCs w:val="20"/>
              </w:rPr>
              <w:t>IPPTOffBoardClient</w:t>
            </w:r>
            <w:proofErr w:type="spellEnd"/>
            <w:r w:rsidRPr="00742152">
              <w:rPr>
                <w:rFonts w:cs="Arial"/>
                <w:szCs w:val="20"/>
              </w:rPr>
              <w:t xml:space="preserve"> </w:t>
            </w:r>
            <w:r w:rsidRPr="00F76678">
              <w:rPr>
                <w:rFonts w:cs="Arial"/>
                <w:szCs w:val="20"/>
              </w:rPr>
              <w:t xml:space="preserve">sends the request to end point </w:t>
            </w:r>
            <w:r>
              <w:rPr>
                <w:rFonts w:cs="Arial"/>
                <w:szCs w:val="20"/>
              </w:rPr>
              <w:t>and receives no response a</w:t>
            </w:r>
            <w:r w:rsidRPr="00F76678">
              <w:rPr>
                <w:rFonts w:cs="Arial"/>
                <w:szCs w:val="20"/>
              </w:rPr>
              <w:t>fter all retries</w:t>
            </w:r>
          </w:p>
          <w:p w14:paraId="1EE715EB" w14:textId="77777777" w:rsidR="00616F72" w:rsidRPr="00F76678" w:rsidRDefault="006E5B73" w:rsidP="006E5B73">
            <w:pPr>
              <w:numPr>
                <w:ilvl w:val="0"/>
                <w:numId w:val="12"/>
              </w:numPr>
              <w:rPr>
                <w:rFonts w:cs="Arial"/>
                <w:szCs w:val="20"/>
              </w:rPr>
            </w:pPr>
            <w:r w:rsidRPr="00F76678">
              <w:rPr>
                <w:rFonts w:cs="Arial"/>
                <w:szCs w:val="20"/>
              </w:rPr>
              <w:t xml:space="preserve">The </w:t>
            </w:r>
            <w:proofErr w:type="spellStart"/>
            <w:r w:rsidRPr="00742152">
              <w:rPr>
                <w:rFonts w:cs="Arial"/>
                <w:szCs w:val="20"/>
              </w:rPr>
              <w:t>IPPTOffBoardClient</w:t>
            </w:r>
            <w:proofErr w:type="spellEnd"/>
            <w:r w:rsidRPr="00742152">
              <w:rPr>
                <w:rFonts w:cs="Arial"/>
                <w:szCs w:val="20"/>
              </w:rPr>
              <w:t xml:space="preserve"> </w:t>
            </w:r>
            <w:r w:rsidRPr="00F76678">
              <w:rPr>
                <w:rFonts w:cs="Arial"/>
                <w:szCs w:val="20"/>
              </w:rPr>
              <w:t>notifies this back to the vehicle via an FTCP message</w:t>
            </w:r>
          </w:p>
          <w:p w14:paraId="22408F25" w14:textId="77777777" w:rsidR="00616F72" w:rsidRDefault="006E5B73" w:rsidP="006E5B73">
            <w:pPr>
              <w:numPr>
                <w:ilvl w:val="0"/>
                <w:numId w:val="12"/>
              </w:numPr>
              <w:rPr>
                <w:rFonts w:cs="Arial"/>
                <w:szCs w:val="20"/>
              </w:rPr>
            </w:pPr>
            <w:r w:rsidRPr="00F76678">
              <w:rPr>
                <w:rFonts w:cs="Arial"/>
                <w:szCs w:val="20"/>
              </w:rPr>
              <w:t xml:space="preserve">The </w:t>
            </w:r>
            <w:proofErr w:type="spellStart"/>
            <w:r w:rsidRPr="00F76678">
              <w:rPr>
                <w:rFonts w:cs="Arial"/>
                <w:szCs w:val="20"/>
              </w:rPr>
              <w:t>IP</w:t>
            </w:r>
            <w:r>
              <w:rPr>
                <w:rFonts w:cs="Arial"/>
                <w:szCs w:val="20"/>
              </w:rPr>
              <w:t>PTClient</w:t>
            </w:r>
            <w:proofErr w:type="spellEnd"/>
            <w:r>
              <w:rPr>
                <w:rFonts w:cs="Arial"/>
                <w:szCs w:val="20"/>
              </w:rPr>
              <w:t xml:space="preserve"> </w:t>
            </w:r>
            <w:r w:rsidRPr="00F76678">
              <w:rPr>
                <w:rFonts w:cs="Arial"/>
                <w:szCs w:val="20"/>
              </w:rPr>
              <w:t>notifies the application of the lack of response</w:t>
            </w:r>
          </w:p>
          <w:p w14:paraId="21C04FD1" w14:textId="77777777" w:rsidR="00616F72" w:rsidRPr="00F76678" w:rsidRDefault="00616F72" w:rsidP="00616F72">
            <w:pPr>
              <w:ind w:left="720"/>
              <w:rPr>
                <w:rFonts w:cs="Arial"/>
                <w:szCs w:val="20"/>
              </w:rPr>
            </w:pPr>
          </w:p>
        </w:tc>
      </w:tr>
      <w:tr w:rsidR="00616F72" w:rsidRPr="003B0CED" w14:paraId="11E248DC" w14:textId="77777777" w:rsidTr="00875A24">
        <w:trPr>
          <w:jc w:val="center"/>
        </w:trPr>
        <w:tc>
          <w:tcPr>
            <w:tcW w:w="1910" w:type="dxa"/>
            <w:tcBorders>
              <w:left w:val="single" w:sz="4" w:space="0" w:color="auto"/>
              <w:bottom w:val="single" w:sz="4" w:space="0" w:color="auto"/>
            </w:tcBorders>
            <w:shd w:val="clear" w:color="auto" w:fill="BFBFBF" w:themeFill="background1" w:themeFillShade="BF"/>
          </w:tcPr>
          <w:p w14:paraId="6FAA47C2" w14:textId="77777777" w:rsidR="00616F72" w:rsidRPr="00F76678" w:rsidRDefault="006E5B73" w:rsidP="00616F72">
            <w:pPr>
              <w:rPr>
                <w:rFonts w:cs="Arial"/>
                <w:b/>
                <w:szCs w:val="20"/>
              </w:rPr>
            </w:pPr>
            <w:r w:rsidRPr="00F76678">
              <w:rPr>
                <w:rFonts w:cs="Arial"/>
                <w:b/>
                <w:szCs w:val="20"/>
              </w:rPr>
              <w:t>Scenario Description</w:t>
            </w:r>
          </w:p>
        </w:tc>
        <w:tc>
          <w:tcPr>
            <w:tcW w:w="7666" w:type="dxa"/>
            <w:tcBorders>
              <w:right w:val="single" w:sz="4" w:space="0" w:color="auto"/>
            </w:tcBorders>
            <w:shd w:val="clear" w:color="auto" w:fill="auto"/>
          </w:tcPr>
          <w:p w14:paraId="728FCE17" w14:textId="77777777" w:rsidR="00616F72" w:rsidRPr="00F76678" w:rsidRDefault="006E5B73" w:rsidP="00616F72">
            <w:pPr>
              <w:rPr>
                <w:rFonts w:cs="Arial"/>
                <w:szCs w:val="20"/>
              </w:rPr>
            </w:pPr>
            <w:r w:rsidRPr="00F76678">
              <w:rPr>
                <w:rFonts w:cs="Arial"/>
                <w:szCs w:val="20"/>
              </w:rPr>
              <w:t>Application requests token but end point (</w:t>
            </w:r>
            <w:proofErr w:type="spellStart"/>
            <w:r w:rsidRPr="00742152">
              <w:rPr>
                <w:rFonts w:cs="Arial"/>
                <w:szCs w:val="20"/>
              </w:rPr>
              <w:t>IPPTOffBoardClient</w:t>
            </w:r>
            <w:proofErr w:type="spellEnd"/>
            <w:r w:rsidRPr="00F76678">
              <w:rPr>
                <w:rFonts w:cs="Arial"/>
                <w:szCs w:val="20"/>
              </w:rPr>
              <w:t>) fails to respond</w:t>
            </w:r>
          </w:p>
        </w:tc>
      </w:tr>
      <w:tr w:rsidR="00616F72" w:rsidRPr="003B0CED" w14:paraId="2472C220" w14:textId="77777777" w:rsidTr="00875A24">
        <w:trPr>
          <w:jc w:val="center"/>
        </w:trPr>
        <w:tc>
          <w:tcPr>
            <w:tcW w:w="1910" w:type="dxa"/>
            <w:tcBorders>
              <w:top w:val="single" w:sz="4" w:space="0" w:color="auto"/>
              <w:left w:val="single" w:sz="4" w:space="0" w:color="auto"/>
              <w:bottom w:val="single" w:sz="4" w:space="0" w:color="auto"/>
            </w:tcBorders>
            <w:shd w:val="clear" w:color="auto" w:fill="BFBFBF" w:themeFill="background1" w:themeFillShade="BF"/>
          </w:tcPr>
          <w:p w14:paraId="3111E72E" w14:textId="77777777" w:rsidR="00616F72" w:rsidRPr="00F76678" w:rsidRDefault="006E5B73" w:rsidP="00616F72">
            <w:pPr>
              <w:rPr>
                <w:rFonts w:cs="Arial"/>
                <w:b/>
                <w:szCs w:val="20"/>
              </w:rPr>
            </w:pPr>
            <w:r w:rsidRPr="00F76678">
              <w:rPr>
                <w:rFonts w:cs="Arial"/>
                <w:b/>
                <w:szCs w:val="20"/>
              </w:rPr>
              <w:t>Post-conditions</w:t>
            </w:r>
          </w:p>
        </w:tc>
        <w:tc>
          <w:tcPr>
            <w:tcW w:w="7666" w:type="dxa"/>
            <w:tcBorders>
              <w:bottom w:val="single" w:sz="4" w:space="0" w:color="auto"/>
              <w:right w:val="single" w:sz="4" w:space="0" w:color="auto"/>
            </w:tcBorders>
            <w:shd w:val="clear" w:color="auto" w:fill="auto"/>
          </w:tcPr>
          <w:p w14:paraId="16DE9F96" w14:textId="77777777" w:rsidR="00616F72" w:rsidRDefault="006E5B73" w:rsidP="00616F72">
            <w:pPr>
              <w:rPr>
                <w:rFonts w:cs="Arial"/>
                <w:szCs w:val="20"/>
              </w:rPr>
            </w:pPr>
            <w:r w:rsidRPr="00F76678">
              <w:rPr>
                <w:rFonts w:cs="Arial"/>
                <w:szCs w:val="20"/>
              </w:rPr>
              <w:t>A defect log is created for the end point URL</w:t>
            </w:r>
          </w:p>
          <w:p w14:paraId="759D0918" w14:textId="77777777" w:rsidR="00616F72" w:rsidRPr="00F76678" w:rsidRDefault="00616F72" w:rsidP="00616F72">
            <w:pPr>
              <w:rPr>
                <w:rFonts w:cs="Arial"/>
                <w:szCs w:val="20"/>
              </w:rPr>
            </w:pPr>
          </w:p>
        </w:tc>
      </w:tr>
      <w:tr w:rsidR="00616F72" w:rsidRPr="003B0CED" w14:paraId="7BB7B5FB" w14:textId="77777777" w:rsidTr="00875A24">
        <w:trPr>
          <w:jc w:val="center"/>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618E0862" w14:textId="77777777" w:rsidR="00616F72" w:rsidRPr="00F76678" w:rsidRDefault="006E5B73" w:rsidP="00616F72">
            <w:pPr>
              <w:rPr>
                <w:rFonts w:cs="Arial"/>
                <w:b/>
                <w:szCs w:val="20"/>
              </w:rPr>
            </w:pPr>
            <w:r w:rsidRPr="00F76678">
              <w:rPr>
                <w:rFonts w:cs="Arial"/>
                <w:b/>
                <w:szCs w:val="20"/>
              </w:rPr>
              <w:t>Interfaces</w:t>
            </w:r>
          </w:p>
        </w:tc>
        <w:tc>
          <w:tcPr>
            <w:tcW w:w="7666" w:type="dxa"/>
            <w:tcBorders>
              <w:left w:val="single" w:sz="4" w:space="0" w:color="auto"/>
              <w:bottom w:val="single" w:sz="4" w:space="0" w:color="auto"/>
              <w:right w:val="single" w:sz="4" w:space="0" w:color="auto"/>
            </w:tcBorders>
            <w:shd w:val="clear" w:color="auto" w:fill="auto"/>
          </w:tcPr>
          <w:p w14:paraId="20E491BD" w14:textId="77777777" w:rsidR="00616F72" w:rsidRPr="00F76678" w:rsidRDefault="00616F72" w:rsidP="00616F72">
            <w:pPr>
              <w:rPr>
                <w:rFonts w:cs="Arial"/>
                <w:szCs w:val="20"/>
              </w:rPr>
            </w:pPr>
          </w:p>
        </w:tc>
      </w:tr>
      <w:tr w:rsidR="00616F72" w:rsidRPr="003B0CED" w14:paraId="0BE3FAFE" w14:textId="77777777" w:rsidTr="00875A24">
        <w:trPr>
          <w:jc w:val="center"/>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51CD5279" w14:textId="77777777" w:rsidR="00616F72" w:rsidRPr="00F76678" w:rsidRDefault="006E5B73" w:rsidP="00616F72">
            <w:pPr>
              <w:rPr>
                <w:rFonts w:cs="Arial"/>
                <w:b/>
                <w:szCs w:val="20"/>
              </w:rPr>
            </w:pPr>
            <w:r w:rsidRPr="00F76678">
              <w:rPr>
                <w:rFonts w:cs="Arial"/>
                <w:b/>
                <w:szCs w:val="20"/>
              </w:rPr>
              <w:t>Notes</w:t>
            </w:r>
          </w:p>
        </w:tc>
        <w:tc>
          <w:tcPr>
            <w:tcW w:w="7666" w:type="dxa"/>
            <w:tcBorders>
              <w:left w:val="single" w:sz="4" w:space="0" w:color="auto"/>
              <w:bottom w:val="single" w:sz="4" w:space="0" w:color="auto"/>
              <w:right w:val="single" w:sz="4" w:space="0" w:color="auto"/>
            </w:tcBorders>
            <w:shd w:val="clear" w:color="auto" w:fill="auto"/>
          </w:tcPr>
          <w:p w14:paraId="4CE1C233" w14:textId="77777777" w:rsidR="00616F72" w:rsidRPr="00F76678" w:rsidRDefault="00616F72" w:rsidP="00616F72">
            <w:pPr>
              <w:rPr>
                <w:rFonts w:cs="Arial"/>
                <w:szCs w:val="20"/>
              </w:rPr>
            </w:pPr>
          </w:p>
        </w:tc>
      </w:tr>
    </w:tbl>
    <w:p w14:paraId="44209B4B" w14:textId="77777777" w:rsidR="00616F72" w:rsidRDefault="00616F72" w:rsidP="00616F72"/>
    <w:p w14:paraId="31F26EDA" w14:textId="77777777" w:rsidR="00616F72" w:rsidRDefault="00616F72" w:rsidP="00616F72"/>
    <w:p w14:paraId="3C937C89" w14:textId="77777777" w:rsidR="00616F72" w:rsidRDefault="00616F72" w:rsidP="00616F72"/>
    <w:p w14:paraId="011D575C" w14:textId="77777777" w:rsidR="00616F72" w:rsidRDefault="006E5B73" w:rsidP="00875A24">
      <w:pPr>
        <w:pStyle w:val="Heading3"/>
      </w:pPr>
      <w:bookmarkStart w:id="45" w:name="_Toc523824704"/>
      <w:r>
        <w:t>White Box View</w:t>
      </w:r>
      <w:bookmarkEnd w:id="45"/>
    </w:p>
    <w:p w14:paraId="5DAD11C1" w14:textId="77777777" w:rsidR="00616F72" w:rsidRDefault="006E5B73" w:rsidP="00875A24">
      <w:pPr>
        <w:pStyle w:val="Heading4"/>
      </w:pPr>
      <w:r>
        <w:t>Sequence Diagrams</w:t>
      </w:r>
    </w:p>
    <w:p w14:paraId="538EEED5" w14:textId="77777777" w:rsidR="00616F72" w:rsidRDefault="006E5B73" w:rsidP="00875A24">
      <w:pPr>
        <w:pStyle w:val="Heading5"/>
      </w:pPr>
      <w:r>
        <w:t>IPPT-SD-REQ-304274/B-Application IPPT Request</w:t>
      </w:r>
    </w:p>
    <w:p w14:paraId="2D6D3EE4" w14:textId="77777777" w:rsidR="00616F72" w:rsidRPr="00760C18" w:rsidRDefault="006E5B73" w:rsidP="00616F72">
      <w:pPr>
        <w:pStyle w:val="BoldText"/>
      </w:pPr>
      <w:r w:rsidRPr="00760C18">
        <w:t>Constraints</w:t>
      </w:r>
    </w:p>
    <w:p w14:paraId="53127EAE" w14:textId="77777777" w:rsidR="00616F72" w:rsidRPr="00760C18" w:rsidRDefault="006E5B73" w:rsidP="00875A24">
      <w:pPr>
        <w:pStyle w:val="BoldText"/>
        <w:ind w:left="720"/>
      </w:pPr>
      <w:r w:rsidRPr="00760C18">
        <w:t>Pre-Condition</w:t>
      </w:r>
    </w:p>
    <w:p w14:paraId="0792A87D" w14:textId="77777777" w:rsidR="00616F72" w:rsidRDefault="006E5B73" w:rsidP="00616F72">
      <w:pPr>
        <w:ind w:left="720"/>
        <w:rPr>
          <w:lang w:eastAsia="zh-CN"/>
        </w:rPr>
      </w:pPr>
      <w:r>
        <w:rPr>
          <w:rFonts w:cs="Arial"/>
        </w:rPr>
        <w:t>Vehicle is ON</w:t>
      </w:r>
    </w:p>
    <w:p w14:paraId="20567DA2" w14:textId="77777777" w:rsidR="00616F72" w:rsidRDefault="00616F72" w:rsidP="00616F72">
      <w:pPr>
        <w:ind w:left="720"/>
        <w:rPr>
          <w:lang w:eastAsia="zh-CN"/>
        </w:rPr>
      </w:pPr>
    </w:p>
    <w:p w14:paraId="311E6880" w14:textId="77777777" w:rsidR="00616F72" w:rsidRPr="00760C18" w:rsidRDefault="006E5B73" w:rsidP="00616F72">
      <w:pPr>
        <w:pStyle w:val="BoldText"/>
      </w:pPr>
      <w:r w:rsidRPr="00760C18">
        <w:t>Scenarios</w:t>
      </w:r>
    </w:p>
    <w:p w14:paraId="769BB643" w14:textId="77777777" w:rsidR="00616F72" w:rsidRPr="00760C18" w:rsidRDefault="006E5B73" w:rsidP="00875A24">
      <w:pPr>
        <w:pStyle w:val="BoldText"/>
        <w:ind w:left="720"/>
      </w:pPr>
      <w:r w:rsidRPr="00760C18">
        <w:t>Normal Usage</w:t>
      </w:r>
    </w:p>
    <w:p w14:paraId="4EAC1848" w14:textId="77777777" w:rsidR="00616F72" w:rsidRDefault="006E5B73" w:rsidP="00616F72">
      <w:pPr>
        <w:ind w:left="720"/>
      </w:pPr>
      <w:r>
        <w:rPr>
          <w:rFonts w:cs="Arial"/>
        </w:rPr>
        <w:t>Application requests token</w:t>
      </w:r>
    </w:p>
    <w:p w14:paraId="3B2C6A62" w14:textId="77777777" w:rsidR="00616F72" w:rsidRDefault="00616F72" w:rsidP="00616F72">
      <w:pPr>
        <w:ind w:left="720"/>
      </w:pPr>
    </w:p>
    <w:p w14:paraId="31F9FE7B" w14:textId="77777777" w:rsidR="00616F72" w:rsidRPr="00760C18" w:rsidRDefault="006E5B73" w:rsidP="00875A24">
      <w:pPr>
        <w:pStyle w:val="BoldText"/>
        <w:ind w:left="720"/>
      </w:pPr>
      <w:r w:rsidRPr="00760C18">
        <w:t>Post-Condition</w:t>
      </w:r>
    </w:p>
    <w:p w14:paraId="5EA47618" w14:textId="77777777" w:rsidR="00616F72" w:rsidRDefault="006E5B73" w:rsidP="00616F72">
      <w:pPr>
        <w:ind w:left="720"/>
      </w:pPr>
      <w:r w:rsidRPr="001F22B3">
        <w:rPr>
          <w:rFonts w:cs="Arial"/>
        </w:rPr>
        <w:t>Application uses the token provided by IPPT to access end point URL</w:t>
      </w:r>
    </w:p>
    <w:p w14:paraId="66536682" w14:textId="77777777" w:rsidR="00616F72" w:rsidRDefault="00616F72" w:rsidP="00616F72">
      <w:pPr>
        <w:ind w:left="720"/>
      </w:pPr>
    </w:p>
    <w:p w14:paraId="289089BB" w14:textId="77777777" w:rsidR="00616F72" w:rsidRPr="00760C18" w:rsidRDefault="006E5B73" w:rsidP="00616F72">
      <w:pPr>
        <w:pStyle w:val="BoldText"/>
      </w:pPr>
      <w:r w:rsidRPr="00760C18">
        <w:t>Sequence Diagram</w:t>
      </w:r>
    </w:p>
    <w:p w14:paraId="4C00921D" w14:textId="77777777" w:rsidR="00616F72" w:rsidRDefault="00616F72" w:rsidP="00616F72">
      <w:pPr>
        <w:jc w:val="center"/>
      </w:pPr>
    </w:p>
    <w:p w14:paraId="4CF251CE" w14:textId="77777777" w:rsidR="00616F72" w:rsidRDefault="00145029" w:rsidP="00875A24">
      <w:pPr>
        <w:jc w:val="center"/>
      </w:pPr>
      <w:r>
        <w:pict w14:anchorId="48E83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b8ea7ce0000a1f200005478" o:spid="_x0000_i1025" type="#_x0000_t75" style="width:466.8pt;height:356pt">
            <v:imagedata r:id="rId14" o:title=""/>
          </v:shape>
        </w:pict>
      </w:r>
    </w:p>
    <w:p w14:paraId="07391B90" w14:textId="77777777" w:rsidR="00616F72" w:rsidRDefault="00875A24" w:rsidP="00875A24">
      <w:pPr>
        <w:pStyle w:val="Heading2"/>
      </w:pPr>
      <w:r>
        <w:br w:type="page"/>
      </w:r>
      <w:bookmarkStart w:id="46" w:name="_Toc523824705"/>
      <w:r w:rsidR="006E5B73" w:rsidRPr="00B9479B">
        <w:lastRenderedPageBreak/>
        <w:t>IPPT-FUN-REQ-304260/A-Central Handler</w:t>
      </w:r>
      <w:bookmarkEnd w:id="46"/>
    </w:p>
    <w:p w14:paraId="34E320FB" w14:textId="77777777" w:rsidR="00616F72" w:rsidRDefault="006E5B73" w:rsidP="00875A24">
      <w:pPr>
        <w:pStyle w:val="Heading3"/>
      </w:pPr>
      <w:bookmarkStart w:id="47" w:name="_Toc523824706"/>
      <w:r>
        <w:t>Requirements</w:t>
      </w:r>
      <w:bookmarkEnd w:id="47"/>
    </w:p>
    <w:p w14:paraId="08750378" w14:textId="77777777" w:rsidR="00875A24" w:rsidRPr="00875A24" w:rsidRDefault="00875A24" w:rsidP="00875A24">
      <w:pPr>
        <w:pStyle w:val="Heading4"/>
        <w:rPr>
          <w:b w:val="0"/>
          <w:u w:val="single"/>
        </w:rPr>
      </w:pPr>
      <w:r w:rsidRPr="00875A24">
        <w:rPr>
          <w:b w:val="0"/>
          <w:u w:val="single"/>
        </w:rPr>
        <w:t>IPPT-REQ-304314/A-Central Handler in IPPTServer</w:t>
      </w:r>
    </w:p>
    <w:p w14:paraId="0C12D49C" w14:textId="77777777" w:rsidR="00616F72" w:rsidRDefault="006E5B73" w:rsidP="00616F72">
      <w:r>
        <w:t>The IPPTServer shall contain the Central Handler.</w:t>
      </w:r>
    </w:p>
    <w:p w14:paraId="4973191F" w14:textId="77777777" w:rsidR="00875A24" w:rsidRPr="00875A24" w:rsidRDefault="00875A24" w:rsidP="00875A24">
      <w:pPr>
        <w:pStyle w:val="Heading4"/>
        <w:rPr>
          <w:b w:val="0"/>
          <w:u w:val="single"/>
        </w:rPr>
      </w:pPr>
      <w:r w:rsidRPr="00875A24">
        <w:rPr>
          <w:b w:val="0"/>
          <w:u w:val="single"/>
        </w:rPr>
        <w:t>IPPT-REQ-304245/A-IPPTServer/Client interaction – request</w:t>
      </w:r>
    </w:p>
    <w:p w14:paraId="5F9799CB" w14:textId="77777777" w:rsidR="00616F72" w:rsidRDefault="006E5B73" w:rsidP="00616F72">
      <w:r>
        <w:t xml:space="preserve">The IPPTServer Central Handler shall be able </w:t>
      </w:r>
      <w:ins w:id="48" w:author="Kim, Yangho (Y.)" w:date="2020-01-21T08:35:00Z">
        <w:r w:rsidR="007E1962">
          <w:t xml:space="preserve">to </w:t>
        </w:r>
      </w:ins>
      <w:r>
        <w:t xml:space="preserve">interact with all </w:t>
      </w:r>
      <w:proofErr w:type="spellStart"/>
      <w:r>
        <w:t>IPPTClient</w:t>
      </w:r>
      <w:proofErr w:type="spellEnd"/>
      <w:r>
        <w:t xml:space="preserve"> Local Handlers and shall be able to receive and process token requests.</w:t>
      </w:r>
    </w:p>
    <w:p w14:paraId="55F3F14A" w14:textId="77777777" w:rsidR="00616F72" w:rsidRDefault="006E5B73" w:rsidP="00616F72">
      <w:r>
        <w:t>The IPPTServer Central Handler design shall be flexible to accommodate requests from additional IPPTClient Local Handlers in the future as well.</w:t>
      </w:r>
    </w:p>
    <w:p w14:paraId="0A7C76FB" w14:textId="77777777" w:rsidR="00875A24" w:rsidRPr="00875A24" w:rsidRDefault="00875A24" w:rsidP="00875A24">
      <w:pPr>
        <w:pStyle w:val="Heading4"/>
        <w:rPr>
          <w:b w:val="0"/>
          <w:u w:val="single"/>
        </w:rPr>
      </w:pPr>
      <w:r w:rsidRPr="00875A24">
        <w:rPr>
          <w:b w:val="0"/>
          <w:u w:val="single"/>
        </w:rPr>
        <w:t>IPPT-REQ-304246/A-IPPTServer/Client interaction – response</w:t>
      </w:r>
    </w:p>
    <w:p w14:paraId="63ED3F84" w14:textId="77777777" w:rsidR="00616F72" w:rsidRDefault="006E5B73" w:rsidP="00616F72">
      <w:r>
        <w:t>The IPPTServer Central Handler shall be able interact with all IPPTClients and shall be able to send token response received from IPPTOffBoardClient to the IPPTClient Local Handlers.</w:t>
      </w:r>
    </w:p>
    <w:p w14:paraId="1FAA9DF8" w14:textId="3540C29F" w:rsidR="00616F72" w:rsidDel="00E76B39" w:rsidRDefault="006E5B73" w:rsidP="00616F72">
      <w:pPr>
        <w:rPr>
          <w:del w:id="49" w:author="Raganaboina, Suma (S.)" w:date="2020-01-21T10:37:00Z"/>
        </w:rPr>
      </w:pPr>
      <w:commentRangeStart w:id="50"/>
      <w:del w:id="51" w:author="Raganaboina, Suma (S.)" w:date="2020-01-21T10:37:00Z">
        <w:r w:rsidDel="00E76B39">
          <w:delText>The IPPTServer Central Handler design shall be flexible to accommodate request /responses from additional IPPTClient Local Handlers in the future as well.</w:delText>
        </w:r>
        <w:commentRangeEnd w:id="50"/>
        <w:r w:rsidR="007E1962" w:rsidDel="00E76B39">
          <w:rPr>
            <w:rStyle w:val="CommentReference"/>
          </w:rPr>
          <w:commentReference w:id="50"/>
        </w:r>
      </w:del>
    </w:p>
    <w:p w14:paraId="6F7B05F6" w14:textId="77777777" w:rsidR="00875A24" w:rsidRPr="00875A24" w:rsidRDefault="00875A24" w:rsidP="00875A24">
      <w:pPr>
        <w:pStyle w:val="Heading4"/>
        <w:rPr>
          <w:b w:val="0"/>
          <w:u w:val="single"/>
        </w:rPr>
      </w:pPr>
      <w:r w:rsidRPr="00875A24">
        <w:rPr>
          <w:b w:val="0"/>
          <w:u w:val="single"/>
        </w:rPr>
        <w:t>IPPT-REQ-304247/A-IPPT FTCP request</w:t>
      </w:r>
    </w:p>
    <w:p w14:paraId="5DA0AA86" w14:textId="77777777" w:rsidR="00616F72" w:rsidRDefault="006E5B73" w:rsidP="00616F72">
      <w:r>
        <w:t>The IPPTServer Central Handler shall be able to compose an FTCP message and request for token from the IPPTOffBoardClient</w:t>
      </w:r>
    </w:p>
    <w:p w14:paraId="77BAAFC4" w14:textId="77777777" w:rsidR="00616F72" w:rsidRDefault="006E5B73" w:rsidP="00616F72">
      <w:r>
        <w:t>For more details please refer the FTCP protofile</w:t>
      </w:r>
    </w:p>
    <w:p w14:paraId="4FF5F148" w14:textId="77777777" w:rsidR="00875A24" w:rsidRPr="00875A24" w:rsidRDefault="00875A24" w:rsidP="00875A24">
      <w:pPr>
        <w:pStyle w:val="Heading4"/>
        <w:rPr>
          <w:b w:val="0"/>
          <w:u w:val="single"/>
        </w:rPr>
      </w:pPr>
      <w:r w:rsidRPr="00875A24">
        <w:rPr>
          <w:b w:val="0"/>
          <w:u w:val="single"/>
        </w:rPr>
        <w:t>IPPT-REQ-304248/A-IPPT FTCP request parameters</w:t>
      </w:r>
    </w:p>
    <w:p w14:paraId="29363365" w14:textId="77777777" w:rsidR="00616F72" w:rsidRDefault="006E5B73" w:rsidP="00616F72">
      <w:r>
        <w:t>The IPPTServer Central Handler shall be able to fill FTCP token request based on the information it received from the application</w:t>
      </w:r>
    </w:p>
    <w:p w14:paraId="1F5E742C" w14:textId="77777777" w:rsidR="00616F72" w:rsidRDefault="00616F72" w:rsidP="00616F72"/>
    <w:tbl>
      <w:tblPr>
        <w:tblW w:w="5210" w:type="dxa"/>
        <w:jc w:val="center"/>
        <w:tblCellMar>
          <w:left w:w="0" w:type="dxa"/>
          <w:right w:w="0" w:type="dxa"/>
        </w:tblCellMar>
        <w:tblLook w:val="04A0" w:firstRow="1" w:lastRow="0" w:firstColumn="1" w:lastColumn="0" w:noHBand="0" w:noVBand="1"/>
      </w:tblPr>
      <w:tblGrid>
        <w:gridCol w:w="3050"/>
        <w:gridCol w:w="2160"/>
      </w:tblGrid>
      <w:tr w:rsidR="00616F72" w14:paraId="6EC3D3B0" w14:textId="77777777" w:rsidTr="00616F72">
        <w:trPr>
          <w:jc w:val="center"/>
        </w:trPr>
        <w:tc>
          <w:tcPr>
            <w:tcW w:w="305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059B8498" w14:textId="77777777" w:rsidR="00616F72" w:rsidRPr="00E11BBC" w:rsidRDefault="006E5B73" w:rsidP="00616F72">
            <w:pPr>
              <w:rPr>
                <w:b/>
              </w:rPr>
            </w:pPr>
            <w:r w:rsidRPr="00E11BBC">
              <w:rPr>
                <w:b/>
              </w:rPr>
              <w:t>Request parameters</w:t>
            </w:r>
          </w:p>
        </w:tc>
        <w:tc>
          <w:tcPr>
            <w:tcW w:w="216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A3A6F12" w14:textId="77777777" w:rsidR="00616F72" w:rsidRPr="00E11BBC" w:rsidRDefault="006E5B73" w:rsidP="00616F72">
            <w:pPr>
              <w:rPr>
                <w:b/>
              </w:rPr>
            </w:pPr>
            <w:r w:rsidRPr="00E11BBC">
              <w:rPr>
                <w:b/>
              </w:rPr>
              <w:t>Data type</w:t>
            </w:r>
          </w:p>
        </w:tc>
      </w:tr>
      <w:tr w:rsidR="00616F72" w14:paraId="2CFC409B" w14:textId="77777777" w:rsidTr="00616F72">
        <w:trPr>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9CF215" w14:textId="77777777" w:rsidR="00616F72" w:rsidRDefault="006E5B73" w:rsidP="00616F72">
            <w:r>
              <w:t>Feature ID</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4500063E" w14:textId="77777777" w:rsidR="00616F72" w:rsidRDefault="006E5B73" w:rsidP="00616F72">
            <w:r>
              <w:t>String</w:t>
            </w:r>
          </w:p>
        </w:tc>
      </w:tr>
      <w:tr w:rsidR="00616F72" w14:paraId="08743F5D" w14:textId="77777777" w:rsidTr="00616F72">
        <w:trPr>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474A1B" w14:textId="77777777" w:rsidR="00616F72" w:rsidRDefault="006E5B73" w:rsidP="00616F72">
            <w:r>
              <w:t>Unique ID</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1DF2D8CF" w14:textId="77777777" w:rsidR="00616F72" w:rsidRDefault="006E5B73" w:rsidP="00616F72">
            <w:r>
              <w:t>String</w:t>
            </w:r>
          </w:p>
        </w:tc>
      </w:tr>
      <w:tr w:rsidR="00616F72" w14:paraId="077DBECD" w14:textId="77777777" w:rsidTr="00616F72">
        <w:trPr>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AF952B" w14:textId="77777777" w:rsidR="00616F72" w:rsidRDefault="006E5B73" w:rsidP="00616F72">
            <w:pPr>
              <w:rPr>
                <w:highlight w:val="yellow"/>
              </w:rPr>
            </w:pPr>
            <w:r>
              <w:t>ECU ID</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60FA9046" w14:textId="77777777" w:rsidR="00616F72" w:rsidRDefault="006E5B73" w:rsidP="00616F72">
            <w:pPr>
              <w:rPr>
                <w:highlight w:val="yellow"/>
              </w:rPr>
            </w:pPr>
            <w:r w:rsidRPr="00FB5D65">
              <w:t>Integer</w:t>
            </w:r>
          </w:p>
        </w:tc>
      </w:tr>
      <w:tr w:rsidR="00616F72" w14:paraId="4BC8C7B1" w14:textId="77777777" w:rsidTr="00616F72">
        <w:trPr>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D6B20" w14:textId="77777777" w:rsidR="00616F72" w:rsidRDefault="006E5B73" w:rsidP="00616F72">
            <w:r>
              <w:t xml:space="preserve">Policy validation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63D3B4B7" w14:textId="77777777" w:rsidR="00616F72" w:rsidRDefault="006E5B73" w:rsidP="00616F72">
            <w:r>
              <w:t>Boolean</w:t>
            </w:r>
          </w:p>
        </w:tc>
      </w:tr>
      <w:tr w:rsidR="00616F72" w14:paraId="053B022A" w14:textId="77777777" w:rsidTr="00616F72">
        <w:trPr>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A1AAC3" w14:textId="77777777" w:rsidR="00616F72" w:rsidRDefault="006E5B73" w:rsidP="00616F72">
            <w:r>
              <w:t>Config</w:t>
            </w:r>
            <w:r w:rsidRPr="00FB5D65">
              <w:t xml:space="preserve"> key value pair</w:t>
            </w:r>
          </w:p>
          <w:p w14:paraId="0520F667" w14:textId="77777777" w:rsidR="00616F72" w:rsidRPr="00E11BBC" w:rsidRDefault="006E5B73" w:rsidP="00616F72">
            <w:r w:rsidRPr="00FB5D65">
              <w:t>URL key value is a string</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5C996EC2" w14:textId="20C08BA1" w:rsidR="00616F72" w:rsidRDefault="006E5B73" w:rsidP="00616F72">
            <w:commentRangeStart w:id="52"/>
            <w:del w:id="53" w:author="Raganaboina, Suma (S.)" w:date="2020-01-21T10:38:00Z">
              <w:r w:rsidDel="00E76B39">
                <w:delText>String</w:delText>
              </w:r>
              <w:commentRangeEnd w:id="52"/>
              <w:r w:rsidR="007E1962" w:rsidDel="00E76B39">
                <w:rPr>
                  <w:rStyle w:val="CommentReference"/>
                </w:rPr>
                <w:commentReference w:id="52"/>
              </w:r>
            </w:del>
            <w:ins w:id="54" w:author="Raganaboina, Suma (S.)" w:date="2020-01-21T10:38:00Z">
              <w:r w:rsidR="00E76B39">
                <w:t>String array</w:t>
              </w:r>
            </w:ins>
          </w:p>
        </w:tc>
      </w:tr>
      <w:tr w:rsidR="00616F72" w14:paraId="3F97155C" w14:textId="77777777" w:rsidTr="00616F72">
        <w:trPr>
          <w:jc w:val="center"/>
        </w:trPr>
        <w:tc>
          <w:tcPr>
            <w:tcW w:w="30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CEB822" w14:textId="77777777" w:rsidR="00616F72" w:rsidRDefault="006E5B73" w:rsidP="00616F72">
            <w:r>
              <w:t>Scope</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6C7AD700" w14:textId="027552DB" w:rsidR="00616F72" w:rsidRDefault="00E76B39" w:rsidP="00616F72">
            <w:pPr>
              <w:rPr>
                <w:highlight w:val="yellow"/>
              </w:rPr>
            </w:pPr>
            <w:ins w:id="55" w:author="Raganaboina, Suma (S.)" w:date="2020-01-21T10:39:00Z">
              <w:r>
                <w:t>String array</w:t>
              </w:r>
              <w:r w:rsidDel="00E76B39">
                <w:t xml:space="preserve"> </w:t>
              </w:r>
            </w:ins>
            <w:del w:id="56" w:author="Raganaboina, Suma (S.)" w:date="2020-01-21T10:38:00Z">
              <w:r w:rsidR="006E5B73" w:rsidDel="00E76B39">
                <w:delText xml:space="preserve">String </w:delText>
              </w:r>
            </w:del>
            <w:commentRangeStart w:id="57"/>
            <w:del w:id="58" w:author="Raganaboina, Suma (S.)" w:date="2020-01-21T10:37:00Z">
              <w:r w:rsidR="006E5B73" w:rsidRPr="00FB5D65" w:rsidDel="00E76B39">
                <w:delText xml:space="preserve">/ byte </w:delText>
              </w:r>
            </w:del>
            <w:del w:id="59" w:author="Raganaboina, Suma (S.)" w:date="2020-01-21T10:38:00Z">
              <w:r w:rsidR="006E5B73" w:rsidDel="00E76B39">
                <w:delText>array</w:delText>
              </w:r>
              <w:commentRangeEnd w:id="57"/>
              <w:r w:rsidR="007E1962" w:rsidDel="00E76B39">
                <w:rPr>
                  <w:rStyle w:val="CommentReference"/>
                </w:rPr>
                <w:commentReference w:id="57"/>
              </w:r>
            </w:del>
          </w:p>
        </w:tc>
      </w:tr>
    </w:tbl>
    <w:p w14:paraId="221B35BA" w14:textId="77777777" w:rsidR="00616F72" w:rsidRDefault="006E5B73" w:rsidP="00616F72">
      <w:pPr>
        <w:jc w:val="center"/>
      </w:pPr>
      <w:r>
        <w:t>For more details please refer the FTCP protofile</w:t>
      </w:r>
    </w:p>
    <w:p w14:paraId="08E8E91B" w14:textId="77777777" w:rsidR="00875A24" w:rsidRPr="00875A24" w:rsidRDefault="00875A24" w:rsidP="00875A24">
      <w:pPr>
        <w:pStyle w:val="Heading4"/>
        <w:rPr>
          <w:b w:val="0"/>
          <w:u w:val="single"/>
        </w:rPr>
      </w:pPr>
      <w:r w:rsidRPr="00875A24">
        <w:rPr>
          <w:b w:val="0"/>
          <w:u w:val="single"/>
        </w:rPr>
        <w:t>IPPT-REQ-304249/A-IPPT FTCP request ECU ID</w:t>
      </w:r>
    </w:p>
    <w:p w14:paraId="6A435DB0" w14:textId="77777777" w:rsidR="00616F72" w:rsidRDefault="006E5B73" w:rsidP="00616F72">
      <w:r>
        <w:t>The IPPTServer Central Handler shall be able to fill the appropriate ECU ID based on which ECU the request originated</w:t>
      </w:r>
    </w:p>
    <w:p w14:paraId="356E2193" w14:textId="77777777" w:rsidR="00875A24" w:rsidRPr="00875A24" w:rsidRDefault="00875A24" w:rsidP="00875A24">
      <w:pPr>
        <w:pStyle w:val="Heading4"/>
        <w:rPr>
          <w:b w:val="0"/>
          <w:u w:val="single"/>
        </w:rPr>
      </w:pPr>
      <w:r w:rsidRPr="00875A24">
        <w:rPr>
          <w:b w:val="0"/>
          <w:u w:val="single"/>
        </w:rPr>
        <w:t>IPPT-REQ-304250/B-IPPT FTCP response</w:t>
      </w:r>
    </w:p>
    <w:p w14:paraId="5D0AC8CF" w14:textId="77777777" w:rsidR="00616F72" w:rsidRDefault="006E5B73" w:rsidP="00616F72">
      <w:r>
        <w:t>The IPPTServer Central Handler shall be able to decode a token response FTCP message and send the token response to the requesting application</w:t>
      </w:r>
      <w:del w:id="60" w:author="Suma Raganaboina" w:date="2019-12-05T09:17:00Z">
        <w:r w:rsidDel="000B4424">
          <w:delText xml:space="preserve"> via WIR</w:delText>
        </w:r>
      </w:del>
      <w:r>
        <w:t xml:space="preserve">. </w:t>
      </w:r>
      <w:r w:rsidRPr="00592154">
        <w:t>In case of failure, IPPTServer Central Handler shall send an appropriate error code to the application</w:t>
      </w:r>
      <w:r>
        <w:t>.</w:t>
      </w:r>
    </w:p>
    <w:p w14:paraId="01C6A730" w14:textId="77777777" w:rsidR="00616F72" w:rsidRDefault="00616F72" w:rsidP="00616F72"/>
    <w:tbl>
      <w:tblPr>
        <w:tblStyle w:val="TableGrid"/>
        <w:tblW w:w="8820" w:type="dxa"/>
        <w:jc w:val="center"/>
        <w:tblLook w:val="04A0" w:firstRow="1" w:lastRow="0" w:firstColumn="1" w:lastColumn="0" w:noHBand="0" w:noVBand="1"/>
      </w:tblPr>
      <w:tblGrid>
        <w:gridCol w:w="3955"/>
        <w:gridCol w:w="4865"/>
      </w:tblGrid>
      <w:tr w:rsidR="00616F72" w14:paraId="44AE2CC9" w14:textId="77777777" w:rsidTr="00616F72">
        <w:trPr>
          <w:trHeight w:val="370"/>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3D0884D3" w14:textId="77777777" w:rsidR="00616F72" w:rsidRDefault="006E5B73" w:rsidP="00616F72">
            <w:pPr>
              <w:rPr>
                <w:rFonts w:cs="Arial"/>
                <w:b/>
              </w:rPr>
            </w:pPr>
            <w:r>
              <w:rPr>
                <w:rFonts w:cs="Arial"/>
                <w:b/>
              </w:rPr>
              <w:t>Token Error codes</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ADC68D3" w14:textId="77777777" w:rsidR="00616F72" w:rsidRDefault="006E5B73" w:rsidP="00616F72">
            <w:pPr>
              <w:spacing w:line="254" w:lineRule="auto"/>
              <w:rPr>
                <w:rFonts w:cs="Arial"/>
                <w:b/>
              </w:rPr>
            </w:pPr>
            <w:r>
              <w:rPr>
                <w:rFonts w:cs="Arial"/>
                <w:b/>
              </w:rPr>
              <w:t>Error message/ Description</w:t>
            </w:r>
          </w:p>
        </w:tc>
      </w:tr>
      <w:tr w:rsidR="00616F72" w14:paraId="7C6A88BB" w14:textId="77777777" w:rsidTr="00616F72">
        <w:trPr>
          <w:trHeight w:val="352"/>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F8F575" w14:textId="77777777" w:rsidR="00616F72" w:rsidRPr="00140EDA" w:rsidRDefault="006E5B73" w:rsidP="00616F72">
            <w:r>
              <w:t>PAYLOAD_ERROR</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ED6C8F" w14:textId="77777777" w:rsidR="00616F72" w:rsidRPr="00140EDA" w:rsidRDefault="006E5B73" w:rsidP="00616F72">
            <w:r w:rsidRPr="00140EDA">
              <w:t xml:space="preserve">Mandatory Token fields are missing </w:t>
            </w:r>
          </w:p>
        </w:tc>
      </w:tr>
      <w:tr w:rsidR="00616F72" w14:paraId="6C624BED" w14:textId="77777777" w:rsidTr="00616F72">
        <w:trPr>
          <w:trHeight w:val="352"/>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0C6586" w14:textId="77777777" w:rsidR="00616F72" w:rsidRDefault="006E5B73" w:rsidP="00616F72">
            <w:r>
              <w:t>INVALID_URL</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9F7542" w14:textId="77777777" w:rsidR="00616F72" w:rsidRDefault="006E5B73" w:rsidP="00616F72">
            <w:r w:rsidRPr="00140EDA">
              <w:t xml:space="preserve">URL in the Config is not located </w:t>
            </w:r>
          </w:p>
        </w:tc>
      </w:tr>
      <w:tr w:rsidR="00616F72" w14:paraId="089C710A" w14:textId="77777777" w:rsidTr="00616F72">
        <w:trPr>
          <w:trHeight w:val="352"/>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07B2F8" w14:textId="77777777" w:rsidR="00616F72" w:rsidRDefault="006E5B73" w:rsidP="00616F72">
            <w:pPr>
              <w:rPr>
                <w:rFonts w:cs="Arial"/>
              </w:rPr>
            </w:pPr>
            <w:r>
              <w:rPr>
                <w:rFonts w:cs="Arial"/>
              </w:rPr>
              <w:t>SUBSCRIPTION_EXPIRED</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C698EE9" w14:textId="77777777" w:rsidR="00616F72" w:rsidRDefault="006E5B73" w:rsidP="00616F72">
            <w:pPr>
              <w:rPr>
                <w:rFonts w:cs="Arial"/>
                <w:b/>
              </w:rPr>
            </w:pPr>
            <w:r>
              <w:rPr>
                <w:rFonts w:cs="Arial"/>
              </w:rPr>
              <w:t xml:space="preserve">Subscription got expired </w:t>
            </w:r>
          </w:p>
        </w:tc>
      </w:tr>
      <w:tr w:rsidR="00616F72" w14:paraId="6CDA2D34" w14:textId="77777777" w:rsidTr="00616F72">
        <w:trPr>
          <w:trHeight w:val="352"/>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74A951CA" w14:textId="77777777" w:rsidR="00616F72" w:rsidRDefault="006E5B73" w:rsidP="00616F72">
            <w:pPr>
              <w:rPr>
                <w:rFonts w:cs="Arial"/>
              </w:rPr>
            </w:pPr>
            <w:r>
              <w:rPr>
                <w:rFonts w:cs="Arial"/>
              </w:rPr>
              <w:t>NOT_ENROLLED</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hideMark/>
          </w:tcPr>
          <w:p w14:paraId="1EB3A553" w14:textId="77777777" w:rsidR="00616F72" w:rsidRDefault="006E5B73" w:rsidP="00616F72">
            <w:pPr>
              <w:rPr>
                <w:rFonts w:cs="Arial"/>
              </w:rPr>
            </w:pPr>
            <w:r>
              <w:rPr>
                <w:rFonts w:cs="Arial"/>
              </w:rPr>
              <w:t xml:space="preserve">Feature Not enrolled </w:t>
            </w:r>
          </w:p>
        </w:tc>
      </w:tr>
      <w:tr w:rsidR="00616F72" w14:paraId="1D0CECFF" w14:textId="77777777" w:rsidTr="00616F72">
        <w:trPr>
          <w:trHeight w:val="262"/>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050BBF" w14:textId="77777777" w:rsidR="00616F72" w:rsidRDefault="006E5B73" w:rsidP="00616F72">
            <w:pPr>
              <w:rPr>
                <w:rFonts w:cs="Arial"/>
              </w:rPr>
            </w:pPr>
            <w:r>
              <w:rPr>
                <w:rFonts w:cs="Arial"/>
              </w:rPr>
              <w:lastRenderedPageBreak/>
              <w:t>INVALID_CSS</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A04893" w14:textId="77777777" w:rsidR="00616F72" w:rsidRDefault="006E5B73" w:rsidP="00616F72">
            <w:pPr>
              <w:rPr>
                <w:rFonts w:cs="Arial"/>
              </w:rPr>
            </w:pPr>
            <w:r>
              <w:rPr>
                <w:rFonts w:cs="Arial"/>
              </w:rPr>
              <w:t xml:space="preserve">Invalid CCS </w:t>
            </w:r>
          </w:p>
        </w:tc>
      </w:tr>
      <w:tr w:rsidR="00616F72" w14:paraId="6A93A247" w14:textId="77777777" w:rsidTr="00616F72">
        <w:trPr>
          <w:trHeight w:val="343"/>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ECB1F4" w14:textId="77777777" w:rsidR="00616F72" w:rsidRDefault="006E5B73" w:rsidP="00616F72">
            <w:pPr>
              <w:rPr>
                <w:rFonts w:cs="Arial"/>
              </w:rPr>
            </w:pPr>
            <w:r>
              <w:rPr>
                <w:rFonts w:cs="Arial"/>
              </w:rPr>
              <w:t>EXPIRED_SUBSCRIPTION_</w:t>
            </w:r>
          </w:p>
          <w:p w14:paraId="7A73A3C5" w14:textId="77777777" w:rsidR="00616F72" w:rsidRDefault="006E5B73" w:rsidP="00616F72">
            <w:pPr>
              <w:rPr>
                <w:rFonts w:cs="Arial"/>
              </w:rPr>
            </w:pPr>
            <w:r>
              <w:rPr>
                <w:rFonts w:cs="Arial"/>
              </w:rPr>
              <w:t>AND_NOT_ENROLLED</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5EBD5E" w14:textId="77777777" w:rsidR="00616F72" w:rsidRDefault="006E5B73" w:rsidP="00616F72">
            <w:pPr>
              <w:rPr>
                <w:rFonts w:cs="Arial"/>
              </w:rPr>
            </w:pPr>
            <w:r>
              <w:rPr>
                <w:rFonts w:cs="Arial"/>
              </w:rPr>
              <w:t>Subscription got expired and Not enrolled</w:t>
            </w:r>
          </w:p>
        </w:tc>
      </w:tr>
      <w:tr w:rsidR="00616F72" w14:paraId="116A5202" w14:textId="77777777" w:rsidTr="00616F72">
        <w:trPr>
          <w:trHeight w:val="361"/>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C5638C" w14:textId="77777777" w:rsidR="00616F72" w:rsidRDefault="006E5B73" w:rsidP="00616F72">
            <w:pPr>
              <w:rPr>
                <w:rFonts w:cs="Arial"/>
              </w:rPr>
            </w:pPr>
            <w:r>
              <w:rPr>
                <w:rFonts w:cs="Arial"/>
              </w:rPr>
              <w:t>EXPIRED_SUBSCRIPTION_</w:t>
            </w:r>
          </w:p>
          <w:p w14:paraId="7B88BEF5" w14:textId="77777777" w:rsidR="00616F72" w:rsidRDefault="006E5B73" w:rsidP="00616F72">
            <w:pPr>
              <w:rPr>
                <w:rFonts w:cs="Arial"/>
              </w:rPr>
            </w:pPr>
            <w:r>
              <w:rPr>
                <w:rFonts w:cs="Arial"/>
              </w:rPr>
              <w:t>AND_INVALID_CCS</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12B9AF" w14:textId="77777777" w:rsidR="00616F72" w:rsidRDefault="006E5B73" w:rsidP="00616F72">
            <w:pPr>
              <w:rPr>
                <w:rFonts w:cs="Arial"/>
              </w:rPr>
            </w:pPr>
            <w:r>
              <w:rPr>
                <w:rFonts w:cs="Arial"/>
              </w:rPr>
              <w:t>Subscription expiration and Invalid CCS</w:t>
            </w:r>
          </w:p>
        </w:tc>
      </w:tr>
      <w:tr w:rsidR="00616F72" w14:paraId="1DE7C279" w14:textId="77777777" w:rsidTr="00616F72">
        <w:trPr>
          <w:trHeight w:val="361"/>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D8CBA0" w14:textId="77777777" w:rsidR="00616F72" w:rsidRDefault="006E5B73" w:rsidP="00616F72">
            <w:pPr>
              <w:rPr>
                <w:rFonts w:cs="Arial"/>
              </w:rPr>
            </w:pPr>
            <w:r>
              <w:rPr>
                <w:rFonts w:cs="Arial"/>
              </w:rPr>
              <w:t>NOT_ENROLLED_AND_</w:t>
            </w:r>
          </w:p>
          <w:p w14:paraId="36089C1B" w14:textId="77777777" w:rsidR="00616F72" w:rsidRDefault="006E5B73" w:rsidP="00616F72">
            <w:pPr>
              <w:rPr>
                <w:rFonts w:cs="Arial"/>
              </w:rPr>
            </w:pPr>
            <w:r>
              <w:rPr>
                <w:rFonts w:cs="Arial"/>
              </w:rPr>
              <w:t>INVALID_CCS</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598FA1" w14:textId="77777777" w:rsidR="00616F72" w:rsidRDefault="006E5B73" w:rsidP="00616F72">
            <w:pPr>
              <w:rPr>
                <w:rFonts w:cs="Arial"/>
              </w:rPr>
            </w:pPr>
            <w:r>
              <w:rPr>
                <w:rFonts w:cs="Arial"/>
              </w:rPr>
              <w:t>Not enrolled and Invalid CCS</w:t>
            </w:r>
          </w:p>
        </w:tc>
      </w:tr>
      <w:tr w:rsidR="00616F72" w14:paraId="4048A536" w14:textId="77777777" w:rsidTr="00616F72">
        <w:trPr>
          <w:trHeight w:val="253"/>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1C4B29" w14:textId="77777777" w:rsidR="00616F72" w:rsidRDefault="006E5B73" w:rsidP="00616F72">
            <w:pPr>
              <w:rPr>
                <w:rFonts w:cs="Arial"/>
              </w:rPr>
            </w:pPr>
            <w:r>
              <w:rPr>
                <w:rFonts w:cs="Arial"/>
              </w:rPr>
              <w:t>EXPIRED_SUBSCRIPTION_</w:t>
            </w:r>
          </w:p>
          <w:p w14:paraId="5B7C4E5E" w14:textId="77777777" w:rsidR="00616F72" w:rsidRDefault="006E5B73" w:rsidP="00616F72">
            <w:pPr>
              <w:rPr>
                <w:rFonts w:cs="Arial"/>
              </w:rPr>
            </w:pPr>
            <w:r>
              <w:rPr>
                <w:rFonts w:cs="Arial"/>
              </w:rPr>
              <w:t>NOT_ENROLLED_AND_ INVALID_CCS</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D74A42" w14:textId="77777777" w:rsidR="00616F72" w:rsidRDefault="006E5B73" w:rsidP="00616F72">
            <w:pPr>
              <w:rPr>
                <w:rFonts w:cs="Arial"/>
              </w:rPr>
            </w:pPr>
            <w:r>
              <w:rPr>
                <w:rFonts w:cs="Arial"/>
              </w:rPr>
              <w:t>Subscription expiration, Not enrolled  and Invalid CCS</w:t>
            </w:r>
          </w:p>
        </w:tc>
      </w:tr>
      <w:tr w:rsidR="00616F72" w14:paraId="472D3148" w14:textId="77777777" w:rsidTr="00616F72">
        <w:trPr>
          <w:trHeight w:val="325"/>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F6DD49" w14:textId="77777777" w:rsidR="00616F72" w:rsidRDefault="006E5B73" w:rsidP="00616F72">
            <w:pPr>
              <w:rPr>
                <w:rFonts w:cs="Arial"/>
              </w:rPr>
            </w:pPr>
            <w:r w:rsidRPr="00137AA7">
              <w:rPr>
                <w:rFonts w:cs="Arial"/>
              </w:rPr>
              <w:t>POLICY_VALIDATION_SYSTEM_DOWN</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941D19" w14:textId="77777777" w:rsidR="00616F72" w:rsidRDefault="006E5B73" w:rsidP="00616F72">
            <w:pPr>
              <w:rPr>
                <w:rFonts w:cs="Arial"/>
              </w:rPr>
            </w:pPr>
            <w:r>
              <w:rPr>
                <w:rFonts w:cs="Arial"/>
              </w:rPr>
              <w:t>CVFMA/SuMo</w:t>
            </w:r>
            <w:r w:rsidRPr="00137AA7">
              <w:rPr>
                <w:rFonts w:cs="Arial"/>
              </w:rPr>
              <w:t>/CCS</w:t>
            </w:r>
            <w:r>
              <w:rPr>
                <w:rFonts w:cs="Arial"/>
              </w:rPr>
              <w:t xml:space="preserve"> down – Unable to check subscription, enrollment and/or CCS</w:t>
            </w:r>
          </w:p>
        </w:tc>
      </w:tr>
      <w:tr w:rsidR="00616F72" w14:paraId="262F7EC7" w14:textId="77777777" w:rsidTr="00616F72">
        <w:trPr>
          <w:trHeight w:val="307"/>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C871E5" w14:textId="77777777" w:rsidR="00616F72" w:rsidRDefault="006E5B73" w:rsidP="00616F72">
            <w:pPr>
              <w:rPr>
                <w:rFonts w:cs="Arial"/>
              </w:rPr>
            </w:pPr>
            <w:r>
              <w:rPr>
                <w:rFonts w:cs="Arial"/>
              </w:rPr>
              <w:t>PROVIDER_SYSTEM_DOWN</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C636C2" w14:textId="77777777" w:rsidR="00616F72" w:rsidRDefault="006E5B73" w:rsidP="00616F72">
            <w:pPr>
              <w:rPr>
                <w:rFonts w:cs="Arial"/>
              </w:rPr>
            </w:pPr>
            <w:r>
              <w:rPr>
                <w:rFonts w:cs="Arial"/>
              </w:rPr>
              <w:t xml:space="preserve">Content Provider system down </w:t>
            </w:r>
          </w:p>
        </w:tc>
      </w:tr>
      <w:tr w:rsidR="00616F72" w14:paraId="0A04F7F6" w14:textId="77777777" w:rsidTr="00616F72">
        <w:trPr>
          <w:trHeight w:val="352"/>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1F6B05" w14:textId="77777777" w:rsidR="00616F72" w:rsidRDefault="006E5B73" w:rsidP="00616F72">
            <w:pPr>
              <w:rPr>
                <w:rFonts w:cs="Arial"/>
              </w:rPr>
            </w:pPr>
            <w:r>
              <w:rPr>
                <w:rFonts w:cs="Arial"/>
              </w:rPr>
              <w:t>IPPT_CLOUD_SYSTEM-DOWN</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59404F" w14:textId="77777777" w:rsidR="00616F72" w:rsidRDefault="006E5B73" w:rsidP="00616F72">
            <w:pPr>
              <w:rPr>
                <w:rFonts w:cs="Arial"/>
              </w:rPr>
            </w:pPr>
            <w:r>
              <w:rPr>
                <w:rFonts w:cs="Arial"/>
              </w:rPr>
              <w:t>IPPTOffBoardClient system down</w:t>
            </w:r>
          </w:p>
        </w:tc>
      </w:tr>
      <w:tr w:rsidR="00616F72" w14:paraId="6472C25E" w14:textId="77777777" w:rsidTr="00616F72">
        <w:trPr>
          <w:trHeight w:val="433"/>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A94300" w14:textId="77777777" w:rsidR="00616F72" w:rsidRDefault="006E5B73" w:rsidP="00616F72">
            <w:pPr>
              <w:rPr>
                <w:rFonts w:cs="Arial"/>
              </w:rPr>
            </w:pPr>
            <w:r>
              <w:rPr>
                <w:rFonts w:cs="Arial"/>
              </w:rPr>
              <w:t>PROVIDER_TOKEN_REFUSAL</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7C3E67" w14:textId="77777777" w:rsidR="00616F72" w:rsidRDefault="006E5B73" w:rsidP="00616F72">
            <w:pPr>
              <w:rPr>
                <w:rFonts w:cs="Arial"/>
              </w:rPr>
            </w:pPr>
            <w:r>
              <w:rPr>
                <w:rFonts w:cs="Arial"/>
              </w:rPr>
              <w:t>Refusal from content provider for a Token</w:t>
            </w:r>
          </w:p>
        </w:tc>
      </w:tr>
      <w:tr w:rsidR="00616F72" w14:paraId="3276F504" w14:textId="77777777" w:rsidTr="00616F72">
        <w:trPr>
          <w:trHeight w:val="361"/>
          <w:jc w:val="center"/>
        </w:trPr>
        <w:tc>
          <w:tcPr>
            <w:tcW w:w="39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977EE5" w14:textId="77777777" w:rsidR="00616F72" w:rsidRDefault="006E5B73" w:rsidP="00616F72">
            <w:pPr>
              <w:rPr>
                <w:rFonts w:cs="Arial"/>
              </w:rPr>
            </w:pPr>
            <w:r>
              <w:rPr>
                <w:rFonts w:cs="Arial"/>
              </w:rPr>
              <w:t>OTHER_ERRORS</w:t>
            </w:r>
          </w:p>
        </w:tc>
        <w:tc>
          <w:tcPr>
            <w:tcW w:w="48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EBDC80" w14:textId="77777777" w:rsidR="00616F72" w:rsidRDefault="006E5B73" w:rsidP="00616F72">
            <w:pPr>
              <w:rPr>
                <w:rFonts w:cs="Arial"/>
              </w:rPr>
            </w:pPr>
            <w:r>
              <w:rPr>
                <w:rFonts w:cs="Arial"/>
              </w:rPr>
              <w:t>All other Errors - will be defined later</w:t>
            </w:r>
          </w:p>
        </w:tc>
      </w:tr>
    </w:tbl>
    <w:p w14:paraId="18A25E1E" w14:textId="77777777" w:rsidR="00616F72" w:rsidRDefault="00616F72" w:rsidP="00616F72"/>
    <w:p w14:paraId="28015933" w14:textId="77777777" w:rsidR="00616F72" w:rsidRDefault="006E5B73" w:rsidP="00616F72">
      <w:r>
        <w:t>For more details about FTCP message please refer the FTCP protofile</w:t>
      </w:r>
    </w:p>
    <w:p w14:paraId="56C7CB20" w14:textId="77777777" w:rsidR="00875A24" w:rsidRPr="00875A24" w:rsidRDefault="00875A24" w:rsidP="00875A24">
      <w:pPr>
        <w:pStyle w:val="Heading4"/>
        <w:rPr>
          <w:b w:val="0"/>
          <w:u w:val="single"/>
        </w:rPr>
      </w:pPr>
      <w:r w:rsidRPr="00875A24">
        <w:rPr>
          <w:b w:val="0"/>
          <w:u w:val="single"/>
        </w:rPr>
        <w:t>IPPT-REQ-304251/B-IPPT FTCP response parameters</w:t>
      </w:r>
    </w:p>
    <w:p w14:paraId="49C85D0C" w14:textId="77777777" w:rsidR="00616F72" w:rsidRDefault="00616F72" w:rsidP="00616F72"/>
    <w:tbl>
      <w:tblPr>
        <w:tblW w:w="5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78"/>
        <w:gridCol w:w="1800"/>
      </w:tblGrid>
      <w:tr w:rsidR="00616F72" w14:paraId="712625D9" w14:textId="77777777" w:rsidTr="00616F72">
        <w:trPr>
          <w:jc w:val="center"/>
        </w:trPr>
        <w:tc>
          <w:tcPr>
            <w:tcW w:w="3778" w:type="dxa"/>
            <w:shd w:val="clear" w:color="auto" w:fill="D9D9D9"/>
            <w:tcMar>
              <w:top w:w="0" w:type="dxa"/>
              <w:left w:w="108" w:type="dxa"/>
              <w:bottom w:w="0" w:type="dxa"/>
              <w:right w:w="108" w:type="dxa"/>
            </w:tcMar>
            <w:hideMark/>
          </w:tcPr>
          <w:p w14:paraId="26A667B5" w14:textId="77777777" w:rsidR="00616F72" w:rsidRPr="00E11BBC" w:rsidRDefault="006E5B73" w:rsidP="00616F72">
            <w:pPr>
              <w:rPr>
                <w:b/>
              </w:rPr>
            </w:pPr>
            <w:r w:rsidRPr="00E11BBC">
              <w:rPr>
                <w:b/>
              </w:rPr>
              <w:t>Response parameters</w:t>
            </w:r>
          </w:p>
        </w:tc>
        <w:tc>
          <w:tcPr>
            <w:tcW w:w="1800" w:type="dxa"/>
            <w:shd w:val="clear" w:color="auto" w:fill="D9D9D9"/>
            <w:tcMar>
              <w:top w:w="0" w:type="dxa"/>
              <w:left w:w="108" w:type="dxa"/>
              <w:bottom w:w="0" w:type="dxa"/>
              <w:right w:w="108" w:type="dxa"/>
            </w:tcMar>
            <w:hideMark/>
          </w:tcPr>
          <w:p w14:paraId="58E55621" w14:textId="77777777" w:rsidR="00616F72" w:rsidRPr="00E11BBC" w:rsidRDefault="006E5B73" w:rsidP="00616F72">
            <w:pPr>
              <w:rPr>
                <w:b/>
              </w:rPr>
            </w:pPr>
            <w:r w:rsidRPr="00E11BBC">
              <w:rPr>
                <w:b/>
              </w:rPr>
              <w:t>Data type</w:t>
            </w:r>
          </w:p>
        </w:tc>
      </w:tr>
      <w:tr w:rsidR="00616F72" w14:paraId="1ED23894" w14:textId="77777777" w:rsidTr="00616F72">
        <w:trPr>
          <w:jc w:val="center"/>
        </w:trPr>
        <w:tc>
          <w:tcPr>
            <w:tcW w:w="3778" w:type="dxa"/>
            <w:tcMar>
              <w:top w:w="0" w:type="dxa"/>
              <w:left w:w="108" w:type="dxa"/>
              <w:bottom w:w="0" w:type="dxa"/>
              <w:right w:w="108" w:type="dxa"/>
            </w:tcMar>
            <w:hideMark/>
          </w:tcPr>
          <w:p w14:paraId="5F86EB51" w14:textId="77777777" w:rsidR="00616F72" w:rsidRDefault="006E5B73" w:rsidP="00616F72">
            <w:r>
              <w:t>Access Token</w:t>
            </w:r>
          </w:p>
        </w:tc>
        <w:tc>
          <w:tcPr>
            <w:tcW w:w="1800" w:type="dxa"/>
            <w:tcMar>
              <w:top w:w="0" w:type="dxa"/>
              <w:left w:w="108" w:type="dxa"/>
              <w:bottom w:w="0" w:type="dxa"/>
              <w:right w:w="108" w:type="dxa"/>
            </w:tcMar>
            <w:hideMark/>
          </w:tcPr>
          <w:p w14:paraId="55FE7B6F" w14:textId="77777777" w:rsidR="00616F72" w:rsidRDefault="006E5B73" w:rsidP="00616F72">
            <w:r>
              <w:t>String</w:t>
            </w:r>
          </w:p>
        </w:tc>
      </w:tr>
      <w:tr w:rsidR="00616F72" w14:paraId="7BFAF7B7" w14:textId="77777777" w:rsidTr="00616F72">
        <w:trPr>
          <w:jc w:val="center"/>
        </w:trPr>
        <w:tc>
          <w:tcPr>
            <w:tcW w:w="3778" w:type="dxa"/>
            <w:tcMar>
              <w:top w:w="0" w:type="dxa"/>
              <w:left w:w="108" w:type="dxa"/>
              <w:bottom w:w="0" w:type="dxa"/>
              <w:right w:w="108" w:type="dxa"/>
            </w:tcMar>
            <w:hideMark/>
          </w:tcPr>
          <w:p w14:paraId="01D144C9" w14:textId="77777777" w:rsidR="00616F72" w:rsidRDefault="006E5B73" w:rsidP="00616F72">
            <w:r>
              <w:t>Expires_in</w:t>
            </w:r>
          </w:p>
        </w:tc>
        <w:tc>
          <w:tcPr>
            <w:tcW w:w="1800" w:type="dxa"/>
            <w:tcMar>
              <w:top w:w="0" w:type="dxa"/>
              <w:left w:w="108" w:type="dxa"/>
              <w:bottom w:w="0" w:type="dxa"/>
              <w:right w:w="108" w:type="dxa"/>
            </w:tcMar>
            <w:hideMark/>
          </w:tcPr>
          <w:p w14:paraId="54487D47" w14:textId="77777777" w:rsidR="00616F72" w:rsidRDefault="006E5B73" w:rsidP="00616F72">
            <w:r>
              <w:t>Integer</w:t>
            </w:r>
          </w:p>
        </w:tc>
      </w:tr>
      <w:tr w:rsidR="00616F72" w14:paraId="2433974D" w14:textId="77777777" w:rsidTr="00616F72">
        <w:trPr>
          <w:jc w:val="center"/>
        </w:trPr>
        <w:tc>
          <w:tcPr>
            <w:tcW w:w="3778" w:type="dxa"/>
            <w:tcMar>
              <w:top w:w="0" w:type="dxa"/>
              <w:left w:w="108" w:type="dxa"/>
              <w:bottom w:w="0" w:type="dxa"/>
              <w:right w:w="108" w:type="dxa"/>
            </w:tcMar>
            <w:hideMark/>
          </w:tcPr>
          <w:p w14:paraId="65FE200A" w14:textId="77777777" w:rsidR="00616F72" w:rsidRDefault="006E5B73" w:rsidP="00616F72">
            <w:r>
              <w:t>Token Type</w:t>
            </w:r>
          </w:p>
        </w:tc>
        <w:tc>
          <w:tcPr>
            <w:tcW w:w="1800" w:type="dxa"/>
            <w:tcMar>
              <w:top w:w="0" w:type="dxa"/>
              <w:left w:w="108" w:type="dxa"/>
              <w:bottom w:w="0" w:type="dxa"/>
              <w:right w:w="108" w:type="dxa"/>
            </w:tcMar>
            <w:hideMark/>
          </w:tcPr>
          <w:p w14:paraId="61200383" w14:textId="77777777" w:rsidR="00616F72" w:rsidRDefault="006E5B73" w:rsidP="00616F72">
            <w:r>
              <w:t>String</w:t>
            </w:r>
          </w:p>
        </w:tc>
      </w:tr>
      <w:tr w:rsidR="00616F72" w14:paraId="049F64EF" w14:textId="77777777" w:rsidTr="00616F72">
        <w:trPr>
          <w:jc w:val="center"/>
        </w:trPr>
        <w:tc>
          <w:tcPr>
            <w:tcW w:w="3778" w:type="dxa"/>
            <w:tcMar>
              <w:top w:w="0" w:type="dxa"/>
              <w:left w:w="108" w:type="dxa"/>
              <w:bottom w:w="0" w:type="dxa"/>
              <w:right w:w="108" w:type="dxa"/>
            </w:tcMar>
            <w:hideMark/>
          </w:tcPr>
          <w:p w14:paraId="6A402F39" w14:textId="77777777" w:rsidR="00616F72" w:rsidRDefault="006E5B73" w:rsidP="00616F72">
            <w:r>
              <w:t>Refresh Token</w:t>
            </w:r>
          </w:p>
        </w:tc>
        <w:tc>
          <w:tcPr>
            <w:tcW w:w="1800" w:type="dxa"/>
            <w:tcMar>
              <w:top w:w="0" w:type="dxa"/>
              <w:left w:w="108" w:type="dxa"/>
              <w:bottom w:w="0" w:type="dxa"/>
              <w:right w:w="108" w:type="dxa"/>
            </w:tcMar>
            <w:hideMark/>
          </w:tcPr>
          <w:p w14:paraId="3B609E22" w14:textId="77777777" w:rsidR="00616F72" w:rsidRDefault="006E5B73" w:rsidP="00616F72">
            <w:r>
              <w:t>String</w:t>
            </w:r>
          </w:p>
        </w:tc>
      </w:tr>
      <w:tr w:rsidR="00616F72" w14:paraId="17407F1B" w14:textId="77777777" w:rsidTr="00616F72">
        <w:trPr>
          <w:jc w:val="center"/>
        </w:trPr>
        <w:tc>
          <w:tcPr>
            <w:tcW w:w="3778" w:type="dxa"/>
            <w:tcMar>
              <w:top w:w="0" w:type="dxa"/>
              <w:left w:w="108" w:type="dxa"/>
              <w:bottom w:w="0" w:type="dxa"/>
              <w:right w:w="108" w:type="dxa"/>
            </w:tcMar>
            <w:hideMark/>
          </w:tcPr>
          <w:p w14:paraId="71EFCB7C" w14:textId="77777777" w:rsidR="00616F72" w:rsidRDefault="006E5B73" w:rsidP="00616F72">
            <w:r>
              <w:t>Unique ID</w:t>
            </w:r>
          </w:p>
        </w:tc>
        <w:tc>
          <w:tcPr>
            <w:tcW w:w="1800" w:type="dxa"/>
            <w:tcMar>
              <w:top w:w="0" w:type="dxa"/>
              <w:left w:w="108" w:type="dxa"/>
              <w:bottom w:w="0" w:type="dxa"/>
              <w:right w:w="108" w:type="dxa"/>
            </w:tcMar>
            <w:hideMark/>
          </w:tcPr>
          <w:p w14:paraId="175E49C3" w14:textId="77777777" w:rsidR="00616F72" w:rsidRDefault="006E5B73" w:rsidP="00616F72">
            <w:r>
              <w:t>String</w:t>
            </w:r>
          </w:p>
        </w:tc>
      </w:tr>
      <w:tr w:rsidR="00616F72" w14:paraId="33935F7E" w14:textId="77777777" w:rsidTr="00616F72">
        <w:trPr>
          <w:jc w:val="center"/>
        </w:trPr>
        <w:tc>
          <w:tcPr>
            <w:tcW w:w="3778" w:type="dxa"/>
            <w:tcMar>
              <w:top w:w="0" w:type="dxa"/>
              <w:left w:w="108" w:type="dxa"/>
              <w:bottom w:w="0" w:type="dxa"/>
              <w:right w:w="108" w:type="dxa"/>
            </w:tcMar>
            <w:hideMark/>
          </w:tcPr>
          <w:p w14:paraId="2058EA4E" w14:textId="77777777" w:rsidR="00616F72" w:rsidRDefault="006E5B73" w:rsidP="00616F72">
            <w:r>
              <w:t>Error (optional)</w:t>
            </w:r>
          </w:p>
        </w:tc>
        <w:tc>
          <w:tcPr>
            <w:tcW w:w="1800" w:type="dxa"/>
            <w:tcMar>
              <w:top w:w="0" w:type="dxa"/>
              <w:left w:w="108" w:type="dxa"/>
              <w:bottom w:w="0" w:type="dxa"/>
              <w:right w:w="108" w:type="dxa"/>
            </w:tcMar>
            <w:hideMark/>
          </w:tcPr>
          <w:p w14:paraId="0E216E5B" w14:textId="77777777" w:rsidR="00616F72" w:rsidRDefault="006E5B73" w:rsidP="00616F72">
            <w:r>
              <w:t>String</w:t>
            </w:r>
          </w:p>
        </w:tc>
      </w:tr>
      <w:tr w:rsidR="00616F72" w14:paraId="2F2F0594" w14:textId="77777777" w:rsidTr="00616F72">
        <w:trPr>
          <w:jc w:val="center"/>
        </w:trPr>
        <w:tc>
          <w:tcPr>
            <w:tcW w:w="3778" w:type="dxa"/>
            <w:tcMar>
              <w:top w:w="0" w:type="dxa"/>
              <w:left w:w="108" w:type="dxa"/>
              <w:bottom w:w="0" w:type="dxa"/>
              <w:right w:w="108" w:type="dxa"/>
            </w:tcMar>
          </w:tcPr>
          <w:p w14:paraId="37C334B9" w14:textId="77777777" w:rsidR="00616F72" w:rsidRDefault="006E5B73" w:rsidP="00616F72">
            <w:r>
              <w:t>Error Description (optional)</w:t>
            </w:r>
          </w:p>
        </w:tc>
        <w:tc>
          <w:tcPr>
            <w:tcW w:w="1800" w:type="dxa"/>
            <w:tcMar>
              <w:top w:w="0" w:type="dxa"/>
              <w:left w:w="108" w:type="dxa"/>
              <w:bottom w:w="0" w:type="dxa"/>
              <w:right w:w="108" w:type="dxa"/>
            </w:tcMar>
          </w:tcPr>
          <w:p w14:paraId="56CA6FC7" w14:textId="77777777" w:rsidR="00616F72" w:rsidRDefault="006E5B73" w:rsidP="00616F72">
            <w:r>
              <w:t>String</w:t>
            </w:r>
          </w:p>
        </w:tc>
      </w:tr>
      <w:tr w:rsidR="00616F72" w14:paraId="7613B8B3" w14:textId="77777777" w:rsidTr="00616F72">
        <w:trPr>
          <w:jc w:val="center"/>
        </w:trPr>
        <w:tc>
          <w:tcPr>
            <w:tcW w:w="3778" w:type="dxa"/>
            <w:tcMar>
              <w:top w:w="0" w:type="dxa"/>
              <w:left w:w="108" w:type="dxa"/>
              <w:bottom w:w="0" w:type="dxa"/>
              <w:right w:w="108" w:type="dxa"/>
            </w:tcMar>
            <w:hideMark/>
          </w:tcPr>
          <w:p w14:paraId="39F5C1E7" w14:textId="77777777" w:rsidR="00616F72" w:rsidRDefault="006E5B73" w:rsidP="00616F72">
            <w:r>
              <w:t>Scope (optional)</w:t>
            </w:r>
          </w:p>
        </w:tc>
        <w:tc>
          <w:tcPr>
            <w:tcW w:w="1800" w:type="dxa"/>
            <w:tcMar>
              <w:top w:w="0" w:type="dxa"/>
              <w:left w:w="108" w:type="dxa"/>
              <w:bottom w:w="0" w:type="dxa"/>
              <w:right w:w="108" w:type="dxa"/>
            </w:tcMar>
            <w:hideMark/>
          </w:tcPr>
          <w:p w14:paraId="241C8B2B" w14:textId="77777777" w:rsidR="00616F72" w:rsidRDefault="006E5B73" w:rsidP="00616F72">
            <w:r>
              <w:t>String array</w:t>
            </w:r>
          </w:p>
        </w:tc>
      </w:tr>
      <w:tr w:rsidR="00616F72" w14:paraId="745AFFCB" w14:textId="77777777" w:rsidTr="00616F72">
        <w:trPr>
          <w:jc w:val="center"/>
        </w:trPr>
        <w:tc>
          <w:tcPr>
            <w:tcW w:w="3778" w:type="dxa"/>
            <w:tcMar>
              <w:top w:w="0" w:type="dxa"/>
              <w:left w:w="108" w:type="dxa"/>
              <w:bottom w:w="0" w:type="dxa"/>
              <w:right w:w="108" w:type="dxa"/>
            </w:tcMar>
            <w:hideMark/>
          </w:tcPr>
          <w:p w14:paraId="6DA1A130" w14:textId="77777777" w:rsidR="00616F72" w:rsidRDefault="006E5B73" w:rsidP="00616F72">
            <w:r>
              <w:t>Redirect URL(optional)</w:t>
            </w:r>
          </w:p>
        </w:tc>
        <w:tc>
          <w:tcPr>
            <w:tcW w:w="1800" w:type="dxa"/>
            <w:tcMar>
              <w:top w:w="0" w:type="dxa"/>
              <w:left w:w="108" w:type="dxa"/>
              <w:bottom w:w="0" w:type="dxa"/>
              <w:right w:w="108" w:type="dxa"/>
            </w:tcMar>
            <w:hideMark/>
          </w:tcPr>
          <w:p w14:paraId="6CB19982" w14:textId="77777777" w:rsidR="00616F72" w:rsidRDefault="006E5B73" w:rsidP="00616F72">
            <w:r>
              <w:t>String</w:t>
            </w:r>
          </w:p>
        </w:tc>
      </w:tr>
      <w:tr w:rsidR="00616F72" w14:paraId="05903A80" w14:textId="77777777" w:rsidTr="00616F72">
        <w:trPr>
          <w:jc w:val="center"/>
        </w:trPr>
        <w:tc>
          <w:tcPr>
            <w:tcW w:w="3778" w:type="dxa"/>
            <w:tcMar>
              <w:top w:w="0" w:type="dxa"/>
              <w:left w:w="108" w:type="dxa"/>
              <w:bottom w:w="0" w:type="dxa"/>
              <w:right w:w="108" w:type="dxa"/>
            </w:tcMar>
            <w:hideMark/>
          </w:tcPr>
          <w:p w14:paraId="6213FA6B" w14:textId="77777777" w:rsidR="00616F72" w:rsidRDefault="006E5B73" w:rsidP="00616F72">
            <w:r>
              <w:t>Refresh Token_expires in</w:t>
            </w:r>
            <w:r w:rsidRPr="008A27D2">
              <w:t xml:space="preserve"> (optional)</w:t>
            </w:r>
          </w:p>
        </w:tc>
        <w:tc>
          <w:tcPr>
            <w:tcW w:w="1800" w:type="dxa"/>
            <w:tcMar>
              <w:top w:w="0" w:type="dxa"/>
              <w:left w:w="108" w:type="dxa"/>
              <w:bottom w:w="0" w:type="dxa"/>
              <w:right w:w="108" w:type="dxa"/>
            </w:tcMar>
            <w:hideMark/>
          </w:tcPr>
          <w:p w14:paraId="337AB576" w14:textId="77777777" w:rsidR="00616F72" w:rsidRDefault="006E5B73" w:rsidP="00616F72">
            <w:r>
              <w:t>Integer</w:t>
            </w:r>
          </w:p>
        </w:tc>
      </w:tr>
    </w:tbl>
    <w:p w14:paraId="0920F0AF" w14:textId="77777777" w:rsidR="00616F72" w:rsidRDefault="00616F72"/>
    <w:p w14:paraId="4FBE152F" w14:textId="77777777" w:rsidR="00875A24" w:rsidRPr="00875A24" w:rsidRDefault="00875A24" w:rsidP="00875A24">
      <w:pPr>
        <w:pStyle w:val="Heading4"/>
        <w:rPr>
          <w:b w:val="0"/>
          <w:u w:val="single"/>
        </w:rPr>
      </w:pPr>
      <w:r w:rsidRPr="00875A24">
        <w:rPr>
          <w:b w:val="0"/>
          <w:u w:val="single"/>
        </w:rPr>
        <w:t>IPPT-REQ-304252/A-IPPTOffBoardClient response correlation with application request</w:t>
      </w:r>
    </w:p>
    <w:p w14:paraId="4A3F7AF9" w14:textId="77777777" w:rsidR="00616F72" w:rsidRDefault="006E5B73" w:rsidP="00616F72">
      <w:r>
        <w:t>Both IPPTServer Central Handler and IPPTClient Local Handler shall be able to correlate an application request and appropriate IPPTOffBoardClient response by means of using the unique ID which acts as a transaction ID.</w:t>
      </w:r>
    </w:p>
    <w:p w14:paraId="005D8691" w14:textId="77777777" w:rsidR="00875A24" w:rsidRPr="00875A24" w:rsidRDefault="00875A24" w:rsidP="00875A24">
      <w:pPr>
        <w:pStyle w:val="Heading4"/>
        <w:rPr>
          <w:b w:val="0"/>
          <w:u w:val="single"/>
        </w:rPr>
      </w:pPr>
      <w:r w:rsidRPr="00875A24">
        <w:rPr>
          <w:b w:val="0"/>
          <w:u w:val="single"/>
        </w:rPr>
        <w:t>IPPT-REQ-304253/A-IPPTServer Logging</w:t>
      </w:r>
    </w:p>
    <w:p w14:paraId="1F000F91" w14:textId="77777777" w:rsidR="00616F72" w:rsidRDefault="006E5B73" w:rsidP="00616F72">
      <w:r>
        <w:t xml:space="preserve">The IPPTServer shall log all requests and response for a period of IPPT_LOGS_STORAGE_TIME </w:t>
      </w:r>
    </w:p>
    <w:p w14:paraId="6061EB91" w14:textId="77777777" w:rsidR="00875A24" w:rsidRPr="00875A24" w:rsidRDefault="00875A24" w:rsidP="00875A24">
      <w:pPr>
        <w:pStyle w:val="Heading4"/>
        <w:rPr>
          <w:b w:val="0"/>
          <w:u w:val="single"/>
        </w:rPr>
      </w:pPr>
      <w:r w:rsidRPr="00875A24">
        <w:rPr>
          <w:b w:val="0"/>
          <w:u w:val="single"/>
        </w:rPr>
        <w:t>IPPT-REQ-304254/A-On demand diagnostics logs</w:t>
      </w:r>
    </w:p>
    <w:p w14:paraId="27970340" w14:textId="77777777" w:rsidR="00616F72" w:rsidRPr="00E37A86" w:rsidRDefault="006E5B73" w:rsidP="00616F72">
      <w:r>
        <w:t>Upon request from IPPTOffBoardClient the IPPTServer shall push the stored diagnostic logs to the IPPTOffBoardClient via diagnostics framework</w:t>
      </w:r>
    </w:p>
    <w:p w14:paraId="67648577" w14:textId="77777777" w:rsidR="00875A24" w:rsidRPr="00875A24" w:rsidRDefault="00875A24" w:rsidP="00875A24">
      <w:pPr>
        <w:pStyle w:val="Heading4"/>
        <w:rPr>
          <w:b w:val="0"/>
          <w:u w:val="single"/>
        </w:rPr>
      </w:pPr>
      <w:r w:rsidRPr="00875A24">
        <w:rPr>
          <w:b w:val="0"/>
          <w:u w:val="single"/>
        </w:rPr>
        <w:t>IPPT-REQ-322262/A-Token revocation request</w:t>
      </w:r>
    </w:p>
    <w:p w14:paraId="1661108E" w14:textId="77777777" w:rsidR="00616F72" w:rsidRDefault="006E5B73" w:rsidP="00616F72">
      <w:r>
        <w:t xml:space="preserve">The IPPTServer shall be able to receive the Token revocation request from </w:t>
      </w:r>
      <w:r w:rsidRPr="006F145A">
        <w:t>IPPTOffBoardClient.</w:t>
      </w:r>
      <w:r>
        <w:t xml:space="preserve"> Upon receiving the token revocation request command the IPPTServer shall send an ack </w:t>
      </w:r>
      <w:r w:rsidRPr="006930E0">
        <w:t>(command response) with status (in progress / failure)</w:t>
      </w:r>
      <w:r>
        <w:t xml:space="preserve"> back to the </w:t>
      </w:r>
      <w:r w:rsidRPr="006F145A">
        <w:t>IPPTOffBoardClient.</w:t>
      </w:r>
      <w:r>
        <w:t xml:space="preserve"> </w:t>
      </w:r>
      <w:del w:id="61" w:author="Raganaboina, Suma (S.)" w:date="2019-12-04T15:29:00Z">
        <w:r w:rsidDel="00616F72">
          <w:delText>Additionally</w:delText>
        </w:r>
      </w:del>
      <w:ins w:id="62" w:author="Raganaboina, Suma (S.)" w:date="2019-12-04T15:29:00Z">
        <w:r w:rsidR="00616F72">
          <w:t>Additionally,</w:t>
        </w:r>
      </w:ins>
      <w:r>
        <w:t xml:space="preserve"> with help from IPPTClient the IPPTServer shall send the token revocation request to the application based on the </w:t>
      </w:r>
      <w:del w:id="63" w:author="Raganaboina, Suma (S.)" w:date="2019-12-04T15:29:00Z">
        <w:r w:rsidDel="00616F72">
          <w:delText>app ID</w:delText>
        </w:r>
      </w:del>
      <w:ins w:id="64" w:author="Raganaboina, Suma (S.)" w:date="2019-12-04T15:29:00Z">
        <w:r w:rsidR="00616F72">
          <w:t>Feature ID</w:t>
        </w:r>
      </w:ins>
      <w:r>
        <w:t xml:space="preserve"> present in the token revocation request. The token revocation request shall be per application.</w:t>
      </w:r>
    </w:p>
    <w:p w14:paraId="24C4E7C3" w14:textId="77777777" w:rsidR="00616F72" w:rsidRDefault="00616F72" w:rsidP="00616F72"/>
    <w:p w14:paraId="30FBE4F4" w14:textId="77777777" w:rsidR="00616F72" w:rsidRPr="000F75F3" w:rsidRDefault="006E5B73" w:rsidP="00616F72">
      <w:r>
        <w:t>For more information please refer the FTCP protofile.</w:t>
      </w:r>
    </w:p>
    <w:p w14:paraId="4A8B388F" w14:textId="77777777" w:rsidR="00875A24" w:rsidRPr="00875A24" w:rsidRDefault="00875A24" w:rsidP="00875A24">
      <w:pPr>
        <w:pStyle w:val="Heading4"/>
        <w:rPr>
          <w:b w:val="0"/>
          <w:u w:val="single"/>
        </w:rPr>
      </w:pPr>
      <w:r w:rsidRPr="00875A24">
        <w:rPr>
          <w:b w:val="0"/>
          <w:u w:val="single"/>
        </w:rPr>
        <w:lastRenderedPageBreak/>
        <w:t>IPPT-REQ-322263/A-Token revocation response</w:t>
      </w:r>
    </w:p>
    <w:p w14:paraId="5A05B092" w14:textId="77777777" w:rsidR="00616F72" w:rsidRDefault="006E5B73" w:rsidP="00616F72">
      <w:r>
        <w:t>Once application successfully sends the revocation response (success / failure) back to the IPPTClient, the IPPTServer shall convey this information back to the IPPTOffBoardClient via Alert.</w:t>
      </w:r>
    </w:p>
    <w:p w14:paraId="2753BD16" w14:textId="77777777" w:rsidR="00616F72" w:rsidRDefault="00616F72" w:rsidP="00616F72"/>
    <w:p w14:paraId="5289CBFC" w14:textId="77777777" w:rsidR="00616F72" w:rsidRDefault="006E5B73" w:rsidP="00616F72">
      <w:r>
        <w:t>Based on the response from the application, the token revocation response Alert shall indicate:</w:t>
      </w:r>
    </w:p>
    <w:p w14:paraId="0B6357F8" w14:textId="77777777" w:rsidR="00616F72" w:rsidRDefault="00616F72" w:rsidP="00616F72"/>
    <w:p w14:paraId="7D327B43" w14:textId="77777777" w:rsidR="00616F72" w:rsidRDefault="006E5B73" w:rsidP="00616F72">
      <w:pPr>
        <w:ind w:left="720"/>
      </w:pPr>
      <w:r>
        <w:t>0 – Success</w:t>
      </w:r>
      <w:r w:rsidRPr="006B5C4F">
        <w:t xml:space="preserve"> (Token successfully revoked for the </w:t>
      </w:r>
      <w:del w:id="65" w:author="Raganaboina, Suma (S.)" w:date="2019-12-04T15:29:00Z">
        <w:r w:rsidRPr="006B5C4F" w:rsidDel="00616F72">
          <w:delText>app ID</w:delText>
        </w:r>
      </w:del>
      <w:ins w:id="66" w:author="Raganaboina, Suma (S.)" w:date="2019-12-04T15:29:00Z">
        <w:r w:rsidR="00616F72">
          <w:t>Feature ID</w:t>
        </w:r>
      </w:ins>
      <w:r w:rsidRPr="006B5C4F">
        <w:t>)</w:t>
      </w:r>
    </w:p>
    <w:p w14:paraId="14AFC60F" w14:textId="77777777" w:rsidR="00616F72" w:rsidRDefault="006E5B73" w:rsidP="00616F72">
      <w:pPr>
        <w:ind w:left="720"/>
      </w:pPr>
      <w:r>
        <w:t>1 – Failure (No response from the application)</w:t>
      </w:r>
    </w:p>
    <w:p w14:paraId="364DE5B9" w14:textId="77777777" w:rsidR="00616F72" w:rsidRDefault="00616F72" w:rsidP="00616F72"/>
    <w:p w14:paraId="6572AD7E" w14:textId="6019740A" w:rsidR="00616F72" w:rsidRDefault="006E5B73" w:rsidP="00616F72">
      <w:r>
        <w:t xml:space="preserve">If no response is received from the application, the IPPTServer shall retry 5 times and if there is no response shall return “1 – Failure” to the </w:t>
      </w:r>
      <w:proofErr w:type="spellStart"/>
      <w:ins w:id="67" w:author="Raganaboina, Suma (S.)" w:date="2020-01-21T10:39:00Z">
        <w:r w:rsidR="00E76B39">
          <w:t>IPPTOffBoardClient</w:t>
        </w:r>
        <w:proofErr w:type="spellEnd"/>
        <w:r w:rsidR="00E76B39" w:rsidDel="00E76B39">
          <w:t xml:space="preserve"> </w:t>
        </w:r>
      </w:ins>
      <w:commentRangeStart w:id="68"/>
      <w:del w:id="69" w:author="Raganaboina, Suma (S.)" w:date="2020-01-21T10:39:00Z">
        <w:r w:rsidDel="00E76B39">
          <w:delText>application</w:delText>
        </w:r>
        <w:commentRangeEnd w:id="68"/>
        <w:r w:rsidR="00A90860" w:rsidDel="00E76B39">
          <w:rPr>
            <w:rStyle w:val="CommentReference"/>
          </w:rPr>
          <w:commentReference w:id="68"/>
        </w:r>
      </w:del>
      <w:r>
        <w:t>.</w:t>
      </w:r>
    </w:p>
    <w:p w14:paraId="7B7698F4" w14:textId="77777777" w:rsidR="00616F72" w:rsidRDefault="00616F72" w:rsidP="00616F72"/>
    <w:p w14:paraId="0FD6D536" w14:textId="77777777" w:rsidR="00616F72" w:rsidRDefault="006E5B73" w:rsidP="00616F72">
      <w:pPr>
        <w:rPr>
          <w:ins w:id="70" w:author="Suma Raganaboina" w:date="2019-12-05T15:13:00Z"/>
        </w:rPr>
      </w:pPr>
      <w:r>
        <w:t xml:space="preserve">For more information please refer to the FTCP </w:t>
      </w:r>
      <w:proofErr w:type="spellStart"/>
      <w:r>
        <w:t>Protofile</w:t>
      </w:r>
      <w:proofErr w:type="spellEnd"/>
      <w:r>
        <w:t>.</w:t>
      </w:r>
    </w:p>
    <w:p w14:paraId="3FBE22CD" w14:textId="77777777" w:rsidR="00092756" w:rsidDel="00F72785" w:rsidRDefault="00092756" w:rsidP="00616F72">
      <w:pPr>
        <w:rPr>
          <w:ins w:id="71" w:author="Suma Raganaboina" w:date="2019-12-05T15:13:00Z"/>
          <w:del w:id="72" w:author="Raganaboina, Suma (S.)" w:date="2019-12-06T11:10:00Z"/>
        </w:rPr>
      </w:pPr>
    </w:p>
    <w:p w14:paraId="7C49F66C" w14:textId="77777777" w:rsidR="00092756" w:rsidDel="00F72785" w:rsidRDefault="00092756" w:rsidP="00092756">
      <w:pPr>
        <w:pStyle w:val="Heading4"/>
        <w:rPr>
          <w:ins w:id="73" w:author="Suma Raganaboina" w:date="2019-12-05T15:14:00Z"/>
          <w:del w:id="74" w:author="Raganaboina, Suma (S.)" w:date="2019-12-06T11:10:00Z"/>
          <w:b w:val="0"/>
          <w:u w:val="single"/>
        </w:rPr>
      </w:pPr>
      <w:ins w:id="75" w:author="Suma Raganaboina" w:date="2019-12-05T15:13:00Z">
        <w:del w:id="76" w:author="Raganaboina, Suma (S.)" w:date="2019-12-06T11:10:00Z">
          <w:r w:rsidRPr="00875A24" w:rsidDel="00F72785">
            <w:rPr>
              <w:b w:val="0"/>
              <w:u w:val="single"/>
            </w:rPr>
            <w:delText>IPPT-REQ-</w:delText>
          </w:r>
          <w:r w:rsidR="00B35E30" w:rsidDel="00F72785">
            <w:rPr>
              <w:b w:val="0"/>
              <w:u w:val="single"/>
            </w:rPr>
            <w:delText>xxxxxx</w:delText>
          </w:r>
          <w:r w:rsidRPr="00875A24" w:rsidDel="00F72785">
            <w:rPr>
              <w:b w:val="0"/>
              <w:u w:val="single"/>
            </w:rPr>
            <w:delText>/A-</w:delText>
          </w:r>
        </w:del>
        <w:del w:id="77" w:author="Raganaboina, Suma (S.)" w:date="2019-12-06T10:56:00Z">
          <w:r w:rsidR="00B35E30" w:rsidDel="00583438">
            <w:rPr>
              <w:b w:val="0"/>
              <w:u w:val="single"/>
            </w:rPr>
            <w:delText>DNS</w:delText>
          </w:r>
        </w:del>
      </w:ins>
      <w:ins w:id="78" w:author="Suma Raganaboina" w:date="2019-12-05T15:14:00Z">
        <w:del w:id="79" w:author="Raganaboina, Suma (S.)" w:date="2019-12-06T10:56:00Z">
          <w:r w:rsidR="00B35E30" w:rsidDel="00583438">
            <w:rPr>
              <w:b w:val="0"/>
              <w:u w:val="single"/>
            </w:rPr>
            <w:delText xml:space="preserve"> Zone file</w:delText>
          </w:r>
        </w:del>
      </w:ins>
    </w:p>
    <w:p w14:paraId="3C7F9947" w14:textId="77777777" w:rsidR="00B35E30" w:rsidDel="003E74ED" w:rsidRDefault="00B35E30" w:rsidP="00B35E30">
      <w:pPr>
        <w:rPr>
          <w:ins w:id="80" w:author="Suma Raganaboina" w:date="2019-12-05T15:14:00Z"/>
          <w:del w:id="81" w:author="Raganaboina, Suma (S.)" w:date="2019-12-06T11:04:00Z"/>
        </w:rPr>
      </w:pPr>
    </w:p>
    <w:p w14:paraId="0627FF01" w14:textId="77777777" w:rsidR="003E74ED" w:rsidRDefault="003E74ED" w:rsidP="00B35E30">
      <w:pPr>
        <w:rPr>
          <w:ins w:id="82" w:author="Raganaboina, Suma (S.)" w:date="2019-12-06T10:58:00Z"/>
        </w:rPr>
      </w:pPr>
    </w:p>
    <w:p w14:paraId="476E8468" w14:textId="77777777" w:rsidR="00F7097B" w:rsidRDefault="00F7097B" w:rsidP="00F7097B">
      <w:pPr>
        <w:pStyle w:val="Heading4"/>
        <w:rPr>
          <w:ins w:id="83" w:author="Raganaboina, Suma (S.)" w:date="2019-12-06T11:31:00Z"/>
          <w:b w:val="0"/>
          <w:u w:val="single"/>
        </w:rPr>
      </w:pPr>
      <w:ins w:id="84" w:author="Raganaboina, Suma (S.)" w:date="2019-12-06T11:31:00Z">
        <w:r w:rsidRPr="00875A24">
          <w:rPr>
            <w:b w:val="0"/>
            <w:u w:val="single"/>
          </w:rPr>
          <w:t>IPPT-REQ-</w:t>
        </w:r>
        <w:proofErr w:type="spellStart"/>
        <w:r>
          <w:rPr>
            <w:b w:val="0"/>
            <w:u w:val="single"/>
          </w:rPr>
          <w:t>xxxxxx</w:t>
        </w:r>
        <w:proofErr w:type="spellEnd"/>
        <w:r w:rsidRPr="00875A24">
          <w:rPr>
            <w:b w:val="0"/>
            <w:u w:val="single"/>
          </w:rPr>
          <w:t>/A-</w:t>
        </w:r>
      </w:ins>
      <w:ins w:id="85" w:author="Raganaboina, Suma (S.)" w:date="2019-12-06T12:59:00Z">
        <w:r w:rsidR="00782988">
          <w:rPr>
            <w:b w:val="0"/>
            <w:u w:val="single"/>
          </w:rPr>
          <w:t>Configure</w:t>
        </w:r>
      </w:ins>
      <w:ins w:id="86" w:author="Raganaboina, Suma (S.)" w:date="2019-12-06T11:31:00Z">
        <w:r>
          <w:rPr>
            <w:b w:val="0"/>
            <w:u w:val="single"/>
          </w:rPr>
          <w:t xml:space="preserve"> DNS </w:t>
        </w:r>
      </w:ins>
      <w:ins w:id="87" w:author="Raganaboina, Suma (S.)" w:date="2019-12-06T12:59:00Z">
        <w:r w:rsidR="00BC0B7D">
          <w:rPr>
            <w:b w:val="0"/>
            <w:u w:val="single"/>
          </w:rPr>
          <w:t>Server</w:t>
        </w:r>
      </w:ins>
    </w:p>
    <w:p w14:paraId="75DA68B6" w14:textId="77777777" w:rsidR="00F7097B" w:rsidRDefault="00BC0B7D" w:rsidP="00F7097B">
      <w:pPr>
        <w:rPr>
          <w:ins w:id="88" w:author="Raganaboina, Suma (S.)" w:date="2019-12-06T13:01:00Z"/>
        </w:rPr>
      </w:pPr>
      <w:ins w:id="89" w:author="Raganaboina, Suma (S.)" w:date="2019-12-06T12:59:00Z">
        <w:r>
          <w:t>The current DNS Server on ECG shall be leveraged t</w:t>
        </w:r>
      </w:ins>
      <w:ins w:id="90" w:author="Raganaboina, Suma (S.)" w:date="2019-12-06T13:00:00Z">
        <w:r>
          <w:t>o</w:t>
        </w:r>
      </w:ins>
      <w:ins w:id="91" w:author="Raganaboina, Suma (S.)" w:date="2019-12-06T12:59:00Z">
        <w:r>
          <w:t xml:space="preserve"> c</w:t>
        </w:r>
      </w:ins>
      <w:ins w:id="92" w:author="Raganaboina, Suma (S.)" w:date="2019-12-06T13:00:00Z">
        <w:r>
          <w:t>onfigure Policy Zone files.</w:t>
        </w:r>
      </w:ins>
    </w:p>
    <w:p w14:paraId="56F013A3" w14:textId="77777777" w:rsidR="00BC0B7D" w:rsidRDefault="00BC0B7D">
      <w:pPr>
        <w:rPr>
          <w:ins w:id="93" w:author="Suma Raganaboina" w:date="2019-12-13T10:42:00Z"/>
        </w:rPr>
      </w:pPr>
      <w:ins w:id="94" w:author="Raganaboina, Suma (S.)" w:date="2019-12-06T13:01:00Z">
        <w:r>
          <w:t>DNS Resolver shall be leveraged to apply the set of whitelisting rules implemented in the RPZ file</w:t>
        </w:r>
      </w:ins>
    </w:p>
    <w:p w14:paraId="532E486E" w14:textId="77777777" w:rsidR="00687139" w:rsidRDefault="00687139">
      <w:pPr>
        <w:rPr>
          <w:ins w:id="95" w:author="Suma Raganaboina" w:date="2019-12-13T10:42:00Z"/>
        </w:rPr>
      </w:pPr>
    </w:p>
    <w:p w14:paraId="319D733C" w14:textId="77777777" w:rsidR="00687139" w:rsidRPr="00F7097B" w:rsidRDefault="00687139">
      <w:pPr>
        <w:rPr>
          <w:ins w:id="96" w:author="Raganaboina, Suma (S.)" w:date="2019-12-06T11:31:00Z"/>
          <w:b/>
          <w:rPrChange w:id="97" w:author="Raganaboina, Suma (S.)" w:date="2019-12-06T11:31:00Z">
            <w:rPr>
              <w:ins w:id="98" w:author="Raganaboina, Suma (S.)" w:date="2019-12-06T11:31:00Z"/>
              <w:b w:val="0"/>
              <w:u w:val="single"/>
            </w:rPr>
          </w:rPrChange>
        </w:rPr>
        <w:pPrChange w:id="99" w:author="Raganaboina, Suma (S.)" w:date="2019-12-06T11:31:00Z">
          <w:pPr>
            <w:pStyle w:val="Heading4"/>
          </w:pPr>
        </w:pPrChange>
      </w:pPr>
      <w:ins w:id="100" w:author="Suma Raganaboina" w:date="2019-12-13T10:42:00Z">
        <w:r>
          <w:object w:dxaOrig="12015" w:dyaOrig="7890" w14:anchorId="104D2F9B">
            <v:shape id="_x0000_i1026" type="#_x0000_t75" style="width:520.4pt;height:328pt" o:ole="">
              <v:imagedata r:id="rId15" o:title=""/>
            </v:shape>
            <o:OLEObject Type="Embed" ProgID="Visio.Drawing.15" ShapeID="_x0000_i1026" DrawAspect="Content" ObjectID="_1643053572" r:id="rId16"/>
          </w:object>
        </w:r>
      </w:ins>
    </w:p>
    <w:p w14:paraId="005AA562" w14:textId="77777777" w:rsidR="00F7097B" w:rsidRPr="00145029" w:rsidRDefault="00F7097B" w:rsidP="00F7097B">
      <w:pPr>
        <w:pStyle w:val="Heading4"/>
        <w:rPr>
          <w:ins w:id="101" w:author="Raganaboina, Suma (S.)" w:date="2019-12-06T11:32:00Z"/>
          <w:b w:val="0"/>
          <w:u w:val="single"/>
          <w:lang w:val="fr-FR"/>
          <w:rPrChange w:id="102" w:author="Lin, Shawn (X.)" w:date="2020-02-12T22:59:00Z">
            <w:rPr>
              <w:ins w:id="103" w:author="Raganaboina, Suma (S.)" w:date="2019-12-06T11:32:00Z"/>
              <w:b w:val="0"/>
              <w:u w:val="single"/>
            </w:rPr>
          </w:rPrChange>
        </w:rPr>
      </w:pPr>
      <w:ins w:id="104" w:author="Raganaboina, Suma (S.)" w:date="2019-12-06T11:32:00Z">
        <w:r w:rsidRPr="00145029">
          <w:rPr>
            <w:b w:val="0"/>
            <w:u w:val="single"/>
            <w:lang w:val="fr-FR"/>
            <w:rPrChange w:id="105" w:author="Lin, Shawn (X.)" w:date="2020-02-12T22:59:00Z">
              <w:rPr>
                <w:b w:val="0"/>
                <w:u w:val="single"/>
              </w:rPr>
            </w:rPrChange>
          </w:rPr>
          <w:t>IPPT-REQ-xxxxxx/A-RPZ Zone file</w:t>
        </w:r>
      </w:ins>
    </w:p>
    <w:p w14:paraId="30875940" w14:textId="7FB2241C" w:rsidR="00F7097B" w:rsidRDefault="0031066B" w:rsidP="00F7097B">
      <w:pPr>
        <w:rPr>
          <w:ins w:id="106" w:author="Raganaboina, Suma (S.)" w:date="2019-12-06T11:33:00Z"/>
        </w:rPr>
      </w:pPr>
      <w:ins w:id="107" w:author="Raganaboina, Suma (S.)" w:date="2020-01-22T10:04:00Z">
        <w:r>
          <w:t xml:space="preserve">The Current DNS server on </w:t>
        </w:r>
      </w:ins>
      <w:ins w:id="108" w:author="Raganaboina, Suma (S.)" w:date="2019-12-06T11:32:00Z">
        <w:r w:rsidR="00F7097B">
          <w:t xml:space="preserve">ECG shall </w:t>
        </w:r>
      </w:ins>
      <w:ins w:id="109" w:author="Raganaboina, Suma (S.)" w:date="2020-01-22T10:04:00Z">
        <w:r>
          <w:t xml:space="preserve">be leveraged to configure </w:t>
        </w:r>
      </w:ins>
      <w:ins w:id="110" w:author="Raganaboina, Suma (S.)" w:date="2019-12-06T11:32:00Z">
        <w:r w:rsidR="00F7097B">
          <w:t>RPZ Zone file.</w:t>
        </w:r>
      </w:ins>
      <w:ins w:id="111" w:author="Raganaboina, Suma (S.)" w:date="2019-12-06T11:33:00Z">
        <w:r w:rsidR="00F7097B">
          <w:t xml:space="preserve"> RPZ Zone file consists of a policy file with whitelist of URL’s and Blacklist if needed</w:t>
        </w:r>
      </w:ins>
    </w:p>
    <w:p w14:paraId="5377AC04" w14:textId="70203510" w:rsidR="00F7097B" w:rsidRDefault="00F7097B">
      <w:pPr>
        <w:rPr>
          <w:ins w:id="112" w:author="Raganaboina, Suma (S.)" w:date="2020-01-27T10:09:00Z"/>
        </w:rPr>
      </w:pPr>
      <w:ins w:id="113" w:author="Raganaboina, Suma (S.)" w:date="2019-12-06T11:33:00Z">
        <w:r>
          <w:t>There can be number of Zone files based on number of applications or</w:t>
        </w:r>
      </w:ins>
      <w:ins w:id="114" w:author="Raganaboina, Suma (S.)" w:date="2019-12-06T11:34:00Z">
        <w:r>
          <w:t xml:space="preserve"> just a single file</w:t>
        </w:r>
      </w:ins>
    </w:p>
    <w:p w14:paraId="1EA0A06C" w14:textId="13372195" w:rsidR="00B45F51" w:rsidRDefault="00B45F51">
      <w:pPr>
        <w:rPr>
          <w:ins w:id="115" w:author="Raganaboina, Suma (S.)" w:date="2020-01-27T10:09:00Z"/>
        </w:rPr>
      </w:pPr>
    </w:p>
    <w:p w14:paraId="45101C82" w14:textId="432433EC" w:rsidR="00B45F51" w:rsidRDefault="00B45F51">
      <w:pPr>
        <w:rPr>
          <w:ins w:id="116" w:author="Raganaboina, Suma (S.)" w:date="2020-01-27T10:09:00Z"/>
        </w:rPr>
      </w:pPr>
      <w:ins w:id="117" w:author="Raganaboina, Suma (S.)" w:date="2020-01-27T10:09:00Z">
        <w:r>
          <w:lastRenderedPageBreak/>
          <w:t>Note: Current software supports 32 zone files for better performance.</w:t>
        </w:r>
      </w:ins>
    </w:p>
    <w:p w14:paraId="5EE8B62E" w14:textId="77777777" w:rsidR="00B45F51" w:rsidRPr="00F7097B" w:rsidRDefault="00B45F51">
      <w:pPr>
        <w:rPr>
          <w:ins w:id="118" w:author="Raganaboina, Suma (S.)" w:date="2019-12-06T11:31:00Z"/>
          <w:b/>
          <w:rPrChange w:id="119" w:author="Raganaboina, Suma (S.)" w:date="2019-12-06T11:32:00Z">
            <w:rPr>
              <w:ins w:id="120" w:author="Raganaboina, Suma (S.)" w:date="2019-12-06T11:31:00Z"/>
              <w:b w:val="0"/>
              <w:u w:val="single"/>
            </w:rPr>
          </w:rPrChange>
        </w:rPr>
        <w:pPrChange w:id="121" w:author="Raganaboina, Suma (S.)" w:date="2019-12-06T11:32:00Z">
          <w:pPr>
            <w:pStyle w:val="Heading4"/>
          </w:pPr>
        </w:pPrChange>
      </w:pPr>
    </w:p>
    <w:p w14:paraId="310EED6C" w14:textId="77777777" w:rsidR="003E74ED" w:rsidRDefault="003E74ED" w:rsidP="003E74ED">
      <w:pPr>
        <w:pStyle w:val="Heading4"/>
        <w:rPr>
          <w:ins w:id="122" w:author="Raganaboina, Suma (S.)" w:date="2019-12-06T10:59:00Z"/>
          <w:b w:val="0"/>
          <w:u w:val="single"/>
        </w:rPr>
      </w:pPr>
      <w:ins w:id="123" w:author="Raganaboina, Suma (S.)" w:date="2019-12-06T10:58:00Z">
        <w:r w:rsidRPr="00875A24">
          <w:rPr>
            <w:b w:val="0"/>
            <w:u w:val="single"/>
          </w:rPr>
          <w:t>IPPT-REQ-</w:t>
        </w:r>
        <w:proofErr w:type="spellStart"/>
        <w:r>
          <w:rPr>
            <w:b w:val="0"/>
            <w:u w:val="single"/>
          </w:rPr>
          <w:t>xxxxxx</w:t>
        </w:r>
        <w:proofErr w:type="spellEnd"/>
        <w:r w:rsidRPr="00875A24">
          <w:rPr>
            <w:b w:val="0"/>
            <w:u w:val="single"/>
          </w:rPr>
          <w:t>/A-</w:t>
        </w:r>
        <w:r>
          <w:rPr>
            <w:b w:val="0"/>
            <w:u w:val="single"/>
          </w:rPr>
          <w:t>Maintain Whitelist</w:t>
        </w:r>
      </w:ins>
      <w:ins w:id="124" w:author="Raganaboina, Suma (S.)" w:date="2019-12-06T10:59:00Z">
        <w:r>
          <w:rPr>
            <w:b w:val="0"/>
            <w:u w:val="single"/>
          </w:rPr>
          <w:t xml:space="preserve"> Domain</w:t>
        </w:r>
      </w:ins>
    </w:p>
    <w:p w14:paraId="30383AC3" w14:textId="72B6E6BE" w:rsidR="004272DF" w:rsidRPr="00145029" w:rsidRDefault="00B45F51">
      <w:pPr>
        <w:rPr>
          <w:ins w:id="125" w:author="Raganaboina, Suma (S.)" w:date="2020-01-21T13:29:00Z"/>
        </w:rPr>
        <w:pPrChange w:id="126" w:author="Raganaboina, Suma (S.)" w:date="2020-01-21T13:29:00Z">
          <w:pPr>
            <w:ind w:left="720"/>
          </w:pPr>
        </w:pPrChange>
      </w:pPr>
      <w:ins w:id="127" w:author="Raganaboina, Suma (S.)" w:date="2020-01-27T10:17:00Z">
        <w:r>
          <w:t>D</w:t>
        </w:r>
      </w:ins>
      <w:ins w:id="128" w:author="Raganaboina, Suma (S.)" w:date="2020-01-27T10:18:00Z">
        <w:r>
          <w:t>NS Resolver in ECG</w:t>
        </w:r>
      </w:ins>
      <w:ins w:id="129" w:author="Raganaboina, Suma (S.)" w:date="2020-01-21T13:29:00Z">
        <w:r w:rsidR="004272DF" w:rsidRPr="00145029">
          <w:t xml:space="preserve"> shall maintain a list of approved domains that the system, feature, and application may connect to using Response Policy Zones. Only connections to domains on the whitelist shall be resolved.  All redirect attempts shall be reconciled against the whitelist. If a requested domain is not on the whitelist, the system shall not permit the connection to be made by returning NXDOMAIN. All connection approvals, request redirects, and connection denials shall be logged and reported in an auditable manner.</w:t>
        </w:r>
      </w:ins>
    </w:p>
    <w:p w14:paraId="1C4D767F" w14:textId="77777777" w:rsidR="003E74ED" w:rsidRDefault="003E74ED" w:rsidP="003E74ED">
      <w:pPr>
        <w:rPr>
          <w:ins w:id="130" w:author="Raganaboina, Suma (S.)" w:date="2019-12-06T11:04:00Z"/>
        </w:rPr>
      </w:pPr>
      <w:ins w:id="131" w:author="Raganaboina, Suma (S.)" w:date="2019-12-06T11:01:00Z">
        <w:r>
          <w:t>All the applications that</w:t>
        </w:r>
      </w:ins>
      <w:ins w:id="132" w:author="Raganaboina, Suma (S.)" w:date="2019-12-06T11:02:00Z">
        <w:r>
          <w:t xml:space="preserve"> go through WIR/IPPT shall provide the list of domains that they wanted to connect for content and that list shall be</w:t>
        </w:r>
      </w:ins>
      <w:ins w:id="133" w:author="Raganaboina, Suma (S.)" w:date="2019-12-06T11:03:00Z">
        <w:r>
          <w:t xml:space="preserve"> used by DNS RPZ for whitelisting</w:t>
        </w:r>
      </w:ins>
    </w:p>
    <w:p w14:paraId="62C7AAFE" w14:textId="77777777" w:rsidR="003E74ED" w:rsidRDefault="003E74ED" w:rsidP="003E74ED">
      <w:pPr>
        <w:rPr>
          <w:ins w:id="134" w:author="Raganaboina, Suma (S.)" w:date="2019-12-06T11:04:00Z"/>
        </w:rPr>
      </w:pPr>
    </w:p>
    <w:p w14:paraId="5DE808C7" w14:textId="77777777" w:rsidR="003E74ED" w:rsidRPr="003E74ED" w:rsidRDefault="003E74ED">
      <w:pPr>
        <w:rPr>
          <w:ins w:id="135" w:author="Raganaboina, Suma (S.)" w:date="2019-12-06T10:58:00Z"/>
          <w:b/>
          <w:rPrChange w:id="136" w:author="Raganaboina, Suma (S.)" w:date="2019-12-06T10:59:00Z">
            <w:rPr>
              <w:ins w:id="137" w:author="Raganaboina, Suma (S.)" w:date="2019-12-06T10:58:00Z"/>
              <w:b w:val="0"/>
              <w:u w:val="single"/>
            </w:rPr>
          </w:rPrChange>
        </w:rPr>
        <w:pPrChange w:id="138" w:author="Raganaboina, Suma (S.)" w:date="2019-12-06T10:59:00Z">
          <w:pPr>
            <w:pStyle w:val="Heading4"/>
          </w:pPr>
        </w:pPrChange>
      </w:pPr>
    </w:p>
    <w:p w14:paraId="29A592B6" w14:textId="4177850E" w:rsidR="003E74ED" w:rsidRDefault="003E74ED" w:rsidP="003E74ED">
      <w:pPr>
        <w:pStyle w:val="Heading4"/>
        <w:rPr>
          <w:ins w:id="139" w:author="Raganaboina, Suma (S.)" w:date="2020-01-21T13:31:00Z"/>
          <w:b w:val="0"/>
          <w:u w:val="single"/>
        </w:rPr>
      </w:pPr>
      <w:ins w:id="140" w:author="Raganaboina, Suma (S.)" w:date="2019-12-06T11:06:00Z">
        <w:r w:rsidRPr="00875A24">
          <w:rPr>
            <w:b w:val="0"/>
            <w:u w:val="single"/>
          </w:rPr>
          <w:t>IPPT-REQ-</w:t>
        </w:r>
        <w:proofErr w:type="spellStart"/>
        <w:r>
          <w:rPr>
            <w:b w:val="0"/>
            <w:u w:val="single"/>
          </w:rPr>
          <w:t>xxxxxx</w:t>
        </w:r>
        <w:proofErr w:type="spellEnd"/>
        <w:r w:rsidRPr="00875A24">
          <w:rPr>
            <w:b w:val="0"/>
            <w:u w:val="single"/>
          </w:rPr>
          <w:t>/A-</w:t>
        </w:r>
        <w:r>
          <w:rPr>
            <w:b w:val="0"/>
            <w:u w:val="single"/>
          </w:rPr>
          <w:t xml:space="preserve">Storing Base domain </w:t>
        </w:r>
      </w:ins>
      <w:ins w:id="141" w:author="Raganaboina, Suma (S.)" w:date="2019-12-06T11:07:00Z">
        <w:r>
          <w:rPr>
            <w:b w:val="0"/>
            <w:u w:val="single"/>
          </w:rPr>
          <w:t>Whitelist locally</w:t>
        </w:r>
      </w:ins>
    </w:p>
    <w:p w14:paraId="78A2C4F9" w14:textId="0AC7207C" w:rsidR="00F179CB" w:rsidRDefault="00F179CB" w:rsidP="00F179CB">
      <w:pPr>
        <w:rPr>
          <w:ins w:id="142" w:author="Raganaboina, Suma (S.)" w:date="2020-01-21T13:32:00Z"/>
          <w:rFonts w:cstheme="minorHAnsi"/>
        </w:rPr>
      </w:pPr>
      <w:ins w:id="143" w:author="Raganaboina, Suma (S.)" w:date="2020-01-21T13:31:00Z">
        <w:r>
          <w:rPr>
            <w:rFonts w:cstheme="minorHAnsi"/>
          </w:rPr>
          <w:t xml:space="preserve">The base whitelist shall </w:t>
        </w:r>
      </w:ins>
      <w:ins w:id="144" w:author="Raganaboina, Suma (S.)" w:date="2020-01-27T10:19:00Z">
        <w:r w:rsidR="00B45F51">
          <w:rPr>
            <w:rFonts w:cstheme="minorHAnsi"/>
          </w:rPr>
          <w:t>be in</w:t>
        </w:r>
      </w:ins>
      <w:ins w:id="145" w:author="Raganaboina, Suma (S.)" w:date="2020-01-21T13:31:00Z">
        <w:r>
          <w:rPr>
            <w:rFonts w:cstheme="minorHAnsi"/>
          </w:rPr>
          <w:t xml:space="preserve"> a write-protected location on the gateway.</w:t>
        </w:r>
      </w:ins>
      <w:ins w:id="146" w:author="Raganaboina, Suma (S.)" w:date="2020-01-21T13:32:00Z">
        <w:r w:rsidRPr="00F179CB">
          <w:t xml:space="preserve"> </w:t>
        </w:r>
        <w:r>
          <w:t>The base domain whitelist shall be stored locally to always make available to the system</w:t>
        </w:r>
      </w:ins>
      <w:ins w:id="147" w:author="Raganaboina, Suma (S.)" w:date="2020-01-21T13:31:00Z">
        <w:r>
          <w:rPr>
            <w:rFonts w:cstheme="minorHAnsi"/>
          </w:rPr>
          <w:t xml:space="preserve"> </w:t>
        </w:r>
      </w:ins>
    </w:p>
    <w:p w14:paraId="0509DAC2" w14:textId="6CE0CBDF" w:rsidR="00F179CB" w:rsidRDefault="00F179CB" w:rsidP="00F179CB">
      <w:pPr>
        <w:rPr>
          <w:ins w:id="148" w:author="Raganaboina, Suma (S.)" w:date="2020-01-21T13:33:00Z"/>
          <w:rFonts w:cstheme="minorHAnsi"/>
        </w:rPr>
      </w:pPr>
      <w:ins w:id="149" w:author="Raganaboina, Suma (S.)" w:date="2020-01-21T13:31:00Z">
        <w:r>
          <w:rPr>
            <w:rFonts w:cstheme="minorHAnsi"/>
          </w:rPr>
          <w:t xml:space="preserve">The base whitelist shall include core Ford and SDN domains. </w:t>
        </w:r>
      </w:ins>
      <w:ins w:id="150" w:author="Raganaboina, Suma (S.)" w:date="2020-01-21T13:33:00Z">
        <w:r>
          <w:rPr>
            <w:rFonts w:cstheme="minorHAnsi"/>
          </w:rPr>
          <w:t xml:space="preserve">These domains shall be the first set </w:t>
        </w:r>
      </w:ins>
      <w:ins w:id="151" w:author="Raganaboina, Suma (S.)" w:date="2020-01-21T13:34:00Z">
        <w:r>
          <w:rPr>
            <w:rFonts w:cstheme="minorHAnsi"/>
          </w:rPr>
          <w:t>of domains in the whitelist file.</w:t>
        </w:r>
      </w:ins>
    </w:p>
    <w:p w14:paraId="0A955C7C" w14:textId="77777777" w:rsidR="00F179CB" w:rsidRDefault="00F179CB" w:rsidP="00F179CB">
      <w:pPr>
        <w:rPr>
          <w:ins w:id="152" w:author="Raganaboina, Suma (S.)" w:date="2020-01-21T13:33:00Z"/>
          <w:rFonts w:cstheme="minorHAnsi"/>
        </w:rPr>
      </w:pPr>
    </w:p>
    <w:p w14:paraId="737FBC69" w14:textId="6619E5E5" w:rsidR="00F72785" w:rsidRDefault="00F72785">
      <w:pPr>
        <w:pStyle w:val="Heading4"/>
        <w:rPr>
          <w:ins w:id="153" w:author="Raganaboina, Suma (S.)" w:date="2019-12-06T11:11:00Z"/>
          <w:b w:val="0"/>
          <w:u w:val="single"/>
        </w:rPr>
      </w:pPr>
      <w:ins w:id="154" w:author="Raganaboina, Suma (S.)" w:date="2019-12-06T11:11:00Z">
        <w:r w:rsidRPr="00875A24">
          <w:rPr>
            <w:b w:val="0"/>
            <w:u w:val="single"/>
          </w:rPr>
          <w:t>IPPT-REQ-</w:t>
        </w:r>
        <w:proofErr w:type="spellStart"/>
        <w:r>
          <w:rPr>
            <w:b w:val="0"/>
            <w:u w:val="single"/>
          </w:rPr>
          <w:t>xxxxxx</w:t>
        </w:r>
        <w:proofErr w:type="spellEnd"/>
        <w:r w:rsidRPr="00875A24">
          <w:rPr>
            <w:b w:val="0"/>
            <w:u w:val="single"/>
          </w:rPr>
          <w:t>/A-</w:t>
        </w:r>
        <w:r>
          <w:rPr>
            <w:b w:val="0"/>
            <w:u w:val="single"/>
          </w:rPr>
          <w:t>Configure Caching and Forwarding DNS Server</w:t>
        </w:r>
      </w:ins>
    </w:p>
    <w:p w14:paraId="066BF073" w14:textId="1435EE5F" w:rsidR="00F72785" w:rsidRDefault="0031066B" w:rsidP="00F72785">
      <w:pPr>
        <w:rPr>
          <w:ins w:id="155" w:author="Raganaboina, Suma (S.)" w:date="2019-12-06T11:11:00Z"/>
        </w:rPr>
      </w:pPr>
      <w:ins w:id="156" w:author="Raganaboina, Suma (S.)" w:date="2020-01-22T09:56:00Z">
        <w:r>
          <w:t xml:space="preserve">ECG </w:t>
        </w:r>
      </w:ins>
      <w:del w:id="157" w:author="Raganaboina, Suma (S.)" w:date="2020-01-22T09:56:00Z">
        <w:r w:rsidR="00A90860" w:rsidDel="0031066B">
          <w:rPr>
            <w:rStyle w:val="CommentReference"/>
          </w:rPr>
          <w:commentReference w:id="158"/>
        </w:r>
      </w:del>
      <w:ins w:id="159" w:author="Raganaboina, Suma (S.)" w:date="2019-12-06T11:11:00Z">
        <w:r w:rsidR="00F72785">
          <w:t>shall configure Caching and Forwarding DNS Server</w:t>
        </w:r>
      </w:ins>
      <w:ins w:id="160" w:author="Raganaboina, Suma (S.)" w:date="2020-01-27T10:12:00Z">
        <w:r w:rsidR="00B45F51">
          <w:t>. ECG shall be the primary DNS server and TCU, SYNC shall be secondary DNS server</w:t>
        </w:r>
      </w:ins>
      <w:ins w:id="161" w:author="Raganaboina, Suma (S.)" w:date="2020-01-27T10:19:00Z">
        <w:r w:rsidR="00B45F51">
          <w:t xml:space="preserve"> (when ECG is not available)</w:t>
        </w:r>
      </w:ins>
    </w:p>
    <w:p w14:paraId="4E11FCCE" w14:textId="6A05AAD3" w:rsidR="003E74ED" w:rsidRDefault="003E74ED" w:rsidP="003E74ED">
      <w:pPr>
        <w:pStyle w:val="Heading4"/>
        <w:rPr>
          <w:ins w:id="162" w:author="Raganaboina, Suma (S.)" w:date="2020-01-22T09:59:00Z"/>
          <w:b w:val="0"/>
          <w:u w:val="single"/>
        </w:rPr>
      </w:pPr>
      <w:ins w:id="163" w:author="Raganaboina, Suma (S.)" w:date="2019-12-06T11:00:00Z">
        <w:r w:rsidRPr="00875A24">
          <w:rPr>
            <w:b w:val="0"/>
            <w:u w:val="single"/>
          </w:rPr>
          <w:t>IPPT-REQ-</w:t>
        </w:r>
        <w:proofErr w:type="spellStart"/>
        <w:r>
          <w:rPr>
            <w:b w:val="0"/>
            <w:u w:val="single"/>
          </w:rPr>
          <w:t>xxxxxx</w:t>
        </w:r>
        <w:proofErr w:type="spellEnd"/>
        <w:r w:rsidRPr="00875A24">
          <w:rPr>
            <w:b w:val="0"/>
            <w:u w:val="single"/>
          </w:rPr>
          <w:t>/A-</w:t>
        </w:r>
        <w:r>
          <w:rPr>
            <w:b w:val="0"/>
            <w:u w:val="single"/>
          </w:rPr>
          <w:t>Maintain Blacklist Domain</w:t>
        </w:r>
      </w:ins>
    </w:p>
    <w:p w14:paraId="76773E76" w14:textId="52580FFC" w:rsidR="0031066B" w:rsidRPr="0031066B" w:rsidRDefault="0031066B">
      <w:pPr>
        <w:rPr>
          <w:ins w:id="164" w:author="Raganaboina, Suma (S.)" w:date="2019-12-06T11:00:00Z"/>
          <w:b/>
          <w:rPrChange w:id="165" w:author="Raganaboina, Suma (S.)" w:date="2020-01-22T09:59:00Z">
            <w:rPr>
              <w:ins w:id="166" w:author="Raganaboina, Suma (S.)" w:date="2019-12-06T11:00:00Z"/>
              <w:b w:val="0"/>
              <w:u w:val="single"/>
            </w:rPr>
          </w:rPrChange>
        </w:rPr>
        <w:pPrChange w:id="167" w:author="Raganaboina, Suma (S.)" w:date="2020-01-22T09:59:00Z">
          <w:pPr>
            <w:pStyle w:val="Heading4"/>
          </w:pPr>
        </w:pPrChange>
      </w:pPr>
      <w:ins w:id="168" w:author="Raganaboina, Suma (S.)" w:date="2020-01-22T09:59:00Z">
        <w:r>
          <w:t>For exceptional use case like an application having unlimited number of URL’s</w:t>
        </w:r>
      </w:ins>
    </w:p>
    <w:p w14:paraId="231C4F64" w14:textId="1EFBEECB" w:rsidR="003E74ED" w:rsidDel="000B3A0B" w:rsidRDefault="0031066B" w:rsidP="003E74ED">
      <w:pPr>
        <w:rPr>
          <w:del w:id="169" w:author="Suma Raganaboina" w:date="2019-12-13T10:30:00Z"/>
        </w:rPr>
      </w:pPr>
      <w:ins w:id="170" w:author="Raganaboina, Suma (S.)" w:date="2020-01-22T10:02:00Z">
        <w:r>
          <w:t xml:space="preserve">DNS Resolver </w:t>
        </w:r>
      </w:ins>
      <w:del w:id="171" w:author="Raganaboina, Suma (S.)" w:date="2020-01-22T10:02:00Z">
        <w:r w:rsidR="00A90860" w:rsidDel="0031066B">
          <w:rPr>
            <w:rStyle w:val="CommentReference"/>
          </w:rPr>
          <w:commentReference w:id="172"/>
        </w:r>
      </w:del>
      <w:ins w:id="173" w:author="Raganaboina, Suma (S.)" w:date="2019-12-06T11:00:00Z">
        <w:r w:rsidR="003E74ED">
          <w:t xml:space="preserve">shall maintain a </w:t>
        </w:r>
      </w:ins>
      <w:ins w:id="174" w:author="Raganaboina, Suma (S.)" w:date="2019-12-06T11:01:00Z">
        <w:r w:rsidR="003E74ED">
          <w:t>Blacklist domain</w:t>
        </w:r>
      </w:ins>
      <w:ins w:id="175" w:author="Raganaboina, Suma (S.)" w:date="2019-12-06T11:00:00Z">
        <w:r w:rsidR="003E74ED">
          <w:t xml:space="preserve"> </w:t>
        </w:r>
      </w:ins>
      <w:ins w:id="176" w:author="Raganaboina, Suma (S.)" w:date="2020-01-22T10:02:00Z">
        <w:r>
          <w:t>against which DNS is resolved</w:t>
        </w:r>
      </w:ins>
    </w:p>
    <w:p w14:paraId="4204A34F" w14:textId="46F9E511" w:rsidR="000B3A0B" w:rsidRDefault="000B3A0B" w:rsidP="003E74ED">
      <w:pPr>
        <w:rPr>
          <w:ins w:id="177" w:author="Raganaboina, Suma (S.)" w:date="2020-01-27T10:20:00Z"/>
        </w:rPr>
      </w:pPr>
    </w:p>
    <w:p w14:paraId="7BD58F12" w14:textId="77777777" w:rsidR="000B3A0B" w:rsidRDefault="000B3A0B" w:rsidP="003E74ED">
      <w:pPr>
        <w:rPr>
          <w:ins w:id="178" w:author="Raganaboina, Suma (S.)" w:date="2020-01-27T10:20:00Z"/>
        </w:rPr>
      </w:pPr>
    </w:p>
    <w:p w14:paraId="4ADE93D5" w14:textId="77777777" w:rsidR="000B3A0B" w:rsidRDefault="000B3A0B" w:rsidP="000B3A0B">
      <w:pPr>
        <w:pStyle w:val="Heading4"/>
        <w:rPr>
          <w:ins w:id="179" w:author="Raganaboina, Suma (S.)" w:date="2020-01-27T10:20:00Z"/>
          <w:b w:val="0"/>
          <w:u w:val="single"/>
        </w:rPr>
      </w:pPr>
      <w:ins w:id="180" w:author="Raganaboina, Suma (S.)" w:date="2020-01-27T10:20:00Z">
        <w:r w:rsidRPr="00875A24">
          <w:rPr>
            <w:b w:val="0"/>
            <w:u w:val="single"/>
          </w:rPr>
          <w:t>IPPT-REQ-</w:t>
        </w:r>
        <w:proofErr w:type="spellStart"/>
        <w:r>
          <w:rPr>
            <w:b w:val="0"/>
            <w:u w:val="single"/>
          </w:rPr>
          <w:t>xxxxxx</w:t>
        </w:r>
        <w:proofErr w:type="spellEnd"/>
        <w:r w:rsidRPr="00875A24">
          <w:rPr>
            <w:b w:val="0"/>
            <w:u w:val="single"/>
          </w:rPr>
          <w:t>/A</w:t>
        </w:r>
        <w:r>
          <w:rPr>
            <w:b w:val="0"/>
            <w:u w:val="single"/>
          </w:rPr>
          <w:t xml:space="preserve"> Forwarding requests to DNS entities</w:t>
        </w:r>
      </w:ins>
    </w:p>
    <w:p w14:paraId="57DA3A9A" w14:textId="77777777" w:rsidR="000B3A0B" w:rsidRPr="00053440" w:rsidRDefault="000B3A0B" w:rsidP="000B3A0B">
      <w:pPr>
        <w:rPr>
          <w:ins w:id="181" w:author="Raganaboina, Suma (S.)" w:date="2020-01-27T10:20:00Z"/>
          <w:b/>
        </w:rPr>
      </w:pPr>
      <w:ins w:id="182" w:author="Raganaboina, Suma (S.)" w:date="2020-01-27T10:20:00Z">
        <w:r>
          <w:t>If the domains are not present in the blacklist, DNS Resolver in ECG shall forward requests to approved DNS entities</w:t>
        </w:r>
      </w:ins>
    </w:p>
    <w:p w14:paraId="101E8007" w14:textId="77777777" w:rsidR="003E74ED" w:rsidRDefault="003E74ED" w:rsidP="003E74ED">
      <w:pPr>
        <w:rPr>
          <w:ins w:id="183" w:author="Raganaboina, Suma (S.)" w:date="2019-12-06T11:03:00Z"/>
        </w:rPr>
      </w:pPr>
    </w:p>
    <w:p w14:paraId="7D225811" w14:textId="77777777" w:rsidR="00F72785" w:rsidRDefault="00F72785" w:rsidP="00F72785">
      <w:pPr>
        <w:pStyle w:val="Heading4"/>
        <w:rPr>
          <w:ins w:id="184" w:author="Raganaboina, Suma (S.)" w:date="2019-12-06T11:16:00Z"/>
          <w:b w:val="0"/>
          <w:u w:val="single"/>
        </w:rPr>
      </w:pPr>
      <w:ins w:id="185" w:author="Raganaboina, Suma (S.)" w:date="2019-12-06T11:16:00Z">
        <w:r w:rsidRPr="00875A24">
          <w:rPr>
            <w:b w:val="0"/>
            <w:u w:val="single"/>
          </w:rPr>
          <w:t>IPPT-REQ-</w:t>
        </w:r>
        <w:proofErr w:type="spellStart"/>
        <w:r>
          <w:rPr>
            <w:b w:val="0"/>
            <w:u w:val="single"/>
          </w:rPr>
          <w:t>xxxxxx</w:t>
        </w:r>
        <w:proofErr w:type="spellEnd"/>
        <w:r w:rsidRPr="00875A24">
          <w:rPr>
            <w:b w:val="0"/>
            <w:u w:val="single"/>
          </w:rPr>
          <w:t>/A-</w:t>
        </w:r>
      </w:ins>
      <w:ins w:id="186" w:author="Raganaboina, Suma (S.)" w:date="2019-12-06T11:17:00Z">
        <w:r>
          <w:rPr>
            <w:b w:val="0"/>
            <w:u w:val="single"/>
          </w:rPr>
          <w:t>logging and Auditing</w:t>
        </w:r>
      </w:ins>
    </w:p>
    <w:p w14:paraId="299987FA" w14:textId="1F473AA4" w:rsidR="00F72785" w:rsidRDefault="00F72785" w:rsidP="00F72785">
      <w:pPr>
        <w:rPr>
          <w:ins w:id="187" w:author="Raganaboina, Suma (S.)" w:date="2019-12-06T11:18:00Z"/>
        </w:rPr>
      </w:pPr>
      <w:ins w:id="188" w:author="Raganaboina, Suma (S.)" w:date="2019-12-06T11:17:00Z">
        <w:r>
          <w:t xml:space="preserve">All </w:t>
        </w:r>
        <w:r w:rsidR="00E33619">
          <w:t>connection Approvals</w:t>
        </w:r>
      </w:ins>
      <w:ins w:id="189" w:author="Raganaboina, Suma (S.)" w:date="2019-12-06T11:18:00Z">
        <w:r w:rsidR="00E33619">
          <w:t>, redirect requests and connection denials shall be logged and reported in an Audi</w:t>
        </w:r>
      </w:ins>
      <w:ins w:id="190" w:author="Raganaboina, Suma (S.)" w:date="2020-01-27T10:15:00Z">
        <w:r w:rsidR="00B45F51">
          <w:t>ta</w:t>
        </w:r>
      </w:ins>
      <w:ins w:id="191" w:author="Raganaboina, Suma (S.)" w:date="2019-12-06T11:18:00Z">
        <w:r w:rsidR="00E33619">
          <w:t>ble manner</w:t>
        </w:r>
      </w:ins>
    </w:p>
    <w:p w14:paraId="020248C8" w14:textId="0AA16D5D" w:rsidR="00E33619" w:rsidDel="00B45F51" w:rsidRDefault="00E33619">
      <w:pPr>
        <w:rPr>
          <w:del w:id="192" w:author="Suma Raganaboina" w:date="2019-12-13T10:30:00Z"/>
        </w:rPr>
      </w:pPr>
      <w:ins w:id="193" w:author="Raganaboina, Suma (S.)" w:date="2019-12-06T11:19:00Z">
        <w:r>
          <w:t>It shall log security related events in order to troubleshoot defects and trace ne</w:t>
        </w:r>
      </w:ins>
      <w:ins w:id="194" w:author="Raganaboina, Suma (S.)" w:date="2019-12-06T11:23:00Z">
        <w:r>
          <w:t>twork</w:t>
        </w:r>
      </w:ins>
    </w:p>
    <w:p w14:paraId="6DED3CB5" w14:textId="77777777" w:rsidR="00B45F51" w:rsidRDefault="00B45F51" w:rsidP="00F72785">
      <w:pPr>
        <w:rPr>
          <w:ins w:id="195" w:author="Raganaboina, Suma (S.)" w:date="2020-01-27T10:15:00Z"/>
        </w:rPr>
      </w:pPr>
    </w:p>
    <w:p w14:paraId="2539CFD3" w14:textId="7CD5D3BC" w:rsidR="00B45F51" w:rsidRDefault="00B45F51">
      <w:pPr>
        <w:rPr>
          <w:ins w:id="196" w:author="Raganaboina, Suma (S.)" w:date="2020-01-27T10:16:00Z"/>
          <w:b/>
        </w:rPr>
      </w:pPr>
    </w:p>
    <w:p w14:paraId="3228BFCB" w14:textId="72F973D6" w:rsidR="00B45F51" w:rsidRPr="00B45F51" w:rsidRDefault="00B45F51">
      <w:pPr>
        <w:rPr>
          <w:ins w:id="197" w:author="Suma Raganaboina" w:date="2019-12-05T15:13:00Z"/>
          <w:b/>
          <w:rPrChange w:id="198" w:author="Raganaboina, Suma (S.)" w:date="2020-01-27T10:17:00Z">
            <w:rPr>
              <w:ins w:id="199" w:author="Suma Raganaboina" w:date="2019-12-05T15:13:00Z"/>
              <w:b w:val="0"/>
              <w:u w:val="single"/>
            </w:rPr>
          </w:rPrChange>
        </w:rPr>
        <w:pPrChange w:id="200" w:author="Suma Raganaboina" w:date="2019-12-05T15:14:00Z">
          <w:pPr>
            <w:pStyle w:val="Heading4"/>
          </w:pPr>
        </w:pPrChange>
      </w:pPr>
      <w:ins w:id="201" w:author="Raganaboina, Suma (S.)" w:date="2020-01-27T10:16:00Z">
        <w:r w:rsidRPr="00145029">
          <w:t xml:space="preserve">Note: Configuration file in Bind9 </w:t>
        </w:r>
      </w:ins>
      <w:ins w:id="202" w:author="Raganaboina, Suma (S.)" w:date="2020-01-27T10:20:00Z">
        <w:r w:rsidR="005F7CDD">
          <w:t>shall need to</w:t>
        </w:r>
      </w:ins>
      <w:ins w:id="203" w:author="Raganaboina, Suma (S.)" w:date="2020-01-27T10:16:00Z">
        <w:r w:rsidRPr="00145029">
          <w:t xml:space="preserve"> be updated</w:t>
        </w:r>
      </w:ins>
    </w:p>
    <w:p w14:paraId="4A210D1F" w14:textId="77777777" w:rsidR="00E33619" w:rsidRDefault="00E33619" w:rsidP="00E33619">
      <w:pPr>
        <w:pStyle w:val="Heading4"/>
        <w:rPr>
          <w:ins w:id="204" w:author="Raganaboina, Suma (S.)" w:date="2019-12-06T11:25:00Z"/>
          <w:b w:val="0"/>
          <w:u w:val="single"/>
        </w:rPr>
      </w:pPr>
      <w:ins w:id="205" w:author="Raganaboina, Suma (S.)" w:date="2019-12-06T11:24:00Z">
        <w:r w:rsidRPr="00875A24">
          <w:rPr>
            <w:b w:val="0"/>
            <w:u w:val="single"/>
          </w:rPr>
          <w:t>IPPT-REQ-</w:t>
        </w:r>
        <w:proofErr w:type="spellStart"/>
        <w:r>
          <w:rPr>
            <w:b w:val="0"/>
            <w:u w:val="single"/>
          </w:rPr>
          <w:t>xxxxxx</w:t>
        </w:r>
        <w:proofErr w:type="spellEnd"/>
        <w:r w:rsidRPr="00875A24">
          <w:rPr>
            <w:b w:val="0"/>
            <w:u w:val="single"/>
          </w:rPr>
          <w:t>/A-</w:t>
        </w:r>
      </w:ins>
      <w:ins w:id="206" w:author="Raganaboina, Suma (S.)" w:date="2019-12-06T11:25:00Z">
        <w:r>
          <w:rPr>
            <w:b w:val="0"/>
            <w:u w:val="single"/>
          </w:rPr>
          <w:t>Updating Whitelist</w:t>
        </w:r>
      </w:ins>
    </w:p>
    <w:p w14:paraId="710131CE" w14:textId="3BE06B4D" w:rsidR="00E33619" w:rsidRDefault="00E33619" w:rsidP="00E33619">
      <w:pPr>
        <w:rPr>
          <w:ins w:id="207" w:author="Raganaboina, Suma (S.)" w:date="2019-12-06T11:26:00Z"/>
        </w:rPr>
      </w:pPr>
      <w:ins w:id="208" w:author="Raganaboina, Suma (S.)" w:date="2019-12-06T11:25:00Z">
        <w:r>
          <w:t>The Whitelist shall be updated by cloud periodically e</w:t>
        </w:r>
      </w:ins>
      <w:ins w:id="209" w:author="Raganaboina, Suma (S.)" w:date="2019-12-06T11:26:00Z">
        <w:r>
          <w:t>ither for new features or for any security related reasons via OTA Updates</w:t>
        </w:r>
      </w:ins>
      <w:ins w:id="210" w:author="Suma Raganaboina" w:date="2019-12-13T10:29:00Z">
        <w:del w:id="211" w:author="Raganaboina, Suma (S.)" w:date="2020-01-22T09:57:00Z">
          <w:r w:rsidR="00E56208" w:rsidDel="0031066B">
            <w:delText xml:space="preserve"> or ECU configurations</w:delText>
          </w:r>
        </w:del>
      </w:ins>
    </w:p>
    <w:p w14:paraId="55E099FB" w14:textId="77777777" w:rsidR="00E33619" w:rsidRDefault="00E33619" w:rsidP="00E33619">
      <w:pPr>
        <w:rPr>
          <w:ins w:id="212" w:author="Raganaboina, Suma (S.)" w:date="2019-12-06T11:26:00Z"/>
        </w:rPr>
      </w:pPr>
    </w:p>
    <w:p w14:paraId="24800CA0" w14:textId="2331C96D" w:rsidR="00E33619" w:rsidRDefault="00E33619" w:rsidP="00E33619">
      <w:pPr>
        <w:rPr>
          <w:ins w:id="213" w:author="Raganaboina, Suma (S.)" w:date="2020-01-22T10:08:00Z"/>
        </w:rPr>
      </w:pPr>
      <w:ins w:id="214" w:author="Raganaboina, Suma (S.)" w:date="2019-12-06T11:26:00Z">
        <w:r>
          <w:t xml:space="preserve">The Whitelist update process shall </w:t>
        </w:r>
      </w:ins>
      <w:ins w:id="215" w:author="Raganaboina, Suma (S.)" w:date="2019-12-06T11:27:00Z">
        <w:r>
          <w:t>leverage a secure process and all DNS configuration files shall be reviewed by For</w:t>
        </w:r>
      </w:ins>
      <w:ins w:id="216" w:author="Raganaboina, Suma (S.)" w:date="2019-12-06T11:28:00Z">
        <w:r>
          <w:t>d security team</w:t>
        </w:r>
      </w:ins>
      <w:ins w:id="217" w:author="Raganaboina, Suma (S.)" w:date="2020-01-22T09:57:00Z">
        <w:r w:rsidR="0031066B">
          <w:t xml:space="preserve"> via Jira request process</w:t>
        </w:r>
      </w:ins>
    </w:p>
    <w:p w14:paraId="48091C4F" w14:textId="208FE801" w:rsidR="0031066B" w:rsidRDefault="0031066B" w:rsidP="00E33619">
      <w:pPr>
        <w:rPr>
          <w:ins w:id="218" w:author="Raganaboina, Suma (S.)" w:date="2020-01-22T10:08:00Z"/>
        </w:rPr>
      </w:pPr>
    </w:p>
    <w:p w14:paraId="5D6A7572" w14:textId="47A9770E" w:rsidR="0031066B" w:rsidRDefault="0031066B" w:rsidP="0031066B">
      <w:pPr>
        <w:pStyle w:val="Heading4"/>
        <w:rPr>
          <w:ins w:id="219" w:author="Raganaboina, Suma (S.)" w:date="2020-01-22T10:08:00Z"/>
          <w:b w:val="0"/>
          <w:u w:val="single"/>
        </w:rPr>
      </w:pPr>
      <w:ins w:id="220" w:author="Raganaboina, Suma (S.)" w:date="2020-01-22T10:08:00Z">
        <w:r w:rsidRPr="00875A24">
          <w:rPr>
            <w:b w:val="0"/>
            <w:u w:val="single"/>
          </w:rPr>
          <w:t>IPPT-REQ-</w:t>
        </w:r>
        <w:proofErr w:type="spellStart"/>
        <w:r>
          <w:rPr>
            <w:b w:val="0"/>
            <w:u w:val="single"/>
          </w:rPr>
          <w:t>xxxxxx</w:t>
        </w:r>
        <w:proofErr w:type="spellEnd"/>
        <w:r w:rsidRPr="00875A24">
          <w:rPr>
            <w:b w:val="0"/>
            <w:u w:val="single"/>
          </w:rPr>
          <w:t>/A-</w:t>
        </w:r>
        <w:r>
          <w:rPr>
            <w:b w:val="0"/>
            <w:u w:val="single"/>
          </w:rPr>
          <w:t>Restarting DNS Resolver</w:t>
        </w:r>
      </w:ins>
    </w:p>
    <w:p w14:paraId="4B493006" w14:textId="2C695A01" w:rsidR="0031066B" w:rsidRPr="0031066B" w:rsidRDefault="0031066B">
      <w:pPr>
        <w:rPr>
          <w:ins w:id="221" w:author="Raganaboina, Suma (S.)" w:date="2020-01-22T10:08:00Z"/>
          <w:b/>
          <w:rPrChange w:id="222" w:author="Raganaboina, Suma (S.)" w:date="2020-01-22T10:08:00Z">
            <w:rPr>
              <w:ins w:id="223" w:author="Raganaboina, Suma (S.)" w:date="2020-01-22T10:08:00Z"/>
              <w:b w:val="0"/>
              <w:u w:val="single"/>
            </w:rPr>
          </w:rPrChange>
        </w:rPr>
        <w:pPrChange w:id="224" w:author="Raganaboina, Suma (S.)" w:date="2020-01-22T10:08:00Z">
          <w:pPr>
            <w:pStyle w:val="Heading4"/>
          </w:pPr>
        </w:pPrChange>
      </w:pPr>
      <w:ins w:id="225" w:author="Raganaboina, Suma (S.)" w:date="2020-01-22T10:08:00Z">
        <w:r>
          <w:t xml:space="preserve">DNS Resolver shall be restarted after OTA updates </w:t>
        </w:r>
      </w:ins>
      <w:ins w:id="226" w:author="Raganaboina, Suma (S.)" w:date="2020-01-22T10:09:00Z">
        <w:r>
          <w:t>in order</w:t>
        </w:r>
      </w:ins>
      <w:ins w:id="227" w:author="Raganaboina, Suma (S.)" w:date="2020-01-22T10:08:00Z">
        <w:r>
          <w:t xml:space="preserve"> t</w:t>
        </w:r>
      </w:ins>
      <w:ins w:id="228" w:author="Raganaboina, Suma (S.)" w:date="2020-01-22T10:09:00Z">
        <w:r>
          <w:t>o update policy zone file</w:t>
        </w:r>
      </w:ins>
    </w:p>
    <w:p w14:paraId="4BC43804" w14:textId="77777777" w:rsidR="0031066B" w:rsidRDefault="0031066B" w:rsidP="00E33619">
      <w:pPr>
        <w:rPr>
          <w:ins w:id="229" w:author="Raganaboina, Suma (S.)" w:date="2019-12-06T11:28:00Z"/>
        </w:rPr>
      </w:pPr>
    </w:p>
    <w:p w14:paraId="5F7112D1" w14:textId="77777777" w:rsidR="00E33619" w:rsidRDefault="00E33619" w:rsidP="00E33619">
      <w:pPr>
        <w:rPr>
          <w:ins w:id="230" w:author="Raganaboina, Suma (S.)" w:date="2019-12-06T11:28:00Z"/>
        </w:rPr>
      </w:pPr>
    </w:p>
    <w:p w14:paraId="0FEBBAB7" w14:textId="77777777" w:rsidR="00E33619" w:rsidRPr="00687139" w:rsidDel="00687139" w:rsidRDefault="00E33619">
      <w:pPr>
        <w:pStyle w:val="ListParagraph"/>
        <w:numPr>
          <w:ilvl w:val="0"/>
          <w:numId w:val="14"/>
        </w:numPr>
        <w:rPr>
          <w:ins w:id="231" w:author="Raganaboina, Suma (S.)" w:date="2019-12-06T11:27:00Z"/>
          <w:del w:id="232" w:author="Suma Raganaboina" w:date="2019-12-13T10:47:00Z"/>
          <w:sz w:val="24"/>
          <w:rPrChange w:id="233" w:author="Suma Raganaboina" w:date="2019-12-13T10:43:00Z">
            <w:rPr>
              <w:ins w:id="234" w:author="Raganaboina, Suma (S.)" w:date="2019-12-06T11:27:00Z"/>
              <w:del w:id="235" w:author="Suma Raganaboina" w:date="2019-12-13T10:47:00Z"/>
            </w:rPr>
          </w:rPrChange>
        </w:rPr>
        <w:pPrChange w:id="236" w:author="Suma Raganaboina" w:date="2019-12-13T10:43:00Z">
          <w:pPr/>
        </w:pPrChange>
      </w:pPr>
    </w:p>
    <w:p w14:paraId="6166A956" w14:textId="77777777" w:rsidR="00E33619" w:rsidDel="00687139" w:rsidRDefault="00E33619" w:rsidP="00E33619">
      <w:pPr>
        <w:rPr>
          <w:ins w:id="237" w:author="Raganaboina, Suma (S.)" w:date="2019-12-06T11:27:00Z"/>
          <w:del w:id="238" w:author="Suma Raganaboina" w:date="2019-12-13T10:47:00Z"/>
        </w:rPr>
      </w:pPr>
    </w:p>
    <w:p w14:paraId="3A7B448D" w14:textId="77777777" w:rsidR="00E33619" w:rsidRPr="00E33619" w:rsidDel="00687139" w:rsidRDefault="00E33619">
      <w:pPr>
        <w:rPr>
          <w:ins w:id="239" w:author="Raganaboina, Suma (S.)" w:date="2019-12-06T11:24:00Z"/>
          <w:del w:id="240" w:author="Suma Raganaboina" w:date="2019-12-13T10:47:00Z"/>
          <w:b/>
          <w:rPrChange w:id="241" w:author="Raganaboina, Suma (S.)" w:date="2019-12-06T11:25:00Z">
            <w:rPr>
              <w:ins w:id="242" w:author="Raganaboina, Suma (S.)" w:date="2019-12-06T11:24:00Z"/>
              <w:del w:id="243" w:author="Suma Raganaboina" w:date="2019-12-13T10:47:00Z"/>
              <w:b w:val="0"/>
              <w:u w:val="single"/>
            </w:rPr>
          </w:rPrChange>
        </w:rPr>
        <w:pPrChange w:id="244" w:author="Raganaboina, Suma (S.)" w:date="2019-12-06T11:25:00Z">
          <w:pPr>
            <w:pStyle w:val="Heading4"/>
          </w:pPr>
        </w:pPrChange>
      </w:pPr>
    </w:p>
    <w:p w14:paraId="260195D0" w14:textId="77777777" w:rsidR="00092756" w:rsidDel="00687139" w:rsidRDefault="00092756">
      <w:pPr>
        <w:pStyle w:val="ListParagraph"/>
        <w:ind w:left="420"/>
        <w:rPr>
          <w:del w:id="245" w:author="Suma Raganaboina" w:date="2019-12-13T10:47:00Z"/>
        </w:rPr>
        <w:pPrChange w:id="246" w:author="Suma Raganaboina" w:date="2019-12-13T10:44:00Z">
          <w:pPr/>
        </w:pPrChange>
      </w:pPr>
    </w:p>
    <w:p w14:paraId="25DD1612" w14:textId="77777777" w:rsidR="00687139" w:rsidRPr="00EA1835" w:rsidRDefault="00687139">
      <w:pPr>
        <w:rPr>
          <w:ins w:id="247" w:author="Suma Raganaboina" w:date="2019-12-13T10:45:00Z"/>
        </w:rPr>
        <w:pPrChange w:id="248" w:author="Suma Raganaboina" w:date="2019-12-13T10:45:00Z">
          <w:pPr>
            <w:pStyle w:val="Heading3"/>
          </w:pPr>
        </w:pPrChange>
      </w:pPr>
      <w:bookmarkStart w:id="249" w:name="_Toc523824707"/>
    </w:p>
    <w:p w14:paraId="2DA46B49" w14:textId="77777777" w:rsidR="00616F72" w:rsidRDefault="006E5B73" w:rsidP="00875A24">
      <w:pPr>
        <w:pStyle w:val="Heading3"/>
        <w:rPr>
          <w:ins w:id="250" w:author="Raganaboina, Suma (S.)" w:date="2019-12-06T14:59:00Z"/>
        </w:rPr>
      </w:pPr>
      <w:r>
        <w:t>Use Cases</w:t>
      </w:r>
      <w:bookmarkEnd w:id="249"/>
    </w:p>
    <w:p w14:paraId="17B49295" w14:textId="77777777" w:rsidR="008F0055" w:rsidRDefault="008F0055" w:rsidP="008F0055">
      <w:pPr>
        <w:rPr>
          <w:ins w:id="251" w:author="Raganaboina, Suma (S.)" w:date="2019-12-06T14:59:00Z"/>
        </w:rPr>
      </w:pPr>
    </w:p>
    <w:p w14:paraId="0568276A" w14:textId="77777777" w:rsidR="008F0055" w:rsidRDefault="008F0055" w:rsidP="008F0055">
      <w:pPr>
        <w:pStyle w:val="Heading4"/>
        <w:rPr>
          <w:ins w:id="252" w:author="Raganaboina, Suma (S.)" w:date="2019-12-06T14:59:00Z"/>
        </w:rPr>
      </w:pPr>
      <w:ins w:id="253" w:author="Raganaboina, Suma (S.)" w:date="2019-12-06T14:59:00Z">
        <w:r>
          <w:t>IPPT-UC-REQ-XXXX</w:t>
        </w:r>
        <w:r w:rsidR="00B567BD">
          <w:t>X</w:t>
        </w:r>
        <w:r>
          <w:t>/A-</w:t>
        </w:r>
        <w:r w:rsidR="00B567BD">
          <w:t>Configuring DNS Server</w:t>
        </w:r>
      </w:ins>
    </w:p>
    <w:p w14:paraId="07BCB35A" w14:textId="77777777" w:rsidR="008F0055" w:rsidRPr="00AE06BC" w:rsidRDefault="008F0055" w:rsidP="008F0055">
      <w:pPr>
        <w:rPr>
          <w:ins w:id="254" w:author="Raganaboina, Suma (S.)" w:date="2019-12-06T14:59:00Z"/>
        </w:rPr>
      </w:pPr>
    </w:p>
    <w:tbl>
      <w:tblPr>
        <w:tblStyle w:val="TableGrid"/>
        <w:tblW w:w="0" w:type="auto"/>
        <w:jc w:val="center"/>
        <w:tblLook w:val="04A0" w:firstRow="1" w:lastRow="0" w:firstColumn="1" w:lastColumn="0" w:noHBand="0" w:noVBand="1"/>
      </w:tblPr>
      <w:tblGrid>
        <w:gridCol w:w="1910"/>
        <w:gridCol w:w="7666"/>
        <w:tblGridChange w:id="255">
          <w:tblGrid>
            <w:gridCol w:w="1910"/>
            <w:gridCol w:w="7666"/>
          </w:tblGrid>
        </w:tblGridChange>
      </w:tblGrid>
      <w:tr w:rsidR="008F0055" w:rsidRPr="003B0CED" w14:paraId="7B14DBB1" w14:textId="77777777" w:rsidTr="00E8389C">
        <w:trPr>
          <w:jc w:val="center"/>
          <w:ins w:id="256" w:author="Raganaboina, Suma (S.)" w:date="2019-12-06T14:59:00Z"/>
        </w:trPr>
        <w:tc>
          <w:tcPr>
            <w:tcW w:w="1910" w:type="dxa"/>
            <w:shd w:val="clear" w:color="auto" w:fill="BFBFBF" w:themeFill="background1" w:themeFillShade="BF"/>
          </w:tcPr>
          <w:p w14:paraId="6D392CC1" w14:textId="77777777" w:rsidR="008F0055" w:rsidRPr="00F76678" w:rsidRDefault="008F0055" w:rsidP="00E8389C">
            <w:pPr>
              <w:rPr>
                <w:ins w:id="257" w:author="Raganaboina, Suma (S.)" w:date="2019-12-06T14:59:00Z"/>
                <w:rFonts w:cs="Arial"/>
                <w:b/>
                <w:szCs w:val="20"/>
              </w:rPr>
            </w:pPr>
            <w:ins w:id="258" w:author="Raganaboina, Suma (S.)" w:date="2019-12-06T14:59:00Z">
              <w:r w:rsidRPr="00F76678">
                <w:rPr>
                  <w:rFonts w:cs="Arial"/>
                  <w:b/>
                  <w:szCs w:val="20"/>
                </w:rPr>
                <w:t>Actors</w:t>
              </w:r>
            </w:ins>
          </w:p>
        </w:tc>
        <w:tc>
          <w:tcPr>
            <w:tcW w:w="7666" w:type="dxa"/>
          </w:tcPr>
          <w:p w14:paraId="4576D6A2" w14:textId="77777777" w:rsidR="008F0055" w:rsidRPr="00B567BD" w:rsidRDefault="008F0055" w:rsidP="00E8389C">
            <w:pPr>
              <w:rPr>
                <w:ins w:id="259" w:author="Raganaboina, Suma (S.)" w:date="2019-12-06T14:59:00Z"/>
                <w:rFonts w:cs="Arial"/>
                <w:szCs w:val="20"/>
              </w:rPr>
            </w:pPr>
            <w:ins w:id="260" w:author="Raganaboina, Suma (S.)" w:date="2019-12-06T14:59:00Z">
              <w:r w:rsidRPr="00F76678">
                <w:rPr>
                  <w:rFonts w:cs="Arial"/>
                  <w:szCs w:val="20"/>
                </w:rPr>
                <w:t xml:space="preserve"> </w:t>
              </w:r>
            </w:ins>
            <w:ins w:id="261" w:author="Raganaboina, Suma (S.)" w:date="2019-12-06T15:00:00Z">
              <w:r w:rsidR="00B567BD" w:rsidRPr="00B567BD">
                <w:rPr>
                  <w:rFonts w:eastAsia="Calibri" w:cs="Arial"/>
                  <w:szCs w:val="20"/>
                  <w:rPrChange w:id="262" w:author="Raganaboina, Suma (S.)" w:date="2019-12-06T15:00:00Z">
                    <w:rPr>
                      <w:rFonts w:eastAsia="Calibri" w:cs="Arial"/>
                      <w:sz w:val="24"/>
                    </w:rPr>
                  </w:rPrChange>
                </w:rPr>
                <w:t xml:space="preserve">DNS resolver, </w:t>
              </w:r>
              <w:commentRangeStart w:id="263"/>
              <w:r w:rsidR="00B567BD" w:rsidRPr="00B567BD">
                <w:rPr>
                  <w:rFonts w:eastAsia="Calibri" w:cs="Arial"/>
                  <w:szCs w:val="20"/>
                  <w:rPrChange w:id="264" w:author="Raganaboina, Suma (S.)" w:date="2019-12-06T15:00:00Z">
                    <w:rPr>
                      <w:rFonts w:eastAsia="Calibri" w:cs="Arial"/>
                      <w:sz w:val="24"/>
                    </w:rPr>
                  </w:rPrChange>
                </w:rPr>
                <w:t xml:space="preserve">RPZ </w:t>
              </w:r>
            </w:ins>
            <w:commentRangeEnd w:id="263"/>
            <w:r w:rsidR="00145029">
              <w:rPr>
                <w:rStyle w:val="CommentReference"/>
              </w:rPr>
              <w:commentReference w:id="263"/>
            </w:r>
            <w:ins w:id="266" w:author="Raganaboina, Suma (S.)" w:date="2019-12-06T15:00:00Z">
              <w:r w:rsidR="00B567BD" w:rsidRPr="00B567BD">
                <w:rPr>
                  <w:rFonts w:eastAsia="Calibri" w:cs="Arial"/>
                  <w:szCs w:val="20"/>
                  <w:rPrChange w:id="267" w:author="Raganaboina, Suma (S.)" w:date="2019-12-06T15:00:00Z">
                    <w:rPr>
                      <w:rFonts w:eastAsia="Calibri" w:cs="Arial"/>
                      <w:sz w:val="24"/>
                    </w:rPr>
                  </w:rPrChange>
                </w:rPr>
                <w:t>file</w:t>
              </w:r>
            </w:ins>
          </w:p>
        </w:tc>
      </w:tr>
      <w:tr w:rsidR="008F0055" w:rsidRPr="003B0CED" w14:paraId="5F8C14B0" w14:textId="77777777" w:rsidTr="00B567BD">
        <w:tblPrEx>
          <w:tblW w:w="0" w:type="auto"/>
          <w:jc w:val="center"/>
          <w:tblPrExChange w:id="268" w:author="Raganaboina, Suma (S.)" w:date="2019-12-06T15:01:00Z">
            <w:tblPrEx>
              <w:tblW w:w="0" w:type="auto"/>
              <w:jc w:val="center"/>
            </w:tblPrEx>
          </w:tblPrExChange>
        </w:tblPrEx>
        <w:trPr>
          <w:trHeight w:val="424"/>
          <w:jc w:val="center"/>
          <w:ins w:id="269" w:author="Raganaboina, Suma (S.)" w:date="2019-12-06T14:59:00Z"/>
          <w:trPrChange w:id="270" w:author="Raganaboina, Suma (S.)" w:date="2019-12-06T15:01:00Z">
            <w:trPr>
              <w:jc w:val="center"/>
            </w:trPr>
          </w:trPrChange>
        </w:trPr>
        <w:tc>
          <w:tcPr>
            <w:tcW w:w="1910" w:type="dxa"/>
            <w:tcBorders>
              <w:bottom w:val="single" w:sz="4" w:space="0" w:color="auto"/>
            </w:tcBorders>
            <w:shd w:val="clear" w:color="auto" w:fill="BFBFBF" w:themeFill="background1" w:themeFillShade="BF"/>
            <w:tcPrChange w:id="271" w:author="Raganaboina, Suma (S.)" w:date="2019-12-06T15:01:00Z">
              <w:tcPr>
                <w:tcW w:w="1910" w:type="dxa"/>
                <w:tcBorders>
                  <w:bottom w:val="single" w:sz="4" w:space="0" w:color="auto"/>
                </w:tcBorders>
                <w:shd w:val="clear" w:color="auto" w:fill="BFBFBF" w:themeFill="background1" w:themeFillShade="BF"/>
              </w:tcPr>
            </w:tcPrChange>
          </w:tcPr>
          <w:p w14:paraId="6A3D0325" w14:textId="77777777" w:rsidR="008F0055" w:rsidRPr="00F76678" w:rsidRDefault="008F0055" w:rsidP="00E8389C">
            <w:pPr>
              <w:rPr>
                <w:ins w:id="272" w:author="Raganaboina, Suma (S.)" w:date="2019-12-06T14:59:00Z"/>
                <w:rFonts w:cs="Arial"/>
                <w:b/>
                <w:szCs w:val="20"/>
              </w:rPr>
            </w:pPr>
            <w:ins w:id="273" w:author="Raganaboina, Suma (S.)" w:date="2019-12-06T14:59:00Z">
              <w:r w:rsidRPr="00F76678">
                <w:rPr>
                  <w:rFonts w:cs="Arial"/>
                  <w:b/>
                  <w:szCs w:val="20"/>
                </w:rPr>
                <w:t>Pre-conditions</w:t>
              </w:r>
            </w:ins>
          </w:p>
        </w:tc>
        <w:tc>
          <w:tcPr>
            <w:tcW w:w="7666" w:type="dxa"/>
            <w:tcBorders>
              <w:bottom w:val="single" w:sz="4" w:space="0" w:color="auto"/>
            </w:tcBorders>
            <w:tcPrChange w:id="274" w:author="Raganaboina, Suma (S.)" w:date="2019-12-06T15:01:00Z">
              <w:tcPr>
                <w:tcW w:w="7666" w:type="dxa"/>
                <w:tcBorders>
                  <w:bottom w:val="single" w:sz="4" w:space="0" w:color="auto"/>
                </w:tcBorders>
              </w:tcPr>
            </w:tcPrChange>
          </w:tcPr>
          <w:p w14:paraId="41AE875F" w14:textId="77777777" w:rsidR="008F0055" w:rsidRPr="00B567BD" w:rsidRDefault="00B567BD">
            <w:pPr>
              <w:rPr>
                <w:ins w:id="275" w:author="Raganaboina, Suma (S.)" w:date="2019-12-06T14:59:00Z"/>
                <w:rFonts w:cs="Arial"/>
                <w:szCs w:val="20"/>
              </w:rPr>
            </w:pPr>
            <w:ins w:id="276" w:author="Raganaboina, Suma (S.)" w:date="2019-12-06T15:01:00Z">
              <w:r w:rsidRPr="00B567BD">
                <w:rPr>
                  <w:rFonts w:eastAsia="Calibri" w:cs="Arial"/>
                  <w:szCs w:val="20"/>
                  <w:rPrChange w:id="277" w:author="Raganaboina, Suma (S.)" w:date="2019-12-06T15:01:00Z">
                    <w:rPr>
                      <w:rFonts w:eastAsia="Calibri" w:cs="Arial"/>
                      <w:sz w:val="24"/>
                    </w:rPr>
                  </w:rPrChange>
                </w:rPr>
                <w:t>DNS resolver shall already be running and need to implement white listing using RPZ files</w:t>
              </w:r>
            </w:ins>
          </w:p>
        </w:tc>
      </w:tr>
      <w:tr w:rsidR="008F0055" w:rsidRPr="003B0CED" w14:paraId="35C54017" w14:textId="77777777" w:rsidTr="00E8389C">
        <w:trPr>
          <w:jc w:val="center"/>
          <w:ins w:id="278" w:author="Raganaboina, Suma (S.)" w:date="2019-12-06T14:59:00Z"/>
        </w:trPr>
        <w:tc>
          <w:tcPr>
            <w:tcW w:w="1910" w:type="dxa"/>
            <w:tcBorders>
              <w:left w:val="single" w:sz="4" w:space="0" w:color="auto"/>
              <w:bottom w:val="single" w:sz="4" w:space="0" w:color="auto"/>
            </w:tcBorders>
            <w:shd w:val="clear" w:color="auto" w:fill="BFBFBF" w:themeFill="background1" w:themeFillShade="BF"/>
          </w:tcPr>
          <w:p w14:paraId="1C02813A" w14:textId="77777777" w:rsidR="008F0055" w:rsidRPr="00F76678" w:rsidRDefault="008F0055" w:rsidP="00E8389C">
            <w:pPr>
              <w:rPr>
                <w:ins w:id="279" w:author="Raganaboina, Suma (S.)" w:date="2019-12-06T14:59:00Z"/>
                <w:rFonts w:cs="Arial"/>
                <w:b/>
                <w:szCs w:val="20"/>
              </w:rPr>
            </w:pPr>
            <w:ins w:id="280" w:author="Raganaboina, Suma (S.)" w:date="2019-12-06T14:59:00Z">
              <w:r w:rsidRPr="00F76678">
                <w:rPr>
                  <w:rFonts w:cs="Arial"/>
                  <w:b/>
                  <w:szCs w:val="20"/>
                </w:rPr>
                <w:t>Scenario Description</w:t>
              </w:r>
            </w:ins>
          </w:p>
        </w:tc>
        <w:tc>
          <w:tcPr>
            <w:tcW w:w="7666" w:type="dxa"/>
            <w:tcBorders>
              <w:right w:val="single" w:sz="4" w:space="0" w:color="auto"/>
            </w:tcBorders>
            <w:shd w:val="clear" w:color="auto" w:fill="auto"/>
          </w:tcPr>
          <w:p w14:paraId="27244705" w14:textId="77777777" w:rsidR="008F0055" w:rsidRPr="00B567BD" w:rsidRDefault="00B567BD" w:rsidP="00E8389C">
            <w:pPr>
              <w:rPr>
                <w:ins w:id="281" w:author="Raganaboina, Suma (S.)" w:date="2019-12-06T14:59:00Z"/>
                <w:rFonts w:cs="Arial"/>
                <w:szCs w:val="20"/>
              </w:rPr>
            </w:pPr>
            <w:ins w:id="282" w:author="Raganaboina, Suma (S.)" w:date="2019-12-06T15:01:00Z">
              <w:r w:rsidRPr="00B567BD">
                <w:rPr>
                  <w:rFonts w:eastAsia="Calibri" w:cs="Arial"/>
                  <w:szCs w:val="20"/>
                  <w:rPrChange w:id="283" w:author="Raganaboina, Suma (S.)" w:date="2019-12-06T15:01:00Z">
                    <w:rPr>
                      <w:rFonts w:eastAsia="Calibri" w:cs="Arial"/>
                      <w:sz w:val="24"/>
                    </w:rPr>
                  </w:rPrChange>
                </w:rPr>
                <w:t>The current DNS server on ECG shall be leveraged to configure policy zone files</w:t>
              </w:r>
            </w:ins>
          </w:p>
        </w:tc>
      </w:tr>
      <w:tr w:rsidR="008F0055" w:rsidRPr="003B0CED" w14:paraId="26AA9002" w14:textId="77777777" w:rsidTr="00E8389C">
        <w:trPr>
          <w:jc w:val="center"/>
          <w:ins w:id="284" w:author="Raganaboina, Suma (S.)" w:date="2019-12-06T14:59:00Z"/>
        </w:trPr>
        <w:tc>
          <w:tcPr>
            <w:tcW w:w="1910" w:type="dxa"/>
            <w:tcBorders>
              <w:top w:val="single" w:sz="4" w:space="0" w:color="auto"/>
              <w:left w:val="single" w:sz="4" w:space="0" w:color="auto"/>
              <w:bottom w:val="single" w:sz="4" w:space="0" w:color="auto"/>
            </w:tcBorders>
            <w:shd w:val="clear" w:color="auto" w:fill="BFBFBF" w:themeFill="background1" w:themeFillShade="BF"/>
          </w:tcPr>
          <w:p w14:paraId="6B3891D0" w14:textId="77777777" w:rsidR="008F0055" w:rsidRPr="00F76678" w:rsidRDefault="008F0055" w:rsidP="00E8389C">
            <w:pPr>
              <w:rPr>
                <w:ins w:id="285" w:author="Raganaboina, Suma (S.)" w:date="2019-12-06T14:59:00Z"/>
                <w:rFonts w:cs="Arial"/>
                <w:b/>
                <w:szCs w:val="20"/>
              </w:rPr>
            </w:pPr>
            <w:ins w:id="286" w:author="Raganaboina, Suma (S.)" w:date="2019-12-06T14:59:00Z">
              <w:r w:rsidRPr="00F76678">
                <w:rPr>
                  <w:rFonts w:cs="Arial"/>
                  <w:b/>
                  <w:szCs w:val="20"/>
                </w:rPr>
                <w:t>Post-conditions</w:t>
              </w:r>
            </w:ins>
          </w:p>
        </w:tc>
        <w:tc>
          <w:tcPr>
            <w:tcW w:w="7666" w:type="dxa"/>
            <w:tcBorders>
              <w:bottom w:val="single" w:sz="4" w:space="0" w:color="auto"/>
              <w:right w:val="single" w:sz="4" w:space="0" w:color="auto"/>
            </w:tcBorders>
            <w:shd w:val="clear" w:color="auto" w:fill="auto"/>
          </w:tcPr>
          <w:p w14:paraId="743EC222" w14:textId="77777777" w:rsidR="008F0055" w:rsidRPr="00B567BD" w:rsidRDefault="00B567BD" w:rsidP="00E8389C">
            <w:pPr>
              <w:rPr>
                <w:ins w:id="287" w:author="Raganaboina, Suma (S.)" w:date="2019-12-06T14:59:00Z"/>
                <w:rFonts w:cs="Arial"/>
                <w:szCs w:val="20"/>
              </w:rPr>
            </w:pPr>
            <w:ins w:id="288" w:author="Raganaboina, Suma (S.)" w:date="2019-12-06T15:02:00Z">
              <w:r w:rsidRPr="00B567BD">
                <w:rPr>
                  <w:rFonts w:eastAsia="Calibri" w:cs="Arial"/>
                  <w:szCs w:val="20"/>
                  <w:rPrChange w:id="289" w:author="Raganaboina, Suma (S.)" w:date="2019-12-06T15:02:00Z">
                    <w:rPr>
                      <w:rFonts w:eastAsia="Calibri" w:cs="Arial"/>
                      <w:sz w:val="24"/>
                    </w:rPr>
                  </w:rPrChange>
                </w:rPr>
                <w:t>DNS resolver shall be leveraged to apply the set of white listing rules implemented in the RPZ file</w:t>
              </w:r>
              <w:r w:rsidRPr="00B567BD">
                <w:rPr>
                  <w:rFonts w:cs="Arial"/>
                  <w:szCs w:val="20"/>
                </w:rPr>
                <w:t xml:space="preserve"> </w:t>
              </w:r>
            </w:ins>
          </w:p>
        </w:tc>
      </w:tr>
      <w:tr w:rsidR="008F0055" w:rsidRPr="003B0CED" w14:paraId="4B2ECB5F" w14:textId="77777777" w:rsidTr="00E8389C">
        <w:trPr>
          <w:jc w:val="center"/>
          <w:ins w:id="290" w:author="Raganaboina, Suma (S.)" w:date="2019-12-06T14:59:00Z"/>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786367BA" w14:textId="77777777" w:rsidR="008F0055" w:rsidRPr="00F76678" w:rsidRDefault="008F0055" w:rsidP="00E8389C">
            <w:pPr>
              <w:rPr>
                <w:ins w:id="291" w:author="Raganaboina, Suma (S.)" w:date="2019-12-06T14:59:00Z"/>
                <w:rFonts w:cs="Arial"/>
                <w:b/>
                <w:szCs w:val="20"/>
              </w:rPr>
            </w:pPr>
            <w:ins w:id="292" w:author="Raganaboina, Suma (S.)" w:date="2019-12-06T14:59:00Z">
              <w:r w:rsidRPr="00F76678">
                <w:rPr>
                  <w:rFonts w:cs="Arial"/>
                  <w:b/>
                  <w:szCs w:val="20"/>
                </w:rPr>
                <w:t>Interfaces</w:t>
              </w:r>
            </w:ins>
          </w:p>
        </w:tc>
        <w:tc>
          <w:tcPr>
            <w:tcW w:w="7666" w:type="dxa"/>
            <w:tcBorders>
              <w:left w:val="single" w:sz="4" w:space="0" w:color="auto"/>
              <w:bottom w:val="single" w:sz="4" w:space="0" w:color="auto"/>
              <w:right w:val="single" w:sz="4" w:space="0" w:color="auto"/>
            </w:tcBorders>
            <w:shd w:val="clear" w:color="auto" w:fill="auto"/>
          </w:tcPr>
          <w:p w14:paraId="188F43F5" w14:textId="77777777" w:rsidR="008F0055" w:rsidRPr="00F76678" w:rsidRDefault="008F0055" w:rsidP="00E8389C">
            <w:pPr>
              <w:rPr>
                <w:ins w:id="293" w:author="Raganaboina, Suma (S.)" w:date="2019-12-06T14:59:00Z"/>
                <w:rFonts w:cs="Arial"/>
                <w:szCs w:val="20"/>
              </w:rPr>
            </w:pPr>
          </w:p>
        </w:tc>
      </w:tr>
      <w:tr w:rsidR="008F0055" w:rsidRPr="003B0CED" w14:paraId="44F975C5" w14:textId="77777777" w:rsidTr="00E8389C">
        <w:trPr>
          <w:jc w:val="center"/>
          <w:ins w:id="294" w:author="Raganaboina, Suma (S.)" w:date="2019-12-06T14:59:00Z"/>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5D3CCC48" w14:textId="77777777" w:rsidR="008F0055" w:rsidRPr="00F76678" w:rsidRDefault="008F0055" w:rsidP="00E8389C">
            <w:pPr>
              <w:rPr>
                <w:ins w:id="295" w:author="Raganaboina, Suma (S.)" w:date="2019-12-06T14:59:00Z"/>
                <w:rFonts w:cs="Arial"/>
                <w:b/>
                <w:szCs w:val="20"/>
              </w:rPr>
            </w:pPr>
            <w:ins w:id="296" w:author="Raganaboina, Suma (S.)" w:date="2019-12-06T14:59:00Z">
              <w:r w:rsidRPr="00F76678">
                <w:rPr>
                  <w:rFonts w:cs="Arial"/>
                  <w:b/>
                  <w:szCs w:val="20"/>
                </w:rPr>
                <w:t>Notes</w:t>
              </w:r>
            </w:ins>
          </w:p>
        </w:tc>
        <w:tc>
          <w:tcPr>
            <w:tcW w:w="7666" w:type="dxa"/>
            <w:tcBorders>
              <w:left w:val="single" w:sz="4" w:space="0" w:color="auto"/>
              <w:bottom w:val="single" w:sz="4" w:space="0" w:color="auto"/>
              <w:right w:val="single" w:sz="4" w:space="0" w:color="auto"/>
            </w:tcBorders>
            <w:shd w:val="clear" w:color="auto" w:fill="auto"/>
          </w:tcPr>
          <w:p w14:paraId="0075DF05" w14:textId="77777777" w:rsidR="008F0055" w:rsidRPr="00F76678" w:rsidRDefault="008F0055" w:rsidP="00E8389C">
            <w:pPr>
              <w:rPr>
                <w:ins w:id="297" w:author="Raganaboina, Suma (S.)" w:date="2019-12-06T14:59:00Z"/>
                <w:rFonts w:cs="Arial"/>
                <w:szCs w:val="20"/>
              </w:rPr>
            </w:pPr>
          </w:p>
        </w:tc>
      </w:tr>
    </w:tbl>
    <w:p w14:paraId="3127CDD3" w14:textId="77777777" w:rsidR="008F0055" w:rsidRDefault="008F0055" w:rsidP="008F0055">
      <w:pPr>
        <w:rPr>
          <w:ins w:id="298" w:author="Suma Raganaboina" w:date="2019-12-13T10:49:00Z"/>
        </w:rPr>
      </w:pPr>
    </w:p>
    <w:p w14:paraId="5F0FF2FD" w14:textId="77777777" w:rsidR="00E8389C" w:rsidRDefault="00E8389C" w:rsidP="008F0055">
      <w:pPr>
        <w:rPr>
          <w:ins w:id="299" w:author="Suma Raganaboina" w:date="2019-12-13T10:51:00Z"/>
        </w:rPr>
      </w:pPr>
    </w:p>
    <w:p w14:paraId="01E9BDDD" w14:textId="77777777" w:rsidR="001753AF" w:rsidRDefault="001753AF" w:rsidP="008F0055">
      <w:pPr>
        <w:rPr>
          <w:ins w:id="300" w:author="Suma Raganaboina" w:date="2019-12-13T10:51:00Z"/>
        </w:rPr>
      </w:pPr>
    </w:p>
    <w:p w14:paraId="7F25749D" w14:textId="77777777" w:rsidR="001753AF" w:rsidRDefault="001753AF" w:rsidP="008F0055">
      <w:pPr>
        <w:rPr>
          <w:ins w:id="301" w:author="Raganaboina, Suma (S.)" w:date="2019-12-06T15:03:00Z"/>
        </w:rPr>
      </w:pPr>
      <w:ins w:id="302" w:author="Suma Raganaboina" w:date="2019-12-13T10:51:00Z">
        <w:r>
          <w:object w:dxaOrig="12361" w:dyaOrig="3226" w14:anchorId="7C280820">
            <v:shape id="_x0000_i1027" type="#_x0000_t75" style="width:555.6pt;height:144.8pt" o:ole="">
              <v:imagedata r:id="rId17" o:title=""/>
            </v:shape>
            <o:OLEObject Type="Embed" ProgID="Visio.Drawing.15" ShapeID="_x0000_i1027" DrawAspect="Content" ObjectID="_1643053573" r:id="rId18"/>
          </w:object>
        </w:r>
      </w:ins>
    </w:p>
    <w:p w14:paraId="5AF7A71E" w14:textId="77777777" w:rsidR="00A264DC" w:rsidRDefault="00A264DC" w:rsidP="00A264DC">
      <w:pPr>
        <w:pStyle w:val="Heading4"/>
        <w:rPr>
          <w:ins w:id="303" w:author="Raganaboina, Suma (S.)" w:date="2019-12-06T15:04:00Z"/>
        </w:rPr>
      </w:pPr>
      <w:ins w:id="304" w:author="Raganaboina, Suma (S.)" w:date="2019-12-06T15:03:00Z">
        <w:r>
          <w:t>IPPT-UC-REQ-XXXXX/A-Application requesti</w:t>
        </w:r>
      </w:ins>
      <w:ins w:id="305" w:author="Raganaboina, Suma (S.)" w:date="2019-12-06T15:04:00Z">
        <w:r>
          <w:t>ng for DNS Resolution</w:t>
        </w:r>
      </w:ins>
    </w:p>
    <w:p w14:paraId="69D31305" w14:textId="77777777" w:rsidR="00A264DC" w:rsidRPr="00EA1835" w:rsidRDefault="00A264DC">
      <w:pPr>
        <w:rPr>
          <w:ins w:id="306" w:author="Raganaboina, Suma (S.)" w:date="2019-12-06T15:04:00Z"/>
        </w:rPr>
        <w:pPrChange w:id="307" w:author="Raganaboina, Suma (S.)" w:date="2019-12-06T15:04:00Z">
          <w:pPr>
            <w:pStyle w:val="Heading4"/>
          </w:pPr>
        </w:pPrChange>
      </w:pPr>
    </w:p>
    <w:tbl>
      <w:tblPr>
        <w:tblStyle w:val="TableGrid"/>
        <w:tblW w:w="0" w:type="auto"/>
        <w:jc w:val="center"/>
        <w:tblLook w:val="04A0" w:firstRow="1" w:lastRow="0" w:firstColumn="1" w:lastColumn="0" w:noHBand="0" w:noVBand="1"/>
      </w:tblPr>
      <w:tblGrid>
        <w:gridCol w:w="1910"/>
        <w:gridCol w:w="7666"/>
      </w:tblGrid>
      <w:tr w:rsidR="00A264DC" w:rsidRPr="003B0CED" w14:paraId="53CEDFA8" w14:textId="77777777" w:rsidTr="00E8389C">
        <w:trPr>
          <w:jc w:val="center"/>
          <w:ins w:id="308" w:author="Raganaboina, Suma (S.)" w:date="2019-12-06T15:04:00Z"/>
        </w:trPr>
        <w:tc>
          <w:tcPr>
            <w:tcW w:w="1910" w:type="dxa"/>
            <w:shd w:val="clear" w:color="auto" w:fill="BFBFBF" w:themeFill="background1" w:themeFillShade="BF"/>
          </w:tcPr>
          <w:p w14:paraId="618DA0F3" w14:textId="77777777" w:rsidR="00A264DC" w:rsidRPr="00F76678" w:rsidRDefault="00A264DC" w:rsidP="00E8389C">
            <w:pPr>
              <w:rPr>
                <w:ins w:id="309" w:author="Raganaboina, Suma (S.)" w:date="2019-12-06T15:04:00Z"/>
                <w:rFonts w:cs="Arial"/>
                <w:b/>
                <w:szCs w:val="20"/>
              </w:rPr>
            </w:pPr>
            <w:ins w:id="310" w:author="Raganaboina, Suma (S.)" w:date="2019-12-06T15:04:00Z">
              <w:r w:rsidRPr="00F76678">
                <w:rPr>
                  <w:rFonts w:cs="Arial"/>
                  <w:b/>
                  <w:szCs w:val="20"/>
                </w:rPr>
                <w:t>Actors</w:t>
              </w:r>
            </w:ins>
          </w:p>
        </w:tc>
        <w:tc>
          <w:tcPr>
            <w:tcW w:w="7666" w:type="dxa"/>
          </w:tcPr>
          <w:p w14:paraId="116466F8" w14:textId="77777777" w:rsidR="00A264DC" w:rsidRPr="00A264DC" w:rsidRDefault="00A264DC" w:rsidP="00E8389C">
            <w:pPr>
              <w:rPr>
                <w:ins w:id="311" w:author="Raganaboina, Suma (S.)" w:date="2019-12-06T15:04:00Z"/>
                <w:rFonts w:cs="Arial"/>
                <w:szCs w:val="20"/>
              </w:rPr>
            </w:pPr>
            <w:ins w:id="312" w:author="Raganaboina, Suma (S.)" w:date="2019-12-06T15:04:00Z">
              <w:r w:rsidRPr="00A264DC">
                <w:rPr>
                  <w:rFonts w:cs="Arial"/>
                  <w:szCs w:val="20"/>
                </w:rPr>
                <w:t xml:space="preserve"> </w:t>
              </w:r>
              <w:r w:rsidRPr="00A264DC">
                <w:rPr>
                  <w:rFonts w:eastAsia="Calibri" w:cs="Arial"/>
                  <w:szCs w:val="20"/>
                  <w:rPrChange w:id="313" w:author="Raganaboina, Suma (S.)" w:date="2019-12-06T15:06:00Z">
                    <w:rPr>
                      <w:rFonts w:eastAsia="Calibri" w:cs="Arial"/>
                      <w:sz w:val="24"/>
                    </w:rPr>
                  </w:rPrChange>
                </w:rPr>
                <w:t>Application, DNS Resolver</w:t>
              </w:r>
            </w:ins>
          </w:p>
        </w:tc>
      </w:tr>
      <w:tr w:rsidR="00A264DC" w:rsidRPr="003B0CED" w14:paraId="16321537" w14:textId="77777777" w:rsidTr="00E8389C">
        <w:trPr>
          <w:trHeight w:val="424"/>
          <w:jc w:val="center"/>
          <w:ins w:id="314" w:author="Raganaboina, Suma (S.)" w:date="2019-12-06T15:04:00Z"/>
        </w:trPr>
        <w:tc>
          <w:tcPr>
            <w:tcW w:w="1910" w:type="dxa"/>
            <w:tcBorders>
              <w:bottom w:val="single" w:sz="4" w:space="0" w:color="auto"/>
            </w:tcBorders>
            <w:shd w:val="clear" w:color="auto" w:fill="BFBFBF" w:themeFill="background1" w:themeFillShade="BF"/>
          </w:tcPr>
          <w:p w14:paraId="42670646" w14:textId="77777777" w:rsidR="00A264DC" w:rsidRPr="00F76678" w:rsidRDefault="00A264DC" w:rsidP="00A264DC">
            <w:pPr>
              <w:rPr>
                <w:ins w:id="315" w:author="Raganaboina, Suma (S.)" w:date="2019-12-06T15:04:00Z"/>
                <w:rFonts w:cs="Arial"/>
                <w:b/>
                <w:szCs w:val="20"/>
              </w:rPr>
            </w:pPr>
            <w:ins w:id="316" w:author="Raganaboina, Suma (S.)" w:date="2019-12-06T15:04:00Z">
              <w:r w:rsidRPr="00F76678">
                <w:rPr>
                  <w:rFonts w:cs="Arial"/>
                  <w:b/>
                  <w:szCs w:val="20"/>
                </w:rPr>
                <w:t>Pre-conditions</w:t>
              </w:r>
            </w:ins>
          </w:p>
        </w:tc>
        <w:tc>
          <w:tcPr>
            <w:tcW w:w="7666" w:type="dxa"/>
            <w:tcBorders>
              <w:bottom w:val="single" w:sz="4" w:space="0" w:color="auto"/>
            </w:tcBorders>
          </w:tcPr>
          <w:p w14:paraId="056887E5" w14:textId="77777777" w:rsidR="00A264DC" w:rsidRPr="00A264DC" w:rsidRDefault="00A264DC" w:rsidP="00A264DC">
            <w:pPr>
              <w:rPr>
                <w:ins w:id="317" w:author="Raganaboina, Suma (S.)" w:date="2019-12-06T15:04:00Z"/>
                <w:rFonts w:cs="Arial"/>
                <w:szCs w:val="20"/>
              </w:rPr>
            </w:pPr>
            <w:ins w:id="318" w:author="Raganaboina, Suma (S.)" w:date="2019-12-06T15:04:00Z">
              <w:r w:rsidRPr="00A264DC">
                <w:rPr>
                  <w:rFonts w:eastAsia="Calibri" w:cs="Arial"/>
                  <w:szCs w:val="20"/>
                  <w:rPrChange w:id="319" w:author="Raganaboina, Suma (S.)" w:date="2019-12-06T15:06:00Z">
                    <w:rPr>
                      <w:rFonts w:eastAsia="Calibri" w:cs="Arial"/>
                      <w:sz w:val="24"/>
                    </w:rPr>
                  </w:rPrChange>
                </w:rPr>
                <w:t>Application requests for a DNS query by sending its endpoint URL</w:t>
              </w:r>
            </w:ins>
          </w:p>
        </w:tc>
      </w:tr>
      <w:tr w:rsidR="00A264DC" w:rsidRPr="003B0CED" w14:paraId="7F480B5F" w14:textId="77777777" w:rsidTr="00E8389C">
        <w:trPr>
          <w:jc w:val="center"/>
          <w:ins w:id="320" w:author="Raganaboina, Suma (S.)" w:date="2019-12-06T15:04:00Z"/>
        </w:trPr>
        <w:tc>
          <w:tcPr>
            <w:tcW w:w="1910" w:type="dxa"/>
            <w:tcBorders>
              <w:left w:val="single" w:sz="4" w:space="0" w:color="auto"/>
              <w:bottom w:val="single" w:sz="4" w:space="0" w:color="auto"/>
            </w:tcBorders>
            <w:shd w:val="clear" w:color="auto" w:fill="BFBFBF" w:themeFill="background1" w:themeFillShade="BF"/>
          </w:tcPr>
          <w:p w14:paraId="1A649B3A" w14:textId="77777777" w:rsidR="00A264DC" w:rsidRPr="00F76678" w:rsidRDefault="00A264DC" w:rsidP="00A264DC">
            <w:pPr>
              <w:rPr>
                <w:ins w:id="321" w:author="Raganaboina, Suma (S.)" w:date="2019-12-06T15:04:00Z"/>
                <w:rFonts w:cs="Arial"/>
                <w:b/>
                <w:szCs w:val="20"/>
              </w:rPr>
            </w:pPr>
            <w:ins w:id="322" w:author="Raganaboina, Suma (S.)" w:date="2019-12-06T15:04:00Z">
              <w:r w:rsidRPr="00F76678">
                <w:rPr>
                  <w:rFonts w:cs="Arial"/>
                  <w:b/>
                  <w:szCs w:val="20"/>
                </w:rPr>
                <w:t>Scenario Description</w:t>
              </w:r>
            </w:ins>
          </w:p>
        </w:tc>
        <w:tc>
          <w:tcPr>
            <w:tcW w:w="7666" w:type="dxa"/>
            <w:tcBorders>
              <w:right w:val="single" w:sz="4" w:space="0" w:color="auto"/>
            </w:tcBorders>
            <w:shd w:val="clear" w:color="auto" w:fill="auto"/>
          </w:tcPr>
          <w:p w14:paraId="20A3B50C" w14:textId="77777777" w:rsidR="00A264DC" w:rsidRPr="00A264DC" w:rsidRDefault="00A264DC">
            <w:pPr>
              <w:pStyle w:val="ListParagraph"/>
              <w:numPr>
                <w:ilvl w:val="0"/>
                <w:numId w:val="13"/>
              </w:numPr>
              <w:spacing w:after="160" w:line="256" w:lineRule="auto"/>
              <w:rPr>
                <w:ins w:id="323" w:author="Raganaboina, Suma (S.)" w:date="2019-12-06T15:06:00Z"/>
                <w:rFonts w:eastAsia="Calibri" w:cs="Arial"/>
                <w:szCs w:val="20"/>
                <w:rPrChange w:id="324" w:author="Raganaboina, Suma (S.)" w:date="2019-12-06T15:06:00Z">
                  <w:rPr>
                    <w:ins w:id="325" w:author="Raganaboina, Suma (S.)" w:date="2019-12-06T15:06:00Z"/>
                  </w:rPr>
                </w:rPrChange>
              </w:rPr>
              <w:pPrChange w:id="326" w:author="Raganaboina, Suma (S.)" w:date="2019-12-06T15:06:00Z">
                <w:pPr>
                  <w:spacing w:after="160" w:line="256" w:lineRule="auto"/>
                </w:pPr>
              </w:pPrChange>
            </w:pPr>
            <w:ins w:id="327" w:author="Raganaboina, Suma (S.)" w:date="2019-12-06T15:06:00Z">
              <w:r w:rsidRPr="00A264DC">
                <w:rPr>
                  <w:rFonts w:eastAsia="Calibri" w:cs="Arial"/>
                  <w:szCs w:val="20"/>
                  <w:rPrChange w:id="328" w:author="Raganaboina, Suma (S.)" w:date="2019-12-06T15:06:00Z">
                    <w:rPr/>
                  </w:rPrChange>
                </w:rPr>
                <w:t>Application requests for end point IP address by sending endpoint URL to the DNS Resolver.</w:t>
              </w:r>
            </w:ins>
          </w:p>
          <w:p w14:paraId="436550F2" w14:textId="77777777" w:rsidR="00A264DC" w:rsidRPr="00A264DC" w:rsidRDefault="00A264DC">
            <w:pPr>
              <w:pStyle w:val="ListParagraph"/>
              <w:numPr>
                <w:ilvl w:val="0"/>
                <w:numId w:val="13"/>
              </w:numPr>
              <w:spacing w:after="160" w:line="256" w:lineRule="auto"/>
              <w:rPr>
                <w:ins w:id="329" w:author="Raganaboina, Suma (S.)" w:date="2019-12-06T15:06:00Z"/>
                <w:rFonts w:eastAsia="Calibri" w:cs="Arial"/>
                <w:szCs w:val="20"/>
                <w:rPrChange w:id="330" w:author="Raganaboina, Suma (S.)" w:date="2019-12-06T15:06:00Z">
                  <w:rPr>
                    <w:ins w:id="331" w:author="Raganaboina, Suma (S.)" w:date="2019-12-06T15:06:00Z"/>
                  </w:rPr>
                </w:rPrChange>
              </w:rPr>
              <w:pPrChange w:id="332" w:author="Raganaboina, Suma (S.)" w:date="2019-12-06T15:06:00Z">
                <w:pPr>
                  <w:spacing w:after="160" w:line="256" w:lineRule="auto"/>
                </w:pPr>
              </w:pPrChange>
            </w:pPr>
            <w:ins w:id="333" w:author="Raganaboina, Suma (S.)" w:date="2019-12-06T15:06:00Z">
              <w:r w:rsidRPr="00A264DC">
                <w:rPr>
                  <w:rFonts w:eastAsia="Calibri" w:cs="Arial"/>
                  <w:szCs w:val="20"/>
                  <w:rPrChange w:id="334" w:author="Raganaboina, Suma (S.)" w:date="2019-12-06T15:06:00Z">
                    <w:rPr/>
                  </w:rPrChange>
                </w:rPr>
                <w:t xml:space="preserve">DNS Resolver has set of white listing rules setup in such a way that it would only resolve the URL into Destination IP if it is present in the White List </w:t>
              </w:r>
            </w:ins>
          </w:p>
          <w:p w14:paraId="20DF279C" w14:textId="77777777" w:rsidR="00A264DC" w:rsidRPr="00A264DC" w:rsidRDefault="00A264DC">
            <w:pPr>
              <w:pStyle w:val="ListParagraph"/>
              <w:numPr>
                <w:ilvl w:val="0"/>
                <w:numId w:val="13"/>
              </w:numPr>
              <w:spacing w:after="160" w:line="256" w:lineRule="auto"/>
              <w:rPr>
                <w:ins w:id="335" w:author="Raganaboina, Suma (S.)" w:date="2019-12-06T15:06:00Z"/>
                <w:rFonts w:eastAsia="Calibri" w:cs="Arial"/>
                <w:szCs w:val="20"/>
                <w:rPrChange w:id="336" w:author="Raganaboina, Suma (S.)" w:date="2019-12-06T15:06:00Z">
                  <w:rPr>
                    <w:ins w:id="337" w:author="Raganaboina, Suma (S.)" w:date="2019-12-06T15:06:00Z"/>
                  </w:rPr>
                </w:rPrChange>
              </w:rPr>
              <w:pPrChange w:id="338" w:author="Raganaboina, Suma (S.)" w:date="2019-12-06T15:06:00Z">
                <w:pPr>
                  <w:spacing w:after="160" w:line="256" w:lineRule="auto"/>
                </w:pPr>
              </w:pPrChange>
            </w:pPr>
            <w:ins w:id="339" w:author="Raganaboina, Suma (S.)" w:date="2019-12-06T15:06:00Z">
              <w:r w:rsidRPr="00A264DC">
                <w:rPr>
                  <w:rFonts w:eastAsia="Calibri" w:cs="Arial"/>
                  <w:szCs w:val="20"/>
                  <w:rPrChange w:id="340" w:author="Raganaboina, Suma (S.)" w:date="2019-12-06T15:06:00Z">
                    <w:rPr/>
                  </w:rPrChange>
                </w:rPr>
                <w:t>DNS resolver contacts authoritative DNS to get IP address</w:t>
              </w:r>
            </w:ins>
          </w:p>
          <w:p w14:paraId="2BFF6164" w14:textId="77777777" w:rsidR="00A264DC" w:rsidRPr="00A264DC" w:rsidRDefault="00A264DC">
            <w:pPr>
              <w:pStyle w:val="ListParagraph"/>
              <w:numPr>
                <w:ilvl w:val="0"/>
                <w:numId w:val="13"/>
              </w:numPr>
              <w:rPr>
                <w:ins w:id="341" w:author="Raganaboina, Suma (S.)" w:date="2019-12-06T15:04:00Z"/>
                <w:rFonts w:cs="Arial"/>
                <w:szCs w:val="20"/>
                <w:rPrChange w:id="342" w:author="Raganaboina, Suma (S.)" w:date="2019-12-06T15:06:00Z">
                  <w:rPr>
                    <w:ins w:id="343" w:author="Raganaboina, Suma (S.)" w:date="2019-12-06T15:04:00Z"/>
                    <w:szCs w:val="20"/>
                  </w:rPr>
                </w:rPrChange>
              </w:rPr>
              <w:pPrChange w:id="344" w:author="Raganaboina, Suma (S.)" w:date="2019-12-06T15:06:00Z">
                <w:pPr/>
              </w:pPrChange>
            </w:pPr>
            <w:ins w:id="345" w:author="Raganaboina, Suma (S.)" w:date="2019-12-06T15:06:00Z">
              <w:r w:rsidRPr="00A264DC">
                <w:rPr>
                  <w:rFonts w:eastAsia="Calibri" w:cs="Arial"/>
                  <w:szCs w:val="20"/>
                  <w:rPrChange w:id="346" w:author="Raganaboina, Suma (S.)" w:date="2019-12-06T15:06:00Z">
                    <w:rPr/>
                  </w:rPrChange>
                </w:rPr>
                <w:t>DNS resolver returns destination IP address or failure</w:t>
              </w:r>
            </w:ins>
          </w:p>
        </w:tc>
      </w:tr>
      <w:tr w:rsidR="00A264DC" w:rsidRPr="003B0CED" w14:paraId="1B055E19" w14:textId="77777777" w:rsidTr="00E8389C">
        <w:trPr>
          <w:jc w:val="center"/>
          <w:ins w:id="347" w:author="Raganaboina, Suma (S.)" w:date="2019-12-06T15:04:00Z"/>
        </w:trPr>
        <w:tc>
          <w:tcPr>
            <w:tcW w:w="1910" w:type="dxa"/>
            <w:tcBorders>
              <w:top w:val="single" w:sz="4" w:space="0" w:color="auto"/>
              <w:left w:val="single" w:sz="4" w:space="0" w:color="auto"/>
              <w:bottom w:val="single" w:sz="4" w:space="0" w:color="auto"/>
            </w:tcBorders>
            <w:shd w:val="clear" w:color="auto" w:fill="BFBFBF" w:themeFill="background1" w:themeFillShade="BF"/>
          </w:tcPr>
          <w:p w14:paraId="09E937BF" w14:textId="77777777" w:rsidR="00A264DC" w:rsidRPr="00F76678" w:rsidRDefault="00A264DC" w:rsidP="00A264DC">
            <w:pPr>
              <w:rPr>
                <w:ins w:id="348" w:author="Raganaboina, Suma (S.)" w:date="2019-12-06T15:04:00Z"/>
                <w:rFonts w:cs="Arial"/>
                <w:b/>
                <w:szCs w:val="20"/>
              </w:rPr>
            </w:pPr>
            <w:ins w:id="349" w:author="Raganaboina, Suma (S.)" w:date="2019-12-06T15:04:00Z">
              <w:r w:rsidRPr="00F76678">
                <w:rPr>
                  <w:rFonts w:cs="Arial"/>
                  <w:b/>
                  <w:szCs w:val="20"/>
                </w:rPr>
                <w:t>Post-conditions</w:t>
              </w:r>
            </w:ins>
          </w:p>
        </w:tc>
        <w:tc>
          <w:tcPr>
            <w:tcW w:w="7666" w:type="dxa"/>
            <w:tcBorders>
              <w:bottom w:val="single" w:sz="4" w:space="0" w:color="auto"/>
              <w:right w:val="single" w:sz="4" w:space="0" w:color="auto"/>
            </w:tcBorders>
            <w:shd w:val="clear" w:color="auto" w:fill="auto"/>
          </w:tcPr>
          <w:p w14:paraId="530C5428" w14:textId="77777777" w:rsidR="00A264DC" w:rsidRPr="005F72DE" w:rsidRDefault="00A264DC" w:rsidP="00A264DC">
            <w:pPr>
              <w:rPr>
                <w:ins w:id="350" w:author="Raganaboina, Suma (S.)" w:date="2019-12-06T15:04:00Z"/>
                <w:rFonts w:cs="Arial"/>
                <w:szCs w:val="20"/>
              </w:rPr>
            </w:pPr>
            <w:ins w:id="351" w:author="Raganaboina, Suma (S.)" w:date="2019-12-06T15:04:00Z">
              <w:r w:rsidRPr="005F72DE">
                <w:rPr>
                  <w:rFonts w:eastAsia="Calibri" w:cs="Arial"/>
                  <w:szCs w:val="20"/>
                </w:rPr>
                <w:t xml:space="preserve">DNS resolver </w:t>
              </w:r>
            </w:ins>
            <w:ins w:id="352" w:author="Raganaboina, Suma (S.)" w:date="2019-12-06T15:06:00Z">
              <w:r>
                <w:rPr>
                  <w:rFonts w:eastAsia="Calibri" w:cs="Arial"/>
                  <w:szCs w:val="20"/>
                </w:rPr>
                <w:t>returns destination IP address or failure</w:t>
              </w:r>
            </w:ins>
          </w:p>
        </w:tc>
      </w:tr>
      <w:tr w:rsidR="00A264DC" w:rsidRPr="003B0CED" w14:paraId="6F9A761E" w14:textId="77777777" w:rsidTr="00E8389C">
        <w:trPr>
          <w:jc w:val="center"/>
          <w:ins w:id="353" w:author="Raganaboina, Suma (S.)" w:date="2019-12-06T15:04:00Z"/>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37F79736" w14:textId="77777777" w:rsidR="00A264DC" w:rsidRPr="00F76678" w:rsidRDefault="00A264DC" w:rsidP="00A264DC">
            <w:pPr>
              <w:rPr>
                <w:ins w:id="354" w:author="Raganaboina, Suma (S.)" w:date="2019-12-06T15:04:00Z"/>
                <w:rFonts w:cs="Arial"/>
                <w:b/>
                <w:szCs w:val="20"/>
              </w:rPr>
            </w:pPr>
            <w:ins w:id="355" w:author="Raganaboina, Suma (S.)" w:date="2019-12-06T15:04:00Z">
              <w:r w:rsidRPr="00F76678">
                <w:rPr>
                  <w:rFonts w:cs="Arial"/>
                  <w:b/>
                  <w:szCs w:val="20"/>
                </w:rPr>
                <w:t>Interfaces</w:t>
              </w:r>
            </w:ins>
          </w:p>
        </w:tc>
        <w:tc>
          <w:tcPr>
            <w:tcW w:w="7666" w:type="dxa"/>
            <w:tcBorders>
              <w:left w:val="single" w:sz="4" w:space="0" w:color="auto"/>
              <w:bottom w:val="single" w:sz="4" w:space="0" w:color="auto"/>
              <w:right w:val="single" w:sz="4" w:space="0" w:color="auto"/>
            </w:tcBorders>
            <w:shd w:val="clear" w:color="auto" w:fill="auto"/>
          </w:tcPr>
          <w:p w14:paraId="3070B9F3" w14:textId="77777777" w:rsidR="00A264DC" w:rsidRPr="00F76678" w:rsidRDefault="00A264DC" w:rsidP="00A264DC">
            <w:pPr>
              <w:rPr>
                <w:ins w:id="356" w:author="Raganaboina, Suma (S.)" w:date="2019-12-06T15:04:00Z"/>
                <w:rFonts w:cs="Arial"/>
                <w:szCs w:val="20"/>
              </w:rPr>
            </w:pPr>
          </w:p>
        </w:tc>
      </w:tr>
      <w:tr w:rsidR="00A264DC" w:rsidRPr="003B0CED" w14:paraId="6AA440D1" w14:textId="77777777" w:rsidTr="00E8389C">
        <w:trPr>
          <w:jc w:val="center"/>
          <w:ins w:id="357" w:author="Raganaboina, Suma (S.)" w:date="2019-12-06T15:04:00Z"/>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13B24ABF" w14:textId="77777777" w:rsidR="00A264DC" w:rsidRPr="00F76678" w:rsidRDefault="00A264DC" w:rsidP="00A264DC">
            <w:pPr>
              <w:rPr>
                <w:ins w:id="358" w:author="Raganaboina, Suma (S.)" w:date="2019-12-06T15:04:00Z"/>
                <w:rFonts w:cs="Arial"/>
                <w:b/>
                <w:szCs w:val="20"/>
              </w:rPr>
            </w:pPr>
            <w:ins w:id="359" w:author="Raganaboina, Suma (S.)" w:date="2019-12-06T15:04:00Z">
              <w:r w:rsidRPr="00F76678">
                <w:rPr>
                  <w:rFonts w:cs="Arial"/>
                  <w:b/>
                  <w:szCs w:val="20"/>
                </w:rPr>
                <w:t>Notes</w:t>
              </w:r>
            </w:ins>
          </w:p>
        </w:tc>
        <w:tc>
          <w:tcPr>
            <w:tcW w:w="7666" w:type="dxa"/>
            <w:tcBorders>
              <w:left w:val="single" w:sz="4" w:space="0" w:color="auto"/>
              <w:bottom w:val="single" w:sz="4" w:space="0" w:color="auto"/>
              <w:right w:val="single" w:sz="4" w:space="0" w:color="auto"/>
            </w:tcBorders>
            <w:shd w:val="clear" w:color="auto" w:fill="auto"/>
          </w:tcPr>
          <w:p w14:paraId="39EA3FF4" w14:textId="77777777" w:rsidR="00A264DC" w:rsidRPr="00F76678" w:rsidRDefault="00A264DC" w:rsidP="00A264DC">
            <w:pPr>
              <w:rPr>
                <w:ins w:id="360" w:author="Raganaboina, Suma (S.)" w:date="2019-12-06T15:04:00Z"/>
                <w:rFonts w:cs="Arial"/>
                <w:szCs w:val="20"/>
              </w:rPr>
            </w:pPr>
          </w:p>
        </w:tc>
      </w:tr>
    </w:tbl>
    <w:p w14:paraId="3A576F36" w14:textId="77777777" w:rsidR="001753AF" w:rsidRDefault="001753AF">
      <w:pPr>
        <w:pStyle w:val="ListParagraph"/>
        <w:ind w:left="420"/>
        <w:rPr>
          <w:ins w:id="361" w:author="Suma Raganaboina" w:date="2019-12-13T10:51:00Z"/>
          <w:sz w:val="24"/>
        </w:rPr>
        <w:pPrChange w:id="362" w:author="Suma Raganaboina" w:date="2019-12-13T10:51:00Z">
          <w:pPr>
            <w:pStyle w:val="ListParagraph"/>
            <w:numPr>
              <w:numId w:val="14"/>
            </w:numPr>
            <w:ind w:left="420" w:hanging="360"/>
          </w:pPr>
        </w:pPrChange>
      </w:pPr>
    </w:p>
    <w:p w14:paraId="475249ED" w14:textId="77777777" w:rsidR="001753AF" w:rsidRDefault="001753AF">
      <w:pPr>
        <w:pStyle w:val="ListParagraph"/>
        <w:ind w:left="420"/>
        <w:rPr>
          <w:ins w:id="363" w:author="Suma Raganaboina" w:date="2019-12-13T10:51:00Z"/>
          <w:sz w:val="24"/>
        </w:rPr>
        <w:pPrChange w:id="364" w:author="Suma Raganaboina" w:date="2019-12-13T10:51:00Z">
          <w:pPr>
            <w:pStyle w:val="ListParagraph"/>
            <w:numPr>
              <w:numId w:val="14"/>
            </w:numPr>
            <w:ind w:left="420" w:hanging="360"/>
          </w:pPr>
        </w:pPrChange>
      </w:pPr>
    </w:p>
    <w:p w14:paraId="3AEAE4BC" w14:textId="77777777" w:rsidR="00687139" w:rsidRPr="0041716D" w:rsidRDefault="00687139" w:rsidP="00687139">
      <w:pPr>
        <w:pStyle w:val="ListParagraph"/>
        <w:numPr>
          <w:ilvl w:val="0"/>
          <w:numId w:val="14"/>
        </w:numPr>
        <w:rPr>
          <w:ins w:id="365" w:author="Suma Raganaboina" w:date="2019-12-13T10:47:00Z"/>
          <w:sz w:val="24"/>
        </w:rPr>
      </w:pPr>
      <w:ins w:id="366" w:author="Suma Raganaboina" w:date="2019-12-13T10:47:00Z">
        <w:r w:rsidRPr="0041716D">
          <w:rPr>
            <w:sz w:val="24"/>
          </w:rPr>
          <w:t>Application requests for DNS Resolution happy path:</w:t>
        </w:r>
      </w:ins>
    </w:p>
    <w:p w14:paraId="6055DFC1" w14:textId="77777777" w:rsidR="00687139" w:rsidRDefault="00687139" w:rsidP="00687139">
      <w:pPr>
        <w:rPr>
          <w:ins w:id="367" w:author="Suma Raganaboina" w:date="2019-12-13T10:47:00Z"/>
        </w:rPr>
      </w:pPr>
    </w:p>
    <w:p w14:paraId="5975D8B0" w14:textId="77777777" w:rsidR="00687139" w:rsidRPr="0041716D" w:rsidRDefault="00687139" w:rsidP="00687139">
      <w:pPr>
        <w:rPr>
          <w:ins w:id="368" w:author="Suma Raganaboina" w:date="2019-12-13T10:47:00Z"/>
          <w:b/>
        </w:rPr>
      </w:pPr>
      <w:ins w:id="369" w:author="Suma Raganaboina" w:date="2019-12-13T10:47:00Z">
        <w:r>
          <w:object w:dxaOrig="15271" w:dyaOrig="7621" w14:anchorId="26CCA405">
            <v:shape id="_x0000_i1028" type="#_x0000_t75" style="width:555.2pt;height:276.8pt" o:ole="">
              <v:imagedata r:id="rId19" o:title=""/>
            </v:shape>
            <o:OLEObject Type="Embed" ProgID="Visio.Drawing.15" ShapeID="_x0000_i1028" DrawAspect="Content" ObjectID="_1643053574" r:id="rId20"/>
          </w:object>
        </w:r>
      </w:ins>
    </w:p>
    <w:p w14:paraId="1906AF28" w14:textId="77777777" w:rsidR="00687139" w:rsidRPr="0041716D" w:rsidRDefault="00687139" w:rsidP="00687139">
      <w:pPr>
        <w:pStyle w:val="ListParagraph"/>
        <w:numPr>
          <w:ilvl w:val="0"/>
          <w:numId w:val="14"/>
        </w:numPr>
        <w:rPr>
          <w:ins w:id="370" w:author="Suma Raganaboina" w:date="2019-12-13T10:47:00Z"/>
          <w:sz w:val="24"/>
        </w:rPr>
      </w:pPr>
      <w:ins w:id="371" w:author="Suma Raganaboina" w:date="2019-12-13T10:47:00Z">
        <w:r w:rsidRPr="0041716D">
          <w:rPr>
            <w:sz w:val="24"/>
          </w:rPr>
          <w:t>Application request for DNS Resolution and the URL is not present /updated in Whitelist:</w:t>
        </w:r>
      </w:ins>
    </w:p>
    <w:p w14:paraId="307A557E" w14:textId="77777777" w:rsidR="00687139" w:rsidRDefault="00687139" w:rsidP="00687139">
      <w:pPr>
        <w:rPr>
          <w:ins w:id="372" w:author="Suma Raganaboina" w:date="2019-12-13T10:47:00Z"/>
          <w:sz w:val="24"/>
        </w:rPr>
      </w:pPr>
    </w:p>
    <w:p w14:paraId="602E92F2" w14:textId="77777777" w:rsidR="00687139" w:rsidRDefault="00687139" w:rsidP="00687139">
      <w:pPr>
        <w:pStyle w:val="ListParagraph"/>
        <w:ind w:left="420"/>
        <w:rPr>
          <w:ins w:id="373" w:author="Suma Raganaboina" w:date="2019-12-13T10:47:00Z"/>
        </w:rPr>
      </w:pPr>
    </w:p>
    <w:p w14:paraId="75C83563" w14:textId="77777777" w:rsidR="00687139" w:rsidRDefault="00687139" w:rsidP="00687139">
      <w:pPr>
        <w:pStyle w:val="ListParagraph"/>
        <w:ind w:left="420"/>
        <w:rPr>
          <w:ins w:id="374" w:author="Suma Raganaboina" w:date="2019-12-13T10:47:00Z"/>
        </w:rPr>
      </w:pPr>
    </w:p>
    <w:p w14:paraId="1CB51140" w14:textId="77777777" w:rsidR="00687139" w:rsidRDefault="00687139" w:rsidP="00687139">
      <w:pPr>
        <w:pStyle w:val="ListParagraph"/>
        <w:ind w:left="420"/>
        <w:rPr>
          <w:ins w:id="375" w:author="Suma Raganaboina" w:date="2019-12-13T10:47:00Z"/>
        </w:rPr>
      </w:pPr>
      <w:ins w:id="376" w:author="Suma Raganaboina" w:date="2019-12-13T10:47:00Z">
        <w:r>
          <w:object w:dxaOrig="15271" w:dyaOrig="12481" w14:anchorId="13BD18FA">
            <v:shape id="_x0000_i1029" type="#_x0000_t75" style="width:525.2pt;height:350pt" o:ole="">
              <v:imagedata r:id="rId21" o:title=""/>
            </v:shape>
            <o:OLEObject Type="Embed" ProgID="Visio.Drawing.15" ShapeID="_x0000_i1029" DrawAspect="Content" ObjectID="_1643053575" r:id="rId22"/>
          </w:object>
        </w:r>
      </w:ins>
    </w:p>
    <w:p w14:paraId="69638882" w14:textId="77777777" w:rsidR="00687139" w:rsidRDefault="00687139" w:rsidP="00687139">
      <w:pPr>
        <w:pStyle w:val="Heading3"/>
        <w:numPr>
          <w:ilvl w:val="0"/>
          <w:numId w:val="0"/>
        </w:numPr>
        <w:rPr>
          <w:ins w:id="377" w:author="Suma Raganaboina" w:date="2019-12-13T10:47:00Z"/>
        </w:rPr>
      </w:pPr>
    </w:p>
    <w:p w14:paraId="2A78CF46" w14:textId="77777777" w:rsidR="00687139" w:rsidRPr="0041716D" w:rsidRDefault="00687139" w:rsidP="00687139">
      <w:pPr>
        <w:pStyle w:val="ListParagraph"/>
        <w:numPr>
          <w:ilvl w:val="0"/>
          <w:numId w:val="14"/>
        </w:numPr>
        <w:rPr>
          <w:ins w:id="378" w:author="Suma Raganaboina" w:date="2019-12-13T10:47:00Z"/>
          <w:sz w:val="24"/>
        </w:rPr>
      </w:pPr>
      <w:ins w:id="379" w:author="Suma Raganaboina" w:date="2019-12-13T10:47:00Z">
        <w:r w:rsidRPr="0041716D">
          <w:rPr>
            <w:sz w:val="24"/>
          </w:rPr>
          <w:t>Application request for DNS Resolution and it is not having a defined set of whitelist URLs:</w:t>
        </w:r>
      </w:ins>
    </w:p>
    <w:p w14:paraId="77B4876B" w14:textId="77777777" w:rsidR="00687139" w:rsidRDefault="00687139" w:rsidP="00687139">
      <w:pPr>
        <w:pStyle w:val="ListParagraph"/>
        <w:ind w:left="420"/>
        <w:rPr>
          <w:ins w:id="380" w:author="Suma Raganaboina" w:date="2019-12-13T10:47:00Z"/>
          <w:b/>
          <w:sz w:val="28"/>
          <w:szCs w:val="28"/>
        </w:rPr>
      </w:pPr>
    </w:p>
    <w:p w14:paraId="63BC0FA7" w14:textId="77777777" w:rsidR="00A264DC" w:rsidRPr="00EA1835" w:rsidRDefault="00687139">
      <w:pPr>
        <w:rPr>
          <w:ins w:id="381" w:author="Raganaboina, Suma (S.)" w:date="2019-12-06T15:03:00Z"/>
        </w:rPr>
        <w:pPrChange w:id="382" w:author="Raganaboina, Suma (S.)" w:date="2019-12-06T15:04:00Z">
          <w:pPr>
            <w:pStyle w:val="Heading4"/>
          </w:pPr>
        </w:pPrChange>
      </w:pPr>
      <w:ins w:id="383" w:author="Suma Raganaboina" w:date="2019-12-13T10:47:00Z">
        <w:r>
          <w:object w:dxaOrig="18330" w:dyaOrig="7620" w14:anchorId="5873FB65">
            <v:shape id="_x0000_i1030" type="#_x0000_t75" style="width:532.4pt;height:310.4pt" o:ole="">
              <v:imagedata r:id="rId23" o:title=""/>
            </v:shape>
            <o:OLEObject Type="Embed" ProgID="Visio.Drawing.15" ShapeID="_x0000_i1030" DrawAspect="Content" ObjectID="_1643053576" r:id="rId24"/>
          </w:object>
        </w:r>
      </w:ins>
    </w:p>
    <w:p w14:paraId="40B15634" w14:textId="77777777" w:rsidR="00970B36" w:rsidRDefault="00970B36" w:rsidP="00970B36">
      <w:pPr>
        <w:pStyle w:val="Heading4"/>
        <w:rPr>
          <w:ins w:id="384" w:author="Raganaboina, Suma (S.)" w:date="2019-12-06T15:13:00Z"/>
        </w:rPr>
      </w:pPr>
      <w:ins w:id="385" w:author="Raganaboina, Suma (S.)" w:date="2019-12-06T15:13:00Z">
        <w:r>
          <w:t>IPPT-UC-REQ-XXXXX/A-</w:t>
        </w:r>
        <w:del w:id="386" w:author="Suma Raganaboina" w:date="2019-12-13T10:27:00Z">
          <w:r w:rsidDel="00654D7F">
            <w:delText>Application requesting for DNS Resolution</w:delText>
          </w:r>
        </w:del>
      </w:ins>
      <w:ins w:id="387" w:author="Suma Raganaboina" w:date="2019-12-13T10:27:00Z">
        <w:r w:rsidR="00654D7F">
          <w:t>Up</w:t>
        </w:r>
      </w:ins>
      <w:ins w:id="388" w:author="Suma Raganaboina" w:date="2019-12-13T10:28:00Z">
        <w:r w:rsidR="00654D7F">
          <w:t>dating URL’s</w:t>
        </w:r>
        <w:r w:rsidR="00E56208">
          <w:t xml:space="preserve"> </w:t>
        </w:r>
      </w:ins>
    </w:p>
    <w:p w14:paraId="6E44EF3D" w14:textId="77777777" w:rsidR="00970B36" w:rsidRPr="00E15A4B" w:rsidRDefault="00970B36" w:rsidP="00970B36">
      <w:pPr>
        <w:rPr>
          <w:ins w:id="389" w:author="Raganaboina, Suma (S.)" w:date="2019-12-06T15:13:00Z"/>
        </w:rPr>
      </w:pPr>
    </w:p>
    <w:tbl>
      <w:tblPr>
        <w:tblStyle w:val="TableGrid"/>
        <w:tblW w:w="0" w:type="auto"/>
        <w:jc w:val="center"/>
        <w:tblLook w:val="04A0" w:firstRow="1" w:lastRow="0" w:firstColumn="1" w:lastColumn="0" w:noHBand="0" w:noVBand="1"/>
      </w:tblPr>
      <w:tblGrid>
        <w:gridCol w:w="1910"/>
        <w:gridCol w:w="7666"/>
      </w:tblGrid>
      <w:tr w:rsidR="00970B36" w:rsidRPr="003B0CED" w14:paraId="1993F2FD" w14:textId="77777777" w:rsidTr="00E8389C">
        <w:trPr>
          <w:jc w:val="center"/>
          <w:ins w:id="390" w:author="Raganaboina, Suma (S.)" w:date="2019-12-06T15:13:00Z"/>
        </w:trPr>
        <w:tc>
          <w:tcPr>
            <w:tcW w:w="1910" w:type="dxa"/>
            <w:shd w:val="clear" w:color="auto" w:fill="BFBFBF" w:themeFill="background1" w:themeFillShade="BF"/>
          </w:tcPr>
          <w:p w14:paraId="659AFC02" w14:textId="77777777" w:rsidR="00970B36" w:rsidRPr="00F76678" w:rsidRDefault="00970B36" w:rsidP="00E8389C">
            <w:pPr>
              <w:rPr>
                <w:ins w:id="391" w:author="Raganaboina, Suma (S.)" w:date="2019-12-06T15:13:00Z"/>
                <w:rFonts w:cs="Arial"/>
                <w:b/>
                <w:szCs w:val="20"/>
              </w:rPr>
            </w:pPr>
            <w:ins w:id="392" w:author="Raganaboina, Suma (S.)" w:date="2019-12-06T15:13:00Z">
              <w:r w:rsidRPr="00F76678">
                <w:rPr>
                  <w:rFonts w:cs="Arial"/>
                  <w:b/>
                  <w:szCs w:val="20"/>
                </w:rPr>
                <w:t>Actors</w:t>
              </w:r>
            </w:ins>
          </w:p>
        </w:tc>
        <w:tc>
          <w:tcPr>
            <w:tcW w:w="7666" w:type="dxa"/>
          </w:tcPr>
          <w:p w14:paraId="05C2B485" w14:textId="77777777" w:rsidR="00970B36" w:rsidRPr="00970B36" w:rsidRDefault="00970B36" w:rsidP="00E8389C">
            <w:pPr>
              <w:rPr>
                <w:ins w:id="393" w:author="Raganaboina, Suma (S.)" w:date="2019-12-06T15:13:00Z"/>
                <w:rFonts w:cs="Arial"/>
                <w:szCs w:val="20"/>
              </w:rPr>
            </w:pPr>
            <w:ins w:id="394" w:author="Raganaboina, Suma (S.)" w:date="2019-12-06T15:13:00Z">
              <w:r w:rsidRPr="00970B36">
                <w:rPr>
                  <w:rFonts w:cs="Arial"/>
                  <w:szCs w:val="20"/>
                </w:rPr>
                <w:t xml:space="preserve"> </w:t>
              </w:r>
              <w:r w:rsidRPr="00970B36">
                <w:rPr>
                  <w:rFonts w:eastAsia="Calibri" w:cs="Arial"/>
                  <w:szCs w:val="20"/>
                  <w:rPrChange w:id="395" w:author="Raganaboina, Suma (S.)" w:date="2019-12-06T15:15:00Z">
                    <w:rPr>
                      <w:rFonts w:eastAsia="Calibri" w:cs="Arial"/>
                      <w:sz w:val="24"/>
                    </w:rPr>
                  </w:rPrChange>
                </w:rPr>
                <w:t xml:space="preserve">Application, DNS Resolver- zone file, </w:t>
              </w:r>
            </w:ins>
            <w:ins w:id="396" w:author="Raganaboina, Suma (S.)" w:date="2019-12-06T15:14:00Z">
              <w:r w:rsidRPr="00970B36">
                <w:rPr>
                  <w:rFonts w:eastAsia="Calibri" w:cs="Arial"/>
                  <w:szCs w:val="20"/>
                  <w:rPrChange w:id="397" w:author="Raganaboina, Suma (S.)" w:date="2019-12-06T15:15:00Z">
                    <w:rPr>
                      <w:rFonts w:eastAsia="Calibri" w:cs="Arial"/>
                      <w:sz w:val="24"/>
                    </w:rPr>
                  </w:rPrChange>
                </w:rPr>
                <w:t>OTA</w:t>
              </w:r>
            </w:ins>
            <w:ins w:id="398" w:author="Raganaboina, Suma (S.)" w:date="2019-12-06T15:15:00Z">
              <w:r w:rsidRPr="00970B36">
                <w:rPr>
                  <w:rFonts w:eastAsia="Calibri" w:cs="Arial"/>
                  <w:szCs w:val="20"/>
                  <w:rPrChange w:id="399" w:author="Raganaboina, Suma (S.)" w:date="2019-12-06T15:15:00Z">
                    <w:rPr>
                      <w:rFonts w:eastAsia="Calibri" w:cs="Arial"/>
                      <w:sz w:val="24"/>
                    </w:rPr>
                  </w:rPrChange>
                </w:rPr>
                <w:t xml:space="preserve"> Update</w:t>
              </w:r>
            </w:ins>
            <w:ins w:id="400" w:author="Suma Raganaboina" w:date="2019-12-13T10:47:00Z">
              <w:r w:rsidR="00687139">
                <w:rPr>
                  <w:rFonts w:eastAsia="Calibri" w:cs="Arial"/>
                  <w:szCs w:val="20"/>
                </w:rPr>
                <w:t>/ECU Configurations</w:t>
              </w:r>
            </w:ins>
          </w:p>
        </w:tc>
      </w:tr>
      <w:tr w:rsidR="00970B36" w:rsidRPr="003B0CED" w14:paraId="09164DAD" w14:textId="77777777" w:rsidTr="00E8389C">
        <w:trPr>
          <w:trHeight w:val="424"/>
          <w:jc w:val="center"/>
          <w:ins w:id="401" w:author="Raganaboina, Suma (S.)" w:date="2019-12-06T15:13:00Z"/>
        </w:trPr>
        <w:tc>
          <w:tcPr>
            <w:tcW w:w="1910" w:type="dxa"/>
            <w:tcBorders>
              <w:bottom w:val="single" w:sz="4" w:space="0" w:color="auto"/>
            </w:tcBorders>
            <w:shd w:val="clear" w:color="auto" w:fill="BFBFBF" w:themeFill="background1" w:themeFillShade="BF"/>
          </w:tcPr>
          <w:p w14:paraId="5BDD8EE1" w14:textId="77777777" w:rsidR="00970B36" w:rsidRPr="00F76678" w:rsidRDefault="00970B36" w:rsidP="00E8389C">
            <w:pPr>
              <w:rPr>
                <w:ins w:id="402" w:author="Raganaboina, Suma (S.)" w:date="2019-12-06T15:13:00Z"/>
                <w:rFonts w:cs="Arial"/>
                <w:b/>
                <w:szCs w:val="20"/>
              </w:rPr>
            </w:pPr>
            <w:ins w:id="403" w:author="Raganaboina, Suma (S.)" w:date="2019-12-06T15:13:00Z">
              <w:r w:rsidRPr="00F76678">
                <w:rPr>
                  <w:rFonts w:cs="Arial"/>
                  <w:b/>
                  <w:szCs w:val="20"/>
                </w:rPr>
                <w:t>Pre-conditions</w:t>
              </w:r>
            </w:ins>
          </w:p>
        </w:tc>
        <w:tc>
          <w:tcPr>
            <w:tcW w:w="7666" w:type="dxa"/>
            <w:tcBorders>
              <w:bottom w:val="single" w:sz="4" w:space="0" w:color="auto"/>
            </w:tcBorders>
          </w:tcPr>
          <w:p w14:paraId="5DBF25B4" w14:textId="77777777" w:rsidR="00970B36" w:rsidRPr="00970B36" w:rsidRDefault="00970B36" w:rsidP="00E8389C">
            <w:pPr>
              <w:rPr>
                <w:ins w:id="404" w:author="Raganaboina, Suma (S.)" w:date="2019-12-06T15:13:00Z"/>
                <w:rFonts w:cs="Arial"/>
                <w:szCs w:val="20"/>
              </w:rPr>
            </w:pPr>
            <w:ins w:id="405" w:author="Raganaboina, Suma (S.)" w:date="2019-12-06T15:14:00Z">
              <w:r w:rsidRPr="00970B36">
                <w:rPr>
                  <w:rFonts w:eastAsia="Calibri" w:cs="Arial"/>
                  <w:szCs w:val="20"/>
                  <w:rPrChange w:id="406" w:author="Raganaboina, Suma (S.)" w:date="2019-12-06T15:14:00Z">
                    <w:rPr>
                      <w:rFonts w:eastAsia="Calibri" w:cs="Arial"/>
                      <w:sz w:val="24"/>
                    </w:rPr>
                  </w:rPrChange>
                </w:rPr>
                <w:t xml:space="preserve">Applications destination URL </w:t>
              </w:r>
            </w:ins>
            <w:ins w:id="407" w:author="Raganaboina, Suma (S.)" w:date="2019-12-06T15:16:00Z">
              <w:r>
                <w:rPr>
                  <w:rFonts w:eastAsia="Calibri" w:cs="Arial"/>
                  <w:szCs w:val="20"/>
                </w:rPr>
                <w:t>shall</w:t>
              </w:r>
            </w:ins>
            <w:ins w:id="408" w:author="Raganaboina, Suma (S.)" w:date="2019-12-06T15:14:00Z">
              <w:r w:rsidRPr="00970B36">
                <w:rPr>
                  <w:rFonts w:eastAsia="Calibri" w:cs="Arial"/>
                  <w:szCs w:val="20"/>
                  <w:rPrChange w:id="409" w:author="Raganaboina, Suma (S.)" w:date="2019-12-06T15:14:00Z">
                    <w:rPr>
                      <w:rFonts w:eastAsia="Calibri" w:cs="Arial"/>
                      <w:sz w:val="24"/>
                    </w:rPr>
                  </w:rPrChange>
                </w:rPr>
                <w:t xml:space="preserve"> be </w:t>
              </w:r>
              <w:r w:rsidRPr="00970B36">
                <w:rPr>
                  <w:rFonts w:eastAsia="Calibri" w:cs="Arial"/>
                  <w:szCs w:val="20"/>
                </w:rPr>
                <w:t>changed,</w:t>
              </w:r>
              <w:r w:rsidRPr="00970B36">
                <w:rPr>
                  <w:rFonts w:eastAsia="Calibri" w:cs="Arial"/>
                  <w:szCs w:val="20"/>
                  <w:rPrChange w:id="410" w:author="Raganaboina, Suma (S.)" w:date="2019-12-06T15:14:00Z">
                    <w:rPr>
                      <w:rFonts w:eastAsia="Calibri" w:cs="Arial"/>
                      <w:sz w:val="24"/>
                    </w:rPr>
                  </w:rPrChange>
                </w:rPr>
                <w:t xml:space="preserve"> or a new URL gets added</w:t>
              </w:r>
            </w:ins>
          </w:p>
        </w:tc>
      </w:tr>
      <w:tr w:rsidR="00970B36" w:rsidRPr="003B0CED" w14:paraId="1E8361D7" w14:textId="77777777" w:rsidTr="00E8389C">
        <w:trPr>
          <w:jc w:val="center"/>
          <w:ins w:id="411" w:author="Raganaboina, Suma (S.)" w:date="2019-12-06T15:13:00Z"/>
        </w:trPr>
        <w:tc>
          <w:tcPr>
            <w:tcW w:w="1910" w:type="dxa"/>
            <w:tcBorders>
              <w:left w:val="single" w:sz="4" w:space="0" w:color="auto"/>
              <w:bottom w:val="single" w:sz="4" w:space="0" w:color="auto"/>
            </w:tcBorders>
            <w:shd w:val="clear" w:color="auto" w:fill="BFBFBF" w:themeFill="background1" w:themeFillShade="BF"/>
          </w:tcPr>
          <w:p w14:paraId="37AE8CD0" w14:textId="77777777" w:rsidR="00970B36" w:rsidRPr="00F76678" w:rsidRDefault="00970B36" w:rsidP="00E8389C">
            <w:pPr>
              <w:rPr>
                <w:ins w:id="412" w:author="Raganaboina, Suma (S.)" w:date="2019-12-06T15:13:00Z"/>
                <w:rFonts w:cs="Arial"/>
                <w:b/>
                <w:szCs w:val="20"/>
              </w:rPr>
            </w:pPr>
            <w:ins w:id="413" w:author="Raganaboina, Suma (S.)" w:date="2019-12-06T15:13:00Z">
              <w:r w:rsidRPr="00F76678">
                <w:rPr>
                  <w:rFonts w:cs="Arial"/>
                  <w:b/>
                  <w:szCs w:val="20"/>
                </w:rPr>
                <w:t>Scenario Description</w:t>
              </w:r>
            </w:ins>
          </w:p>
        </w:tc>
        <w:tc>
          <w:tcPr>
            <w:tcW w:w="7666" w:type="dxa"/>
            <w:tcBorders>
              <w:right w:val="single" w:sz="4" w:space="0" w:color="auto"/>
            </w:tcBorders>
            <w:shd w:val="clear" w:color="auto" w:fill="auto"/>
          </w:tcPr>
          <w:p w14:paraId="3E5CCC6C" w14:textId="77777777" w:rsidR="00970B36" w:rsidRDefault="00970B36" w:rsidP="00970B36">
            <w:pPr>
              <w:pStyle w:val="ListParagraph"/>
              <w:numPr>
                <w:ilvl w:val="0"/>
                <w:numId w:val="16"/>
              </w:numPr>
              <w:spacing w:after="160" w:line="256" w:lineRule="auto"/>
              <w:rPr>
                <w:ins w:id="414" w:author="Raganaboina, Suma (S.)" w:date="2019-12-06T15:15:00Z"/>
                <w:rFonts w:eastAsia="Calibri" w:cs="Arial"/>
                <w:szCs w:val="20"/>
              </w:rPr>
            </w:pPr>
            <w:ins w:id="415" w:author="Raganaboina, Suma (S.)" w:date="2019-12-06T15:14:00Z">
              <w:r w:rsidRPr="00970B36">
                <w:rPr>
                  <w:rFonts w:eastAsia="Calibri" w:cs="Arial"/>
                  <w:szCs w:val="20"/>
                  <w:rPrChange w:id="416" w:author="Raganaboina, Suma (S.)" w:date="2019-12-06T15:14:00Z">
                    <w:rPr/>
                  </w:rPrChange>
                </w:rPr>
                <w:t>Whenever the application wants to update the URL/ domain it wants to connect to or it wants to connect to a new domain, it shall be updated in DNS Resolver zone file where the whitelist is managed</w:t>
              </w:r>
            </w:ins>
          </w:p>
          <w:p w14:paraId="091B224E" w14:textId="211E51B8" w:rsidR="00970B36" w:rsidRPr="00970B36" w:rsidRDefault="00970B36">
            <w:pPr>
              <w:pStyle w:val="ListParagraph"/>
              <w:numPr>
                <w:ilvl w:val="0"/>
                <w:numId w:val="16"/>
              </w:numPr>
              <w:spacing w:after="160" w:line="256" w:lineRule="auto"/>
              <w:rPr>
                <w:ins w:id="417" w:author="Raganaboina, Suma (S.)" w:date="2019-12-06T15:14:00Z"/>
                <w:rFonts w:eastAsia="Calibri" w:cs="Arial"/>
                <w:szCs w:val="20"/>
                <w:rPrChange w:id="418" w:author="Raganaboina, Suma (S.)" w:date="2019-12-06T15:15:00Z">
                  <w:rPr>
                    <w:ins w:id="419" w:author="Raganaboina, Suma (S.)" w:date="2019-12-06T15:14:00Z"/>
                    <w:color w:val="FF0000"/>
                  </w:rPr>
                </w:rPrChange>
              </w:rPr>
              <w:pPrChange w:id="420" w:author="Raganaboina, Suma (S.)" w:date="2019-12-06T15:15:00Z">
                <w:pPr>
                  <w:spacing w:after="160" w:line="256" w:lineRule="auto"/>
                </w:pPr>
              </w:pPrChange>
            </w:pPr>
            <w:ins w:id="421" w:author="Raganaboina, Suma (S.)" w:date="2019-12-06T15:14:00Z">
              <w:r w:rsidRPr="00970B36">
                <w:rPr>
                  <w:rFonts w:eastAsia="Calibri" w:cs="Arial"/>
                  <w:szCs w:val="20"/>
                  <w:rPrChange w:id="422" w:author="Raganaboina, Suma (S.)" w:date="2019-12-06T15:15:00Z">
                    <w:rPr/>
                  </w:rPrChange>
                </w:rPr>
                <w:t xml:space="preserve">This update can be done as part of </w:t>
              </w:r>
            </w:ins>
            <w:ins w:id="423" w:author="Suma Raganaboina" w:date="2019-12-13T10:28:00Z">
              <w:del w:id="424" w:author="Raganaboina, Suma (S.)" w:date="2020-01-22T10:07:00Z">
                <w:r w:rsidR="00E56208" w:rsidDel="0031066B">
                  <w:rPr>
                    <w:rFonts w:eastAsia="Calibri" w:cs="Arial"/>
                    <w:szCs w:val="20"/>
                  </w:rPr>
                  <w:delText xml:space="preserve"> or via </w:delText>
                </w:r>
              </w:del>
              <w:r w:rsidR="00E56208">
                <w:rPr>
                  <w:rFonts w:eastAsia="Calibri" w:cs="Arial"/>
                  <w:szCs w:val="20"/>
                </w:rPr>
                <w:t>OTA updates</w:t>
              </w:r>
            </w:ins>
          </w:p>
          <w:p w14:paraId="70FFC05B" w14:textId="77777777" w:rsidR="00970B36" w:rsidRPr="00EA1835" w:rsidRDefault="00970B36">
            <w:pPr>
              <w:pStyle w:val="ListParagraph"/>
              <w:numPr>
                <w:ilvl w:val="0"/>
                <w:numId w:val="16"/>
              </w:numPr>
              <w:rPr>
                <w:ins w:id="425" w:author="Raganaboina, Suma (S.)" w:date="2019-12-06T15:13:00Z"/>
                <w:rFonts w:cs="Arial"/>
                <w:szCs w:val="20"/>
              </w:rPr>
              <w:pPrChange w:id="426" w:author="Raganaboina, Suma (S.)" w:date="2019-12-06T15:14:00Z">
                <w:pPr>
                  <w:pStyle w:val="ListParagraph"/>
                  <w:numPr>
                    <w:numId w:val="15"/>
                  </w:numPr>
                  <w:ind w:hanging="360"/>
                </w:pPr>
              </w:pPrChange>
            </w:pPr>
            <w:ins w:id="427" w:author="Raganaboina, Suma (S.)" w:date="2019-12-06T15:14:00Z">
              <w:r w:rsidRPr="00970B36">
                <w:rPr>
                  <w:rFonts w:eastAsia="Calibri" w:cs="Arial"/>
                  <w:color w:val="000000" w:themeColor="text1"/>
                  <w:szCs w:val="20"/>
                  <w:rPrChange w:id="428" w:author="Raganaboina, Suma (S.)" w:date="2019-12-06T15:14:00Z">
                    <w:rPr/>
                  </w:rPrChange>
                </w:rPr>
                <w:t>DNS resolver shall be restarted to apply updated policy zone file</w:t>
              </w:r>
            </w:ins>
          </w:p>
        </w:tc>
      </w:tr>
      <w:tr w:rsidR="00970B36" w:rsidRPr="003B0CED" w14:paraId="49D9900E" w14:textId="77777777" w:rsidTr="00E8389C">
        <w:trPr>
          <w:jc w:val="center"/>
          <w:ins w:id="429" w:author="Raganaboina, Suma (S.)" w:date="2019-12-06T15:13:00Z"/>
        </w:trPr>
        <w:tc>
          <w:tcPr>
            <w:tcW w:w="1910" w:type="dxa"/>
            <w:tcBorders>
              <w:top w:val="single" w:sz="4" w:space="0" w:color="auto"/>
              <w:left w:val="single" w:sz="4" w:space="0" w:color="auto"/>
              <w:bottom w:val="single" w:sz="4" w:space="0" w:color="auto"/>
            </w:tcBorders>
            <w:shd w:val="clear" w:color="auto" w:fill="BFBFBF" w:themeFill="background1" w:themeFillShade="BF"/>
          </w:tcPr>
          <w:p w14:paraId="314D3578" w14:textId="77777777" w:rsidR="00970B36" w:rsidRPr="00F76678" w:rsidRDefault="00970B36" w:rsidP="00E8389C">
            <w:pPr>
              <w:rPr>
                <w:ins w:id="430" w:author="Raganaboina, Suma (S.)" w:date="2019-12-06T15:13:00Z"/>
                <w:rFonts w:cs="Arial"/>
                <w:b/>
                <w:szCs w:val="20"/>
              </w:rPr>
            </w:pPr>
            <w:ins w:id="431" w:author="Raganaboina, Suma (S.)" w:date="2019-12-06T15:13:00Z">
              <w:r w:rsidRPr="00F76678">
                <w:rPr>
                  <w:rFonts w:cs="Arial"/>
                  <w:b/>
                  <w:szCs w:val="20"/>
                </w:rPr>
                <w:t>Post-conditions</w:t>
              </w:r>
            </w:ins>
          </w:p>
        </w:tc>
        <w:tc>
          <w:tcPr>
            <w:tcW w:w="7666" w:type="dxa"/>
            <w:tcBorders>
              <w:bottom w:val="single" w:sz="4" w:space="0" w:color="auto"/>
              <w:right w:val="single" w:sz="4" w:space="0" w:color="auto"/>
            </w:tcBorders>
            <w:shd w:val="clear" w:color="auto" w:fill="auto"/>
          </w:tcPr>
          <w:p w14:paraId="7A09178E" w14:textId="77777777" w:rsidR="00970B36" w:rsidRPr="005F72DE" w:rsidRDefault="00970B36" w:rsidP="00E8389C">
            <w:pPr>
              <w:rPr>
                <w:ins w:id="432" w:author="Raganaboina, Suma (S.)" w:date="2019-12-06T15:13:00Z"/>
                <w:rFonts w:cs="Arial"/>
                <w:szCs w:val="20"/>
              </w:rPr>
            </w:pPr>
            <w:ins w:id="433" w:author="Raganaboina, Suma (S.)" w:date="2019-12-06T15:17:00Z">
              <w:r>
                <w:rPr>
                  <w:rFonts w:eastAsia="Calibri" w:cs="Arial"/>
                  <w:color w:val="000000" w:themeColor="text1"/>
                  <w:szCs w:val="20"/>
                </w:rPr>
                <w:t xml:space="preserve">The policy zone file shall be updated with the </w:t>
              </w:r>
            </w:ins>
            <w:ins w:id="434" w:author="Raganaboina, Suma (S.)" w:date="2019-12-06T15:18:00Z">
              <w:r>
                <w:rPr>
                  <w:rFonts w:eastAsia="Calibri" w:cs="Arial"/>
                  <w:color w:val="000000" w:themeColor="text1"/>
                  <w:szCs w:val="20"/>
                </w:rPr>
                <w:t>New URL’s</w:t>
              </w:r>
            </w:ins>
          </w:p>
        </w:tc>
      </w:tr>
      <w:tr w:rsidR="00970B36" w:rsidRPr="003B0CED" w14:paraId="28D950BF" w14:textId="77777777" w:rsidTr="00E8389C">
        <w:trPr>
          <w:jc w:val="center"/>
          <w:ins w:id="435" w:author="Raganaboina, Suma (S.)" w:date="2019-12-06T15:13:00Z"/>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3A785176" w14:textId="77777777" w:rsidR="00970B36" w:rsidRPr="00F76678" w:rsidRDefault="00970B36" w:rsidP="00E8389C">
            <w:pPr>
              <w:rPr>
                <w:ins w:id="436" w:author="Raganaboina, Suma (S.)" w:date="2019-12-06T15:13:00Z"/>
                <w:rFonts w:cs="Arial"/>
                <w:b/>
                <w:szCs w:val="20"/>
              </w:rPr>
            </w:pPr>
            <w:ins w:id="437" w:author="Raganaboina, Suma (S.)" w:date="2019-12-06T15:13:00Z">
              <w:r w:rsidRPr="00F76678">
                <w:rPr>
                  <w:rFonts w:cs="Arial"/>
                  <w:b/>
                  <w:szCs w:val="20"/>
                </w:rPr>
                <w:t>Interfaces</w:t>
              </w:r>
            </w:ins>
          </w:p>
        </w:tc>
        <w:tc>
          <w:tcPr>
            <w:tcW w:w="7666" w:type="dxa"/>
            <w:tcBorders>
              <w:left w:val="single" w:sz="4" w:space="0" w:color="auto"/>
              <w:bottom w:val="single" w:sz="4" w:space="0" w:color="auto"/>
              <w:right w:val="single" w:sz="4" w:space="0" w:color="auto"/>
            </w:tcBorders>
            <w:shd w:val="clear" w:color="auto" w:fill="auto"/>
          </w:tcPr>
          <w:p w14:paraId="34D9F6AE" w14:textId="77777777" w:rsidR="00970B36" w:rsidRPr="00F76678" w:rsidRDefault="00970B36" w:rsidP="00E8389C">
            <w:pPr>
              <w:rPr>
                <w:ins w:id="438" w:author="Raganaboina, Suma (S.)" w:date="2019-12-06T15:13:00Z"/>
                <w:rFonts w:cs="Arial"/>
                <w:szCs w:val="20"/>
              </w:rPr>
            </w:pPr>
          </w:p>
        </w:tc>
      </w:tr>
      <w:tr w:rsidR="00970B36" w:rsidRPr="003B0CED" w14:paraId="576CAA43" w14:textId="77777777" w:rsidTr="00E8389C">
        <w:trPr>
          <w:jc w:val="center"/>
          <w:ins w:id="439" w:author="Raganaboina, Suma (S.)" w:date="2019-12-06T15:13:00Z"/>
        </w:trPr>
        <w:tc>
          <w:tcPr>
            <w:tcW w:w="1910" w:type="dxa"/>
            <w:tcBorders>
              <w:left w:val="single" w:sz="4" w:space="0" w:color="auto"/>
              <w:bottom w:val="single" w:sz="4" w:space="0" w:color="auto"/>
              <w:right w:val="single" w:sz="4" w:space="0" w:color="auto"/>
            </w:tcBorders>
            <w:shd w:val="clear" w:color="auto" w:fill="BFBFBF" w:themeFill="background1" w:themeFillShade="BF"/>
          </w:tcPr>
          <w:p w14:paraId="33FB7991" w14:textId="77777777" w:rsidR="00970B36" w:rsidRPr="00F76678" w:rsidRDefault="00970B36" w:rsidP="00E8389C">
            <w:pPr>
              <w:rPr>
                <w:ins w:id="440" w:author="Raganaboina, Suma (S.)" w:date="2019-12-06T15:13:00Z"/>
                <w:rFonts w:cs="Arial"/>
                <w:b/>
                <w:szCs w:val="20"/>
              </w:rPr>
            </w:pPr>
            <w:ins w:id="441" w:author="Raganaboina, Suma (S.)" w:date="2019-12-06T15:13:00Z">
              <w:r w:rsidRPr="00F76678">
                <w:rPr>
                  <w:rFonts w:cs="Arial"/>
                  <w:b/>
                  <w:szCs w:val="20"/>
                </w:rPr>
                <w:t>Notes</w:t>
              </w:r>
            </w:ins>
          </w:p>
        </w:tc>
        <w:tc>
          <w:tcPr>
            <w:tcW w:w="7666" w:type="dxa"/>
            <w:tcBorders>
              <w:left w:val="single" w:sz="4" w:space="0" w:color="auto"/>
              <w:bottom w:val="single" w:sz="4" w:space="0" w:color="auto"/>
              <w:right w:val="single" w:sz="4" w:space="0" w:color="auto"/>
            </w:tcBorders>
            <w:shd w:val="clear" w:color="auto" w:fill="auto"/>
          </w:tcPr>
          <w:p w14:paraId="517382C5" w14:textId="77777777" w:rsidR="00970B36" w:rsidRPr="00F76678" w:rsidRDefault="00970B36" w:rsidP="00E8389C">
            <w:pPr>
              <w:rPr>
                <w:ins w:id="442" w:author="Raganaboina, Suma (S.)" w:date="2019-12-06T15:13:00Z"/>
                <w:rFonts w:cs="Arial"/>
                <w:szCs w:val="20"/>
              </w:rPr>
            </w:pPr>
          </w:p>
        </w:tc>
      </w:tr>
    </w:tbl>
    <w:p w14:paraId="7ECCBF5A" w14:textId="77777777" w:rsidR="00A264DC" w:rsidRDefault="00A264DC">
      <w:pPr>
        <w:rPr>
          <w:ins w:id="443" w:author="Raganaboina, Suma (S.)" w:date="2019-12-06T15:18:00Z"/>
        </w:rPr>
      </w:pPr>
    </w:p>
    <w:p w14:paraId="0FD5D8EF" w14:textId="77777777" w:rsidR="00003A52" w:rsidRDefault="00003A52">
      <w:pPr>
        <w:rPr>
          <w:ins w:id="444" w:author="Raganaboina, Suma (S.)" w:date="2019-12-06T15:18:00Z"/>
        </w:rPr>
      </w:pPr>
    </w:p>
    <w:p w14:paraId="19EFF868" w14:textId="77777777" w:rsidR="00003A52" w:rsidRPr="00EA1835" w:rsidRDefault="00E8389C">
      <w:pPr>
        <w:pPrChange w:id="445" w:author="Raganaboina, Suma (S.)" w:date="2019-12-06T14:59:00Z">
          <w:pPr>
            <w:pStyle w:val="Heading3"/>
          </w:pPr>
        </w:pPrChange>
      </w:pPr>
      <w:ins w:id="446" w:author="Suma Raganaboina" w:date="2019-12-13T10:48:00Z">
        <w:r>
          <w:object w:dxaOrig="10396" w:dyaOrig="5626" w14:anchorId="748043F4">
            <v:shape id="_x0000_i1031" type="#_x0000_t75" style="width:520pt;height:281.2pt" o:ole="">
              <v:imagedata r:id="rId25" o:title=""/>
            </v:shape>
            <o:OLEObject Type="Embed" ProgID="Visio.Drawing.15" ShapeID="_x0000_i1031" DrawAspect="Content" ObjectID="_1643053577" r:id="rId26"/>
          </w:object>
        </w:r>
      </w:ins>
    </w:p>
    <w:p w14:paraId="26196E5F" w14:textId="77777777" w:rsidR="00616F72" w:rsidRDefault="006E5B73" w:rsidP="00875A24">
      <w:pPr>
        <w:pStyle w:val="Heading3"/>
      </w:pPr>
      <w:bookmarkStart w:id="447" w:name="_Toc523824708"/>
      <w:r>
        <w:t>White Box View</w:t>
      </w:r>
      <w:bookmarkEnd w:id="447"/>
    </w:p>
    <w:p w14:paraId="38ABFC04" w14:textId="77777777" w:rsidR="00616F72" w:rsidRDefault="00875A24" w:rsidP="00875A24">
      <w:pPr>
        <w:pStyle w:val="Heading2"/>
      </w:pPr>
      <w:r>
        <w:br w:type="page"/>
      </w:r>
      <w:bookmarkStart w:id="448" w:name="_Toc523824709"/>
      <w:r w:rsidR="006E5B73" w:rsidRPr="00B9479B">
        <w:lastRenderedPageBreak/>
        <w:t>IPPT-FUN-REQ-304267/A-IPPT Performance</w:t>
      </w:r>
      <w:bookmarkEnd w:id="448"/>
    </w:p>
    <w:p w14:paraId="38F00690" w14:textId="77777777" w:rsidR="00616F72" w:rsidRDefault="006E5B73" w:rsidP="00875A24">
      <w:pPr>
        <w:pStyle w:val="Heading3"/>
      </w:pPr>
      <w:bookmarkStart w:id="449" w:name="_Toc523824710"/>
      <w:r>
        <w:t>Requirements</w:t>
      </w:r>
      <w:bookmarkEnd w:id="449"/>
    </w:p>
    <w:p w14:paraId="6B38855F" w14:textId="77777777" w:rsidR="00875A24" w:rsidRPr="00875A24" w:rsidRDefault="00875A24" w:rsidP="00875A24">
      <w:pPr>
        <w:pStyle w:val="Heading4"/>
        <w:rPr>
          <w:b w:val="0"/>
          <w:u w:val="single"/>
        </w:rPr>
      </w:pPr>
      <w:r w:rsidRPr="00875A24">
        <w:rPr>
          <w:b w:val="0"/>
          <w:u w:val="single"/>
        </w:rPr>
        <w:t>IPPT-REQ-304255/A-IPPT application request processing</w:t>
      </w:r>
    </w:p>
    <w:p w14:paraId="72617D27" w14:textId="77777777" w:rsidR="00616F72" w:rsidRDefault="006E5B73" w:rsidP="00616F72">
      <w:r>
        <w:t xml:space="preserve">The IPPTClient and IPPTServer shall not add any latency with respect to token generation. </w:t>
      </w:r>
    </w:p>
    <w:p w14:paraId="210B33E3" w14:textId="77777777" w:rsidR="00616F72" w:rsidRDefault="00616F72" w:rsidP="00616F72"/>
    <w:p w14:paraId="45D2428A" w14:textId="77777777" w:rsidR="00616F72" w:rsidRDefault="006E5B73" w:rsidP="00616F72">
      <w:r>
        <w:t>The round trip time from receipt of a request from application to composing an FTCP message and sending to IPPTOffBoardClient shall happen within IPPT_REQUEST_PROCESSING_TIME which is 1 millisecond</w:t>
      </w:r>
    </w:p>
    <w:p w14:paraId="2E4F6F04" w14:textId="77777777" w:rsidR="00875A24" w:rsidRPr="00875A24" w:rsidRDefault="00875A24" w:rsidP="00875A24">
      <w:pPr>
        <w:pStyle w:val="Heading4"/>
        <w:rPr>
          <w:b w:val="0"/>
          <w:u w:val="single"/>
        </w:rPr>
      </w:pPr>
      <w:r w:rsidRPr="00875A24">
        <w:rPr>
          <w:b w:val="0"/>
          <w:u w:val="single"/>
        </w:rPr>
        <w:t>IPPT-REQ-304256/A-IPPT application response processing</w:t>
      </w:r>
    </w:p>
    <w:p w14:paraId="3862BFD9" w14:textId="77777777" w:rsidR="00616F72" w:rsidRDefault="006E5B73" w:rsidP="00616F72">
      <w:r>
        <w:t xml:space="preserve">The IPPTClient and IPPTServer shall not add any latency with respect to token response. </w:t>
      </w:r>
    </w:p>
    <w:p w14:paraId="3F66C80A" w14:textId="77777777" w:rsidR="00616F72" w:rsidRDefault="006E5B73" w:rsidP="00616F72">
      <w:r>
        <w:t>The round trip time from receipt of a token FTCP message from IPPTOffBoardClient to composing and sending the token information to requesting application in vehicle shall happen within IPPT_RESPONSE_PROCESSING_TIME which is 1 millisecond</w:t>
      </w:r>
    </w:p>
    <w:p w14:paraId="65150A29" w14:textId="77777777" w:rsidR="00616F72" w:rsidRDefault="006E5B73" w:rsidP="00875A24">
      <w:pPr>
        <w:pStyle w:val="Heading3"/>
      </w:pPr>
      <w:bookmarkStart w:id="450" w:name="_Toc523824711"/>
      <w:r>
        <w:t>Use Cases</w:t>
      </w:r>
      <w:bookmarkEnd w:id="450"/>
    </w:p>
    <w:p w14:paraId="7333C1A0" w14:textId="77777777" w:rsidR="00616F72" w:rsidRDefault="006E5B73" w:rsidP="00875A24">
      <w:pPr>
        <w:pStyle w:val="Heading3"/>
      </w:pPr>
      <w:bookmarkStart w:id="451" w:name="_Toc523824712"/>
      <w:r>
        <w:t>White Box View</w:t>
      </w:r>
      <w:bookmarkEnd w:id="451"/>
    </w:p>
    <w:p w14:paraId="23980532" w14:textId="77777777" w:rsidR="00616F72" w:rsidRDefault="00875A24" w:rsidP="00875A24">
      <w:pPr>
        <w:pStyle w:val="Heading2"/>
      </w:pPr>
      <w:r>
        <w:br w:type="page"/>
      </w:r>
      <w:bookmarkStart w:id="452" w:name="_Toc523824713"/>
      <w:r w:rsidR="006E5B73" w:rsidRPr="00B9479B">
        <w:lastRenderedPageBreak/>
        <w:t>IPPT-FUN-REQ-304268/A-IPPT Configuration</w:t>
      </w:r>
      <w:bookmarkEnd w:id="452"/>
    </w:p>
    <w:p w14:paraId="1A0C2290" w14:textId="77777777" w:rsidR="00616F72" w:rsidRDefault="006E5B73" w:rsidP="00875A24">
      <w:pPr>
        <w:pStyle w:val="Heading3"/>
      </w:pPr>
      <w:bookmarkStart w:id="453" w:name="_Toc523824714"/>
      <w:r>
        <w:t>Requirements</w:t>
      </w:r>
      <w:bookmarkEnd w:id="453"/>
    </w:p>
    <w:p w14:paraId="5E96A828" w14:textId="77777777" w:rsidR="00875A24" w:rsidRPr="00875A24" w:rsidRDefault="00875A24" w:rsidP="00875A24">
      <w:pPr>
        <w:pStyle w:val="Heading4"/>
        <w:rPr>
          <w:b w:val="0"/>
          <w:u w:val="single"/>
        </w:rPr>
      </w:pPr>
      <w:r w:rsidRPr="00875A24">
        <w:rPr>
          <w:b w:val="0"/>
          <w:u w:val="single"/>
        </w:rPr>
        <w:t>IPPT-REQ-304257/A-Configuration parameters</w:t>
      </w:r>
    </w:p>
    <w:p w14:paraId="54BDE910" w14:textId="77777777" w:rsidR="00616F72" w:rsidRPr="004442F1" w:rsidRDefault="00616F72" w:rsidP="00616F72"/>
    <w:tbl>
      <w:tblPr>
        <w:tblStyle w:val="TableGrid"/>
        <w:tblW w:w="9743" w:type="dxa"/>
        <w:jc w:val="center"/>
        <w:tblLayout w:type="fixed"/>
        <w:tblLook w:val="01E0" w:firstRow="1" w:lastRow="1" w:firstColumn="1" w:lastColumn="1" w:noHBand="0" w:noVBand="0"/>
      </w:tblPr>
      <w:tblGrid>
        <w:gridCol w:w="2273"/>
        <w:gridCol w:w="2042"/>
        <w:gridCol w:w="1800"/>
        <w:gridCol w:w="1080"/>
        <w:gridCol w:w="1350"/>
        <w:gridCol w:w="1198"/>
      </w:tblGrid>
      <w:tr w:rsidR="00616F72" w14:paraId="4F5B4147" w14:textId="77777777" w:rsidTr="00616F72">
        <w:trPr>
          <w:trHeight w:val="397"/>
          <w:tblHeader/>
          <w:jc w:val="center"/>
        </w:trPr>
        <w:tc>
          <w:tcPr>
            <w:tcW w:w="2273"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14A2DF2F" w14:textId="77777777" w:rsidR="00616F72" w:rsidRPr="004A57C5" w:rsidRDefault="006E5B73" w:rsidP="00616F72">
            <w:pPr>
              <w:rPr>
                <w:b/>
                <w:lang w:val="en-GB"/>
              </w:rPr>
            </w:pPr>
            <w:r w:rsidRPr="004A57C5">
              <w:rPr>
                <w:b/>
                <w:lang w:val="en-GB"/>
              </w:rPr>
              <w:t>Parameter</w:t>
            </w:r>
          </w:p>
        </w:tc>
        <w:tc>
          <w:tcPr>
            <w:tcW w:w="2042"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4758D5C8" w14:textId="77777777" w:rsidR="00616F72" w:rsidRPr="004A57C5" w:rsidRDefault="006E5B73" w:rsidP="00616F72">
            <w:pPr>
              <w:rPr>
                <w:b/>
                <w:lang w:val="en-GB"/>
              </w:rPr>
            </w:pPr>
            <w:r w:rsidRPr="004A57C5">
              <w:rPr>
                <w:b/>
                <w:lang w:val="en-GB"/>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360E2CFA" w14:textId="77777777" w:rsidR="00616F72" w:rsidRPr="004A57C5" w:rsidRDefault="006E5B73" w:rsidP="00616F72">
            <w:pPr>
              <w:rPr>
                <w:b/>
                <w:lang w:val="sv-SE"/>
              </w:rPr>
            </w:pPr>
            <w:r w:rsidRPr="004A57C5">
              <w:rPr>
                <w:b/>
                <w:lang w:val="sv-SE"/>
              </w:rPr>
              <w:t>Tuned Value FoE</w:t>
            </w:r>
          </w:p>
        </w:tc>
        <w:tc>
          <w:tcPr>
            <w:tcW w:w="1080"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58E04C0F" w14:textId="77777777" w:rsidR="00616F72" w:rsidRPr="004A57C5" w:rsidRDefault="006E5B73" w:rsidP="00616F72">
            <w:pPr>
              <w:rPr>
                <w:b/>
                <w:lang w:val="en-GB"/>
              </w:rPr>
            </w:pPr>
            <w:r w:rsidRPr="004A57C5">
              <w:rPr>
                <w:b/>
                <w:lang w:val="en-GB"/>
              </w:rPr>
              <w:t>Metric</w:t>
            </w:r>
          </w:p>
        </w:tc>
        <w:tc>
          <w:tcPr>
            <w:tcW w:w="1350"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2FD2C21A" w14:textId="77777777" w:rsidR="00616F72" w:rsidRPr="004A57C5" w:rsidRDefault="006E5B73" w:rsidP="00616F72">
            <w:pPr>
              <w:rPr>
                <w:b/>
                <w:lang w:val="en-GB"/>
              </w:rPr>
            </w:pPr>
            <w:r w:rsidRPr="004A57C5">
              <w:rPr>
                <w:b/>
                <w:lang w:val="en-GB"/>
              </w:rPr>
              <w:t>Resolution</w:t>
            </w:r>
          </w:p>
        </w:tc>
        <w:tc>
          <w:tcPr>
            <w:tcW w:w="1198" w:type="dxa"/>
            <w:tcBorders>
              <w:top w:val="single" w:sz="4" w:space="0" w:color="auto"/>
              <w:left w:val="single" w:sz="4" w:space="0" w:color="auto"/>
              <w:bottom w:val="single" w:sz="4" w:space="0" w:color="auto"/>
              <w:right w:val="single" w:sz="4" w:space="0" w:color="auto"/>
            </w:tcBorders>
            <w:shd w:val="clear" w:color="auto" w:fill="B3B3B3"/>
            <w:vAlign w:val="center"/>
            <w:hideMark/>
          </w:tcPr>
          <w:p w14:paraId="436D3371" w14:textId="77777777" w:rsidR="00616F72" w:rsidRPr="004A57C5" w:rsidRDefault="006E5B73" w:rsidP="00616F72">
            <w:pPr>
              <w:rPr>
                <w:b/>
                <w:lang w:val="en-GB"/>
              </w:rPr>
            </w:pPr>
            <w:r w:rsidRPr="004A57C5">
              <w:rPr>
                <w:b/>
                <w:lang w:val="en-GB"/>
              </w:rPr>
              <w:t>Tuning Range</w:t>
            </w:r>
          </w:p>
        </w:tc>
      </w:tr>
      <w:tr w:rsidR="00616F72" w14:paraId="60660DD7" w14:textId="77777777" w:rsidTr="00616F72">
        <w:trPr>
          <w:jc w:val="center"/>
        </w:trPr>
        <w:tc>
          <w:tcPr>
            <w:tcW w:w="2273" w:type="dxa"/>
            <w:tcBorders>
              <w:top w:val="single" w:sz="4" w:space="0" w:color="auto"/>
              <w:left w:val="single" w:sz="4" w:space="0" w:color="auto"/>
              <w:bottom w:val="single" w:sz="4" w:space="0" w:color="auto"/>
              <w:right w:val="single" w:sz="4" w:space="0" w:color="auto"/>
            </w:tcBorders>
            <w:vAlign w:val="center"/>
            <w:hideMark/>
          </w:tcPr>
          <w:p w14:paraId="7AE428B7" w14:textId="77777777" w:rsidR="00616F72" w:rsidRDefault="006E5B73" w:rsidP="00616F72">
            <w:pPr>
              <w:rPr>
                <w:rFonts w:cs="Arial"/>
                <w:lang w:val="en-GB"/>
              </w:rPr>
            </w:pPr>
            <w:r>
              <w:t xml:space="preserve">IPPT_LOGS_STORAGE_TIME </w:t>
            </w:r>
          </w:p>
        </w:tc>
        <w:tc>
          <w:tcPr>
            <w:tcW w:w="2042" w:type="dxa"/>
            <w:tcBorders>
              <w:top w:val="single" w:sz="4" w:space="0" w:color="auto"/>
              <w:left w:val="single" w:sz="4" w:space="0" w:color="auto"/>
              <w:bottom w:val="single" w:sz="4" w:space="0" w:color="auto"/>
              <w:right w:val="single" w:sz="4" w:space="0" w:color="auto"/>
            </w:tcBorders>
            <w:hideMark/>
          </w:tcPr>
          <w:p w14:paraId="1DFAF236" w14:textId="77777777" w:rsidR="00616F72" w:rsidRDefault="006E5B73" w:rsidP="00616F72">
            <w:pPr>
              <w:rPr>
                <w:rFonts w:cs="Arial"/>
                <w:lang w:val="en-GB"/>
              </w:rPr>
            </w:pPr>
            <w:r>
              <w:rPr>
                <w:rFonts w:cs="Arial"/>
                <w:lang w:val="en-GB"/>
              </w:rPr>
              <w:t>Time for which logs will be stored at any point on IPPTServer</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F2AD3AA" w14:textId="77777777" w:rsidR="00616F72" w:rsidRDefault="006E5B73" w:rsidP="00616F72">
            <w:pPr>
              <w:rPr>
                <w:rFonts w:cs="Arial"/>
                <w:lang w:val="en-GB"/>
              </w:rPr>
            </w:pPr>
            <w:r>
              <w:rPr>
                <w:rFonts w:cs="Arial"/>
                <w:lang w:val="en-GB"/>
              </w:rPr>
              <w:t>43200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906F6A0" w14:textId="77777777" w:rsidR="00616F72" w:rsidRDefault="006E5B73" w:rsidP="00616F72">
            <w:pPr>
              <w:rPr>
                <w:rFonts w:cs="Arial"/>
                <w:lang w:val="en-GB"/>
              </w:rPr>
            </w:pPr>
            <w:r>
              <w:rPr>
                <w:rFonts w:cs="Arial"/>
                <w:lang w:val="en-GB"/>
              </w:rPr>
              <w:t>Minutes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B30381C" w14:textId="77777777" w:rsidR="00616F72" w:rsidRDefault="006E5B73" w:rsidP="00616F72">
            <w:pPr>
              <w:rPr>
                <w:rFonts w:cs="Arial"/>
                <w:lang w:val="en-GB"/>
              </w:rPr>
            </w:pPr>
            <w:r>
              <w:rPr>
                <w:rFonts w:cs="Arial"/>
                <w:lang w:val="en-GB"/>
              </w:rPr>
              <w:t xml:space="preserve">  1</w:t>
            </w:r>
          </w:p>
        </w:tc>
        <w:tc>
          <w:tcPr>
            <w:tcW w:w="1198" w:type="dxa"/>
            <w:tcBorders>
              <w:top w:val="single" w:sz="4" w:space="0" w:color="auto"/>
              <w:left w:val="single" w:sz="4" w:space="0" w:color="auto"/>
              <w:bottom w:val="single" w:sz="4" w:space="0" w:color="auto"/>
              <w:right w:val="single" w:sz="4" w:space="0" w:color="auto"/>
            </w:tcBorders>
            <w:vAlign w:val="center"/>
          </w:tcPr>
          <w:p w14:paraId="13E557CD" w14:textId="77777777" w:rsidR="00616F72" w:rsidRDefault="006E5B73" w:rsidP="00616F72">
            <w:pPr>
              <w:rPr>
                <w:rFonts w:cs="Arial"/>
                <w:lang w:val="en-GB"/>
              </w:rPr>
            </w:pPr>
            <w:r>
              <w:rPr>
                <w:rFonts w:cs="Arial"/>
                <w:lang w:val="en-GB"/>
              </w:rPr>
              <w:t>0 - 65535</w:t>
            </w:r>
          </w:p>
        </w:tc>
      </w:tr>
    </w:tbl>
    <w:p w14:paraId="462DDE0D" w14:textId="77777777" w:rsidR="00616F72" w:rsidRDefault="00616F72" w:rsidP="00616F72"/>
    <w:p w14:paraId="68AC769B" w14:textId="77777777" w:rsidR="00616F72" w:rsidRDefault="006E5B73" w:rsidP="00875A24">
      <w:pPr>
        <w:pStyle w:val="Heading3"/>
      </w:pPr>
      <w:bookmarkStart w:id="454" w:name="_Toc523824715"/>
      <w:r>
        <w:t>Use Cases</w:t>
      </w:r>
      <w:bookmarkEnd w:id="454"/>
    </w:p>
    <w:p w14:paraId="3B4F0900" w14:textId="77777777" w:rsidR="00616F72" w:rsidRDefault="006E5B73" w:rsidP="00875A24">
      <w:pPr>
        <w:pStyle w:val="Heading3"/>
      </w:pPr>
      <w:bookmarkStart w:id="455" w:name="_Toc523824716"/>
      <w:r>
        <w:t>White Box View</w:t>
      </w:r>
      <w:bookmarkEnd w:id="455"/>
    </w:p>
    <w:p w14:paraId="62192608" w14:textId="77777777" w:rsidR="00616F72" w:rsidRDefault="006E5B73" w:rsidP="00875A24">
      <w:pPr>
        <w:pStyle w:val="Heading1"/>
      </w:pPr>
      <w:bookmarkStart w:id="456" w:name="_Toc523824717"/>
      <w:r>
        <w:lastRenderedPageBreak/>
        <w:t>Appendix: Reference Documents</w:t>
      </w:r>
      <w:bookmarkEnd w:id="456"/>
    </w:p>
    <w:p w14:paraId="79D4E35C" w14:textId="77777777" w:rsidR="00616F72" w:rsidRPr="00AE06BC" w:rsidRDefault="00616F72" w:rsidP="00616F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616F72" w14:paraId="3CF2A098"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7723342F" w14:textId="77777777" w:rsidR="00616F72" w:rsidRDefault="006E5B73">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1C95E158" w14:textId="77777777" w:rsidR="00616F72" w:rsidRDefault="006E5B73">
            <w:pPr>
              <w:spacing w:line="276" w:lineRule="auto"/>
              <w:rPr>
                <w:rFonts w:cs="Arial"/>
              </w:rPr>
            </w:pPr>
            <w:r>
              <w:rPr>
                <w:rFonts w:cs="Arial"/>
              </w:rPr>
              <w:t>Document Title</w:t>
            </w:r>
          </w:p>
        </w:tc>
      </w:tr>
      <w:tr w:rsidR="00616F72" w14:paraId="30D20E3C"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4307C6D4" w14:textId="77777777" w:rsidR="00616F72" w:rsidRDefault="006E5B73">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1C63842A" w14:textId="77777777" w:rsidR="00616F72" w:rsidRDefault="00616F72">
            <w:pPr>
              <w:spacing w:line="276" w:lineRule="auto"/>
              <w:rPr>
                <w:rFonts w:cs="Arial"/>
              </w:rPr>
            </w:pPr>
          </w:p>
        </w:tc>
      </w:tr>
      <w:tr w:rsidR="00616F72" w14:paraId="6B44D3AF"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0578D883" w14:textId="77777777" w:rsidR="00616F72" w:rsidRDefault="006E5B73">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0816BC5C" w14:textId="77777777" w:rsidR="00616F72" w:rsidRDefault="00616F72">
            <w:pPr>
              <w:spacing w:line="276" w:lineRule="auto"/>
              <w:rPr>
                <w:rFonts w:cs="Arial"/>
              </w:rPr>
            </w:pPr>
          </w:p>
        </w:tc>
      </w:tr>
      <w:tr w:rsidR="00616F72" w14:paraId="63FDB508"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4A79DE9A" w14:textId="77777777" w:rsidR="00616F72" w:rsidRDefault="006E5B73">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405DA7DE" w14:textId="77777777" w:rsidR="00616F72" w:rsidRDefault="00616F72">
            <w:pPr>
              <w:spacing w:line="276" w:lineRule="auto"/>
              <w:rPr>
                <w:rFonts w:cs="Arial"/>
              </w:rPr>
            </w:pPr>
          </w:p>
        </w:tc>
      </w:tr>
      <w:tr w:rsidR="00616F72" w14:paraId="79314BAF"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1716D564" w14:textId="77777777" w:rsidR="00616F72" w:rsidRDefault="006E5B73">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62051CDE" w14:textId="77777777" w:rsidR="00616F72" w:rsidRDefault="00616F72">
            <w:pPr>
              <w:spacing w:line="276" w:lineRule="auto"/>
              <w:rPr>
                <w:rFonts w:cs="Arial"/>
              </w:rPr>
            </w:pPr>
          </w:p>
        </w:tc>
      </w:tr>
      <w:tr w:rsidR="00616F72" w14:paraId="2C271B1B"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73316D03" w14:textId="77777777" w:rsidR="00616F72" w:rsidRDefault="006E5B73">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4A2FF06B" w14:textId="77777777" w:rsidR="00616F72" w:rsidRDefault="00616F72">
            <w:pPr>
              <w:spacing w:line="276" w:lineRule="auto"/>
              <w:rPr>
                <w:rFonts w:cs="Arial"/>
              </w:rPr>
            </w:pPr>
          </w:p>
        </w:tc>
      </w:tr>
      <w:tr w:rsidR="00616F72" w14:paraId="1EF3DFF1"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7347934D" w14:textId="77777777" w:rsidR="00616F72" w:rsidRDefault="006E5B73">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1BEAEF87" w14:textId="77777777" w:rsidR="00616F72" w:rsidRDefault="00616F72">
            <w:pPr>
              <w:spacing w:line="276" w:lineRule="auto"/>
              <w:rPr>
                <w:rFonts w:cs="Arial"/>
              </w:rPr>
            </w:pPr>
          </w:p>
        </w:tc>
      </w:tr>
      <w:tr w:rsidR="00616F72" w14:paraId="57C61D85"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0CE2E87C" w14:textId="77777777" w:rsidR="00616F72" w:rsidRDefault="006E5B73">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77FD9EE8" w14:textId="77777777" w:rsidR="00616F72" w:rsidRDefault="00616F72">
            <w:pPr>
              <w:spacing w:line="276" w:lineRule="auto"/>
              <w:rPr>
                <w:rFonts w:cs="Arial"/>
              </w:rPr>
            </w:pPr>
          </w:p>
        </w:tc>
      </w:tr>
      <w:tr w:rsidR="00616F72" w14:paraId="546B90B9"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66675F3D" w14:textId="77777777" w:rsidR="00616F72" w:rsidRDefault="006E5B73">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26BDA4E4" w14:textId="77777777" w:rsidR="00616F72" w:rsidRDefault="00616F72">
            <w:pPr>
              <w:spacing w:line="276" w:lineRule="auto"/>
              <w:rPr>
                <w:rFonts w:cs="Arial"/>
              </w:rPr>
            </w:pPr>
          </w:p>
        </w:tc>
      </w:tr>
      <w:tr w:rsidR="00616F72" w14:paraId="06E49973"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3D9BF780" w14:textId="77777777" w:rsidR="00616F72" w:rsidRDefault="006E5B73">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2372D1BA" w14:textId="77777777" w:rsidR="00616F72" w:rsidRDefault="00616F72">
            <w:pPr>
              <w:spacing w:line="276" w:lineRule="auto"/>
              <w:rPr>
                <w:rFonts w:cs="Arial"/>
              </w:rPr>
            </w:pPr>
          </w:p>
        </w:tc>
      </w:tr>
      <w:tr w:rsidR="00616F72" w14:paraId="749F5092"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0ADF9231" w14:textId="77777777" w:rsidR="00616F72" w:rsidRDefault="006E5B73">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3DF82B3B" w14:textId="77777777" w:rsidR="00616F72" w:rsidRDefault="00616F72">
            <w:pPr>
              <w:spacing w:line="276" w:lineRule="auto"/>
              <w:rPr>
                <w:rFonts w:cs="Arial"/>
              </w:rPr>
            </w:pPr>
          </w:p>
        </w:tc>
      </w:tr>
      <w:tr w:rsidR="00616F72" w14:paraId="12E97D86"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1EE2DE96" w14:textId="77777777" w:rsidR="00616F72" w:rsidRDefault="006E5B73">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0081E98D" w14:textId="77777777" w:rsidR="00616F72" w:rsidRDefault="00616F72">
            <w:pPr>
              <w:spacing w:line="276" w:lineRule="auto"/>
              <w:rPr>
                <w:rFonts w:cs="Arial"/>
              </w:rPr>
            </w:pPr>
          </w:p>
        </w:tc>
      </w:tr>
      <w:tr w:rsidR="00616F72" w14:paraId="7846AA95"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2281331B" w14:textId="77777777" w:rsidR="00616F72" w:rsidRDefault="006E5B73">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51926557" w14:textId="77777777" w:rsidR="00616F72" w:rsidRDefault="00616F72">
            <w:pPr>
              <w:spacing w:line="276" w:lineRule="auto"/>
              <w:rPr>
                <w:rFonts w:cs="Arial"/>
              </w:rPr>
            </w:pPr>
          </w:p>
        </w:tc>
      </w:tr>
      <w:tr w:rsidR="00616F72" w14:paraId="4B36FAB0"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4A0B14E8" w14:textId="77777777" w:rsidR="00616F72" w:rsidRDefault="006E5B73">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262DEF03" w14:textId="77777777" w:rsidR="00616F72" w:rsidRDefault="00616F72">
            <w:pPr>
              <w:spacing w:line="276" w:lineRule="auto"/>
              <w:rPr>
                <w:rFonts w:cs="Arial"/>
              </w:rPr>
            </w:pPr>
          </w:p>
        </w:tc>
      </w:tr>
      <w:tr w:rsidR="00616F72" w14:paraId="71351679"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173C1F69" w14:textId="77777777" w:rsidR="00616F72" w:rsidRDefault="006E5B73">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788DC114" w14:textId="77777777" w:rsidR="00616F72" w:rsidRDefault="00616F72">
            <w:pPr>
              <w:autoSpaceDE w:val="0"/>
              <w:autoSpaceDN w:val="0"/>
              <w:adjustRightInd w:val="0"/>
              <w:spacing w:line="276" w:lineRule="auto"/>
              <w:rPr>
                <w:rFonts w:cs="Arial"/>
                <w:bCs/>
              </w:rPr>
            </w:pPr>
          </w:p>
        </w:tc>
      </w:tr>
      <w:tr w:rsidR="00616F72" w14:paraId="07CCC37D"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1CAC03B0" w14:textId="77777777" w:rsidR="00616F72" w:rsidRDefault="006E5B73">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0E1647CA" w14:textId="77777777" w:rsidR="00616F72" w:rsidRDefault="00616F72">
            <w:pPr>
              <w:autoSpaceDE w:val="0"/>
              <w:autoSpaceDN w:val="0"/>
              <w:adjustRightInd w:val="0"/>
              <w:spacing w:line="276" w:lineRule="auto"/>
              <w:rPr>
                <w:rFonts w:cs="Arial"/>
                <w:bCs/>
              </w:rPr>
            </w:pPr>
          </w:p>
        </w:tc>
      </w:tr>
      <w:tr w:rsidR="00616F72" w14:paraId="24075DE3"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5574413D" w14:textId="77777777" w:rsidR="00616F72" w:rsidRDefault="006E5B73">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67F7AF27" w14:textId="77777777" w:rsidR="00616F72" w:rsidRDefault="00616F72">
            <w:pPr>
              <w:autoSpaceDE w:val="0"/>
              <w:autoSpaceDN w:val="0"/>
              <w:adjustRightInd w:val="0"/>
              <w:spacing w:line="276" w:lineRule="auto"/>
              <w:rPr>
                <w:rFonts w:cs="Arial"/>
                <w:bCs/>
              </w:rPr>
            </w:pPr>
          </w:p>
        </w:tc>
      </w:tr>
      <w:tr w:rsidR="00616F72" w14:paraId="77D927F4" w14:textId="77777777" w:rsidTr="00616F72">
        <w:trPr>
          <w:jc w:val="center"/>
        </w:trPr>
        <w:tc>
          <w:tcPr>
            <w:tcW w:w="1458" w:type="dxa"/>
            <w:tcBorders>
              <w:top w:val="single" w:sz="4" w:space="0" w:color="auto"/>
              <w:left w:val="single" w:sz="4" w:space="0" w:color="auto"/>
              <w:bottom w:val="single" w:sz="4" w:space="0" w:color="auto"/>
              <w:right w:val="single" w:sz="4" w:space="0" w:color="auto"/>
            </w:tcBorders>
            <w:hideMark/>
          </w:tcPr>
          <w:p w14:paraId="49A98476" w14:textId="77777777" w:rsidR="00616F72" w:rsidRDefault="006E5B73">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074B8926" w14:textId="77777777" w:rsidR="00616F72" w:rsidRDefault="00616F72">
            <w:pPr>
              <w:autoSpaceDE w:val="0"/>
              <w:autoSpaceDN w:val="0"/>
              <w:adjustRightInd w:val="0"/>
              <w:spacing w:line="276" w:lineRule="auto"/>
              <w:rPr>
                <w:rFonts w:cs="Arial"/>
                <w:bCs/>
              </w:rPr>
            </w:pPr>
          </w:p>
        </w:tc>
      </w:tr>
    </w:tbl>
    <w:p w14:paraId="60DEC1D6" w14:textId="77777777" w:rsidR="00616F72" w:rsidRDefault="00616F72" w:rsidP="00616F72"/>
    <w:p w14:paraId="5CBF14DE" w14:textId="77777777" w:rsidR="00616F72" w:rsidRDefault="00616F72" w:rsidP="00616F72"/>
    <w:p w14:paraId="29907898" w14:textId="77777777" w:rsidR="00616F72" w:rsidRPr="00AE06BC" w:rsidRDefault="00616F72" w:rsidP="00616F72"/>
    <w:sectPr w:rsidR="00616F72" w:rsidRPr="00AE06BC" w:rsidSect="00875A24">
      <w:headerReference w:type="default" r:id="rId27"/>
      <w:footerReference w:type="default" r:id="rId2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im, Yangho (Y.)" w:date="2020-01-21T08:25:00Z" w:initials="KY(">
    <w:p w14:paraId="3450B2F8" w14:textId="77777777" w:rsidR="000B3A0B" w:rsidRDefault="000B3A0B">
      <w:pPr>
        <w:pStyle w:val="CommentText"/>
      </w:pPr>
      <w:r>
        <w:rPr>
          <w:rStyle w:val="CommentReference"/>
        </w:rPr>
        <w:annotationRef/>
      </w:r>
      <w:r>
        <w:t>Delete</w:t>
      </w:r>
    </w:p>
  </w:comment>
  <w:comment w:id="50" w:author="Kim, Yangho (Y.)" w:date="2020-01-21T08:37:00Z" w:initials="KY(">
    <w:p w14:paraId="16EE9F2D" w14:textId="77777777" w:rsidR="000B3A0B" w:rsidRDefault="000B3A0B">
      <w:pPr>
        <w:pStyle w:val="CommentText"/>
      </w:pPr>
      <w:r>
        <w:rPr>
          <w:rStyle w:val="CommentReference"/>
        </w:rPr>
        <w:annotationRef/>
      </w:r>
      <w:r>
        <w:t>Redundant from 3.2.1.2</w:t>
      </w:r>
    </w:p>
  </w:comment>
  <w:comment w:id="52" w:author="Kim, Yangho (Y.)" w:date="2020-01-21T08:43:00Z" w:initials="KY(">
    <w:p w14:paraId="5B5D34F9" w14:textId="77777777" w:rsidR="000B3A0B" w:rsidRDefault="000B3A0B">
      <w:pPr>
        <w:pStyle w:val="CommentText"/>
      </w:pPr>
      <w:r>
        <w:rPr>
          <w:rStyle w:val="CommentReference"/>
        </w:rPr>
        <w:annotationRef/>
      </w:r>
      <w:r>
        <w:rPr>
          <w:rStyle w:val="CommentReference"/>
        </w:rPr>
        <w:t>Should be String array</w:t>
      </w:r>
    </w:p>
  </w:comment>
  <w:comment w:id="57" w:author="Kim, Yangho (Y.)" w:date="2020-01-21T08:40:00Z" w:initials="KY(">
    <w:p w14:paraId="21C61411" w14:textId="77777777" w:rsidR="000B3A0B" w:rsidRDefault="000B3A0B">
      <w:pPr>
        <w:pStyle w:val="CommentText"/>
      </w:pPr>
      <w:r>
        <w:rPr>
          <w:rStyle w:val="CommentReference"/>
        </w:rPr>
        <w:annotationRef/>
      </w:r>
      <w:r>
        <w:t>Should be String array</w:t>
      </w:r>
    </w:p>
  </w:comment>
  <w:comment w:id="68" w:author="Kim, Yangho (Y.)" w:date="2020-01-21T08:49:00Z" w:initials="KY(">
    <w:p w14:paraId="46FCA153" w14:textId="77777777" w:rsidR="000B3A0B" w:rsidRDefault="000B3A0B">
      <w:pPr>
        <w:pStyle w:val="CommentText"/>
      </w:pPr>
      <w:r>
        <w:rPr>
          <w:rStyle w:val="CommentReference"/>
        </w:rPr>
        <w:annotationRef/>
      </w:r>
      <w:r>
        <w:t>Should be IPPTOffBoardClient</w:t>
      </w:r>
    </w:p>
  </w:comment>
  <w:comment w:id="158" w:author="Kim, Yangho (Y.)" w:date="2020-01-21T08:52:00Z" w:initials="KY(">
    <w:p w14:paraId="64C5BC20" w14:textId="77777777" w:rsidR="000B3A0B" w:rsidRDefault="000B3A0B">
      <w:pPr>
        <w:pStyle w:val="CommentText"/>
      </w:pPr>
      <w:r>
        <w:rPr>
          <w:rStyle w:val="CommentReference"/>
        </w:rPr>
        <w:annotationRef/>
      </w:r>
    </w:p>
    <w:p w14:paraId="10CF02B3" w14:textId="77777777" w:rsidR="000B3A0B" w:rsidRDefault="000B3A0B">
      <w:pPr>
        <w:pStyle w:val="CommentText"/>
      </w:pPr>
      <w:r>
        <w:t>What is it?</w:t>
      </w:r>
    </w:p>
  </w:comment>
  <w:comment w:id="172" w:author="Kim, Yangho (Y.)" w:date="2020-01-21T08:53:00Z" w:initials="KY(">
    <w:p w14:paraId="70A75628" w14:textId="77777777" w:rsidR="000B3A0B" w:rsidRDefault="000B3A0B">
      <w:pPr>
        <w:pStyle w:val="CommentText"/>
      </w:pPr>
      <w:r>
        <w:rPr>
          <w:rStyle w:val="CommentReference"/>
        </w:rPr>
        <w:annotationRef/>
      </w:r>
      <w:r>
        <w:t>What is it?</w:t>
      </w:r>
    </w:p>
  </w:comment>
  <w:comment w:id="263" w:author="Lin, Shawn (X.)" w:date="2020-02-12T22:59:00Z" w:initials="LS(">
    <w:p w14:paraId="08FF18C3" w14:textId="7EF8F91F" w:rsidR="00145029" w:rsidRDefault="00145029">
      <w:pPr>
        <w:pStyle w:val="CommentText"/>
        <w:rPr>
          <w:lang w:eastAsia="zh-CN"/>
        </w:rPr>
      </w:pPr>
      <w:r>
        <w:rPr>
          <w:rStyle w:val="CommentReference"/>
        </w:rPr>
        <w:annotationRef/>
      </w:r>
      <w:r>
        <w:rPr>
          <w:rFonts w:ascii="Helvetica" w:hAnsi="Helvetica" w:cs="Segoe UI"/>
          <w:color w:val="000000"/>
          <w:sz w:val="21"/>
          <w:szCs w:val="21"/>
          <w:lang w:eastAsia="zh-CN"/>
        </w:rPr>
        <w:t>响应策略区</w:t>
      </w:r>
      <w:r>
        <w:rPr>
          <w:rFonts w:ascii="Helvetica" w:hAnsi="Helvetica" w:cs="Segoe UI"/>
          <w:color w:val="000000"/>
          <w:sz w:val="21"/>
          <w:szCs w:val="21"/>
          <w:lang w:eastAsia="zh-CN"/>
        </w:rPr>
        <w:t>(</w:t>
      </w:r>
      <w:r>
        <w:rPr>
          <w:rFonts w:ascii="Helvetica" w:hAnsi="Helvetica" w:cs="Segoe UI"/>
          <w:color w:val="000000"/>
          <w:sz w:val="21"/>
          <w:szCs w:val="21"/>
          <w:lang w:eastAsia="zh-CN"/>
        </w:rPr>
        <w:t>简称</w:t>
      </w:r>
      <w:r>
        <w:rPr>
          <w:rFonts w:ascii="Helvetica" w:hAnsi="Helvetica" w:cs="Segoe UI"/>
          <w:color w:val="000000"/>
          <w:sz w:val="21"/>
          <w:szCs w:val="21"/>
          <w:lang w:eastAsia="zh-CN"/>
        </w:rPr>
        <w:t>RPZ)</w:t>
      </w:r>
      <w:r>
        <w:rPr>
          <w:rFonts w:ascii="Helvetica" w:hAnsi="Helvetica" w:cs="Segoe UI"/>
          <w:color w:val="000000"/>
          <w:sz w:val="21"/>
          <w:szCs w:val="21"/>
          <w:lang w:eastAsia="zh-CN"/>
        </w:rPr>
        <w:t>提供了一套宝贵的机制，能够在恶意域名被从被动</w:t>
      </w:r>
      <w:r>
        <w:rPr>
          <w:rFonts w:ascii="Helvetica" w:hAnsi="Helvetica" w:cs="Segoe UI"/>
          <w:color w:val="000000"/>
          <w:sz w:val="21"/>
          <w:szCs w:val="21"/>
          <w:lang w:eastAsia="zh-CN"/>
        </w:rPr>
        <w:t>DNS</w:t>
      </w:r>
      <w:r>
        <w:rPr>
          <w:rFonts w:ascii="Helvetica" w:hAnsi="Helvetica" w:cs="Segoe UI"/>
          <w:color w:val="000000"/>
          <w:sz w:val="21"/>
          <w:szCs w:val="21"/>
          <w:lang w:eastAsia="zh-CN"/>
        </w:rPr>
        <w:t>数据中识别出来后关闭其传输回路。</w:t>
      </w:r>
      <w:r>
        <w:rPr>
          <w:rFonts w:ascii="Helvetica" w:hAnsi="Helvetica" w:cs="Segoe UI"/>
          <w:color w:val="000000"/>
          <w:sz w:val="21"/>
          <w:szCs w:val="21"/>
          <w:lang w:eastAsia="zh-CN"/>
        </w:rPr>
        <w:t>RPZ</w:t>
      </w:r>
      <w:r>
        <w:rPr>
          <w:rFonts w:ascii="Helvetica" w:hAnsi="Helvetica" w:cs="Segoe UI"/>
          <w:color w:val="000000"/>
          <w:sz w:val="21"/>
          <w:szCs w:val="21"/>
          <w:lang w:eastAsia="zh-CN"/>
        </w:rPr>
        <w:t>属于</w:t>
      </w:r>
      <w:r>
        <w:rPr>
          <w:rFonts w:ascii="Helvetica" w:hAnsi="Helvetica" w:cs="Segoe UI"/>
          <w:color w:val="000000"/>
          <w:sz w:val="21"/>
          <w:szCs w:val="21"/>
          <w:lang w:eastAsia="zh-CN"/>
        </w:rPr>
        <w:t>DNS</w:t>
      </w:r>
      <w:r>
        <w:rPr>
          <w:rFonts w:ascii="Helvetica" w:hAnsi="Helvetica" w:cs="Segoe UI"/>
          <w:color w:val="000000"/>
          <w:sz w:val="21"/>
          <w:szCs w:val="21"/>
          <w:lang w:eastAsia="zh-CN"/>
        </w:rPr>
        <w:t>区域，其内容会以规则的形式进行解释。这些规则通常包括，</w:t>
      </w:r>
      <w:r>
        <w:rPr>
          <w:rFonts w:ascii="Helvetica" w:hAnsi="Helvetica" w:cs="Segoe UI"/>
          <w:color w:val="000000"/>
          <w:sz w:val="21"/>
          <w:szCs w:val="21"/>
          <w:lang w:eastAsia="zh-CN"/>
        </w:rPr>
        <w:t>“</w:t>
      </w:r>
      <w:r>
        <w:rPr>
          <w:rFonts w:ascii="Helvetica" w:hAnsi="Helvetica" w:cs="Segoe UI"/>
          <w:color w:val="000000"/>
          <w:sz w:val="21"/>
          <w:szCs w:val="21"/>
          <w:lang w:eastAsia="zh-CN"/>
        </w:rPr>
        <w:t>如果任何人尝试查看该域名中的</w:t>
      </w:r>
      <w:r>
        <w:rPr>
          <w:rFonts w:ascii="Helvetica" w:hAnsi="Helvetica" w:cs="Segoe UI"/>
          <w:color w:val="000000"/>
          <w:sz w:val="21"/>
          <w:szCs w:val="21"/>
          <w:lang w:eastAsia="zh-CN"/>
        </w:rPr>
        <w:t>A</w:t>
      </w:r>
      <w:r>
        <w:rPr>
          <w:rFonts w:ascii="Helvetica" w:hAnsi="Helvetica" w:cs="Segoe UI"/>
          <w:color w:val="000000"/>
          <w:sz w:val="21"/>
          <w:szCs w:val="21"/>
          <w:lang w:eastAsia="zh-CN"/>
        </w:rPr>
        <w:t>记录，则返回错误提示并注明该域名并不存在。</w:t>
      </w:r>
      <w:r>
        <w:rPr>
          <w:rFonts w:ascii="Helvetica" w:hAnsi="Helvetica" w:cs="Segoe UI"/>
          <w:color w:val="000000"/>
          <w:sz w:val="21"/>
          <w:szCs w:val="21"/>
          <w:lang w:eastAsia="zh-CN"/>
        </w:rPr>
        <w:t>”</w:t>
      </w:r>
      <w:r>
        <w:rPr>
          <w:rFonts w:ascii="Helvetica" w:hAnsi="Helvetica" w:cs="Segoe UI"/>
          <w:color w:val="000000"/>
          <w:sz w:val="21"/>
          <w:szCs w:val="21"/>
          <w:lang w:eastAsia="zh-CN"/>
        </w:rPr>
        <w:t>由于</w:t>
      </w:r>
      <w:r>
        <w:rPr>
          <w:rFonts w:ascii="Helvetica" w:hAnsi="Helvetica" w:cs="Segoe UI"/>
          <w:color w:val="000000"/>
          <w:sz w:val="21"/>
          <w:szCs w:val="21"/>
          <w:lang w:eastAsia="zh-CN"/>
        </w:rPr>
        <w:t>RPZ</w:t>
      </w:r>
      <w:r>
        <w:rPr>
          <w:rFonts w:ascii="Helvetica" w:hAnsi="Helvetica" w:cs="Segoe UI"/>
          <w:color w:val="000000"/>
          <w:sz w:val="21"/>
          <w:szCs w:val="21"/>
          <w:lang w:eastAsia="zh-CN"/>
        </w:rPr>
        <w:t>属于简单区域，因此它们能够在互联网之上实现快速与高效传输，而其中所包含的策略则会得到立即执行。通过分析被动</w:t>
      </w:r>
      <w:r>
        <w:rPr>
          <w:rFonts w:ascii="Helvetica" w:hAnsi="Helvetica" w:cs="Segoe UI"/>
          <w:color w:val="000000"/>
          <w:sz w:val="21"/>
          <w:szCs w:val="21"/>
          <w:lang w:eastAsia="zh-CN"/>
        </w:rPr>
        <w:t>DNS</w:t>
      </w:r>
      <w:r>
        <w:rPr>
          <w:rFonts w:ascii="Helvetica" w:hAnsi="Helvetica" w:cs="Segoe UI"/>
          <w:color w:val="000000"/>
          <w:sz w:val="21"/>
          <w:szCs w:val="21"/>
          <w:lang w:eastAsia="zh-CN"/>
        </w:rPr>
        <w:t>数据进行恶意域名检测的企业能够利用这些规则来阻断已确定恶意域名的解析行为，并禁止其被分发到互联网上的订阅用户处。</w:t>
      </w:r>
      <w:bookmarkStart w:id="265" w:name="_GoBack"/>
      <w:bookmarkEnd w:id="26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50B2F8" w15:done="0"/>
  <w15:commentEx w15:paraId="16EE9F2D" w15:done="0"/>
  <w15:commentEx w15:paraId="5B5D34F9" w15:done="1"/>
  <w15:commentEx w15:paraId="21C61411" w15:done="1"/>
  <w15:commentEx w15:paraId="46FCA153" w15:done="1"/>
  <w15:commentEx w15:paraId="10CF02B3" w15:done="0"/>
  <w15:commentEx w15:paraId="70A75628" w15:done="0"/>
  <w15:commentEx w15:paraId="08FF1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50B2F8" w16cid:durableId="21D133F6"/>
  <w16cid:commentId w16cid:paraId="16EE9F2D" w16cid:durableId="21D136C7"/>
  <w16cid:commentId w16cid:paraId="5B5D34F9" w16cid:durableId="21D1383F"/>
  <w16cid:commentId w16cid:paraId="21C61411" w16cid:durableId="21D13774"/>
  <w16cid:commentId w16cid:paraId="46FCA153" w16cid:durableId="21D1399B"/>
  <w16cid:commentId w16cid:paraId="08FF18C3" w16cid:durableId="21EF01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80DE3" w14:textId="77777777" w:rsidR="00936B2E" w:rsidRDefault="00936B2E" w:rsidP="0085312A">
      <w:r>
        <w:separator/>
      </w:r>
    </w:p>
  </w:endnote>
  <w:endnote w:type="continuationSeparator" w:id="0">
    <w:p w14:paraId="31FACF40" w14:textId="77777777" w:rsidR="00936B2E" w:rsidRDefault="00936B2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0B3A0B" w:rsidRPr="00583AF9" w14:paraId="3F2C95FA"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71DF67E1" w14:textId="77777777" w:rsidR="000B3A0B" w:rsidRPr="00583AF9" w:rsidRDefault="000B3A0B" w:rsidP="00875A24">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t xml:space="preserve"> </w:t>
          </w:r>
          <w:r w:rsidRPr="00875A24">
            <w:rPr>
              <w:b/>
              <w:smallCaps/>
              <w:noProof/>
              <w:sz w:val="16"/>
            </w:rPr>
            <w:t>IP Pass Through Client SPSS v1.</w:t>
          </w:r>
          <w:r>
            <w:rPr>
              <w:b/>
              <w:smallCaps/>
              <w:noProof/>
              <w:sz w:val="16"/>
            </w:rPr>
            <w:t>1</w:t>
          </w:r>
          <w:r w:rsidRPr="00875A24">
            <w:rPr>
              <w:b/>
              <w:smallCaps/>
              <w:noProof/>
              <w:sz w:val="16"/>
            </w:rPr>
            <w:t xml:space="preserve"> </w:t>
          </w:r>
          <w:r>
            <w:rPr>
              <w:b/>
              <w:smallCaps/>
              <w:noProof/>
              <w:sz w:val="16"/>
            </w:rPr>
            <w:t>September 4</w:t>
          </w:r>
          <w:r w:rsidRPr="00875A24">
            <w:rPr>
              <w:b/>
              <w:smallCaps/>
              <w:noProof/>
              <w:sz w:val="16"/>
            </w:rPr>
            <w:t>, 2018</w:t>
          </w:r>
          <w:r>
            <w:rPr>
              <w:b/>
              <w:smallCaps/>
              <w:noProof/>
              <w:sz w:val="16"/>
            </w:rPr>
            <w:t>.docx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22A12A36" w14:textId="77777777" w:rsidR="000B3A0B" w:rsidRPr="00583AF9" w:rsidRDefault="000B3A0B"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BDD1CAE" w14:textId="77777777" w:rsidR="000B3A0B" w:rsidRPr="00583AF9" w:rsidRDefault="000B3A0B"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0CA2087F" w14:textId="77777777" w:rsidR="000B3A0B" w:rsidRPr="000D1DC3" w:rsidRDefault="000B3A0B"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16</w:t>
          </w:r>
          <w:r w:rsidRPr="00583AF9">
            <w:rPr>
              <w:szCs w:val="20"/>
            </w:rPr>
            <w:fldChar w:fldCharType="end"/>
          </w:r>
        </w:p>
      </w:tc>
    </w:tr>
  </w:tbl>
  <w:p w14:paraId="2C82673F" w14:textId="77777777" w:rsidR="000B3A0B" w:rsidRPr="00583AF9" w:rsidRDefault="000B3A0B"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26F0" w14:textId="77777777" w:rsidR="00936B2E" w:rsidRDefault="00936B2E" w:rsidP="0085312A">
      <w:r>
        <w:separator/>
      </w:r>
    </w:p>
  </w:footnote>
  <w:footnote w:type="continuationSeparator" w:id="0">
    <w:p w14:paraId="72BE9F08" w14:textId="77777777" w:rsidR="00936B2E" w:rsidRDefault="00936B2E"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B3A0B" w14:paraId="67F731B3"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0639352" w14:textId="77777777" w:rsidR="000B3A0B" w:rsidRDefault="000B3A0B" w:rsidP="00616F72">
          <w:pPr>
            <w:pStyle w:val="Date"/>
            <w:jc w:val="center"/>
            <w:rPr>
              <w:rFonts w:ascii="Arial" w:hAnsi="Arial" w:cs="Arial"/>
            </w:rPr>
          </w:pPr>
          <w:r>
            <w:rPr>
              <w:rFonts w:ascii="Arial" w:hAnsi="Arial" w:cs="Arial"/>
              <w:noProof/>
            </w:rPr>
            <w:drawing>
              <wp:inline distT="0" distB="0" distL="0" distR="0" wp14:anchorId="6D60EFB7" wp14:editId="3AD92861">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77178228" w14:textId="77777777" w:rsidR="000B3A0B" w:rsidRDefault="000B3A0B" w:rsidP="00616F72">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5BE942C6" w14:textId="77777777" w:rsidR="000B3A0B" w:rsidRDefault="000B3A0B" w:rsidP="00616F72">
          <w:pPr>
            <w:autoSpaceDN w:val="0"/>
            <w:jc w:val="right"/>
            <w:rPr>
              <w:rFonts w:cs="Arial"/>
              <w:b/>
              <w:sz w:val="16"/>
              <w:szCs w:val="16"/>
            </w:rPr>
          </w:pPr>
          <w:r>
            <w:rPr>
              <w:rFonts w:cs="Arial"/>
              <w:b/>
              <w:sz w:val="16"/>
              <w:szCs w:val="16"/>
            </w:rPr>
            <w:t>Subsystem Part Specific Specification</w:t>
          </w:r>
        </w:p>
        <w:p w14:paraId="1EB384B7" w14:textId="77777777" w:rsidR="000B3A0B" w:rsidRDefault="000B3A0B" w:rsidP="00616F72">
          <w:pPr>
            <w:autoSpaceDN w:val="0"/>
            <w:jc w:val="right"/>
            <w:rPr>
              <w:rFonts w:cs="Arial"/>
              <w:szCs w:val="20"/>
            </w:rPr>
          </w:pPr>
          <w:r>
            <w:rPr>
              <w:rFonts w:cs="Arial"/>
              <w:b/>
              <w:sz w:val="16"/>
              <w:szCs w:val="16"/>
            </w:rPr>
            <w:t>Engineering Specification</w:t>
          </w:r>
        </w:p>
      </w:tc>
    </w:tr>
  </w:tbl>
  <w:p w14:paraId="113A9C56" w14:textId="77777777" w:rsidR="000B3A0B" w:rsidRPr="000D1DC3" w:rsidRDefault="000B3A0B"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A3715C8"/>
    <w:multiLevelType w:val="hybridMultilevel"/>
    <w:tmpl w:val="990C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53274"/>
    <w:multiLevelType w:val="hybridMultilevel"/>
    <w:tmpl w:val="990C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36019"/>
    <w:multiLevelType w:val="hybridMultilevel"/>
    <w:tmpl w:val="E974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C6013"/>
    <w:multiLevelType w:val="hybridMultilevel"/>
    <w:tmpl w:val="376C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D6041"/>
    <w:multiLevelType w:val="hybridMultilevel"/>
    <w:tmpl w:val="1F72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045F5"/>
    <w:multiLevelType w:val="hybridMultilevel"/>
    <w:tmpl w:val="84FE8B90"/>
    <w:lvl w:ilvl="0" w:tplc="DE5E558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6100C81"/>
    <w:multiLevelType w:val="multilevel"/>
    <w:tmpl w:val="A120B2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36040"/>
    <w:multiLevelType w:val="hybridMultilevel"/>
    <w:tmpl w:val="1F72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8602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0246039"/>
    <w:multiLevelType w:val="hybridMultilevel"/>
    <w:tmpl w:val="1F72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617B5"/>
    <w:multiLevelType w:val="hybridMultilevel"/>
    <w:tmpl w:val="5208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860EF"/>
    <w:multiLevelType w:val="hybridMultilevel"/>
    <w:tmpl w:val="84FE8B90"/>
    <w:lvl w:ilvl="0" w:tplc="DE5E558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8"/>
  </w:num>
  <w:num w:numId="8">
    <w:abstractNumId w:val="7"/>
  </w:num>
  <w:num w:numId="9">
    <w:abstractNumId w:val="13"/>
  </w:num>
  <w:num w:numId="10">
    <w:abstractNumId w:val="14"/>
  </w:num>
  <w:num w:numId="11">
    <w:abstractNumId w:val="12"/>
  </w:num>
  <w:num w:numId="12">
    <w:abstractNumId w:val="9"/>
  </w:num>
  <w:num w:numId="13">
    <w:abstractNumId w:val="6"/>
  </w:num>
  <w:num w:numId="14">
    <w:abstractNumId w:val="16"/>
  </w:num>
  <w:num w:numId="15">
    <w:abstractNumId w:val="5"/>
  </w:num>
  <w:num w:numId="16">
    <w:abstractNumId w:val="15"/>
  </w:num>
  <w:num w:numId="17">
    <w:abstractNumId w:val="11"/>
  </w:num>
  <w:num w:numId="18">
    <w:abstractNumId w:val="1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ganaboina, Suma (S.)">
    <w15:presenceInfo w15:providerId="AD" w15:userId="S::SRAGANAB@ford.com::99361530-9488-4ce3-bf4b-5e9ea327507f"/>
  </w15:person>
  <w15:person w15:author="Kim, Yangho (Y.)">
    <w15:presenceInfo w15:providerId="AD" w15:userId="S::YKIM42@ford.com::bcbd9fc0-74fe-4760-be83-218accc9a5c2"/>
  </w15:person>
  <w15:person w15:author="Suma Raganaboina">
    <w15:presenceInfo w15:providerId="AD" w15:userId="S::SRAGANAB@ford.com::99361530-9488-4ce3-bf4b-5e9ea327507f"/>
  </w15:person>
  <w15:person w15:author="Lin, Shawn (X.)">
    <w15:presenceInfo w15:providerId="AD" w15:userId="S::XLIN17@ford.com::3fa15985-c60d-4df1-92a2-03544c8f8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bordersDoNotSurroundHeader/>
  <w:bordersDoNotSurroundFooter/>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3A52"/>
    <w:rsid w:val="0000741C"/>
    <w:rsid w:val="00012850"/>
    <w:rsid w:val="00025D0D"/>
    <w:rsid w:val="00051423"/>
    <w:rsid w:val="000558EE"/>
    <w:rsid w:val="00073FCC"/>
    <w:rsid w:val="00075586"/>
    <w:rsid w:val="00092756"/>
    <w:rsid w:val="000A2DD3"/>
    <w:rsid w:val="000A4DC6"/>
    <w:rsid w:val="000B3A0B"/>
    <w:rsid w:val="000B4424"/>
    <w:rsid w:val="000B5689"/>
    <w:rsid w:val="000B7DB2"/>
    <w:rsid w:val="000D1DC3"/>
    <w:rsid w:val="000F6E6C"/>
    <w:rsid w:val="00145029"/>
    <w:rsid w:val="00151537"/>
    <w:rsid w:val="00170E55"/>
    <w:rsid w:val="001753AF"/>
    <w:rsid w:val="00187ABF"/>
    <w:rsid w:val="00191908"/>
    <w:rsid w:val="00193F35"/>
    <w:rsid w:val="001C09E8"/>
    <w:rsid w:val="001C5DE9"/>
    <w:rsid w:val="001D2426"/>
    <w:rsid w:val="001D5128"/>
    <w:rsid w:val="001F31C1"/>
    <w:rsid w:val="00200BF0"/>
    <w:rsid w:val="002034BF"/>
    <w:rsid w:val="00207B70"/>
    <w:rsid w:val="00222D21"/>
    <w:rsid w:val="00224855"/>
    <w:rsid w:val="00231519"/>
    <w:rsid w:val="002566C9"/>
    <w:rsid w:val="002724B4"/>
    <w:rsid w:val="002A1081"/>
    <w:rsid w:val="002A6CE2"/>
    <w:rsid w:val="002B075A"/>
    <w:rsid w:val="002F5B92"/>
    <w:rsid w:val="0031066B"/>
    <w:rsid w:val="003158E1"/>
    <w:rsid w:val="00333D30"/>
    <w:rsid w:val="00334805"/>
    <w:rsid w:val="003608D2"/>
    <w:rsid w:val="00365F72"/>
    <w:rsid w:val="003874CD"/>
    <w:rsid w:val="003C0C76"/>
    <w:rsid w:val="003C5407"/>
    <w:rsid w:val="003D443B"/>
    <w:rsid w:val="003E74ED"/>
    <w:rsid w:val="003E76A0"/>
    <w:rsid w:val="0040647E"/>
    <w:rsid w:val="00424137"/>
    <w:rsid w:val="004272DF"/>
    <w:rsid w:val="00446E56"/>
    <w:rsid w:val="00450606"/>
    <w:rsid w:val="0045093A"/>
    <w:rsid w:val="00463E8B"/>
    <w:rsid w:val="00470ED4"/>
    <w:rsid w:val="00471CC7"/>
    <w:rsid w:val="0049073A"/>
    <w:rsid w:val="00491BBB"/>
    <w:rsid w:val="00492A53"/>
    <w:rsid w:val="004B0BB5"/>
    <w:rsid w:val="004B4BAD"/>
    <w:rsid w:val="004B6A27"/>
    <w:rsid w:val="004C4667"/>
    <w:rsid w:val="00502E45"/>
    <w:rsid w:val="005241ED"/>
    <w:rsid w:val="005274A4"/>
    <w:rsid w:val="00530C8E"/>
    <w:rsid w:val="0055272B"/>
    <w:rsid w:val="00554F13"/>
    <w:rsid w:val="00572782"/>
    <w:rsid w:val="0057297D"/>
    <w:rsid w:val="00574CEC"/>
    <w:rsid w:val="00580D99"/>
    <w:rsid w:val="00583438"/>
    <w:rsid w:val="00583AF9"/>
    <w:rsid w:val="005846C1"/>
    <w:rsid w:val="00586F13"/>
    <w:rsid w:val="005C5317"/>
    <w:rsid w:val="005F0FF4"/>
    <w:rsid w:val="005F3200"/>
    <w:rsid w:val="005F7CDD"/>
    <w:rsid w:val="00616F72"/>
    <w:rsid w:val="00625C03"/>
    <w:rsid w:val="0065002E"/>
    <w:rsid w:val="00654D7F"/>
    <w:rsid w:val="0065745C"/>
    <w:rsid w:val="00662509"/>
    <w:rsid w:val="00670310"/>
    <w:rsid w:val="00671D6F"/>
    <w:rsid w:val="00681EFD"/>
    <w:rsid w:val="0068374E"/>
    <w:rsid w:val="00684405"/>
    <w:rsid w:val="00687139"/>
    <w:rsid w:val="006B0670"/>
    <w:rsid w:val="006B4B0D"/>
    <w:rsid w:val="006E5B73"/>
    <w:rsid w:val="0071307B"/>
    <w:rsid w:val="00725E79"/>
    <w:rsid w:val="0072656E"/>
    <w:rsid w:val="00731D4C"/>
    <w:rsid w:val="00743702"/>
    <w:rsid w:val="007743BC"/>
    <w:rsid w:val="00782988"/>
    <w:rsid w:val="00782DC5"/>
    <w:rsid w:val="00795A3E"/>
    <w:rsid w:val="007A5FFA"/>
    <w:rsid w:val="007B33BD"/>
    <w:rsid w:val="007B6258"/>
    <w:rsid w:val="007B6EC7"/>
    <w:rsid w:val="007C2C46"/>
    <w:rsid w:val="007E1962"/>
    <w:rsid w:val="007E6833"/>
    <w:rsid w:val="008169DF"/>
    <w:rsid w:val="00835385"/>
    <w:rsid w:val="008443AB"/>
    <w:rsid w:val="008460A7"/>
    <w:rsid w:val="0085312A"/>
    <w:rsid w:val="00875A24"/>
    <w:rsid w:val="00881C55"/>
    <w:rsid w:val="0089619C"/>
    <w:rsid w:val="008A77F0"/>
    <w:rsid w:val="008B0F55"/>
    <w:rsid w:val="008C133C"/>
    <w:rsid w:val="008C3246"/>
    <w:rsid w:val="008C3FFE"/>
    <w:rsid w:val="008C5B86"/>
    <w:rsid w:val="008C66BC"/>
    <w:rsid w:val="008D1E1E"/>
    <w:rsid w:val="008F0055"/>
    <w:rsid w:val="00902826"/>
    <w:rsid w:val="00935347"/>
    <w:rsid w:val="00936B2E"/>
    <w:rsid w:val="009503AA"/>
    <w:rsid w:val="00970B36"/>
    <w:rsid w:val="009731C0"/>
    <w:rsid w:val="009765B1"/>
    <w:rsid w:val="00986933"/>
    <w:rsid w:val="00990BB4"/>
    <w:rsid w:val="009C63A8"/>
    <w:rsid w:val="009C71EB"/>
    <w:rsid w:val="009C78FC"/>
    <w:rsid w:val="009C7FD5"/>
    <w:rsid w:val="009D200D"/>
    <w:rsid w:val="009D4120"/>
    <w:rsid w:val="009E757D"/>
    <w:rsid w:val="009F1431"/>
    <w:rsid w:val="00A136AA"/>
    <w:rsid w:val="00A264DC"/>
    <w:rsid w:val="00A43BD7"/>
    <w:rsid w:val="00A43CEA"/>
    <w:rsid w:val="00A65480"/>
    <w:rsid w:val="00A73216"/>
    <w:rsid w:val="00A814BF"/>
    <w:rsid w:val="00A90860"/>
    <w:rsid w:val="00A927DD"/>
    <w:rsid w:val="00AA7830"/>
    <w:rsid w:val="00AB4863"/>
    <w:rsid w:val="00AD4E38"/>
    <w:rsid w:val="00AD76E8"/>
    <w:rsid w:val="00AE366A"/>
    <w:rsid w:val="00B045F3"/>
    <w:rsid w:val="00B1437A"/>
    <w:rsid w:val="00B35E30"/>
    <w:rsid w:val="00B36C60"/>
    <w:rsid w:val="00B45F51"/>
    <w:rsid w:val="00B4775A"/>
    <w:rsid w:val="00B5507C"/>
    <w:rsid w:val="00B567BD"/>
    <w:rsid w:val="00B57ABD"/>
    <w:rsid w:val="00B62830"/>
    <w:rsid w:val="00B62B18"/>
    <w:rsid w:val="00B64AE1"/>
    <w:rsid w:val="00B73A9F"/>
    <w:rsid w:val="00B85813"/>
    <w:rsid w:val="00B96E41"/>
    <w:rsid w:val="00BC0B7D"/>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66DB0"/>
    <w:rsid w:val="00D82BB9"/>
    <w:rsid w:val="00D8727D"/>
    <w:rsid w:val="00D920D7"/>
    <w:rsid w:val="00D93F85"/>
    <w:rsid w:val="00DB14CC"/>
    <w:rsid w:val="00DD1F70"/>
    <w:rsid w:val="00DD7A62"/>
    <w:rsid w:val="00E1021E"/>
    <w:rsid w:val="00E25E3E"/>
    <w:rsid w:val="00E33619"/>
    <w:rsid w:val="00E4479E"/>
    <w:rsid w:val="00E56208"/>
    <w:rsid w:val="00E76B39"/>
    <w:rsid w:val="00E77764"/>
    <w:rsid w:val="00E8091D"/>
    <w:rsid w:val="00E8389C"/>
    <w:rsid w:val="00E92C59"/>
    <w:rsid w:val="00E93D1E"/>
    <w:rsid w:val="00EA1835"/>
    <w:rsid w:val="00EB0FC2"/>
    <w:rsid w:val="00ED3878"/>
    <w:rsid w:val="00F06FAB"/>
    <w:rsid w:val="00F179CB"/>
    <w:rsid w:val="00F31C7C"/>
    <w:rsid w:val="00F36267"/>
    <w:rsid w:val="00F4026E"/>
    <w:rsid w:val="00F43C6E"/>
    <w:rsid w:val="00F4679C"/>
    <w:rsid w:val="00F51A77"/>
    <w:rsid w:val="00F54E82"/>
    <w:rsid w:val="00F653E9"/>
    <w:rsid w:val="00F7097B"/>
    <w:rsid w:val="00F72785"/>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21C47"/>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ListParagraph">
    <w:name w:val="List Paragraph"/>
    <w:basedOn w:val="Normal"/>
    <w:link w:val="ListParagraphChar"/>
    <w:uiPriority w:val="34"/>
    <w:qFormat/>
    <w:rsid w:val="00A264DC"/>
    <w:pPr>
      <w:ind w:left="720"/>
      <w:contextualSpacing/>
    </w:pPr>
  </w:style>
  <w:style w:type="character" w:customStyle="1" w:styleId="ListParagraphChar">
    <w:name w:val="List Paragraph Char"/>
    <w:basedOn w:val="DefaultParagraphFont"/>
    <w:link w:val="ListParagraph"/>
    <w:uiPriority w:val="34"/>
    <w:locked/>
    <w:rsid w:val="00970B36"/>
    <w:rPr>
      <w:rFonts w:ascii="Arial" w:eastAsia="SimSun" w:hAnsi="Arial" w:cs="Times New Roman"/>
      <w:sz w:val="20"/>
      <w:szCs w:val="24"/>
    </w:rPr>
  </w:style>
  <w:style w:type="paragraph" w:styleId="CommentSubject">
    <w:name w:val="annotation subject"/>
    <w:basedOn w:val="CommentText"/>
    <w:next w:val="CommentText"/>
    <w:link w:val="CommentSubjectChar"/>
    <w:uiPriority w:val="99"/>
    <w:semiHidden/>
    <w:unhideWhenUsed/>
    <w:rsid w:val="00EA1835"/>
    <w:rPr>
      <w:b/>
      <w:bCs/>
      <w:szCs w:val="20"/>
    </w:rPr>
  </w:style>
  <w:style w:type="character" w:customStyle="1" w:styleId="CommentSubjectChar">
    <w:name w:val="Comment Subject Char"/>
    <w:basedOn w:val="CommentTextChar"/>
    <w:link w:val="CommentSubject"/>
    <w:uiPriority w:val="99"/>
    <w:semiHidden/>
    <w:rsid w:val="00EA1835"/>
    <w:rPr>
      <w:rFonts w:ascii="Arial" w:eastAsia="SimSu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package" Target="embeddings/Microsoft_Visio_Drawing4.vsdx"/><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package" Target="embeddings/Microsoft_Visio_Drawing3.vsdx"/><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7100BE9-61B1-4CAB-90F4-0315FA5E017F}">
  <ds:schemaRefs>
    <ds:schemaRef ds:uri="http://schemas.microsoft.com/sharepoint/v3/contenttype/forms"/>
  </ds:schemaRefs>
</ds:datastoreItem>
</file>

<file path=customXml/itemProps2.xml><?xml version="1.0" encoding="utf-8"?>
<ds:datastoreItem xmlns:ds="http://schemas.openxmlformats.org/officeDocument/2006/customXml" ds:itemID="{F01D21F6-FD79-4778-BA9B-942FC33E5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16910464-780c-4f6d-8de9-d311a934c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629A4B-77AF-43CA-B490-7E969952B40D}">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Lin, Shawn (X.)</cp:lastModifiedBy>
  <cp:revision>2</cp:revision>
  <dcterms:created xsi:type="dcterms:W3CDTF">2020-02-12T15:00:00Z</dcterms:created>
  <dcterms:modified xsi:type="dcterms:W3CDTF">2020-02-12T15:00:00Z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