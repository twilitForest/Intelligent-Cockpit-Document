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F301B" w14:textId="77777777" w:rsidR="00A11300" w:rsidRDefault="00A11300" w:rsidP="00A11300"/>
    <w:p w14:paraId="4B953A00" w14:textId="77777777" w:rsidR="00A11300" w:rsidRDefault="00A11300" w:rsidP="00A11300"/>
    <w:p w14:paraId="36DEE2B3" w14:textId="77777777" w:rsidR="00A11300" w:rsidRDefault="00A11300" w:rsidP="00A11300">
      <w:r>
        <w:rPr>
          <w:noProof/>
          <w:lang w:eastAsia="en-US"/>
        </w:rPr>
        <mc:AlternateContent>
          <mc:Choice Requires="wps">
            <w:drawing>
              <wp:anchor distT="0" distB="0" distL="114300" distR="114300" simplePos="0" relativeHeight="251659264" behindDoc="1" locked="1" layoutInCell="1" allowOverlap="1" wp14:anchorId="288E8AE2" wp14:editId="7F72CE19">
                <wp:simplePos x="0" y="0"/>
                <wp:positionH relativeFrom="column">
                  <wp:posOffset>2654300</wp:posOffset>
                </wp:positionH>
                <wp:positionV relativeFrom="paragraph">
                  <wp:posOffset>-403860</wp:posOffset>
                </wp:positionV>
                <wp:extent cx="1555115" cy="777240"/>
                <wp:effectExtent l="0" t="0" r="635" b="0"/>
                <wp:wrapTight wrapText="bothSides">
                  <wp:wrapPolygon edited="0">
                    <wp:start x="0" y="0"/>
                    <wp:lineTo x="21600" y="0"/>
                    <wp:lineTo x="21600" y="21600"/>
                    <wp:lineTo x="0" y="21600"/>
                    <wp:lineTo x="0" y="0"/>
                  </wp:wrapPolygon>
                </wp:wrapTight>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53651" w14:textId="77777777" w:rsidR="00E30CBE" w:rsidRDefault="00E30CBE" w:rsidP="00A11300">
                            <w:pPr>
                              <w:jc w:val="center"/>
                            </w:pPr>
                            <w:bookmarkStart w:id="0" w:name="begin"/>
                            <w:r>
                              <w:rPr>
                                <w:noProof/>
                                <w:lang w:eastAsia="en-US"/>
                              </w:rPr>
                              <w:drawing>
                                <wp:inline distT="0" distB="0" distL="0" distR="0" wp14:anchorId="5327332D" wp14:editId="21E31F57">
                                  <wp:extent cx="1371600" cy="685800"/>
                                  <wp:effectExtent l="0" t="0" r="0"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bookmarkEnd w:id="0"/>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E8AE2" id="_x0000_t202" coordsize="21600,21600" o:spt="202" path="m,l,21600r21600,l21600,xe">
                <v:stroke joinstyle="miter"/>
                <v:path gradientshapeok="t" o:connecttype="rect"/>
              </v:shapetype>
              <v:shape id="Text Box 16" o:spid="_x0000_s1026" type="#_x0000_t202" style="position:absolute;margin-left:209pt;margin-top:-31.8pt;width:122.45pt;height:61.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" filled="f" stroked="f">
                <v:textbox style="mso-fit-shape-to-text:t">
                  <w:txbxContent>
                    <w:p w14:paraId="23D53651" w14:textId="77777777" w:rsidR="00E30CBE" w:rsidRDefault="00E30CBE" w:rsidP="00A11300">
                      <w:pPr>
                        <w:jc w:val="center"/>
                      </w:pPr>
                      <w:bookmarkStart w:id="1" w:name="begin"/>
                      <w:r>
                        <w:rPr>
                          <w:noProof/>
                          <w:lang w:eastAsia="en-US"/>
                        </w:rPr>
                        <w:drawing>
                          <wp:inline distT="0" distB="0" distL="0" distR="0" wp14:anchorId="5327332D" wp14:editId="21E31F57">
                            <wp:extent cx="1371600" cy="685800"/>
                            <wp:effectExtent l="0" t="0" r="0"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_RG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bookmarkEnd w:id="1"/>
                    </w:p>
                  </w:txbxContent>
                </v:textbox>
                <w10:wrap type="tight"/>
                <w10:anchorlock/>
              </v:shape>
            </w:pict>
          </mc:Fallback>
        </mc:AlternateContent>
      </w:r>
    </w:p>
    <w:p w14:paraId="1FABB88F" w14:textId="77777777" w:rsidR="00A11300" w:rsidRDefault="00A11300" w:rsidP="00A11300"/>
    <w:p w14:paraId="19D3FD06" w14:textId="77777777" w:rsidR="00A11300" w:rsidRDefault="00A11300" w:rsidP="00A11300"/>
    <w:p w14:paraId="749E960F" w14:textId="77777777" w:rsidR="00A11300" w:rsidRPr="000368EA" w:rsidRDefault="00A11300" w:rsidP="00A11300">
      <w:pPr>
        <w:jc w:val="center"/>
        <w:rPr>
          <w:sz w:val="28"/>
          <w:szCs w:val="28"/>
        </w:rPr>
      </w:pPr>
      <w:r w:rsidRPr="000368EA">
        <w:rPr>
          <w:sz w:val="28"/>
          <w:szCs w:val="28"/>
        </w:rPr>
        <w:t>Infotainment Systems Product Development</w:t>
      </w:r>
    </w:p>
    <w:p w14:paraId="02EFB736" w14:textId="77777777" w:rsidR="00A11300" w:rsidRDefault="00A11300" w:rsidP="00A11300"/>
    <w:p w14:paraId="41544C89" w14:textId="77777777" w:rsidR="00A11300" w:rsidRDefault="00A11300" w:rsidP="00A11300"/>
    <w:p w14:paraId="5A090D45" w14:textId="77777777" w:rsidR="00A11300" w:rsidRDefault="00A11300" w:rsidP="00A11300">
      <w:pPr>
        <w:jc w:val="center"/>
        <w:rPr>
          <w:sz w:val="44"/>
          <w:szCs w:val="44"/>
        </w:rPr>
      </w:pPr>
    </w:p>
    <w:p w14:paraId="284EF752" w14:textId="77777777" w:rsidR="00A11300" w:rsidRPr="000368EA" w:rsidRDefault="00A11300" w:rsidP="00A11300">
      <w:pPr>
        <w:jc w:val="center"/>
        <w:rPr>
          <w:sz w:val="44"/>
          <w:szCs w:val="44"/>
        </w:rPr>
      </w:pPr>
    </w:p>
    <w:p w14:paraId="7872C3CD" w14:textId="77777777" w:rsidR="00A11300" w:rsidRDefault="00A11300" w:rsidP="00A11300">
      <w:pPr>
        <w:jc w:val="center"/>
        <w:rPr>
          <w:b/>
          <w:sz w:val="52"/>
          <w:szCs w:val="52"/>
        </w:rPr>
      </w:pPr>
      <w:r>
        <w:rPr>
          <w:b/>
          <w:sz w:val="52"/>
          <w:szCs w:val="52"/>
        </w:rPr>
        <w:t>Operating Systems</w:t>
      </w:r>
      <w:r>
        <w:rPr>
          <w:b/>
          <w:sz w:val="52"/>
          <w:szCs w:val="52"/>
        </w:rPr>
        <w:fldChar w:fldCharType="begin"/>
      </w:r>
      <w:r>
        <w:rPr>
          <w:b/>
          <w:sz w:val="52"/>
          <w:szCs w:val="52"/>
        </w:rPr>
        <w:instrText xml:space="preserve"> TITLE  \* Caps  \* MERGEFORMAT </w:instrText>
      </w:r>
      <w:r>
        <w:rPr>
          <w:b/>
          <w:sz w:val="52"/>
          <w:szCs w:val="52"/>
        </w:rPr>
        <w:fldChar w:fldCharType="separate"/>
      </w:r>
      <w:r w:rsidRPr="00AA6575">
        <w:rPr>
          <w:b/>
          <w:sz w:val="52"/>
          <w:szCs w:val="52"/>
        </w:rPr>
        <w:t xml:space="preserve"> </w:t>
      </w:r>
      <w:r>
        <w:rPr>
          <w:b/>
          <w:sz w:val="52"/>
          <w:szCs w:val="52"/>
        </w:rPr>
        <w:t>Security Specification</w:t>
      </w:r>
      <w:r>
        <w:rPr>
          <w:b/>
          <w:sz w:val="52"/>
          <w:szCs w:val="52"/>
        </w:rPr>
        <w:fldChar w:fldCharType="end"/>
      </w:r>
    </w:p>
    <w:p w14:paraId="65CE8675" w14:textId="77777777" w:rsidR="00A11300" w:rsidRDefault="00A11300" w:rsidP="00A11300">
      <w:pPr>
        <w:jc w:val="center"/>
        <w:rPr>
          <w:b/>
          <w:sz w:val="52"/>
          <w:szCs w:val="52"/>
        </w:rPr>
      </w:pPr>
    </w:p>
    <w:p w14:paraId="3F09216D" w14:textId="77777777" w:rsidR="00A11300" w:rsidRDefault="00ED5DDB" w:rsidP="00A11300">
      <w:pPr>
        <w:jc w:val="center"/>
        <w:rPr>
          <w:sz w:val="44"/>
          <w:szCs w:val="44"/>
        </w:rPr>
      </w:pPr>
      <w:r>
        <w:rPr>
          <w:sz w:val="44"/>
          <w:szCs w:val="44"/>
        </w:rPr>
        <w:t>---</w:t>
      </w:r>
    </w:p>
    <w:p w14:paraId="5C543427" w14:textId="77777777" w:rsidR="00A11300" w:rsidRDefault="00A11300" w:rsidP="00A11300">
      <w:pPr>
        <w:jc w:val="center"/>
        <w:rPr>
          <w:sz w:val="44"/>
          <w:szCs w:val="44"/>
        </w:rPr>
      </w:pPr>
    </w:p>
    <w:p w14:paraId="2561A90A" w14:textId="77777777" w:rsidR="00A11300" w:rsidRDefault="00A11300" w:rsidP="00A11300">
      <w:pPr>
        <w:jc w:val="center"/>
        <w:rPr>
          <w:sz w:val="44"/>
          <w:szCs w:val="44"/>
        </w:rPr>
      </w:pPr>
    </w:p>
    <w:p w14:paraId="2E9EBB8D" w14:textId="77777777" w:rsidR="00A11300" w:rsidRDefault="00A11300" w:rsidP="00A11300">
      <w:pPr>
        <w:jc w:val="center"/>
        <w:rPr>
          <w:sz w:val="44"/>
          <w:szCs w:val="44"/>
        </w:rPr>
      </w:pPr>
    </w:p>
    <w:p w14:paraId="1A8DDEAD" w14:textId="0B31D8F3" w:rsidR="00A11300" w:rsidRDefault="00DA33C3" w:rsidP="00A11300">
      <w:pPr>
        <w:jc w:val="center"/>
        <w:rPr>
          <w:sz w:val="44"/>
          <w:szCs w:val="44"/>
        </w:rPr>
      </w:pPr>
      <w:r>
        <w:rPr>
          <w:sz w:val="44"/>
          <w:szCs w:val="44"/>
        </w:rPr>
        <w:t>Version RC</w:t>
      </w:r>
      <w:ins w:id="1" w:author="Mendenhall, Justin (J.L.)" w:date="2017-09-19T09:55:00Z">
        <w:r w:rsidR="00210BB9">
          <w:rPr>
            <w:sz w:val="44"/>
            <w:szCs w:val="44"/>
          </w:rPr>
          <w:t>3</w:t>
        </w:r>
      </w:ins>
      <w:bookmarkStart w:id="2" w:name="_GoBack"/>
      <w:bookmarkEnd w:id="2"/>
      <w:del w:id="3" w:author="Mendenhall, Justin (J.L.)" w:date="2017-09-19T09:55:00Z">
        <w:r w:rsidDel="00210BB9">
          <w:rPr>
            <w:sz w:val="44"/>
            <w:szCs w:val="44"/>
          </w:rPr>
          <w:delText>1</w:delText>
        </w:r>
      </w:del>
    </w:p>
    <w:p w14:paraId="4FA44D24" w14:textId="77777777" w:rsidR="00A11300" w:rsidRPr="000F0CF6" w:rsidRDefault="00A11300" w:rsidP="00A11300">
      <w:pPr>
        <w:jc w:val="center"/>
        <w:rPr>
          <w:b/>
          <w:color w:val="FF0000"/>
          <w:sz w:val="44"/>
          <w:szCs w:val="44"/>
        </w:rPr>
      </w:pPr>
      <w:r>
        <w:rPr>
          <w:b/>
          <w:color w:val="FF0000"/>
          <w:sz w:val="44"/>
          <w:szCs w:val="44"/>
        </w:rPr>
        <w:t>DRAFT</w:t>
      </w:r>
    </w:p>
    <w:p w14:paraId="6D30440E" w14:textId="77777777" w:rsidR="00A11300" w:rsidRPr="00F16818" w:rsidRDefault="00CA445D" w:rsidP="00A11300">
      <w:pPr>
        <w:jc w:val="center"/>
        <w:rPr>
          <w:sz w:val="28"/>
          <w:szCs w:val="28"/>
        </w:rPr>
      </w:pPr>
      <w:r>
        <w:rPr>
          <w:sz w:val="28"/>
          <w:szCs w:val="28"/>
        </w:rPr>
        <w:t>Version Date: August 02</w:t>
      </w:r>
      <w:r w:rsidR="00A11300">
        <w:rPr>
          <w:sz w:val="28"/>
          <w:szCs w:val="28"/>
        </w:rPr>
        <w:t>, 2017</w:t>
      </w:r>
    </w:p>
    <w:p w14:paraId="6FAFAF17" w14:textId="77777777" w:rsidR="00A11300" w:rsidRPr="00F16818" w:rsidRDefault="00A11300" w:rsidP="00A11300">
      <w:pPr>
        <w:jc w:val="center"/>
        <w:rPr>
          <w:rFonts w:ascii="Arial Black" w:hAnsi="Arial Black"/>
          <w:sz w:val="28"/>
          <w:szCs w:val="28"/>
        </w:rPr>
      </w:pPr>
      <w:r w:rsidRPr="00F16818">
        <w:rPr>
          <w:rFonts w:ascii="Arial Black" w:hAnsi="Arial Black"/>
          <w:sz w:val="28"/>
          <w:szCs w:val="28"/>
        </w:rPr>
        <w:t>UNCONTROLLED COPY IF PRINTED</w:t>
      </w:r>
    </w:p>
    <w:p w14:paraId="41DCF5AC" w14:textId="77777777" w:rsidR="00A11300" w:rsidRDefault="00A11300" w:rsidP="00A11300">
      <w:pPr>
        <w:jc w:val="center"/>
      </w:pPr>
    </w:p>
    <w:p w14:paraId="54C9AC1D" w14:textId="77777777" w:rsidR="00A11300" w:rsidRDefault="00A11300" w:rsidP="00A11300">
      <w:pPr>
        <w:jc w:val="center"/>
      </w:pPr>
    </w:p>
    <w:p w14:paraId="57DCAC33" w14:textId="77777777" w:rsidR="00A11300" w:rsidRDefault="00A11300" w:rsidP="00A11300">
      <w:pPr>
        <w:jc w:val="center"/>
      </w:pPr>
    </w:p>
    <w:p w14:paraId="47C70E4C" w14:textId="77777777" w:rsidR="00A11300" w:rsidRDefault="00A11300" w:rsidP="00A11300">
      <w:pPr>
        <w:jc w:val="center"/>
      </w:pPr>
    </w:p>
    <w:p w14:paraId="3A7C576C" w14:textId="77777777" w:rsidR="00A11300" w:rsidRDefault="00A11300" w:rsidP="00A11300">
      <w:pPr>
        <w:jc w:val="center"/>
      </w:pPr>
    </w:p>
    <w:p w14:paraId="4F328D98" w14:textId="77777777" w:rsidR="00A11300" w:rsidRDefault="00A11300" w:rsidP="00A11300">
      <w:pPr>
        <w:jc w:val="center"/>
      </w:pPr>
    </w:p>
    <w:p w14:paraId="616EE55F" w14:textId="77777777" w:rsidR="00A11300" w:rsidRPr="00F16818" w:rsidRDefault="00A11300" w:rsidP="00A11300">
      <w:pPr>
        <w:jc w:val="center"/>
        <w:rPr>
          <w:szCs w:val="20"/>
        </w:rPr>
      </w:pPr>
    </w:p>
    <w:p w14:paraId="76624F97" w14:textId="77777777" w:rsidR="00A11300" w:rsidRDefault="00A11300" w:rsidP="00A11300">
      <w:pPr>
        <w:jc w:val="center"/>
        <w:rPr>
          <w:szCs w:val="20"/>
          <w:lang w:eastAsia="en-US"/>
        </w:rPr>
      </w:pPr>
    </w:p>
    <w:p w14:paraId="34944B24" w14:textId="77777777" w:rsidR="00A11300" w:rsidRDefault="00A11300" w:rsidP="00A11300">
      <w:pPr>
        <w:jc w:val="center"/>
        <w:rPr>
          <w:szCs w:val="20"/>
          <w:lang w:eastAsia="en-US"/>
        </w:rPr>
      </w:pPr>
    </w:p>
    <w:p w14:paraId="38138483" w14:textId="77777777" w:rsidR="00A11300" w:rsidRDefault="00A11300" w:rsidP="00A11300">
      <w:pPr>
        <w:jc w:val="center"/>
        <w:rPr>
          <w:szCs w:val="20"/>
          <w:lang w:eastAsia="en-US"/>
        </w:rPr>
      </w:pPr>
      <w:r>
        <w:rPr>
          <w:noProof/>
          <w:lang w:eastAsia="en-US"/>
        </w:rPr>
        <mc:AlternateContent>
          <mc:Choice Requires="wps">
            <w:drawing>
              <wp:inline distT="0" distB="0" distL="0" distR="0" wp14:anchorId="725998A7" wp14:editId="72423D5E">
                <wp:extent cx="3581400" cy="386715"/>
                <wp:effectExtent l="19050" t="19050" r="19050" b="13335"/>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86715"/>
                        </a:xfrm>
                        <a:prstGeom prst="rect">
                          <a:avLst/>
                        </a:prstGeom>
                        <a:solidFill>
                          <a:srgbClr val="FFFFFF"/>
                        </a:solidFill>
                        <a:ln w="25400">
                          <a:solidFill>
                            <a:srgbClr val="000000"/>
                          </a:solidFill>
                          <a:miter lim="800000"/>
                          <a:headEnd/>
                          <a:tailEnd/>
                        </a:ln>
                      </wps:spPr>
                      <wps:txbx>
                        <w:txbxContent>
                          <w:p w14:paraId="799D43CF" w14:textId="77777777" w:rsidR="00E30CBE" w:rsidRDefault="00E30CBE" w:rsidP="00A11300">
                            <w:pPr>
                              <w:jc w:val="center"/>
                            </w:pPr>
                            <w:r>
                              <w:rPr>
                                <w:rFonts w:cs="Arial"/>
                                <w:b/>
                                <w:bCs/>
                                <w:sz w:val="36"/>
                              </w:rPr>
                              <w:t>FORD CONFIDENTIAL</w:t>
                            </w:r>
                          </w:p>
                        </w:txbxContent>
                      </wps:txbx>
                      <wps:bodyPr rot="0" vert="horz" wrap="square" lIns="91440" tIns="45720" rIns="91440" bIns="45720" anchor="t" anchorCtr="0" upright="1">
                        <a:noAutofit/>
                      </wps:bodyPr>
                    </wps:wsp>
                  </a:graphicData>
                </a:graphic>
              </wp:inline>
            </w:drawing>
          </mc:Choice>
          <mc:Fallback>
            <w:pict>
              <v:shape w14:anchorId="725998A7" id="Text Box 17" o:spid="_x0000_s1027" type="#_x0000_t202" style="width:282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" strokeweight="2pt">
                <v:textbox>
                  <w:txbxContent>
                    <w:p w14:paraId="799D43CF" w14:textId="77777777" w:rsidR="00E30CBE" w:rsidRDefault="00E30CBE" w:rsidP="00A11300">
                      <w:pPr>
                        <w:jc w:val="center"/>
                      </w:pPr>
                      <w:r>
                        <w:rPr>
                          <w:rFonts w:cs="Arial"/>
                          <w:b/>
                          <w:bCs/>
                          <w:sz w:val="36"/>
                        </w:rPr>
                        <w:t>FORD CONFIDENTIAL</w:t>
                      </w:r>
                    </w:p>
                  </w:txbxContent>
                </v:textbox>
                <w10:anchorlock/>
              </v:shape>
            </w:pict>
          </mc:Fallback>
        </mc:AlternateContent>
      </w:r>
    </w:p>
    <w:p w14:paraId="5FCF66A9" w14:textId="77777777" w:rsidR="00A11300" w:rsidRDefault="00A11300" w:rsidP="00A11300">
      <w:pPr>
        <w:jc w:val="center"/>
        <w:rPr>
          <w:szCs w:val="20"/>
          <w:lang w:eastAsia="en-US"/>
        </w:rPr>
      </w:pPr>
    </w:p>
    <w:p w14:paraId="32A24FC4" w14:textId="77777777" w:rsidR="00A11300" w:rsidRDefault="00A11300" w:rsidP="00A11300">
      <w:pPr>
        <w:rPr>
          <w:szCs w:val="20"/>
          <w:lang w:eastAsia="en-US"/>
        </w:rPr>
      </w:pPr>
      <w:r w:rsidRPr="00F16818">
        <w:rPr>
          <w:szCs w:val="20"/>
          <w:lang w:eastAsia="en-US"/>
        </w:rPr>
        <w:t>The copying, distribution and utilization of this document as well as the communication of its contents to others without expressed authorization is prohibited. Offenders will be held liable for payment of damages. All rights reserved in the event of the grant of a patent, utility model or ornamental design registration.</w:t>
      </w:r>
    </w:p>
    <w:p w14:paraId="17DADB09" w14:textId="77777777" w:rsidR="00A11300" w:rsidRDefault="00A11300">
      <w:pPr>
        <w:rPr>
          <w:szCs w:val="20"/>
          <w:lang w:eastAsia="en-US"/>
        </w:rPr>
      </w:pPr>
      <w:r>
        <w:rPr>
          <w:szCs w:val="20"/>
          <w:lang w:eastAsia="en-US"/>
        </w:rPr>
        <w:br w:type="page"/>
      </w:r>
    </w:p>
    <w:p w14:paraId="4211B106" w14:textId="77777777" w:rsidR="00A11300" w:rsidRPr="00093420" w:rsidRDefault="00A11300" w:rsidP="00A11300">
      <w:pPr>
        <w:jc w:val="center"/>
      </w:pPr>
      <w:r w:rsidRPr="000368EA">
        <w:rPr>
          <w:b/>
          <w:sz w:val="32"/>
          <w:szCs w:val="32"/>
          <w:u w:val="single"/>
        </w:rPr>
        <w:lastRenderedPageBreak/>
        <w:t>Revision History</w:t>
      </w:r>
    </w:p>
    <w:p w14:paraId="3BC11B55" w14:textId="77777777" w:rsidR="00A11300" w:rsidRDefault="00A11300" w:rsidP="00A11300">
      <w:pPr>
        <w:jc w:val="center"/>
        <w:rPr>
          <w:b/>
          <w:sz w:val="36"/>
          <w:szCs w:val="36"/>
          <w:u w:val="single"/>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080"/>
        <w:gridCol w:w="2610"/>
        <w:gridCol w:w="5310"/>
      </w:tblGrid>
      <w:tr w:rsidR="00A11300" w:rsidRPr="002A0203" w14:paraId="7055BB3C" w14:textId="77777777" w:rsidTr="00A97D5A">
        <w:tc>
          <w:tcPr>
            <w:tcW w:w="1440" w:type="dxa"/>
            <w:shd w:val="clear" w:color="auto" w:fill="auto"/>
          </w:tcPr>
          <w:p w14:paraId="7A4251C9" w14:textId="77777777" w:rsidR="00A11300" w:rsidRPr="002A0203" w:rsidRDefault="00A11300" w:rsidP="00A97D5A">
            <w:pPr>
              <w:jc w:val="center"/>
              <w:rPr>
                <w:b/>
                <w:szCs w:val="20"/>
              </w:rPr>
            </w:pPr>
            <w:r w:rsidRPr="002A0203">
              <w:rPr>
                <w:b/>
                <w:szCs w:val="20"/>
              </w:rPr>
              <w:t>Date</w:t>
            </w:r>
          </w:p>
          <w:p w14:paraId="5D4877EA" w14:textId="77777777" w:rsidR="00A11300" w:rsidRPr="002A0203" w:rsidRDefault="00A11300" w:rsidP="00A97D5A">
            <w:pPr>
              <w:jc w:val="center"/>
              <w:rPr>
                <w:b/>
                <w:szCs w:val="20"/>
              </w:rPr>
            </w:pPr>
          </w:p>
        </w:tc>
        <w:tc>
          <w:tcPr>
            <w:tcW w:w="1080" w:type="dxa"/>
            <w:shd w:val="clear" w:color="auto" w:fill="auto"/>
          </w:tcPr>
          <w:p w14:paraId="402D3B6D" w14:textId="77777777" w:rsidR="00A11300" w:rsidRPr="002A0203" w:rsidRDefault="00A11300" w:rsidP="00A97D5A">
            <w:pPr>
              <w:jc w:val="center"/>
              <w:rPr>
                <w:b/>
                <w:szCs w:val="20"/>
              </w:rPr>
            </w:pPr>
            <w:r w:rsidRPr="002A0203">
              <w:rPr>
                <w:b/>
                <w:szCs w:val="20"/>
              </w:rPr>
              <w:t>Version</w:t>
            </w:r>
          </w:p>
        </w:tc>
        <w:tc>
          <w:tcPr>
            <w:tcW w:w="2610" w:type="dxa"/>
            <w:shd w:val="clear" w:color="auto" w:fill="auto"/>
          </w:tcPr>
          <w:p w14:paraId="224DA243" w14:textId="77777777" w:rsidR="00A11300" w:rsidRPr="002A0203" w:rsidRDefault="00A11300" w:rsidP="00A97D5A">
            <w:pPr>
              <w:jc w:val="center"/>
              <w:rPr>
                <w:b/>
                <w:szCs w:val="20"/>
              </w:rPr>
            </w:pPr>
            <w:r w:rsidRPr="002A0203">
              <w:rPr>
                <w:b/>
                <w:szCs w:val="20"/>
              </w:rPr>
              <w:t>Created/Modified By</w:t>
            </w:r>
          </w:p>
        </w:tc>
        <w:tc>
          <w:tcPr>
            <w:tcW w:w="5310" w:type="dxa"/>
            <w:shd w:val="clear" w:color="auto" w:fill="auto"/>
          </w:tcPr>
          <w:p w14:paraId="175699C4" w14:textId="77777777" w:rsidR="00A11300" w:rsidRPr="002A0203" w:rsidRDefault="00A11300" w:rsidP="00A97D5A">
            <w:pPr>
              <w:jc w:val="center"/>
              <w:rPr>
                <w:b/>
                <w:szCs w:val="20"/>
              </w:rPr>
            </w:pPr>
            <w:r w:rsidRPr="002A0203">
              <w:rPr>
                <w:b/>
                <w:szCs w:val="20"/>
              </w:rPr>
              <w:t>Notes</w:t>
            </w:r>
          </w:p>
        </w:tc>
      </w:tr>
      <w:tr w:rsidR="00A11300" w:rsidRPr="002A0203" w14:paraId="3D9E7FE0" w14:textId="77777777" w:rsidTr="00A97D5A">
        <w:tc>
          <w:tcPr>
            <w:tcW w:w="1440" w:type="dxa"/>
            <w:shd w:val="clear" w:color="auto" w:fill="auto"/>
          </w:tcPr>
          <w:p w14:paraId="23FCCE21" w14:textId="77777777" w:rsidR="00A11300" w:rsidRDefault="00A11300" w:rsidP="00A97D5A">
            <w:r>
              <w:t>5/3/2017</w:t>
            </w:r>
          </w:p>
        </w:tc>
        <w:tc>
          <w:tcPr>
            <w:tcW w:w="1080" w:type="dxa"/>
            <w:shd w:val="clear" w:color="auto" w:fill="auto"/>
          </w:tcPr>
          <w:p w14:paraId="347CA008" w14:textId="77777777" w:rsidR="00A11300" w:rsidRDefault="00A11300" w:rsidP="00A97D5A">
            <w:r>
              <w:t>0.01</w:t>
            </w:r>
          </w:p>
        </w:tc>
        <w:tc>
          <w:tcPr>
            <w:tcW w:w="2610" w:type="dxa"/>
            <w:shd w:val="clear" w:color="auto" w:fill="auto"/>
          </w:tcPr>
          <w:p w14:paraId="2C1416CB" w14:textId="77777777" w:rsidR="00A11300" w:rsidRDefault="00A11300" w:rsidP="00A97D5A">
            <w:r>
              <w:t>Justin Mendenhall/jmenden2</w:t>
            </w:r>
          </w:p>
        </w:tc>
        <w:tc>
          <w:tcPr>
            <w:tcW w:w="5310" w:type="dxa"/>
            <w:shd w:val="clear" w:color="auto" w:fill="auto"/>
          </w:tcPr>
          <w:p w14:paraId="19BB32F4" w14:textId="77777777" w:rsidR="00A11300" w:rsidRDefault="00A11300" w:rsidP="00A97D5A">
            <w:r>
              <w:t>Initial Version</w:t>
            </w:r>
          </w:p>
        </w:tc>
      </w:tr>
      <w:tr w:rsidR="00A11300" w:rsidRPr="002A0203" w14:paraId="3EF5DF9B" w14:textId="77777777" w:rsidTr="00A97D5A">
        <w:tc>
          <w:tcPr>
            <w:tcW w:w="1440" w:type="dxa"/>
            <w:shd w:val="clear" w:color="auto" w:fill="auto"/>
          </w:tcPr>
          <w:p w14:paraId="049C87ED" w14:textId="77777777" w:rsidR="00A11300" w:rsidRDefault="00A11300" w:rsidP="00A97D5A"/>
        </w:tc>
        <w:tc>
          <w:tcPr>
            <w:tcW w:w="1080" w:type="dxa"/>
            <w:shd w:val="clear" w:color="auto" w:fill="auto"/>
          </w:tcPr>
          <w:p w14:paraId="04173085" w14:textId="77777777" w:rsidR="00A11300" w:rsidRDefault="00A11300" w:rsidP="00A97D5A"/>
        </w:tc>
        <w:tc>
          <w:tcPr>
            <w:tcW w:w="2610" w:type="dxa"/>
            <w:shd w:val="clear" w:color="auto" w:fill="auto"/>
          </w:tcPr>
          <w:p w14:paraId="08AD123F" w14:textId="77777777" w:rsidR="00A11300" w:rsidRDefault="00A11300" w:rsidP="00A97D5A"/>
        </w:tc>
        <w:tc>
          <w:tcPr>
            <w:tcW w:w="5310" w:type="dxa"/>
            <w:shd w:val="clear" w:color="auto" w:fill="auto"/>
          </w:tcPr>
          <w:p w14:paraId="72A1A9A4" w14:textId="77777777" w:rsidR="00A11300" w:rsidRDefault="00A11300" w:rsidP="00A97D5A"/>
        </w:tc>
      </w:tr>
      <w:tr w:rsidR="00A11300" w:rsidRPr="002A0203" w14:paraId="06AC00C0" w14:textId="77777777" w:rsidTr="00A97D5A">
        <w:tc>
          <w:tcPr>
            <w:tcW w:w="1440" w:type="dxa"/>
            <w:shd w:val="clear" w:color="auto" w:fill="auto"/>
          </w:tcPr>
          <w:p w14:paraId="79900DDA" w14:textId="77777777" w:rsidR="00A11300" w:rsidRDefault="00A11300" w:rsidP="00A97D5A"/>
        </w:tc>
        <w:tc>
          <w:tcPr>
            <w:tcW w:w="1080" w:type="dxa"/>
            <w:shd w:val="clear" w:color="auto" w:fill="auto"/>
          </w:tcPr>
          <w:p w14:paraId="26706E84" w14:textId="77777777" w:rsidR="00A11300" w:rsidRDefault="00A11300" w:rsidP="00A97D5A"/>
        </w:tc>
        <w:tc>
          <w:tcPr>
            <w:tcW w:w="2610" w:type="dxa"/>
            <w:shd w:val="clear" w:color="auto" w:fill="auto"/>
          </w:tcPr>
          <w:p w14:paraId="424C7D6B" w14:textId="77777777" w:rsidR="00A11300" w:rsidRDefault="00A11300" w:rsidP="00A97D5A"/>
        </w:tc>
        <w:tc>
          <w:tcPr>
            <w:tcW w:w="5310" w:type="dxa"/>
            <w:shd w:val="clear" w:color="auto" w:fill="auto"/>
          </w:tcPr>
          <w:p w14:paraId="0B7445F2" w14:textId="77777777" w:rsidR="00A11300" w:rsidRDefault="00A11300" w:rsidP="00A97D5A"/>
        </w:tc>
      </w:tr>
      <w:tr w:rsidR="00A11300" w:rsidRPr="002A0203" w14:paraId="20028121" w14:textId="77777777" w:rsidTr="00A97D5A">
        <w:tc>
          <w:tcPr>
            <w:tcW w:w="1440" w:type="dxa"/>
            <w:shd w:val="clear" w:color="auto" w:fill="auto"/>
          </w:tcPr>
          <w:p w14:paraId="0FA58332" w14:textId="77777777" w:rsidR="00A11300" w:rsidRDefault="00A11300" w:rsidP="00A97D5A"/>
        </w:tc>
        <w:tc>
          <w:tcPr>
            <w:tcW w:w="1080" w:type="dxa"/>
            <w:shd w:val="clear" w:color="auto" w:fill="auto"/>
          </w:tcPr>
          <w:p w14:paraId="5BA6C68A" w14:textId="77777777" w:rsidR="00A11300" w:rsidRDefault="00A11300" w:rsidP="00A97D5A"/>
        </w:tc>
        <w:tc>
          <w:tcPr>
            <w:tcW w:w="2610" w:type="dxa"/>
            <w:shd w:val="clear" w:color="auto" w:fill="auto"/>
          </w:tcPr>
          <w:p w14:paraId="281B90DF" w14:textId="77777777" w:rsidR="00A11300" w:rsidRDefault="00A11300" w:rsidP="00A97D5A"/>
        </w:tc>
        <w:tc>
          <w:tcPr>
            <w:tcW w:w="5310" w:type="dxa"/>
            <w:shd w:val="clear" w:color="auto" w:fill="auto"/>
          </w:tcPr>
          <w:p w14:paraId="449194B3" w14:textId="77777777" w:rsidR="00A11300" w:rsidRDefault="00A11300" w:rsidP="00A97D5A"/>
        </w:tc>
      </w:tr>
      <w:tr w:rsidR="00A11300" w:rsidRPr="002A0203" w14:paraId="3E14313A" w14:textId="77777777" w:rsidTr="00A97D5A">
        <w:tc>
          <w:tcPr>
            <w:tcW w:w="1440" w:type="dxa"/>
            <w:shd w:val="clear" w:color="auto" w:fill="auto"/>
          </w:tcPr>
          <w:p w14:paraId="1B208A42" w14:textId="77777777" w:rsidR="00A11300" w:rsidRDefault="00A11300" w:rsidP="00A97D5A"/>
        </w:tc>
        <w:tc>
          <w:tcPr>
            <w:tcW w:w="1080" w:type="dxa"/>
            <w:shd w:val="clear" w:color="auto" w:fill="auto"/>
          </w:tcPr>
          <w:p w14:paraId="4A64D374" w14:textId="77777777" w:rsidR="00A11300" w:rsidRDefault="00A11300" w:rsidP="00A97D5A"/>
        </w:tc>
        <w:tc>
          <w:tcPr>
            <w:tcW w:w="2610" w:type="dxa"/>
            <w:shd w:val="clear" w:color="auto" w:fill="auto"/>
          </w:tcPr>
          <w:p w14:paraId="1910DBF0" w14:textId="77777777" w:rsidR="00A11300" w:rsidRPr="00447371" w:rsidRDefault="00A11300" w:rsidP="00A97D5A"/>
        </w:tc>
        <w:tc>
          <w:tcPr>
            <w:tcW w:w="5310" w:type="dxa"/>
            <w:shd w:val="clear" w:color="auto" w:fill="auto"/>
          </w:tcPr>
          <w:p w14:paraId="36D25503" w14:textId="77777777" w:rsidR="00A11300" w:rsidRDefault="00A11300" w:rsidP="00A97D5A"/>
        </w:tc>
      </w:tr>
      <w:tr w:rsidR="00A11300" w:rsidRPr="002A0203" w14:paraId="3F1CC239" w14:textId="77777777" w:rsidTr="00A97D5A">
        <w:tc>
          <w:tcPr>
            <w:tcW w:w="1440" w:type="dxa"/>
            <w:shd w:val="clear" w:color="auto" w:fill="auto"/>
          </w:tcPr>
          <w:p w14:paraId="27B14F72" w14:textId="77777777" w:rsidR="00A11300" w:rsidRDefault="00A11300" w:rsidP="00A97D5A"/>
        </w:tc>
        <w:tc>
          <w:tcPr>
            <w:tcW w:w="1080" w:type="dxa"/>
            <w:shd w:val="clear" w:color="auto" w:fill="auto"/>
          </w:tcPr>
          <w:p w14:paraId="584185EE" w14:textId="77777777" w:rsidR="00A11300" w:rsidRDefault="00A11300" w:rsidP="00A97D5A"/>
        </w:tc>
        <w:tc>
          <w:tcPr>
            <w:tcW w:w="2610" w:type="dxa"/>
            <w:shd w:val="clear" w:color="auto" w:fill="auto"/>
          </w:tcPr>
          <w:p w14:paraId="64BBDA2B" w14:textId="77777777" w:rsidR="00A11300" w:rsidRPr="00447371" w:rsidRDefault="00A11300" w:rsidP="00A97D5A"/>
        </w:tc>
        <w:tc>
          <w:tcPr>
            <w:tcW w:w="5310" w:type="dxa"/>
            <w:shd w:val="clear" w:color="auto" w:fill="auto"/>
          </w:tcPr>
          <w:p w14:paraId="15AD943E" w14:textId="77777777" w:rsidR="00A11300" w:rsidRDefault="00A11300" w:rsidP="00A97D5A"/>
        </w:tc>
      </w:tr>
      <w:tr w:rsidR="00A11300" w:rsidRPr="002A0203" w14:paraId="1EA657E0" w14:textId="77777777" w:rsidTr="00A97D5A">
        <w:tc>
          <w:tcPr>
            <w:tcW w:w="1440" w:type="dxa"/>
            <w:shd w:val="clear" w:color="auto" w:fill="auto"/>
          </w:tcPr>
          <w:p w14:paraId="4D53EB49" w14:textId="77777777" w:rsidR="00A11300" w:rsidRDefault="00A11300" w:rsidP="00A97D5A"/>
        </w:tc>
        <w:tc>
          <w:tcPr>
            <w:tcW w:w="1080" w:type="dxa"/>
            <w:shd w:val="clear" w:color="auto" w:fill="auto"/>
          </w:tcPr>
          <w:p w14:paraId="27761C8C" w14:textId="77777777" w:rsidR="00A11300" w:rsidRDefault="00A11300" w:rsidP="00A97D5A"/>
        </w:tc>
        <w:tc>
          <w:tcPr>
            <w:tcW w:w="2610" w:type="dxa"/>
            <w:shd w:val="clear" w:color="auto" w:fill="auto"/>
          </w:tcPr>
          <w:p w14:paraId="7931F635" w14:textId="77777777" w:rsidR="00A11300" w:rsidRPr="00447371" w:rsidRDefault="00A11300" w:rsidP="00A97D5A"/>
        </w:tc>
        <w:tc>
          <w:tcPr>
            <w:tcW w:w="5310" w:type="dxa"/>
            <w:shd w:val="clear" w:color="auto" w:fill="auto"/>
          </w:tcPr>
          <w:p w14:paraId="0CBF36CF" w14:textId="77777777" w:rsidR="00A11300" w:rsidRDefault="00A11300" w:rsidP="00A97D5A"/>
        </w:tc>
      </w:tr>
    </w:tbl>
    <w:p w14:paraId="6E85FA73" w14:textId="77777777" w:rsidR="00A11300" w:rsidRDefault="00A11300" w:rsidP="00A11300"/>
    <w:p w14:paraId="24E5F1F5" w14:textId="77777777" w:rsidR="00A11300" w:rsidRDefault="00A11300">
      <w:r>
        <w:br w:type="page"/>
      </w:r>
    </w:p>
    <w:sdt>
      <w:sdtPr>
        <w:rPr>
          <w:rFonts w:ascii="Arial" w:eastAsia="SimSun" w:hAnsi="Arial" w:cs="Times New Roman"/>
          <w:b w:val="0"/>
          <w:bCs w:val="0"/>
          <w:color w:val="auto"/>
          <w:sz w:val="20"/>
          <w:szCs w:val="24"/>
        </w:rPr>
        <w:id w:val="1267424913"/>
        <w:docPartObj>
          <w:docPartGallery w:val="Table of Contents"/>
          <w:docPartUnique/>
        </w:docPartObj>
      </w:sdtPr>
      <w:sdtEndPr>
        <w:rPr>
          <w:noProof/>
        </w:rPr>
      </w:sdtEndPr>
      <w:sdtContent>
        <w:p w14:paraId="2480184D" w14:textId="77777777" w:rsidR="00A11300" w:rsidRDefault="00A11300">
          <w:pPr>
            <w:pStyle w:val="TOCHeading"/>
          </w:pPr>
          <w:r>
            <w:t>Table of Contents</w:t>
          </w:r>
        </w:p>
        <w:p w14:paraId="094FE6F1" w14:textId="5C6EFCB4" w:rsidR="0034462D" w:rsidRDefault="00A11300">
          <w:pPr>
            <w:pStyle w:val="TOC3"/>
            <w:tabs>
              <w:tab w:val="left" w:pos="1200"/>
              <w:tab w:val="right" w:leader="dot" w:pos="10776"/>
            </w:tabs>
            <w:rPr>
              <w:ins w:id="4" w:author="Mendenhall, Justin (J.L.)" w:date="2017-08-30T14:05:00Z"/>
              <w:rFonts w:asciiTheme="minorHAnsi" w:eastAsiaTheme="minorEastAsia" w:hAnsiTheme="minorHAnsi" w:cstheme="minorBidi"/>
              <w:i w:val="0"/>
              <w:iCs w:val="0"/>
              <w:noProof/>
              <w:sz w:val="22"/>
              <w:szCs w:val="22"/>
              <w:lang w:eastAsia="en-US"/>
            </w:rPr>
          </w:pPr>
          <w:r>
            <w:fldChar w:fldCharType="begin"/>
          </w:r>
          <w:r>
            <w:instrText xml:space="preserve"> TOC \o "1-3" \h \z \u </w:instrText>
          </w:r>
          <w:r>
            <w:fldChar w:fldCharType="separate"/>
          </w:r>
          <w:ins w:id="5" w:author="Mendenhall, Justin (J.L.)" w:date="2017-08-30T14:05:00Z">
            <w:r w:rsidR="0034462D" w:rsidRPr="00D216FC">
              <w:rPr>
                <w:rStyle w:val="Hyperlink"/>
                <w:noProof/>
              </w:rPr>
              <w:fldChar w:fldCharType="begin"/>
            </w:r>
            <w:r w:rsidR="0034462D" w:rsidRPr="00D216FC">
              <w:rPr>
                <w:rStyle w:val="Hyperlink"/>
                <w:noProof/>
              </w:rPr>
              <w:instrText xml:space="preserve"> </w:instrText>
            </w:r>
            <w:r w:rsidR="0034462D">
              <w:rPr>
                <w:noProof/>
              </w:rPr>
              <w:instrText>HYPERLINK \l "_Toc491865244"</w:instrText>
            </w:r>
            <w:r w:rsidR="0034462D" w:rsidRPr="00D216FC">
              <w:rPr>
                <w:rStyle w:val="Hyperlink"/>
                <w:noProof/>
              </w:rPr>
              <w:instrText xml:space="preserve"> </w:instrText>
            </w:r>
            <w:r w:rsidR="0034462D" w:rsidRPr="00D216FC">
              <w:rPr>
                <w:rStyle w:val="Hyperlink"/>
                <w:noProof/>
              </w:rPr>
              <w:fldChar w:fldCharType="separate"/>
            </w:r>
            <w:r w:rsidR="0034462D" w:rsidRPr="00D216FC">
              <w:rPr>
                <w:rStyle w:val="Hyperlink"/>
                <w:noProof/>
              </w:rPr>
              <w:t>1.1.1</w:t>
            </w:r>
            <w:r w:rsidR="0034462D">
              <w:rPr>
                <w:rFonts w:asciiTheme="minorHAnsi" w:eastAsiaTheme="minorEastAsia" w:hAnsiTheme="minorHAnsi" w:cstheme="minorBidi"/>
                <w:i w:val="0"/>
                <w:iCs w:val="0"/>
                <w:noProof/>
                <w:sz w:val="22"/>
                <w:szCs w:val="22"/>
                <w:lang w:eastAsia="en-US"/>
              </w:rPr>
              <w:tab/>
            </w:r>
            <w:r w:rsidR="0034462D" w:rsidRPr="00D216FC">
              <w:rPr>
                <w:rStyle w:val="Hyperlink"/>
                <w:noProof/>
              </w:rPr>
              <w:t>Code Signing</w:t>
            </w:r>
            <w:r w:rsidR="0034462D">
              <w:rPr>
                <w:noProof/>
                <w:webHidden/>
              </w:rPr>
              <w:tab/>
            </w:r>
            <w:r w:rsidR="0034462D">
              <w:rPr>
                <w:noProof/>
                <w:webHidden/>
              </w:rPr>
              <w:fldChar w:fldCharType="begin"/>
            </w:r>
            <w:r w:rsidR="0034462D">
              <w:rPr>
                <w:noProof/>
                <w:webHidden/>
              </w:rPr>
              <w:instrText xml:space="preserve"> PAGEREF _Toc491865244 \h </w:instrText>
            </w:r>
          </w:ins>
          <w:r w:rsidR="0034462D">
            <w:rPr>
              <w:noProof/>
              <w:webHidden/>
            </w:rPr>
          </w:r>
          <w:r w:rsidR="0034462D">
            <w:rPr>
              <w:noProof/>
              <w:webHidden/>
            </w:rPr>
            <w:fldChar w:fldCharType="separate"/>
          </w:r>
          <w:ins w:id="6" w:author="Mendenhall, Justin (J.L.)" w:date="2017-08-30T14:05:00Z">
            <w:r w:rsidR="0034462D">
              <w:rPr>
                <w:noProof/>
                <w:webHidden/>
              </w:rPr>
              <w:t>3</w:t>
            </w:r>
            <w:r w:rsidR="0034462D">
              <w:rPr>
                <w:noProof/>
                <w:webHidden/>
              </w:rPr>
              <w:fldChar w:fldCharType="end"/>
            </w:r>
            <w:r w:rsidR="0034462D" w:rsidRPr="00D216FC">
              <w:rPr>
                <w:rStyle w:val="Hyperlink"/>
                <w:noProof/>
              </w:rPr>
              <w:fldChar w:fldCharType="end"/>
            </w:r>
          </w:ins>
        </w:p>
        <w:p w14:paraId="595B7282" w14:textId="28B148C0" w:rsidR="0034462D" w:rsidRDefault="0034462D">
          <w:pPr>
            <w:pStyle w:val="TOC3"/>
            <w:tabs>
              <w:tab w:val="left" w:pos="1200"/>
              <w:tab w:val="right" w:leader="dot" w:pos="10776"/>
            </w:tabs>
            <w:rPr>
              <w:ins w:id="7" w:author="Mendenhall, Justin (J.L.)" w:date="2017-08-30T14:05:00Z"/>
              <w:rFonts w:asciiTheme="minorHAnsi" w:eastAsiaTheme="minorEastAsia" w:hAnsiTheme="minorHAnsi" w:cstheme="minorBidi"/>
              <w:i w:val="0"/>
              <w:iCs w:val="0"/>
              <w:noProof/>
              <w:sz w:val="22"/>
              <w:szCs w:val="22"/>
              <w:lang w:eastAsia="en-US"/>
            </w:rPr>
          </w:pPr>
          <w:ins w:id="8"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"_Toc491865245"</w:instrText>
            </w:r>
            <w:r w:rsidRPr="00D216FC">
              <w:rPr>
                <w:rStyle w:val="Hyperlink"/>
                <w:noProof/>
              </w:rPr>
              <w:instrText xml:space="preserve"> </w:instrText>
            </w:r>
            <w:r w:rsidRPr="00D216FC">
              <w:rPr>
                <w:rStyle w:val="Hyperlink"/>
                <w:noProof/>
              </w:rPr>
              <w:fldChar w:fldCharType="separate"/>
            </w:r>
            <w:r w:rsidRPr="00D216FC">
              <w:rPr>
                <w:rStyle w:val="Hyperlink"/>
                <w:noProof/>
              </w:rPr>
              <w:t>1.1.2</w:t>
            </w:r>
            <w:r>
              <w:rPr>
                <w:rFonts w:asciiTheme="minorHAnsi" w:eastAsiaTheme="minorEastAsia" w:hAnsiTheme="minorHAnsi" w:cstheme="minorBidi"/>
                <w:i w:val="0"/>
                <w:iCs w:val="0"/>
                <w:noProof/>
                <w:sz w:val="22"/>
                <w:szCs w:val="22"/>
                <w:lang w:eastAsia="en-US"/>
              </w:rPr>
              <w:tab/>
            </w:r>
            <w:r w:rsidRPr="00D216FC">
              <w:rPr>
                <w:rStyle w:val="Hyperlink"/>
                <w:noProof/>
              </w:rPr>
              <w:t>Secure Boot</w:t>
            </w:r>
            <w:r>
              <w:rPr>
                <w:noProof/>
                <w:webHidden/>
              </w:rPr>
              <w:tab/>
            </w:r>
            <w:r>
              <w:rPr>
                <w:noProof/>
                <w:webHidden/>
              </w:rPr>
              <w:fldChar w:fldCharType="begin"/>
            </w:r>
            <w:r>
              <w:rPr>
                <w:noProof/>
                <w:webHidden/>
              </w:rPr>
              <w:instrText xml:space="preserve"> PAGEREF _Toc491865245 \h </w:instrText>
            </w:r>
          </w:ins>
          <w:r>
            <w:rPr>
              <w:noProof/>
              <w:webHidden/>
            </w:rPr>
          </w:r>
          <w:r>
            <w:rPr>
              <w:noProof/>
              <w:webHidden/>
            </w:rPr>
            <w:fldChar w:fldCharType="separate"/>
          </w:r>
          <w:ins w:id="9" w:author="Mendenhall, Justin (J.L.)" w:date="2017-08-30T14:05:00Z">
            <w:r>
              <w:rPr>
                <w:noProof/>
                <w:webHidden/>
              </w:rPr>
              <w:t>4</w:t>
            </w:r>
            <w:r>
              <w:rPr>
                <w:noProof/>
                <w:webHidden/>
              </w:rPr>
              <w:fldChar w:fldCharType="end"/>
            </w:r>
            <w:r w:rsidRPr="00D216FC">
              <w:rPr>
                <w:rStyle w:val="Hyperlink"/>
                <w:noProof/>
              </w:rPr>
              <w:fldChar w:fldCharType="end"/>
            </w:r>
          </w:ins>
        </w:p>
        <w:p w14:paraId="2444BF98" w14:textId="069A4A07" w:rsidR="0034462D" w:rsidRDefault="0034462D">
          <w:pPr>
            <w:pStyle w:val="TOC3"/>
            <w:tabs>
              <w:tab w:val="left" w:pos="1200"/>
              <w:tab w:val="right" w:leader="dot" w:pos="10776"/>
            </w:tabs>
            <w:rPr>
              <w:ins w:id="10" w:author="Mendenhall, Justin (J.L.)" w:date="2017-08-30T14:05:00Z"/>
              <w:rFonts w:asciiTheme="minorHAnsi" w:eastAsiaTheme="minorEastAsia" w:hAnsiTheme="minorHAnsi" w:cstheme="minorBidi"/>
              <w:i w:val="0"/>
              <w:iCs w:val="0"/>
              <w:noProof/>
              <w:sz w:val="22"/>
              <w:szCs w:val="22"/>
              <w:lang w:eastAsia="en-US"/>
            </w:rPr>
          </w:pPr>
          <w:ins w:id="11"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"_Toc491865246"</w:instrText>
            </w:r>
            <w:r w:rsidRPr="00D216FC">
              <w:rPr>
                <w:rStyle w:val="Hyperlink"/>
                <w:noProof/>
              </w:rPr>
              <w:instrText xml:space="preserve"> </w:instrText>
            </w:r>
            <w:r w:rsidRPr="00D216FC">
              <w:rPr>
                <w:rStyle w:val="Hyperlink"/>
                <w:noProof/>
              </w:rPr>
              <w:fldChar w:fldCharType="separate"/>
            </w:r>
            <w:r w:rsidRPr="00D216FC">
              <w:rPr>
                <w:rStyle w:val="Hyperlink"/>
                <w:noProof/>
              </w:rPr>
              <w:t>1.1.3</w:t>
            </w:r>
            <w:r>
              <w:rPr>
                <w:rFonts w:asciiTheme="minorHAnsi" w:eastAsiaTheme="minorEastAsia" w:hAnsiTheme="minorHAnsi" w:cstheme="minorBidi"/>
                <w:i w:val="0"/>
                <w:iCs w:val="0"/>
                <w:noProof/>
                <w:sz w:val="22"/>
                <w:szCs w:val="22"/>
                <w:lang w:eastAsia="en-US"/>
              </w:rPr>
              <w:tab/>
            </w:r>
            <w:r w:rsidRPr="00D216FC">
              <w:rPr>
                <w:rStyle w:val="Hyperlink"/>
                <w:noProof/>
              </w:rPr>
              <w:t>Code Integrity Check</w:t>
            </w:r>
            <w:r>
              <w:rPr>
                <w:noProof/>
                <w:webHidden/>
              </w:rPr>
              <w:tab/>
            </w:r>
            <w:r>
              <w:rPr>
                <w:noProof/>
                <w:webHidden/>
              </w:rPr>
              <w:fldChar w:fldCharType="begin"/>
            </w:r>
            <w:r>
              <w:rPr>
                <w:noProof/>
                <w:webHidden/>
              </w:rPr>
              <w:instrText xml:space="preserve"> PAGEREF _Toc491865246 \h </w:instrText>
            </w:r>
          </w:ins>
          <w:r>
            <w:rPr>
              <w:noProof/>
              <w:webHidden/>
            </w:rPr>
          </w:r>
          <w:r>
            <w:rPr>
              <w:noProof/>
              <w:webHidden/>
            </w:rPr>
            <w:fldChar w:fldCharType="separate"/>
          </w:r>
          <w:ins w:id="12" w:author="Mendenhall, Justin (J.L.)" w:date="2017-08-30T14:05:00Z">
            <w:r>
              <w:rPr>
                <w:noProof/>
                <w:webHidden/>
              </w:rPr>
              <w:t>4</w:t>
            </w:r>
            <w:r>
              <w:rPr>
                <w:noProof/>
                <w:webHidden/>
              </w:rPr>
              <w:fldChar w:fldCharType="end"/>
            </w:r>
            <w:r w:rsidRPr="00D216FC">
              <w:rPr>
                <w:rStyle w:val="Hyperlink"/>
                <w:noProof/>
              </w:rPr>
              <w:fldChar w:fldCharType="end"/>
            </w:r>
          </w:ins>
        </w:p>
        <w:p w14:paraId="7C76DFF0" w14:textId="777298C4" w:rsidR="0034462D" w:rsidRDefault="0034462D">
          <w:pPr>
            <w:pStyle w:val="TOC3"/>
            <w:tabs>
              <w:tab w:val="left" w:pos="1200"/>
              <w:tab w:val="right" w:leader="dot" w:pos="10776"/>
            </w:tabs>
            <w:rPr>
              <w:ins w:id="13" w:author="Mendenhall, Justin (J.L.)" w:date="2017-08-30T14:05:00Z"/>
              <w:rFonts w:asciiTheme="minorHAnsi" w:eastAsiaTheme="minorEastAsia" w:hAnsiTheme="minorHAnsi" w:cstheme="minorBidi"/>
              <w:i w:val="0"/>
              <w:iCs w:val="0"/>
              <w:noProof/>
              <w:sz w:val="22"/>
              <w:szCs w:val="22"/>
              <w:lang w:eastAsia="en-US"/>
            </w:rPr>
          </w:pPr>
          <w:ins w:id="14"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"_Toc491865247"</w:instrText>
            </w:r>
            <w:r w:rsidRPr="00D216FC">
              <w:rPr>
                <w:rStyle w:val="Hyperlink"/>
                <w:noProof/>
              </w:rPr>
              <w:instrText xml:space="preserve"> </w:instrText>
            </w:r>
            <w:r w:rsidRPr="00D216FC">
              <w:rPr>
                <w:rStyle w:val="Hyperlink"/>
                <w:noProof/>
              </w:rPr>
              <w:fldChar w:fldCharType="separate"/>
            </w:r>
            <w:r w:rsidRPr="00D216FC">
              <w:rPr>
                <w:rStyle w:val="Hyperlink"/>
                <w:noProof/>
              </w:rPr>
              <w:t>1.1.4</w:t>
            </w:r>
            <w:r>
              <w:rPr>
                <w:rFonts w:asciiTheme="minorHAnsi" w:eastAsiaTheme="minorEastAsia" w:hAnsiTheme="minorHAnsi" w:cstheme="minorBidi"/>
                <w:i w:val="0"/>
                <w:iCs w:val="0"/>
                <w:noProof/>
                <w:sz w:val="22"/>
                <w:szCs w:val="22"/>
                <w:lang w:eastAsia="en-US"/>
              </w:rPr>
              <w:tab/>
            </w:r>
            <w:r w:rsidRPr="00D216FC">
              <w:rPr>
                <w:rStyle w:val="Hyperlink"/>
                <w:noProof/>
              </w:rPr>
              <w:t>Hardware Security Module</w:t>
            </w:r>
            <w:r>
              <w:rPr>
                <w:noProof/>
                <w:webHidden/>
              </w:rPr>
              <w:tab/>
            </w:r>
            <w:r>
              <w:rPr>
                <w:noProof/>
                <w:webHidden/>
              </w:rPr>
              <w:fldChar w:fldCharType="begin"/>
            </w:r>
            <w:r>
              <w:rPr>
                <w:noProof/>
                <w:webHidden/>
              </w:rPr>
              <w:instrText xml:space="preserve"> PAGEREF _Toc491865247 \h </w:instrText>
            </w:r>
          </w:ins>
          <w:r>
            <w:rPr>
              <w:noProof/>
              <w:webHidden/>
            </w:rPr>
          </w:r>
          <w:r>
            <w:rPr>
              <w:noProof/>
              <w:webHidden/>
            </w:rPr>
            <w:fldChar w:fldCharType="separate"/>
          </w:r>
          <w:ins w:id="15" w:author="Mendenhall, Justin (J.L.)" w:date="2017-08-30T14:05:00Z">
            <w:r>
              <w:rPr>
                <w:noProof/>
                <w:webHidden/>
              </w:rPr>
              <w:t>5</w:t>
            </w:r>
            <w:r>
              <w:rPr>
                <w:noProof/>
                <w:webHidden/>
              </w:rPr>
              <w:fldChar w:fldCharType="end"/>
            </w:r>
            <w:r w:rsidRPr="00D216FC">
              <w:rPr>
                <w:rStyle w:val="Hyperlink"/>
                <w:noProof/>
              </w:rPr>
              <w:fldChar w:fldCharType="end"/>
            </w:r>
          </w:ins>
        </w:p>
        <w:p w14:paraId="777A0374" w14:textId="5EBD6DA6" w:rsidR="0034462D" w:rsidRDefault="0034462D">
          <w:pPr>
            <w:pStyle w:val="TOC3"/>
            <w:tabs>
              <w:tab w:val="left" w:pos="1200"/>
              <w:tab w:val="right" w:leader="dot" w:pos="10776"/>
            </w:tabs>
            <w:rPr>
              <w:ins w:id="16" w:author="Mendenhall, Justin (J.L.)" w:date="2017-08-30T14:05:00Z"/>
              <w:rFonts w:asciiTheme="minorHAnsi" w:eastAsiaTheme="minorEastAsia" w:hAnsiTheme="minorHAnsi" w:cstheme="minorBidi"/>
              <w:i w:val="0"/>
              <w:iCs w:val="0"/>
              <w:noProof/>
              <w:sz w:val="22"/>
              <w:szCs w:val="22"/>
              <w:lang w:eastAsia="en-US"/>
            </w:rPr>
          </w:pPr>
          <w:ins w:id="17"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"_Toc491865248"</w:instrText>
            </w:r>
            <w:r w:rsidRPr="00D216FC">
              <w:rPr>
                <w:rStyle w:val="Hyperlink"/>
                <w:noProof/>
              </w:rPr>
              <w:instrText xml:space="preserve"> </w:instrText>
            </w:r>
            <w:r w:rsidRPr="00D216FC">
              <w:rPr>
                <w:rStyle w:val="Hyperlink"/>
                <w:noProof/>
              </w:rPr>
              <w:fldChar w:fldCharType="separate"/>
            </w:r>
            <w:r w:rsidRPr="00D216FC">
              <w:rPr>
                <w:rStyle w:val="Hyperlink"/>
                <w:noProof/>
              </w:rPr>
              <w:t>1.1.5</w:t>
            </w:r>
            <w:r>
              <w:rPr>
                <w:rFonts w:asciiTheme="minorHAnsi" w:eastAsiaTheme="minorEastAsia" w:hAnsiTheme="minorHAnsi" w:cstheme="minorBidi"/>
                <w:i w:val="0"/>
                <w:iCs w:val="0"/>
                <w:noProof/>
                <w:sz w:val="22"/>
                <w:szCs w:val="22"/>
                <w:lang w:eastAsia="en-US"/>
              </w:rPr>
              <w:tab/>
            </w:r>
            <w:r w:rsidRPr="00D216FC">
              <w:rPr>
                <w:rStyle w:val="Hyperlink"/>
                <w:noProof/>
              </w:rPr>
              <w:t>Memory Protection</w:t>
            </w:r>
            <w:r>
              <w:rPr>
                <w:noProof/>
                <w:webHidden/>
              </w:rPr>
              <w:tab/>
            </w:r>
            <w:r>
              <w:rPr>
                <w:noProof/>
                <w:webHidden/>
              </w:rPr>
              <w:fldChar w:fldCharType="begin"/>
            </w:r>
            <w:r>
              <w:rPr>
                <w:noProof/>
                <w:webHidden/>
              </w:rPr>
              <w:instrText xml:space="preserve"> PAGEREF _Toc491865248 \h </w:instrText>
            </w:r>
          </w:ins>
          <w:r>
            <w:rPr>
              <w:noProof/>
              <w:webHidden/>
            </w:rPr>
          </w:r>
          <w:r>
            <w:rPr>
              <w:noProof/>
              <w:webHidden/>
            </w:rPr>
            <w:fldChar w:fldCharType="separate"/>
          </w:r>
          <w:ins w:id="18" w:author="Mendenhall, Justin (J.L.)" w:date="2017-08-30T14:05:00Z">
            <w:r>
              <w:rPr>
                <w:noProof/>
                <w:webHidden/>
              </w:rPr>
              <w:t>5</w:t>
            </w:r>
            <w:r>
              <w:rPr>
                <w:noProof/>
                <w:webHidden/>
              </w:rPr>
              <w:fldChar w:fldCharType="end"/>
            </w:r>
            <w:r w:rsidRPr="00D216FC">
              <w:rPr>
                <w:rStyle w:val="Hyperlink"/>
                <w:noProof/>
              </w:rPr>
              <w:fldChar w:fldCharType="end"/>
            </w:r>
          </w:ins>
        </w:p>
        <w:p w14:paraId="1EE3705B" w14:textId="6EC8789A" w:rsidR="0034462D" w:rsidRDefault="0034462D">
          <w:pPr>
            <w:pStyle w:val="TOC3"/>
            <w:tabs>
              <w:tab w:val="left" w:pos="1200"/>
              <w:tab w:val="right" w:leader="dot" w:pos="10776"/>
            </w:tabs>
            <w:rPr>
              <w:ins w:id="19" w:author="Mendenhall, Justin (J.L.)" w:date="2017-08-30T14:05:00Z"/>
              <w:rFonts w:asciiTheme="minorHAnsi" w:eastAsiaTheme="minorEastAsia" w:hAnsiTheme="minorHAnsi" w:cstheme="minorBidi"/>
              <w:i w:val="0"/>
              <w:iCs w:val="0"/>
              <w:noProof/>
              <w:sz w:val="22"/>
              <w:szCs w:val="22"/>
              <w:lang w:eastAsia="en-US"/>
            </w:rPr>
          </w:pPr>
          <w:ins w:id="20"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"_Toc491865249"</w:instrText>
            </w:r>
            <w:r w:rsidRPr="00D216FC">
              <w:rPr>
                <w:rStyle w:val="Hyperlink"/>
                <w:noProof/>
              </w:rPr>
              <w:instrText xml:space="preserve"> </w:instrText>
            </w:r>
            <w:r w:rsidRPr="00D216FC">
              <w:rPr>
                <w:rStyle w:val="Hyperlink"/>
                <w:noProof/>
              </w:rPr>
              <w:fldChar w:fldCharType="separate"/>
            </w:r>
            <w:r w:rsidRPr="00D216FC">
              <w:rPr>
                <w:rStyle w:val="Hyperlink"/>
                <w:noProof/>
              </w:rPr>
              <w:t>1.1.6</w:t>
            </w:r>
            <w:r>
              <w:rPr>
                <w:rFonts w:asciiTheme="minorHAnsi" w:eastAsiaTheme="minorEastAsia" w:hAnsiTheme="minorHAnsi" w:cstheme="minorBidi"/>
                <w:i w:val="0"/>
                <w:iCs w:val="0"/>
                <w:noProof/>
                <w:sz w:val="22"/>
                <w:szCs w:val="22"/>
                <w:lang w:eastAsia="en-US"/>
              </w:rPr>
              <w:tab/>
            </w:r>
            <w:r w:rsidRPr="00D216FC">
              <w:rPr>
                <w:rStyle w:val="Hyperlink"/>
                <w:noProof/>
              </w:rPr>
              <w:t>Mandatory Access Controls</w:t>
            </w:r>
            <w:r>
              <w:rPr>
                <w:noProof/>
                <w:webHidden/>
              </w:rPr>
              <w:tab/>
            </w:r>
            <w:r>
              <w:rPr>
                <w:noProof/>
                <w:webHidden/>
              </w:rPr>
              <w:fldChar w:fldCharType="begin"/>
            </w:r>
            <w:r>
              <w:rPr>
                <w:noProof/>
                <w:webHidden/>
              </w:rPr>
              <w:instrText xml:space="preserve"> PAGEREF _Toc491865249 \h </w:instrText>
            </w:r>
          </w:ins>
          <w:r>
            <w:rPr>
              <w:noProof/>
              <w:webHidden/>
            </w:rPr>
          </w:r>
          <w:r>
            <w:rPr>
              <w:noProof/>
              <w:webHidden/>
            </w:rPr>
            <w:fldChar w:fldCharType="separate"/>
          </w:r>
          <w:ins w:id="21" w:author="Mendenhall, Justin (J.L.)" w:date="2017-08-30T14:05:00Z">
            <w:r>
              <w:rPr>
                <w:noProof/>
                <w:webHidden/>
              </w:rPr>
              <w:t>6</w:t>
            </w:r>
            <w:r>
              <w:rPr>
                <w:noProof/>
                <w:webHidden/>
              </w:rPr>
              <w:fldChar w:fldCharType="end"/>
            </w:r>
            <w:r w:rsidRPr="00D216FC">
              <w:rPr>
                <w:rStyle w:val="Hyperlink"/>
                <w:noProof/>
              </w:rPr>
              <w:fldChar w:fldCharType="end"/>
            </w:r>
          </w:ins>
        </w:p>
        <w:p w14:paraId="165A063D" w14:textId="23C25FBC" w:rsidR="0034462D" w:rsidRDefault="0034462D">
          <w:pPr>
            <w:pStyle w:val="TOC3"/>
            <w:tabs>
              <w:tab w:val="left" w:pos="1200"/>
              <w:tab w:val="right" w:leader="dot" w:pos="10776"/>
            </w:tabs>
            <w:rPr>
              <w:ins w:id="22" w:author="Mendenhall, Justin (J.L.)" w:date="2017-08-30T14:05:00Z"/>
              <w:rFonts w:asciiTheme="minorHAnsi" w:eastAsiaTheme="minorEastAsia" w:hAnsiTheme="minorHAnsi" w:cstheme="minorBidi"/>
              <w:i w:val="0"/>
              <w:iCs w:val="0"/>
              <w:noProof/>
              <w:sz w:val="22"/>
              <w:szCs w:val="22"/>
              <w:lang w:eastAsia="en-US"/>
            </w:rPr>
          </w:pPr>
          <w:ins w:id="23"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"_Toc491865250"</w:instrText>
            </w:r>
            <w:r w:rsidRPr="00D216FC">
              <w:rPr>
                <w:rStyle w:val="Hyperlink"/>
                <w:noProof/>
              </w:rPr>
              <w:instrText xml:space="preserve"> </w:instrText>
            </w:r>
            <w:r w:rsidRPr="00D216FC">
              <w:rPr>
                <w:rStyle w:val="Hyperlink"/>
                <w:noProof/>
              </w:rPr>
              <w:fldChar w:fldCharType="separate"/>
            </w:r>
            <w:r w:rsidRPr="00D216FC">
              <w:rPr>
                <w:rStyle w:val="Hyperlink"/>
                <w:noProof/>
              </w:rPr>
              <w:t>1.1.7</w:t>
            </w:r>
            <w:r>
              <w:rPr>
                <w:rFonts w:asciiTheme="minorHAnsi" w:eastAsiaTheme="minorEastAsia" w:hAnsiTheme="minorHAnsi" w:cstheme="minorBidi"/>
                <w:i w:val="0"/>
                <w:iCs w:val="0"/>
                <w:noProof/>
                <w:sz w:val="22"/>
                <w:szCs w:val="22"/>
                <w:lang w:eastAsia="en-US"/>
              </w:rPr>
              <w:tab/>
            </w:r>
            <w:r w:rsidRPr="00D216FC">
              <w:rPr>
                <w:rStyle w:val="Hyperlink"/>
                <w:noProof/>
              </w:rPr>
              <w:t>Discretionary Access Controls</w:t>
            </w:r>
            <w:r>
              <w:rPr>
                <w:noProof/>
                <w:webHidden/>
              </w:rPr>
              <w:tab/>
            </w:r>
            <w:r>
              <w:rPr>
                <w:noProof/>
                <w:webHidden/>
              </w:rPr>
              <w:fldChar w:fldCharType="begin"/>
            </w:r>
            <w:r>
              <w:rPr>
                <w:noProof/>
                <w:webHidden/>
              </w:rPr>
              <w:instrText xml:space="preserve"> PAGEREF _Toc491865250 \h </w:instrText>
            </w:r>
          </w:ins>
          <w:r>
            <w:rPr>
              <w:noProof/>
              <w:webHidden/>
            </w:rPr>
          </w:r>
          <w:r>
            <w:rPr>
              <w:noProof/>
              <w:webHidden/>
            </w:rPr>
            <w:fldChar w:fldCharType="separate"/>
          </w:r>
          <w:ins w:id="24" w:author="Mendenhall, Justin (J.L.)" w:date="2017-08-30T14:05:00Z">
            <w:r>
              <w:rPr>
                <w:noProof/>
                <w:webHidden/>
              </w:rPr>
              <w:t>6</w:t>
            </w:r>
            <w:r>
              <w:rPr>
                <w:noProof/>
                <w:webHidden/>
              </w:rPr>
              <w:fldChar w:fldCharType="end"/>
            </w:r>
            <w:r w:rsidRPr="00D216FC">
              <w:rPr>
                <w:rStyle w:val="Hyperlink"/>
                <w:noProof/>
              </w:rPr>
              <w:fldChar w:fldCharType="end"/>
            </w:r>
          </w:ins>
        </w:p>
        <w:p w14:paraId="16AE07F6" w14:textId="3559477D" w:rsidR="0034462D" w:rsidRDefault="0034462D">
          <w:pPr>
            <w:pStyle w:val="TOC3"/>
            <w:tabs>
              <w:tab w:val="left" w:pos="1200"/>
              <w:tab w:val="right" w:leader="dot" w:pos="10776"/>
            </w:tabs>
            <w:rPr>
              <w:ins w:id="25" w:author="Mendenhall, Justin (J.L.)" w:date="2017-08-30T14:05:00Z"/>
              <w:rFonts w:asciiTheme="minorHAnsi" w:eastAsiaTheme="minorEastAsia" w:hAnsiTheme="minorHAnsi" w:cstheme="minorBidi"/>
              <w:i w:val="0"/>
              <w:iCs w:val="0"/>
              <w:noProof/>
              <w:sz w:val="22"/>
              <w:szCs w:val="22"/>
              <w:lang w:eastAsia="en-US"/>
            </w:rPr>
          </w:pPr>
          <w:ins w:id="26"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"_Toc491865251"</w:instrText>
            </w:r>
            <w:r w:rsidRPr="00D216FC">
              <w:rPr>
                <w:rStyle w:val="Hyperlink"/>
                <w:noProof/>
              </w:rPr>
              <w:instrText xml:space="preserve"> </w:instrText>
            </w:r>
            <w:r w:rsidRPr="00D216FC">
              <w:rPr>
                <w:rStyle w:val="Hyperlink"/>
                <w:noProof/>
              </w:rPr>
              <w:fldChar w:fldCharType="separate"/>
            </w:r>
            <w:r w:rsidRPr="00D216FC">
              <w:rPr>
                <w:rStyle w:val="Hyperlink"/>
                <w:noProof/>
              </w:rPr>
              <w:t>1.1.8</w:t>
            </w:r>
            <w:r>
              <w:rPr>
                <w:rFonts w:asciiTheme="minorHAnsi" w:eastAsiaTheme="minorEastAsia" w:hAnsiTheme="minorHAnsi" w:cstheme="minorBidi"/>
                <w:i w:val="0"/>
                <w:iCs w:val="0"/>
                <w:noProof/>
                <w:sz w:val="22"/>
                <w:szCs w:val="22"/>
                <w:lang w:eastAsia="en-US"/>
              </w:rPr>
              <w:tab/>
            </w:r>
            <w:r w:rsidRPr="00D216FC">
              <w:rPr>
                <w:rStyle w:val="Hyperlink"/>
                <w:noProof/>
              </w:rPr>
              <w:t>Secure Debug Port</w:t>
            </w:r>
            <w:r>
              <w:rPr>
                <w:noProof/>
                <w:webHidden/>
              </w:rPr>
              <w:tab/>
            </w:r>
            <w:r>
              <w:rPr>
                <w:noProof/>
                <w:webHidden/>
              </w:rPr>
              <w:fldChar w:fldCharType="begin"/>
            </w:r>
            <w:r>
              <w:rPr>
                <w:noProof/>
                <w:webHidden/>
              </w:rPr>
              <w:instrText xml:space="preserve"> PAGEREF _Toc491865251 \h </w:instrText>
            </w:r>
          </w:ins>
          <w:r>
            <w:rPr>
              <w:noProof/>
              <w:webHidden/>
            </w:rPr>
          </w:r>
          <w:r>
            <w:rPr>
              <w:noProof/>
              <w:webHidden/>
            </w:rPr>
            <w:fldChar w:fldCharType="separate"/>
          </w:r>
          <w:ins w:id="27" w:author="Mendenhall, Justin (J.L.)" w:date="2017-08-30T14:05:00Z">
            <w:r>
              <w:rPr>
                <w:noProof/>
                <w:webHidden/>
              </w:rPr>
              <w:t>7</w:t>
            </w:r>
            <w:r>
              <w:rPr>
                <w:noProof/>
                <w:webHidden/>
              </w:rPr>
              <w:fldChar w:fldCharType="end"/>
            </w:r>
            <w:r w:rsidRPr="00D216FC">
              <w:rPr>
                <w:rStyle w:val="Hyperlink"/>
                <w:noProof/>
              </w:rPr>
              <w:fldChar w:fldCharType="end"/>
            </w:r>
          </w:ins>
        </w:p>
        <w:p w14:paraId="2D742BE1" w14:textId="72116D5C" w:rsidR="0034462D" w:rsidRDefault="0034462D">
          <w:pPr>
            <w:pStyle w:val="TOC3"/>
            <w:tabs>
              <w:tab w:val="left" w:pos="1200"/>
              <w:tab w:val="right" w:leader="dot" w:pos="10776"/>
            </w:tabs>
            <w:rPr>
              <w:ins w:id="28" w:author="Mendenhall, Justin (J.L.)" w:date="2017-08-30T14:05:00Z"/>
              <w:rFonts w:asciiTheme="minorHAnsi" w:eastAsiaTheme="minorEastAsia" w:hAnsiTheme="minorHAnsi" w:cstheme="minorBidi"/>
              <w:i w:val="0"/>
              <w:iCs w:val="0"/>
              <w:noProof/>
              <w:sz w:val="22"/>
              <w:szCs w:val="22"/>
              <w:lang w:eastAsia="en-US"/>
            </w:rPr>
          </w:pPr>
          <w:ins w:id="29"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"_Toc491865252"</w:instrText>
            </w:r>
            <w:r w:rsidRPr="00D216FC">
              <w:rPr>
                <w:rStyle w:val="Hyperlink"/>
                <w:noProof/>
              </w:rPr>
              <w:instrText xml:space="preserve"> </w:instrText>
            </w:r>
            <w:r w:rsidRPr="00D216FC">
              <w:rPr>
                <w:rStyle w:val="Hyperlink"/>
                <w:noProof/>
              </w:rPr>
              <w:fldChar w:fldCharType="separate"/>
            </w:r>
            <w:r w:rsidRPr="00D216FC">
              <w:rPr>
                <w:rStyle w:val="Hyperlink"/>
                <w:noProof/>
              </w:rPr>
              <w:t>1.1.9</w:t>
            </w:r>
            <w:r>
              <w:rPr>
                <w:rFonts w:asciiTheme="minorHAnsi" w:eastAsiaTheme="minorEastAsia" w:hAnsiTheme="minorHAnsi" w:cstheme="minorBidi"/>
                <w:i w:val="0"/>
                <w:iCs w:val="0"/>
                <w:noProof/>
                <w:sz w:val="22"/>
                <w:szCs w:val="22"/>
                <w:lang w:eastAsia="en-US"/>
              </w:rPr>
              <w:tab/>
            </w:r>
            <w:r w:rsidRPr="00D216FC">
              <w:rPr>
                <w:rStyle w:val="Hyperlink"/>
                <w:noProof/>
              </w:rPr>
              <w:t>Secure Diagnostics</w:t>
            </w:r>
            <w:r>
              <w:rPr>
                <w:noProof/>
                <w:webHidden/>
              </w:rPr>
              <w:tab/>
            </w:r>
            <w:r>
              <w:rPr>
                <w:noProof/>
                <w:webHidden/>
              </w:rPr>
              <w:fldChar w:fldCharType="begin"/>
            </w:r>
            <w:r>
              <w:rPr>
                <w:noProof/>
                <w:webHidden/>
              </w:rPr>
              <w:instrText xml:space="preserve"> PAGEREF _Toc491865252 \h </w:instrText>
            </w:r>
          </w:ins>
          <w:r>
            <w:rPr>
              <w:noProof/>
              <w:webHidden/>
            </w:rPr>
          </w:r>
          <w:r>
            <w:rPr>
              <w:noProof/>
              <w:webHidden/>
            </w:rPr>
            <w:fldChar w:fldCharType="separate"/>
          </w:r>
          <w:ins w:id="30" w:author="Mendenhall, Justin (J.L.)" w:date="2017-08-30T14:05:00Z">
            <w:r>
              <w:rPr>
                <w:noProof/>
                <w:webHidden/>
              </w:rPr>
              <w:t>7</w:t>
            </w:r>
            <w:r>
              <w:rPr>
                <w:noProof/>
                <w:webHidden/>
              </w:rPr>
              <w:fldChar w:fldCharType="end"/>
            </w:r>
            <w:r w:rsidRPr="00D216FC">
              <w:rPr>
                <w:rStyle w:val="Hyperlink"/>
                <w:noProof/>
              </w:rPr>
              <w:fldChar w:fldCharType="end"/>
            </w:r>
          </w:ins>
        </w:p>
        <w:p w14:paraId="5CC42377" w14:textId="625A5FB2" w:rsidR="0034462D" w:rsidRDefault="0034462D">
          <w:pPr>
            <w:pStyle w:val="TOC3"/>
            <w:tabs>
              <w:tab w:val="left" w:pos="1200"/>
              <w:tab w:val="right" w:leader="dot" w:pos="10776"/>
            </w:tabs>
            <w:rPr>
              <w:ins w:id="31" w:author="Mendenhall, Justin (J.L.)" w:date="2017-08-30T14:05:00Z"/>
              <w:rFonts w:asciiTheme="minorHAnsi" w:eastAsiaTheme="minorEastAsia" w:hAnsiTheme="minorHAnsi" w:cstheme="minorBidi"/>
              <w:i w:val="0"/>
              <w:iCs w:val="0"/>
              <w:noProof/>
              <w:sz w:val="22"/>
              <w:szCs w:val="22"/>
              <w:lang w:eastAsia="en-US"/>
            </w:rPr>
          </w:pPr>
          <w:ins w:id="32"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"_Toc491865253"</w:instrText>
            </w:r>
            <w:r w:rsidRPr="00D216FC">
              <w:rPr>
                <w:rStyle w:val="Hyperlink"/>
                <w:noProof/>
              </w:rPr>
              <w:instrText xml:space="preserve"> </w:instrText>
            </w:r>
            <w:r w:rsidRPr="00D216FC">
              <w:rPr>
                <w:rStyle w:val="Hyperlink"/>
                <w:noProof/>
              </w:rPr>
              <w:fldChar w:fldCharType="separate"/>
            </w:r>
            <w:r w:rsidRPr="00D216FC">
              <w:rPr>
                <w:rStyle w:val="Hyperlink"/>
                <w:noProof/>
              </w:rPr>
              <w:t>1.1.10</w:t>
            </w:r>
            <w:r>
              <w:rPr>
                <w:rFonts w:asciiTheme="minorHAnsi" w:eastAsiaTheme="minorEastAsia" w:hAnsiTheme="minorHAnsi" w:cstheme="minorBidi"/>
                <w:i w:val="0"/>
                <w:iCs w:val="0"/>
                <w:noProof/>
                <w:sz w:val="22"/>
                <w:szCs w:val="22"/>
                <w:lang w:eastAsia="en-US"/>
              </w:rPr>
              <w:tab/>
            </w:r>
            <w:r w:rsidRPr="00D216FC">
              <w:rPr>
                <w:rStyle w:val="Hyperlink"/>
                <w:noProof/>
              </w:rPr>
              <w:t>Calibration and Configuration</w:t>
            </w:r>
            <w:r>
              <w:rPr>
                <w:noProof/>
                <w:webHidden/>
              </w:rPr>
              <w:tab/>
            </w:r>
            <w:r>
              <w:rPr>
                <w:noProof/>
                <w:webHidden/>
              </w:rPr>
              <w:fldChar w:fldCharType="begin"/>
            </w:r>
            <w:r>
              <w:rPr>
                <w:noProof/>
                <w:webHidden/>
              </w:rPr>
              <w:instrText xml:space="preserve"> PAGEREF _Toc491865253 \h </w:instrText>
            </w:r>
          </w:ins>
          <w:r>
            <w:rPr>
              <w:noProof/>
              <w:webHidden/>
            </w:rPr>
          </w:r>
          <w:r>
            <w:rPr>
              <w:noProof/>
              <w:webHidden/>
            </w:rPr>
            <w:fldChar w:fldCharType="separate"/>
          </w:r>
          <w:ins w:id="33" w:author="Mendenhall, Justin (J.L.)" w:date="2017-08-30T14:05:00Z">
            <w:r>
              <w:rPr>
                <w:noProof/>
                <w:webHidden/>
              </w:rPr>
              <w:t>8</w:t>
            </w:r>
            <w:r>
              <w:rPr>
                <w:noProof/>
                <w:webHidden/>
              </w:rPr>
              <w:fldChar w:fldCharType="end"/>
            </w:r>
            <w:r w:rsidRPr="00D216FC">
              <w:rPr>
                <w:rStyle w:val="Hyperlink"/>
                <w:noProof/>
              </w:rPr>
              <w:fldChar w:fldCharType="end"/>
            </w:r>
          </w:ins>
        </w:p>
        <w:p w14:paraId="6B916611" w14:textId="3F233158" w:rsidR="0034462D" w:rsidRDefault="0034462D">
          <w:pPr>
            <w:pStyle w:val="TOC3"/>
            <w:tabs>
              <w:tab w:val="left" w:pos="1200"/>
              <w:tab w:val="right" w:leader="dot" w:pos="10776"/>
            </w:tabs>
            <w:rPr>
              <w:ins w:id="34" w:author="Mendenhall, Justin (J.L.)" w:date="2017-08-30T14:05:00Z"/>
              <w:rFonts w:asciiTheme="minorHAnsi" w:eastAsiaTheme="minorEastAsia" w:hAnsiTheme="minorHAnsi" w:cstheme="minorBidi"/>
              <w:i w:val="0"/>
              <w:iCs w:val="0"/>
              <w:noProof/>
              <w:sz w:val="22"/>
              <w:szCs w:val="22"/>
              <w:lang w:eastAsia="en-US"/>
            </w:rPr>
          </w:pPr>
          <w:ins w:id="35" w:author="Mendenhall, Justin (J.L.)" w:date="2017-08-30T14:05:00Z">
            <w:r w:rsidRPr="00D216FC">
              <w:rPr>
                <w:rStyle w:val="Hyperlink"/>
                <w:noProof/>
              </w:rPr>
              <w:fldChar w:fldCharType="begin"/>
            </w:r>
            <w:r w:rsidRPr="00D216FC">
              <w:rPr>
                <w:rStyle w:val="Hyperlink"/>
                <w:noProof/>
              </w:rPr>
              <w:instrText xml:space="preserve"> </w:instrText>
            </w:r>
            <w:r>
              <w:rPr>
                <w:noProof/>
              </w:rPr>
              <w:instrText>HYPERLINK \l "_Toc491865254"</w:instrText>
            </w:r>
            <w:r w:rsidRPr="00D216FC">
              <w:rPr>
                <w:rStyle w:val="Hyperlink"/>
                <w:noProof/>
              </w:rPr>
              <w:instrText xml:space="preserve"> </w:instrText>
            </w:r>
            <w:r w:rsidRPr="00D216FC">
              <w:rPr>
                <w:rStyle w:val="Hyperlink"/>
                <w:noProof/>
              </w:rPr>
              <w:fldChar w:fldCharType="separate"/>
            </w:r>
            <w:r w:rsidRPr="00D216FC">
              <w:rPr>
                <w:rStyle w:val="Hyperlink"/>
                <w:noProof/>
              </w:rPr>
              <w:t>1.1.11</w:t>
            </w:r>
            <w:r>
              <w:rPr>
                <w:rFonts w:asciiTheme="minorHAnsi" w:eastAsiaTheme="minorEastAsia" w:hAnsiTheme="minorHAnsi" w:cstheme="minorBidi"/>
                <w:i w:val="0"/>
                <w:iCs w:val="0"/>
                <w:noProof/>
                <w:sz w:val="22"/>
                <w:szCs w:val="22"/>
                <w:lang w:eastAsia="en-US"/>
              </w:rPr>
              <w:tab/>
            </w:r>
            <w:r w:rsidRPr="00D216FC">
              <w:rPr>
                <w:rStyle w:val="Hyperlink"/>
                <w:noProof/>
              </w:rPr>
              <w:t>Monitoring and Logging</w:t>
            </w:r>
            <w:r>
              <w:rPr>
                <w:noProof/>
                <w:webHidden/>
              </w:rPr>
              <w:tab/>
            </w:r>
            <w:r>
              <w:rPr>
                <w:noProof/>
                <w:webHidden/>
              </w:rPr>
              <w:fldChar w:fldCharType="begin"/>
            </w:r>
            <w:r>
              <w:rPr>
                <w:noProof/>
                <w:webHidden/>
              </w:rPr>
              <w:instrText xml:space="preserve"> PAGEREF _Toc491865254 \h </w:instrText>
            </w:r>
          </w:ins>
          <w:r>
            <w:rPr>
              <w:noProof/>
              <w:webHidden/>
            </w:rPr>
          </w:r>
          <w:r>
            <w:rPr>
              <w:noProof/>
              <w:webHidden/>
            </w:rPr>
            <w:fldChar w:fldCharType="separate"/>
          </w:r>
          <w:ins w:id="36" w:author="Mendenhall, Justin (J.L.)" w:date="2017-08-30T14:05:00Z">
            <w:r>
              <w:rPr>
                <w:noProof/>
                <w:webHidden/>
              </w:rPr>
              <w:t>8</w:t>
            </w:r>
            <w:r>
              <w:rPr>
                <w:noProof/>
                <w:webHidden/>
              </w:rPr>
              <w:fldChar w:fldCharType="end"/>
            </w:r>
            <w:r w:rsidRPr="00D216FC">
              <w:rPr>
                <w:rStyle w:val="Hyperlink"/>
                <w:noProof/>
              </w:rPr>
              <w:fldChar w:fldCharType="end"/>
            </w:r>
          </w:ins>
        </w:p>
        <w:p w14:paraId="613102B6" w14:textId="35E76664" w:rsidR="00AA5984" w:rsidDel="0034462D" w:rsidRDefault="00AA5984">
          <w:pPr>
            <w:pStyle w:val="TOC3"/>
            <w:tabs>
              <w:tab w:val="left" w:pos="1200"/>
              <w:tab w:val="right" w:leader="dot" w:pos="10776"/>
            </w:tabs>
            <w:rPr>
              <w:del w:id="37" w:author="Mendenhall, Justin (J.L.)" w:date="2017-08-30T14:05:00Z"/>
              <w:rFonts w:asciiTheme="minorHAnsi" w:eastAsiaTheme="minorEastAsia" w:hAnsiTheme="minorHAnsi" w:cstheme="minorBidi"/>
              <w:i w:val="0"/>
              <w:iCs w:val="0"/>
              <w:noProof/>
              <w:sz w:val="22"/>
              <w:szCs w:val="22"/>
              <w:lang w:eastAsia="en-US"/>
            </w:rPr>
          </w:pPr>
          <w:del w:id="38" w:author="Mendenhall, Justin (J.L.)" w:date="2017-08-30T14:05:00Z">
            <w:r w:rsidRPr="0034462D" w:rsidDel="0034462D">
              <w:rPr>
                <w:rPrChange w:id="39" w:author="Mendenhall, Justin (J.L.)" w:date="2017-08-30T14:05:00Z">
                  <w:rPr>
                    <w:rStyle w:val="Hyperlink"/>
                    <w:noProof/>
                  </w:rPr>
                </w:rPrChange>
              </w:rPr>
              <w:delText>1.1.1</w:delText>
            </w:r>
            <w:r w:rsidDel="0034462D">
              <w:rPr>
                <w:rFonts w:asciiTheme="minorHAnsi" w:eastAsiaTheme="minorEastAsia" w:hAnsiTheme="minorHAnsi" w:cstheme="minorBidi"/>
                <w:i w:val="0"/>
                <w:iCs w:val="0"/>
                <w:noProof/>
                <w:sz w:val="22"/>
                <w:szCs w:val="22"/>
                <w:lang w:eastAsia="en-US"/>
              </w:rPr>
              <w:tab/>
            </w:r>
            <w:r w:rsidRPr="0034462D" w:rsidDel="0034462D">
              <w:rPr>
                <w:rPrChange w:id="40" w:author="Mendenhall, Justin (J.L.)" w:date="2017-08-30T14:05:00Z">
                  <w:rPr>
                    <w:rStyle w:val="Hyperlink"/>
                    <w:noProof/>
                  </w:rPr>
                </w:rPrChange>
              </w:rPr>
              <w:delText>Code Signing</w:delText>
            </w:r>
            <w:r w:rsidDel="0034462D">
              <w:rPr>
                <w:noProof/>
                <w:webHidden/>
              </w:rPr>
              <w:tab/>
              <w:delText>3</w:delText>
            </w:r>
          </w:del>
        </w:p>
        <w:p w14:paraId="3041D78F" w14:textId="3B29FA15" w:rsidR="00AA5984" w:rsidDel="0034462D" w:rsidRDefault="00AA5984">
          <w:pPr>
            <w:pStyle w:val="TOC3"/>
            <w:tabs>
              <w:tab w:val="left" w:pos="1200"/>
              <w:tab w:val="right" w:leader="dot" w:pos="10776"/>
            </w:tabs>
            <w:rPr>
              <w:del w:id="41" w:author="Mendenhall, Justin (J.L.)" w:date="2017-08-30T14:05:00Z"/>
              <w:rFonts w:asciiTheme="minorHAnsi" w:eastAsiaTheme="minorEastAsia" w:hAnsiTheme="minorHAnsi" w:cstheme="minorBidi"/>
              <w:i w:val="0"/>
              <w:iCs w:val="0"/>
              <w:noProof/>
              <w:sz w:val="22"/>
              <w:szCs w:val="22"/>
              <w:lang w:eastAsia="en-US"/>
            </w:rPr>
          </w:pPr>
          <w:del w:id="42" w:author="Mendenhall, Justin (J.L.)" w:date="2017-08-30T14:05:00Z">
            <w:r w:rsidRPr="0034462D" w:rsidDel="0034462D">
              <w:rPr>
                <w:rPrChange w:id="43" w:author="Mendenhall, Justin (J.L.)" w:date="2017-08-30T14:05:00Z">
                  <w:rPr>
                    <w:rStyle w:val="Hyperlink"/>
                    <w:noProof/>
                  </w:rPr>
                </w:rPrChange>
              </w:rPr>
              <w:delText>1.1.2</w:delText>
            </w:r>
            <w:r w:rsidDel="0034462D">
              <w:rPr>
                <w:rFonts w:asciiTheme="minorHAnsi" w:eastAsiaTheme="minorEastAsia" w:hAnsiTheme="minorHAnsi" w:cstheme="minorBidi"/>
                <w:i w:val="0"/>
                <w:iCs w:val="0"/>
                <w:noProof/>
                <w:sz w:val="22"/>
                <w:szCs w:val="22"/>
                <w:lang w:eastAsia="en-US"/>
              </w:rPr>
              <w:tab/>
            </w:r>
            <w:r w:rsidRPr="0034462D" w:rsidDel="0034462D">
              <w:rPr>
                <w:rPrChange w:id="44" w:author="Mendenhall, Justin (J.L.)" w:date="2017-08-30T14:05:00Z">
                  <w:rPr>
                    <w:rStyle w:val="Hyperlink"/>
                    <w:noProof/>
                  </w:rPr>
                </w:rPrChange>
              </w:rPr>
              <w:delText>Secure Boot</w:delText>
            </w:r>
            <w:r w:rsidDel="0034462D">
              <w:rPr>
                <w:noProof/>
                <w:webHidden/>
              </w:rPr>
              <w:tab/>
              <w:delText>3</w:delText>
            </w:r>
          </w:del>
        </w:p>
        <w:p w14:paraId="68F761D0" w14:textId="3FAC1ECA" w:rsidR="00AA5984" w:rsidDel="0034462D" w:rsidRDefault="00AA5984">
          <w:pPr>
            <w:pStyle w:val="TOC3"/>
            <w:tabs>
              <w:tab w:val="left" w:pos="1200"/>
              <w:tab w:val="right" w:leader="dot" w:pos="10776"/>
            </w:tabs>
            <w:rPr>
              <w:del w:id="45" w:author="Mendenhall, Justin (J.L.)" w:date="2017-08-30T14:05:00Z"/>
              <w:rFonts w:asciiTheme="minorHAnsi" w:eastAsiaTheme="minorEastAsia" w:hAnsiTheme="minorHAnsi" w:cstheme="minorBidi"/>
              <w:i w:val="0"/>
              <w:iCs w:val="0"/>
              <w:noProof/>
              <w:sz w:val="22"/>
              <w:szCs w:val="22"/>
              <w:lang w:eastAsia="en-US"/>
            </w:rPr>
          </w:pPr>
          <w:del w:id="46" w:author="Mendenhall, Justin (J.L.)" w:date="2017-08-30T14:05:00Z">
            <w:r w:rsidRPr="0034462D" w:rsidDel="0034462D">
              <w:rPr>
                <w:rPrChange w:id="47" w:author="Mendenhall, Justin (J.L.)" w:date="2017-08-30T14:05:00Z">
                  <w:rPr>
                    <w:rStyle w:val="Hyperlink"/>
                    <w:noProof/>
                  </w:rPr>
                </w:rPrChange>
              </w:rPr>
              <w:delText>1.1.3</w:delText>
            </w:r>
            <w:r w:rsidDel="0034462D">
              <w:rPr>
                <w:rFonts w:asciiTheme="minorHAnsi" w:eastAsiaTheme="minorEastAsia" w:hAnsiTheme="minorHAnsi" w:cstheme="minorBidi"/>
                <w:i w:val="0"/>
                <w:iCs w:val="0"/>
                <w:noProof/>
                <w:sz w:val="22"/>
                <w:szCs w:val="22"/>
                <w:lang w:eastAsia="en-US"/>
              </w:rPr>
              <w:tab/>
            </w:r>
            <w:r w:rsidRPr="0034462D" w:rsidDel="0034462D">
              <w:rPr>
                <w:rPrChange w:id="48" w:author="Mendenhall, Justin (J.L.)" w:date="2017-08-30T14:05:00Z">
                  <w:rPr>
                    <w:rStyle w:val="Hyperlink"/>
                    <w:noProof/>
                  </w:rPr>
                </w:rPrChange>
              </w:rPr>
              <w:delText>Hardware Security Module</w:delText>
            </w:r>
            <w:r w:rsidDel="0034462D">
              <w:rPr>
                <w:noProof/>
                <w:webHidden/>
              </w:rPr>
              <w:tab/>
              <w:delText>4</w:delText>
            </w:r>
          </w:del>
        </w:p>
        <w:p w14:paraId="757052BC" w14:textId="1367B36A" w:rsidR="00AA5984" w:rsidDel="0034462D" w:rsidRDefault="00AA5984">
          <w:pPr>
            <w:pStyle w:val="TOC3"/>
            <w:tabs>
              <w:tab w:val="left" w:pos="1200"/>
              <w:tab w:val="right" w:leader="dot" w:pos="10776"/>
            </w:tabs>
            <w:rPr>
              <w:del w:id="49" w:author="Mendenhall, Justin (J.L.)" w:date="2017-08-30T14:05:00Z"/>
              <w:rFonts w:asciiTheme="minorHAnsi" w:eastAsiaTheme="minorEastAsia" w:hAnsiTheme="minorHAnsi" w:cstheme="minorBidi"/>
              <w:i w:val="0"/>
              <w:iCs w:val="0"/>
              <w:noProof/>
              <w:sz w:val="22"/>
              <w:szCs w:val="22"/>
              <w:lang w:eastAsia="en-US"/>
            </w:rPr>
          </w:pPr>
          <w:del w:id="50" w:author="Mendenhall, Justin (J.L.)" w:date="2017-08-30T14:05:00Z">
            <w:r w:rsidRPr="0034462D" w:rsidDel="0034462D">
              <w:rPr>
                <w:rPrChange w:id="51" w:author="Mendenhall, Justin (J.L.)" w:date="2017-08-30T14:05:00Z">
                  <w:rPr>
                    <w:rStyle w:val="Hyperlink"/>
                    <w:noProof/>
                  </w:rPr>
                </w:rPrChange>
              </w:rPr>
              <w:delText>1.1.4</w:delText>
            </w:r>
            <w:r w:rsidDel="0034462D">
              <w:rPr>
                <w:rFonts w:asciiTheme="minorHAnsi" w:eastAsiaTheme="minorEastAsia" w:hAnsiTheme="minorHAnsi" w:cstheme="minorBidi"/>
                <w:i w:val="0"/>
                <w:iCs w:val="0"/>
                <w:noProof/>
                <w:sz w:val="22"/>
                <w:szCs w:val="22"/>
                <w:lang w:eastAsia="en-US"/>
              </w:rPr>
              <w:tab/>
            </w:r>
            <w:r w:rsidRPr="0034462D" w:rsidDel="0034462D">
              <w:rPr>
                <w:rPrChange w:id="52" w:author="Mendenhall, Justin (J.L.)" w:date="2017-08-30T14:05:00Z">
                  <w:rPr>
                    <w:rStyle w:val="Hyperlink"/>
                    <w:noProof/>
                  </w:rPr>
                </w:rPrChange>
              </w:rPr>
              <w:delText>Memory Protection</w:delText>
            </w:r>
            <w:r w:rsidDel="0034462D">
              <w:rPr>
                <w:noProof/>
                <w:webHidden/>
              </w:rPr>
              <w:tab/>
              <w:delText>4</w:delText>
            </w:r>
          </w:del>
        </w:p>
        <w:p w14:paraId="7122DEE5" w14:textId="176927F9" w:rsidR="00AA5984" w:rsidDel="0034462D" w:rsidRDefault="00AA5984">
          <w:pPr>
            <w:pStyle w:val="TOC3"/>
            <w:tabs>
              <w:tab w:val="left" w:pos="1200"/>
              <w:tab w:val="right" w:leader="dot" w:pos="10776"/>
            </w:tabs>
            <w:rPr>
              <w:del w:id="53" w:author="Mendenhall, Justin (J.L.)" w:date="2017-08-30T14:05:00Z"/>
              <w:rFonts w:asciiTheme="minorHAnsi" w:eastAsiaTheme="minorEastAsia" w:hAnsiTheme="minorHAnsi" w:cstheme="minorBidi"/>
              <w:i w:val="0"/>
              <w:iCs w:val="0"/>
              <w:noProof/>
              <w:sz w:val="22"/>
              <w:szCs w:val="22"/>
              <w:lang w:eastAsia="en-US"/>
            </w:rPr>
          </w:pPr>
          <w:del w:id="54" w:author="Mendenhall, Justin (J.L.)" w:date="2017-08-30T14:05:00Z">
            <w:r w:rsidRPr="0034462D" w:rsidDel="0034462D">
              <w:rPr>
                <w:rPrChange w:id="55" w:author="Mendenhall, Justin (J.L.)" w:date="2017-08-30T14:05:00Z">
                  <w:rPr>
                    <w:rStyle w:val="Hyperlink"/>
                    <w:noProof/>
                  </w:rPr>
                </w:rPrChange>
              </w:rPr>
              <w:delText>1.1.5</w:delText>
            </w:r>
            <w:r w:rsidDel="0034462D">
              <w:rPr>
                <w:rFonts w:asciiTheme="minorHAnsi" w:eastAsiaTheme="minorEastAsia" w:hAnsiTheme="minorHAnsi" w:cstheme="minorBidi"/>
                <w:i w:val="0"/>
                <w:iCs w:val="0"/>
                <w:noProof/>
                <w:sz w:val="22"/>
                <w:szCs w:val="22"/>
                <w:lang w:eastAsia="en-US"/>
              </w:rPr>
              <w:tab/>
            </w:r>
            <w:r w:rsidRPr="0034462D" w:rsidDel="0034462D">
              <w:rPr>
                <w:rPrChange w:id="56" w:author="Mendenhall, Justin (J.L.)" w:date="2017-08-30T14:05:00Z">
                  <w:rPr>
                    <w:rStyle w:val="Hyperlink"/>
                    <w:noProof/>
                  </w:rPr>
                </w:rPrChange>
              </w:rPr>
              <w:delText>Mandatory Access Controls</w:delText>
            </w:r>
            <w:r w:rsidDel="0034462D">
              <w:rPr>
                <w:noProof/>
                <w:webHidden/>
              </w:rPr>
              <w:tab/>
              <w:delText>5</w:delText>
            </w:r>
          </w:del>
        </w:p>
        <w:p w14:paraId="61CDE6E8" w14:textId="2495D39F" w:rsidR="00AA5984" w:rsidDel="0034462D" w:rsidRDefault="00AA5984">
          <w:pPr>
            <w:pStyle w:val="TOC3"/>
            <w:tabs>
              <w:tab w:val="left" w:pos="1200"/>
              <w:tab w:val="right" w:leader="dot" w:pos="10776"/>
            </w:tabs>
            <w:rPr>
              <w:del w:id="57" w:author="Mendenhall, Justin (J.L.)" w:date="2017-08-30T14:05:00Z"/>
              <w:rFonts w:asciiTheme="minorHAnsi" w:eastAsiaTheme="minorEastAsia" w:hAnsiTheme="minorHAnsi" w:cstheme="minorBidi"/>
              <w:i w:val="0"/>
              <w:iCs w:val="0"/>
              <w:noProof/>
              <w:sz w:val="22"/>
              <w:szCs w:val="22"/>
              <w:lang w:eastAsia="en-US"/>
            </w:rPr>
          </w:pPr>
          <w:del w:id="58" w:author="Mendenhall, Justin (J.L.)" w:date="2017-08-30T14:05:00Z">
            <w:r w:rsidRPr="0034462D" w:rsidDel="0034462D">
              <w:rPr>
                <w:rPrChange w:id="59" w:author="Mendenhall, Justin (J.L.)" w:date="2017-08-30T14:05:00Z">
                  <w:rPr>
                    <w:rStyle w:val="Hyperlink"/>
                    <w:noProof/>
                  </w:rPr>
                </w:rPrChange>
              </w:rPr>
              <w:delText>1.1.6</w:delText>
            </w:r>
            <w:r w:rsidDel="0034462D">
              <w:rPr>
                <w:rFonts w:asciiTheme="minorHAnsi" w:eastAsiaTheme="minorEastAsia" w:hAnsiTheme="minorHAnsi" w:cstheme="minorBidi"/>
                <w:i w:val="0"/>
                <w:iCs w:val="0"/>
                <w:noProof/>
                <w:sz w:val="22"/>
                <w:szCs w:val="22"/>
                <w:lang w:eastAsia="en-US"/>
              </w:rPr>
              <w:tab/>
            </w:r>
            <w:r w:rsidRPr="0034462D" w:rsidDel="0034462D">
              <w:rPr>
                <w:rPrChange w:id="60" w:author="Mendenhall, Justin (J.L.)" w:date="2017-08-30T14:05:00Z">
                  <w:rPr>
                    <w:rStyle w:val="Hyperlink"/>
                    <w:noProof/>
                  </w:rPr>
                </w:rPrChange>
              </w:rPr>
              <w:delText>Discretionary Access Controls</w:delText>
            </w:r>
            <w:r w:rsidDel="0034462D">
              <w:rPr>
                <w:noProof/>
                <w:webHidden/>
              </w:rPr>
              <w:tab/>
              <w:delText>5</w:delText>
            </w:r>
          </w:del>
        </w:p>
        <w:p w14:paraId="33204BE4" w14:textId="7AD86A9F" w:rsidR="00AA5984" w:rsidDel="0034462D" w:rsidRDefault="00AA5984">
          <w:pPr>
            <w:pStyle w:val="TOC3"/>
            <w:tabs>
              <w:tab w:val="left" w:pos="1200"/>
              <w:tab w:val="right" w:leader="dot" w:pos="10776"/>
            </w:tabs>
            <w:rPr>
              <w:del w:id="61" w:author="Mendenhall, Justin (J.L.)" w:date="2017-08-30T14:05:00Z"/>
              <w:rFonts w:asciiTheme="minorHAnsi" w:eastAsiaTheme="minorEastAsia" w:hAnsiTheme="minorHAnsi" w:cstheme="minorBidi"/>
              <w:i w:val="0"/>
              <w:iCs w:val="0"/>
              <w:noProof/>
              <w:sz w:val="22"/>
              <w:szCs w:val="22"/>
              <w:lang w:eastAsia="en-US"/>
            </w:rPr>
          </w:pPr>
          <w:del w:id="62" w:author="Mendenhall, Justin (J.L.)" w:date="2017-08-30T14:05:00Z">
            <w:r w:rsidRPr="0034462D" w:rsidDel="0034462D">
              <w:rPr>
                <w:rPrChange w:id="63" w:author="Mendenhall, Justin (J.L.)" w:date="2017-08-30T14:05:00Z">
                  <w:rPr>
                    <w:rStyle w:val="Hyperlink"/>
                    <w:noProof/>
                  </w:rPr>
                </w:rPrChange>
              </w:rPr>
              <w:delText>1.1.7</w:delText>
            </w:r>
            <w:r w:rsidDel="0034462D">
              <w:rPr>
                <w:rFonts w:asciiTheme="minorHAnsi" w:eastAsiaTheme="minorEastAsia" w:hAnsiTheme="minorHAnsi" w:cstheme="minorBidi"/>
                <w:i w:val="0"/>
                <w:iCs w:val="0"/>
                <w:noProof/>
                <w:sz w:val="22"/>
                <w:szCs w:val="22"/>
                <w:lang w:eastAsia="en-US"/>
              </w:rPr>
              <w:tab/>
            </w:r>
            <w:r w:rsidRPr="0034462D" w:rsidDel="0034462D">
              <w:rPr>
                <w:rPrChange w:id="64" w:author="Mendenhall, Justin (J.L.)" w:date="2017-08-30T14:05:00Z">
                  <w:rPr>
                    <w:rStyle w:val="Hyperlink"/>
                    <w:noProof/>
                  </w:rPr>
                </w:rPrChange>
              </w:rPr>
              <w:delText>Secure Debug Port</w:delText>
            </w:r>
            <w:r w:rsidDel="0034462D">
              <w:rPr>
                <w:noProof/>
                <w:webHidden/>
              </w:rPr>
              <w:tab/>
              <w:delText>6</w:delText>
            </w:r>
          </w:del>
        </w:p>
        <w:p w14:paraId="790C3C19" w14:textId="7BF99463" w:rsidR="00AA5984" w:rsidDel="0034462D" w:rsidRDefault="00AA5984">
          <w:pPr>
            <w:pStyle w:val="TOC3"/>
            <w:tabs>
              <w:tab w:val="left" w:pos="1200"/>
              <w:tab w:val="right" w:leader="dot" w:pos="10776"/>
            </w:tabs>
            <w:rPr>
              <w:del w:id="65" w:author="Mendenhall, Justin (J.L.)" w:date="2017-08-30T14:05:00Z"/>
              <w:rFonts w:asciiTheme="minorHAnsi" w:eastAsiaTheme="minorEastAsia" w:hAnsiTheme="minorHAnsi" w:cstheme="minorBidi"/>
              <w:i w:val="0"/>
              <w:iCs w:val="0"/>
              <w:noProof/>
              <w:sz w:val="22"/>
              <w:szCs w:val="22"/>
              <w:lang w:eastAsia="en-US"/>
            </w:rPr>
          </w:pPr>
          <w:del w:id="66" w:author="Mendenhall, Justin (J.L.)" w:date="2017-08-30T14:05:00Z">
            <w:r w:rsidRPr="0034462D" w:rsidDel="0034462D">
              <w:rPr>
                <w:rPrChange w:id="67" w:author="Mendenhall, Justin (J.L.)" w:date="2017-08-30T14:05:00Z">
                  <w:rPr>
                    <w:rStyle w:val="Hyperlink"/>
                    <w:noProof/>
                  </w:rPr>
                </w:rPrChange>
              </w:rPr>
              <w:delText>1.1.8</w:delText>
            </w:r>
            <w:r w:rsidDel="0034462D">
              <w:rPr>
                <w:rFonts w:asciiTheme="minorHAnsi" w:eastAsiaTheme="minorEastAsia" w:hAnsiTheme="minorHAnsi" w:cstheme="minorBidi"/>
                <w:i w:val="0"/>
                <w:iCs w:val="0"/>
                <w:noProof/>
                <w:sz w:val="22"/>
                <w:szCs w:val="22"/>
                <w:lang w:eastAsia="en-US"/>
              </w:rPr>
              <w:tab/>
            </w:r>
            <w:r w:rsidRPr="0034462D" w:rsidDel="0034462D">
              <w:rPr>
                <w:rPrChange w:id="68" w:author="Mendenhall, Justin (J.L.)" w:date="2017-08-30T14:05:00Z">
                  <w:rPr>
                    <w:rStyle w:val="Hyperlink"/>
                    <w:noProof/>
                  </w:rPr>
                </w:rPrChange>
              </w:rPr>
              <w:delText>Secure Diagnostics</w:delText>
            </w:r>
            <w:r w:rsidDel="0034462D">
              <w:rPr>
                <w:noProof/>
                <w:webHidden/>
              </w:rPr>
              <w:tab/>
              <w:delText>6</w:delText>
            </w:r>
          </w:del>
        </w:p>
        <w:p w14:paraId="656A75DA" w14:textId="7236BF91" w:rsidR="00AA5984" w:rsidDel="0034462D" w:rsidRDefault="00AA5984">
          <w:pPr>
            <w:pStyle w:val="TOC3"/>
            <w:tabs>
              <w:tab w:val="left" w:pos="1200"/>
              <w:tab w:val="right" w:leader="dot" w:pos="10776"/>
            </w:tabs>
            <w:rPr>
              <w:del w:id="69" w:author="Mendenhall, Justin (J.L.)" w:date="2017-08-30T14:05:00Z"/>
              <w:rFonts w:asciiTheme="minorHAnsi" w:eastAsiaTheme="minorEastAsia" w:hAnsiTheme="minorHAnsi" w:cstheme="minorBidi"/>
              <w:i w:val="0"/>
              <w:iCs w:val="0"/>
              <w:noProof/>
              <w:sz w:val="22"/>
              <w:szCs w:val="22"/>
              <w:lang w:eastAsia="en-US"/>
            </w:rPr>
          </w:pPr>
          <w:del w:id="70" w:author="Mendenhall, Justin (J.L.)" w:date="2017-08-30T14:05:00Z">
            <w:r w:rsidRPr="0034462D" w:rsidDel="0034462D">
              <w:rPr>
                <w:rPrChange w:id="71" w:author="Mendenhall, Justin (J.L.)" w:date="2017-08-30T14:05:00Z">
                  <w:rPr>
                    <w:rStyle w:val="Hyperlink"/>
                    <w:noProof/>
                  </w:rPr>
                </w:rPrChange>
              </w:rPr>
              <w:delText>1.1.9</w:delText>
            </w:r>
            <w:r w:rsidDel="0034462D">
              <w:rPr>
                <w:rFonts w:asciiTheme="minorHAnsi" w:eastAsiaTheme="minorEastAsia" w:hAnsiTheme="minorHAnsi" w:cstheme="minorBidi"/>
                <w:i w:val="0"/>
                <w:iCs w:val="0"/>
                <w:noProof/>
                <w:sz w:val="22"/>
                <w:szCs w:val="22"/>
                <w:lang w:eastAsia="en-US"/>
              </w:rPr>
              <w:tab/>
            </w:r>
            <w:r w:rsidRPr="0034462D" w:rsidDel="0034462D">
              <w:rPr>
                <w:rPrChange w:id="72" w:author="Mendenhall, Justin (J.L.)" w:date="2017-08-30T14:05:00Z">
                  <w:rPr>
                    <w:rStyle w:val="Hyperlink"/>
                    <w:noProof/>
                  </w:rPr>
                </w:rPrChange>
              </w:rPr>
              <w:delText>Calibration and Configuration</w:delText>
            </w:r>
            <w:r w:rsidDel="0034462D">
              <w:rPr>
                <w:noProof/>
                <w:webHidden/>
              </w:rPr>
              <w:tab/>
              <w:delText>6</w:delText>
            </w:r>
          </w:del>
        </w:p>
        <w:p w14:paraId="40382641" w14:textId="7E4DD9B4" w:rsidR="00AA5984" w:rsidDel="0034462D" w:rsidRDefault="00AA5984">
          <w:pPr>
            <w:pStyle w:val="TOC3"/>
            <w:tabs>
              <w:tab w:val="left" w:pos="1200"/>
              <w:tab w:val="right" w:leader="dot" w:pos="10776"/>
            </w:tabs>
            <w:rPr>
              <w:del w:id="73" w:author="Mendenhall, Justin (J.L.)" w:date="2017-08-30T14:05:00Z"/>
              <w:rFonts w:asciiTheme="minorHAnsi" w:eastAsiaTheme="minorEastAsia" w:hAnsiTheme="minorHAnsi" w:cstheme="minorBidi"/>
              <w:i w:val="0"/>
              <w:iCs w:val="0"/>
              <w:noProof/>
              <w:sz w:val="22"/>
              <w:szCs w:val="22"/>
              <w:lang w:eastAsia="en-US"/>
            </w:rPr>
          </w:pPr>
          <w:del w:id="74" w:author="Mendenhall, Justin (J.L.)" w:date="2017-08-30T14:05:00Z">
            <w:r w:rsidRPr="0034462D" w:rsidDel="0034462D">
              <w:rPr>
                <w:rPrChange w:id="75" w:author="Mendenhall, Justin (J.L.)" w:date="2017-08-30T14:05:00Z">
                  <w:rPr>
                    <w:rStyle w:val="Hyperlink"/>
                    <w:noProof/>
                  </w:rPr>
                </w:rPrChange>
              </w:rPr>
              <w:delText>1.1.10</w:delText>
            </w:r>
            <w:r w:rsidDel="0034462D">
              <w:rPr>
                <w:rFonts w:asciiTheme="minorHAnsi" w:eastAsiaTheme="minorEastAsia" w:hAnsiTheme="minorHAnsi" w:cstheme="minorBidi"/>
                <w:i w:val="0"/>
                <w:iCs w:val="0"/>
                <w:noProof/>
                <w:sz w:val="22"/>
                <w:szCs w:val="22"/>
                <w:lang w:eastAsia="en-US"/>
              </w:rPr>
              <w:tab/>
            </w:r>
            <w:r w:rsidRPr="0034462D" w:rsidDel="0034462D">
              <w:rPr>
                <w:rPrChange w:id="76" w:author="Mendenhall, Justin (J.L.)" w:date="2017-08-30T14:05:00Z">
                  <w:rPr>
                    <w:rStyle w:val="Hyperlink"/>
                    <w:noProof/>
                  </w:rPr>
                </w:rPrChange>
              </w:rPr>
              <w:delText>Monitoring and Logging</w:delText>
            </w:r>
            <w:r w:rsidDel="0034462D">
              <w:rPr>
                <w:noProof/>
                <w:webHidden/>
              </w:rPr>
              <w:tab/>
              <w:delText>7</w:delText>
            </w:r>
          </w:del>
        </w:p>
        <w:p w14:paraId="45206155" w14:textId="3CACEDC5" w:rsidR="00AA5984" w:rsidDel="0034462D" w:rsidRDefault="00AA5984">
          <w:pPr>
            <w:pStyle w:val="TOC3"/>
            <w:tabs>
              <w:tab w:val="left" w:pos="1200"/>
              <w:tab w:val="right" w:leader="dot" w:pos="10776"/>
            </w:tabs>
            <w:rPr>
              <w:del w:id="77" w:author="Mendenhall, Justin (J.L.)" w:date="2017-08-30T14:05:00Z"/>
              <w:rFonts w:asciiTheme="minorHAnsi" w:eastAsiaTheme="minorEastAsia" w:hAnsiTheme="minorHAnsi" w:cstheme="minorBidi"/>
              <w:i w:val="0"/>
              <w:iCs w:val="0"/>
              <w:noProof/>
              <w:sz w:val="22"/>
              <w:szCs w:val="22"/>
              <w:lang w:eastAsia="en-US"/>
            </w:rPr>
          </w:pPr>
          <w:del w:id="78" w:author="Mendenhall, Justin (J.L.)" w:date="2017-08-30T14:05:00Z">
            <w:r w:rsidRPr="0034462D" w:rsidDel="0034462D">
              <w:rPr>
                <w:rPrChange w:id="79" w:author="Mendenhall, Justin (J.L.)" w:date="2017-08-30T14:05:00Z">
                  <w:rPr>
                    <w:rStyle w:val="Hyperlink"/>
                    <w:noProof/>
                  </w:rPr>
                </w:rPrChange>
              </w:rPr>
              <w:delText>1.1.11</w:delText>
            </w:r>
            <w:r w:rsidDel="0034462D">
              <w:rPr>
                <w:rFonts w:asciiTheme="minorHAnsi" w:eastAsiaTheme="minorEastAsia" w:hAnsiTheme="minorHAnsi" w:cstheme="minorBidi"/>
                <w:i w:val="0"/>
                <w:iCs w:val="0"/>
                <w:noProof/>
                <w:sz w:val="22"/>
                <w:szCs w:val="22"/>
                <w:lang w:eastAsia="en-US"/>
              </w:rPr>
              <w:tab/>
            </w:r>
            <w:r w:rsidRPr="0034462D" w:rsidDel="0034462D">
              <w:rPr>
                <w:rPrChange w:id="80" w:author="Mendenhall, Justin (J.L.)" w:date="2017-08-30T14:05:00Z">
                  <w:rPr>
                    <w:rStyle w:val="Hyperlink"/>
                    <w:noProof/>
                  </w:rPr>
                </w:rPrChange>
              </w:rPr>
              <w:delText>Anomaly Detection and Monitoring</w:delText>
            </w:r>
            <w:r w:rsidDel="0034462D">
              <w:rPr>
                <w:noProof/>
                <w:webHidden/>
              </w:rPr>
              <w:tab/>
              <w:delText>7</w:delText>
            </w:r>
          </w:del>
        </w:p>
        <w:p w14:paraId="0642CBEE" w14:textId="2EBF4D23" w:rsidR="00AA5984" w:rsidDel="0034462D" w:rsidRDefault="00AA5984">
          <w:pPr>
            <w:pStyle w:val="TOC3"/>
            <w:tabs>
              <w:tab w:val="left" w:pos="1200"/>
              <w:tab w:val="right" w:leader="dot" w:pos="10776"/>
            </w:tabs>
            <w:rPr>
              <w:del w:id="81" w:author="Mendenhall, Justin (J.L.)" w:date="2017-08-30T14:05:00Z"/>
              <w:rFonts w:asciiTheme="minorHAnsi" w:eastAsiaTheme="minorEastAsia" w:hAnsiTheme="minorHAnsi" w:cstheme="minorBidi"/>
              <w:i w:val="0"/>
              <w:iCs w:val="0"/>
              <w:noProof/>
              <w:sz w:val="22"/>
              <w:szCs w:val="22"/>
              <w:lang w:eastAsia="en-US"/>
            </w:rPr>
          </w:pPr>
          <w:del w:id="82" w:author="Mendenhall, Justin (J.L.)" w:date="2017-08-30T14:05:00Z">
            <w:r w:rsidRPr="0034462D" w:rsidDel="0034462D">
              <w:rPr>
                <w:rPrChange w:id="83" w:author="Mendenhall, Justin (J.L.)" w:date="2017-08-30T14:05:00Z">
                  <w:rPr>
                    <w:rStyle w:val="Hyperlink"/>
                    <w:noProof/>
                  </w:rPr>
                </w:rPrChange>
              </w:rPr>
              <w:delText>1.1.12</w:delText>
            </w:r>
            <w:r w:rsidDel="0034462D">
              <w:rPr>
                <w:rFonts w:asciiTheme="minorHAnsi" w:eastAsiaTheme="minorEastAsia" w:hAnsiTheme="minorHAnsi" w:cstheme="minorBidi"/>
                <w:i w:val="0"/>
                <w:iCs w:val="0"/>
                <w:noProof/>
                <w:sz w:val="22"/>
                <w:szCs w:val="22"/>
                <w:lang w:eastAsia="en-US"/>
              </w:rPr>
              <w:tab/>
            </w:r>
            <w:r w:rsidRPr="0034462D" w:rsidDel="0034462D">
              <w:rPr>
                <w:rPrChange w:id="84" w:author="Mendenhall, Justin (J.L.)" w:date="2017-08-30T14:05:00Z">
                  <w:rPr>
                    <w:rStyle w:val="Hyperlink"/>
                    <w:noProof/>
                  </w:rPr>
                </w:rPrChange>
              </w:rPr>
              <w:delText>Code Integrity Check</w:delText>
            </w:r>
            <w:r w:rsidDel="0034462D">
              <w:rPr>
                <w:noProof/>
                <w:webHidden/>
              </w:rPr>
              <w:tab/>
              <w:delText>8</w:delText>
            </w:r>
          </w:del>
        </w:p>
        <w:p w14:paraId="4B9618F7" w14:textId="3AABD29B" w:rsidR="00A11300" w:rsidRDefault="00A11300">
          <w:pPr>
            <w:rPr>
              <w:ins w:id="85" w:author="Westra, Mike (M.R.)" w:date="2017-08-08T16:12:00Z"/>
              <w:noProof/>
            </w:rPr>
          </w:pPr>
          <w:r>
            <w:rPr>
              <w:b/>
              <w:bCs/>
              <w:noProof/>
            </w:rPr>
            <w:fldChar w:fldCharType="end"/>
          </w:r>
        </w:p>
      </w:sdtContent>
    </w:sdt>
    <w:p w14:paraId="42236EB5" w14:textId="77777777" w:rsidR="00C82BA3" w:rsidRDefault="00C82BA3">
      <w:pPr>
        <w:rPr>
          <w:ins w:id="86" w:author="Westra, Mike (M.R.)" w:date="2017-08-08T16:13:00Z"/>
          <w:noProof/>
        </w:rPr>
      </w:pPr>
    </w:p>
    <w:p w14:paraId="6CBB4665" w14:textId="22E83AC5" w:rsidR="00E64EC1" w:rsidRDefault="00E64EC1">
      <w:pPr>
        <w:rPr>
          <w:ins w:id="87" w:author="Westra, Mike (M.R.)" w:date="2017-08-08T16:12:00Z"/>
          <w:noProof/>
        </w:rPr>
      </w:pPr>
      <w:ins w:id="88" w:author="Westra, Mike (M.R.)" w:date="2017-08-08T16:12:00Z">
        <w:r>
          <w:rPr>
            <w:noProof/>
          </w:rPr>
          <w:t>Security Architecture</w:t>
        </w:r>
      </w:ins>
    </w:p>
    <w:p w14:paraId="6DAE04E5" w14:textId="029B6B3E" w:rsidR="00E64EC1" w:rsidRDefault="00E64EC1">
      <w:pPr>
        <w:rPr>
          <w:ins w:id="89" w:author="Westra, Mike (M.R.)" w:date="2017-08-08T16:12:00Z"/>
          <w:noProof/>
        </w:rPr>
      </w:pPr>
    </w:p>
    <w:p w14:paraId="1F6DE53E" w14:textId="63A3F0E7" w:rsidR="00E64EC1" w:rsidRDefault="00E64EC1">
      <w:pPr>
        <w:rPr>
          <w:ins w:id="90" w:author="Mendenhall, Justin (J.L.)" w:date="2017-08-30T16:04:00Z"/>
          <w:noProof/>
        </w:rPr>
      </w:pPr>
      <w:ins w:id="91" w:author="Westra, Mike (M.R.)" w:date="2017-08-08T16:12:00Z">
        <w:del w:id="92" w:author="Mendenhall, Justin (J.L.)" w:date="2017-08-30T16:09:00Z">
          <w:r w:rsidRPr="00E64EC1" w:rsidDel="0000504F">
            <w:rPr>
              <w:noProof/>
              <w:lang w:eastAsia="en-US"/>
            </w:rPr>
            <w:drawing>
              <wp:inline distT="0" distB="0" distL="0" distR="0" wp14:anchorId="04DF925B" wp14:editId="235DC428">
                <wp:extent cx="6096851"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851" cy="3429479"/>
                        </a:xfrm>
                        <a:prstGeom prst="rect">
                          <a:avLst/>
                        </a:prstGeom>
                      </pic:spPr>
                    </pic:pic>
                  </a:graphicData>
                </a:graphic>
              </wp:inline>
            </w:drawing>
          </w:r>
        </w:del>
      </w:ins>
    </w:p>
    <w:p w14:paraId="0DFF6ADB" w14:textId="144C1065" w:rsidR="0000504F" w:rsidRDefault="0000504F">
      <w:pPr>
        <w:rPr>
          <w:ins w:id="93" w:author="Westra, Mike (M.R.)" w:date="2017-08-08T16:12:00Z"/>
          <w:noProof/>
        </w:rPr>
      </w:pPr>
      <w:ins w:id="94" w:author="Mendenhall, Justin (J.L.)" w:date="2017-08-30T16:09:00Z">
        <w:r>
          <w:rPr>
            <w:noProof/>
            <w:lang w:eastAsia="en-US"/>
          </w:rPr>
          <w:drawing>
            <wp:inline distT="0" distB="0" distL="0" distR="0" wp14:anchorId="451DABC9" wp14:editId="4A9F9F6E">
              <wp:extent cx="6849110" cy="14147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_ppt.PNG"/>
                      <pic:cNvPicPr/>
                    </pic:nvPicPr>
                    <pic:blipFill>
                      <a:blip r:embed="rId15">
                        <a:extLst>
                          <a:ext uri="{28A0092B-C50C-407E-A947-70E740481C1C}">
                            <a14:useLocalDpi xmlns:a14="http://schemas.microsoft.com/office/drawing/2010/main" val="0"/>
                          </a:ext>
                        </a:extLst>
                      </a:blip>
                      <a:stretch>
                        <a:fillRect/>
                      </a:stretch>
                    </pic:blipFill>
                    <pic:spPr>
                      <a:xfrm>
                        <a:off x="0" y="0"/>
                        <a:ext cx="6849110" cy="1414780"/>
                      </a:xfrm>
                      <a:prstGeom prst="rect">
                        <a:avLst/>
                      </a:prstGeom>
                    </pic:spPr>
                  </pic:pic>
                </a:graphicData>
              </a:graphic>
            </wp:inline>
          </w:drawing>
        </w:r>
      </w:ins>
    </w:p>
    <w:p w14:paraId="2B1FFAFA" w14:textId="77777777" w:rsidR="00E64EC1" w:rsidRDefault="00E64EC1"/>
    <w:p w14:paraId="58489BB6" w14:textId="77777777" w:rsidR="001F4C64" w:rsidRDefault="00057A8E" w:rsidP="002B41EF">
      <w:pPr>
        <w:pStyle w:val="Heading3"/>
      </w:pPr>
      <w:bookmarkStart w:id="95" w:name="_Toc491865244"/>
      <w:r>
        <w:t>Code Signing</w:t>
      </w:r>
      <w:bookmarkEnd w:id="95"/>
    </w:p>
    <w:p w14:paraId="748A891A" w14:textId="77777777" w:rsidR="00E92CE8" w:rsidRDefault="00E92CE8" w:rsidP="00E92CE8">
      <w:r w:rsidRPr="00E92CE8">
        <w:rPr>
          <w:b/>
          <w:u w:val="single"/>
        </w:rPr>
        <w:t>Title:</w:t>
      </w:r>
      <w:r>
        <w:rPr>
          <w:b/>
          <w:u w:val="single"/>
        </w:rPr>
        <w:t xml:space="preserve"> </w:t>
      </w:r>
      <w:r>
        <w:t xml:space="preserve">Code </w:t>
      </w:r>
      <w:r w:rsidR="008C3BA7">
        <w:t>Signing</w:t>
      </w:r>
    </w:p>
    <w:p w14:paraId="01BAB18C" w14:textId="77777777" w:rsidR="00E92CE8" w:rsidRDefault="00E92CE8" w:rsidP="00E92CE8"/>
    <w:p w14:paraId="7239E827" w14:textId="2806CDFC" w:rsidR="00E92CE8" w:rsidRDefault="00E92CE8" w:rsidP="00E92CE8">
      <w:pPr>
        <w:rPr>
          <w:b/>
          <w:u w:val="single"/>
        </w:rPr>
      </w:pPr>
      <w:r>
        <w:rPr>
          <w:b/>
          <w:u w:val="single"/>
        </w:rPr>
        <w:t>Requirement Text:</w:t>
      </w:r>
      <w:r w:rsidR="00486251">
        <w:rPr>
          <w:b/>
          <w:u w:val="single"/>
        </w:rPr>
        <w:t xml:space="preserve"> </w:t>
      </w:r>
      <w:r w:rsidR="009803BE">
        <w:t>All modules shall</w:t>
      </w:r>
      <w:r w:rsidR="00486251">
        <w:t xml:space="preserve"> </w:t>
      </w:r>
      <w:ins w:id="96" w:author="Westra, Mike (M.R.)" w:date="2017-08-08T15:32:00Z">
        <w:r w:rsidR="00675A56">
          <w:t xml:space="preserve">support code signing and </w:t>
        </w:r>
      </w:ins>
      <w:r w:rsidR="009B5A48">
        <w:t xml:space="preserve">verify signatures for code </w:t>
      </w:r>
      <w:del w:id="97" w:author="Westra, Mike (M.R.)" w:date="2017-08-08T15:32:00Z">
        <w:r w:rsidR="009B5A48" w:rsidDel="00675A56">
          <w:delText>signed</w:delText>
        </w:r>
        <w:r w:rsidR="00486251" w:rsidDel="00675A56">
          <w:delText xml:space="preserve"> </w:delText>
        </w:r>
      </w:del>
      <w:r w:rsidR="00486251">
        <w:t>that is to be installed onto an ECU</w:t>
      </w:r>
      <w:r w:rsidR="009803BE">
        <w:t>.</w:t>
      </w:r>
      <w:r w:rsidR="009B5A48">
        <w:t xml:space="preserve"> Only code signed by Ford shall be accepted</w:t>
      </w:r>
      <w:ins w:id="98" w:author="Westra, Mike (M.R.)" w:date="2017-08-08T15:32:00Z">
        <w:r w:rsidR="00675A56">
          <w:t xml:space="preserve"> for production</w:t>
        </w:r>
      </w:ins>
      <w:r w:rsidR="009B5A48">
        <w:t xml:space="preserve">. Only </w:t>
      </w:r>
      <w:r w:rsidR="00CC02C5">
        <w:t>approved</w:t>
      </w:r>
      <w:r w:rsidR="009B5A48">
        <w:t xml:space="preserve"> cryptographic libraries shall be used</w:t>
      </w:r>
      <w:r w:rsidR="0026612F">
        <w:t xml:space="preserve"> and </w:t>
      </w:r>
      <w:r w:rsidR="001C13E3">
        <w:t xml:space="preserve">each instance </w:t>
      </w:r>
      <w:r w:rsidR="0026612F">
        <w:t>shall be documented</w:t>
      </w:r>
      <w:r w:rsidR="009B5A48">
        <w:t>.</w:t>
      </w:r>
      <w:r w:rsidR="00D858C6">
        <w:t xml:space="preserve"> Each process</w:t>
      </w:r>
      <w:ins w:id="99" w:author="Mendenhall, Justin (J.L.)" w:date="2017-09-13T11:11:00Z">
        <w:r w:rsidR="00B62075">
          <w:t>ing</w:t>
        </w:r>
      </w:ins>
      <w:del w:id="100" w:author="Mendenhall, Justin (J.L.)" w:date="2017-09-13T11:11:00Z">
        <w:r w:rsidR="00D858C6" w:rsidDel="00B62075">
          <w:delText>or</w:delText>
        </w:r>
      </w:del>
      <w:ins w:id="101" w:author="Mendenhall, Justin (J.L.)" w:date="2017-08-30T14:14:00Z">
        <w:r w:rsidR="00B62075">
          <w:t xml:space="preserve"> domain</w:t>
        </w:r>
        <w:r w:rsidR="00816AF8">
          <w:t xml:space="preserve"> within an ECU</w:t>
        </w:r>
      </w:ins>
      <w:r w:rsidR="00D858C6">
        <w:t xml:space="preserve"> shall have a unique code-signing leaf certificate</w:t>
      </w:r>
      <w:ins w:id="102" w:author="Mendenhall, Justin (J.L.)" w:date="2017-09-18T15:18:00Z">
        <w:r w:rsidR="00B847E3">
          <w:t xml:space="preserve"> or Public/Private key pair</w:t>
        </w:r>
      </w:ins>
      <w:r w:rsidR="00D858C6">
        <w:t>.</w:t>
      </w:r>
    </w:p>
    <w:p w14:paraId="328C0506" w14:textId="77777777" w:rsidR="00E06D83" w:rsidRDefault="00E06D83" w:rsidP="00E92CE8">
      <w:pPr>
        <w:rPr>
          <w:b/>
          <w:u w:val="single"/>
        </w:rPr>
      </w:pPr>
    </w:p>
    <w:p w14:paraId="40A99477" w14:textId="77777777" w:rsidR="00E06D83" w:rsidRDefault="00E06D83" w:rsidP="00E92CE8">
      <w:r>
        <w:rPr>
          <w:b/>
        </w:rPr>
        <w:t>Definition:</w:t>
      </w:r>
      <w:r>
        <w:t xml:space="preserve"> </w:t>
      </w:r>
      <w:r w:rsidR="001B3734">
        <w:t>Verification of code</w:t>
      </w:r>
      <w:r w:rsidR="00A732DF">
        <w:t>, data, scripts and the originator</w:t>
      </w:r>
      <w:r w:rsidR="001B3734">
        <w:t xml:space="preserve"> through the use of a chain of trust</w:t>
      </w:r>
      <w:r w:rsidR="009803BE">
        <w:t xml:space="preserve"> approved by Ford</w:t>
      </w:r>
      <w:r w:rsidR="001B3734">
        <w:t xml:space="preserve">. Chain of trust mechanism </w:t>
      </w:r>
      <w:r w:rsidR="009803BE">
        <w:t>shall</w:t>
      </w:r>
      <w:r w:rsidR="001B3734">
        <w:t xml:space="preserve"> use a</w:t>
      </w:r>
      <w:r w:rsidR="00AD1B77">
        <w:t xml:space="preserve"> Ford approved</w:t>
      </w:r>
      <w:r w:rsidR="001B3734">
        <w:t xml:space="preserve"> public/private key pair and signature such as: X.509 Certificate</w:t>
      </w:r>
      <w:r w:rsidR="00171CD4">
        <w:t xml:space="preserve"> PKCS #7</w:t>
      </w:r>
      <w:r w:rsidR="00447BB5">
        <w:t>, RSA-2048</w:t>
      </w:r>
      <w:r w:rsidR="001B3734">
        <w:t>.</w:t>
      </w:r>
      <w:r w:rsidR="009803BE">
        <w:t xml:space="preserve"> </w:t>
      </w:r>
    </w:p>
    <w:p w14:paraId="44B1788A" w14:textId="77777777" w:rsidR="00171CD4" w:rsidRDefault="00171CD4" w:rsidP="00E92CE8"/>
    <w:p w14:paraId="676A21C5" w14:textId="77777777" w:rsidR="00171CD4" w:rsidRPr="00E06D83" w:rsidRDefault="00CC02C5" w:rsidP="00E92CE8">
      <w:r>
        <w:t>Approved cryptographic libraries include but are not limited to</w:t>
      </w:r>
      <w:r w:rsidR="00171CD4">
        <w:t>:</w:t>
      </w:r>
      <w:r w:rsidR="007E6981">
        <w:t xml:space="preserve"> OpenSSL, boringSSL, TomCrypt,</w:t>
      </w:r>
    </w:p>
    <w:p w14:paraId="6D9E6206" w14:textId="77777777" w:rsidR="00E92CE8" w:rsidRDefault="00E92CE8" w:rsidP="00E92CE8"/>
    <w:p w14:paraId="702369C0" w14:textId="77777777" w:rsidR="00E92CE8" w:rsidRDefault="00E92CE8" w:rsidP="00E92CE8">
      <w:r>
        <w:rPr>
          <w:b/>
          <w:u w:val="single"/>
        </w:rPr>
        <w:t>Owning CPSC:</w:t>
      </w:r>
    </w:p>
    <w:p w14:paraId="199CE868" w14:textId="77777777" w:rsidR="00E92CE8" w:rsidRDefault="00E92CE8" w:rsidP="00E92CE8"/>
    <w:p w14:paraId="338CA8C9" w14:textId="77777777" w:rsidR="00E92CE8" w:rsidRPr="00E06D83" w:rsidRDefault="00E92CE8" w:rsidP="00E92CE8">
      <w:r>
        <w:rPr>
          <w:b/>
          <w:u w:val="single"/>
        </w:rPr>
        <w:t>Requirement Author:</w:t>
      </w:r>
      <w:r w:rsidR="00E06D83">
        <w:rPr>
          <w:b/>
          <w:u w:val="single"/>
        </w:rPr>
        <w:t xml:space="preserve"> </w:t>
      </w:r>
      <w:r w:rsidR="00E06D83">
        <w:t>Justin Mendenhall</w:t>
      </w:r>
    </w:p>
    <w:p w14:paraId="3633FA0A" w14:textId="77777777" w:rsidR="00E92CE8" w:rsidRDefault="00E92CE8" w:rsidP="00E92CE8"/>
    <w:p w14:paraId="030C355E" w14:textId="77777777" w:rsidR="00E92CE8" w:rsidRDefault="00E92CE8" w:rsidP="00E92CE8">
      <w:r>
        <w:rPr>
          <w:b/>
          <w:u w:val="single"/>
        </w:rPr>
        <w:t>Goal:</w:t>
      </w:r>
      <w:r w:rsidR="00BB390B">
        <w:rPr>
          <w:b/>
          <w:u w:val="single"/>
        </w:rPr>
        <w:t xml:space="preserve"> Verify that only authorized software, applications, and code are installed </w:t>
      </w:r>
      <w:r w:rsidR="00C66C91">
        <w:rPr>
          <w:b/>
          <w:u w:val="single"/>
        </w:rPr>
        <w:t xml:space="preserve">or executed </w:t>
      </w:r>
      <w:r w:rsidR="00BB390B">
        <w:rPr>
          <w:b/>
          <w:u w:val="single"/>
        </w:rPr>
        <w:t>on the system or module</w:t>
      </w:r>
    </w:p>
    <w:p w14:paraId="06680190" w14:textId="77777777" w:rsidR="00E92CE8" w:rsidRDefault="00E92CE8" w:rsidP="00E92CE8"/>
    <w:p w14:paraId="5F109D72" w14:textId="77777777" w:rsidR="006676DF" w:rsidRPr="008B4302" w:rsidRDefault="00E92CE8" w:rsidP="006676DF">
      <w:r>
        <w:rPr>
          <w:b/>
          <w:u w:val="single"/>
        </w:rPr>
        <w:t xml:space="preserve">Rationale: </w:t>
      </w:r>
      <w:r w:rsidR="006676DF">
        <w:t>Code Signing verifies that the software or application that is being installed originated from a known and trusted source. Absent a vulnerability that bypasses code signing or permits injection, this feature prevents unauthorized software or applications from being installed on the system.</w:t>
      </w:r>
    </w:p>
    <w:p w14:paraId="1B750EBA" w14:textId="77777777" w:rsidR="00E92CE8" w:rsidRDefault="00E92CE8" w:rsidP="00E92CE8"/>
    <w:p w14:paraId="74C2A479" w14:textId="77777777" w:rsidR="00E92CE8" w:rsidRDefault="00E92CE8" w:rsidP="00E92CE8"/>
    <w:p w14:paraId="6A2CAAEB" w14:textId="77777777" w:rsidR="00E92CE8" w:rsidRPr="009803BE" w:rsidRDefault="00E92CE8" w:rsidP="00E92CE8">
      <w:r>
        <w:rPr>
          <w:b/>
          <w:u w:val="single"/>
        </w:rPr>
        <w:t>Verification Type:</w:t>
      </w:r>
      <w:r w:rsidR="00BA08B2">
        <w:rPr>
          <w:b/>
          <w:u w:val="single"/>
        </w:rPr>
        <w:t xml:space="preserve"> </w:t>
      </w:r>
      <w:r w:rsidR="009803BE">
        <w:t>DV</w:t>
      </w:r>
    </w:p>
    <w:p w14:paraId="4EA5E80A" w14:textId="77777777" w:rsidR="00E92CE8" w:rsidRDefault="00E92CE8" w:rsidP="00E92CE8"/>
    <w:p w14:paraId="4DC3AC56" w14:textId="77777777" w:rsidR="00E92CE8" w:rsidRDefault="00E92CE8" w:rsidP="00E92CE8">
      <w:pPr>
        <w:rPr>
          <w:b/>
          <w:u w:val="single"/>
        </w:rPr>
      </w:pPr>
      <w:r>
        <w:rPr>
          <w:b/>
          <w:u w:val="single"/>
        </w:rPr>
        <w:t>Applicability:</w:t>
      </w:r>
      <w:r w:rsidR="006676DF">
        <w:rPr>
          <w:b/>
          <w:u w:val="single"/>
        </w:rPr>
        <w:t xml:space="preserve"> All ECU’s Global</w:t>
      </w:r>
    </w:p>
    <w:p w14:paraId="66B73DE0" w14:textId="77777777" w:rsidR="000B1F8F" w:rsidRDefault="000B1F8F" w:rsidP="00E92CE8">
      <w:pPr>
        <w:rPr>
          <w:b/>
          <w:u w:val="single"/>
        </w:rPr>
      </w:pPr>
    </w:p>
    <w:p w14:paraId="1ECDA407" w14:textId="77777777" w:rsidR="000B1F8F" w:rsidRPr="00E92CE8" w:rsidRDefault="000B1F8F" w:rsidP="00E92CE8"/>
    <w:p w14:paraId="521A585D" w14:textId="77777777" w:rsidR="00057A8E" w:rsidRDefault="00057A8E" w:rsidP="002B41EF">
      <w:pPr>
        <w:pStyle w:val="Heading3"/>
      </w:pPr>
      <w:bookmarkStart w:id="103" w:name="_Toc491865245"/>
      <w:r>
        <w:t>Secure Boot</w:t>
      </w:r>
      <w:bookmarkEnd w:id="103"/>
    </w:p>
    <w:p w14:paraId="57BCCDFC" w14:textId="77777777" w:rsidR="00600990" w:rsidRDefault="00600990" w:rsidP="00600990">
      <w:r w:rsidRPr="00E92CE8">
        <w:rPr>
          <w:b/>
          <w:u w:val="single"/>
        </w:rPr>
        <w:t>Title:</w:t>
      </w:r>
      <w:r>
        <w:rPr>
          <w:b/>
          <w:u w:val="single"/>
        </w:rPr>
        <w:t xml:space="preserve"> </w:t>
      </w:r>
      <w:r>
        <w:t>Secure Boot</w:t>
      </w:r>
    </w:p>
    <w:p w14:paraId="01373376" w14:textId="77777777" w:rsidR="00600990" w:rsidRDefault="00600990" w:rsidP="00600990"/>
    <w:p w14:paraId="3DBDF375" w14:textId="0077733A" w:rsidR="002F1055" w:rsidRDefault="00600990" w:rsidP="00600990">
      <w:r>
        <w:rPr>
          <w:b/>
          <w:u w:val="single"/>
        </w:rPr>
        <w:t xml:space="preserve">Requirement Text: </w:t>
      </w:r>
      <w:r w:rsidR="004116E6">
        <w:rPr>
          <w:b/>
        </w:rPr>
        <w:t>:</w:t>
      </w:r>
      <w:r w:rsidR="004116E6">
        <w:t xml:space="preserve"> The system shall have a method to verify that the system software has not been modified at system start-up and that unverified code is not executed. </w:t>
      </w:r>
      <w:r w:rsidR="003942E2">
        <w:t>All</w:t>
      </w:r>
      <w:r w:rsidR="008720D4">
        <w:t xml:space="preserve"> modules </w:t>
      </w:r>
      <w:del w:id="104" w:author="Mendenhall, Justin (J.L.)" w:date="2017-08-30T14:18:00Z">
        <w:r w:rsidR="008720D4" w:rsidDel="00816AF8">
          <w:delText>exposing</w:delText>
        </w:r>
      </w:del>
      <w:del w:id="105" w:author="Mendenhall, Justin (J.L.)" w:date="2017-08-30T14:22:00Z">
        <w:r w:rsidR="008720D4" w:rsidDel="00816AF8">
          <w:delText xml:space="preserve"> interfaces </w:delText>
        </w:r>
      </w:del>
      <w:r w:rsidR="008720D4">
        <w:t>shall ve</w:t>
      </w:r>
      <w:r w:rsidR="00C66C91">
        <w:t>rify at start-up that all bootloaders</w:t>
      </w:r>
      <w:r w:rsidR="00A26E34">
        <w:t xml:space="preserve"> and</w:t>
      </w:r>
      <w:r w:rsidR="008720D4">
        <w:t xml:space="preserve"> system software is unmodified.</w:t>
      </w:r>
      <w:r w:rsidR="003942E2">
        <w:t xml:space="preserve"> </w:t>
      </w:r>
    </w:p>
    <w:p w14:paraId="3B31B52F" w14:textId="77777777" w:rsidR="002F1055" w:rsidRDefault="002F1055" w:rsidP="00600990"/>
    <w:p w14:paraId="7D009DAB" w14:textId="77777777" w:rsidR="002F1055" w:rsidRDefault="002F1055" w:rsidP="00600990">
      <w:r>
        <w:t>All keys and certificates required for this operation shall be stored and protected in a tamper resistant IC</w:t>
      </w:r>
      <w:r w:rsidR="00A215DF">
        <w:t>.</w:t>
      </w:r>
    </w:p>
    <w:p w14:paraId="1BADA1E8" w14:textId="77777777" w:rsidR="002F1055" w:rsidDel="00816AF8" w:rsidRDefault="002F1055" w:rsidP="00600990">
      <w:pPr>
        <w:rPr>
          <w:del w:id="106" w:author="Mendenhall, Justin (J.L.)" w:date="2017-08-30T14:16:00Z"/>
        </w:rPr>
      </w:pPr>
    </w:p>
    <w:p w14:paraId="6F2913A0" w14:textId="23D24C93" w:rsidR="004116E6" w:rsidRPr="00A215DF" w:rsidDel="00816AF8" w:rsidRDefault="004116E6" w:rsidP="00600990">
      <w:pPr>
        <w:rPr>
          <w:del w:id="107" w:author="Mendenhall, Justin (J.L.)" w:date="2017-08-30T14:16:00Z"/>
          <w:strike/>
        </w:rPr>
      </w:pPr>
      <w:del w:id="108" w:author="Mendenhall, Justin (J.L.)" w:date="2017-08-30T14:16:00Z">
        <w:r w:rsidRPr="00A215DF" w:rsidDel="00816AF8">
          <w:rPr>
            <w:strike/>
          </w:rPr>
          <w:delText>A tamper resistant IC that can perform cryptographic operations and protect sensitive information is required to ensure the integrity of the verification key value</w:delText>
        </w:r>
        <w:r w:rsidR="002F1055" w:rsidRPr="00A215DF" w:rsidDel="00816AF8">
          <w:rPr>
            <w:strike/>
          </w:rPr>
          <w:delText xml:space="preserve"> and the Root of Trust</w:delText>
        </w:r>
        <w:r w:rsidRPr="00A215DF" w:rsidDel="00816AF8">
          <w:rPr>
            <w:strike/>
          </w:rPr>
          <w:delText xml:space="preserve">. </w:delText>
        </w:r>
      </w:del>
    </w:p>
    <w:p w14:paraId="15E2D2DE" w14:textId="77777777" w:rsidR="004116E6" w:rsidRDefault="004116E6" w:rsidP="00600990"/>
    <w:p w14:paraId="39C05E4C" w14:textId="77777777" w:rsidR="00600990" w:rsidRDefault="00447BB5" w:rsidP="00600990">
      <w:r>
        <w:t>The Operating System shall not execute u</w:t>
      </w:r>
      <w:r w:rsidR="0070517A">
        <w:t>nverif</w:t>
      </w:r>
      <w:r>
        <w:t>ied code</w:t>
      </w:r>
      <w:r w:rsidR="0070517A">
        <w:t xml:space="preserve">. </w:t>
      </w:r>
      <w:r>
        <w:t>The Operating System may execute verified code prior to the system completing the secure boot process</w:t>
      </w:r>
      <w:r w:rsidR="0070517A">
        <w:t>.</w:t>
      </w:r>
    </w:p>
    <w:p w14:paraId="23EE66AC" w14:textId="77777777" w:rsidR="003942E2" w:rsidRDefault="003942E2" w:rsidP="00600990">
      <w:pPr>
        <w:rPr>
          <w:b/>
          <w:u w:val="single"/>
        </w:rPr>
      </w:pPr>
    </w:p>
    <w:p w14:paraId="0BE59EE4" w14:textId="5EA5E210" w:rsidR="00A215DF" w:rsidRDefault="00600990" w:rsidP="00600990">
      <w:pPr>
        <w:rPr>
          <w:ins w:id="109" w:author="Mendenhall, Justin (J.L.)" w:date="2017-08-30T14:18:00Z"/>
        </w:rPr>
      </w:pPr>
      <w:r>
        <w:rPr>
          <w:b/>
        </w:rPr>
        <w:t>Definition:</w:t>
      </w:r>
      <w:r>
        <w:t xml:space="preserve"> </w:t>
      </w:r>
      <w:r w:rsidR="003B5A51">
        <w:t xml:space="preserve">Verified code is software or binaries whose signatures have been compared and have been found to be unmodified since its installation. </w:t>
      </w:r>
    </w:p>
    <w:p w14:paraId="2C6E5878" w14:textId="63714DF3" w:rsidR="00816AF8" w:rsidDel="00816AF8" w:rsidRDefault="00816AF8" w:rsidP="00600990">
      <w:pPr>
        <w:rPr>
          <w:del w:id="110" w:author="Mendenhall, Justin (J.L.)" w:date="2017-08-30T14:23:00Z"/>
        </w:rPr>
      </w:pPr>
    </w:p>
    <w:p w14:paraId="030D5278" w14:textId="77777777" w:rsidR="00A215DF" w:rsidRDefault="00A215DF" w:rsidP="00600990"/>
    <w:p w14:paraId="31217D91" w14:textId="77777777" w:rsidR="00A215DF" w:rsidRDefault="00A215DF" w:rsidP="00600990">
      <w:r>
        <w:t>A tamper resistant IC is an HSM or s</w:t>
      </w:r>
      <w:r w:rsidR="00911A6A">
        <w:t>imilar device (</w:t>
      </w:r>
      <w:r>
        <w:t>Reference HSM section for further details</w:t>
      </w:r>
      <w:r w:rsidR="00911A6A">
        <w:t>).</w:t>
      </w:r>
    </w:p>
    <w:p w14:paraId="6CDAF174" w14:textId="77777777" w:rsidR="00A215DF" w:rsidDel="00816AF8" w:rsidRDefault="00A215DF" w:rsidP="00600990">
      <w:pPr>
        <w:rPr>
          <w:del w:id="111" w:author="Mendenhall, Justin (J.L.)" w:date="2017-08-30T14:17:00Z"/>
        </w:rPr>
      </w:pPr>
    </w:p>
    <w:p w14:paraId="266DCE74" w14:textId="0F676BB0" w:rsidR="00A215DF" w:rsidRPr="00A215DF" w:rsidDel="00816AF8" w:rsidRDefault="00A215DF" w:rsidP="00A215DF">
      <w:pPr>
        <w:rPr>
          <w:del w:id="112" w:author="Mendenhall, Justin (J.L.)" w:date="2017-08-30T14:17:00Z"/>
          <w:strike/>
        </w:rPr>
      </w:pPr>
      <w:del w:id="113" w:author="Mendenhall, Justin (J.L.)" w:date="2017-08-30T14:17:00Z">
        <w:r w:rsidRPr="00A215DF" w:rsidDel="00816AF8">
          <w:rPr>
            <w:strike/>
          </w:rPr>
          <w:delText xml:space="preserve">A tamper resistant IC is an IC that can perform cryptographic operations and protect sensitive information is required to ensure the integrity of the specific data, such as keys and values, and the Root of Trust. </w:delText>
        </w:r>
      </w:del>
    </w:p>
    <w:p w14:paraId="5D95ED6A" w14:textId="77777777" w:rsidR="00A215DF" w:rsidRDefault="00A215DF" w:rsidP="00600990"/>
    <w:p w14:paraId="5BC1DAF7" w14:textId="77777777" w:rsidR="00911A6A" w:rsidRPr="00911A6A" w:rsidRDefault="00911A6A" w:rsidP="00600990">
      <w:r>
        <w:rPr>
          <w:b/>
          <w:u w:val="single"/>
        </w:rPr>
        <w:t>Note:</w:t>
      </w:r>
    </w:p>
    <w:p w14:paraId="36FA1F4E" w14:textId="77777777" w:rsidR="00600990" w:rsidRDefault="004E226B" w:rsidP="00600990">
      <w:r>
        <w:t>Reference NIST 800-147 Appendix A parts 4 and 5, and NIST 800-155.</w:t>
      </w:r>
    </w:p>
    <w:p w14:paraId="348FCA8E" w14:textId="77777777" w:rsidR="00A93BBE" w:rsidRDefault="00A93BBE" w:rsidP="00600990"/>
    <w:p w14:paraId="0B5A6D8D" w14:textId="77777777" w:rsidR="00600990" w:rsidRDefault="00600990" w:rsidP="00600990">
      <w:r>
        <w:rPr>
          <w:b/>
          <w:u w:val="single"/>
        </w:rPr>
        <w:t>Owning CPSC:</w:t>
      </w:r>
    </w:p>
    <w:p w14:paraId="27296409" w14:textId="77777777" w:rsidR="00600990" w:rsidRDefault="00600990" w:rsidP="00600990"/>
    <w:p w14:paraId="79EF6E61" w14:textId="77777777" w:rsidR="00600990" w:rsidRPr="00E06D83" w:rsidRDefault="00600990" w:rsidP="00600990">
      <w:r>
        <w:rPr>
          <w:b/>
          <w:u w:val="single"/>
        </w:rPr>
        <w:t xml:space="preserve">Requirement Author: </w:t>
      </w:r>
      <w:r>
        <w:t>Justin Mendenhall</w:t>
      </w:r>
    </w:p>
    <w:p w14:paraId="716A7985" w14:textId="77777777" w:rsidR="00600990" w:rsidRDefault="00600990" w:rsidP="00600990"/>
    <w:p w14:paraId="1CC4CDF1" w14:textId="77777777" w:rsidR="00600990" w:rsidRDefault="00600990" w:rsidP="00600990">
      <w:r>
        <w:rPr>
          <w:b/>
          <w:u w:val="single"/>
        </w:rPr>
        <w:t>Goal: Verify that the software installed on the system has not been tampered or modified since its installation</w:t>
      </w:r>
    </w:p>
    <w:p w14:paraId="451D5C4F" w14:textId="77777777" w:rsidR="00600990" w:rsidRDefault="00600990" w:rsidP="00600990"/>
    <w:p w14:paraId="126B20AA" w14:textId="77777777" w:rsidR="00600990" w:rsidRDefault="00600990" w:rsidP="00600990">
      <w:r>
        <w:rPr>
          <w:b/>
          <w:u w:val="single"/>
        </w:rPr>
        <w:t xml:space="preserve">Rationale: </w:t>
      </w:r>
      <w:r>
        <w:t>Secure Boot ensures that the software or data on the ho</w:t>
      </w:r>
      <w:r w:rsidR="004E226B">
        <w:t>sted the system is authentic</w:t>
      </w:r>
      <w:r>
        <w:t xml:space="preserve"> at boot-up. If unauthorized software managed to be installed onto the system after a software update, Secure Boot will catch this and prevent the system from booting. Secure Boot requires hardware support to work effectively.</w:t>
      </w:r>
    </w:p>
    <w:p w14:paraId="32D0C4B1" w14:textId="77777777" w:rsidR="00600990" w:rsidRDefault="00600990" w:rsidP="00600990"/>
    <w:p w14:paraId="0E169737" w14:textId="77777777" w:rsidR="00600990" w:rsidRPr="00F00B4C" w:rsidRDefault="00600990" w:rsidP="00600990">
      <w:r>
        <w:rPr>
          <w:b/>
          <w:u w:val="single"/>
        </w:rPr>
        <w:t>Verification Type:</w:t>
      </w:r>
      <w:r w:rsidR="00F00B4C">
        <w:t xml:space="preserve"> DV </w:t>
      </w:r>
    </w:p>
    <w:p w14:paraId="13B3D573" w14:textId="77777777" w:rsidR="00600990" w:rsidRDefault="00600990" w:rsidP="00600990"/>
    <w:p w14:paraId="751066A7" w14:textId="0FBB23BC" w:rsidR="00600990" w:rsidRPr="00E92CE8" w:rsidRDefault="003942E2" w:rsidP="00600990">
      <w:r>
        <w:rPr>
          <w:b/>
          <w:u w:val="single"/>
        </w:rPr>
        <w:t xml:space="preserve">Applicability: All </w:t>
      </w:r>
      <w:r w:rsidR="00600990">
        <w:rPr>
          <w:b/>
          <w:u w:val="single"/>
        </w:rPr>
        <w:t>ECU’s</w:t>
      </w:r>
      <w:ins w:id="114" w:author="Mendenhall, Justin (J.L.)" w:date="2017-08-30T14:21:00Z">
        <w:r w:rsidR="00816AF8">
          <w:rPr>
            <w:b/>
            <w:u w:val="single"/>
          </w:rPr>
          <w:t xml:space="preserve"> with a high-level OS</w:t>
        </w:r>
      </w:ins>
      <w:r w:rsidR="00600990">
        <w:rPr>
          <w:b/>
          <w:u w:val="single"/>
        </w:rPr>
        <w:t xml:space="preserve"> Global</w:t>
      </w:r>
    </w:p>
    <w:p w14:paraId="113F189F" w14:textId="77777777" w:rsidR="00600990" w:rsidRDefault="00600990" w:rsidP="00600990"/>
    <w:p w14:paraId="3CA03A4B" w14:textId="77777777" w:rsidR="000B1F8F" w:rsidRDefault="000B1F8F" w:rsidP="00600990"/>
    <w:p w14:paraId="69E9215E" w14:textId="77777777" w:rsidR="008C3BA7" w:rsidRPr="009D6291" w:rsidRDefault="008C3BA7" w:rsidP="002B41EF">
      <w:pPr>
        <w:pStyle w:val="Heading3"/>
      </w:pPr>
      <w:bookmarkStart w:id="115" w:name="_Toc491865246"/>
      <w:r w:rsidRPr="009D6291">
        <w:t>Code Integrity Check</w:t>
      </w:r>
      <w:bookmarkEnd w:id="115"/>
    </w:p>
    <w:p w14:paraId="2FB1EFFC" w14:textId="77777777" w:rsidR="008C3BA7" w:rsidRPr="00930FE6" w:rsidRDefault="008C3BA7" w:rsidP="008C3BA7">
      <w:r w:rsidRPr="00E92CE8">
        <w:rPr>
          <w:b/>
          <w:u w:val="single"/>
        </w:rPr>
        <w:t>Title:</w:t>
      </w:r>
      <w:r>
        <w:t xml:space="preserve"> Code Integrity Check</w:t>
      </w:r>
    </w:p>
    <w:p w14:paraId="58507268" w14:textId="77777777" w:rsidR="008C3BA7" w:rsidRDefault="008C3BA7" w:rsidP="008C3BA7"/>
    <w:p w14:paraId="2141F426" w14:textId="0380AF21" w:rsidR="00020AC3" w:rsidRPr="00E06D83" w:rsidRDefault="008C3BA7" w:rsidP="00020AC3">
      <w:r>
        <w:rPr>
          <w:b/>
          <w:u w:val="single"/>
        </w:rPr>
        <w:t>Requirement Text:</w:t>
      </w:r>
      <w:r>
        <w:t xml:space="preserve"> </w:t>
      </w:r>
      <w:r w:rsidR="00505DB8">
        <w:t>The OS shall verify that an application</w:t>
      </w:r>
      <w:ins w:id="116" w:author="Mendenhall, Justin (J.L.)" w:date="2017-09-13T11:34:00Z">
        <w:r w:rsidR="003626F4">
          <w:t>,</w:t>
        </w:r>
      </w:ins>
      <w:del w:id="117" w:author="Mendenhall, Justin (J.L.)" w:date="2017-09-13T11:34:00Z">
        <w:r w:rsidR="00020AC3" w:rsidDel="003626F4">
          <w:delText xml:space="preserve"> and</w:delText>
        </w:r>
      </w:del>
      <w:r w:rsidR="00020AC3">
        <w:t xml:space="preserve"> </w:t>
      </w:r>
      <w:r w:rsidR="009D7D49">
        <w:t>persist</w:t>
      </w:r>
      <w:r w:rsidR="00B16CE5">
        <w:t>e</w:t>
      </w:r>
      <w:r w:rsidR="009D7D49">
        <w:t>nt</w:t>
      </w:r>
      <w:r w:rsidR="00020AC3">
        <w:t xml:space="preserve"> data</w:t>
      </w:r>
      <w:ins w:id="118" w:author="Mendenhall, Justin (J.L.)" w:date="2017-09-13T11:34:00Z">
        <w:r w:rsidR="003626F4">
          <w:t>, and shared libraries</w:t>
        </w:r>
      </w:ins>
      <w:r>
        <w:t xml:space="preserve"> </w:t>
      </w:r>
      <w:ins w:id="119" w:author="Mendenhall, Justin (J.L.)" w:date="2017-09-13T11:34:00Z">
        <w:r w:rsidR="003626F4">
          <w:t>are</w:t>
        </w:r>
      </w:ins>
      <w:del w:id="120" w:author="Mendenhall, Justin (J.L.)" w:date="2017-09-13T11:34:00Z">
        <w:r w:rsidR="00505DB8" w:rsidDel="003626F4">
          <w:delText>is</w:delText>
        </w:r>
      </w:del>
      <w:r w:rsidR="00505DB8">
        <w:t xml:space="preserve"> authorized</w:t>
      </w:r>
      <w:r>
        <w:t xml:space="preserve"> </w:t>
      </w:r>
      <w:r w:rsidR="00505DB8">
        <w:t>prior to each application execution</w:t>
      </w:r>
      <w:r w:rsidR="009D7D49">
        <w:t xml:space="preserve"> by comparing the application and data against a known and trusted signature or hash.</w:t>
      </w:r>
      <w:r>
        <w:t xml:space="preserve"> </w:t>
      </w:r>
      <w:r w:rsidR="009D7D49">
        <w:t xml:space="preserve">If the values do not match or the value cannot be trusted, the application shall not execute. </w:t>
      </w:r>
      <w:r w:rsidR="00020AC3">
        <w:t xml:space="preserve"> This event shall be logged and reported.</w:t>
      </w:r>
    </w:p>
    <w:p w14:paraId="7A400CA6" w14:textId="77777777" w:rsidR="008C3BA7" w:rsidRPr="002E2CA1" w:rsidRDefault="008C3BA7" w:rsidP="008C3BA7"/>
    <w:p w14:paraId="06323B03" w14:textId="77777777" w:rsidR="008C3BA7" w:rsidRDefault="008C3BA7" w:rsidP="008C3BA7">
      <w:pPr>
        <w:rPr>
          <w:b/>
          <w:u w:val="single"/>
        </w:rPr>
      </w:pPr>
    </w:p>
    <w:p w14:paraId="500E9B8F" w14:textId="77777777" w:rsidR="00020AC3" w:rsidRDefault="008C3BA7" w:rsidP="008C3BA7">
      <w:r>
        <w:rPr>
          <w:b/>
        </w:rPr>
        <w:t>Definition:</w:t>
      </w:r>
      <w:r>
        <w:t xml:space="preserve"> </w:t>
      </w:r>
    </w:p>
    <w:p w14:paraId="5B72A300" w14:textId="77777777" w:rsidR="009D7D49" w:rsidRDefault="009D7D49" w:rsidP="008C3BA7"/>
    <w:p w14:paraId="57E41FF9" w14:textId="77777777" w:rsidR="008C3BA7" w:rsidRDefault="008C3BA7" w:rsidP="008C3BA7">
      <w:r>
        <w:rPr>
          <w:b/>
          <w:u w:val="single"/>
        </w:rPr>
        <w:t>Owning CPSC:</w:t>
      </w:r>
    </w:p>
    <w:p w14:paraId="65AB7FA7" w14:textId="77777777" w:rsidR="008C3BA7" w:rsidRDefault="008C3BA7" w:rsidP="008C3BA7"/>
    <w:p w14:paraId="7F4D0E98" w14:textId="77777777" w:rsidR="008C3BA7" w:rsidRPr="00E06D83" w:rsidRDefault="008C3BA7" w:rsidP="008C3BA7">
      <w:r>
        <w:rPr>
          <w:b/>
          <w:u w:val="single"/>
        </w:rPr>
        <w:t xml:space="preserve">Requirement Author: </w:t>
      </w:r>
      <w:r>
        <w:t>Justin Mendenhall</w:t>
      </w:r>
    </w:p>
    <w:p w14:paraId="4A35D0C2" w14:textId="77777777" w:rsidR="008C3BA7" w:rsidRDefault="008C3BA7" w:rsidP="008C3BA7"/>
    <w:p w14:paraId="0D967FEA" w14:textId="77777777" w:rsidR="008C3BA7" w:rsidRDefault="008C3BA7" w:rsidP="008C3BA7">
      <w:r>
        <w:rPr>
          <w:b/>
          <w:u w:val="single"/>
        </w:rPr>
        <w:t>Goal: Prevent tampered or unauthorized applications from executing</w:t>
      </w:r>
    </w:p>
    <w:p w14:paraId="61B5FAE3" w14:textId="77777777" w:rsidR="008C3BA7" w:rsidRDefault="008C3BA7" w:rsidP="008C3BA7"/>
    <w:p w14:paraId="1D66D03A" w14:textId="77777777" w:rsidR="008C3BA7" w:rsidRDefault="008C3BA7" w:rsidP="008C3BA7">
      <w:r>
        <w:rPr>
          <w:b/>
          <w:u w:val="single"/>
        </w:rPr>
        <w:t xml:space="preserve">Rationale: </w:t>
      </w:r>
      <w:r w:rsidRPr="00745591">
        <w:t xml:space="preserve">Applications that have been tampered or modified after </w:t>
      </w:r>
      <w:r>
        <w:t>system startup will not be caught by secure boot during the current ignition cycle or current system runtime. Checking the application’s signature prior to execution will identify the modification and prevent the application from executing.</w:t>
      </w:r>
    </w:p>
    <w:p w14:paraId="0C4EFAEB" w14:textId="77777777" w:rsidR="008C3BA7" w:rsidRDefault="008C3BA7" w:rsidP="008C3BA7"/>
    <w:p w14:paraId="4CFCC58A" w14:textId="77777777" w:rsidR="008C3BA7" w:rsidRPr="00832BA5" w:rsidRDefault="008C3BA7" w:rsidP="008C3BA7">
      <w:r>
        <w:lastRenderedPageBreak/>
        <w:t>This is viewed as the third prong in application integrity verification. The other two prongs are verification at application installation (code signing) and system start (secure boot).</w:t>
      </w:r>
    </w:p>
    <w:p w14:paraId="18331381" w14:textId="77777777" w:rsidR="008C3BA7" w:rsidRDefault="008C3BA7" w:rsidP="008C3BA7"/>
    <w:p w14:paraId="7A800391" w14:textId="77777777" w:rsidR="008C3BA7" w:rsidRDefault="008C3BA7" w:rsidP="008C3BA7"/>
    <w:p w14:paraId="1C15CB5D" w14:textId="77777777" w:rsidR="008C3BA7" w:rsidRPr="00911A6A" w:rsidRDefault="008C3BA7" w:rsidP="008C3BA7">
      <w:r>
        <w:rPr>
          <w:b/>
          <w:u w:val="single"/>
        </w:rPr>
        <w:t>Verification Type:</w:t>
      </w:r>
      <w:r w:rsidR="00911A6A">
        <w:rPr>
          <w:b/>
          <w:u w:val="single"/>
        </w:rPr>
        <w:t xml:space="preserve"> </w:t>
      </w:r>
      <w:r w:rsidR="00911A6A">
        <w:t xml:space="preserve"> DV or Configuration Review</w:t>
      </w:r>
    </w:p>
    <w:p w14:paraId="0B2761AA" w14:textId="77777777" w:rsidR="008C3BA7" w:rsidRDefault="008C3BA7" w:rsidP="008C3BA7"/>
    <w:p w14:paraId="00DA770D" w14:textId="77777777" w:rsidR="008C3BA7" w:rsidRDefault="008C3BA7" w:rsidP="008C3BA7">
      <w:r>
        <w:rPr>
          <w:b/>
          <w:u w:val="single"/>
        </w:rPr>
        <w:t>Applicability:</w:t>
      </w:r>
      <w:r w:rsidR="00911A6A">
        <w:rPr>
          <w:b/>
          <w:u w:val="single"/>
        </w:rPr>
        <w:t xml:space="preserve"> All Global ECUs with High Level OS</w:t>
      </w:r>
    </w:p>
    <w:p w14:paraId="5815DB5A" w14:textId="77777777" w:rsidR="000B1F8F" w:rsidRPr="00600990" w:rsidRDefault="000B1F8F" w:rsidP="00600990"/>
    <w:p w14:paraId="598CFD49" w14:textId="77777777" w:rsidR="00057A8E" w:rsidRDefault="00057A8E" w:rsidP="002B41EF">
      <w:pPr>
        <w:pStyle w:val="Heading3"/>
      </w:pPr>
      <w:bookmarkStart w:id="121" w:name="_Toc491865247"/>
      <w:r>
        <w:t>Hardware Security Module</w:t>
      </w:r>
      <w:bookmarkEnd w:id="121"/>
    </w:p>
    <w:p w14:paraId="10DDCCEA" w14:textId="77777777" w:rsidR="000C7A31" w:rsidRDefault="000C7A31" w:rsidP="000C7A31">
      <w:r w:rsidRPr="00E92CE8">
        <w:rPr>
          <w:b/>
          <w:u w:val="single"/>
        </w:rPr>
        <w:t>Title:</w:t>
      </w:r>
      <w:r>
        <w:rPr>
          <w:b/>
          <w:u w:val="single"/>
        </w:rPr>
        <w:t xml:space="preserve"> </w:t>
      </w:r>
      <w:r w:rsidR="007C7307">
        <w:t>HSM requirement</w:t>
      </w:r>
    </w:p>
    <w:p w14:paraId="280AD5FF" w14:textId="77777777" w:rsidR="000C7A31" w:rsidRDefault="000C7A31" w:rsidP="000C7A31"/>
    <w:p w14:paraId="42C058D3" w14:textId="77777777" w:rsidR="000C7A31" w:rsidRDefault="000C7A31" w:rsidP="000C7A31">
      <w:r>
        <w:rPr>
          <w:b/>
          <w:u w:val="single"/>
        </w:rPr>
        <w:t>Requirement Text:</w:t>
      </w:r>
      <w:r w:rsidR="00A65E07">
        <w:t xml:space="preserve"> </w:t>
      </w:r>
      <w:r w:rsidR="00911A6A">
        <w:t xml:space="preserve">Private keys and symmetric keys shall not be directly exposed to the core operating system, applications, or external hardware. </w:t>
      </w:r>
      <w:r w:rsidR="00AC4C3D">
        <w:t>A</w:t>
      </w:r>
      <w:r w:rsidR="00B74AEB">
        <w:t xml:space="preserve"> </w:t>
      </w:r>
      <w:r w:rsidR="00AC4C3D">
        <w:t>tamper resistant integrated circuit (IC)</w:t>
      </w:r>
      <w:r w:rsidR="00B74AEB">
        <w:t xml:space="preserve"> </w:t>
      </w:r>
      <w:r w:rsidR="00911A6A">
        <w:t>may</w:t>
      </w:r>
      <w:r w:rsidR="00B74AEB">
        <w:t xml:space="preserve"> be used </w:t>
      </w:r>
      <w:r w:rsidR="00081981">
        <w:t xml:space="preserve">to protect the keys as necessary </w:t>
      </w:r>
      <w:r w:rsidR="00B74AEB">
        <w:t>if the ECU uses symmetric k</w:t>
      </w:r>
      <w:r w:rsidR="00020AC3">
        <w:t>eys, private keys, or executes secure critical code.</w:t>
      </w:r>
      <w:r w:rsidR="00AC4C3D">
        <w:t xml:space="preserve"> </w:t>
      </w:r>
    </w:p>
    <w:p w14:paraId="681C718A" w14:textId="77777777" w:rsidR="00911A6A" w:rsidRDefault="00911A6A" w:rsidP="000C7A31">
      <w:pPr>
        <w:rPr>
          <w:b/>
          <w:u w:val="single"/>
        </w:rPr>
      </w:pPr>
    </w:p>
    <w:p w14:paraId="263CA1A3" w14:textId="0A9B8B4D" w:rsidR="000C7A31" w:rsidRDefault="000C7A31" w:rsidP="000C7A31">
      <w:r>
        <w:rPr>
          <w:b/>
        </w:rPr>
        <w:t>Definition:</w:t>
      </w:r>
      <w:r>
        <w:t xml:space="preserve"> </w:t>
      </w:r>
      <w:r w:rsidR="00734C98">
        <w:t xml:space="preserve">The class of </w:t>
      </w:r>
      <w:r w:rsidR="00AC4C3D">
        <w:t>tamper resistant IC</w:t>
      </w:r>
      <w:r w:rsidR="00734C98">
        <w:t xml:space="preserve"> required is dependent on how many crypt</w:t>
      </w:r>
      <w:r w:rsidR="00AC4C3D">
        <w:t>ographic keys are required for a</w:t>
      </w:r>
      <w:r w:rsidR="00734C98">
        <w:t xml:space="preserve"> given system. Type</w:t>
      </w:r>
      <w:r w:rsidR="00AC4C3D">
        <w:t>s</w:t>
      </w:r>
      <w:r w:rsidR="00734C98">
        <w:t xml:space="preserve"> of </w:t>
      </w:r>
      <w:r w:rsidR="00AC4C3D">
        <w:t xml:space="preserve">tamper resistant IC </w:t>
      </w:r>
      <w:r w:rsidR="00734C98">
        <w:t>are: Hardware Security Module (HSM), Secure Hardware Extension (SHE), Trusted Platform Module (TPM)</w:t>
      </w:r>
      <w:ins w:id="122" w:author="Mendenhall, Justin (J.L.)" w:date="2017-09-13T11:37:00Z">
        <w:r w:rsidR="003626F4">
          <w:t>, ARM TrustZone.</w:t>
        </w:r>
      </w:ins>
      <w:del w:id="123" w:author="Mendenhall, Justin (J.L.)" w:date="2017-09-13T11:37:00Z">
        <w:r w:rsidR="00734C98" w:rsidDel="003626F4">
          <w:delText>.</w:delText>
        </w:r>
      </w:del>
    </w:p>
    <w:p w14:paraId="7F11B045" w14:textId="77777777" w:rsidR="00020AC3" w:rsidRDefault="00020AC3" w:rsidP="000C7A31"/>
    <w:p w14:paraId="64A440E6" w14:textId="77777777" w:rsidR="00020AC3" w:rsidRDefault="00020AC3" w:rsidP="000C7A31">
      <w:r>
        <w:t xml:space="preserve">Secure critical code </w:t>
      </w:r>
      <w:r w:rsidR="000E0138">
        <w:t>is privileged code that needs to execute with full trust and can perform privileged operations.</w:t>
      </w:r>
    </w:p>
    <w:p w14:paraId="0C5A9EE2" w14:textId="77777777" w:rsidR="00B74AEB" w:rsidRPr="00E06D83" w:rsidRDefault="00B74AEB" w:rsidP="000C7A31"/>
    <w:p w14:paraId="0B8E0A17" w14:textId="77777777" w:rsidR="000C7A31" w:rsidRDefault="000C7A31" w:rsidP="000C7A31"/>
    <w:p w14:paraId="6325BA7E" w14:textId="77777777" w:rsidR="000C7A31" w:rsidRDefault="000C7A31" w:rsidP="000C7A31">
      <w:r>
        <w:rPr>
          <w:b/>
          <w:u w:val="single"/>
        </w:rPr>
        <w:t>Owning CPSC:</w:t>
      </w:r>
    </w:p>
    <w:p w14:paraId="39705F12" w14:textId="77777777" w:rsidR="000C7A31" w:rsidRDefault="000C7A31" w:rsidP="000C7A31"/>
    <w:p w14:paraId="26FC1393" w14:textId="77777777" w:rsidR="000C7A31" w:rsidRPr="00E06D83" w:rsidRDefault="000C7A31" w:rsidP="000C7A31">
      <w:r>
        <w:rPr>
          <w:b/>
          <w:u w:val="single"/>
        </w:rPr>
        <w:t xml:space="preserve">Requirement Author: </w:t>
      </w:r>
      <w:r>
        <w:t>Justin Mendenhall</w:t>
      </w:r>
    </w:p>
    <w:p w14:paraId="2F87C6AB" w14:textId="77777777" w:rsidR="000C7A31" w:rsidRDefault="000C7A31" w:rsidP="000C7A31"/>
    <w:p w14:paraId="06DD66EA" w14:textId="77777777" w:rsidR="000C7A31" w:rsidRDefault="000C7A31" w:rsidP="000C7A31">
      <w:r>
        <w:rPr>
          <w:b/>
          <w:u w:val="single"/>
        </w:rPr>
        <w:t xml:space="preserve">Goal: </w:t>
      </w:r>
      <w:r w:rsidR="00F848BA">
        <w:rPr>
          <w:b/>
          <w:u w:val="single"/>
        </w:rPr>
        <w:t>Secure cryptographic keys and provide HW acceleration of cryptographic functions</w:t>
      </w:r>
    </w:p>
    <w:p w14:paraId="76C1DBD9" w14:textId="77777777" w:rsidR="000C7A31" w:rsidRDefault="000C7A31" w:rsidP="000C7A31"/>
    <w:p w14:paraId="061C008F" w14:textId="77777777" w:rsidR="000C7A31" w:rsidRDefault="000C7A31" w:rsidP="000C7A31">
      <w:r>
        <w:rPr>
          <w:b/>
          <w:u w:val="single"/>
        </w:rPr>
        <w:t xml:space="preserve">Rationale: </w:t>
      </w:r>
      <w:r w:rsidR="003F6970">
        <w:t xml:space="preserve"> Hardware Security Modules and its various subtypes provide hardware based cryptographic acceleration. HSMs essentially provide a mechanism for protecting security keys or cryptographic keys by not directly exposing them. These devices can also be leveraged for secure boot.</w:t>
      </w:r>
    </w:p>
    <w:p w14:paraId="7B4E10A3" w14:textId="77777777" w:rsidR="000C7A31" w:rsidRDefault="000C7A31" w:rsidP="000C7A31"/>
    <w:p w14:paraId="7CE1413C" w14:textId="77777777" w:rsidR="000C7A31" w:rsidRPr="00BF4D47" w:rsidRDefault="000C7A31" w:rsidP="000C7A31">
      <w:r>
        <w:rPr>
          <w:b/>
          <w:u w:val="single"/>
        </w:rPr>
        <w:t>Verification Type:</w:t>
      </w:r>
      <w:r w:rsidR="00BF4D47">
        <w:rPr>
          <w:b/>
          <w:u w:val="single"/>
        </w:rPr>
        <w:t xml:space="preserve"> </w:t>
      </w:r>
      <w:r w:rsidR="00BF4D47">
        <w:t>Hardware Design Review</w:t>
      </w:r>
      <w:r w:rsidR="007C7307">
        <w:t xml:space="preserve"> and attestation</w:t>
      </w:r>
      <w:del w:id="124" w:author="Mendenhall, Justin (J.L.)" w:date="2017-09-19T09:55:00Z">
        <w:r w:rsidR="007C7307" w:rsidDel="00210BB9">
          <w:delText>?</w:delText>
        </w:r>
      </w:del>
    </w:p>
    <w:p w14:paraId="68909D18" w14:textId="77777777" w:rsidR="000C7A31" w:rsidRDefault="000C7A31" w:rsidP="000C7A31"/>
    <w:p w14:paraId="0EE79D21" w14:textId="3D487568" w:rsidR="000C7A31" w:rsidRDefault="007C7307" w:rsidP="000C7A31">
      <w:pPr>
        <w:rPr>
          <w:b/>
          <w:u w:val="single"/>
        </w:rPr>
      </w:pPr>
      <w:r>
        <w:rPr>
          <w:b/>
          <w:u w:val="single"/>
        </w:rPr>
        <w:t xml:space="preserve">Applicability: </w:t>
      </w:r>
      <w:ins w:id="125" w:author="Mendenhall, Justin (J.L.)" w:date="2017-09-19T09:53:00Z">
        <w:r w:rsidR="000E5E0E">
          <w:rPr>
            <w:b/>
            <w:u w:val="single"/>
          </w:rPr>
          <w:t>All Global ECUs with High Level OS</w:t>
        </w:r>
        <w:r w:rsidR="000E5E0E" w:rsidDel="000E5E0E">
          <w:rPr>
            <w:b/>
            <w:u w:val="single"/>
          </w:rPr>
          <w:t xml:space="preserve"> </w:t>
        </w:r>
      </w:ins>
      <w:del w:id="126" w:author="Mendenhall, Justin (J.L.)" w:date="2017-09-19T09:53:00Z">
        <w:r w:rsidDel="000E5E0E">
          <w:rPr>
            <w:b/>
            <w:u w:val="single"/>
          </w:rPr>
          <w:delText xml:space="preserve">All </w:delText>
        </w:r>
        <w:r w:rsidR="000C7A31" w:rsidDel="000E5E0E">
          <w:rPr>
            <w:b/>
            <w:u w:val="single"/>
          </w:rPr>
          <w:delText>ECU’s Global</w:delText>
        </w:r>
      </w:del>
    </w:p>
    <w:p w14:paraId="6683B4AE" w14:textId="77777777" w:rsidR="000B1F8F" w:rsidRPr="00E92CE8" w:rsidRDefault="000B1F8F" w:rsidP="000C7A31"/>
    <w:p w14:paraId="65B7722B" w14:textId="77777777" w:rsidR="000C7A31" w:rsidRPr="000C7A31" w:rsidRDefault="000C7A31" w:rsidP="000C7A31"/>
    <w:p w14:paraId="49A3B83B" w14:textId="77777777" w:rsidR="00057A8E" w:rsidRPr="00D7656B" w:rsidRDefault="00057A8E" w:rsidP="002B41EF">
      <w:pPr>
        <w:pStyle w:val="Heading3"/>
      </w:pPr>
      <w:bookmarkStart w:id="127" w:name="_Toc491865248"/>
      <w:r w:rsidRPr="00D7656B">
        <w:t>Memory Protection</w:t>
      </w:r>
      <w:bookmarkEnd w:id="127"/>
    </w:p>
    <w:p w14:paraId="28DF9CC1" w14:textId="77777777" w:rsidR="000C7A31" w:rsidRDefault="000C7A31" w:rsidP="000C7A31">
      <w:r w:rsidRPr="00E92CE8">
        <w:rPr>
          <w:b/>
          <w:u w:val="single"/>
        </w:rPr>
        <w:t>Title:</w:t>
      </w:r>
      <w:r>
        <w:rPr>
          <w:b/>
          <w:u w:val="single"/>
        </w:rPr>
        <w:t xml:space="preserve"> </w:t>
      </w:r>
      <w:r w:rsidR="006B32CD" w:rsidRPr="006B32CD">
        <w:t>Memory Protec</w:t>
      </w:r>
      <w:r w:rsidR="006B32CD">
        <w:t>tion</w:t>
      </w:r>
      <w:r w:rsidR="00266D6C">
        <w:t>s</w:t>
      </w:r>
    </w:p>
    <w:p w14:paraId="258D727B" w14:textId="77777777" w:rsidR="000C7A31" w:rsidRDefault="000C7A31" w:rsidP="000C7A31"/>
    <w:p w14:paraId="3E6D8E68" w14:textId="77777777" w:rsidR="000C7A31" w:rsidRDefault="000C7A31" w:rsidP="000C7A31">
      <w:r>
        <w:rPr>
          <w:b/>
          <w:u w:val="single"/>
        </w:rPr>
        <w:t xml:space="preserve">Requirement Text: </w:t>
      </w:r>
      <w:r w:rsidR="00E04A31">
        <w:t xml:space="preserve">High level </w:t>
      </w:r>
      <w:r w:rsidR="00E04A31" w:rsidRPr="00E04A31">
        <w:t>Operating System</w:t>
      </w:r>
      <w:r w:rsidR="00D0050E">
        <w:t>s</w:t>
      </w:r>
      <w:r w:rsidR="00E04A31" w:rsidRPr="00E04A31">
        <w:t xml:space="preserve"> </w:t>
      </w:r>
      <w:r w:rsidR="009803BE">
        <w:t>shall</w:t>
      </w:r>
      <w:r w:rsidR="00E04A31" w:rsidRPr="00E04A31">
        <w:t xml:space="preserve"> implement </w:t>
      </w:r>
      <w:r w:rsidR="00081981">
        <w:t>and enable memory protection</w:t>
      </w:r>
      <w:r w:rsidR="00D0050E">
        <w:t xml:space="preserve"> </w:t>
      </w:r>
      <w:r w:rsidR="00081981">
        <w:t xml:space="preserve">mechanisms </w:t>
      </w:r>
      <w:r w:rsidR="00D0050E">
        <w:t>for</w:t>
      </w:r>
      <w:r w:rsidR="0070517A">
        <w:t xml:space="preserve"> the stack and heap of applications</w:t>
      </w:r>
      <w:r w:rsidR="00D0050E">
        <w:t>.</w:t>
      </w:r>
      <w:r w:rsidR="006F0F02">
        <w:t xml:space="preserve"> Enabled protections shall be dependent upon support of the Operating System and sign-off from the security team.</w:t>
      </w:r>
    </w:p>
    <w:p w14:paraId="0BFD0EB1" w14:textId="77777777" w:rsidR="000C7A31" w:rsidRDefault="000C7A31" w:rsidP="000C7A31">
      <w:pPr>
        <w:rPr>
          <w:b/>
          <w:u w:val="single"/>
        </w:rPr>
      </w:pPr>
    </w:p>
    <w:p w14:paraId="062946CA" w14:textId="77777777" w:rsidR="000C7A31" w:rsidRPr="00817B9C" w:rsidRDefault="000C7A31" w:rsidP="000C7A31">
      <w:r>
        <w:rPr>
          <w:b/>
        </w:rPr>
        <w:t>Definition:</w:t>
      </w:r>
      <w:r w:rsidR="00B54D65">
        <w:t xml:space="preserve"> Examples</w:t>
      </w:r>
      <w:r w:rsidR="00817B9C">
        <w:t xml:space="preserve"> of memory protections include but are not limited to: Stack Canaries</w:t>
      </w:r>
      <w:r w:rsidR="00B54D65">
        <w:t xml:space="preserve">, </w:t>
      </w:r>
      <w:r w:rsidR="00D0050E">
        <w:t xml:space="preserve">Address Space Layout Randomization (ASLR), </w:t>
      </w:r>
      <w:r w:rsidR="00B54D65">
        <w:t>Position Independent Execution (PIE), Read-Only Relocation (RELRO), No Execute</w:t>
      </w:r>
      <w:r w:rsidR="009553B2">
        <w:t xml:space="preserve"> (nX), </w:t>
      </w:r>
      <w:r w:rsidR="008C3BA7">
        <w:t>and Data</w:t>
      </w:r>
      <w:r w:rsidR="009553B2">
        <w:t xml:space="preserve"> Execute Prevention (DEP).</w:t>
      </w:r>
    </w:p>
    <w:p w14:paraId="788D667B" w14:textId="77777777" w:rsidR="000C7A31" w:rsidRDefault="000C7A31" w:rsidP="000C7A31"/>
    <w:p w14:paraId="63A1783D" w14:textId="77777777" w:rsidR="000C7A31" w:rsidRDefault="000C7A31" w:rsidP="000C7A31">
      <w:r>
        <w:rPr>
          <w:b/>
          <w:u w:val="single"/>
        </w:rPr>
        <w:t>Owning CPSC:</w:t>
      </w:r>
    </w:p>
    <w:p w14:paraId="448EAA3B" w14:textId="77777777" w:rsidR="000C7A31" w:rsidRDefault="000C7A31" w:rsidP="000C7A31"/>
    <w:p w14:paraId="30256CC1" w14:textId="77777777" w:rsidR="000C7A31" w:rsidRPr="00E06D83" w:rsidRDefault="000C7A31" w:rsidP="000C7A31">
      <w:r>
        <w:rPr>
          <w:b/>
          <w:u w:val="single"/>
        </w:rPr>
        <w:t xml:space="preserve">Requirement Author: </w:t>
      </w:r>
      <w:r>
        <w:t>Justin Mendenhall</w:t>
      </w:r>
    </w:p>
    <w:p w14:paraId="26CA015B" w14:textId="77777777" w:rsidR="000C7A31" w:rsidRDefault="000C7A31" w:rsidP="000C7A31"/>
    <w:p w14:paraId="2EA2C059" w14:textId="77777777" w:rsidR="000C7A31" w:rsidRDefault="000C7A31" w:rsidP="000C7A31">
      <w:r>
        <w:rPr>
          <w:b/>
          <w:u w:val="single"/>
        </w:rPr>
        <w:t xml:space="preserve">Goal: </w:t>
      </w:r>
      <w:r w:rsidR="0087282F">
        <w:rPr>
          <w:b/>
          <w:u w:val="single"/>
        </w:rPr>
        <w:t>Detect memory modifications and prevent abnormal program execution</w:t>
      </w:r>
    </w:p>
    <w:p w14:paraId="34B9EA54" w14:textId="77777777" w:rsidR="000C7A31" w:rsidRDefault="000C7A31" w:rsidP="000C7A31"/>
    <w:p w14:paraId="5B5F63BE" w14:textId="77777777" w:rsidR="000C7A31" w:rsidRDefault="000C7A31" w:rsidP="000C7A31">
      <w:r>
        <w:rPr>
          <w:b/>
          <w:u w:val="single"/>
        </w:rPr>
        <w:t xml:space="preserve">Rationale: </w:t>
      </w:r>
      <w:r w:rsidR="006B32CD">
        <w:t xml:space="preserve">Memory protection covers a wide area and includes multiple items. </w:t>
      </w:r>
      <w:r w:rsidR="008C3BA7">
        <w:t>Memory protections help detect modification to an application’s stack and/or heap, randomize an application’s address layout, and prevent</w:t>
      </w:r>
      <w:r w:rsidR="006B32CD">
        <w:t xml:space="preserve"> memory locations from being executable.</w:t>
      </w:r>
    </w:p>
    <w:p w14:paraId="758257F2" w14:textId="77777777" w:rsidR="000C7A31" w:rsidRDefault="000C7A31" w:rsidP="000C7A31"/>
    <w:p w14:paraId="2474DCA5" w14:textId="5F054B1F" w:rsidR="000C7A31" w:rsidRPr="006B32CD" w:rsidRDefault="000C7A31" w:rsidP="000C7A31">
      <w:r>
        <w:rPr>
          <w:b/>
          <w:u w:val="single"/>
        </w:rPr>
        <w:t>Verification Type:</w:t>
      </w:r>
      <w:r w:rsidR="006B32CD">
        <w:rPr>
          <w:b/>
          <w:u w:val="single"/>
        </w:rPr>
        <w:t xml:space="preserve"> </w:t>
      </w:r>
      <w:r w:rsidR="006B32CD" w:rsidRPr="006B32CD">
        <w:t xml:space="preserve">Design Review and </w:t>
      </w:r>
      <w:r w:rsidR="006B32CD">
        <w:t>Test Script execution</w:t>
      </w:r>
      <w:ins w:id="128" w:author="Westra, Mike (M.R.)" w:date="2017-08-08T15:52:00Z">
        <w:r w:rsidR="009A7BC5">
          <w:t xml:space="preserve"> or review of build and configuration system</w:t>
        </w:r>
      </w:ins>
    </w:p>
    <w:p w14:paraId="324177FD" w14:textId="77777777" w:rsidR="000C7A31" w:rsidRDefault="000C7A31" w:rsidP="000C7A31"/>
    <w:p w14:paraId="14A4FAC8" w14:textId="0155521C" w:rsidR="000C7A31" w:rsidRPr="00E92CE8" w:rsidRDefault="00AA5984" w:rsidP="000C7A31">
      <w:r>
        <w:rPr>
          <w:b/>
          <w:u w:val="single"/>
        </w:rPr>
        <w:t xml:space="preserve">Applicability: </w:t>
      </w:r>
      <w:ins w:id="129" w:author="Mendenhall, Justin (J.L.)" w:date="2017-09-19T09:53:00Z">
        <w:r w:rsidR="000E5E0E">
          <w:rPr>
            <w:b/>
            <w:u w:val="single"/>
          </w:rPr>
          <w:t>All Global ECUs with High Level OS</w:t>
        </w:r>
        <w:r w:rsidR="000E5E0E" w:rsidDel="000E5E0E">
          <w:rPr>
            <w:b/>
            <w:u w:val="single"/>
          </w:rPr>
          <w:t xml:space="preserve"> </w:t>
        </w:r>
      </w:ins>
      <w:del w:id="130" w:author="Mendenhall, Justin (J.L.)" w:date="2017-09-19T09:53:00Z">
        <w:r w:rsidDel="000E5E0E">
          <w:rPr>
            <w:b/>
            <w:u w:val="single"/>
          </w:rPr>
          <w:delText>All</w:delText>
        </w:r>
        <w:r w:rsidR="000C7A31" w:rsidDel="000E5E0E">
          <w:rPr>
            <w:b/>
            <w:u w:val="single"/>
          </w:rPr>
          <w:delText xml:space="preserve"> ECU’s Global</w:delText>
        </w:r>
      </w:del>
    </w:p>
    <w:p w14:paraId="18358447" w14:textId="77777777" w:rsidR="000C7A31" w:rsidRDefault="000C7A31" w:rsidP="000C7A31"/>
    <w:p w14:paraId="5820656B" w14:textId="77777777" w:rsidR="000B1F8F" w:rsidRDefault="000B1F8F" w:rsidP="000C7A31"/>
    <w:p w14:paraId="6DDF9A9A" w14:textId="77777777" w:rsidR="000B1F8F" w:rsidRPr="000C7A31" w:rsidRDefault="000B1F8F" w:rsidP="000C7A31"/>
    <w:p w14:paraId="363AF2E4" w14:textId="77777777" w:rsidR="00057A8E" w:rsidRDefault="00057A8E" w:rsidP="002B41EF">
      <w:pPr>
        <w:pStyle w:val="Heading3"/>
      </w:pPr>
      <w:bookmarkStart w:id="131" w:name="_Toc491865249"/>
      <w:r>
        <w:t>Mandatory Access Controls</w:t>
      </w:r>
      <w:bookmarkEnd w:id="131"/>
    </w:p>
    <w:p w14:paraId="0E84F2DE" w14:textId="77777777" w:rsidR="000C7A31" w:rsidRPr="00533A48" w:rsidRDefault="000C7A31" w:rsidP="000C7A31">
      <w:r w:rsidRPr="00E92CE8">
        <w:rPr>
          <w:b/>
          <w:u w:val="single"/>
        </w:rPr>
        <w:t>Title:</w:t>
      </w:r>
      <w:r>
        <w:rPr>
          <w:b/>
          <w:u w:val="single"/>
        </w:rPr>
        <w:t xml:space="preserve"> </w:t>
      </w:r>
      <w:r w:rsidR="00533A48">
        <w:t>Mandatory Access Controls</w:t>
      </w:r>
    </w:p>
    <w:p w14:paraId="1D65E08E" w14:textId="77777777" w:rsidR="000C7A31" w:rsidRDefault="000C7A31" w:rsidP="000C7A31"/>
    <w:p w14:paraId="68645A03" w14:textId="77777777" w:rsidR="000C7A31" w:rsidRDefault="000C7A31" w:rsidP="000C7A31">
      <w:r>
        <w:rPr>
          <w:b/>
          <w:u w:val="single"/>
        </w:rPr>
        <w:t xml:space="preserve">Requirement Text: </w:t>
      </w:r>
      <w:r w:rsidR="000A3B0D">
        <w:t>Application</w:t>
      </w:r>
      <w:r w:rsidR="006F0F02">
        <w:t>s</w:t>
      </w:r>
      <w:r w:rsidR="000A3B0D">
        <w:t xml:space="preserve"> shall only be granted the minimum amount of privileges required. Access to resources, including but not limited to system interfaces, data, and message paths, shal</w:t>
      </w:r>
      <w:r w:rsidR="006F0F02">
        <w:t>l be limited and audited. A manifest shall be generated enumerating</w:t>
      </w:r>
      <w:r w:rsidR="000A3B0D">
        <w:t xml:space="preserve"> all applications and their MAC lists.</w:t>
      </w:r>
      <w:r w:rsidR="00215F08">
        <w:t xml:space="preserve"> The manifest shall be reviewed by the security team.</w:t>
      </w:r>
    </w:p>
    <w:p w14:paraId="6CDE084B" w14:textId="77777777" w:rsidR="00D45152" w:rsidRDefault="00D45152" w:rsidP="000C7A31">
      <w:pPr>
        <w:rPr>
          <w:b/>
          <w:u w:val="single"/>
        </w:rPr>
      </w:pPr>
    </w:p>
    <w:p w14:paraId="1CF111F8" w14:textId="77777777" w:rsidR="000C7A31" w:rsidRPr="00E06D83" w:rsidRDefault="000C7A31" w:rsidP="000C7A31">
      <w:r>
        <w:rPr>
          <w:b/>
        </w:rPr>
        <w:t>Definition:</w:t>
      </w:r>
      <w:r>
        <w:t xml:space="preserve"> </w:t>
      </w:r>
    </w:p>
    <w:p w14:paraId="674B2026" w14:textId="77777777" w:rsidR="000C7A31" w:rsidRDefault="000C7A31" w:rsidP="000C7A31"/>
    <w:p w14:paraId="481D2F77" w14:textId="77777777" w:rsidR="000C7A31" w:rsidRDefault="000C7A31" w:rsidP="000C7A31">
      <w:r>
        <w:rPr>
          <w:b/>
          <w:u w:val="single"/>
        </w:rPr>
        <w:t>Owning CPSC:</w:t>
      </w:r>
    </w:p>
    <w:p w14:paraId="22B2C405" w14:textId="77777777" w:rsidR="000C7A31" w:rsidRDefault="000C7A31" w:rsidP="000C7A31"/>
    <w:p w14:paraId="3F16BAD9" w14:textId="77777777" w:rsidR="000C7A31" w:rsidRPr="00E06D83" w:rsidRDefault="000C7A31" w:rsidP="000C7A31">
      <w:r>
        <w:rPr>
          <w:b/>
          <w:u w:val="single"/>
        </w:rPr>
        <w:t xml:space="preserve">Requirement Author: </w:t>
      </w:r>
      <w:r>
        <w:t>Justin Mendenhall</w:t>
      </w:r>
    </w:p>
    <w:p w14:paraId="660AF829" w14:textId="77777777" w:rsidR="000C7A31" w:rsidRDefault="000C7A31" w:rsidP="000C7A31"/>
    <w:p w14:paraId="4DDF3B39" w14:textId="77777777" w:rsidR="000C7A31" w:rsidRDefault="000C7A31" w:rsidP="000C7A31">
      <w:r>
        <w:rPr>
          <w:b/>
          <w:u w:val="single"/>
        </w:rPr>
        <w:t xml:space="preserve">Goal: </w:t>
      </w:r>
      <w:r w:rsidR="00D45152">
        <w:rPr>
          <w:b/>
          <w:u w:val="single"/>
        </w:rPr>
        <w:t>Restrict access to system interfaces, run applications under Principle of Least Privilege, and minimize data leakage.</w:t>
      </w:r>
    </w:p>
    <w:p w14:paraId="07EFDCFE" w14:textId="77777777" w:rsidR="000C7A31" w:rsidRDefault="000C7A31" w:rsidP="000C7A31"/>
    <w:p w14:paraId="17FDA33D" w14:textId="77777777" w:rsidR="00D45152" w:rsidRPr="006348B9" w:rsidRDefault="000C7A31" w:rsidP="00D45152">
      <w:r>
        <w:rPr>
          <w:b/>
          <w:u w:val="single"/>
        </w:rPr>
        <w:t xml:space="preserve">Rationale: </w:t>
      </w:r>
      <w:r w:rsidR="00D45152">
        <w:t>The system determines and enforces the permissions and access to a given object. The primary utility for enforcement is UID and GID. MAC provides a mechanism to have a rootless system, secure channel, and application sandboxing. Rootless system employs Principle of Least Privilege by where each process or application runs with as few privileges as possible. Secure channel secures the inter-process communication by restricting access to those paths. Additional communication protections can be provided by using cryptographic functions or libraries. Application sandboxing, which also requires appropriate use of Discretionary Access Controls, limits Application A from accessing resources controlled by Application B.</w:t>
      </w:r>
    </w:p>
    <w:p w14:paraId="786C2004" w14:textId="77777777" w:rsidR="000C7A31" w:rsidRDefault="000C7A31" w:rsidP="000C7A31"/>
    <w:p w14:paraId="671536E2" w14:textId="77777777" w:rsidR="000C7A31" w:rsidRDefault="000C7A31" w:rsidP="000C7A31"/>
    <w:p w14:paraId="33E758A4" w14:textId="77777777" w:rsidR="000C7A31" w:rsidRPr="009553B2" w:rsidRDefault="000C7A31" w:rsidP="000C7A31">
      <w:r>
        <w:rPr>
          <w:b/>
          <w:u w:val="single"/>
        </w:rPr>
        <w:t>Verification Type:</w:t>
      </w:r>
      <w:r w:rsidR="00211FE6">
        <w:t xml:space="preserve"> Test s</w:t>
      </w:r>
      <w:r w:rsidR="009553B2">
        <w:t>cript</w:t>
      </w:r>
      <w:r w:rsidR="00211FE6">
        <w:t xml:space="preserve"> and configuration review</w:t>
      </w:r>
    </w:p>
    <w:p w14:paraId="4D404B91" w14:textId="77777777" w:rsidR="000C7A31" w:rsidRDefault="000C7A31" w:rsidP="000C7A31"/>
    <w:p w14:paraId="369FD829" w14:textId="163ADBF9" w:rsidR="000C7A31" w:rsidRPr="00E92CE8" w:rsidRDefault="00211FE6" w:rsidP="000C7A31">
      <w:r>
        <w:rPr>
          <w:b/>
          <w:u w:val="single"/>
        </w:rPr>
        <w:t xml:space="preserve">Applicability: </w:t>
      </w:r>
      <w:ins w:id="132" w:author="Mendenhall, Justin (J.L.)" w:date="2017-09-19T09:53:00Z">
        <w:r w:rsidR="000E5E0E">
          <w:rPr>
            <w:b/>
            <w:u w:val="single"/>
          </w:rPr>
          <w:t>All Global ECUs with High Level OS</w:t>
        </w:r>
        <w:r w:rsidR="000E5E0E" w:rsidDel="000E5E0E">
          <w:rPr>
            <w:b/>
            <w:u w:val="single"/>
          </w:rPr>
          <w:t xml:space="preserve"> </w:t>
        </w:r>
      </w:ins>
      <w:del w:id="133" w:author="Mendenhall, Justin (J.L.)" w:date="2017-09-19T09:53:00Z">
        <w:r w:rsidDel="000E5E0E">
          <w:rPr>
            <w:b/>
            <w:u w:val="single"/>
          </w:rPr>
          <w:delText xml:space="preserve">All </w:delText>
        </w:r>
        <w:r w:rsidR="000C7A31" w:rsidDel="000E5E0E">
          <w:rPr>
            <w:b/>
            <w:u w:val="single"/>
          </w:rPr>
          <w:delText>ECU’s Global</w:delText>
        </w:r>
      </w:del>
    </w:p>
    <w:p w14:paraId="2D34789C" w14:textId="77777777" w:rsidR="000C7A31" w:rsidRDefault="000C7A31" w:rsidP="000C7A31"/>
    <w:p w14:paraId="5103B8BC" w14:textId="77777777" w:rsidR="000B1F8F" w:rsidRPr="000C7A31" w:rsidRDefault="000B1F8F" w:rsidP="000C7A31"/>
    <w:p w14:paraId="16D2E9C1" w14:textId="77777777" w:rsidR="00057A8E" w:rsidRDefault="00057A8E" w:rsidP="002B41EF">
      <w:pPr>
        <w:pStyle w:val="Heading3"/>
      </w:pPr>
      <w:bookmarkStart w:id="134" w:name="_Toc491865250"/>
      <w:r>
        <w:t>Discretionary Access Controls</w:t>
      </w:r>
      <w:bookmarkEnd w:id="134"/>
    </w:p>
    <w:p w14:paraId="345E4258" w14:textId="77777777" w:rsidR="000C7A31" w:rsidRPr="00EC058F" w:rsidRDefault="000C7A31" w:rsidP="000C7A31">
      <w:r w:rsidRPr="00E92CE8">
        <w:rPr>
          <w:b/>
          <w:u w:val="single"/>
        </w:rPr>
        <w:t>Title</w:t>
      </w:r>
      <w:r w:rsidRPr="00D7656B">
        <w:rPr>
          <w:b/>
          <w:u w:val="single"/>
        </w:rPr>
        <w:t xml:space="preserve">: </w:t>
      </w:r>
      <w:r w:rsidR="008C3BA7" w:rsidRPr="00D7656B">
        <w:t>Discretionary</w:t>
      </w:r>
      <w:r w:rsidR="00EC058F" w:rsidRPr="00D7656B">
        <w:t xml:space="preserve"> Access Controls</w:t>
      </w:r>
    </w:p>
    <w:p w14:paraId="1F23EA69" w14:textId="77777777" w:rsidR="000C7A31" w:rsidRDefault="000C7A31" w:rsidP="000C7A31"/>
    <w:p w14:paraId="3FE479B6" w14:textId="1C7E21D5" w:rsidR="000C7A31" w:rsidRPr="00EC058F" w:rsidRDefault="000C7A31" w:rsidP="000C7A31">
      <w:r>
        <w:rPr>
          <w:b/>
          <w:u w:val="single"/>
        </w:rPr>
        <w:t xml:space="preserve">Requirement Text: </w:t>
      </w:r>
      <w:r w:rsidR="00D45152">
        <w:t xml:space="preserve">Access to files and executables </w:t>
      </w:r>
      <w:r w:rsidR="009803BE">
        <w:t>shall</w:t>
      </w:r>
      <w:r w:rsidR="00D45152">
        <w:t xml:space="preserve"> be managed and audited.</w:t>
      </w:r>
      <w:r w:rsidR="00ED3A26">
        <w:t xml:space="preserve"> </w:t>
      </w:r>
      <w:ins w:id="135" w:author="Mendenhall, Justin (J.L.)" w:date="2017-08-30T14:26:00Z">
        <w:r w:rsidR="004A31AC">
          <w:t>P</w:t>
        </w:r>
      </w:ins>
      <w:del w:id="136" w:author="Mendenhall, Justin (J.L.)" w:date="2017-08-30T14:26:00Z">
        <w:r w:rsidR="00ED3A26" w:rsidDel="004A31AC">
          <w:delText>Default p</w:delText>
        </w:r>
      </w:del>
      <w:r w:rsidR="00ED3A26">
        <w:t xml:space="preserve">ermissions in POSIX based systems </w:t>
      </w:r>
      <w:r w:rsidR="005C7F25">
        <w:t>shall</w:t>
      </w:r>
      <w:r w:rsidR="00ED3A26">
        <w:t xml:space="preserve"> be 744</w:t>
      </w:r>
      <w:ins w:id="137" w:author="Mendenhall, Justin (J.L.)" w:date="2017-08-30T14:34:00Z">
        <w:r w:rsidR="004A31AC">
          <w:t>,</w:t>
        </w:r>
      </w:ins>
      <w:del w:id="138" w:author="Mendenhall, Justin (J.L.)" w:date="2017-08-30T14:34:00Z">
        <w:r w:rsidR="00ED3A26" w:rsidDel="004A31AC">
          <w:delText xml:space="preserve"> or</w:delText>
        </w:r>
      </w:del>
      <w:r w:rsidR="00ED3A26">
        <w:t xml:space="preserve"> 755</w:t>
      </w:r>
      <w:ins w:id="139" w:author="Mendenhall, Justin (J.L.)" w:date="2017-08-30T14:34:00Z">
        <w:r w:rsidR="004A31AC">
          <w:t>,</w:t>
        </w:r>
        <w:r w:rsidR="00D11D38">
          <w:t xml:space="preserve"> or hosted in a</w:t>
        </w:r>
        <w:r w:rsidR="004A31AC">
          <w:t xml:space="preserve"> read</w:t>
        </w:r>
      </w:ins>
      <w:ins w:id="140" w:author="Mendenhall, Justin (J.L.)" w:date="2017-08-30T14:36:00Z">
        <w:r w:rsidR="00D11D38">
          <w:t>-</w:t>
        </w:r>
      </w:ins>
      <w:ins w:id="141" w:author="Mendenhall, Justin (J.L.)" w:date="2017-08-30T14:34:00Z">
        <w:r w:rsidR="004A31AC">
          <w:t>only configuration</w:t>
        </w:r>
      </w:ins>
      <w:ins w:id="142" w:author="Mendenhall, Justin (J.L.)" w:date="2017-08-30T14:37:00Z">
        <w:r w:rsidR="00D11D38">
          <w:t xml:space="preserve"> (e.g. read-only partition)</w:t>
        </w:r>
      </w:ins>
      <w:r w:rsidR="00ED3A26">
        <w:t>. Non-POSIX based systems must us</w:t>
      </w:r>
      <w:r w:rsidR="005C7F25">
        <w:t xml:space="preserve">e equivalent </w:t>
      </w:r>
      <w:del w:id="143" w:author="Mendenhall, Justin (J.L.)" w:date="2017-08-30T14:39:00Z">
        <w:r w:rsidR="005C7F25" w:rsidDel="00D11D38">
          <w:delText xml:space="preserve">default </w:delText>
        </w:r>
      </w:del>
      <w:r w:rsidR="005C7F25">
        <w:t>permissions.</w:t>
      </w:r>
      <w:del w:id="144" w:author="Mendenhall, Justin (J.L.)" w:date="2017-08-30T14:45:00Z">
        <w:r w:rsidR="005C7F25" w:rsidDel="00E30CBE">
          <w:delText xml:space="preserve"> </w:delText>
        </w:r>
        <w:r w:rsidR="005C7F25" w:rsidRPr="00D11D38" w:rsidDel="00E30CBE">
          <w:rPr>
            <w:b/>
            <w:strike/>
            <w:rPrChange w:id="145" w:author="Mendenhall, Justin (J.L.)" w:date="2017-08-30T14:42:00Z">
              <w:rPr>
                <w:b/>
              </w:rPr>
            </w:rPrChange>
          </w:rPr>
          <w:delText>ALL</w:delText>
        </w:r>
        <w:r w:rsidR="005C7F25" w:rsidRPr="00D11D38" w:rsidDel="00E30CBE">
          <w:rPr>
            <w:strike/>
            <w:rPrChange w:id="146" w:author="Mendenhall, Justin (J.L.)" w:date="2017-08-30T14:42:00Z">
              <w:rPr/>
            </w:rPrChange>
          </w:rPr>
          <w:delText xml:space="preserve"> exceptions shall be reviewed and approved by the security team.</w:delText>
        </w:r>
      </w:del>
    </w:p>
    <w:p w14:paraId="3B1E2478" w14:textId="77777777" w:rsidR="000C7A31" w:rsidRDefault="000C7A31" w:rsidP="000C7A31">
      <w:pPr>
        <w:rPr>
          <w:b/>
          <w:u w:val="single"/>
        </w:rPr>
      </w:pPr>
    </w:p>
    <w:p w14:paraId="0E69D1E9" w14:textId="77777777" w:rsidR="001B0B03" w:rsidRDefault="000C7A31" w:rsidP="001B0B03">
      <w:r>
        <w:rPr>
          <w:b/>
        </w:rPr>
        <w:t>Definition:</w:t>
      </w:r>
      <w:r>
        <w:t xml:space="preserve"> </w:t>
      </w:r>
      <w:r w:rsidR="001B0B03">
        <w:t>The owner of the file, directory, or process determines the access controls for that object. This protects files and process from unauthorized access and manipulation.</w:t>
      </w:r>
    </w:p>
    <w:p w14:paraId="0CA6819C" w14:textId="77777777" w:rsidR="000C7A31" w:rsidRPr="00E06D83" w:rsidRDefault="000C7A31" w:rsidP="000C7A31"/>
    <w:p w14:paraId="6AC6E65B" w14:textId="77777777" w:rsidR="000C7A31" w:rsidRDefault="000C7A31" w:rsidP="000C7A31"/>
    <w:p w14:paraId="6B802319" w14:textId="77777777" w:rsidR="000C7A31" w:rsidRDefault="000C7A31" w:rsidP="000C7A31">
      <w:r>
        <w:rPr>
          <w:b/>
          <w:u w:val="single"/>
        </w:rPr>
        <w:t>Owning CPSC:</w:t>
      </w:r>
    </w:p>
    <w:p w14:paraId="2DCF619B" w14:textId="77777777" w:rsidR="000C7A31" w:rsidRDefault="000C7A31" w:rsidP="000C7A31"/>
    <w:p w14:paraId="07E043F7" w14:textId="77777777" w:rsidR="000C7A31" w:rsidRPr="00E06D83" w:rsidRDefault="000C7A31" w:rsidP="000C7A31">
      <w:r>
        <w:rPr>
          <w:b/>
          <w:u w:val="single"/>
        </w:rPr>
        <w:t xml:space="preserve">Requirement Author: </w:t>
      </w:r>
      <w:r>
        <w:t>Justin Mendenhall</w:t>
      </w:r>
    </w:p>
    <w:p w14:paraId="419C073D" w14:textId="77777777" w:rsidR="000C7A31" w:rsidRDefault="000C7A31" w:rsidP="000C7A31"/>
    <w:p w14:paraId="19CE84F5" w14:textId="77777777" w:rsidR="000C7A31" w:rsidRDefault="000C7A31" w:rsidP="000C7A31">
      <w:r>
        <w:rPr>
          <w:b/>
          <w:u w:val="single"/>
        </w:rPr>
        <w:t xml:space="preserve">Goal: </w:t>
      </w:r>
      <w:r w:rsidR="00211FE6" w:rsidRPr="00211FE6">
        <w:rPr>
          <w:b/>
          <w:u w:val="single"/>
        </w:rPr>
        <w:t xml:space="preserve">Access to </w:t>
      </w:r>
      <w:r w:rsidR="00211FE6">
        <w:rPr>
          <w:b/>
          <w:u w:val="single"/>
        </w:rPr>
        <w:t>system data, resources, and applications shall be</w:t>
      </w:r>
      <w:r w:rsidR="00211FE6" w:rsidRPr="00211FE6">
        <w:rPr>
          <w:b/>
          <w:u w:val="single"/>
        </w:rPr>
        <w:t xml:space="preserve"> limited, managed, and audited.</w:t>
      </w:r>
    </w:p>
    <w:p w14:paraId="22CF5DA8" w14:textId="77777777" w:rsidR="000C7A31" w:rsidRDefault="000C7A31" w:rsidP="000C7A31"/>
    <w:p w14:paraId="0848C7C8" w14:textId="77777777" w:rsidR="000C7A31" w:rsidRPr="00211FE6" w:rsidRDefault="00211FE6" w:rsidP="000C7A31">
      <w:r>
        <w:rPr>
          <w:b/>
          <w:u w:val="single"/>
        </w:rPr>
        <w:t>Rationale:</w:t>
      </w:r>
      <w:r>
        <w:t xml:space="preserve"> Applications and users shall not have the ability to access, modify, or execute resources it does not own or is not a member of the owning group. Read access shall only be granted when needed. This prevents data leakage</w:t>
      </w:r>
      <w:r w:rsidR="003D7E2E">
        <w:t xml:space="preserve">, </w:t>
      </w:r>
      <w:r w:rsidR="003D7E2E">
        <w:lastRenderedPageBreak/>
        <w:t xml:space="preserve">prevents the system from acting in an unexpected way if configuration files, logs, or other data was modified, and prevents privilege escalation. </w:t>
      </w:r>
      <w:r>
        <w:t xml:space="preserve"> </w:t>
      </w:r>
    </w:p>
    <w:p w14:paraId="6B24FDA6" w14:textId="77777777" w:rsidR="000C7A31" w:rsidRDefault="000C7A31" w:rsidP="000C7A31"/>
    <w:p w14:paraId="0523B9C7" w14:textId="77777777" w:rsidR="000C7A31" w:rsidRPr="00BA08B2" w:rsidRDefault="000C7A31" w:rsidP="000C7A31">
      <w:r>
        <w:rPr>
          <w:b/>
          <w:u w:val="single"/>
        </w:rPr>
        <w:t>Verification Type:</w:t>
      </w:r>
      <w:r w:rsidR="00BA08B2">
        <w:t xml:space="preserve"> Test Script and Design Review</w:t>
      </w:r>
    </w:p>
    <w:p w14:paraId="469AAD22" w14:textId="77777777" w:rsidR="000C7A31" w:rsidRDefault="000C7A31" w:rsidP="000C7A31"/>
    <w:p w14:paraId="36F0C0C7" w14:textId="4A58F13A" w:rsidR="000C7A31" w:rsidRPr="00E92CE8" w:rsidRDefault="00AA5984" w:rsidP="000C7A31">
      <w:r>
        <w:rPr>
          <w:b/>
          <w:u w:val="single"/>
        </w:rPr>
        <w:t xml:space="preserve">Applicability: </w:t>
      </w:r>
      <w:ins w:id="147" w:author="Mendenhall, Justin (J.L.)" w:date="2017-09-19T09:53:00Z">
        <w:r w:rsidR="000E5E0E">
          <w:rPr>
            <w:b/>
            <w:u w:val="single"/>
          </w:rPr>
          <w:t>All Global ECUs with High Level OS</w:t>
        </w:r>
        <w:r w:rsidR="000E5E0E" w:rsidDel="000E5E0E">
          <w:rPr>
            <w:b/>
            <w:u w:val="single"/>
          </w:rPr>
          <w:t xml:space="preserve"> </w:t>
        </w:r>
      </w:ins>
      <w:del w:id="148" w:author="Mendenhall, Justin (J.L.)" w:date="2017-09-19T09:53:00Z">
        <w:r w:rsidDel="000E5E0E">
          <w:rPr>
            <w:b/>
            <w:u w:val="single"/>
          </w:rPr>
          <w:delText>All</w:delText>
        </w:r>
        <w:r w:rsidR="000C7A31" w:rsidDel="000E5E0E">
          <w:rPr>
            <w:b/>
            <w:u w:val="single"/>
          </w:rPr>
          <w:delText xml:space="preserve"> ECU’s Global</w:delText>
        </w:r>
      </w:del>
    </w:p>
    <w:p w14:paraId="4D205A73" w14:textId="77777777" w:rsidR="000C7A31" w:rsidRPr="000C7A31" w:rsidRDefault="000C7A31" w:rsidP="000C7A31"/>
    <w:p w14:paraId="6D3AC48B" w14:textId="77777777" w:rsidR="000B1F8F" w:rsidRDefault="000B1F8F" w:rsidP="006348B9"/>
    <w:p w14:paraId="0292EF60" w14:textId="77777777" w:rsidR="000B1F8F" w:rsidRPr="006348B9" w:rsidRDefault="000B1F8F" w:rsidP="006348B9"/>
    <w:p w14:paraId="59F5F87C" w14:textId="77777777" w:rsidR="00057A8E" w:rsidRDefault="00057A8E" w:rsidP="002B41EF">
      <w:pPr>
        <w:pStyle w:val="Heading3"/>
      </w:pPr>
      <w:bookmarkStart w:id="149" w:name="_Toc491865251"/>
      <w:r>
        <w:t>Secure Debug Port</w:t>
      </w:r>
      <w:bookmarkEnd w:id="149"/>
    </w:p>
    <w:p w14:paraId="4C4A993F" w14:textId="77777777" w:rsidR="000C7A31" w:rsidRDefault="000C7A31" w:rsidP="000C7A31">
      <w:r w:rsidRPr="00E92CE8">
        <w:rPr>
          <w:b/>
          <w:u w:val="single"/>
        </w:rPr>
        <w:t>Title:</w:t>
      </w:r>
      <w:r>
        <w:rPr>
          <w:b/>
          <w:u w:val="single"/>
        </w:rPr>
        <w:t xml:space="preserve"> </w:t>
      </w:r>
      <w:r w:rsidR="007A58CF" w:rsidRPr="007A58CF">
        <w:t>Secure Debug Port</w:t>
      </w:r>
      <w:r w:rsidR="005C7F25">
        <w:t xml:space="preserve"> and/or Services</w:t>
      </w:r>
    </w:p>
    <w:p w14:paraId="64E5DB74" w14:textId="023CEB8A" w:rsidR="000C7A31" w:rsidRDefault="000C7A31" w:rsidP="000C7A31">
      <w:pPr>
        <w:rPr>
          <w:ins w:id="150" w:author="Mendenhall, Justin (J.L.)" w:date="2017-08-30T15:03:00Z"/>
        </w:rPr>
      </w:pPr>
      <w:r>
        <w:rPr>
          <w:b/>
          <w:u w:val="single"/>
        </w:rPr>
        <w:t>Requirement Text:</w:t>
      </w:r>
      <w:r w:rsidR="007A58CF">
        <w:t xml:space="preserve"> A</w:t>
      </w:r>
      <w:r w:rsidR="00084D28">
        <w:t>ll</w:t>
      </w:r>
      <w:r w:rsidR="007A58CF">
        <w:t xml:space="preserve"> de</w:t>
      </w:r>
      <w:r w:rsidR="00EC4407">
        <w:t>bug ports</w:t>
      </w:r>
      <w:r w:rsidR="005C7F25">
        <w:t xml:space="preserve"> and services</w:t>
      </w:r>
      <w:r w:rsidR="00EC4407">
        <w:t xml:space="preserve"> shall require a</w:t>
      </w:r>
      <w:r w:rsidR="004A2B7C">
        <w:t xml:space="preserve"> </w:t>
      </w:r>
      <w:ins w:id="151" w:author="Mendenhall, Justin (J.L.)" w:date="2017-08-30T14:54:00Z">
        <w:r w:rsidR="00E30CBE">
          <w:t>unique</w:t>
        </w:r>
      </w:ins>
      <w:del w:id="152" w:author="Mendenhall, Justin (J.L.)" w:date="2017-08-30T14:54:00Z">
        <w:r w:rsidR="00EC4407" w:rsidDel="00E30CBE">
          <w:delText>uni</w:delText>
        </w:r>
      </w:del>
      <w:del w:id="153" w:author="Mendenhall, Justin (J.L.)" w:date="2017-08-30T14:52:00Z">
        <w:r w:rsidR="00EC4407" w:rsidDel="00E30CBE">
          <w:delText>que</w:delText>
        </w:r>
      </w:del>
      <w:r w:rsidR="00C56789">
        <w:t xml:space="preserve"> authentication credential</w:t>
      </w:r>
      <w:r w:rsidR="004A2B7C">
        <w:t xml:space="preserve"> per ECU</w:t>
      </w:r>
      <w:r w:rsidR="007A58CF">
        <w:t xml:space="preserve"> for granting enablement or access</w:t>
      </w:r>
      <w:ins w:id="154" w:author="Westra, Mike (M.R.)" w:date="2017-08-08T16:04:00Z">
        <w:r w:rsidR="002A6A6A">
          <w:t xml:space="preserve"> or be disabled</w:t>
        </w:r>
      </w:ins>
      <w:r w:rsidR="007A58CF">
        <w:t>.</w:t>
      </w:r>
      <w:ins w:id="155" w:author="Mendenhall, Justin (J.L.)" w:date="2017-08-30T14:47:00Z">
        <w:r w:rsidR="00E30CBE">
          <w:t xml:space="preserve"> When an ECU contains multiple micros, each micro shall have unique authentication credentials.</w:t>
        </w:r>
      </w:ins>
    </w:p>
    <w:p w14:paraId="7624B91D" w14:textId="31A6AA72" w:rsidR="00F80C58" w:rsidRDefault="00F80C58" w:rsidP="000C7A31">
      <w:pPr>
        <w:rPr>
          <w:ins w:id="156" w:author="Mendenhall, Justin (J.L.)" w:date="2017-08-30T15:04:00Z"/>
        </w:rPr>
      </w:pPr>
    </w:p>
    <w:p w14:paraId="61E59C59" w14:textId="465D24DA" w:rsidR="00F80C58" w:rsidRPr="007A58CF" w:rsidRDefault="00F80C58" w:rsidP="000C7A31">
      <w:ins w:id="157" w:author="Mendenhall, Justin (J.L.)" w:date="2017-08-30T15:04:00Z">
        <w:r>
          <w:t xml:space="preserve">For Hardware Debug Ports, refer to ARL </w:t>
        </w:r>
      </w:ins>
      <w:ins w:id="158" w:author="Mendenhall, Justin (J.L.)" w:date="2017-09-13T12:01:00Z">
        <w:r w:rsidR="00FC6F18">
          <w:t>020667</w:t>
        </w:r>
      </w:ins>
    </w:p>
    <w:p w14:paraId="6120DB9D" w14:textId="77777777" w:rsidR="000C7A31" w:rsidRDefault="000C7A31" w:rsidP="000C7A31">
      <w:pPr>
        <w:rPr>
          <w:b/>
          <w:u w:val="single"/>
        </w:rPr>
      </w:pPr>
    </w:p>
    <w:p w14:paraId="4495F425" w14:textId="77777777" w:rsidR="000C7A31" w:rsidRDefault="000C7A31" w:rsidP="000C7A31">
      <w:r>
        <w:rPr>
          <w:b/>
        </w:rPr>
        <w:t>Definition:</w:t>
      </w:r>
      <w:r>
        <w:t xml:space="preserve"> </w:t>
      </w:r>
      <w:r w:rsidR="00C56789">
        <w:t xml:space="preserve">Debug port access and enablement authentication credentials </w:t>
      </w:r>
      <w:r w:rsidR="009803BE">
        <w:t>shall</w:t>
      </w:r>
      <w:r w:rsidR="00C56789">
        <w:t xml:space="preserve"> be unique per </w:t>
      </w:r>
      <w:r w:rsidR="00EC4407">
        <w:t>ECU</w:t>
      </w:r>
      <w:r w:rsidR="00C56789">
        <w:t xml:space="preserve">. Debug port access and enablement events </w:t>
      </w:r>
      <w:r w:rsidR="009803BE">
        <w:t>shall</w:t>
      </w:r>
      <w:r w:rsidR="00C56789">
        <w:t xml:space="preserve"> be lo</w:t>
      </w:r>
      <w:r w:rsidR="00765AD1">
        <w:t>g</w:t>
      </w:r>
      <w:r w:rsidR="00C56789">
        <w:t>ged and reported.</w:t>
      </w:r>
    </w:p>
    <w:p w14:paraId="47C40EAD" w14:textId="3DF8B070" w:rsidR="00DC6E02" w:rsidRDefault="00DC6E02" w:rsidP="000C7A31">
      <w:pPr>
        <w:rPr>
          <w:ins w:id="159" w:author="Mendenhall, Justin (J.L.)" w:date="2017-08-30T14:55:00Z"/>
        </w:rPr>
      </w:pPr>
      <w:r>
        <w:t>(Add debug token info)</w:t>
      </w:r>
    </w:p>
    <w:p w14:paraId="089586EB" w14:textId="76A2197C" w:rsidR="00E30CBE" w:rsidRDefault="00E30CBE" w:rsidP="000C7A31">
      <w:pPr>
        <w:rPr>
          <w:ins w:id="160" w:author="Mendenhall, Justin (J.L.)" w:date="2017-08-30T14:55:00Z"/>
        </w:rPr>
      </w:pPr>
    </w:p>
    <w:p w14:paraId="43B8A108" w14:textId="5BD2EE3B" w:rsidR="00E30CBE" w:rsidRPr="00E06D83" w:rsidRDefault="00F80C58" w:rsidP="000C7A31">
      <w:ins w:id="161" w:author="Mendenhall, Justin (J.L.)" w:date="2017-08-30T14:55:00Z">
        <w:r>
          <w:t xml:space="preserve">Unique passwords </w:t>
        </w:r>
        <w:r w:rsidR="00E30CBE">
          <w:t>can be derived from approved random or psuedo-random functions.</w:t>
        </w:r>
      </w:ins>
    </w:p>
    <w:p w14:paraId="4773D784" w14:textId="77777777" w:rsidR="000C7A31" w:rsidRDefault="000C7A31" w:rsidP="000C7A31"/>
    <w:p w14:paraId="421FC688" w14:textId="77777777" w:rsidR="000C7A31" w:rsidRDefault="000C7A31" w:rsidP="000C7A31">
      <w:r>
        <w:rPr>
          <w:b/>
          <w:u w:val="single"/>
        </w:rPr>
        <w:t>Owning CPSC:</w:t>
      </w:r>
    </w:p>
    <w:p w14:paraId="5810389B" w14:textId="77777777" w:rsidR="000C7A31" w:rsidRDefault="000C7A31" w:rsidP="000C7A31"/>
    <w:p w14:paraId="01586D0D" w14:textId="77777777" w:rsidR="000C7A31" w:rsidRPr="00E06D83" w:rsidRDefault="000C7A31" w:rsidP="000C7A31">
      <w:r>
        <w:rPr>
          <w:b/>
          <w:u w:val="single"/>
        </w:rPr>
        <w:t xml:space="preserve">Requirement Author: </w:t>
      </w:r>
      <w:r>
        <w:t>Justin Mendenhall</w:t>
      </w:r>
    </w:p>
    <w:p w14:paraId="385C3DED" w14:textId="77777777" w:rsidR="000C7A31" w:rsidRDefault="000C7A31" w:rsidP="000C7A31"/>
    <w:p w14:paraId="45C07B66" w14:textId="58664DEA" w:rsidR="000C7A31" w:rsidRDefault="000C7A31" w:rsidP="000C7A31">
      <w:r>
        <w:rPr>
          <w:b/>
          <w:u w:val="single"/>
        </w:rPr>
        <w:t xml:space="preserve">Goal: </w:t>
      </w:r>
      <w:r w:rsidR="00166740">
        <w:rPr>
          <w:b/>
          <w:u w:val="single"/>
        </w:rPr>
        <w:t xml:space="preserve">If a debug port </w:t>
      </w:r>
      <w:r w:rsidR="005C7F25">
        <w:rPr>
          <w:b/>
          <w:u w:val="single"/>
        </w:rPr>
        <w:t xml:space="preserve">or service </w:t>
      </w:r>
      <w:r w:rsidR="00166740">
        <w:rPr>
          <w:b/>
          <w:u w:val="single"/>
        </w:rPr>
        <w:t xml:space="preserve">needs to be accessed or enabled, a secure method is required. The </w:t>
      </w:r>
      <w:r w:rsidR="00C56789">
        <w:rPr>
          <w:b/>
          <w:u w:val="single"/>
        </w:rPr>
        <w:t>credentials</w:t>
      </w:r>
      <w:r w:rsidR="00166740">
        <w:rPr>
          <w:b/>
          <w:u w:val="single"/>
        </w:rPr>
        <w:t xml:space="preserve"> (e.g. password, certificate) </w:t>
      </w:r>
      <w:r w:rsidR="009803BE">
        <w:rPr>
          <w:b/>
          <w:u w:val="single"/>
        </w:rPr>
        <w:t>shall</w:t>
      </w:r>
      <w:r w:rsidR="00EC4407">
        <w:rPr>
          <w:b/>
          <w:u w:val="single"/>
        </w:rPr>
        <w:t xml:space="preserve"> be unique per</w:t>
      </w:r>
      <w:ins w:id="162" w:author="Westra, Mike (M.R.)" w:date="2017-08-08T16:05:00Z">
        <w:r w:rsidR="002A6A6A">
          <w:rPr>
            <w:b/>
            <w:u w:val="single"/>
          </w:rPr>
          <w:t xml:space="preserve"> each pro</w:t>
        </w:r>
      </w:ins>
      <w:ins w:id="163" w:author="Mendenhall, Justin (J.L.)" w:date="2017-08-30T15:01:00Z">
        <w:r w:rsidR="00F80C58">
          <w:rPr>
            <w:b/>
            <w:u w:val="single"/>
          </w:rPr>
          <w:t>cessor</w:t>
        </w:r>
      </w:ins>
      <w:ins w:id="164" w:author="Westra, Mike (M.R.)" w:date="2017-08-08T16:05:00Z">
        <w:del w:id="165" w:author="Mendenhall, Justin (J.L.)" w:date="2017-08-30T15:01:00Z">
          <w:r w:rsidR="002A6A6A" w:rsidDel="00F80C58">
            <w:rPr>
              <w:b/>
              <w:u w:val="single"/>
            </w:rPr>
            <w:delText>duced</w:delText>
          </w:r>
        </w:del>
      </w:ins>
      <w:del w:id="166" w:author="Mendenhall, Justin (J.L.)" w:date="2017-08-30T15:01:00Z">
        <w:r w:rsidR="00EC4407" w:rsidDel="00F80C58">
          <w:rPr>
            <w:b/>
            <w:u w:val="single"/>
          </w:rPr>
          <w:delText xml:space="preserve"> ECU</w:delText>
        </w:r>
      </w:del>
      <w:r w:rsidR="00166740">
        <w:rPr>
          <w:b/>
          <w:u w:val="single"/>
        </w:rPr>
        <w:t>.</w:t>
      </w:r>
    </w:p>
    <w:p w14:paraId="044AD63E" w14:textId="77777777" w:rsidR="000C7A31" w:rsidRDefault="000C7A31" w:rsidP="000C7A31"/>
    <w:p w14:paraId="4609C85D" w14:textId="77777777" w:rsidR="000C7A31" w:rsidRPr="00166740" w:rsidRDefault="00166740" w:rsidP="000C7A31">
      <w:r>
        <w:rPr>
          <w:b/>
          <w:u w:val="single"/>
        </w:rPr>
        <w:t>Rationale:</w:t>
      </w:r>
      <w:r>
        <w:t xml:space="preserve"> Debug ports</w:t>
      </w:r>
      <w:r w:rsidR="00C56789">
        <w:t xml:space="preserve"> should be disabled and removed as this reduces the attack surface.</w:t>
      </w:r>
      <w:r>
        <w:t xml:space="preserve"> In cases where a debug port needs to be enabled or accessed, the utility, certificate, </w:t>
      </w:r>
      <w:r w:rsidRPr="00DC6E02">
        <w:t>debug token</w:t>
      </w:r>
      <w:r>
        <w:t>, or password used to access or enable the debug port</w:t>
      </w:r>
      <w:r w:rsidR="00C56789">
        <w:t>, the method shall be unique as this reduces the likelihood of other modules from being compromised through password reuse.</w:t>
      </w:r>
    </w:p>
    <w:p w14:paraId="00586856" w14:textId="77777777" w:rsidR="000C7A31" w:rsidRDefault="000C7A31" w:rsidP="000C7A31"/>
    <w:p w14:paraId="5AA768D5" w14:textId="77777777" w:rsidR="000C7A31" w:rsidRPr="00DC6E02" w:rsidRDefault="000C7A31" w:rsidP="000C7A31">
      <w:r>
        <w:rPr>
          <w:b/>
          <w:u w:val="single"/>
        </w:rPr>
        <w:t>Verification Type:</w:t>
      </w:r>
      <w:r w:rsidR="00DC6E02">
        <w:t xml:space="preserve"> DV</w:t>
      </w:r>
    </w:p>
    <w:p w14:paraId="636D990E" w14:textId="77777777" w:rsidR="000C7A31" w:rsidRDefault="000C7A31" w:rsidP="000C7A31"/>
    <w:p w14:paraId="7E95A8F7" w14:textId="77777777" w:rsidR="000C7A31" w:rsidRDefault="000C7A31" w:rsidP="000C7A31">
      <w:pPr>
        <w:rPr>
          <w:b/>
          <w:u w:val="single"/>
        </w:rPr>
      </w:pPr>
      <w:r>
        <w:rPr>
          <w:b/>
          <w:u w:val="single"/>
        </w:rPr>
        <w:t xml:space="preserve">Applicability: All </w:t>
      </w:r>
      <w:r w:rsidR="006F0686">
        <w:rPr>
          <w:b/>
          <w:u w:val="single"/>
        </w:rPr>
        <w:t xml:space="preserve">ECUs </w:t>
      </w:r>
      <w:r w:rsidR="00765AD1">
        <w:rPr>
          <w:b/>
          <w:u w:val="single"/>
        </w:rPr>
        <w:t>Global</w:t>
      </w:r>
    </w:p>
    <w:p w14:paraId="4E8007BC" w14:textId="77777777" w:rsidR="000B1F8F" w:rsidRDefault="000B1F8F" w:rsidP="000C7A31">
      <w:pPr>
        <w:rPr>
          <w:b/>
          <w:u w:val="single"/>
        </w:rPr>
      </w:pPr>
    </w:p>
    <w:p w14:paraId="20B5A8D1" w14:textId="77777777" w:rsidR="000B1F8F" w:rsidRPr="00E92CE8" w:rsidRDefault="000B1F8F" w:rsidP="000C7A31"/>
    <w:p w14:paraId="741A1484" w14:textId="77777777" w:rsidR="000C7A31" w:rsidRPr="000C7A31" w:rsidRDefault="000C7A31" w:rsidP="000C7A31"/>
    <w:p w14:paraId="27920DCE" w14:textId="77777777" w:rsidR="00057A8E" w:rsidRPr="00D7656B" w:rsidRDefault="001A7BB6" w:rsidP="002B41EF">
      <w:pPr>
        <w:pStyle w:val="Heading3"/>
      </w:pPr>
      <w:bookmarkStart w:id="167" w:name="_Toc491865252"/>
      <w:r w:rsidRPr="00D7656B">
        <w:t>Secure Diagnostics</w:t>
      </w:r>
      <w:bookmarkEnd w:id="167"/>
    </w:p>
    <w:p w14:paraId="2928696F" w14:textId="77777777" w:rsidR="000C7A31" w:rsidRPr="00A758A4" w:rsidRDefault="000C7A31" w:rsidP="000C7A31">
      <w:r w:rsidRPr="00E92CE8">
        <w:rPr>
          <w:b/>
          <w:u w:val="single"/>
        </w:rPr>
        <w:t>Title:</w:t>
      </w:r>
      <w:r>
        <w:rPr>
          <w:b/>
          <w:u w:val="single"/>
        </w:rPr>
        <w:t xml:space="preserve"> </w:t>
      </w:r>
      <w:r w:rsidR="00A758A4">
        <w:t>Secure Diagnostics</w:t>
      </w:r>
    </w:p>
    <w:p w14:paraId="0E6199C0" w14:textId="77777777" w:rsidR="000C7A31" w:rsidRDefault="000C7A31" w:rsidP="000C7A31"/>
    <w:p w14:paraId="515406BB" w14:textId="77777777" w:rsidR="00830C78" w:rsidRDefault="000C7A31" w:rsidP="000C7A31">
      <w:r>
        <w:rPr>
          <w:b/>
          <w:u w:val="single"/>
        </w:rPr>
        <w:t xml:space="preserve">Requirement Text: </w:t>
      </w:r>
      <w:r w:rsidR="00830C78">
        <w:rPr>
          <w:b/>
        </w:rPr>
        <w:t xml:space="preserve">: </w:t>
      </w:r>
      <w:r w:rsidR="00830C78" w:rsidRPr="00830C78">
        <w:t>Diagnostic sessions s</w:t>
      </w:r>
      <w:r w:rsidR="00830C78">
        <w:t>hall authenticate the requestor and</w:t>
      </w:r>
      <w:r w:rsidR="00830C78" w:rsidRPr="00830C78">
        <w:t xml:space="preserve"> verify the requestor’s permissions</w:t>
      </w:r>
      <w:r w:rsidR="00830C78">
        <w:t>.</w:t>
      </w:r>
      <w:r w:rsidR="00E41855">
        <w:t xml:space="preserve"> Each requested secure diagnostic session event shall be logged</w:t>
      </w:r>
      <w:r w:rsidR="00215F08">
        <w:t xml:space="preserve"> in an </w:t>
      </w:r>
      <w:r w:rsidR="005C7F25">
        <w:t>auditable</w:t>
      </w:r>
      <w:r w:rsidR="00215F08">
        <w:t xml:space="preserve"> manner</w:t>
      </w:r>
      <w:r w:rsidR="00E41855">
        <w:t>.</w:t>
      </w:r>
    </w:p>
    <w:p w14:paraId="1F9325AD" w14:textId="77777777" w:rsidR="00830C78" w:rsidRDefault="00830C78" w:rsidP="000C7A31"/>
    <w:p w14:paraId="6B192D58" w14:textId="77777777" w:rsidR="000C7A31" w:rsidRDefault="00830C78" w:rsidP="000C7A31">
      <w:r>
        <w:t>Diagnostic session shall only be initiated by authenticated and authorized requestor</w:t>
      </w:r>
      <w:r w:rsidR="00AE142E">
        <w:t xml:space="preserve"> for a given level of access</w:t>
      </w:r>
      <w:r>
        <w:t xml:space="preserve">. </w:t>
      </w:r>
    </w:p>
    <w:p w14:paraId="3FED7E75" w14:textId="77777777" w:rsidR="00830C78" w:rsidRDefault="00830C78" w:rsidP="000C7A31">
      <w:pPr>
        <w:rPr>
          <w:b/>
          <w:u w:val="single"/>
        </w:rPr>
      </w:pPr>
    </w:p>
    <w:p w14:paraId="15192127" w14:textId="77777777" w:rsidR="00830C78" w:rsidRPr="00E06D83" w:rsidRDefault="000C7A31" w:rsidP="000C7A31">
      <w:r>
        <w:rPr>
          <w:b/>
        </w:rPr>
        <w:t>Definition:</w:t>
      </w:r>
      <w:r w:rsidR="007459ED">
        <w:rPr>
          <w:b/>
        </w:rPr>
        <w:t xml:space="preserve"> </w:t>
      </w:r>
      <w:r w:rsidR="00830C78">
        <w:t>Diagnostic session consists of elevated user privileges with the capability to access or modify the ECU or system.</w:t>
      </w:r>
    </w:p>
    <w:p w14:paraId="0019960F" w14:textId="77777777" w:rsidR="000C7A31" w:rsidRDefault="000C7A31" w:rsidP="000C7A31"/>
    <w:p w14:paraId="709E7C76" w14:textId="77777777" w:rsidR="000C7A31" w:rsidRDefault="000C7A31" w:rsidP="000C7A31">
      <w:r>
        <w:rPr>
          <w:b/>
          <w:u w:val="single"/>
        </w:rPr>
        <w:t>Owning CPSC:</w:t>
      </w:r>
    </w:p>
    <w:p w14:paraId="0B19B1DC" w14:textId="77777777" w:rsidR="000C7A31" w:rsidRDefault="000C7A31" w:rsidP="000C7A31"/>
    <w:p w14:paraId="73C8F0E7" w14:textId="77777777" w:rsidR="000C7A31" w:rsidRPr="00E06D83" w:rsidRDefault="000C7A31" w:rsidP="000C7A31">
      <w:r>
        <w:rPr>
          <w:b/>
          <w:u w:val="single"/>
        </w:rPr>
        <w:t xml:space="preserve">Requirement Author: </w:t>
      </w:r>
      <w:r>
        <w:t>Justin Mendenhall</w:t>
      </w:r>
    </w:p>
    <w:p w14:paraId="7ECEBFA8" w14:textId="77777777" w:rsidR="000C7A31" w:rsidRDefault="000C7A31" w:rsidP="000C7A31"/>
    <w:p w14:paraId="5C9B860B" w14:textId="77777777" w:rsidR="000C7A31" w:rsidRDefault="000C7A31" w:rsidP="000C7A31">
      <w:r>
        <w:rPr>
          <w:b/>
          <w:u w:val="single"/>
        </w:rPr>
        <w:t xml:space="preserve">Goal: </w:t>
      </w:r>
      <w:r w:rsidR="00E41855">
        <w:rPr>
          <w:b/>
          <w:u w:val="single"/>
        </w:rPr>
        <w:t>Only authenticated and authorized users shall be able to alter the system configuration</w:t>
      </w:r>
    </w:p>
    <w:p w14:paraId="55723122" w14:textId="77777777" w:rsidR="000C7A31" w:rsidRDefault="000C7A31" w:rsidP="000C7A31"/>
    <w:p w14:paraId="18D3B6BA" w14:textId="77777777" w:rsidR="00E41855" w:rsidRDefault="000C7A31" w:rsidP="000C7A31">
      <w:r>
        <w:rPr>
          <w:b/>
          <w:u w:val="single"/>
        </w:rPr>
        <w:t>Rationale:</w:t>
      </w:r>
      <w:r w:rsidR="005D1739" w:rsidRPr="005D1739">
        <w:rPr>
          <w:b/>
        </w:rPr>
        <w:t xml:space="preserve"> </w:t>
      </w:r>
      <w:r w:rsidR="00E41855">
        <w:t xml:space="preserve">Engineers or suppliers require </w:t>
      </w:r>
      <w:r w:rsidR="00E23BB7">
        <w:t xml:space="preserve">different </w:t>
      </w:r>
      <w:r w:rsidR="00E41855">
        <w:t xml:space="preserve">elevated access to troubleshoot the ECU or module. These credentials and elevated access could be used by malicious actors to </w:t>
      </w:r>
      <w:r w:rsidR="007D3EEC">
        <w:t>modify</w:t>
      </w:r>
      <w:r w:rsidR="00E41855">
        <w:t xml:space="preserve"> intended functionality.</w:t>
      </w:r>
      <w:r w:rsidR="00E23BB7">
        <w:t xml:space="preserve"> </w:t>
      </w:r>
    </w:p>
    <w:p w14:paraId="0D15BB17" w14:textId="77777777" w:rsidR="000C7A31" w:rsidRDefault="000C7A31" w:rsidP="000C7A31"/>
    <w:p w14:paraId="15B719B4" w14:textId="77777777" w:rsidR="000C7A31" w:rsidRPr="00E23BB7" w:rsidRDefault="000C7A31" w:rsidP="000C7A31">
      <w:r>
        <w:rPr>
          <w:b/>
          <w:u w:val="single"/>
        </w:rPr>
        <w:t>Verification Type:</w:t>
      </w:r>
      <w:r w:rsidR="00E23BB7">
        <w:t xml:space="preserve"> DV</w:t>
      </w:r>
    </w:p>
    <w:p w14:paraId="2C61D8A5" w14:textId="77777777" w:rsidR="000C7A31" w:rsidRDefault="000C7A31" w:rsidP="000C7A31"/>
    <w:p w14:paraId="40C10C01" w14:textId="77777777" w:rsidR="000C7A31" w:rsidRPr="00E92CE8" w:rsidRDefault="00AA5984" w:rsidP="000C7A31">
      <w:r>
        <w:rPr>
          <w:b/>
          <w:u w:val="single"/>
        </w:rPr>
        <w:t>Applicability: All</w:t>
      </w:r>
      <w:r w:rsidR="000C7A31">
        <w:rPr>
          <w:b/>
          <w:u w:val="single"/>
        </w:rPr>
        <w:t xml:space="preserve"> ECU’s Global</w:t>
      </w:r>
    </w:p>
    <w:p w14:paraId="48F668F1" w14:textId="77777777" w:rsidR="000C7A31" w:rsidRPr="000C7A31" w:rsidRDefault="000C7A31" w:rsidP="000C7A31"/>
    <w:p w14:paraId="3024B294" w14:textId="77777777" w:rsidR="000B1F8F" w:rsidRDefault="000B1F8F" w:rsidP="00CC69E7"/>
    <w:p w14:paraId="0AE3A71E" w14:textId="77777777" w:rsidR="000B1F8F" w:rsidRDefault="000B1F8F" w:rsidP="00CC69E7"/>
    <w:p w14:paraId="5A8EEB16" w14:textId="77777777" w:rsidR="000B1F8F" w:rsidRPr="00CC69E7" w:rsidRDefault="000B1F8F" w:rsidP="00CC69E7"/>
    <w:p w14:paraId="37DD85E2" w14:textId="77777777" w:rsidR="00057A8E" w:rsidRDefault="00057A8E" w:rsidP="002B41EF">
      <w:pPr>
        <w:pStyle w:val="Heading3"/>
      </w:pPr>
      <w:bookmarkStart w:id="168" w:name="_Toc491865253"/>
      <w:r>
        <w:t>Calibration and Configuration</w:t>
      </w:r>
      <w:bookmarkEnd w:id="168"/>
    </w:p>
    <w:p w14:paraId="4865EF3D" w14:textId="77777777" w:rsidR="000C7A31" w:rsidRPr="00C91C28" w:rsidRDefault="000C7A31" w:rsidP="000C7A31">
      <w:r w:rsidRPr="00E92CE8">
        <w:rPr>
          <w:b/>
          <w:u w:val="single"/>
        </w:rPr>
        <w:t>Title:</w:t>
      </w:r>
      <w:r w:rsidR="00C91C28">
        <w:t xml:space="preserve"> Calibration and Configuration</w:t>
      </w:r>
    </w:p>
    <w:p w14:paraId="0997E396" w14:textId="77777777" w:rsidR="000C7A31" w:rsidRDefault="000C7A31" w:rsidP="000C7A31"/>
    <w:p w14:paraId="23029E9A" w14:textId="77777777" w:rsidR="00415592" w:rsidRPr="00E06D83" w:rsidRDefault="007A4865" w:rsidP="00415592">
      <w:r>
        <w:rPr>
          <w:b/>
          <w:u w:val="single"/>
        </w:rPr>
        <w:t>Requirement Text:</w:t>
      </w:r>
      <w:r>
        <w:t xml:space="preserve"> Write access to calibration and configuration data </w:t>
      </w:r>
      <w:r w:rsidR="00AE142E">
        <w:t xml:space="preserve">in memory </w:t>
      </w:r>
      <w:r>
        <w:t xml:space="preserve">shall </w:t>
      </w:r>
      <w:r w:rsidR="00415592">
        <w:t>only be permitted to approv</w:t>
      </w:r>
      <w:r w:rsidR="00AE142E">
        <w:t xml:space="preserve">ed accounts, </w:t>
      </w:r>
      <w:r w:rsidR="00415592">
        <w:t>entities</w:t>
      </w:r>
      <w:r w:rsidR="00AE142E">
        <w:t>, or software update process</w:t>
      </w:r>
      <w:r>
        <w:t>.</w:t>
      </w:r>
      <w:r w:rsidR="00415592">
        <w:t xml:space="preserve"> All modification events and all attempted modification attempts shall be logged and reported.</w:t>
      </w:r>
    </w:p>
    <w:p w14:paraId="368B3AC2" w14:textId="77777777" w:rsidR="000C7A31" w:rsidRPr="007A4865" w:rsidRDefault="000C7A31" w:rsidP="000C7A31"/>
    <w:p w14:paraId="165A02E4" w14:textId="77777777" w:rsidR="000C7A31" w:rsidRDefault="000C7A31" w:rsidP="000C7A31">
      <w:pPr>
        <w:rPr>
          <w:b/>
          <w:u w:val="single"/>
        </w:rPr>
      </w:pPr>
    </w:p>
    <w:p w14:paraId="162D9336" w14:textId="77777777" w:rsidR="000C7A31" w:rsidRDefault="000C7A31" w:rsidP="000C7A31">
      <w:r>
        <w:rPr>
          <w:b/>
        </w:rPr>
        <w:t>Definition:</w:t>
      </w:r>
      <w:r>
        <w:t xml:space="preserve"> </w:t>
      </w:r>
      <w:r w:rsidR="00C91C28">
        <w:t xml:space="preserve">Calibration and Configuration data </w:t>
      </w:r>
      <w:r w:rsidR="00415592">
        <w:t>are DIDs, configurable data</w:t>
      </w:r>
      <w:del w:id="169" w:author="Mendenhall, Justin (J.L.)" w:date="2017-09-13T12:09:00Z">
        <w:r w:rsidR="00415592" w:rsidDel="00FC6F18">
          <w:delText>, and method 3 access</w:delText>
        </w:r>
      </w:del>
      <w:r w:rsidR="00415592">
        <w:t xml:space="preserve">. </w:t>
      </w:r>
    </w:p>
    <w:p w14:paraId="6D7542CD" w14:textId="77777777" w:rsidR="00D94C69" w:rsidRDefault="00D94C69" w:rsidP="000C7A31"/>
    <w:p w14:paraId="4690978D" w14:textId="77777777" w:rsidR="00415592" w:rsidRDefault="00415592" w:rsidP="000C7A31"/>
    <w:p w14:paraId="3412D769" w14:textId="77777777" w:rsidR="000C7A31" w:rsidRDefault="000C7A31" w:rsidP="000C7A31">
      <w:r>
        <w:rPr>
          <w:b/>
          <w:u w:val="single"/>
        </w:rPr>
        <w:t>Owning CPSC:</w:t>
      </w:r>
    </w:p>
    <w:p w14:paraId="51DEB328" w14:textId="77777777" w:rsidR="000C7A31" w:rsidRDefault="000C7A31" w:rsidP="000C7A31"/>
    <w:p w14:paraId="678BE177" w14:textId="77777777" w:rsidR="000C7A31" w:rsidRPr="00E06D83" w:rsidRDefault="000C7A31" w:rsidP="000C7A31">
      <w:r>
        <w:rPr>
          <w:b/>
          <w:u w:val="single"/>
        </w:rPr>
        <w:t xml:space="preserve">Requirement Author: </w:t>
      </w:r>
      <w:r>
        <w:t>Justin Mendenhall</w:t>
      </w:r>
    </w:p>
    <w:p w14:paraId="7C558D8F" w14:textId="77777777" w:rsidR="000C7A31" w:rsidRDefault="000C7A31" w:rsidP="000C7A31"/>
    <w:p w14:paraId="7924A666" w14:textId="77777777" w:rsidR="000C7A31" w:rsidRDefault="000C7A31" w:rsidP="000C7A31">
      <w:r>
        <w:rPr>
          <w:b/>
          <w:u w:val="single"/>
        </w:rPr>
        <w:t xml:space="preserve">Goal: </w:t>
      </w:r>
      <w:r w:rsidR="00754B44">
        <w:rPr>
          <w:b/>
          <w:u w:val="single"/>
        </w:rPr>
        <w:t>Ensure the use of authorized calibration and configuration data</w:t>
      </w:r>
    </w:p>
    <w:p w14:paraId="0E109636" w14:textId="77777777" w:rsidR="000C7A31" w:rsidRDefault="000C7A31" w:rsidP="000C7A31"/>
    <w:p w14:paraId="2D5F5289" w14:textId="77777777" w:rsidR="000C7A31" w:rsidRPr="00A447B0" w:rsidRDefault="000C7A31" w:rsidP="000C7A31">
      <w:r>
        <w:rPr>
          <w:b/>
          <w:u w:val="single"/>
        </w:rPr>
        <w:t xml:space="preserve">Rationale: </w:t>
      </w:r>
      <w:r w:rsidR="00A447B0">
        <w:t>Using una</w:t>
      </w:r>
      <w:r w:rsidR="00754B44">
        <w:t>u</w:t>
      </w:r>
      <w:r w:rsidR="00A447B0">
        <w:t xml:space="preserve">thorized calibration and configuration data </w:t>
      </w:r>
      <w:r w:rsidR="00754B44">
        <w:t>may</w:t>
      </w:r>
      <w:r w:rsidR="00A447B0">
        <w:t xml:space="preserve"> cau</w:t>
      </w:r>
      <w:r w:rsidR="008C3BA7">
        <w:t>se the system to operate</w:t>
      </w:r>
      <w:r w:rsidR="009B64FF">
        <w:t xml:space="preserve"> in an unsafe manner, </w:t>
      </w:r>
      <w:r w:rsidR="00A447B0">
        <w:t>unsecure</w:t>
      </w:r>
      <w:r w:rsidR="009B64FF">
        <w:t xml:space="preserve"> manner, or enabled unapproved features</w:t>
      </w:r>
      <w:r w:rsidR="00A447B0">
        <w:t xml:space="preserve">. </w:t>
      </w:r>
    </w:p>
    <w:p w14:paraId="3CEE1F19" w14:textId="77777777" w:rsidR="000C7A31" w:rsidRDefault="000C7A31" w:rsidP="000C7A31"/>
    <w:p w14:paraId="162BC6F2" w14:textId="77777777" w:rsidR="000C7A31" w:rsidRDefault="000C7A31" w:rsidP="000C7A31">
      <w:r>
        <w:rPr>
          <w:b/>
          <w:u w:val="single"/>
        </w:rPr>
        <w:t>Verification Type:</w:t>
      </w:r>
    </w:p>
    <w:p w14:paraId="287BE29F" w14:textId="77777777" w:rsidR="000C7A31" w:rsidRDefault="000C7A31" w:rsidP="000C7A31"/>
    <w:p w14:paraId="33B1A3C9" w14:textId="77777777" w:rsidR="000C7A31" w:rsidRPr="00E92CE8" w:rsidRDefault="00AA5984" w:rsidP="000C7A31">
      <w:r>
        <w:rPr>
          <w:b/>
          <w:u w:val="single"/>
        </w:rPr>
        <w:t>Applicability: All</w:t>
      </w:r>
      <w:r w:rsidR="000C7A31">
        <w:rPr>
          <w:b/>
          <w:u w:val="single"/>
        </w:rPr>
        <w:t xml:space="preserve"> ECU’s Global</w:t>
      </w:r>
    </w:p>
    <w:p w14:paraId="40E52E6F" w14:textId="77777777" w:rsidR="000C7A31" w:rsidRDefault="000C7A31" w:rsidP="000C7A31"/>
    <w:p w14:paraId="33333F0D" w14:textId="77777777" w:rsidR="000B1F8F" w:rsidRDefault="000B1F8F" w:rsidP="000C7A31"/>
    <w:p w14:paraId="5006B0AF" w14:textId="77777777" w:rsidR="000B1F8F" w:rsidRPr="000C7A31" w:rsidRDefault="000B1F8F" w:rsidP="000C7A31"/>
    <w:p w14:paraId="2BB5170C" w14:textId="77777777" w:rsidR="00057A8E" w:rsidRDefault="00057A8E" w:rsidP="002B41EF">
      <w:pPr>
        <w:pStyle w:val="Heading3"/>
      </w:pPr>
      <w:bookmarkStart w:id="170" w:name="_Toc491865254"/>
      <w:r>
        <w:t>Monitoring and Logging</w:t>
      </w:r>
      <w:bookmarkEnd w:id="170"/>
    </w:p>
    <w:p w14:paraId="5D41E94B" w14:textId="77777777" w:rsidR="000C7A31" w:rsidRPr="00B302AB" w:rsidRDefault="000C7A31" w:rsidP="000C7A31">
      <w:r w:rsidRPr="00E92CE8">
        <w:rPr>
          <w:b/>
          <w:u w:val="single"/>
        </w:rPr>
        <w:t>Title:</w:t>
      </w:r>
      <w:r>
        <w:rPr>
          <w:b/>
          <w:u w:val="single"/>
        </w:rPr>
        <w:t xml:space="preserve"> </w:t>
      </w:r>
      <w:r w:rsidR="00851779">
        <w:t>Monitoring, Anomaly Detection, and</w:t>
      </w:r>
      <w:r w:rsidR="00B302AB">
        <w:t xml:space="preserve"> Logging</w:t>
      </w:r>
    </w:p>
    <w:p w14:paraId="449FDC74" w14:textId="77777777" w:rsidR="000C7A31" w:rsidRDefault="000C7A31" w:rsidP="000C7A31"/>
    <w:p w14:paraId="43D931CC" w14:textId="0CF094A1" w:rsidR="000C7A31" w:rsidRDefault="000C7A31" w:rsidP="000C7A31">
      <w:pPr>
        <w:rPr>
          <w:ins w:id="171" w:author="Mendenhall, Justin (J.L.)" w:date="2017-08-30T15:10:00Z"/>
        </w:rPr>
      </w:pPr>
      <w:r>
        <w:rPr>
          <w:b/>
          <w:u w:val="single"/>
        </w:rPr>
        <w:t>Requirement Text</w:t>
      </w:r>
      <w:r w:rsidRPr="00873BB0">
        <w:t xml:space="preserve">: </w:t>
      </w:r>
      <w:r w:rsidR="008A553B" w:rsidRPr="00873BB0">
        <w:t>The system shall monitor and log</w:t>
      </w:r>
      <w:r w:rsidR="00584E58" w:rsidRPr="00873BB0">
        <w:t xml:space="preserve"> security related</w:t>
      </w:r>
      <w:r w:rsidR="008A553B" w:rsidRPr="00873BB0">
        <w:t xml:space="preserve"> events</w:t>
      </w:r>
      <w:r w:rsidR="00B87D63" w:rsidRPr="00873BB0">
        <w:t xml:space="preserve">. Each event shall be written to a system log. </w:t>
      </w:r>
      <w:r w:rsidR="001A02DD" w:rsidRPr="00873BB0">
        <w:t>The system shall implement an event specific counter, and each event shall increment the counter</w:t>
      </w:r>
      <w:r w:rsidR="00B87D63" w:rsidRPr="00873BB0">
        <w:t>.</w:t>
      </w:r>
      <w:r w:rsidR="001A02DD">
        <w:rPr>
          <w:b/>
          <w:u w:val="single"/>
        </w:rPr>
        <w:t xml:space="preserve"> </w:t>
      </w:r>
    </w:p>
    <w:p w14:paraId="0482A7B4" w14:textId="7245DFE1" w:rsidR="000E7A03" w:rsidRDefault="000E7A03" w:rsidP="000C7A31">
      <w:pPr>
        <w:rPr>
          <w:ins w:id="172" w:author="Mendenhall, Justin (J.L.)" w:date="2017-08-30T15:10:00Z"/>
        </w:rPr>
      </w:pPr>
    </w:p>
    <w:p w14:paraId="7DAAB9E3" w14:textId="5F2C30B6" w:rsidR="000E7A03" w:rsidRDefault="000E7A03" w:rsidP="000C7A31">
      <w:pPr>
        <w:rPr>
          <w:ins w:id="173" w:author="Mendenhall, Justin (J.L.)" w:date="2017-08-30T15:10:00Z"/>
        </w:rPr>
      </w:pPr>
      <w:ins w:id="174" w:author="Mendenhall, Justin (J.L.)" w:date="2017-08-30T15:10:00Z">
        <w:r>
          <w:t xml:space="preserve">The </w:t>
        </w:r>
      </w:ins>
      <w:ins w:id="175" w:author="Mendenhall, Justin (J.L.)" w:date="2017-08-30T15:21:00Z">
        <w:r w:rsidR="0062533E">
          <w:t>OS shall</w:t>
        </w:r>
      </w:ins>
      <w:ins w:id="176" w:author="Mendenhall, Justin (J.L.)" w:date="2017-08-30T15:10:00Z">
        <w:r>
          <w:t xml:space="preserve"> have a method to detect unauthorized modification</w:t>
        </w:r>
      </w:ins>
      <w:ins w:id="177" w:author="Mendenhall, Justin (J.L.)" w:date="2017-08-30T15:21:00Z">
        <w:r w:rsidR="0062533E">
          <w:t xml:space="preserve"> of logs</w:t>
        </w:r>
      </w:ins>
      <w:ins w:id="178" w:author="Mendenhall, Justin (J.L.)" w:date="2017-08-30T15:10:00Z">
        <w:r>
          <w:t>.</w:t>
        </w:r>
      </w:ins>
    </w:p>
    <w:p w14:paraId="03F7B64F" w14:textId="5E79C451" w:rsidR="000E7A03" w:rsidRPr="000E7A03" w:rsidRDefault="000E7A03" w:rsidP="000C7A31">
      <w:pPr>
        <w:rPr>
          <w:rPrChange w:id="179" w:author="Mendenhall, Justin (J.L.)" w:date="2017-08-30T15:09:00Z">
            <w:rPr>
              <w:b/>
              <w:u w:val="single"/>
            </w:rPr>
          </w:rPrChange>
        </w:rPr>
      </w:pPr>
      <w:ins w:id="180" w:author="Mendenhall, Justin (J.L.)" w:date="2017-08-30T15:11:00Z">
        <w:r>
          <w:t>Logs shall only be extracted by approved and authorized methods.</w:t>
        </w:r>
      </w:ins>
    </w:p>
    <w:p w14:paraId="7E5828E9" w14:textId="77777777" w:rsidR="00DA263B" w:rsidRDefault="00DA263B" w:rsidP="000C7A31">
      <w:pPr>
        <w:rPr>
          <w:b/>
          <w:u w:val="single"/>
        </w:rPr>
      </w:pPr>
    </w:p>
    <w:p w14:paraId="17266FA1" w14:textId="77777777" w:rsidR="00DA263B" w:rsidRDefault="00DA263B" w:rsidP="00DA263B">
      <w:r>
        <w:t xml:space="preserve">A minimum 2MB rotating security log shall be retained. </w:t>
      </w:r>
    </w:p>
    <w:p w14:paraId="38952611" w14:textId="77777777" w:rsidR="00DA263B" w:rsidRDefault="00DA263B" w:rsidP="000C7A31"/>
    <w:p w14:paraId="4CE224F4" w14:textId="77777777" w:rsidR="000C7A31" w:rsidRDefault="000C7A31" w:rsidP="000C7A31">
      <w:pPr>
        <w:rPr>
          <w:b/>
          <w:u w:val="single"/>
        </w:rPr>
      </w:pPr>
    </w:p>
    <w:p w14:paraId="1AB0891F" w14:textId="77777777" w:rsidR="009904C1" w:rsidRDefault="000C7A31" w:rsidP="000C7A31">
      <w:r>
        <w:rPr>
          <w:b/>
        </w:rPr>
        <w:t>Definition:</w:t>
      </w:r>
      <w:r>
        <w:t xml:space="preserve"> </w:t>
      </w:r>
      <w:r w:rsidR="00584E58">
        <w:t>Security related e</w:t>
      </w:r>
      <w:r w:rsidR="008A553B">
        <w:t xml:space="preserve">vents include but are not limited to: </w:t>
      </w:r>
    </w:p>
    <w:p w14:paraId="018933FF" w14:textId="77777777" w:rsidR="009904C1" w:rsidRDefault="008A553B" w:rsidP="009904C1">
      <w:pPr>
        <w:pStyle w:val="ListParagraph"/>
        <w:numPr>
          <w:ilvl w:val="0"/>
          <w:numId w:val="47"/>
        </w:numPr>
      </w:pPr>
      <w:r>
        <w:t xml:space="preserve">software installation, </w:t>
      </w:r>
    </w:p>
    <w:p w14:paraId="079C66ED" w14:textId="77777777" w:rsidR="009904C1" w:rsidRDefault="008A553B" w:rsidP="009904C1">
      <w:pPr>
        <w:pStyle w:val="ListParagraph"/>
        <w:numPr>
          <w:ilvl w:val="0"/>
          <w:numId w:val="47"/>
        </w:numPr>
      </w:pPr>
      <w:r>
        <w:t xml:space="preserve">software installation attempts, </w:t>
      </w:r>
    </w:p>
    <w:p w14:paraId="162548CD" w14:textId="77777777" w:rsidR="009904C1" w:rsidRDefault="008A553B" w:rsidP="009904C1">
      <w:pPr>
        <w:pStyle w:val="ListParagraph"/>
        <w:numPr>
          <w:ilvl w:val="0"/>
          <w:numId w:val="47"/>
        </w:numPr>
      </w:pPr>
      <w:r>
        <w:t xml:space="preserve">attempts to initiate communication channels, </w:t>
      </w:r>
    </w:p>
    <w:p w14:paraId="2F669004" w14:textId="77777777" w:rsidR="009904C1" w:rsidRDefault="00B87D63" w:rsidP="009904C1">
      <w:pPr>
        <w:pStyle w:val="ListParagraph"/>
        <w:numPr>
          <w:ilvl w:val="0"/>
          <w:numId w:val="47"/>
        </w:numPr>
      </w:pPr>
      <w:r>
        <w:t xml:space="preserve">attempts to initiate </w:t>
      </w:r>
      <w:r w:rsidR="009904C1">
        <w:t>diagnostic</w:t>
      </w:r>
      <w:r>
        <w:t xml:space="preserve"> sessions,</w:t>
      </w:r>
    </w:p>
    <w:p w14:paraId="0CAFB9BE" w14:textId="77777777" w:rsidR="009904C1" w:rsidRDefault="008A553B" w:rsidP="009904C1">
      <w:pPr>
        <w:pStyle w:val="ListParagraph"/>
        <w:numPr>
          <w:ilvl w:val="0"/>
          <w:numId w:val="47"/>
        </w:numPr>
      </w:pPr>
      <w:r>
        <w:t>attempts to access sensitive or critical data,</w:t>
      </w:r>
    </w:p>
    <w:p w14:paraId="4C756668" w14:textId="77777777" w:rsidR="009904C1" w:rsidRDefault="008A553B" w:rsidP="009904C1">
      <w:pPr>
        <w:pStyle w:val="ListParagraph"/>
        <w:numPr>
          <w:ilvl w:val="0"/>
          <w:numId w:val="47"/>
        </w:numPr>
      </w:pPr>
      <w:r>
        <w:t>privilege escalation attempts,</w:t>
      </w:r>
      <w:r w:rsidR="008C3BA7">
        <w:t xml:space="preserve"> </w:t>
      </w:r>
    </w:p>
    <w:p w14:paraId="4EE684B3" w14:textId="77777777" w:rsidR="009904C1" w:rsidRDefault="008C3BA7" w:rsidP="009904C1">
      <w:pPr>
        <w:pStyle w:val="ListParagraph"/>
        <w:numPr>
          <w:ilvl w:val="0"/>
          <w:numId w:val="47"/>
        </w:numPr>
      </w:pPr>
      <w:r>
        <w:t>application</w:t>
      </w:r>
      <w:r w:rsidR="00303017">
        <w:t xml:space="preserve"> execution attempts</w:t>
      </w:r>
      <w:r w:rsidR="00584E58">
        <w:t>,</w:t>
      </w:r>
      <w:r w:rsidR="00845DAA">
        <w:t xml:space="preserve"> </w:t>
      </w:r>
    </w:p>
    <w:p w14:paraId="7C7DB22C" w14:textId="77777777" w:rsidR="009904C1" w:rsidRDefault="00845DAA" w:rsidP="009904C1">
      <w:pPr>
        <w:pStyle w:val="ListParagraph"/>
        <w:numPr>
          <w:ilvl w:val="0"/>
          <w:numId w:val="47"/>
        </w:numPr>
      </w:pPr>
      <w:r>
        <w:lastRenderedPageBreak/>
        <w:t>system resets</w:t>
      </w:r>
      <w:r w:rsidR="00B87D63">
        <w:t xml:space="preserve">, </w:t>
      </w:r>
    </w:p>
    <w:p w14:paraId="7D293871" w14:textId="77777777" w:rsidR="009904C1" w:rsidRDefault="00B87D63" w:rsidP="009904C1">
      <w:pPr>
        <w:pStyle w:val="ListParagraph"/>
        <w:numPr>
          <w:ilvl w:val="0"/>
          <w:numId w:val="47"/>
        </w:numPr>
      </w:pPr>
      <w:r>
        <w:t>direct memory access attempts</w:t>
      </w:r>
      <w:r w:rsidR="00851779">
        <w:t>,</w:t>
      </w:r>
    </w:p>
    <w:p w14:paraId="31674DFF" w14:textId="77777777" w:rsidR="000C7A31" w:rsidRDefault="00851779" w:rsidP="009904C1">
      <w:pPr>
        <w:pStyle w:val="ListParagraph"/>
        <w:numPr>
          <w:ilvl w:val="0"/>
          <w:numId w:val="47"/>
        </w:numPr>
      </w:pPr>
      <w:r>
        <w:t>events occurring outside of defined behavior</w:t>
      </w:r>
    </w:p>
    <w:p w14:paraId="63280EB8" w14:textId="77777777" w:rsidR="00845DAA" w:rsidRDefault="00845DAA" w:rsidP="000C7A31"/>
    <w:p w14:paraId="12C995F1" w14:textId="38A6275B" w:rsidR="00845DAA" w:rsidRDefault="00845DAA" w:rsidP="000C7A31">
      <w:pPr>
        <w:rPr>
          <w:ins w:id="181" w:author="Mendenhall, Justin (J.L.)" w:date="2017-08-30T15:13:00Z"/>
        </w:rPr>
      </w:pPr>
      <w:r>
        <w:t>Sensitive or critical data include</w:t>
      </w:r>
      <w:r w:rsidR="00B87D63">
        <w:t>s</w:t>
      </w:r>
      <w:r>
        <w:t xml:space="preserve"> certificates, user credentials, </w:t>
      </w:r>
      <w:r w:rsidR="00B87D63">
        <w:t>passwords, keys, core configuration files.</w:t>
      </w:r>
    </w:p>
    <w:p w14:paraId="59409863" w14:textId="486319B0" w:rsidR="000E7A03" w:rsidRDefault="000E7A03" w:rsidP="000C7A31">
      <w:pPr>
        <w:rPr>
          <w:ins w:id="182" w:author="Mendenhall, Justin (J.L.)" w:date="2017-08-30T15:13:00Z"/>
        </w:rPr>
      </w:pPr>
    </w:p>
    <w:p w14:paraId="1CDD5BAB" w14:textId="1484BE1D" w:rsidR="000E7A03" w:rsidRDefault="000E7A03" w:rsidP="000C7A31">
      <w:ins w:id="183" w:author="Mendenhall, Justin (J.L.)" w:date="2017-08-30T15:13:00Z">
        <w:r>
          <w:t>Approved log extraction methods include</w:t>
        </w:r>
      </w:ins>
      <w:ins w:id="184" w:author="Mendenhall, Justin (J.L.)" w:date="2017-08-30T15:14:00Z">
        <w:r>
          <w:t>:</w:t>
        </w:r>
      </w:ins>
      <w:ins w:id="185" w:author="Mendenhall, Justin (J.L.)" w:date="2017-08-30T15:13:00Z">
        <w:r>
          <w:t xml:space="preserve"> Sign</w:t>
        </w:r>
      </w:ins>
      <w:ins w:id="186" w:author="Mendenhall, Justin (J.L.)" w:date="2017-08-30T15:14:00Z">
        <w:r>
          <w:t>ed</w:t>
        </w:r>
      </w:ins>
      <w:ins w:id="187" w:author="Mendenhall, Justin (J.L.)" w:date="2017-08-30T15:13:00Z">
        <w:r>
          <w:t xml:space="preserve"> utilities issued by</w:t>
        </w:r>
      </w:ins>
      <w:ins w:id="188" w:author="Mendenhall, Justin (J.L.)" w:date="2017-09-13T12:22:00Z">
        <w:r w:rsidR="00275CA2">
          <w:t xml:space="preserve"> a Ford approved entity (e.g.</w:t>
        </w:r>
      </w:ins>
      <w:ins w:id="189" w:author="Mendenhall, Justin (J.L.)" w:date="2017-08-30T15:13:00Z">
        <w:r w:rsidR="00275CA2">
          <w:t xml:space="preserve"> Hancock</w:t>
        </w:r>
      </w:ins>
      <w:ins w:id="190" w:author="Mendenhall, Justin (J.L.)" w:date="2017-09-13T12:23:00Z">
        <w:r w:rsidR="00275CA2">
          <w:t>)</w:t>
        </w:r>
      </w:ins>
    </w:p>
    <w:p w14:paraId="5A8A0402" w14:textId="77777777" w:rsidR="000C7A31" w:rsidRDefault="000C7A31" w:rsidP="000C7A31"/>
    <w:p w14:paraId="7BC8A92C" w14:textId="77777777" w:rsidR="007F5F20" w:rsidRDefault="007F5F20" w:rsidP="000C7A31"/>
    <w:p w14:paraId="5C0F0521" w14:textId="77777777" w:rsidR="000C7A31" w:rsidRDefault="000C7A31" w:rsidP="000C7A31">
      <w:r>
        <w:rPr>
          <w:b/>
          <w:u w:val="single"/>
        </w:rPr>
        <w:t>Owning CPSC:</w:t>
      </w:r>
    </w:p>
    <w:p w14:paraId="47449E7A" w14:textId="77777777" w:rsidR="000C7A31" w:rsidRDefault="000C7A31" w:rsidP="000C7A31"/>
    <w:p w14:paraId="2E807FD8" w14:textId="77777777" w:rsidR="000C7A31" w:rsidRPr="00E06D83" w:rsidRDefault="000C7A31" w:rsidP="000C7A31">
      <w:r>
        <w:rPr>
          <w:b/>
          <w:u w:val="single"/>
        </w:rPr>
        <w:t xml:space="preserve">Requirement Author: </w:t>
      </w:r>
      <w:r>
        <w:t>Justin Mendenhall</w:t>
      </w:r>
    </w:p>
    <w:p w14:paraId="12B54CED" w14:textId="77777777" w:rsidR="000C7A31" w:rsidRDefault="000C7A31" w:rsidP="000C7A31"/>
    <w:p w14:paraId="5054D033" w14:textId="77777777" w:rsidR="000C7A31" w:rsidRDefault="000C7A31" w:rsidP="000C7A31">
      <w:r>
        <w:rPr>
          <w:b/>
          <w:u w:val="single"/>
        </w:rPr>
        <w:t xml:space="preserve">Goal: </w:t>
      </w:r>
      <w:r w:rsidR="008A553B">
        <w:rPr>
          <w:b/>
          <w:u w:val="single"/>
        </w:rPr>
        <w:t xml:space="preserve">Provide an audit log of </w:t>
      </w:r>
      <w:r w:rsidR="00B87D63">
        <w:rPr>
          <w:b/>
          <w:u w:val="single"/>
        </w:rPr>
        <w:t xml:space="preserve">security related </w:t>
      </w:r>
      <w:r w:rsidR="008A553B">
        <w:rPr>
          <w:b/>
          <w:u w:val="single"/>
        </w:rPr>
        <w:t>events</w:t>
      </w:r>
    </w:p>
    <w:p w14:paraId="60C425E4" w14:textId="77777777" w:rsidR="000C7A31" w:rsidRDefault="000C7A31" w:rsidP="000C7A31"/>
    <w:p w14:paraId="5FEE9536" w14:textId="77777777" w:rsidR="008A553B" w:rsidRDefault="000C7A31" w:rsidP="008A553B">
      <w:r>
        <w:rPr>
          <w:b/>
          <w:u w:val="single"/>
        </w:rPr>
        <w:t xml:space="preserve">Rationale: </w:t>
      </w:r>
      <w:r w:rsidR="008A553B">
        <w:t>Monitoring analyzes various aspects of the system, including but limited to system performance, application execution, access events. Monitoring utilities exist to identify if an application or process exceeds its resource allocation or if it does not have access to its minimum allocation. Monitoring can also identify when an application becomes unresponsive or crashes.</w:t>
      </w:r>
      <w:r w:rsidR="00B87D63">
        <w:t xml:space="preserve"> </w:t>
      </w:r>
    </w:p>
    <w:p w14:paraId="5EDF1C58" w14:textId="77777777" w:rsidR="008A553B" w:rsidRDefault="008A553B" w:rsidP="008A553B"/>
    <w:p w14:paraId="304F531B" w14:textId="77777777" w:rsidR="008A553B" w:rsidRDefault="008A553B" w:rsidP="008A553B">
      <w:r>
        <w:t>Logging and reporting of this data is crucial to identifying problems or unexpected events. Logs should include a mechanism to identify if an entry is authentic or if it has been modified. This mechanism is generally referred to as Secure Logging. Options should exist to increase or decrease the verbosity of logs.</w:t>
      </w:r>
      <w:r w:rsidR="00B87D63">
        <w:t xml:space="preserve"> Event counters are useful in the event that the logs roll over, you still know that an event occurred</w:t>
      </w:r>
      <w:r w:rsidR="001A02DD">
        <w:t>.</w:t>
      </w:r>
    </w:p>
    <w:p w14:paraId="6E34054D" w14:textId="77777777" w:rsidR="000C7A31" w:rsidRDefault="000C7A31" w:rsidP="000C7A31"/>
    <w:p w14:paraId="5CBC5AA6" w14:textId="77777777" w:rsidR="000C7A31" w:rsidRDefault="000C7A31" w:rsidP="000C7A31"/>
    <w:p w14:paraId="40EE7FED" w14:textId="77777777" w:rsidR="000C7A31" w:rsidRDefault="000C7A31" w:rsidP="000C7A31">
      <w:r>
        <w:rPr>
          <w:b/>
          <w:u w:val="single"/>
        </w:rPr>
        <w:t>Verification Type:</w:t>
      </w:r>
    </w:p>
    <w:p w14:paraId="18AE76F9" w14:textId="77777777" w:rsidR="000C7A31" w:rsidRDefault="000C7A31" w:rsidP="000C7A31"/>
    <w:p w14:paraId="7816FA0E" w14:textId="5A9965AE" w:rsidR="000B1F8F" w:rsidRDefault="000C7A31" w:rsidP="00F86EDD">
      <w:r>
        <w:rPr>
          <w:b/>
          <w:u w:val="single"/>
        </w:rPr>
        <w:t xml:space="preserve">Applicability: </w:t>
      </w:r>
      <w:ins w:id="191" w:author="Mendenhall, Justin (J.L.)" w:date="2017-09-19T09:54:00Z">
        <w:r w:rsidR="000E5E0E">
          <w:rPr>
            <w:b/>
            <w:u w:val="single"/>
          </w:rPr>
          <w:t>All Global ECUs with High Level OS</w:t>
        </w:r>
        <w:r w:rsidR="000E5E0E" w:rsidDel="000E5E0E">
          <w:rPr>
            <w:b/>
            <w:u w:val="single"/>
          </w:rPr>
          <w:t xml:space="preserve"> </w:t>
        </w:r>
      </w:ins>
      <w:del w:id="192" w:author="Mendenhall, Justin (J.L.)" w:date="2017-09-19T09:54:00Z">
        <w:r w:rsidDel="000E5E0E">
          <w:rPr>
            <w:b/>
            <w:u w:val="single"/>
          </w:rPr>
          <w:delText>All critical ECU’s Global</w:delText>
        </w:r>
      </w:del>
    </w:p>
    <w:p w14:paraId="2483F5DB" w14:textId="77777777" w:rsidR="000B1F8F" w:rsidRPr="00F86EDD" w:rsidRDefault="000B1F8F" w:rsidP="00F86EDD"/>
    <w:p w14:paraId="757B9551" w14:textId="77777777" w:rsidR="000B1F8F" w:rsidRDefault="000B1F8F" w:rsidP="00310681"/>
    <w:p w14:paraId="211C3E90" w14:textId="77777777" w:rsidR="000B1F8F" w:rsidRPr="00310681" w:rsidRDefault="000B1F8F" w:rsidP="00310681"/>
    <w:p w14:paraId="5398D0C9" w14:textId="77777777" w:rsidR="001D0C7D" w:rsidRPr="00A11300" w:rsidRDefault="001D0C7D" w:rsidP="00A11300">
      <w:pPr>
        <w:pStyle w:val="Heading1"/>
        <w:numPr>
          <w:ilvl w:val="0"/>
          <w:numId w:val="0"/>
        </w:numPr>
        <w:ind w:left="432"/>
      </w:pPr>
    </w:p>
    <w:sectPr w:rsidR="001D0C7D" w:rsidRPr="00A11300" w:rsidSect="00940DB4">
      <w:headerReference w:type="default" r:id="rId16"/>
      <w:footerReference w:type="default" r:id="rId17"/>
      <w:pgSz w:w="11909" w:h="16834"/>
      <w:pgMar w:top="302" w:right="576" w:bottom="432" w:left="547" w:header="720" w:footer="18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573A2" w14:textId="77777777" w:rsidR="006C3774" w:rsidRDefault="006C3774">
      <w:r>
        <w:separator/>
      </w:r>
    </w:p>
  </w:endnote>
  <w:endnote w:type="continuationSeparator" w:id="0">
    <w:p w14:paraId="121476B5" w14:textId="77777777" w:rsidR="006C3774" w:rsidRDefault="006C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4860"/>
      <w:gridCol w:w="2340"/>
    </w:tblGrid>
    <w:tr w:rsidR="00E30CBE" w14:paraId="797C9EC6" w14:textId="77777777">
      <w:trPr>
        <w:trHeight w:val="387"/>
      </w:trPr>
      <w:tc>
        <w:tcPr>
          <w:tcW w:w="3420" w:type="dxa"/>
          <w:tcBorders>
            <w:top w:val="single" w:sz="4" w:space="0" w:color="auto"/>
            <w:left w:val="single" w:sz="4" w:space="0" w:color="auto"/>
            <w:bottom w:val="single" w:sz="4" w:space="0" w:color="auto"/>
            <w:right w:val="single" w:sz="4" w:space="0" w:color="auto"/>
          </w:tcBorders>
        </w:tcPr>
        <w:p w14:paraId="4CB0FA2D" w14:textId="77777777" w:rsidR="00E30CBE" w:rsidRDefault="00E30CBE">
          <w:pPr>
            <w:pStyle w:val="Footer"/>
            <w:jc w:val="center"/>
            <w:rPr>
              <w:rStyle w:val="PageNumber"/>
              <w:sz w:val="16"/>
            </w:rPr>
          </w:pPr>
          <w:r>
            <w:rPr>
              <w:b/>
              <w:smallCaps/>
              <w:sz w:val="16"/>
            </w:rPr>
            <w:t xml:space="preserve">file: </w:t>
          </w:r>
          <w:r>
            <w:rPr>
              <w:b/>
              <w:smallCaps/>
              <w:sz w:val="16"/>
            </w:rPr>
            <w:fldChar w:fldCharType="begin"/>
          </w:r>
          <w:r>
            <w:rPr>
              <w:b/>
              <w:smallCaps/>
              <w:sz w:val="16"/>
            </w:rPr>
            <w:instrText xml:space="preserve"> FILENAME </w:instrText>
          </w:r>
          <w:r>
            <w:rPr>
              <w:b/>
              <w:smallCaps/>
              <w:sz w:val="16"/>
            </w:rPr>
            <w:fldChar w:fldCharType="separate"/>
          </w:r>
          <w:r>
            <w:rPr>
              <w:b/>
              <w:smallCaps/>
              <w:noProof/>
              <w:sz w:val="16"/>
            </w:rPr>
            <w:t>Document1</w:t>
          </w:r>
          <w:r>
            <w:rPr>
              <w:b/>
              <w:smallCaps/>
              <w:sz w:val="16"/>
            </w:rPr>
            <w:fldChar w:fldCharType="end"/>
          </w:r>
        </w:p>
      </w:tc>
      <w:tc>
        <w:tcPr>
          <w:tcW w:w="4860" w:type="dxa"/>
          <w:tcBorders>
            <w:top w:val="single" w:sz="4" w:space="0" w:color="auto"/>
            <w:left w:val="single" w:sz="4" w:space="0" w:color="auto"/>
            <w:bottom w:val="single" w:sz="4" w:space="0" w:color="auto"/>
            <w:right w:val="single" w:sz="4" w:space="0" w:color="auto"/>
          </w:tcBorders>
        </w:tcPr>
        <w:p w14:paraId="3C7A761A" w14:textId="77777777" w:rsidR="00E30CBE" w:rsidRDefault="00E30CBE">
          <w:pPr>
            <w:pStyle w:val="Footer"/>
            <w:jc w:val="center"/>
            <w:rPr>
              <w:i/>
              <w:sz w:val="14"/>
            </w:rPr>
          </w:pPr>
          <w:r>
            <w:rPr>
              <w:b/>
              <w:smallCaps/>
              <w:sz w:val="16"/>
            </w:rPr>
            <w:t>FORD MOTOR COMPANY CONFIDENTIAL</w:t>
          </w:r>
          <w:r>
            <w:rPr>
              <w:i/>
              <w:sz w:val="14"/>
            </w:rPr>
            <w:t xml:space="preserve"> </w:t>
          </w:r>
        </w:p>
        <w:p w14:paraId="4111908C" w14:textId="77777777" w:rsidR="00E30CBE" w:rsidRDefault="00E30CBE">
          <w:pPr>
            <w:pStyle w:val="Footer"/>
            <w:jc w:val="center"/>
            <w:rPr>
              <w:i/>
              <w:sz w:val="14"/>
            </w:rPr>
          </w:pPr>
          <w:r>
            <w:rPr>
              <w:i/>
              <w:sz w:val="14"/>
            </w:rPr>
            <w:t>The information contained in this document is Proprietary to Ford Motor Company.</w:t>
          </w:r>
        </w:p>
      </w:tc>
      <w:tc>
        <w:tcPr>
          <w:tcW w:w="2340" w:type="dxa"/>
          <w:tcBorders>
            <w:top w:val="single" w:sz="4" w:space="0" w:color="auto"/>
            <w:left w:val="single" w:sz="4" w:space="0" w:color="auto"/>
            <w:bottom w:val="single" w:sz="4" w:space="0" w:color="auto"/>
            <w:right w:val="single" w:sz="4" w:space="0" w:color="auto"/>
          </w:tcBorders>
        </w:tcPr>
        <w:p w14:paraId="59E3212D" w14:textId="536E5708" w:rsidR="00E30CBE" w:rsidRDefault="00E30CBE">
          <w:pPr>
            <w:pStyle w:val="Footer"/>
            <w:jc w:val="center"/>
            <w:rPr>
              <w:i/>
              <w:sz w:val="14"/>
            </w:rPr>
          </w:pPr>
          <w:r>
            <w:rPr>
              <w:i/>
              <w:sz w:val="14"/>
            </w:rPr>
            <w:t xml:space="preserve">Page </w:t>
          </w:r>
          <w:r>
            <w:rPr>
              <w:i/>
              <w:sz w:val="14"/>
            </w:rPr>
            <w:fldChar w:fldCharType="begin"/>
          </w:r>
          <w:r>
            <w:rPr>
              <w:i/>
              <w:sz w:val="14"/>
            </w:rPr>
            <w:instrText xml:space="preserve"> PAGE </w:instrText>
          </w:r>
          <w:r>
            <w:rPr>
              <w:i/>
              <w:sz w:val="14"/>
            </w:rPr>
            <w:fldChar w:fldCharType="separate"/>
          </w:r>
          <w:r w:rsidR="00F6606C">
            <w:rPr>
              <w:i/>
              <w:noProof/>
              <w:sz w:val="14"/>
            </w:rPr>
            <w:t>2</w:t>
          </w:r>
          <w:r>
            <w:rPr>
              <w:i/>
              <w:sz w:val="14"/>
            </w:rPr>
            <w:fldChar w:fldCharType="end"/>
          </w:r>
          <w:r>
            <w:rPr>
              <w:i/>
              <w:sz w:val="14"/>
            </w:rPr>
            <w:t xml:space="preserve"> of </w:t>
          </w:r>
          <w:r>
            <w:rPr>
              <w:i/>
              <w:sz w:val="14"/>
            </w:rPr>
            <w:fldChar w:fldCharType="begin"/>
          </w:r>
          <w:r>
            <w:rPr>
              <w:i/>
              <w:sz w:val="14"/>
            </w:rPr>
            <w:instrText xml:space="preserve"> NUMPAGES </w:instrText>
          </w:r>
          <w:r>
            <w:rPr>
              <w:i/>
              <w:sz w:val="14"/>
            </w:rPr>
            <w:fldChar w:fldCharType="separate"/>
          </w:r>
          <w:r w:rsidR="00F6606C">
            <w:rPr>
              <w:i/>
              <w:noProof/>
              <w:sz w:val="14"/>
            </w:rPr>
            <w:t>9</w:t>
          </w:r>
          <w:r>
            <w:rPr>
              <w:i/>
              <w:sz w:val="14"/>
            </w:rPr>
            <w:fldChar w:fldCharType="end"/>
          </w:r>
        </w:p>
      </w:tc>
    </w:tr>
  </w:tbl>
  <w:p w14:paraId="3CE4138E" w14:textId="77777777" w:rsidR="00E30CBE" w:rsidRDefault="00E30CBE">
    <w:pPr>
      <w:pStyle w:val="Footer"/>
      <w:rPr>
        <w:rFonts w:eastAsia="Times New Roman"/>
        <w:szCs w:val="20"/>
        <w:lang w:val="en-GB" w:eastAsia="sv-SE"/>
      </w:rPr>
    </w:pPr>
  </w:p>
  <w:p w14:paraId="14CF11B8" w14:textId="77777777" w:rsidR="00E30CBE" w:rsidRDefault="00E30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7CC27" w14:textId="77777777" w:rsidR="006C3774" w:rsidRDefault="006C3774">
      <w:r>
        <w:separator/>
      </w:r>
    </w:p>
  </w:footnote>
  <w:footnote w:type="continuationSeparator" w:id="0">
    <w:p w14:paraId="2145878A" w14:textId="77777777" w:rsidR="006C3774" w:rsidRDefault="006C3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57"/>
      <w:gridCol w:w="6833"/>
    </w:tblGrid>
    <w:tr w:rsidR="00E30CBE" w14:paraId="5BC9419B" w14:textId="77777777">
      <w:trPr>
        <w:trHeight w:val="271"/>
      </w:trPr>
      <w:tc>
        <w:tcPr>
          <w:tcW w:w="1730" w:type="dxa"/>
          <w:vMerge w:val="restart"/>
          <w:tcBorders>
            <w:top w:val="single" w:sz="4" w:space="0" w:color="auto"/>
            <w:left w:val="single" w:sz="4" w:space="0" w:color="auto"/>
            <w:bottom w:val="single" w:sz="4" w:space="0" w:color="auto"/>
            <w:right w:val="single" w:sz="4" w:space="0" w:color="auto"/>
          </w:tcBorders>
          <w:vAlign w:val="center"/>
        </w:tcPr>
        <w:p w14:paraId="45BF0EC2" w14:textId="77777777" w:rsidR="00E30CBE" w:rsidRDefault="00E30CBE" w:rsidP="00C83B71">
          <w:pPr>
            <w:pStyle w:val="Date"/>
            <w:jc w:val="center"/>
            <w:rPr>
              <w:rFonts w:ascii="Arial" w:hAnsi="Arial" w:cs="Arial"/>
            </w:rPr>
          </w:pPr>
          <w:r>
            <w:rPr>
              <w:rFonts w:ascii="Arial" w:hAnsi="Arial" w:cs="Arial"/>
              <w:noProof/>
              <w:lang w:eastAsia="en-US"/>
            </w:rPr>
            <w:drawing>
              <wp:inline distT="0" distB="0" distL="0" distR="0" wp14:anchorId="239B66E0" wp14:editId="1BC65C72">
                <wp:extent cx="800100" cy="400050"/>
                <wp:effectExtent l="0" t="0" r="0" b="0"/>
                <wp:docPr id="4" name="Picture 4"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2057" w:type="dxa"/>
          <w:tcBorders>
            <w:top w:val="single" w:sz="4" w:space="0" w:color="auto"/>
            <w:left w:val="single" w:sz="4" w:space="0" w:color="auto"/>
            <w:bottom w:val="nil"/>
            <w:right w:val="single" w:sz="4" w:space="0" w:color="auto"/>
          </w:tcBorders>
        </w:tcPr>
        <w:p w14:paraId="4DA5F9FF" w14:textId="77777777" w:rsidR="00E30CBE" w:rsidRDefault="00E30CBE">
          <w:pPr>
            <w:autoSpaceDN w:val="0"/>
            <w:rPr>
              <w:rFonts w:cs="Arial"/>
              <w:sz w:val="24"/>
            </w:rPr>
          </w:pPr>
        </w:p>
      </w:tc>
      <w:tc>
        <w:tcPr>
          <w:tcW w:w="6833" w:type="dxa"/>
          <w:vMerge w:val="restart"/>
          <w:tcBorders>
            <w:top w:val="single" w:sz="4" w:space="0" w:color="auto"/>
            <w:left w:val="single" w:sz="4" w:space="0" w:color="auto"/>
            <w:bottom w:val="single" w:sz="4" w:space="0" w:color="auto"/>
            <w:right w:val="single" w:sz="4" w:space="0" w:color="auto"/>
          </w:tcBorders>
        </w:tcPr>
        <w:p w14:paraId="73749D73" w14:textId="77777777" w:rsidR="00E30CBE" w:rsidRPr="00B5450B" w:rsidRDefault="00E30CBE" w:rsidP="00A11300">
          <w:pPr>
            <w:autoSpaceDN w:val="0"/>
            <w:jc w:val="right"/>
            <w:rPr>
              <w:rFonts w:cs="Arial"/>
              <w:b/>
              <w:sz w:val="16"/>
              <w:szCs w:val="16"/>
            </w:rPr>
          </w:pPr>
          <w:r>
            <w:rPr>
              <w:rFonts w:cs="Arial"/>
              <w:b/>
              <w:sz w:val="16"/>
              <w:szCs w:val="16"/>
            </w:rPr>
            <w:t>Operating Systems Security Requirements v.02</w:t>
          </w:r>
        </w:p>
      </w:tc>
    </w:tr>
    <w:tr w:rsidR="00E30CBE" w14:paraId="0B99617F" w14:textId="77777777">
      <w:trPr>
        <w:trHeight w:val="194"/>
      </w:trPr>
      <w:tc>
        <w:tcPr>
          <w:tcW w:w="0" w:type="auto"/>
          <w:vMerge/>
          <w:tcBorders>
            <w:top w:val="single" w:sz="4" w:space="0" w:color="auto"/>
            <w:left w:val="single" w:sz="4" w:space="0" w:color="auto"/>
            <w:bottom w:val="single" w:sz="4" w:space="0" w:color="auto"/>
            <w:right w:val="single" w:sz="4" w:space="0" w:color="auto"/>
          </w:tcBorders>
          <w:vAlign w:val="center"/>
        </w:tcPr>
        <w:p w14:paraId="52E6C8D3" w14:textId="77777777" w:rsidR="00E30CBE" w:rsidRDefault="00E30CBE">
          <w:pPr>
            <w:rPr>
              <w:rFonts w:eastAsia="Times New Roman" w:cs="Arial"/>
            </w:rPr>
          </w:pPr>
        </w:p>
      </w:tc>
      <w:tc>
        <w:tcPr>
          <w:tcW w:w="2057" w:type="dxa"/>
          <w:tcBorders>
            <w:top w:val="nil"/>
            <w:left w:val="single" w:sz="4" w:space="0" w:color="auto"/>
            <w:bottom w:val="nil"/>
            <w:right w:val="single" w:sz="4" w:space="0" w:color="auto"/>
          </w:tcBorders>
        </w:tcPr>
        <w:p w14:paraId="7AB3279B" w14:textId="77777777" w:rsidR="00E30CBE" w:rsidRDefault="00E30CBE">
          <w:pPr>
            <w:autoSpaceDN w:val="0"/>
            <w:rPr>
              <w:rFonts w:cs="Arial"/>
              <w:b/>
              <w:bCs/>
              <w:sz w:val="16"/>
            </w:rPr>
          </w:pPr>
          <w:r>
            <w:rPr>
              <w:rFonts w:cs="Arial"/>
              <w:b/>
              <w:bCs/>
              <w:sz w:val="16"/>
            </w:rPr>
            <w:t>Ford Motor Company</w:t>
          </w:r>
        </w:p>
      </w:tc>
      <w:tc>
        <w:tcPr>
          <w:tcW w:w="0" w:type="auto"/>
          <w:vMerge/>
          <w:tcBorders>
            <w:top w:val="single" w:sz="4" w:space="0" w:color="auto"/>
            <w:left w:val="single" w:sz="4" w:space="0" w:color="auto"/>
            <w:bottom w:val="single" w:sz="4" w:space="0" w:color="auto"/>
            <w:right w:val="single" w:sz="4" w:space="0" w:color="auto"/>
          </w:tcBorders>
          <w:vAlign w:val="center"/>
        </w:tcPr>
        <w:p w14:paraId="46036729" w14:textId="77777777" w:rsidR="00E30CBE" w:rsidRDefault="00E30CBE">
          <w:pPr>
            <w:rPr>
              <w:rFonts w:cs="Arial"/>
              <w:szCs w:val="20"/>
            </w:rPr>
          </w:pPr>
        </w:p>
      </w:tc>
    </w:tr>
    <w:tr w:rsidR="00E30CBE" w14:paraId="2E81BA98" w14:textId="77777777">
      <w:trPr>
        <w:trHeight w:val="71"/>
      </w:trPr>
      <w:tc>
        <w:tcPr>
          <w:tcW w:w="0" w:type="auto"/>
          <w:vMerge/>
          <w:tcBorders>
            <w:top w:val="single" w:sz="4" w:space="0" w:color="auto"/>
            <w:left w:val="single" w:sz="4" w:space="0" w:color="auto"/>
            <w:bottom w:val="single" w:sz="4" w:space="0" w:color="auto"/>
            <w:right w:val="single" w:sz="4" w:space="0" w:color="auto"/>
          </w:tcBorders>
          <w:vAlign w:val="center"/>
        </w:tcPr>
        <w:p w14:paraId="163DF133" w14:textId="77777777" w:rsidR="00E30CBE" w:rsidRDefault="00E30CBE">
          <w:pPr>
            <w:rPr>
              <w:rFonts w:eastAsia="Times New Roman" w:cs="Arial"/>
            </w:rPr>
          </w:pPr>
        </w:p>
      </w:tc>
      <w:tc>
        <w:tcPr>
          <w:tcW w:w="2057" w:type="dxa"/>
          <w:tcBorders>
            <w:top w:val="nil"/>
            <w:left w:val="single" w:sz="4" w:space="0" w:color="auto"/>
            <w:bottom w:val="single" w:sz="4" w:space="0" w:color="auto"/>
            <w:right w:val="single" w:sz="4" w:space="0" w:color="auto"/>
          </w:tcBorders>
        </w:tcPr>
        <w:p w14:paraId="615ADD82" w14:textId="77777777" w:rsidR="00E30CBE" w:rsidRDefault="00E30CBE">
          <w:pPr>
            <w:autoSpaceDN w:val="0"/>
            <w:rPr>
              <w:rFonts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5F0B5F7" w14:textId="77777777" w:rsidR="00E30CBE" w:rsidRDefault="00E30CBE">
          <w:pPr>
            <w:rPr>
              <w:rFonts w:cs="Arial"/>
              <w:szCs w:val="20"/>
            </w:rPr>
          </w:pPr>
        </w:p>
      </w:tc>
    </w:tr>
  </w:tbl>
  <w:p w14:paraId="41E0286B" w14:textId="77777777" w:rsidR="00E30CBE" w:rsidRDefault="00E30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EEE"/>
    <w:multiLevelType w:val="hybridMultilevel"/>
    <w:tmpl w:val="FB0225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B13727"/>
    <w:multiLevelType w:val="hybridMultilevel"/>
    <w:tmpl w:val="758E68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C76611"/>
    <w:multiLevelType w:val="hybridMultilevel"/>
    <w:tmpl w:val="590819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5E012CB"/>
    <w:multiLevelType w:val="hybridMultilevel"/>
    <w:tmpl w:val="76CE3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E95C79"/>
    <w:multiLevelType w:val="hybridMultilevel"/>
    <w:tmpl w:val="8C24D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131A95"/>
    <w:multiLevelType w:val="hybridMultilevel"/>
    <w:tmpl w:val="8CF050D6"/>
    <w:lvl w:ilvl="0" w:tplc="4BAA3598">
      <w:start w:val="1"/>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7D7"/>
    <w:multiLevelType w:val="hybridMultilevel"/>
    <w:tmpl w:val="D7E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5143C"/>
    <w:multiLevelType w:val="hybridMultilevel"/>
    <w:tmpl w:val="E89413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747656"/>
    <w:multiLevelType w:val="hybridMultilevel"/>
    <w:tmpl w:val="22509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764AE0"/>
    <w:multiLevelType w:val="hybridMultilevel"/>
    <w:tmpl w:val="74E286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D17CEB"/>
    <w:multiLevelType w:val="hybridMultilevel"/>
    <w:tmpl w:val="29B8C4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E1248C"/>
    <w:multiLevelType w:val="hybridMultilevel"/>
    <w:tmpl w:val="90AA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777E2"/>
    <w:multiLevelType w:val="multilevel"/>
    <w:tmpl w:val="853E10E4"/>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DB90918"/>
    <w:multiLevelType w:val="hybridMultilevel"/>
    <w:tmpl w:val="40021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D96FD1"/>
    <w:multiLevelType w:val="hybridMultilevel"/>
    <w:tmpl w:val="0BE0F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B6F"/>
    <w:multiLevelType w:val="hybridMultilevel"/>
    <w:tmpl w:val="3E7E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84CE4"/>
    <w:multiLevelType w:val="hybridMultilevel"/>
    <w:tmpl w:val="1BC23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014876"/>
    <w:multiLevelType w:val="hybridMultilevel"/>
    <w:tmpl w:val="223A7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F4702"/>
    <w:multiLevelType w:val="hybridMultilevel"/>
    <w:tmpl w:val="BDD4FD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A635B3"/>
    <w:multiLevelType w:val="hybridMultilevel"/>
    <w:tmpl w:val="8108A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8D5737"/>
    <w:multiLevelType w:val="hybridMultilevel"/>
    <w:tmpl w:val="38708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BE653A"/>
    <w:multiLevelType w:val="hybridMultilevel"/>
    <w:tmpl w:val="53AC7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3B6E80"/>
    <w:multiLevelType w:val="hybridMultilevel"/>
    <w:tmpl w:val="DD4E88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3C665D8"/>
    <w:multiLevelType w:val="hybridMultilevel"/>
    <w:tmpl w:val="817CD500"/>
    <w:lvl w:ilvl="0" w:tplc="DA4E8776">
      <w:start w:val="1"/>
      <w:numFmt w:val="decimal"/>
      <w:pStyle w:val="HeadingDisplayState"/>
      <w:lvlText w:val="DS%1."/>
      <w:lvlJc w:val="left"/>
      <w:pPr>
        <w:tabs>
          <w:tab w:val="num" w:pos="720"/>
        </w:tabs>
        <w:ind w:left="0" w:firstLine="0"/>
      </w:pPr>
      <w:rPr>
        <w:rFonts w:ascii="Arial" w:hAnsi="Arial" w:hint="default"/>
        <w:b/>
        <w:i/>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8124C2B"/>
    <w:multiLevelType w:val="hybridMultilevel"/>
    <w:tmpl w:val="C226C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583EDE"/>
    <w:multiLevelType w:val="hybridMultilevel"/>
    <w:tmpl w:val="2CB43E3E"/>
    <w:lvl w:ilvl="0" w:tplc="04090001">
      <w:start w:val="1"/>
      <w:numFmt w:val="bullet"/>
      <w:lvlText w:val=""/>
      <w:lvlJc w:val="left"/>
      <w:pPr>
        <w:tabs>
          <w:tab w:val="num" w:pos="720"/>
        </w:tabs>
        <w:ind w:left="720" w:hanging="360"/>
      </w:pPr>
      <w:rPr>
        <w:rFonts w:ascii="Symbol" w:hAnsi="Symbol" w:hint="default"/>
      </w:rPr>
    </w:lvl>
    <w:lvl w:ilvl="1" w:tplc="4664F02E">
      <w:numFmt w:val="bullet"/>
      <w:lvlText w:val="•"/>
      <w:lvlJc w:val="left"/>
      <w:pPr>
        <w:ind w:left="1800" w:hanging="720"/>
      </w:pPr>
      <w:rPr>
        <w:rFonts w:ascii="Arial" w:eastAsia="SimSu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F8401C"/>
    <w:multiLevelType w:val="hybridMultilevel"/>
    <w:tmpl w:val="7620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0E40F1"/>
    <w:multiLevelType w:val="hybridMultilevel"/>
    <w:tmpl w:val="61463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D31B4A"/>
    <w:multiLevelType w:val="hybridMultilevel"/>
    <w:tmpl w:val="ED7A0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51449CD"/>
    <w:multiLevelType w:val="hybridMultilevel"/>
    <w:tmpl w:val="EE28F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EF5BFC"/>
    <w:multiLevelType w:val="hybridMultilevel"/>
    <w:tmpl w:val="B69E66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AA14AD1"/>
    <w:multiLevelType w:val="hybridMultilevel"/>
    <w:tmpl w:val="E076AC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0C3537"/>
    <w:multiLevelType w:val="hybridMultilevel"/>
    <w:tmpl w:val="59DEF7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F483855"/>
    <w:multiLevelType w:val="hybridMultilevel"/>
    <w:tmpl w:val="36909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A386E"/>
    <w:multiLevelType w:val="hybridMultilevel"/>
    <w:tmpl w:val="3B2C654C"/>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125564"/>
    <w:multiLevelType w:val="hybridMultilevel"/>
    <w:tmpl w:val="FE14C9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104CE1"/>
    <w:multiLevelType w:val="hybridMultilevel"/>
    <w:tmpl w:val="48AEB7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7EF3FC4"/>
    <w:multiLevelType w:val="hybridMultilevel"/>
    <w:tmpl w:val="09AECD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C236FB8"/>
    <w:multiLevelType w:val="hybridMultilevel"/>
    <w:tmpl w:val="661A759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745D2D"/>
    <w:multiLevelType w:val="hybridMultilevel"/>
    <w:tmpl w:val="A1C44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1771C9"/>
    <w:multiLevelType w:val="hybridMultilevel"/>
    <w:tmpl w:val="DA74217E"/>
    <w:lvl w:ilvl="0" w:tplc="04090005">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1" w15:restartNumberingAfterBreak="0">
    <w:nsid w:val="652D3438"/>
    <w:multiLevelType w:val="hybridMultilevel"/>
    <w:tmpl w:val="0FCC853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15:restartNumberingAfterBreak="0">
    <w:nsid w:val="68BE08A1"/>
    <w:multiLevelType w:val="hybridMultilevel"/>
    <w:tmpl w:val="8E8E5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255EC"/>
    <w:multiLevelType w:val="hybridMultilevel"/>
    <w:tmpl w:val="1D0E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3D4416"/>
    <w:multiLevelType w:val="hybridMultilevel"/>
    <w:tmpl w:val="A9D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A71306"/>
    <w:multiLevelType w:val="hybridMultilevel"/>
    <w:tmpl w:val="FC004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4F3CA2"/>
    <w:multiLevelType w:val="hybridMultilevel"/>
    <w:tmpl w:val="C35ADD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9"/>
  </w:num>
  <w:num w:numId="4">
    <w:abstractNumId w:val="43"/>
  </w:num>
  <w:num w:numId="5">
    <w:abstractNumId w:val="46"/>
  </w:num>
  <w:num w:numId="6">
    <w:abstractNumId w:val="8"/>
  </w:num>
  <w:num w:numId="7">
    <w:abstractNumId w:val="34"/>
  </w:num>
  <w:num w:numId="8">
    <w:abstractNumId w:val="38"/>
  </w:num>
  <w:num w:numId="9">
    <w:abstractNumId w:val="20"/>
  </w:num>
  <w:num w:numId="10">
    <w:abstractNumId w:val="35"/>
  </w:num>
  <w:num w:numId="11">
    <w:abstractNumId w:val="4"/>
  </w:num>
  <w:num w:numId="12">
    <w:abstractNumId w:val="15"/>
  </w:num>
  <w:num w:numId="13">
    <w:abstractNumId w:val="11"/>
  </w:num>
  <w:num w:numId="14">
    <w:abstractNumId w:val="17"/>
  </w:num>
  <w:num w:numId="15">
    <w:abstractNumId w:val="6"/>
  </w:num>
  <w:num w:numId="16">
    <w:abstractNumId w:val="45"/>
  </w:num>
  <w:num w:numId="17">
    <w:abstractNumId w:val="42"/>
  </w:num>
  <w:num w:numId="18">
    <w:abstractNumId w:val="24"/>
  </w:num>
  <w:num w:numId="19">
    <w:abstractNumId w:val="10"/>
  </w:num>
  <w:num w:numId="20">
    <w:abstractNumId w:val="19"/>
  </w:num>
  <w:num w:numId="21">
    <w:abstractNumId w:val="39"/>
  </w:num>
  <w:num w:numId="22">
    <w:abstractNumId w:val="26"/>
  </w:num>
  <w:num w:numId="23">
    <w:abstractNumId w:val="18"/>
  </w:num>
  <w:num w:numId="24">
    <w:abstractNumId w:val="25"/>
  </w:num>
  <w:num w:numId="25">
    <w:abstractNumId w:val="31"/>
  </w:num>
  <w:num w:numId="26">
    <w:abstractNumId w:val="41"/>
  </w:num>
  <w:num w:numId="27">
    <w:abstractNumId w:val="13"/>
  </w:num>
  <w:num w:numId="28">
    <w:abstractNumId w:val="22"/>
  </w:num>
  <w:num w:numId="29">
    <w:abstractNumId w:val="36"/>
  </w:num>
  <w:num w:numId="30">
    <w:abstractNumId w:val="37"/>
  </w:num>
  <w:num w:numId="31">
    <w:abstractNumId w:val="28"/>
  </w:num>
  <w:num w:numId="32">
    <w:abstractNumId w:val="1"/>
  </w:num>
  <w:num w:numId="33">
    <w:abstractNumId w:val="2"/>
  </w:num>
  <w:num w:numId="34">
    <w:abstractNumId w:val="30"/>
  </w:num>
  <w:num w:numId="35">
    <w:abstractNumId w:val="32"/>
  </w:num>
  <w:num w:numId="36">
    <w:abstractNumId w:val="3"/>
  </w:num>
  <w:num w:numId="37">
    <w:abstractNumId w:val="21"/>
  </w:num>
  <w:num w:numId="38">
    <w:abstractNumId w:val="29"/>
  </w:num>
  <w:num w:numId="39">
    <w:abstractNumId w:val="14"/>
  </w:num>
  <w:num w:numId="40">
    <w:abstractNumId w:val="44"/>
  </w:num>
  <w:num w:numId="41">
    <w:abstractNumId w:val="35"/>
  </w:num>
  <w:num w:numId="42">
    <w:abstractNumId w:val="7"/>
  </w:num>
  <w:num w:numId="43">
    <w:abstractNumId w:val="33"/>
  </w:num>
  <w:num w:numId="44">
    <w:abstractNumId w:val="0"/>
  </w:num>
  <w:num w:numId="45">
    <w:abstractNumId w:val="27"/>
  </w:num>
  <w:num w:numId="46">
    <w:abstractNumId w:val="40"/>
  </w:num>
  <w:num w:numId="47">
    <w:abstractNumId w:val="16"/>
  </w:num>
  <w:num w:numId="48">
    <w:abstractNumId w:val="5"/>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ndenhall, Justin (J.L.)">
    <w15:presenceInfo w15:providerId="None" w15:userId="Mendenhall, Justin (J.L.)"/>
  </w15:person>
  <w15:person w15:author="Westra, Mike (M.R.)">
    <w15:presenceInfo w15:providerId="None" w15:userId="Westra, Mike (M.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mage_Height" w:val="217"/>
    <w:docVar w:name="Image_Width" w:val="414.4"/>
  </w:docVars>
  <w:rsids>
    <w:rsidRoot w:val="00B45A64"/>
    <w:rsid w:val="00000004"/>
    <w:rsid w:val="00000457"/>
    <w:rsid w:val="0000141E"/>
    <w:rsid w:val="00001B8B"/>
    <w:rsid w:val="00001C96"/>
    <w:rsid w:val="00002AA5"/>
    <w:rsid w:val="000037CE"/>
    <w:rsid w:val="00004F61"/>
    <w:rsid w:val="0000504F"/>
    <w:rsid w:val="0000537E"/>
    <w:rsid w:val="00006119"/>
    <w:rsid w:val="000106DF"/>
    <w:rsid w:val="00011C46"/>
    <w:rsid w:val="00011DFB"/>
    <w:rsid w:val="0001203E"/>
    <w:rsid w:val="000124A9"/>
    <w:rsid w:val="000133FE"/>
    <w:rsid w:val="000139BD"/>
    <w:rsid w:val="000144DE"/>
    <w:rsid w:val="000150EB"/>
    <w:rsid w:val="0001612B"/>
    <w:rsid w:val="00016642"/>
    <w:rsid w:val="00016663"/>
    <w:rsid w:val="00020AC3"/>
    <w:rsid w:val="00020F7B"/>
    <w:rsid w:val="0002143E"/>
    <w:rsid w:val="000219AC"/>
    <w:rsid w:val="00021B1D"/>
    <w:rsid w:val="00021BE0"/>
    <w:rsid w:val="00024AEB"/>
    <w:rsid w:val="00024D6A"/>
    <w:rsid w:val="0002535B"/>
    <w:rsid w:val="00026384"/>
    <w:rsid w:val="00026C32"/>
    <w:rsid w:val="00026CAE"/>
    <w:rsid w:val="00026EBA"/>
    <w:rsid w:val="00027451"/>
    <w:rsid w:val="000274B1"/>
    <w:rsid w:val="00027C7F"/>
    <w:rsid w:val="00027CF2"/>
    <w:rsid w:val="00027E05"/>
    <w:rsid w:val="00027F5E"/>
    <w:rsid w:val="00030819"/>
    <w:rsid w:val="00030CE5"/>
    <w:rsid w:val="0003282E"/>
    <w:rsid w:val="00032AE9"/>
    <w:rsid w:val="000334DA"/>
    <w:rsid w:val="00035DC7"/>
    <w:rsid w:val="00036712"/>
    <w:rsid w:val="000368EA"/>
    <w:rsid w:val="00037249"/>
    <w:rsid w:val="00037714"/>
    <w:rsid w:val="00037E3C"/>
    <w:rsid w:val="000404CB"/>
    <w:rsid w:val="0004058E"/>
    <w:rsid w:val="00040D3F"/>
    <w:rsid w:val="00040FBA"/>
    <w:rsid w:val="000427A2"/>
    <w:rsid w:val="0004311D"/>
    <w:rsid w:val="00043C3D"/>
    <w:rsid w:val="00044779"/>
    <w:rsid w:val="00044D12"/>
    <w:rsid w:val="00045F6F"/>
    <w:rsid w:val="00046ACB"/>
    <w:rsid w:val="00047E59"/>
    <w:rsid w:val="000500C3"/>
    <w:rsid w:val="0005017E"/>
    <w:rsid w:val="00052349"/>
    <w:rsid w:val="0005252B"/>
    <w:rsid w:val="00053F51"/>
    <w:rsid w:val="0005433B"/>
    <w:rsid w:val="0005504B"/>
    <w:rsid w:val="00056419"/>
    <w:rsid w:val="0005646F"/>
    <w:rsid w:val="00056D8D"/>
    <w:rsid w:val="00057A29"/>
    <w:rsid w:val="00057A8E"/>
    <w:rsid w:val="000601F8"/>
    <w:rsid w:val="00060E16"/>
    <w:rsid w:val="00060E1F"/>
    <w:rsid w:val="00061846"/>
    <w:rsid w:val="00062DDC"/>
    <w:rsid w:val="0006320A"/>
    <w:rsid w:val="000646A2"/>
    <w:rsid w:val="00064A2E"/>
    <w:rsid w:val="00067105"/>
    <w:rsid w:val="0007047C"/>
    <w:rsid w:val="0007166A"/>
    <w:rsid w:val="00071B9B"/>
    <w:rsid w:val="00071D58"/>
    <w:rsid w:val="0007293F"/>
    <w:rsid w:val="00072CE6"/>
    <w:rsid w:val="00073B12"/>
    <w:rsid w:val="000741D6"/>
    <w:rsid w:val="000768CD"/>
    <w:rsid w:val="00080051"/>
    <w:rsid w:val="00081981"/>
    <w:rsid w:val="00081D65"/>
    <w:rsid w:val="00081DCD"/>
    <w:rsid w:val="00082224"/>
    <w:rsid w:val="00082B27"/>
    <w:rsid w:val="00083150"/>
    <w:rsid w:val="00083A01"/>
    <w:rsid w:val="00084D28"/>
    <w:rsid w:val="00085DA7"/>
    <w:rsid w:val="00086729"/>
    <w:rsid w:val="00086C27"/>
    <w:rsid w:val="0008705E"/>
    <w:rsid w:val="00087E06"/>
    <w:rsid w:val="00090616"/>
    <w:rsid w:val="000908C8"/>
    <w:rsid w:val="000912A8"/>
    <w:rsid w:val="00092067"/>
    <w:rsid w:val="0009220E"/>
    <w:rsid w:val="000925CC"/>
    <w:rsid w:val="00093420"/>
    <w:rsid w:val="00093456"/>
    <w:rsid w:val="000956FF"/>
    <w:rsid w:val="00096B23"/>
    <w:rsid w:val="0009734B"/>
    <w:rsid w:val="000A046F"/>
    <w:rsid w:val="000A11B5"/>
    <w:rsid w:val="000A1576"/>
    <w:rsid w:val="000A1C36"/>
    <w:rsid w:val="000A2B02"/>
    <w:rsid w:val="000A3B0D"/>
    <w:rsid w:val="000A49EA"/>
    <w:rsid w:val="000A58FB"/>
    <w:rsid w:val="000A631E"/>
    <w:rsid w:val="000A66FB"/>
    <w:rsid w:val="000A6817"/>
    <w:rsid w:val="000A6D0A"/>
    <w:rsid w:val="000A6DBE"/>
    <w:rsid w:val="000B0AA8"/>
    <w:rsid w:val="000B1981"/>
    <w:rsid w:val="000B1F8F"/>
    <w:rsid w:val="000B2C54"/>
    <w:rsid w:val="000B36ED"/>
    <w:rsid w:val="000B39F4"/>
    <w:rsid w:val="000B3B15"/>
    <w:rsid w:val="000B46EB"/>
    <w:rsid w:val="000B48DF"/>
    <w:rsid w:val="000B4965"/>
    <w:rsid w:val="000B5518"/>
    <w:rsid w:val="000B640D"/>
    <w:rsid w:val="000B6C7D"/>
    <w:rsid w:val="000B71B4"/>
    <w:rsid w:val="000C153A"/>
    <w:rsid w:val="000C1B8C"/>
    <w:rsid w:val="000C2E71"/>
    <w:rsid w:val="000C3345"/>
    <w:rsid w:val="000C52FE"/>
    <w:rsid w:val="000C69D9"/>
    <w:rsid w:val="000C6E30"/>
    <w:rsid w:val="000C7047"/>
    <w:rsid w:val="000C74FC"/>
    <w:rsid w:val="000C7A31"/>
    <w:rsid w:val="000C7AEA"/>
    <w:rsid w:val="000D0142"/>
    <w:rsid w:val="000D06B1"/>
    <w:rsid w:val="000D0E85"/>
    <w:rsid w:val="000D110F"/>
    <w:rsid w:val="000D1680"/>
    <w:rsid w:val="000D455F"/>
    <w:rsid w:val="000D45BD"/>
    <w:rsid w:val="000D4ABC"/>
    <w:rsid w:val="000D4B29"/>
    <w:rsid w:val="000D61C8"/>
    <w:rsid w:val="000D64F3"/>
    <w:rsid w:val="000D6655"/>
    <w:rsid w:val="000D6721"/>
    <w:rsid w:val="000D6C14"/>
    <w:rsid w:val="000D752C"/>
    <w:rsid w:val="000D7A03"/>
    <w:rsid w:val="000E0138"/>
    <w:rsid w:val="000E0643"/>
    <w:rsid w:val="000E0A7E"/>
    <w:rsid w:val="000E19B6"/>
    <w:rsid w:val="000E31F4"/>
    <w:rsid w:val="000E5A82"/>
    <w:rsid w:val="000E5E0E"/>
    <w:rsid w:val="000E6364"/>
    <w:rsid w:val="000E64C1"/>
    <w:rsid w:val="000E75EA"/>
    <w:rsid w:val="000E7A03"/>
    <w:rsid w:val="000F0CF6"/>
    <w:rsid w:val="000F11F6"/>
    <w:rsid w:val="000F237F"/>
    <w:rsid w:val="000F25E6"/>
    <w:rsid w:val="000F2773"/>
    <w:rsid w:val="000F374A"/>
    <w:rsid w:val="000F4B8E"/>
    <w:rsid w:val="000F5AC3"/>
    <w:rsid w:val="000F6754"/>
    <w:rsid w:val="000F6CBB"/>
    <w:rsid w:val="000F743A"/>
    <w:rsid w:val="000F79D0"/>
    <w:rsid w:val="00100F95"/>
    <w:rsid w:val="00101086"/>
    <w:rsid w:val="00102F8F"/>
    <w:rsid w:val="0010423E"/>
    <w:rsid w:val="00105734"/>
    <w:rsid w:val="001068F2"/>
    <w:rsid w:val="00106AA1"/>
    <w:rsid w:val="001070B0"/>
    <w:rsid w:val="00107820"/>
    <w:rsid w:val="00107863"/>
    <w:rsid w:val="001101EE"/>
    <w:rsid w:val="001109E0"/>
    <w:rsid w:val="00110B4B"/>
    <w:rsid w:val="00110EA8"/>
    <w:rsid w:val="00112A71"/>
    <w:rsid w:val="00112E25"/>
    <w:rsid w:val="0011339D"/>
    <w:rsid w:val="0011370D"/>
    <w:rsid w:val="00113A55"/>
    <w:rsid w:val="00113F12"/>
    <w:rsid w:val="001145FF"/>
    <w:rsid w:val="00115747"/>
    <w:rsid w:val="00117F87"/>
    <w:rsid w:val="00117FD4"/>
    <w:rsid w:val="00120B5B"/>
    <w:rsid w:val="00120FDF"/>
    <w:rsid w:val="001216AD"/>
    <w:rsid w:val="00121E53"/>
    <w:rsid w:val="001222F0"/>
    <w:rsid w:val="00122F9D"/>
    <w:rsid w:val="001230E7"/>
    <w:rsid w:val="0012441D"/>
    <w:rsid w:val="00124C7E"/>
    <w:rsid w:val="00125327"/>
    <w:rsid w:val="001258B8"/>
    <w:rsid w:val="00125A04"/>
    <w:rsid w:val="001265E0"/>
    <w:rsid w:val="001265E1"/>
    <w:rsid w:val="00131FC8"/>
    <w:rsid w:val="001329CD"/>
    <w:rsid w:val="00134BFE"/>
    <w:rsid w:val="001361C9"/>
    <w:rsid w:val="00137B92"/>
    <w:rsid w:val="001401E3"/>
    <w:rsid w:val="0014038B"/>
    <w:rsid w:val="00141B62"/>
    <w:rsid w:val="0014233D"/>
    <w:rsid w:val="0014293D"/>
    <w:rsid w:val="00143BE6"/>
    <w:rsid w:val="0014438E"/>
    <w:rsid w:val="0014540A"/>
    <w:rsid w:val="0014574F"/>
    <w:rsid w:val="0015030D"/>
    <w:rsid w:val="001511E3"/>
    <w:rsid w:val="001577CB"/>
    <w:rsid w:val="00157E04"/>
    <w:rsid w:val="00160873"/>
    <w:rsid w:val="00160AD2"/>
    <w:rsid w:val="00161661"/>
    <w:rsid w:val="0016239E"/>
    <w:rsid w:val="001623AE"/>
    <w:rsid w:val="001627AE"/>
    <w:rsid w:val="00162C5E"/>
    <w:rsid w:val="00163449"/>
    <w:rsid w:val="00164DE9"/>
    <w:rsid w:val="00166108"/>
    <w:rsid w:val="001666D8"/>
    <w:rsid w:val="00166740"/>
    <w:rsid w:val="00166CA2"/>
    <w:rsid w:val="00167F0C"/>
    <w:rsid w:val="0017013A"/>
    <w:rsid w:val="00171299"/>
    <w:rsid w:val="00171CD4"/>
    <w:rsid w:val="00174560"/>
    <w:rsid w:val="00176CA4"/>
    <w:rsid w:val="00177414"/>
    <w:rsid w:val="00177CE4"/>
    <w:rsid w:val="0018109A"/>
    <w:rsid w:val="00181DD6"/>
    <w:rsid w:val="001821B5"/>
    <w:rsid w:val="001824C4"/>
    <w:rsid w:val="00183254"/>
    <w:rsid w:val="00183C24"/>
    <w:rsid w:val="0018457F"/>
    <w:rsid w:val="00184AB4"/>
    <w:rsid w:val="00184F84"/>
    <w:rsid w:val="001856B1"/>
    <w:rsid w:val="00185C12"/>
    <w:rsid w:val="00186088"/>
    <w:rsid w:val="00186123"/>
    <w:rsid w:val="001919EB"/>
    <w:rsid w:val="0019246B"/>
    <w:rsid w:val="0019306C"/>
    <w:rsid w:val="00193436"/>
    <w:rsid w:val="00193EBE"/>
    <w:rsid w:val="0019459D"/>
    <w:rsid w:val="001946FA"/>
    <w:rsid w:val="0019500F"/>
    <w:rsid w:val="0019518D"/>
    <w:rsid w:val="00195BD0"/>
    <w:rsid w:val="00196EA2"/>
    <w:rsid w:val="001A0064"/>
    <w:rsid w:val="001A02DD"/>
    <w:rsid w:val="001A22A4"/>
    <w:rsid w:val="001A50A5"/>
    <w:rsid w:val="001A59B7"/>
    <w:rsid w:val="001A7673"/>
    <w:rsid w:val="001A7BB6"/>
    <w:rsid w:val="001B0B03"/>
    <w:rsid w:val="001B3734"/>
    <w:rsid w:val="001B3CCE"/>
    <w:rsid w:val="001B3CF8"/>
    <w:rsid w:val="001B3F79"/>
    <w:rsid w:val="001B423C"/>
    <w:rsid w:val="001B64F8"/>
    <w:rsid w:val="001B6611"/>
    <w:rsid w:val="001B67C0"/>
    <w:rsid w:val="001B7178"/>
    <w:rsid w:val="001C08E6"/>
    <w:rsid w:val="001C0AF6"/>
    <w:rsid w:val="001C1166"/>
    <w:rsid w:val="001C13E3"/>
    <w:rsid w:val="001C21F1"/>
    <w:rsid w:val="001C3169"/>
    <w:rsid w:val="001C49BA"/>
    <w:rsid w:val="001C4D77"/>
    <w:rsid w:val="001C5D8B"/>
    <w:rsid w:val="001C61D6"/>
    <w:rsid w:val="001C654F"/>
    <w:rsid w:val="001C675B"/>
    <w:rsid w:val="001C7ADD"/>
    <w:rsid w:val="001D02A2"/>
    <w:rsid w:val="001D0C7D"/>
    <w:rsid w:val="001D14EC"/>
    <w:rsid w:val="001D1547"/>
    <w:rsid w:val="001D3EBC"/>
    <w:rsid w:val="001D3F01"/>
    <w:rsid w:val="001D56C7"/>
    <w:rsid w:val="001D5781"/>
    <w:rsid w:val="001D5A58"/>
    <w:rsid w:val="001D7979"/>
    <w:rsid w:val="001E15D6"/>
    <w:rsid w:val="001E3A23"/>
    <w:rsid w:val="001E4AE3"/>
    <w:rsid w:val="001E5FC7"/>
    <w:rsid w:val="001E6380"/>
    <w:rsid w:val="001E6FBA"/>
    <w:rsid w:val="001E7DC9"/>
    <w:rsid w:val="001E7FDB"/>
    <w:rsid w:val="001F04B2"/>
    <w:rsid w:val="001F0C30"/>
    <w:rsid w:val="001F1BD5"/>
    <w:rsid w:val="001F2EA6"/>
    <w:rsid w:val="001F3529"/>
    <w:rsid w:val="001F357E"/>
    <w:rsid w:val="001F3BC3"/>
    <w:rsid w:val="001F3ECB"/>
    <w:rsid w:val="001F4C64"/>
    <w:rsid w:val="001F5267"/>
    <w:rsid w:val="001F649F"/>
    <w:rsid w:val="001F6F1E"/>
    <w:rsid w:val="00201190"/>
    <w:rsid w:val="00203AF1"/>
    <w:rsid w:val="00203BCB"/>
    <w:rsid w:val="00204320"/>
    <w:rsid w:val="00204323"/>
    <w:rsid w:val="0020459C"/>
    <w:rsid w:val="00206275"/>
    <w:rsid w:val="00206E53"/>
    <w:rsid w:val="002070EA"/>
    <w:rsid w:val="002070F2"/>
    <w:rsid w:val="00207795"/>
    <w:rsid w:val="002104C7"/>
    <w:rsid w:val="00210BB9"/>
    <w:rsid w:val="00210CED"/>
    <w:rsid w:val="002115CF"/>
    <w:rsid w:val="00211FE6"/>
    <w:rsid w:val="002136E3"/>
    <w:rsid w:val="00213858"/>
    <w:rsid w:val="00214598"/>
    <w:rsid w:val="00214A7A"/>
    <w:rsid w:val="00215ADE"/>
    <w:rsid w:val="00215F08"/>
    <w:rsid w:val="00216018"/>
    <w:rsid w:val="00216819"/>
    <w:rsid w:val="00217B06"/>
    <w:rsid w:val="002207A5"/>
    <w:rsid w:val="00221C10"/>
    <w:rsid w:val="002257F6"/>
    <w:rsid w:val="00227955"/>
    <w:rsid w:val="0023084F"/>
    <w:rsid w:val="002317EF"/>
    <w:rsid w:val="00231931"/>
    <w:rsid w:val="00231ECE"/>
    <w:rsid w:val="00231ED5"/>
    <w:rsid w:val="00232900"/>
    <w:rsid w:val="00233249"/>
    <w:rsid w:val="00233C35"/>
    <w:rsid w:val="00234F0F"/>
    <w:rsid w:val="00235CA0"/>
    <w:rsid w:val="00235EDC"/>
    <w:rsid w:val="0023618F"/>
    <w:rsid w:val="00240552"/>
    <w:rsid w:val="00240AC6"/>
    <w:rsid w:val="00241A59"/>
    <w:rsid w:val="0024231A"/>
    <w:rsid w:val="00243832"/>
    <w:rsid w:val="00244B42"/>
    <w:rsid w:val="00245BE2"/>
    <w:rsid w:val="0024657F"/>
    <w:rsid w:val="00246AED"/>
    <w:rsid w:val="0025021B"/>
    <w:rsid w:val="002508BB"/>
    <w:rsid w:val="00250AB2"/>
    <w:rsid w:val="00251691"/>
    <w:rsid w:val="002521EF"/>
    <w:rsid w:val="00252AE8"/>
    <w:rsid w:val="00253346"/>
    <w:rsid w:val="00253B40"/>
    <w:rsid w:val="00254E0D"/>
    <w:rsid w:val="00255902"/>
    <w:rsid w:val="00257541"/>
    <w:rsid w:val="00257A63"/>
    <w:rsid w:val="002602A8"/>
    <w:rsid w:val="0026044A"/>
    <w:rsid w:val="00260955"/>
    <w:rsid w:val="00260CD7"/>
    <w:rsid w:val="0026165C"/>
    <w:rsid w:val="00261E89"/>
    <w:rsid w:val="00263CF5"/>
    <w:rsid w:val="002643C1"/>
    <w:rsid w:val="00264AAE"/>
    <w:rsid w:val="0026575B"/>
    <w:rsid w:val="0026612F"/>
    <w:rsid w:val="00266776"/>
    <w:rsid w:val="00266D6C"/>
    <w:rsid w:val="00267EDE"/>
    <w:rsid w:val="00271554"/>
    <w:rsid w:val="002726A7"/>
    <w:rsid w:val="00274276"/>
    <w:rsid w:val="00274605"/>
    <w:rsid w:val="002749DF"/>
    <w:rsid w:val="00274B7F"/>
    <w:rsid w:val="00275211"/>
    <w:rsid w:val="00275CA2"/>
    <w:rsid w:val="002814F8"/>
    <w:rsid w:val="00282525"/>
    <w:rsid w:val="00282737"/>
    <w:rsid w:val="0028311B"/>
    <w:rsid w:val="00283BC9"/>
    <w:rsid w:val="00283DCF"/>
    <w:rsid w:val="002843B7"/>
    <w:rsid w:val="0028528C"/>
    <w:rsid w:val="00285382"/>
    <w:rsid w:val="0028712E"/>
    <w:rsid w:val="0029082F"/>
    <w:rsid w:val="00290D33"/>
    <w:rsid w:val="00290DC2"/>
    <w:rsid w:val="00291243"/>
    <w:rsid w:val="0029421E"/>
    <w:rsid w:val="002949D4"/>
    <w:rsid w:val="0029572C"/>
    <w:rsid w:val="00295B2B"/>
    <w:rsid w:val="00295F97"/>
    <w:rsid w:val="00296A9F"/>
    <w:rsid w:val="00297898"/>
    <w:rsid w:val="00297DE8"/>
    <w:rsid w:val="002A0203"/>
    <w:rsid w:val="002A205C"/>
    <w:rsid w:val="002A5028"/>
    <w:rsid w:val="002A6A6A"/>
    <w:rsid w:val="002B1019"/>
    <w:rsid w:val="002B26B5"/>
    <w:rsid w:val="002B274E"/>
    <w:rsid w:val="002B2A9D"/>
    <w:rsid w:val="002B41EF"/>
    <w:rsid w:val="002B4556"/>
    <w:rsid w:val="002B5031"/>
    <w:rsid w:val="002B57BE"/>
    <w:rsid w:val="002B6415"/>
    <w:rsid w:val="002B672D"/>
    <w:rsid w:val="002B6C6C"/>
    <w:rsid w:val="002B7261"/>
    <w:rsid w:val="002B7EE4"/>
    <w:rsid w:val="002C0126"/>
    <w:rsid w:val="002C02E3"/>
    <w:rsid w:val="002C106F"/>
    <w:rsid w:val="002C16C1"/>
    <w:rsid w:val="002C2047"/>
    <w:rsid w:val="002C224C"/>
    <w:rsid w:val="002C3591"/>
    <w:rsid w:val="002C36A4"/>
    <w:rsid w:val="002C3C43"/>
    <w:rsid w:val="002C4888"/>
    <w:rsid w:val="002C5032"/>
    <w:rsid w:val="002C69C9"/>
    <w:rsid w:val="002D0571"/>
    <w:rsid w:val="002D248F"/>
    <w:rsid w:val="002D42C8"/>
    <w:rsid w:val="002D46B6"/>
    <w:rsid w:val="002D4FE4"/>
    <w:rsid w:val="002D74EF"/>
    <w:rsid w:val="002D77C9"/>
    <w:rsid w:val="002E06CF"/>
    <w:rsid w:val="002E2429"/>
    <w:rsid w:val="002E2CA1"/>
    <w:rsid w:val="002E36C2"/>
    <w:rsid w:val="002E3994"/>
    <w:rsid w:val="002E452D"/>
    <w:rsid w:val="002E45F0"/>
    <w:rsid w:val="002E5493"/>
    <w:rsid w:val="002E639F"/>
    <w:rsid w:val="002E65F7"/>
    <w:rsid w:val="002E6754"/>
    <w:rsid w:val="002E7268"/>
    <w:rsid w:val="002E79A8"/>
    <w:rsid w:val="002E7B51"/>
    <w:rsid w:val="002F1055"/>
    <w:rsid w:val="002F1602"/>
    <w:rsid w:val="002F2210"/>
    <w:rsid w:val="002F2867"/>
    <w:rsid w:val="002F3036"/>
    <w:rsid w:val="002F3D97"/>
    <w:rsid w:val="002F5536"/>
    <w:rsid w:val="002F6157"/>
    <w:rsid w:val="002F6201"/>
    <w:rsid w:val="002F63A9"/>
    <w:rsid w:val="002F669D"/>
    <w:rsid w:val="003005B3"/>
    <w:rsid w:val="00300C7B"/>
    <w:rsid w:val="00301D96"/>
    <w:rsid w:val="003025B4"/>
    <w:rsid w:val="00303017"/>
    <w:rsid w:val="00303452"/>
    <w:rsid w:val="003034DC"/>
    <w:rsid w:val="00303BD4"/>
    <w:rsid w:val="003044FE"/>
    <w:rsid w:val="00304547"/>
    <w:rsid w:val="0030512E"/>
    <w:rsid w:val="00306609"/>
    <w:rsid w:val="003071CD"/>
    <w:rsid w:val="003073C5"/>
    <w:rsid w:val="00307DBF"/>
    <w:rsid w:val="003101FE"/>
    <w:rsid w:val="00310681"/>
    <w:rsid w:val="00311247"/>
    <w:rsid w:val="00311F1A"/>
    <w:rsid w:val="00312456"/>
    <w:rsid w:val="00313C18"/>
    <w:rsid w:val="00314F84"/>
    <w:rsid w:val="00315353"/>
    <w:rsid w:val="00316713"/>
    <w:rsid w:val="003171DA"/>
    <w:rsid w:val="003226FF"/>
    <w:rsid w:val="00322770"/>
    <w:rsid w:val="003231F1"/>
    <w:rsid w:val="003238D3"/>
    <w:rsid w:val="00323B67"/>
    <w:rsid w:val="003244B8"/>
    <w:rsid w:val="00325286"/>
    <w:rsid w:val="00325C3B"/>
    <w:rsid w:val="00325F7A"/>
    <w:rsid w:val="00327EDE"/>
    <w:rsid w:val="00330365"/>
    <w:rsid w:val="003307EC"/>
    <w:rsid w:val="00330FEC"/>
    <w:rsid w:val="00331084"/>
    <w:rsid w:val="003311D4"/>
    <w:rsid w:val="0033166F"/>
    <w:rsid w:val="0033176C"/>
    <w:rsid w:val="00332D4E"/>
    <w:rsid w:val="00333A8C"/>
    <w:rsid w:val="00334975"/>
    <w:rsid w:val="0033578D"/>
    <w:rsid w:val="00335F89"/>
    <w:rsid w:val="0033692B"/>
    <w:rsid w:val="00337F46"/>
    <w:rsid w:val="00337F7B"/>
    <w:rsid w:val="00340805"/>
    <w:rsid w:val="0034081C"/>
    <w:rsid w:val="003411CA"/>
    <w:rsid w:val="003444EB"/>
    <w:rsid w:val="0034462D"/>
    <w:rsid w:val="00346CA3"/>
    <w:rsid w:val="00347294"/>
    <w:rsid w:val="00347673"/>
    <w:rsid w:val="0035120A"/>
    <w:rsid w:val="0035217F"/>
    <w:rsid w:val="0035238D"/>
    <w:rsid w:val="00352AB7"/>
    <w:rsid w:val="00353CFF"/>
    <w:rsid w:val="003555D7"/>
    <w:rsid w:val="003560AB"/>
    <w:rsid w:val="0035742A"/>
    <w:rsid w:val="00357C80"/>
    <w:rsid w:val="00362453"/>
    <w:rsid w:val="003626F4"/>
    <w:rsid w:val="00362E55"/>
    <w:rsid w:val="003630CB"/>
    <w:rsid w:val="00363784"/>
    <w:rsid w:val="0036455A"/>
    <w:rsid w:val="00364629"/>
    <w:rsid w:val="00364F53"/>
    <w:rsid w:val="0036526A"/>
    <w:rsid w:val="00365C89"/>
    <w:rsid w:val="00366158"/>
    <w:rsid w:val="00366E16"/>
    <w:rsid w:val="00367DB2"/>
    <w:rsid w:val="00371068"/>
    <w:rsid w:val="00371FD5"/>
    <w:rsid w:val="00372055"/>
    <w:rsid w:val="003727CE"/>
    <w:rsid w:val="00372BDB"/>
    <w:rsid w:val="003730A7"/>
    <w:rsid w:val="00373C55"/>
    <w:rsid w:val="00374106"/>
    <w:rsid w:val="003744DC"/>
    <w:rsid w:val="00374A01"/>
    <w:rsid w:val="00374C9E"/>
    <w:rsid w:val="0037580E"/>
    <w:rsid w:val="0037684B"/>
    <w:rsid w:val="00377F1B"/>
    <w:rsid w:val="00383846"/>
    <w:rsid w:val="003847C2"/>
    <w:rsid w:val="0038484C"/>
    <w:rsid w:val="003849B4"/>
    <w:rsid w:val="00385DFF"/>
    <w:rsid w:val="0038677C"/>
    <w:rsid w:val="00386ED7"/>
    <w:rsid w:val="00387E4F"/>
    <w:rsid w:val="00390714"/>
    <w:rsid w:val="00391ACB"/>
    <w:rsid w:val="00391DEB"/>
    <w:rsid w:val="00392648"/>
    <w:rsid w:val="003927C2"/>
    <w:rsid w:val="00392BA5"/>
    <w:rsid w:val="00393035"/>
    <w:rsid w:val="003936F5"/>
    <w:rsid w:val="003942E2"/>
    <w:rsid w:val="003956FB"/>
    <w:rsid w:val="00395D2F"/>
    <w:rsid w:val="003A05E1"/>
    <w:rsid w:val="003A121C"/>
    <w:rsid w:val="003A2003"/>
    <w:rsid w:val="003A2132"/>
    <w:rsid w:val="003A2291"/>
    <w:rsid w:val="003A24B3"/>
    <w:rsid w:val="003A3266"/>
    <w:rsid w:val="003A32C1"/>
    <w:rsid w:val="003A3AF6"/>
    <w:rsid w:val="003A491A"/>
    <w:rsid w:val="003A581E"/>
    <w:rsid w:val="003A5C96"/>
    <w:rsid w:val="003A68B8"/>
    <w:rsid w:val="003A7F1E"/>
    <w:rsid w:val="003B0C1B"/>
    <w:rsid w:val="003B109E"/>
    <w:rsid w:val="003B1CA4"/>
    <w:rsid w:val="003B338C"/>
    <w:rsid w:val="003B5A51"/>
    <w:rsid w:val="003B7049"/>
    <w:rsid w:val="003C0973"/>
    <w:rsid w:val="003C101A"/>
    <w:rsid w:val="003C4332"/>
    <w:rsid w:val="003C4F4C"/>
    <w:rsid w:val="003C753E"/>
    <w:rsid w:val="003C7775"/>
    <w:rsid w:val="003D1373"/>
    <w:rsid w:val="003D1FE0"/>
    <w:rsid w:val="003D26AE"/>
    <w:rsid w:val="003D2FDF"/>
    <w:rsid w:val="003D30DE"/>
    <w:rsid w:val="003D310C"/>
    <w:rsid w:val="003D3497"/>
    <w:rsid w:val="003D437F"/>
    <w:rsid w:val="003D47F8"/>
    <w:rsid w:val="003D5AD8"/>
    <w:rsid w:val="003D5BB2"/>
    <w:rsid w:val="003D6345"/>
    <w:rsid w:val="003D6C3F"/>
    <w:rsid w:val="003D7B8D"/>
    <w:rsid w:val="003D7E2E"/>
    <w:rsid w:val="003E0541"/>
    <w:rsid w:val="003E3227"/>
    <w:rsid w:val="003E324A"/>
    <w:rsid w:val="003E37B2"/>
    <w:rsid w:val="003E3853"/>
    <w:rsid w:val="003E3A05"/>
    <w:rsid w:val="003E486E"/>
    <w:rsid w:val="003E495B"/>
    <w:rsid w:val="003E6436"/>
    <w:rsid w:val="003E6BF6"/>
    <w:rsid w:val="003E6EDA"/>
    <w:rsid w:val="003E7590"/>
    <w:rsid w:val="003F0334"/>
    <w:rsid w:val="003F0D82"/>
    <w:rsid w:val="003F1D38"/>
    <w:rsid w:val="003F25FE"/>
    <w:rsid w:val="003F2C6E"/>
    <w:rsid w:val="003F3063"/>
    <w:rsid w:val="003F31D7"/>
    <w:rsid w:val="003F44F8"/>
    <w:rsid w:val="003F45F2"/>
    <w:rsid w:val="003F498A"/>
    <w:rsid w:val="003F5161"/>
    <w:rsid w:val="003F548B"/>
    <w:rsid w:val="003F58DE"/>
    <w:rsid w:val="003F6511"/>
    <w:rsid w:val="003F6970"/>
    <w:rsid w:val="003F69CC"/>
    <w:rsid w:val="003F780C"/>
    <w:rsid w:val="00400C32"/>
    <w:rsid w:val="00402BBB"/>
    <w:rsid w:val="0040579D"/>
    <w:rsid w:val="004061EC"/>
    <w:rsid w:val="0040629F"/>
    <w:rsid w:val="00406482"/>
    <w:rsid w:val="00411236"/>
    <w:rsid w:val="00411316"/>
    <w:rsid w:val="004116E6"/>
    <w:rsid w:val="004136C7"/>
    <w:rsid w:val="00413BFA"/>
    <w:rsid w:val="00413C53"/>
    <w:rsid w:val="00413CBA"/>
    <w:rsid w:val="00415592"/>
    <w:rsid w:val="00415742"/>
    <w:rsid w:val="00416238"/>
    <w:rsid w:val="00417376"/>
    <w:rsid w:val="00420186"/>
    <w:rsid w:val="004211AB"/>
    <w:rsid w:val="00421EEF"/>
    <w:rsid w:val="004220B0"/>
    <w:rsid w:val="00425658"/>
    <w:rsid w:val="00425A51"/>
    <w:rsid w:val="00425E6D"/>
    <w:rsid w:val="0042661D"/>
    <w:rsid w:val="00427C05"/>
    <w:rsid w:val="00431117"/>
    <w:rsid w:val="004317F3"/>
    <w:rsid w:val="0043183F"/>
    <w:rsid w:val="004320AD"/>
    <w:rsid w:val="004332F3"/>
    <w:rsid w:val="00434951"/>
    <w:rsid w:val="00435389"/>
    <w:rsid w:val="00437375"/>
    <w:rsid w:val="00441A68"/>
    <w:rsid w:val="00443F4A"/>
    <w:rsid w:val="00444724"/>
    <w:rsid w:val="00445E4E"/>
    <w:rsid w:val="00447371"/>
    <w:rsid w:val="00447BB5"/>
    <w:rsid w:val="004505E8"/>
    <w:rsid w:val="004507CE"/>
    <w:rsid w:val="00450A04"/>
    <w:rsid w:val="004513B6"/>
    <w:rsid w:val="00451C95"/>
    <w:rsid w:val="004523A2"/>
    <w:rsid w:val="00452DDC"/>
    <w:rsid w:val="00452F16"/>
    <w:rsid w:val="00453825"/>
    <w:rsid w:val="00454787"/>
    <w:rsid w:val="00454DFD"/>
    <w:rsid w:val="004550E5"/>
    <w:rsid w:val="004558D4"/>
    <w:rsid w:val="004560D8"/>
    <w:rsid w:val="00457817"/>
    <w:rsid w:val="00460D7F"/>
    <w:rsid w:val="00461D0D"/>
    <w:rsid w:val="0046420A"/>
    <w:rsid w:val="004658E7"/>
    <w:rsid w:val="004668AB"/>
    <w:rsid w:val="00470224"/>
    <w:rsid w:val="004706FD"/>
    <w:rsid w:val="0047175D"/>
    <w:rsid w:val="004733AA"/>
    <w:rsid w:val="00473E43"/>
    <w:rsid w:val="004740B2"/>
    <w:rsid w:val="00474EBD"/>
    <w:rsid w:val="00475E0C"/>
    <w:rsid w:val="00477399"/>
    <w:rsid w:val="00477ED5"/>
    <w:rsid w:val="00483588"/>
    <w:rsid w:val="004847E3"/>
    <w:rsid w:val="00485699"/>
    <w:rsid w:val="00486251"/>
    <w:rsid w:val="00486D91"/>
    <w:rsid w:val="00486F94"/>
    <w:rsid w:val="00487921"/>
    <w:rsid w:val="00491D29"/>
    <w:rsid w:val="004921BF"/>
    <w:rsid w:val="0049241B"/>
    <w:rsid w:val="00493B34"/>
    <w:rsid w:val="00493D99"/>
    <w:rsid w:val="0049721E"/>
    <w:rsid w:val="004979FF"/>
    <w:rsid w:val="004A13D1"/>
    <w:rsid w:val="004A20E9"/>
    <w:rsid w:val="004A2B7C"/>
    <w:rsid w:val="004A31AC"/>
    <w:rsid w:val="004A34AC"/>
    <w:rsid w:val="004A3710"/>
    <w:rsid w:val="004A40C0"/>
    <w:rsid w:val="004A4639"/>
    <w:rsid w:val="004A466E"/>
    <w:rsid w:val="004A4A90"/>
    <w:rsid w:val="004A77C1"/>
    <w:rsid w:val="004A7A77"/>
    <w:rsid w:val="004B00EE"/>
    <w:rsid w:val="004B1837"/>
    <w:rsid w:val="004B1E09"/>
    <w:rsid w:val="004B3267"/>
    <w:rsid w:val="004B3272"/>
    <w:rsid w:val="004B46CC"/>
    <w:rsid w:val="004B6142"/>
    <w:rsid w:val="004B640A"/>
    <w:rsid w:val="004B7728"/>
    <w:rsid w:val="004B77ED"/>
    <w:rsid w:val="004B7CB9"/>
    <w:rsid w:val="004C03E5"/>
    <w:rsid w:val="004C1639"/>
    <w:rsid w:val="004C1E1A"/>
    <w:rsid w:val="004C3077"/>
    <w:rsid w:val="004C434E"/>
    <w:rsid w:val="004C4D9B"/>
    <w:rsid w:val="004C66D5"/>
    <w:rsid w:val="004C72FB"/>
    <w:rsid w:val="004C7803"/>
    <w:rsid w:val="004C7CCA"/>
    <w:rsid w:val="004D2263"/>
    <w:rsid w:val="004D3A0E"/>
    <w:rsid w:val="004D3ED9"/>
    <w:rsid w:val="004D58F9"/>
    <w:rsid w:val="004E1322"/>
    <w:rsid w:val="004E1A11"/>
    <w:rsid w:val="004E226B"/>
    <w:rsid w:val="004E2897"/>
    <w:rsid w:val="004E3596"/>
    <w:rsid w:val="004E40E1"/>
    <w:rsid w:val="004E61F9"/>
    <w:rsid w:val="004E730E"/>
    <w:rsid w:val="004F08F3"/>
    <w:rsid w:val="004F1815"/>
    <w:rsid w:val="004F1A19"/>
    <w:rsid w:val="004F3362"/>
    <w:rsid w:val="004F35E8"/>
    <w:rsid w:val="004F4357"/>
    <w:rsid w:val="004F68E7"/>
    <w:rsid w:val="004F6BAE"/>
    <w:rsid w:val="004F6D2B"/>
    <w:rsid w:val="00500DA2"/>
    <w:rsid w:val="005014EF"/>
    <w:rsid w:val="00502C8C"/>
    <w:rsid w:val="00502DCC"/>
    <w:rsid w:val="0050403E"/>
    <w:rsid w:val="00504FA8"/>
    <w:rsid w:val="005058E5"/>
    <w:rsid w:val="00505DB8"/>
    <w:rsid w:val="00506014"/>
    <w:rsid w:val="00506459"/>
    <w:rsid w:val="00506AAE"/>
    <w:rsid w:val="00507149"/>
    <w:rsid w:val="00507391"/>
    <w:rsid w:val="00507557"/>
    <w:rsid w:val="005078FF"/>
    <w:rsid w:val="00510D17"/>
    <w:rsid w:val="00511A22"/>
    <w:rsid w:val="00512360"/>
    <w:rsid w:val="00512B13"/>
    <w:rsid w:val="00513062"/>
    <w:rsid w:val="005132D1"/>
    <w:rsid w:val="00513343"/>
    <w:rsid w:val="0051375B"/>
    <w:rsid w:val="00513C25"/>
    <w:rsid w:val="00515A38"/>
    <w:rsid w:val="00516DAC"/>
    <w:rsid w:val="00516DD8"/>
    <w:rsid w:val="00517850"/>
    <w:rsid w:val="00517B5F"/>
    <w:rsid w:val="00522C50"/>
    <w:rsid w:val="005234C2"/>
    <w:rsid w:val="00523FFE"/>
    <w:rsid w:val="00524114"/>
    <w:rsid w:val="00525584"/>
    <w:rsid w:val="00525C4C"/>
    <w:rsid w:val="00525D53"/>
    <w:rsid w:val="005260F1"/>
    <w:rsid w:val="0052619F"/>
    <w:rsid w:val="00530911"/>
    <w:rsid w:val="00530CED"/>
    <w:rsid w:val="00531374"/>
    <w:rsid w:val="005316B8"/>
    <w:rsid w:val="00532569"/>
    <w:rsid w:val="0053277B"/>
    <w:rsid w:val="00533942"/>
    <w:rsid w:val="00533A48"/>
    <w:rsid w:val="0053461A"/>
    <w:rsid w:val="0053496E"/>
    <w:rsid w:val="005349C1"/>
    <w:rsid w:val="00535688"/>
    <w:rsid w:val="0053629E"/>
    <w:rsid w:val="00536B2D"/>
    <w:rsid w:val="005412CE"/>
    <w:rsid w:val="00541381"/>
    <w:rsid w:val="005415AA"/>
    <w:rsid w:val="00541DC9"/>
    <w:rsid w:val="005420B5"/>
    <w:rsid w:val="00542946"/>
    <w:rsid w:val="00543753"/>
    <w:rsid w:val="005440C1"/>
    <w:rsid w:val="00545078"/>
    <w:rsid w:val="00545DD7"/>
    <w:rsid w:val="00546053"/>
    <w:rsid w:val="0054683A"/>
    <w:rsid w:val="00547693"/>
    <w:rsid w:val="00547879"/>
    <w:rsid w:val="00547D66"/>
    <w:rsid w:val="0055135C"/>
    <w:rsid w:val="00551D69"/>
    <w:rsid w:val="00552B7A"/>
    <w:rsid w:val="0055389D"/>
    <w:rsid w:val="00553FA3"/>
    <w:rsid w:val="005545D7"/>
    <w:rsid w:val="0055530A"/>
    <w:rsid w:val="00556BB5"/>
    <w:rsid w:val="00556EC3"/>
    <w:rsid w:val="00560389"/>
    <w:rsid w:val="00561310"/>
    <w:rsid w:val="00562ED1"/>
    <w:rsid w:val="00563291"/>
    <w:rsid w:val="00563BD2"/>
    <w:rsid w:val="00564389"/>
    <w:rsid w:val="00564D17"/>
    <w:rsid w:val="005652D3"/>
    <w:rsid w:val="00565D47"/>
    <w:rsid w:val="005666FC"/>
    <w:rsid w:val="00566FFD"/>
    <w:rsid w:val="00567FB5"/>
    <w:rsid w:val="00570507"/>
    <w:rsid w:val="0057096D"/>
    <w:rsid w:val="00571913"/>
    <w:rsid w:val="00572625"/>
    <w:rsid w:val="00573ED7"/>
    <w:rsid w:val="0057639A"/>
    <w:rsid w:val="00577361"/>
    <w:rsid w:val="005773F9"/>
    <w:rsid w:val="00577DD6"/>
    <w:rsid w:val="00580126"/>
    <w:rsid w:val="00580BEF"/>
    <w:rsid w:val="00580C16"/>
    <w:rsid w:val="005818A9"/>
    <w:rsid w:val="00581A8D"/>
    <w:rsid w:val="00582045"/>
    <w:rsid w:val="00583736"/>
    <w:rsid w:val="005848F4"/>
    <w:rsid w:val="00584E58"/>
    <w:rsid w:val="0058567B"/>
    <w:rsid w:val="00586983"/>
    <w:rsid w:val="0058762A"/>
    <w:rsid w:val="0058780E"/>
    <w:rsid w:val="00591814"/>
    <w:rsid w:val="005923CD"/>
    <w:rsid w:val="0059302A"/>
    <w:rsid w:val="0059372D"/>
    <w:rsid w:val="005946C5"/>
    <w:rsid w:val="005955AC"/>
    <w:rsid w:val="00596CA1"/>
    <w:rsid w:val="00596EEA"/>
    <w:rsid w:val="00597495"/>
    <w:rsid w:val="005A0213"/>
    <w:rsid w:val="005A112E"/>
    <w:rsid w:val="005A124D"/>
    <w:rsid w:val="005A136B"/>
    <w:rsid w:val="005A2ECE"/>
    <w:rsid w:val="005A3F1C"/>
    <w:rsid w:val="005A45BD"/>
    <w:rsid w:val="005A4F9D"/>
    <w:rsid w:val="005B0034"/>
    <w:rsid w:val="005B00FF"/>
    <w:rsid w:val="005B06B4"/>
    <w:rsid w:val="005B0D46"/>
    <w:rsid w:val="005B1E87"/>
    <w:rsid w:val="005B1FC8"/>
    <w:rsid w:val="005B2BC9"/>
    <w:rsid w:val="005B2DEC"/>
    <w:rsid w:val="005B38F9"/>
    <w:rsid w:val="005B3F46"/>
    <w:rsid w:val="005B4AF5"/>
    <w:rsid w:val="005B577C"/>
    <w:rsid w:val="005C02BB"/>
    <w:rsid w:val="005C0A51"/>
    <w:rsid w:val="005C0B4E"/>
    <w:rsid w:val="005C0C58"/>
    <w:rsid w:val="005C2494"/>
    <w:rsid w:val="005C26A3"/>
    <w:rsid w:val="005C5991"/>
    <w:rsid w:val="005C6B84"/>
    <w:rsid w:val="005C6BE0"/>
    <w:rsid w:val="005C7E20"/>
    <w:rsid w:val="005C7F25"/>
    <w:rsid w:val="005D07CE"/>
    <w:rsid w:val="005D0E28"/>
    <w:rsid w:val="005D1739"/>
    <w:rsid w:val="005D177C"/>
    <w:rsid w:val="005D3E8D"/>
    <w:rsid w:val="005D40BC"/>
    <w:rsid w:val="005D437B"/>
    <w:rsid w:val="005D4ACB"/>
    <w:rsid w:val="005D5390"/>
    <w:rsid w:val="005D6BEB"/>
    <w:rsid w:val="005D7696"/>
    <w:rsid w:val="005E10C7"/>
    <w:rsid w:val="005E134A"/>
    <w:rsid w:val="005E25C2"/>
    <w:rsid w:val="005E2D55"/>
    <w:rsid w:val="005E3220"/>
    <w:rsid w:val="005E3EE6"/>
    <w:rsid w:val="005E44A6"/>
    <w:rsid w:val="005E5030"/>
    <w:rsid w:val="005E5293"/>
    <w:rsid w:val="005E58DF"/>
    <w:rsid w:val="005E596A"/>
    <w:rsid w:val="005E6EC8"/>
    <w:rsid w:val="005E76D5"/>
    <w:rsid w:val="005E7EA1"/>
    <w:rsid w:val="005F0436"/>
    <w:rsid w:val="005F1956"/>
    <w:rsid w:val="005F3BCD"/>
    <w:rsid w:val="005F4D81"/>
    <w:rsid w:val="005F7B6C"/>
    <w:rsid w:val="00600990"/>
    <w:rsid w:val="006014A9"/>
    <w:rsid w:val="006022DA"/>
    <w:rsid w:val="00603CE8"/>
    <w:rsid w:val="0060465C"/>
    <w:rsid w:val="00605528"/>
    <w:rsid w:val="00605C00"/>
    <w:rsid w:val="00605D61"/>
    <w:rsid w:val="006066E3"/>
    <w:rsid w:val="00606C52"/>
    <w:rsid w:val="006076C0"/>
    <w:rsid w:val="00607D94"/>
    <w:rsid w:val="00610738"/>
    <w:rsid w:val="00611480"/>
    <w:rsid w:val="006118D3"/>
    <w:rsid w:val="00611CB5"/>
    <w:rsid w:val="00612578"/>
    <w:rsid w:val="006143F4"/>
    <w:rsid w:val="00614D3F"/>
    <w:rsid w:val="0061631D"/>
    <w:rsid w:val="0061672A"/>
    <w:rsid w:val="00616EE2"/>
    <w:rsid w:val="00617766"/>
    <w:rsid w:val="0062125D"/>
    <w:rsid w:val="006223C7"/>
    <w:rsid w:val="006225C8"/>
    <w:rsid w:val="00624917"/>
    <w:rsid w:val="00624E86"/>
    <w:rsid w:val="0062533E"/>
    <w:rsid w:val="00625897"/>
    <w:rsid w:val="00625DF2"/>
    <w:rsid w:val="00626328"/>
    <w:rsid w:val="00626C47"/>
    <w:rsid w:val="00626E0C"/>
    <w:rsid w:val="00630B77"/>
    <w:rsid w:val="00630D9F"/>
    <w:rsid w:val="006317DD"/>
    <w:rsid w:val="00632432"/>
    <w:rsid w:val="00633288"/>
    <w:rsid w:val="006348B9"/>
    <w:rsid w:val="006348ED"/>
    <w:rsid w:val="00634962"/>
    <w:rsid w:val="0063522D"/>
    <w:rsid w:val="00635B53"/>
    <w:rsid w:val="00635C81"/>
    <w:rsid w:val="00636A6F"/>
    <w:rsid w:val="00636F43"/>
    <w:rsid w:val="00637383"/>
    <w:rsid w:val="00637445"/>
    <w:rsid w:val="006408DB"/>
    <w:rsid w:val="00641172"/>
    <w:rsid w:val="0064291B"/>
    <w:rsid w:val="00643925"/>
    <w:rsid w:val="00644019"/>
    <w:rsid w:val="006443CA"/>
    <w:rsid w:val="00644509"/>
    <w:rsid w:val="00644AFD"/>
    <w:rsid w:val="00644B70"/>
    <w:rsid w:val="006453BF"/>
    <w:rsid w:val="00645550"/>
    <w:rsid w:val="00645DDF"/>
    <w:rsid w:val="00645FA4"/>
    <w:rsid w:val="006505C5"/>
    <w:rsid w:val="006507FF"/>
    <w:rsid w:val="006509BC"/>
    <w:rsid w:val="00650ADA"/>
    <w:rsid w:val="00650BA1"/>
    <w:rsid w:val="00651D97"/>
    <w:rsid w:val="00654656"/>
    <w:rsid w:val="00654722"/>
    <w:rsid w:val="0065482A"/>
    <w:rsid w:val="00654B52"/>
    <w:rsid w:val="00654FBA"/>
    <w:rsid w:val="00655B2F"/>
    <w:rsid w:val="00656928"/>
    <w:rsid w:val="00657B14"/>
    <w:rsid w:val="006633F6"/>
    <w:rsid w:val="006636E6"/>
    <w:rsid w:val="0066679C"/>
    <w:rsid w:val="00666E58"/>
    <w:rsid w:val="006676DF"/>
    <w:rsid w:val="006700C4"/>
    <w:rsid w:val="00670B99"/>
    <w:rsid w:val="00672FB4"/>
    <w:rsid w:val="00674A76"/>
    <w:rsid w:val="00675A56"/>
    <w:rsid w:val="00680CA9"/>
    <w:rsid w:val="006813B9"/>
    <w:rsid w:val="00681599"/>
    <w:rsid w:val="0068198A"/>
    <w:rsid w:val="006821A9"/>
    <w:rsid w:val="0068488B"/>
    <w:rsid w:val="00684C24"/>
    <w:rsid w:val="00685A97"/>
    <w:rsid w:val="00685B03"/>
    <w:rsid w:val="00690527"/>
    <w:rsid w:val="0069139B"/>
    <w:rsid w:val="006913F4"/>
    <w:rsid w:val="006913F5"/>
    <w:rsid w:val="00691A21"/>
    <w:rsid w:val="00691EBD"/>
    <w:rsid w:val="0069218D"/>
    <w:rsid w:val="006927F9"/>
    <w:rsid w:val="00693826"/>
    <w:rsid w:val="00693F14"/>
    <w:rsid w:val="00694F10"/>
    <w:rsid w:val="006965F1"/>
    <w:rsid w:val="006A015A"/>
    <w:rsid w:val="006A0334"/>
    <w:rsid w:val="006A1815"/>
    <w:rsid w:val="006A18B9"/>
    <w:rsid w:val="006A44F0"/>
    <w:rsid w:val="006A509A"/>
    <w:rsid w:val="006A7B57"/>
    <w:rsid w:val="006B0468"/>
    <w:rsid w:val="006B230E"/>
    <w:rsid w:val="006B2BA9"/>
    <w:rsid w:val="006B32CD"/>
    <w:rsid w:val="006B5711"/>
    <w:rsid w:val="006B668C"/>
    <w:rsid w:val="006B6C88"/>
    <w:rsid w:val="006B6CF5"/>
    <w:rsid w:val="006B7953"/>
    <w:rsid w:val="006C0167"/>
    <w:rsid w:val="006C0888"/>
    <w:rsid w:val="006C3051"/>
    <w:rsid w:val="006C32B2"/>
    <w:rsid w:val="006C341A"/>
    <w:rsid w:val="006C35DA"/>
    <w:rsid w:val="006C3774"/>
    <w:rsid w:val="006C45DD"/>
    <w:rsid w:val="006C5C05"/>
    <w:rsid w:val="006C69DB"/>
    <w:rsid w:val="006C73C8"/>
    <w:rsid w:val="006D17C6"/>
    <w:rsid w:val="006D1E87"/>
    <w:rsid w:val="006D2D1E"/>
    <w:rsid w:val="006D6653"/>
    <w:rsid w:val="006D6D8B"/>
    <w:rsid w:val="006D75C3"/>
    <w:rsid w:val="006E012F"/>
    <w:rsid w:val="006E2D6A"/>
    <w:rsid w:val="006E32B5"/>
    <w:rsid w:val="006E3AD9"/>
    <w:rsid w:val="006E461E"/>
    <w:rsid w:val="006E5C19"/>
    <w:rsid w:val="006E5E6E"/>
    <w:rsid w:val="006E61D0"/>
    <w:rsid w:val="006E6A16"/>
    <w:rsid w:val="006E71BC"/>
    <w:rsid w:val="006E7238"/>
    <w:rsid w:val="006E775B"/>
    <w:rsid w:val="006F0025"/>
    <w:rsid w:val="006F0121"/>
    <w:rsid w:val="006F0686"/>
    <w:rsid w:val="006F0F02"/>
    <w:rsid w:val="006F2A5B"/>
    <w:rsid w:val="006F3E89"/>
    <w:rsid w:val="006F69E6"/>
    <w:rsid w:val="006F7452"/>
    <w:rsid w:val="006F7EA7"/>
    <w:rsid w:val="00701464"/>
    <w:rsid w:val="00702177"/>
    <w:rsid w:val="00702DD7"/>
    <w:rsid w:val="00703500"/>
    <w:rsid w:val="00703B9C"/>
    <w:rsid w:val="00703DBD"/>
    <w:rsid w:val="00704622"/>
    <w:rsid w:val="00704DF0"/>
    <w:rsid w:val="00705039"/>
    <w:rsid w:val="0070517A"/>
    <w:rsid w:val="007072CE"/>
    <w:rsid w:val="00707E60"/>
    <w:rsid w:val="007104FC"/>
    <w:rsid w:val="00712F62"/>
    <w:rsid w:val="00714A77"/>
    <w:rsid w:val="00714FAF"/>
    <w:rsid w:val="0071696B"/>
    <w:rsid w:val="00716C1D"/>
    <w:rsid w:val="007205BE"/>
    <w:rsid w:val="007211CA"/>
    <w:rsid w:val="00721C9F"/>
    <w:rsid w:val="00721EC9"/>
    <w:rsid w:val="00722814"/>
    <w:rsid w:val="00723453"/>
    <w:rsid w:val="007236AF"/>
    <w:rsid w:val="007259D8"/>
    <w:rsid w:val="00725DA3"/>
    <w:rsid w:val="0072654C"/>
    <w:rsid w:val="00726ADC"/>
    <w:rsid w:val="00731291"/>
    <w:rsid w:val="0073210A"/>
    <w:rsid w:val="007327D6"/>
    <w:rsid w:val="00732B58"/>
    <w:rsid w:val="007330CE"/>
    <w:rsid w:val="00734190"/>
    <w:rsid w:val="007343B4"/>
    <w:rsid w:val="00734C98"/>
    <w:rsid w:val="00737EF9"/>
    <w:rsid w:val="00740133"/>
    <w:rsid w:val="00741687"/>
    <w:rsid w:val="007417DE"/>
    <w:rsid w:val="00741946"/>
    <w:rsid w:val="00742126"/>
    <w:rsid w:val="00742432"/>
    <w:rsid w:val="00742508"/>
    <w:rsid w:val="00742EF7"/>
    <w:rsid w:val="0074328A"/>
    <w:rsid w:val="00744F81"/>
    <w:rsid w:val="00745591"/>
    <w:rsid w:val="00745895"/>
    <w:rsid w:val="007459ED"/>
    <w:rsid w:val="007463D1"/>
    <w:rsid w:val="007464E0"/>
    <w:rsid w:val="00747020"/>
    <w:rsid w:val="00750E3A"/>
    <w:rsid w:val="007511EC"/>
    <w:rsid w:val="00752A38"/>
    <w:rsid w:val="00752BA5"/>
    <w:rsid w:val="0075446A"/>
    <w:rsid w:val="00754858"/>
    <w:rsid w:val="00754990"/>
    <w:rsid w:val="00754B44"/>
    <w:rsid w:val="00754EDA"/>
    <w:rsid w:val="00755541"/>
    <w:rsid w:val="00756810"/>
    <w:rsid w:val="0076224B"/>
    <w:rsid w:val="00764425"/>
    <w:rsid w:val="00765695"/>
    <w:rsid w:val="00765809"/>
    <w:rsid w:val="00765AD1"/>
    <w:rsid w:val="007666FF"/>
    <w:rsid w:val="007679AF"/>
    <w:rsid w:val="007731DF"/>
    <w:rsid w:val="00774002"/>
    <w:rsid w:val="007740AF"/>
    <w:rsid w:val="00775291"/>
    <w:rsid w:val="0077558B"/>
    <w:rsid w:val="0077702E"/>
    <w:rsid w:val="00777BBE"/>
    <w:rsid w:val="0078007D"/>
    <w:rsid w:val="00781C85"/>
    <w:rsid w:val="007824DE"/>
    <w:rsid w:val="0078268C"/>
    <w:rsid w:val="00782720"/>
    <w:rsid w:val="00783570"/>
    <w:rsid w:val="00783A5A"/>
    <w:rsid w:val="00783ACE"/>
    <w:rsid w:val="007856D5"/>
    <w:rsid w:val="00785F70"/>
    <w:rsid w:val="00790AAC"/>
    <w:rsid w:val="00790DF0"/>
    <w:rsid w:val="00792B85"/>
    <w:rsid w:val="0079410F"/>
    <w:rsid w:val="00794A0A"/>
    <w:rsid w:val="0079554C"/>
    <w:rsid w:val="00795E35"/>
    <w:rsid w:val="007964F0"/>
    <w:rsid w:val="007A0AC6"/>
    <w:rsid w:val="007A1359"/>
    <w:rsid w:val="007A27F3"/>
    <w:rsid w:val="007A3A2E"/>
    <w:rsid w:val="007A3E87"/>
    <w:rsid w:val="007A4865"/>
    <w:rsid w:val="007A5371"/>
    <w:rsid w:val="007A58CF"/>
    <w:rsid w:val="007A712C"/>
    <w:rsid w:val="007B3050"/>
    <w:rsid w:val="007B3402"/>
    <w:rsid w:val="007B4B56"/>
    <w:rsid w:val="007B5E68"/>
    <w:rsid w:val="007B617A"/>
    <w:rsid w:val="007B646B"/>
    <w:rsid w:val="007B67E3"/>
    <w:rsid w:val="007B6AB8"/>
    <w:rsid w:val="007B70C1"/>
    <w:rsid w:val="007B72FA"/>
    <w:rsid w:val="007B76BC"/>
    <w:rsid w:val="007C00E5"/>
    <w:rsid w:val="007C0395"/>
    <w:rsid w:val="007C0969"/>
    <w:rsid w:val="007C097B"/>
    <w:rsid w:val="007C1071"/>
    <w:rsid w:val="007C1C02"/>
    <w:rsid w:val="007C2553"/>
    <w:rsid w:val="007C304F"/>
    <w:rsid w:val="007C3C9E"/>
    <w:rsid w:val="007C427C"/>
    <w:rsid w:val="007C493D"/>
    <w:rsid w:val="007C6F6E"/>
    <w:rsid w:val="007C7307"/>
    <w:rsid w:val="007D1298"/>
    <w:rsid w:val="007D1467"/>
    <w:rsid w:val="007D1BA5"/>
    <w:rsid w:val="007D1E40"/>
    <w:rsid w:val="007D2569"/>
    <w:rsid w:val="007D3EEC"/>
    <w:rsid w:val="007D4319"/>
    <w:rsid w:val="007D478A"/>
    <w:rsid w:val="007D4DAF"/>
    <w:rsid w:val="007D51B8"/>
    <w:rsid w:val="007D51CF"/>
    <w:rsid w:val="007D58E6"/>
    <w:rsid w:val="007D5D40"/>
    <w:rsid w:val="007D649F"/>
    <w:rsid w:val="007D6745"/>
    <w:rsid w:val="007D6F79"/>
    <w:rsid w:val="007D7C9E"/>
    <w:rsid w:val="007E19B7"/>
    <w:rsid w:val="007E1A6F"/>
    <w:rsid w:val="007E2670"/>
    <w:rsid w:val="007E284E"/>
    <w:rsid w:val="007E3234"/>
    <w:rsid w:val="007E3D32"/>
    <w:rsid w:val="007E3E80"/>
    <w:rsid w:val="007E40E4"/>
    <w:rsid w:val="007E47F5"/>
    <w:rsid w:val="007E4C66"/>
    <w:rsid w:val="007E50F0"/>
    <w:rsid w:val="007E5312"/>
    <w:rsid w:val="007E5D8B"/>
    <w:rsid w:val="007E6006"/>
    <w:rsid w:val="007E6935"/>
    <w:rsid w:val="007E6981"/>
    <w:rsid w:val="007E762C"/>
    <w:rsid w:val="007F0064"/>
    <w:rsid w:val="007F0297"/>
    <w:rsid w:val="007F0AC7"/>
    <w:rsid w:val="007F0D61"/>
    <w:rsid w:val="007F1BC9"/>
    <w:rsid w:val="007F209A"/>
    <w:rsid w:val="007F2457"/>
    <w:rsid w:val="007F3EF9"/>
    <w:rsid w:val="007F46A2"/>
    <w:rsid w:val="007F484A"/>
    <w:rsid w:val="007F5F20"/>
    <w:rsid w:val="007F68B7"/>
    <w:rsid w:val="007F7B6E"/>
    <w:rsid w:val="00800977"/>
    <w:rsid w:val="00800C39"/>
    <w:rsid w:val="008015DD"/>
    <w:rsid w:val="00804F35"/>
    <w:rsid w:val="00805E6A"/>
    <w:rsid w:val="00805E7D"/>
    <w:rsid w:val="00805EA0"/>
    <w:rsid w:val="008066C7"/>
    <w:rsid w:val="0080683D"/>
    <w:rsid w:val="00807BEC"/>
    <w:rsid w:val="00811126"/>
    <w:rsid w:val="008115E5"/>
    <w:rsid w:val="00811C5E"/>
    <w:rsid w:val="008125BB"/>
    <w:rsid w:val="0081347F"/>
    <w:rsid w:val="00813552"/>
    <w:rsid w:val="008141C7"/>
    <w:rsid w:val="00814651"/>
    <w:rsid w:val="00815880"/>
    <w:rsid w:val="00816AF8"/>
    <w:rsid w:val="00817B9C"/>
    <w:rsid w:val="008203BE"/>
    <w:rsid w:val="00820428"/>
    <w:rsid w:val="00820B33"/>
    <w:rsid w:val="00820C2C"/>
    <w:rsid w:val="00822096"/>
    <w:rsid w:val="0082248A"/>
    <w:rsid w:val="008225F4"/>
    <w:rsid w:val="00822E35"/>
    <w:rsid w:val="00823D0C"/>
    <w:rsid w:val="008258EB"/>
    <w:rsid w:val="00826CBA"/>
    <w:rsid w:val="00827C5A"/>
    <w:rsid w:val="00830003"/>
    <w:rsid w:val="00830C78"/>
    <w:rsid w:val="00832400"/>
    <w:rsid w:val="008324F0"/>
    <w:rsid w:val="00832BA5"/>
    <w:rsid w:val="0083529E"/>
    <w:rsid w:val="00837EF0"/>
    <w:rsid w:val="00840D9B"/>
    <w:rsid w:val="00840E4A"/>
    <w:rsid w:val="00842775"/>
    <w:rsid w:val="008428C5"/>
    <w:rsid w:val="00843D14"/>
    <w:rsid w:val="00844A98"/>
    <w:rsid w:val="00844D99"/>
    <w:rsid w:val="00845DAA"/>
    <w:rsid w:val="00845DC6"/>
    <w:rsid w:val="008469B9"/>
    <w:rsid w:val="00847539"/>
    <w:rsid w:val="00847726"/>
    <w:rsid w:val="008500D1"/>
    <w:rsid w:val="00851779"/>
    <w:rsid w:val="00852083"/>
    <w:rsid w:val="00852B5B"/>
    <w:rsid w:val="00852C97"/>
    <w:rsid w:val="00853455"/>
    <w:rsid w:val="008537A7"/>
    <w:rsid w:val="00853BAC"/>
    <w:rsid w:val="00854C52"/>
    <w:rsid w:val="00855A0B"/>
    <w:rsid w:val="00861288"/>
    <w:rsid w:val="0086349F"/>
    <w:rsid w:val="008637B0"/>
    <w:rsid w:val="00863CA0"/>
    <w:rsid w:val="00865BE9"/>
    <w:rsid w:val="00866034"/>
    <w:rsid w:val="0086648F"/>
    <w:rsid w:val="00867540"/>
    <w:rsid w:val="0086763E"/>
    <w:rsid w:val="00867800"/>
    <w:rsid w:val="00867E59"/>
    <w:rsid w:val="008700AF"/>
    <w:rsid w:val="008707EA"/>
    <w:rsid w:val="0087080E"/>
    <w:rsid w:val="00870B5C"/>
    <w:rsid w:val="00870B6C"/>
    <w:rsid w:val="0087110E"/>
    <w:rsid w:val="00871569"/>
    <w:rsid w:val="008717DD"/>
    <w:rsid w:val="008719C6"/>
    <w:rsid w:val="008720D4"/>
    <w:rsid w:val="0087282F"/>
    <w:rsid w:val="00872A87"/>
    <w:rsid w:val="00873BB0"/>
    <w:rsid w:val="00874C36"/>
    <w:rsid w:val="00875D5B"/>
    <w:rsid w:val="00875EF2"/>
    <w:rsid w:val="00876371"/>
    <w:rsid w:val="00876C08"/>
    <w:rsid w:val="0087700F"/>
    <w:rsid w:val="00877408"/>
    <w:rsid w:val="00877C6B"/>
    <w:rsid w:val="00880612"/>
    <w:rsid w:val="00880692"/>
    <w:rsid w:val="008812C9"/>
    <w:rsid w:val="00881A32"/>
    <w:rsid w:val="00882093"/>
    <w:rsid w:val="0088251F"/>
    <w:rsid w:val="008825B9"/>
    <w:rsid w:val="00882683"/>
    <w:rsid w:val="008829E1"/>
    <w:rsid w:val="00882A8F"/>
    <w:rsid w:val="00883BEF"/>
    <w:rsid w:val="0088517D"/>
    <w:rsid w:val="008858C0"/>
    <w:rsid w:val="00885EB8"/>
    <w:rsid w:val="008929F1"/>
    <w:rsid w:val="00892A6D"/>
    <w:rsid w:val="0089371C"/>
    <w:rsid w:val="0089402C"/>
    <w:rsid w:val="00894C0C"/>
    <w:rsid w:val="00895056"/>
    <w:rsid w:val="00895E53"/>
    <w:rsid w:val="00897D01"/>
    <w:rsid w:val="008A0090"/>
    <w:rsid w:val="008A0727"/>
    <w:rsid w:val="008A16A6"/>
    <w:rsid w:val="008A24C3"/>
    <w:rsid w:val="008A27DF"/>
    <w:rsid w:val="008A3257"/>
    <w:rsid w:val="008A4DD0"/>
    <w:rsid w:val="008A553B"/>
    <w:rsid w:val="008A5E8B"/>
    <w:rsid w:val="008A7259"/>
    <w:rsid w:val="008A7438"/>
    <w:rsid w:val="008A7F40"/>
    <w:rsid w:val="008B04F0"/>
    <w:rsid w:val="008B14A8"/>
    <w:rsid w:val="008B308A"/>
    <w:rsid w:val="008B3511"/>
    <w:rsid w:val="008B4302"/>
    <w:rsid w:val="008B4546"/>
    <w:rsid w:val="008B4B9F"/>
    <w:rsid w:val="008B4CA7"/>
    <w:rsid w:val="008B57CD"/>
    <w:rsid w:val="008B68A6"/>
    <w:rsid w:val="008B7607"/>
    <w:rsid w:val="008B7B41"/>
    <w:rsid w:val="008B7B4D"/>
    <w:rsid w:val="008B7D6A"/>
    <w:rsid w:val="008C00E6"/>
    <w:rsid w:val="008C1A07"/>
    <w:rsid w:val="008C26CF"/>
    <w:rsid w:val="008C2994"/>
    <w:rsid w:val="008C32FE"/>
    <w:rsid w:val="008C3BA7"/>
    <w:rsid w:val="008C65B8"/>
    <w:rsid w:val="008C67FE"/>
    <w:rsid w:val="008C6D48"/>
    <w:rsid w:val="008D0DB2"/>
    <w:rsid w:val="008D10D5"/>
    <w:rsid w:val="008D1559"/>
    <w:rsid w:val="008D1EC1"/>
    <w:rsid w:val="008D3A58"/>
    <w:rsid w:val="008D3F1A"/>
    <w:rsid w:val="008D56D0"/>
    <w:rsid w:val="008D6B41"/>
    <w:rsid w:val="008D7975"/>
    <w:rsid w:val="008E06FC"/>
    <w:rsid w:val="008E0B87"/>
    <w:rsid w:val="008E1668"/>
    <w:rsid w:val="008E239D"/>
    <w:rsid w:val="008E30FB"/>
    <w:rsid w:val="008E3502"/>
    <w:rsid w:val="008E4A1E"/>
    <w:rsid w:val="008E61D0"/>
    <w:rsid w:val="008E63B3"/>
    <w:rsid w:val="008F0EFD"/>
    <w:rsid w:val="008F1CD1"/>
    <w:rsid w:val="008F2012"/>
    <w:rsid w:val="008F38AE"/>
    <w:rsid w:val="008F3AD0"/>
    <w:rsid w:val="008F3F55"/>
    <w:rsid w:val="008F4BC5"/>
    <w:rsid w:val="008F6FC8"/>
    <w:rsid w:val="00900818"/>
    <w:rsid w:val="00900E56"/>
    <w:rsid w:val="00902377"/>
    <w:rsid w:val="0090264E"/>
    <w:rsid w:val="00902D0C"/>
    <w:rsid w:val="00904517"/>
    <w:rsid w:val="009052E5"/>
    <w:rsid w:val="00907005"/>
    <w:rsid w:val="00911A6A"/>
    <w:rsid w:val="00911C57"/>
    <w:rsid w:val="00913067"/>
    <w:rsid w:val="00913DC0"/>
    <w:rsid w:val="0091430C"/>
    <w:rsid w:val="00915853"/>
    <w:rsid w:val="0091699B"/>
    <w:rsid w:val="009172B8"/>
    <w:rsid w:val="00920B64"/>
    <w:rsid w:val="00920F6E"/>
    <w:rsid w:val="009211F5"/>
    <w:rsid w:val="00922CAA"/>
    <w:rsid w:val="0092399F"/>
    <w:rsid w:val="00923F93"/>
    <w:rsid w:val="00925886"/>
    <w:rsid w:val="00925A84"/>
    <w:rsid w:val="00925CD1"/>
    <w:rsid w:val="00925EC5"/>
    <w:rsid w:val="00925F91"/>
    <w:rsid w:val="009264B7"/>
    <w:rsid w:val="00927FBD"/>
    <w:rsid w:val="0093033F"/>
    <w:rsid w:val="009303F1"/>
    <w:rsid w:val="009304BD"/>
    <w:rsid w:val="00930955"/>
    <w:rsid w:val="00930A9A"/>
    <w:rsid w:val="00930B7D"/>
    <w:rsid w:val="00930FE6"/>
    <w:rsid w:val="00931049"/>
    <w:rsid w:val="00932BFD"/>
    <w:rsid w:val="00933247"/>
    <w:rsid w:val="0093455D"/>
    <w:rsid w:val="009349B7"/>
    <w:rsid w:val="00934E24"/>
    <w:rsid w:val="009357D7"/>
    <w:rsid w:val="00936E13"/>
    <w:rsid w:val="00940DB4"/>
    <w:rsid w:val="00940F13"/>
    <w:rsid w:val="009412BA"/>
    <w:rsid w:val="009430BA"/>
    <w:rsid w:val="00944230"/>
    <w:rsid w:val="00945076"/>
    <w:rsid w:val="00945C27"/>
    <w:rsid w:val="00946E3F"/>
    <w:rsid w:val="00947234"/>
    <w:rsid w:val="00947AA0"/>
    <w:rsid w:val="009500F1"/>
    <w:rsid w:val="0095024D"/>
    <w:rsid w:val="00950BAF"/>
    <w:rsid w:val="00953554"/>
    <w:rsid w:val="009535F2"/>
    <w:rsid w:val="009537EA"/>
    <w:rsid w:val="00954B50"/>
    <w:rsid w:val="009553B2"/>
    <w:rsid w:val="009601C7"/>
    <w:rsid w:val="00960B18"/>
    <w:rsid w:val="00960B9D"/>
    <w:rsid w:val="00961598"/>
    <w:rsid w:val="00961EDD"/>
    <w:rsid w:val="0096209E"/>
    <w:rsid w:val="00963237"/>
    <w:rsid w:val="009632DC"/>
    <w:rsid w:val="0096380A"/>
    <w:rsid w:val="0096432E"/>
    <w:rsid w:val="009655A4"/>
    <w:rsid w:val="00965875"/>
    <w:rsid w:val="00966AB0"/>
    <w:rsid w:val="00967765"/>
    <w:rsid w:val="00967D09"/>
    <w:rsid w:val="00972837"/>
    <w:rsid w:val="0097651A"/>
    <w:rsid w:val="009767E0"/>
    <w:rsid w:val="00976965"/>
    <w:rsid w:val="00980033"/>
    <w:rsid w:val="009803BE"/>
    <w:rsid w:val="00980648"/>
    <w:rsid w:val="009809E0"/>
    <w:rsid w:val="00982042"/>
    <w:rsid w:val="00982D41"/>
    <w:rsid w:val="00984AF4"/>
    <w:rsid w:val="009850ED"/>
    <w:rsid w:val="00985AC9"/>
    <w:rsid w:val="00985CA7"/>
    <w:rsid w:val="0098608F"/>
    <w:rsid w:val="0098792C"/>
    <w:rsid w:val="009904C1"/>
    <w:rsid w:val="0099301E"/>
    <w:rsid w:val="0099420B"/>
    <w:rsid w:val="009947DF"/>
    <w:rsid w:val="00994979"/>
    <w:rsid w:val="00994ADE"/>
    <w:rsid w:val="00995EC7"/>
    <w:rsid w:val="00996495"/>
    <w:rsid w:val="009968EB"/>
    <w:rsid w:val="00997291"/>
    <w:rsid w:val="00997879"/>
    <w:rsid w:val="00997EC1"/>
    <w:rsid w:val="009A033C"/>
    <w:rsid w:val="009A1657"/>
    <w:rsid w:val="009A2046"/>
    <w:rsid w:val="009A217B"/>
    <w:rsid w:val="009A31BD"/>
    <w:rsid w:val="009A3E82"/>
    <w:rsid w:val="009A4590"/>
    <w:rsid w:val="009A5AAC"/>
    <w:rsid w:val="009A5E8F"/>
    <w:rsid w:val="009A69D0"/>
    <w:rsid w:val="009A7BC5"/>
    <w:rsid w:val="009A7CED"/>
    <w:rsid w:val="009A7DE2"/>
    <w:rsid w:val="009B008D"/>
    <w:rsid w:val="009B0215"/>
    <w:rsid w:val="009B1546"/>
    <w:rsid w:val="009B2794"/>
    <w:rsid w:val="009B49D9"/>
    <w:rsid w:val="009B4F34"/>
    <w:rsid w:val="009B55B1"/>
    <w:rsid w:val="009B570A"/>
    <w:rsid w:val="009B5A48"/>
    <w:rsid w:val="009B60FA"/>
    <w:rsid w:val="009B64FF"/>
    <w:rsid w:val="009B6D92"/>
    <w:rsid w:val="009B6FC6"/>
    <w:rsid w:val="009B71B5"/>
    <w:rsid w:val="009B7AB2"/>
    <w:rsid w:val="009C2870"/>
    <w:rsid w:val="009C3FFC"/>
    <w:rsid w:val="009C47E6"/>
    <w:rsid w:val="009C5786"/>
    <w:rsid w:val="009C7390"/>
    <w:rsid w:val="009D182B"/>
    <w:rsid w:val="009D1926"/>
    <w:rsid w:val="009D2F2F"/>
    <w:rsid w:val="009D32C3"/>
    <w:rsid w:val="009D3C97"/>
    <w:rsid w:val="009D3E4D"/>
    <w:rsid w:val="009D407A"/>
    <w:rsid w:val="009D44E5"/>
    <w:rsid w:val="009D61A0"/>
    <w:rsid w:val="009D6291"/>
    <w:rsid w:val="009D752F"/>
    <w:rsid w:val="009D793B"/>
    <w:rsid w:val="009D7D49"/>
    <w:rsid w:val="009E1DFD"/>
    <w:rsid w:val="009E26BF"/>
    <w:rsid w:val="009E2BE1"/>
    <w:rsid w:val="009E486B"/>
    <w:rsid w:val="009E4CA6"/>
    <w:rsid w:val="009E53A2"/>
    <w:rsid w:val="009E5AF2"/>
    <w:rsid w:val="009E5DC9"/>
    <w:rsid w:val="009E5F6F"/>
    <w:rsid w:val="009E61C2"/>
    <w:rsid w:val="009E6274"/>
    <w:rsid w:val="009E6400"/>
    <w:rsid w:val="009E664F"/>
    <w:rsid w:val="009F0983"/>
    <w:rsid w:val="009F1F45"/>
    <w:rsid w:val="009F2A66"/>
    <w:rsid w:val="009F4083"/>
    <w:rsid w:val="009F498C"/>
    <w:rsid w:val="009F5483"/>
    <w:rsid w:val="009F73DF"/>
    <w:rsid w:val="009F7C0E"/>
    <w:rsid w:val="00A02530"/>
    <w:rsid w:val="00A030F8"/>
    <w:rsid w:val="00A04834"/>
    <w:rsid w:val="00A04F39"/>
    <w:rsid w:val="00A055B2"/>
    <w:rsid w:val="00A05CEB"/>
    <w:rsid w:val="00A06E6E"/>
    <w:rsid w:val="00A07DB2"/>
    <w:rsid w:val="00A1020E"/>
    <w:rsid w:val="00A110C0"/>
    <w:rsid w:val="00A11300"/>
    <w:rsid w:val="00A122C5"/>
    <w:rsid w:val="00A13733"/>
    <w:rsid w:val="00A13EA3"/>
    <w:rsid w:val="00A14DAC"/>
    <w:rsid w:val="00A161D1"/>
    <w:rsid w:val="00A16BFE"/>
    <w:rsid w:val="00A215DF"/>
    <w:rsid w:val="00A217E2"/>
    <w:rsid w:val="00A2190F"/>
    <w:rsid w:val="00A247EE"/>
    <w:rsid w:val="00A24C8C"/>
    <w:rsid w:val="00A25898"/>
    <w:rsid w:val="00A26130"/>
    <w:rsid w:val="00A2671B"/>
    <w:rsid w:val="00A26AF2"/>
    <w:rsid w:val="00A26E34"/>
    <w:rsid w:val="00A2798B"/>
    <w:rsid w:val="00A27CC7"/>
    <w:rsid w:val="00A309A5"/>
    <w:rsid w:val="00A30ABF"/>
    <w:rsid w:val="00A30D05"/>
    <w:rsid w:val="00A3334F"/>
    <w:rsid w:val="00A345AC"/>
    <w:rsid w:val="00A3552A"/>
    <w:rsid w:val="00A3561F"/>
    <w:rsid w:val="00A35742"/>
    <w:rsid w:val="00A36B19"/>
    <w:rsid w:val="00A40210"/>
    <w:rsid w:val="00A40E1A"/>
    <w:rsid w:val="00A42608"/>
    <w:rsid w:val="00A43020"/>
    <w:rsid w:val="00A447B0"/>
    <w:rsid w:val="00A44C7E"/>
    <w:rsid w:val="00A44DB9"/>
    <w:rsid w:val="00A44DBC"/>
    <w:rsid w:val="00A45B42"/>
    <w:rsid w:val="00A53FD5"/>
    <w:rsid w:val="00A54951"/>
    <w:rsid w:val="00A54E50"/>
    <w:rsid w:val="00A553C4"/>
    <w:rsid w:val="00A6090F"/>
    <w:rsid w:val="00A61D25"/>
    <w:rsid w:val="00A62234"/>
    <w:rsid w:val="00A625E6"/>
    <w:rsid w:val="00A6276A"/>
    <w:rsid w:val="00A62A3A"/>
    <w:rsid w:val="00A63E2C"/>
    <w:rsid w:val="00A63F24"/>
    <w:rsid w:val="00A65B70"/>
    <w:rsid w:val="00A65E07"/>
    <w:rsid w:val="00A66B72"/>
    <w:rsid w:val="00A66E4E"/>
    <w:rsid w:val="00A671BE"/>
    <w:rsid w:val="00A70D01"/>
    <w:rsid w:val="00A725EB"/>
    <w:rsid w:val="00A732DF"/>
    <w:rsid w:val="00A73730"/>
    <w:rsid w:val="00A73E45"/>
    <w:rsid w:val="00A744C6"/>
    <w:rsid w:val="00A758A4"/>
    <w:rsid w:val="00A75E86"/>
    <w:rsid w:val="00A77045"/>
    <w:rsid w:val="00A77291"/>
    <w:rsid w:val="00A774EE"/>
    <w:rsid w:val="00A810F7"/>
    <w:rsid w:val="00A82641"/>
    <w:rsid w:val="00A8272C"/>
    <w:rsid w:val="00A832A8"/>
    <w:rsid w:val="00A84AAF"/>
    <w:rsid w:val="00A86655"/>
    <w:rsid w:val="00A86AA1"/>
    <w:rsid w:val="00A872DF"/>
    <w:rsid w:val="00A87761"/>
    <w:rsid w:val="00A878AA"/>
    <w:rsid w:val="00A87E87"/>
    <w:rsid w:val="00A9062D"/>
    <w:rsid w:val="00A90F86"/>
    <w:rsid w:val="00A91E11"/>
    <w:rsid w:val="00A93BBE"/>
    <w:rsid w:val="00A93C16"/>
    <w:rsid w:val="00A947A3"/>
    <w:rsid w:val="00A95374"/>
    <w:rsid w:val="00A95DCB"/>
    <w:rsid w:val="00A96128"/>
    <w:rsid w:val="00A96384"/>
    <w:rsid w:val="00A9663C"/>
    <w:rsid w:val="00A96F6C"/>
    <w:rsid w:val="00A97851"/>
    <w:rsid w:val="00A97D5A"/>
    <w:rsid w:val="00AA0C90"/>
    <w:rsid w:val="00AA0EA4"/>
    <w:rsid w:val="00AA0F66"/>
    <w:rsid w:val="00AA4B22"/>
    <w:rsid w:val="00AA5984"/>
    <w:rsid w:val="00AA5C5F"/>
    <w:rsid w:val="00AA6575"/>
    <w:rsid w:val="00AA745F"/>
    <w:rsid w:val="00AA79B1"/>
    <w:rsid w:val="00AB0445"/>
    <w:rsid w:val="00AB1594"/>
    <w:rsid w:val="00AB3C35"/>
    <w:rsid w:val="00AB3EFE"/>
    <w:rsid w:val="00AB3F81"/>
    <w:rsid w:val="00AB4052"/>
    <w:rsid w:val="00AB4EAC"/>
    <w:rsid w:val="00AB5425"/>
    <w:rsid w:val="00AB5D3E"/>
    <w:rsid w:val="00AB7291"/>
    <w:rsid w:val="00AB769E"/>
    <w:rsid w:val="00AB7B18"/>
    <w:rsid w:val="00AB7EBC"/>
    <w:rsid w:val="00AC0F96"/>
    <w:rsid w:val="00AC113A"/>
    <w:rsid w:val="00AC19C3"/>
    <w:rsid w:val="00AC4C3D"/>
    <w:rsid w:val="00AD0877"/>
    <w:rsid w:val="00AD0E87"/>
    <w:rsid w:val="00AD1390"/>
    <w:rsid w:val="00AD1B77"/>
    <w:rsid w:val="00AD2A93"/>
    <w:rsid w:val="00AD33DF"/>
    <w:rsid w:val="00AD38CC"/>
    <w:rsid w:val="00AD3F26"/>
    <w:rsid w:val="00AD7061"/>
    <w:rsid w:val="00AD766A"/>
    <w:rsid w:val="00AE142E"/>
    <w:rsid w:val="00AE1714"/>
    <w:rsid w:val="00AE1797"/>
    <w:rsid w:val="00AE18D2"/>
    <w:rsid w:val="00AE264B"/>
    <w:rsid w:val="00AE4022"/>
    <w:rsid w:val="00AE4960"/>
    <w:rsid w:val="00AE4A47"/>
    <w:rsid w:val="00AE5E7A"/>
    <w:rsid w:val="00AE65B0"/>
    <w:rsid w:val="00AE7876"/>
    <w:rsid w:val="00AE79C4"/>
    <w:rsid w:val="00AF031A"/>
    <w:rsid w:val="00AF06CD"/>
    <w:rsid w:val="00AF091C"/>
    <w:rsid w:val="00AF2757"/>
    <w:rsid w:val="00AF35C0"/>
    <w:rsid w:val="00AF65EF"/>
    <w:rsid w:val="00AF6A24"/>
    <w:rsid w:val="00B00D5E"/>
    <w:rsid w:val="00B01E25"/>
    <w:rsid w:val="00B0216F"/>
    <w:rsid w:val="00B02B83"/>
    <w:rsid w:val="00B038BB"/>
    <w:rsid w:val="00B048AF"/>
    <w:rsid w:val="00B04F90"/>
    <w:rsid w:val="00B0539F"/>
    <w:rsid w:val="00B05C40"/>
    <w:rsid w:val="00B06DD5"/>
    <w:rsid w:val="00B0750A"/>
    <w:rsid w:val="00B07DE9"/>
    <w:rsid w:val="00B100EF"/>
    <w:rsid w:val="00B10673"/>
    <w:rsid w:val="00B11945"/>
    <w:rsid w:val="00B11F2D"/>
    <w:rsid w:val="00B12197"/>
    <w:rsid w:val="00B12856"/>
    <w:rsid w:val="00B12F4D"/>
    <w:rsid w:val="00B13F11"/>
    <w:rsid w:val="00B1454A"/>
    <w:rsid w:val="00B14742"/>
    <w:rsid w:val="00B148EA"/>
    <w:rsid w:val="00B16CE5"/>
    <w:rsid w:val="00B2037C"/>
    <w:rsid w:val="00B21620"/>
    <w:rsid w:val="00B219E0"/>
    <w:rsid w:val="00B222E8"/>
    <w:rsid w:val="00B235F4"/>
    <w:rsid w:val="00B2366D"/>
    <w:rsid w:val="00B23F84"/>
    <w:rsid w:val="00B2658D"/>
    <w:rsid w:val="00B27897"/>
    <w:rsid w:val="00B302AB"/>
    <w:rsid w:val="00B31381"/>
    <w:rsid w:val="00B31D52"/>
    <w:rsid w:val="00B35BCB"/>
    <w:rsid w:val="00B35C49"/>
    <w:rsid w:val="00B35F66"/>
    <w:rsid w:val="00B36272"/>
    <w:rsid w:val="00B37B21"/>
    <w:rsid w:val="00B412E5"/>
    <w:rsid w:val="00B42136"/>
    <w:rsid w:val="00B43592"/>
    <w:rsid w:val="00B45A64"/>
    <w:rsid w:val="00B46ABA"/>
    <w:rsid w:val="00B5051F"/>
    <w:rsid w:val="00B53602"/>
    <w:rsid w:val="00B53894"/>
    <w:rsid w:val="00B5450B"/>
    <w:rsid w:val="00B54D65"/>
    <w:rsid w:val="00B55F38"/>
    <w:rsid w:val="00B55FE2"/>
    <w:rsid w:val="00B56530"/>
    <w:rsid w:val="00B56FA5"/>
    <w:rsid w:val="00B57428"/>
    <w:rsid w:val="00B60004"/>
    <w:rsid w:val="00B60C4F"/>
    <w:rsid w:val="00B6175F"/>
    <w:rsid w:val="00B61FA3"/>
    <w:rsid w:val="00B62075"/>
    <w:rsid w:val="00B62455"/>
    <w:rsid w:val="00B62EAA"/>
    <w:rsid w:val="00B637EF"/>
    <w:rsid w:val="00B64150"/>
    <w:rsid w:val="00B65D0B"/>
    <w:rsid w:val="00B6602D"/>
    <w:rsid w:val="00B67690"/>
    <w:rsid w:val="00B67D14"/>
    <w:rsid w:val="00B67DBC"/>
    <w:rsid w:val="00B72308"/>
    <w:rsid w:val="00B744EA"/>
    <w:rsid w:val="00B74AEB"/>
    <w:rsid w:val="00B76A1E"/>
    <w:rsid w:val="00B7727F"/>
    <w:rsid w:val="00B80061"/>
    <w:rsid w:val="00B800CD"/>
    <w:rsid w:val="00B82ACB"/>
    <w:rsid w:val="00B833EA"/>
    <w:rsid w:val="00B847E3"/>
    <w:rsid w:val="00B86CE0"/>
    <w:rsid w:val="00B876CC"/>
    <w:rsid w:val="00B8788F"/>
    <w:rsid w:val="00B87D63"/>
    <w:rsid w:val="00B91CE3"/>
    <w:rsid w:val="00B92417"/>
    <w:rsid w:val="00B926FD"/>
    <w:rsid w:val="00B93672"/>
    <w:rsid w:val="00B94265"/>
    <w:rsid w:val="00B952BF"/>
    <w:rsid w:val="00B96088"/>
    <w:rsid w:val="00B96485"/>
    <w:rsid w:val="00B97CB8"/>
    <w:rsid w:val="00BA08B2"/>
    <w:rsid w:val="00BA095D"/>
    <w:rsid w:val="00BA0DEA"/>
    <w:rsid w:val="00BA1246"/>
    <w:rsid w:val="00BA4891"/>
    <w:rsid w:val="00BA4BE1"/>
    <w:rsid w:val="00BA555F"/>
    <w:rsid w:val="00BA5FA3"/>
    <w:rsid w:val="00BA60F4"/>
    <w:rsid w:val="00BA6643"/>
    <w:rsid w:val="00BA6D3F"/>
    <w:rsid w:val="00BA75C0"/>
    <w:rsid w:val="00BB03C2"/>
    <w:rsid w:val="00BB16DD"/>
    <w:rsid w:val="00BB1A7B"/>
    <w:rsid w:val="00BB30F4"/>
    <w:rsid w:val="00BB390B"/>
    <w:rsid w:val="00BB3CD4"/>
    <w:rsid w:val="00BB42FD"/>
    <w:rsid w:val="00BB4A5F"/>
    <w:rsid w:val="00BB5020"/>
    <w:rsid w:val="00BB6811"/>
    <w:rsid w:val="00BB72D9"/>
    <w:rsid w:val="00BB7D6D"/>
    <w:rsid w:val="00BC0944"/>
    <w:rsid w:val="00BC1DDC"/>
    <w:rsid w:val="00BC29BD"/>
    <w:rsid w:val="00BC43A9"/>
    <w:rsid w:val="00BC54E5"/>
    <w:rsid w:val="00BC552A"/>
    <w:rsid w:val="00BC662A"/>
    <w:rsid w:val="00BC6A71"/>
    <w:rsid w:val="00BC7906"/>
    <w:rsid w:val="00BC79A0"/>
    <w:rsid w:val="00BC7C8E"/>
    <w:rsid w:val="00BC7D5B"/>
    <w:rsid w:val="00BD0943"/>
    <w:rsid w:val="00BD0C2A"/>
    <w:rsid w:val="00BD191D"/>
    <w:rsid w:val="00BD2CC9"/>
    <w:rsid w:val="00BD2D49"/>
    <w:rsid w:val="00BD4D0C"/>
    <w:rsid w:val="00BD65B0"/>
    <w:rsid w:val="00BD68BF"/>
    <w:rsid w:val="00BD7D34"/>
    <w:rsid w:val="00BE130D"/>
    <w:rsid w:val="00BE1365"/>
    <w:rsid w:val="00BE3204"/>
    <w:rsid w:val="00BE51EA"/>
    <w:rsid w:val="00BE6661"/>
    <w:rsid w:val="00BE7614"/>
    <w:rsid w:val="00BF0990"/>
    <w:rsid w:val="00BF0F70"/>
    <w:rsid w:val="00BF210D"/>
    <w:rsid w:val="00BF2D96"/>
    <w:rsid w:val="00BF435F"/>
    <w:rsid w:val="00BF4D47"/>
    <w:rsid w:val="00BF5CDB"/>
    <w:rsid w:val="00BF6897"/>
    <w:rsid w:val="00BF765C"/>
    <w:rsid w:val="00C031AD"/>
    <w:rsid w:val="00C05011"/>
    <w:rsid w:val="00C05E50"/>
    <w:rsid w:val="00C05F98"/>
    <w:rsid w:val="00C06F1E"/>
    <w:rsid w:val="00C074A0"/>
    <w:rsid w:val="00C07C21"/>
    <w:rsid w:val="00C11FB7"/>
    <w:rsid w:val="00C12914"/>
    <w:rsid w:val="00C12D5E"/>
    <w:rsid w:val="00C1440F"/>
    <w:rsid w:val="00C145BA"/>
    <w:rsid w:val="00C1540F"/>
    <w:rsid w:val="00C15D41"/>
    <w:rsid w:val="00C16272"/>
    <w:rsid w:val="00C17279"/>
    <w:rsid w:val="00C17E05"/>
    <w:rsid w:val="00C20215"/>
    <w:rsid w:val="00C20FF6"/>
    <w:rsid w:val="00C242DD"/>
    <w:rsid w:val="00C247A6"/>
    <w:rsid w:val="00C24CAF"/>
    <w:rsid w:val="00C24E63"/>
    <w:rsid w:val="00C25702"/>
    <w:rsid w:val="00C25C60"/>
    <w:rsid w:val="00C25D76"/>
    <w:rsid w:val="00C26046"/>
    <w:rsid w:val="00C270FF"/>
    <w:rsid w:val="00C276BF"/>
    <w:rsid w:val="00C279F0"/>
    <w:rsid w:val="00C27A41"/>
    <w:rsid w:val="00C3121C"/>
    <w:rsid w:val="00C318A0"/>
    <w:rsid w:val="00C3213F"/>
    <w:rsid w:val="00C32D71"/>
    <w:rsid w:val="00C35135"/>
    <w:rsid w:val="00C3575D"/>
    <w:rsid w:val="00C359AC"/>
    <w:rsid w:val="00C360CF"/>
    <w:rsid w:val="00C3798E"/>
    <w:rsid w:val="00C37F31"/>
    <w:rsid w:val="00C40761"/>
    <w:rsid w:val="00C40FDA"/>
    <w:rsid w:val="00C41470"/>
    <w:rsid w:val="00C4190E"/>
    <w:rsid w:val="00C419EB"/>
    <w:rsid w:val="00C42CD7"/>
    <w:rsid w:val="00C42F00"/>
    <w:rsid w:val="00C43096"/>
    <w:rsid w:val="00C43273"/>
    <w:rsid w:val="00C43473"/>
    <w:rsid w:val="00C440E0"/>
    <w:rsid w:val="00C44161"/>
    <w:rsid w:val="00C4599F"/>
    <w:rsid w:val="00C46D84"/>
    <w:rsid w:val="00C4707A"/>
    <w:rsid w:val="00C47533"/>
    <w:rsid w:val="00C4789A"/>
    <w:rsid w:val="00C5119E"/>
    <w:rsid w:val="00C5148F"/>
    <w:rsid w:val="00C53033"/>
    <w:rsid w:val="00C5471D"/>
    <w:rsid w:val="00C5525F"/>
    <w:rsid w:val="00C56789"/>
    <w:rsid w:val="00C569F1"/>
    <w:rsid w:val="00C56B6B"/>
    <w:rsid w:val="00C608AE"/>
    <w:rsid w:val="00C61554"/>
    <w:rsid w:val="00C61CA3"/>
    <w:rsid w:val="00C624F6"/>
    <w:rsid w:val="00C62C6B"/>
    <w:rsid w:val="00C62F95"/>
    <w:rsid w:val="00C64843"/>
    <w:rsid w:val="00C64A36"/>
    <w:rsid w:val="00C64EEB"/>
    <w:rsid w:val="00C65249"/>
    <w:rsid w:val="00C652BA"/>
    <w:rsid w:val="00C6606A"/>
    <w:rsid w:val="00C66C91"/>
    <w:rsid w:val="00C67608"/>
    <w:rsid w:val="00C701B3"/>
    <w:rsid w:val="00C707B3"/>
    <w:rsid w:val="00C70C6C"/>
    <w:rsid w:val="00C70DF0"/>
    <w:rsid w:val="00C71B80"/>
    <w:rsid w:val="00C72655"/>
    <w:rsid w:val="00C73B00"/>
    <w:rsid w:val="00C74E2A"/>
    <w:rsid w:val="00C7646F"/>
    <w:rsid w:val="00C772E5"/>
    <w:rsid w:val="00C804E4"/>
    <w:rsid w:val="00C80DCA"/>
    <w:rsid w:val="00C8267D"/>
    <w:rsid w:val="00C82BA3"/>
    <w:rsid w:val="00C82D0C"/>
    <w:rsid w:val="00C830BF"/>
    <w:rsid w:val="00C83B71"/>
    <w:rsid w:val="00C83E67"/>
    <w:rsid w:val="00C8534F"/>
    <w:rsid w:val="00C859A7"/>
    <w:rsid w:val="00C85A10"/>
    <w:rsid w:val="00C85B69"/>
    <w:rsid w:val="00C861AB"/>
    <w:rsid w:val="00C86391"/>
    <w:rsid w:val="00C866EE"/>
    <w:rsid w:val="00C872E1"/>
    <w:rsid w:val="00C90BF9"/>
    <w:rsid w:val="00C9112C"/>
    <w:rsid w:val="00C91C28"/>
    <w:rsid w:val="00C924F2"/>
    <w:rsid w:val="00C92663"/>
    <w:rsid w:val="00C92AE1"/>
    <w:rsid w:val="00C92B67"/>
    <w:rsid w:val="00C93BA1"/>
    <w:rsid w:val="00C94594"/>
    <w:rsid w:val="00C94661"/>
    <w:rsid w:val="00C94EBA"/>
    <w:rsid w:val="00C95D50"/>
    <w:rsid w:val="00C95DD3"/>
    <w:rsid w:val="00C96444"/>
    <w:rsid w:val="00C965EF"/>
    <w:rsid w:val="00CA0F27"/>
    <w:rsid w:val="00CA13E9"/>
    <w:rsid w:val="00CA1C70"/>
    <w:rsid w:val="00CA25EB"/>
    <w:rsid w:val="00CA35C6"/>
    <w:rsid w:val="00CA445D"/>
    <w:rsid w:val="00CA455A"/>
    <w:rsid w:val="00CA4578"/>
    <w:rsid w:val="00CA4785"/>
    <w:rsid w:val="00CA579B"/>
    <w:rsid w:val="00CA7283"/>
    <w:rsid w:val="00CA7616"/>
    <w:rsid w:val="00CA7F51"/>
    <w:rsid w:val="00CB1B18"/>
    <w:rsid w:val="00CB1D59"/>
    <w:rsid w:val="00CB2117"/>
    <w:rsid w:val="00CB2B5D"/>
    <w:rsid w:val="00CB3D63"/>
    <w:rsid w:val="00CB4245"/>
    <w:rsid w:val="00CC02C5"/>
    <w:rsid w:val="00CC0451"/>
    <w:rsid w:val="00CC0B52"/>
    <w:rsid w:val="00CC0D90"/>
    <w:rsid w:val="00CC10E2"/>
    <w:rsid w:val="00CC3F0C"/>
    <w:rsid w:val="00CC4625"/>
    <w:rsid w:val="00CC5900"/>
    <w:rsid w:val="00CC5967"/>
    <w:rsid w:val="00CC5DFC"/>
    <w:rsid w:val="00CC69E7"/>
    <w:rsid w:val="00CC6AEE"/>
    <w:rsid w:val="00CC79E3"/>
    <w:rsid w:val="00CC7FFC"/>
    <w:rsid w:val="00CD16FF"/>
    <w:rsid w:val="00CD24B0"/>
    <w:rsid w:val="00CD34E1"/>
    <w:rsid w:val="00CD4559"/>
    <w:rsid w:val="00CD4F6B"/>
    <w:rsid w:val="00CD57A5"/>
    <w:rsid w:val="00CD62D3"/>
    <w:rsid w:val="00CD65E2"/>
    <w:rsid w:val="00CD7741"/>
    <w:rsid w:val="00CE0B7C"/>
    <w:rsid w:val="00CE0DCD"/>
    <w:rsid w:val="00CE0FF8"/>
    <w:rsid w:val="00CE127D"/>
    <w:rsid w:val="00CE3F99"/>
    <w:rsid w:val="00CE3FD9"/>
    <w:rsid w:val="00CE4062"/>
    <w:rsid w:val="00CE4A49"/>
    <w:rsid w:val="00CE4A6C"/>
    <w:rsid w:val="00CE54A5"/>
    <w:rsid w:val="00CE5F54"/>
    <w:rsid w:val="00CE60A0"/>
    <w:rsid w:val="00CE6752"/>
    <w:rsid w:val="00CF00DA"/>
    <w:rsid w:val="00CF04F4"/>
    <w:rsid w:val="00CF0D19"/>
    <w:rsid w:val="00CF361C"/>
    <w:rsid w:val="00CF4E7E"/>
    <w:rsid w:val="00CF51ED"/>
    <w:rsid w:val="00CF6509"/>
    <w:rsid w:val="00CF6790"/>
    <w:rsid w:val="00CF7DB1"/>
    <w:rsid w:val="00D000F0"/>
    <w:rsid w:val="00D0050E"/>
    <w:rsid w:val="00D0097C"/>
    <w:rsid w:val="00D017B7"/>
    <w:rsid w:val="00D026A1"/>
    <w:rsid w:val="00D02768"/>
    <w:rsid w:val="00D02EFD"/>
    <w:rsid w:val="00D02F07"/>
    <w:rsid w:val="00D03ED2"/>
    <w:rsid w:val="00D04ECB"/>
    <w:rsid w:val="00D05D7A"/>
    <w:rsid w:val="00D06986"/>
    <w:rsid w:val="00D06BA8"/>
    <w:rsid w:val="00D06C82"/>
    <w:rsid w:val="00D070CD"/>
    <w:rsid w:val="00D077FE"/>
    <w:rsid w:val="00D1119C"/>
    <w:rsid w:val="00D11235"/>
    <w:rsid w:val="00D117B2"/>
    <w:rsid w:val="00D11D38"/>
    <w:rsid w:val="00D12066"/>
    <w:rsid w:val="00D12EDF"/>
    <w:rsid w:val="00D131C6"/>
    <w:rsid w:val="00D132C6"/>
    <w:rsid w:val="00D13B28"/>
    <w:rsid w:val="00D1402C"/>
    <w:rsid w:val="00D144A9"/>
    <w:rsid w:val="00D1461B"/>
    <w:rsid w:val="00D14ED7"/>
    <w:rsid w:val="00D160AB"/>
    <w:rsid w:val="00D164E0"/>
    <w:rsid w:val="00D16D25"/>
    <w:rsid w:val="00D171B0"/>
    <w:rsid w:val="00D172F7"/>
    <w:rsid w:val="00D20661"/>
    <w:rsid w:val="00D207C8"/>
    <w:rsid w:val="00D218E1"/>
    <w:rsid w:val="00D21C83"/>
    <w:rsid w:val="00D2271F"/>
    <w:rsid w:val="00D22CB3"/>
    <w:rsid w:val="00D22F1A"/>
    <w:rsid w:val="00D25D68"/>
    <w:rsid w:val="00D25E83"/>
    <w:rsid w:val="00D26A52"/>
    <w:rsid w:val="00D275C1"/>
    <w:rsid w:val="00D30689"/>
    <w:rsid w:val="00D31034"/>
    <w:rsid w:val="00D32F2A"/>
    <w:rsid w:val="00D33D0E"/>
    <w:rsid w:val="00D34A40"/>
    <w:rsid w:val="00D34DB5"/>
    <w:rsid w:val="00D35D72"/>
    <w:rsid w:val="00D377A0"/>
    <w:rsid w:val="00D37B97"/>
    <w:rsid w:val="00D4202D"/>
    <w:rsid w:val="00D4286A"/>
    <w:rsid w:val="00D438A0"/>
    <w:rsid w:val="00D43C0A"/>
    <w:rsid w:val="00D44A0C"/>
    <w:rsid w:val="00D45152"/>
    <w:rsid w:val="00D45E19"/>
    <w:rsid w:val="00D46988"/>
    <w:rsid w:val="00D46B6C"/>
    <w:rsid w:val="00D46FD2"/>
    <w:rsid w:val="00D47A04"/>
    <w:rsid w:val="00D47A4A"/>
    <w:rsid w:val="00D51334"/>
    <w:rsid w:val="00D513C8"/>
    <w:rsid w:val="00D51581"/>
    <w:rsid w:val="00D517C0"/>
    <w:rsid w:val="00D519D7"/>
    <w:rsid w:val="00D51B2D"/>
    <w:rsid w:val="00D51C5A"/>
    <w:rsid w:val="00D51D97"/>
    <w:rsid w:val="00D5286D"/>
    <w:rsid w:val="00D52E2B"/>
    <w:rsid w:val="00D544FC"/>
    <w:rsid w:val="00D54B78"/>
    <w:rsid w:val="00D54D2B"/>
    <w:rsid w:val="00D551EA"/>
    <w:rsid w:val="00D555DB"/>
    <w:rsid w:val="00D55D3A"/>
    <w:rsid w:val="00D55DD7"/>
    <w:rsid w:val="00D56BB0"/>
    <w:rsid w:val="00D57DC8"/>
    <w:rsid w:val="00D608FD"/>
    <w:rsid w:val="00D609FA"/>
    <w:rsid w:val="00D62BAF"/>
    <w:rsid w:val="00D65D15"/>
    <w:rsid w:val="00D662DA"/>
    <w:rsid w:val="00D66762"/>
    <w:rsid w:val="00D66DA4"/>
    <w:rsid w:val="00D67D8A"/>
    <w:rsid w:val="00D7083C"/>
    <w:rsid w:val="00D71A89"/>
    <w:rsid w:val="00D724CD"/>
    <w:rsid w:val="00D7295E"/>
    <w:rsid w:val="00D72C45"/>
    <w:rsid w:val="00D72C85"/>
    <w:rsid w:val="00D72D09"/>
    <w:rsid w:val="00D73870"/>
    <w:rsid w:val="00D75F1D"/>
    <w:rsid w:val="00D7656B"/>
    <w:rsid w:val="00D77BEF"/>
    <w:rsid w:val="00D81858"/>
    <w:rsid w:val="00D81DC9"/>
    <w:rsid w:val="00D81E12"/>
    <w:rsid w:val="00D823D3"/>
    <w:rsid w:val="00D82A32"/>
    <w:rsid w:val="00D831F3"/>
    <w:rsid w:val="00D83EB9"/>
    <w:rsid w:val="00D858C6"/>
    <w:rsid w:val="00D85EB1"/>
    <w:rsid w:val="00D86C04"/>
    <w:rsid w:val="00D8702B"/>
    <w:rsid w:val="00D90ABC"/>
    <w:rsid w:val="00D911C0"/>
    <w:rsid w:val="00D927B4"/>
    <w:rsid w:val="00D9486D"/>
    <w:rsid w:val="00D94C69"/>
    <w:rsid w:val="00D95102"/>
    <w:rsid w:val="00D9569C"/>
    <w:rsid w:val="00D96995"/>
    <w:rsid w:val="00D96E98"/>
    <w:rsid w:val="00DA092F"/>
    <w:rsid w:val="00DA0D1A"/>
    <w:rsid w:val="00DA263B"/>
    <w:rsid w:val="00DA33C3"/>
    <w:rsid w:val="00DA5CE1"/>
    <w:rsid w:val="00DA696C"/>
    <w:rsid w:val="00DA706D"/>
    <w:rsid w:val="00DA7082"/>
    <w:rsid w:val="00DB0787"/>
    <w:rsid w:val="00DB0E99"/>
    <w:rsid w:val="00DB24E5"/>
    <w:rsid w:val="00DB2A12"/>
    <w:rsid w:val="00DB2FC4"/>
    <w:rsid w:val="00DB35D2"/>
    <w:rsid w:val="00DB46DF"/>
    <w:rsid w:val="00DB4A2F"/>
    <w:rsid w:val="00DB503B"/>
    <w:rsid w:val="00DB569C"/>
    <w:rsid w:val="00DB57F8"/>
    <w:rsid w:val="00DC048E"/>
    <w:rsid w:val="00DC0A83"/>
    <w:rsid w:val="00DC1489"/>
    <w:rsid w:val="00DC1968"/>
    <w:rsid w:val="00DC1B65"/>
    <w:rsid w:val="00DC21EF"/>
    <w:rsid w:val="00DC4326"/>
    <w:rsid w:val="00DC46D8"/>
    <w:rsid w:val="00DC492F"/>
    <w:rsid w:val="00DC4B30"/>
    <w:rsid w:val="00DC5DB8"/>
    <w:rsid w:val="00DC6E02"/>
    <w:rsid w:val="00DC6FB9"/>
    <w:rsid w:val="00DD0B76"/>
    <w:rsid w:val="00DD1367"/>
    <w:rsid w:val="00DD143C"/>
    <w:rsid w:val="00DD1600"/>
    <w:rsid w:val="00DD255F"/>
    <w:rsid w:val="00DD4DEE"/>
    <w:rsid w:val="00DD53A5"/>
    <w:rsid w:val="00DD66FD"/>
    <w:rsid w:val="00DE0FD6"/>
    <w:rsid w:val="00DE2087"/>
    <w:rsid w:val="00DE2ACE"/>
    <w:rsid w:val="00DE534C"/>
    <w:rsid w:val="00DE5E97"/>
    <w:rsid w:val="00DE67FD"/>
    <w:rsid w:val="00DE6C22"/>
    <w:rsid w:val="00DE6F72"/>
    <w:rsid w:val="00DE6FDB"/>
    <w:rsid w:val="00DF0339"/>
    <w:rsid w:val="00DF04A8"/>
    <w:rsid w:val="00DF2020"/>
    <w:rsid w:val="00DF2096"/>
    <w:rsid w:val="00DF2477"/>
    <w:rsid w:val="00DF27BB"/>
    <w:rsid w:val="00DF6B9D"/>
    <w:rsid w:val="00DF75E2"/>
    <w:rsid w:val="00DF7783"/>
    <w:rsid w:val="00E01576"/>
    <w:rsid w:val="00E01A78"/>
    <w:rsid w:val="00E0356B"/>
    <w:rsid w:val="00E03CA8"/>
    <w:rsid w:val="00E0467C"/>
    <w:rsid w:val="00E04A31"/>
    <w:rsid w:val="00E05228"/>
    <w:rsid w:val="00E0644D"/>
    <w:rsid w:val="00E065A1"/>
    <w:rsid w:val="00E06D83"/>
    <w:rsid w:val="00E07C59"/>
    <w:rsid w:val="00E1158E"/>
    <w:rsid w:val="00E115BF"/>
    <w:rsid w:val="00E122E4"/>
    <w:rsid w:val="00E14076"/>
    <w:rsid w:val="00E14B39"/>
    <w:rsid w:val="00E1527E"/>
    <w:rsid w:val="00E15433"/>
    <w:rsid w:val="00E15A63"/>
    <w:rsid w:val="00E16C41"/>
    <w:rsid w:val="00E16D51"/>
    <w:rsid w:val="00E174EC"/>
    <w:rsid w:val="00E21C41"/>
    <w:rsid w:val="00E21EC2"/>
    <w:rsid w:val="00E22303"/>
    <w:rsid w:val="00E23BB7"/>
    <w:rsid w:val="00E23BC5"/>
    <w:rsid w:val="00E23BF1"/>
    <w:rsid w:val="00E23F55"/>
    <w:rsid w:val="00E24D43"/>
    <w:rsid w:val="00E2662D"/>
    <w:rsid w:val="00E26AD5"/>
    <w:rsid w:val="00E26D1F"/>
    <w:rsid w:val="00E2747B"/>
    <w:rsid w:val="00E27E6F"/>
    <w:rsid w:val="00E300CA"/>
    <w:rsid w:val="00E306A2"/>
    <w:rsid w:val="00E30CBE"/>
    <w:rsid w:val="00E316C3"/>
    <w:rsid w:val="00E32A86"/>
    <w:rsid w:val="00E32ECE"/>
    <w:rsid w:val="00E40012"/>
    <w:rsid w:val="00E40698"/>
    <w:rsid w:val="00E41855"/>
    <w:rsid w:val="00E41CC1"/>
    <w:rsid w:val="00E426E0"/>
    <w:rsid w:val="00E4319A"/>
    <w:rsid w:val="00E4335D"/>
    <w:rsid w:val="00E45627"/>
    <w:rsid w:val="00E45826"/>
    <w:rsid w:val="00E46F81"/>
    <w:rsid w:val="00E473D3"/>
    <w:rsid w:val="00E47630"/>
    <w:rsid w:val="00E53A02"/>
    <w:rsid w:val="00E55C38"/>
    <w:rsid w:val="00E57093"/>
    <w:rsid w:val="00E61555"/>
    <w:rsid w:val="00E639BF"/>
    <w:rsid w:val="00E64012"/>
    <w:rsid w:val="00E64315"/>
    <w:rsid w:val="00E64EC1"/>
    <w:rsid w:val="00E65383"/>
    <w:rsid w:val="00E665A1"/>
    <w:rsid w:val="00E701F9"/>
    <w:rsid w:val="00E72B4A"/>
    <w:rsid w:val="00E744E4"/>
    <w:rsid w:val="00E74547"/>
    <w:rsid w:val="00E757F5"/>
    <w:rsid w:val="00E759EC"/>
    <w:rsid w:val="00E759FA"/>
    <w:rsid w:val="00E76C30"/>
    <w:rsid w:val="00E8001A"/>
    <w:rsid w:val="00E8198A"/>
    <w:rsid w:val="00E82B04"/>
    <w:rsid w:val="00E84A57"/>
    <w:rsid w:val="00E8506A"/>
    <w:rsid w:val="00E854FF"/>
    <w:rsid w:val="00E8566E"/>
    <w:rsid w:val="00E85CC9"/>
    <w:rsid w:val="00E8610B"/>
    <w:rsid w:val="00E86D27"/>
    <w:rsid w:val="00E87235"/>
    <w:rsid w:val="00E873F0"/>
    <w:rsid w:val="00E87615"/>
    <w:rsid w:val="00E902BF"/>
    <w:rsid w:val="00E929F5"/>
    <w:rsid w:val="00E92CE8"/>
    <w:rsid w:val="00E9400D"/>
    <w:rsid w:val="00E94922"/>
    <w:rsid w:val="00E94FE1"/>
    <w:rsid w:val="00E95AC0"/>
    <w:rsid w:val="00E95CD5"/>
    <w:rsid w:val="00E95D26"/>
    <w:rsid w:val="00E96A01"/>
    <w:rsid w:val="00E97674"/>
    <w:rsid w:val="00EA02D8"/>
    <w:rsid w:val="00EA086B"/>
    <w:rsid w:val="00EA0A5A"/>
    <w:rsid w:val="00EA244A"/>
    <w:rsid w:val="00EA2C00"/>
    <w:rsid w:val="00EA3E5E"/>
    <w:rsid w:val="00EA4F1D"/>
    <w:rsid w:val="00EA6063"/>
    <w:rsid w:val="00EB00A0"/>
    <w:rsid w:val="00EB0539"/>
    <w:rsid w:val="00EB1BBC"/>
    <w:rsid w:val="00EB25D7"/>
    <w:rsid w:val="00EB2FF2"/>
    <w:rsid w:val="00EB3B46"/>
    <w:rsid w:val="00EB4AC6"/>
    <w:rsid w:val="00EC058F"/>
    <w:rsid w:val="00EC0856"/>
    <w:rsid w:val="00EC0B05"/>
    <w:rsid w:val="00EC1A71"/>
    <w:rsid w:val="00EC1BC6"/>
    <w:rsid w:val="00EC2279"/>
    <w:rsid w:val="00EC2390"/>
    <w:rsid w:val="00EC3EEE"/>
    <w:rsid w:val="00EC4407"/>
    <w:rsid w:val="00EC526B"/>
    <w:rsid w:val="00EC5B86"/>
    <w:rsid w:val="00EC716D"/>
    <w:rsid w:val="00EC7B89"/>
    <w:rsid w:val="00ED0124"/>
    <w:rsid w:val="00ED2A62"/>
    <w:rsid w:val="00ED2DE0"/>
    <w:rsid w:val="00ED2F13"/>
    <w:rsid w:val="00ED30C4"/>
    <w:rsid w:val="00ED32EE"/>
    <w:rsid w:val="00ED3A26"/>
    <w:rsid w:val="00ED3D4C"/>
    <w:rsid w:val="00ED416A"/>
    <w:rsid w:val="00ED4388"/>
    <w:rsid w:val="00ED5DDB"/>
    <w:rsid w:val="00ED5E3A"/>
    <w:rsid w:val="00ED7E11"/>
    <w:rsid w:val="00EE03B3"/>
    <w:rsid w:val="00EE22DC"/>
    <w:rsid w:val="00EE25E1"/>
    <w:rsid w:val="00EE425C"/>
    <w:rsid w:val="00EE42C4"/>
    <w:rsid w:val="00EE43F5"/>
    <w:rsid w:val="00EE57C0"/>
    <w:rsid w:val="00EE60F5"/>
    <w:rsid w:val="00EE71C8"/>
    <w:rsid w:val="00EF150A"/>
    <w:rsid w:val="00EF5083"/>
    <w:rsid w:val="00EF5254"/>
    <w:rsid w:val="00EF754A"/>
    <w:rsid w:val="00F00918"/>
    <w:rsid w:val="00F00B4C"/>
    <w:rsid w:val="00F02308"/>
    <w:rsid w:val="00F02573"/>
    <w:rsid w:val="00F02BFA"/>
    <w:rsid w:val="00F031F7"/>
    <w:rsid w:val="00F0381C"/>
    <w:rsid w:val="00F05479"/>
    <w:rsid w:val="00F06069"/>
    <w:rsid w:val="00F07FD3"/>
    <w:rsid w:val="00F11183"/>
    <w:rsid w:val="00F11B30"/>
    <w:rsid w:val="00F12B91"/>
    <w:rsid w:val="00F1327D"/>
    <w:rsid w:val="00F13E42"/>
    <w:rsid w:val="00F1501B"/>
    <w:rsid w:val="00F16818"/>
    <w:rsid w:val="00F20302"/>
    <w:rsid w:val="00F2101C"/>
    <w:rsid w:val="00F22A7E"/>
    <w:rsid w:val="00F23108"/>
    <w:rsid w:val="00F233A1"/>
    <w:rsid w:val="00F23590"/>
    <w:rsid w:val="00F2497E"/>
    <w:rsid w:val="00F267EC"/>
    <w:rsid w:val="00F27C0B"/>
    <w:rsid w:val="00F306ED"/>
    <w:rsid w:val="00F30A0B"/>
    <w:rsid w:val="00F3213D"/>
    <w:rsid w:val="00F3318D"/>
    <w:rsid w:val="00F33FDE"/>
    <w:rsid w:val="00F40578"/>
    <w:rsid w:val="00F42F9A"/>
    <w:rsid w:val="00F43B91"/>
    <w:rsid w:val="00F44722"/>
    <w:rsid w:val="00F44B14"/>
    <w:rsid w:val="00F46E01"/>
    <w:rsid w:val="00F470E1"/>
    <w:rsid w:val="00F5065A"/>
    <w:rsid w:val="00F52D36"/>
    <w:rsid w:val="00F54FFC"/>
    <w:rsid w:val="00F56349"/>
    <w:rsid w:val="00F56B9C"/>
    <w:rsid w:val="00F578D6"/>
    <w:rsid w:val="00F57DA5"/>
    <w:rsid w:val="00F57DDD"/>
    <w:rsid w:val="00F60A27"/>
    <w:rsid w:val="00F61655"/>
    <w:rsid w:val="00F61C86"/>
    <w:rsid w:val="00F63E95"/>
    <w:rsid w:val="00F646BC"/>
    <w:rsid w:val="00F648A7"/>
    <w:rsid w:val="00F64F23"/>
    <w:rsid w:val="00F64F49"/>
    <w:rsid w:val="00F65D6C"/>
    <w:rsid w:val="00F65D73"/>
    <w:rsid w:val="00F6606C"/>
    <w:rsid w:val="00F66F88"/>
    <w:rsid w:val="00F67097"/>
    <w:rsid w:val="00F67318"/>
    <w:rsid w:val="00F679B8"/>
    <w:rsid w:val="00F67F72"/>
    <w:rsid w:val="00F67FC4"/>
    <w:rsid w:val="00F67FD6"/>
    <w:rsid w:val="00F70D8B"/>
    <w:rsid w:val="00F71381"/>
    <w:rsid w:val="00F717A5"/>
    <w:rsid w:val="00F738D2"/>
    <w:rsid w:val="00F740A7"/>
    <w:rsid w:val="00F74261"/>
    <w:rsid w:val="00F754B2"/>
    <w:rsid w:val="00F75AF8"/>
    <w:rsid w:val="00F76661"/>
    <w:rsid w:val="00F76F1F"/>
    <w:rsid w:val="00F807D9"/>
    <w:rsid w:val="00F80BAF"/>
    <w:rsid w:val="00F80C58"/>
    <w:rsid w:val="00F80F47"/>
    <w:rsid w:val="00F80F7A"/>
    <w:rsid w:val="00F81480"/>
    <w:rsid w:val="00F848BA"/>
    <w:rsid w:val="00F84DBA"/>
    <w:rsid w:val="00F853A3"/>
    <w:rsid w:val="00F8590E"/>
    <w:rsid w:val="00F859F6"/>
    <w:rsid w:val="00F86EDD"/>
    <w:rsid w:val="00F871F9"/>
    <w:rsid w:val="00F91E8F"/>
    <w:rsid w:val="00F91F4C"/>
    <w:rsid w:val="00F91FCE"/>
    <w:rsid w:val="00F92BCA"/>
    <w:rsid w:val="00F931E2"/>
    <w:rsid w:val="00F93E38"/>
    <w:rsid w:val="00F95573"/>
    <w:rsid w:val="00F95618"/>
    <w:rsid w:val="00F96327"/>
    <w:rsid w:val="00FA0A2A"/>
    <w:rsid w:val="00FA0DAC"/>
    <w:rsid w:val="00FA3344"/>
    <w:rsid w:val="00FA33BD"/>
    <w:rsid w:val="00FA375F"/>
    <w:rsid w:val="00FA47F6"/>
    <w:rsid w:val="00FA57B5"/>
    <w:rsid w:val="00FA596E"/>
    <w:rsid w:val="00FA62FD"/>
    <w:rsid w:val="00FA7698"/>
    <w:rsid w:val="00FA7DD2"/>
    <w:rsid w:val="00FA7FF1"/>
    <w:rsid w:val="00FB13AF"/>
    <w:rsid w:val="00FB2877"/>
    <w:rsid w:val="00FB3475"/>
    <w:rsid w:val="00FB4906"/>
    <w:rsid w:val="00FB49FE"/>
    <w:rsid w:val="00FB4E86"/>
    <w:rsid w:val="00FB6370"/>
    <w:rsid w:val="00FC192A"/>
    <w:rsid w:val="00FC3E9B"/>
    <w:rsid w:val="00FC440C"/>
    <w:rsid w:val="00FC5281"/>
    <w:rsid w:val="00FC62FE"/>
    <w:rsid w:val="00FC6874"/>
    <w:rsid w:val="00FC6E49"/>
    <w:rsid w:val="00FC6F18"/>
    <w:rsid w:val="00FD007A"/>
    <w:rsid w:val="00FD09FF"/>
    <w:rsid w:val="00FD2EF6"/>
    <w:rsid w:val="00FD3B1E"/>
    <w:rsid w:val="00FD3B9C"/>
    <w:rsid w:val="00FD4C31"/>
    <w:rsid w:val="00FD7B8B"/>
    <w:rsid w:val="00FE0C0F"/>
    <w:rsid w:val="00FE205A"/>
    <w:rsid w:val="00FE244B"/>
    <w:rsid w:val="00FE3C9D"/>
    <w:rsid w:val="00FE427A"/>
    <w:rsid w:val="00FE5A99"/>
    <w:rsid w:val="00FE6A09"/>
    <w:rsid w:val="00FE72D0"/>
    <w:rsid w:val="00FE732A"/>
    <w:rsid w:val="00FE7D9C"/>
    <w:rsid w:val="00FF068B"/>
    <w:rsid w:val="00FF08E2"/>
    <w:rsid w:val="00FF2D8F"/>
    <w:rsid w:val="00FF4B9E"/>
    <w:rsid w:val="00FF536E"/>
    <w:rsid w:val="00FF66CD"/>
    <w:rsid w:val="00FF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EC3A0"/>
  <w15:docId w15:val="{AA3AB84E-A6B1-4CAE-8C3B-45D4FA8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300"/>
    <w:rPr>
      <w:rFonts w:ascii="Arial" w:eastAsia="SimSun" w:hAnsi="Arial"/>
      <w:szCs w:val="24"/>
      <w:lang w:eastAsia="ja-JP"/>
    </w:rPr>
  </w:style>
  <w:style w:type="paragraph" w:styleId="Heading1">
    <w:name w:val="heading 1"/>
    <w:aliases w:val="Requirement 1,Chapter"/>
    <w:basedOn w:val="Normal"/>
    <w:link w:val="Heading1Char"/>
    <w:autoRedefine/>
    <w:qFormat/>
    <w:rsid w:val="000A11B5"/>
    <w:pPr>
      <w:numPr>
        <w:numId w:val="1"/>
      </w:numPr>
      <w:spacing w:before="100" w:beforeAutospacing="1" w:after="100" w:afterAutospacing="1"/>
      <w:outlineLvl w:val="0"/>
    </w:pPr>
    <w:rPr>
      <w:rFonts w:eastAsia="MS Mincho"/>
      <w:b/>
      <w:bCs/>
      <w:kern w:val="36"/>
      <w:sz w:val="28"/>
      <w:szCs w:val="48"/>
    </w:rPr>
  </w:style>
  <w:style w:type="paragraph" w:styleId="Heading2">
    <w:name w:val="heading 2"/>
    <w:basedOn w:val="Normal"/>
    <w:next w:val="Normal"/>
    <w:link w:val="Heading2Char"/>
    <w:autoRedefine/>
    <w:qFormat/>
    <w:rsid w:val="00486D91"/>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autoRedefine/>
    <w:qFormat/>
    <w:rsid w:val="002B41EF"/>
    <w:pPr>
      <w:keepNext/>
      <w:numPr>
        <w:ilvl w:val="2"/>
        <w:numId w:val="1"/>
      </w:numPr>
      <w:spacing w:before="240" w:after="60"/>
      <w:outlineLvl w:val="2"/>
    </w:pPr>
    <w:rPr>
      <w:rFonts w:cs="Arial"/>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quirement 1 Char,Chapter Char"/>
    <w:link w:val="Heading1"/>
    <w:rsid w:val="000A11B5"/>
    <w:rPr>
      <w:rFonts w:ascii="Arial" w:hAnsi="Arial"/>
      <w:b/>
      <w:bCs/>
      <w:kern w:val="36"/>
      <w:sz w:val="28"/>
      <w:szCs w:val="48"/>
      <w:lang w:eastAsia="ja-JP"/>
    </w:rPr>
  </w:style>
  <w:style w:type="character" w:customStyle="1" w:styleId="Heading2Char">
    <w:name w:val="Heading 2 Char"/>
    <w:link w:val="Heading2"/>
    <w:rsid w:val="00486D91"/>
    <w:rPr>
      <w:rFonts w:ascii="Arial" w:eastAsia="SimSun" w:hAnsi="Arial" w:cs="Arial"/>
      <w:b/>
      <w:bCs/>
      <w:iCs/>
      <w:sz w:val="24"/>
      <w:szCs w:val="28"/>
      <w:lang w:eastAsia="ja-JP"/>
    </w:r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TOC1">
    <w:name w:val="toc 1"/>
    <w:basedOn w:val="Normal"/>
    <w:next w:val="Normal"/>
    <w:autoRedefine/>
    <w:uiPriority w:val="39"/>
    <w:rsid w:val="006D6653"/>
    <w:pPr>
      <w:spacing w:before="120" w:after="120"/>
    </w:pPr>
    <w:rPr>
      <w:rFonts w:ascii="Times New Roman" w:hAnsi="Times New Roman"/>
      <w:b/>
      <w:bCs/>
      <w:caps/>
      <w:szCs w:val="20"/>
    </w:rPr>
  </w:style>
  <w:style w:type="paragraph" w:styleId="TOC2">
    <w:name w:val="toc 2"/>
    <w:basedOn w:val="Normal"/>
    <w:next w:val="Normal"/>
    <w:autoRedefine/>
    <w:uiPriority w:val="39"/>
    <w:pPr>
      <w:ind w:left="200"/>
    </w:pPr>
    <w:rPr>
      <w:rFonts w:ascii="Times New Roman" w:hAnsi="Times New Roman"/>
      <w:smallCaps/>
      <w:szCs w:val="20"/>
    </w:rPr>
  </w:style>
  <w:style w:type="paragraph" w:styleId="TOC3">
    <w:name w:val="toc 3"/>
    <w:basedOn w:val="Normal"/>
    <w:next w:val="Normal"/>
    <w:autoRedefine/>
    <w:uiPriority w:val="39"/>
    <w:pPr>
      <w:ind w:left="400"/>
    </w:pPr>
    <w:rPr>
      <w:rFonts w:ascii="Times New Roman" w:hAnsi="Times New Roman"/>
      <w:i/>
      <w:iCs/>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rPr>
      <w:b/>
      <w:bCs/>
      <w:szCs w:val="20"/>
    </w:rPr>
  </w:style>
  <w:style w:type="paragraph" w:styleId="TableofFigures">
    <w:name w:val="table of figures"/>
    <w:basedOn w:val="Normal"/>
    <w:next w:val="Normal"/>
    <w:semiHidden/>
  </w:style>
  <w:style w:type="paragraph" w:styleId="Date">
    <w:name w:val="Date"/>
    <w:basedOn w:val="Normal"/>
    <w:next w:val="Normal"/>
    <w:pPr>
      <w:autoSpaceDN w:val="0"/>
    </w:pPr>
    <w:rPr>
      <w:rFonts w:ascii="Times New Roman" w:eastAsia="Times New Roman" w:hAnsi="Times New Roman"/>
    </w:rPr>
  </w:style>
  <w:style w:type="paragraph" w:customStyle="1" w:styleId="StyleHeading1Arial14pt">
    <w:name w:val="Style Heading 1 + Arial 14 pt"/>
    <w:basedOn w:val="Heading1"/>
    <w:rPr>
      <w:rFonts w:eastAsia="Times New Roman"/>
    </w:rPr>
  </w:style>
  <w:style w:type="paragraph" w:customStyle="1" w:styleId="StyleHeading114pt">
    <w:name w:val="Style Heading 1 + 14 pt"/>
    <w:basedOn w:val="Heading1"/>
    <w:rPr>
      <w:rFonts w:eastAsia="Times New Roman"/>
    </w:rPr>
  </w:style>
  <w:style w:type="character" w:customStyle="1" w:styleId="spelle">
    <w:name w:val="spelle"/>
    <w:basedOn w:val="DefaultParagraphFont"/>
  </w:style>
  <w:style w:type="character" w:customStyle="1" w:styleId="grame">
    <w:name w:val="grame"/>
    <w:basedOn w:val="DefaultParagraphFont"/>
  </w:style>
  <w:style w:type="character" w:styleId="PageNumber">
    <w:name w:val="page number"/>
    <w:basedOn w:val="DefaultParagraphFont"/>
  </w:style>
  <w:style w:type="table" w:styleId="TableGrid">
    <w:name w:val="Table Grid"/>
    <w:basedOn w:val="TableNormal"/>
    <w:rsid w:val="00DF2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Table Text"/>
    <w:basedOn w:val="Normal"/>
    <w:rsid w:val="00DC0A83"/>
    <w:rPr>
      <w:rFonts w:eastAsia="Times New Roman" w:cs="Arial"/>
      <w:sz w:val="16"/>
      <w:lang w:eastAsia="en-US"/>
    </w:rPr>
  </w:style>
  <w:style w:type="paragraph" w:customStyle="1" w:styleId="BodyText1">
    <w:name w:val="Body Text1"/>
    <w:basedOn w:val="Normal"/>
    <w:link w:val="BodytextChar"/>
    <w:rsid w:val="00C804E4"/>
    <w:pPr>
      <w:overflowPunct w:val="0"/>
      <w:autoSpaceDE w:val="0"/>
      <w:autoSpaceDN w:val="0"/>
      <w:adjustRightInd w:val="0"/>
      <w:spacing w:before="60" w:after="60"/>
      <w:jc w:val="both"/>
      <w:textAlignment w:val="baseline"/>
    </w:pPr>
    <w:rPr>
      <w:rFonts w:eastAsia="Times New Roman"/>
      <w:szCs w:val="20"/>
      <w:lang w:eastAsia="en-US"/>
    </w:rPr>
  </w:style>
  <w:style w:type="character" w:customStyle="1" w:styleId="BodytextChar">
    <w:name w:val="Body text Char"/>
    <w:link w:val="BodyText1"/>
    <w:rsid w:val="00C804E4"/>
    <w:rPr>
      <w:rFonts w:ascii="Arial" w:hAnsi="Arial"/>
      <w:lang w:val="en-US" w:eastAsia="en-US" w:bidi="ar-SA"/>
    </w:rPr>
  </w:style>
  <w:style w:type="paragraph" w:styleId="BodyTextIndent">
    <w:name w:val="Body Text Indent"/>
    <w:basedOn w:val="Normal"/>
    <w:rsid w:val="00F23590"/>
    <w:pPr>
      <w:spacing w:after="120"/>
      <w:ind w:left="360"/>
    </w:pPr>
  </w:style>
  <w:style w:type="paragraph" w:customStyle="1" w:styleId="HeadingDisplayState">
    <w:name w:val="Heading DisplayState"/>
    <w:basedOn w:val="Normal"/>
    <w:rsid w:val="00513C25"/>
    <w:pPr>
      <w:keepNext/>
      <w:numPr>
        <w:numId w:val="2"/>
      </w:numPr>
      <w:spacing w:after="200"/>
      <w:outlineLvl w:val="1"/>
    </w:pPr>
    <w:rPr>
      <w:rFonts w:eastAsia="Times New Roman" w:cs="Arial"/>
      <w:b/>
      <w:bCs/>
      <w:i/>
      <w:iCs/>
      <w:sz w:val="24"/>
      <w:szCs w:val="28"/>
      <w:lang w:eastAsia="en-US"/>
    </w:rPr>
  </w:style>
  <w:style w:type="paragraph" w:customStyle="1" w:styleId="RequirementText">
    <w:name w:val="Requirement Text"/>
    <w:basedOn w:val="Normal"/>
    <w:rsid w:val="00F22A7E"/>
    <w:pPr>
      <w:tabs>
        <w:tab w:val="left" w:pos="1680"/>
      </w:tabs>
    </w:pPr>
    <w:rPr>
      <w:rFonts w:eastAsia="Times New Roman" w:cs="Arial"/>
      <w:szCs w:val="20"/>
      <w:lang w:eastAsia="en-US"/>
    </w:rPr>
  </w:style>
  <w:style w:type="paragraph" w:customStyle="1" w:styleId="TraceabilityTag">
    <w:name w:val="Traceability Tag"/>
    <w:basedOn w:val="Normal"/>
    <w:link w:val="TraceabilityTagChar"/>
    <w:rsid w:val="00F22A7E"/>
    <w:pPr>
      <w:keepNext/>
      <w:keepLines/>
    </w:pPr>
    <w:rPr>
      <w:rFonts w:eastAsia="Times New Roman" w:cs="Arial"/>
      <w:szCs w:val="20"/>
      <w:lang w:eastAsia="en-US"/>
    </w:rPr>
  </w:style>
  <w:style w:type="paragraph" w:customStyle="1" w:styleId="Style1">
    <w:name w:val="Style1"/>
    <w:basedOn w:val="Heading3"/>
    <w:rsid w:val="00BB5020"/>
    <w:rPr>
      <w:b/>
    </w:rPr>
  </w:style>
  <w:style w:type="paragraph" w:styleId="TOC4">
    <w:name w:val="toc 4"/>
    <w:basedOn w:val="Normal"/>
    <w:next w:val="Normal"/>
    <w:autoRedefine/>
    <w:semiHidden/>
    <w:rsid w:val="00CC3F0C"/>
    <w:pPr>
      <w:ind w:left="600"/>
    </w:pPr>
    <w:rPr>
      <w:rFonts w:ascii="Times New Roman" w:hAnsi="Times New Roman"/>
      <w:sz w:val="18"/>
      <w:szCs w:val="18"/>
    </w:rPr>
  </w:style>
  <w:style w:type="paragraph" w:styleId="TOC5">
    <w:name w:val="toc 5"/>
    <w:basedOn w:val="Normal"/>
    <w:next w:val="Normal"/>
    <w:autoRedefine/>
    <w:semiHidden/>
    <w:rsid w:val="00885EB8"/>
    <w:pPr>
      <w:ind w:left="800"/>
    </w:pPr>
    <w:rPr>
      <w:rFonts w:ascii="Times New Roman" w:hAnsi="Times New Roman"/>
      <w:sz w:val="18"/>
      <w:szCs w:val="18"/>
    </w:rPr>
  </w:style>
  <w:style w:type="paragraph" w:styleId="TOC6">
    <w:name w:val="toc 6"/>
    <w:basedOn w:val="Normal"/>
    <w:next w:val="Normal"/>
    <w:autoRedefine/>
    <w:semiHidden/>
    <w:rsid w:val="00885EB8"/>
    <w:pPr>
      <w:ind w:left="1000"/>
    </w:pPr>
    <w:rPr>
      <w:rFonts w:ascii="Times New Roman" w:hAnsi="Times New Roman"/>
      <w:sz w:val="18"/>
      <w:szCs w:val="18"/>
    </w:rPr>
  </w:style>
  <w:style w:type="paragraph" w:styleId="TOC7">
    <w:name w:val="toc 7"/>
    <w:basedOn w:val="Normal"/>
    <w:next w:val="Normal"/>
    <w:autoRedefine/>
    <w:semiHidden/>
    <w:rsid w:val="00885EB8"/>
    <w:pPr>
      <w:ind w:left="1200"/>
    </w:pPr>
    <w:rPr>
      <w:rFonts w:ascii="Times New Roman" w:hAnsi="Times New Roman"/>
      <w:sz w:val="18"/>
      <w:szCs w:val="18"/>
    </w:rPr>
  </w:style>
  <w:style w:type="paragraph" w:styleId="TOC8">
    <w:name w:val="toc 8"/>
    <w:basedOn w:val="Normal"/>
    <w:next w:val="Normal"/>
    <w:autoRedefine/>
    <w:semiHidden/>
    <w:rsid w:val="00885EB8"/>
    <w:pPr>
      <w:ind w:left="1400"/>
    </w:pPr>
    <w:rPr>
      <w:rFonts w:ascii="Times New Roman" w:hAnsi="Times New Roman"/>
      <w:sz w:val="18"/>
      <w:szCs w:val="18"/>
    </w:rPr>
  </w:style>
  <w:style w:type="paragraph" w:styleId="TOC9">
    <w:name w:val="toc 9"/>
    <w:basedOn w:val="Normal"/>
    <w:next w:val="Normal"/>
    <w:autoRedefine/>
    <w:semiHidden/>
    <w:rsid w:val="00885EB8"/>
    <w:pPr>
      <w:ind w:left="1600"/>
    </w:pPr>
    <w:rPr>
      <w:rFonts w:ascii="Times New Roman" w:hAnsi="Times New Roman"/>
      <w:sz w:val="18"/>
      <w:szCs w:val="18"/>
    </w:rPr>
  </w:style>
  <w:style w:type="paragraph" w:customStyle="1" w:styleId="Style2">
    <w:name w:val="Style2"/>
    <w:basedOn w:val="Heading5"/>
    <w:rsid w:val="0011339D"/>
    <w:rPr>
      <w:sz w:val="20"/>
    </w:rPr>
  </w:style>
  <w:style w:type="character" w:customStyle="1" w:styleId="TraceabilityTagChar">
    <w:name w:val="Traceability Tag Char"/>
    <w:link w:val="TraceabilityTag"/>
    <w:rsid w:val="00AC113A"/>
    <w:rPr>
      <w:rFonts w:ascii="Arial" w:hAnsi="Arial" w:cs="Arial"/>
      <w:lang w:val="en-US" w:eastAsia="en-US" w:bidi="ar-SA"/>
    </w:rPr>
  </w:style>
  <w:style w:type="paragraph" w:customStyle="1" w:styleId="StyleHeading2Underline">
    <w:name w:val="Style Heading 2 + Underline"/>
    <w:basedOn w:val="Heading2"/>
    <w:autoRedefine/>
    <w:rsid w:val="00854C52"/>
    <w:rPr>
      <w:iCs w:val="0"/>
    </w:rPr>
  </w:style>
  <w:style w:type="paragraph" w:styleId="BalloonText">
    <w:name w:val="Balloon Text"/>
    <w:basedOn w:val="Normal"/>
    <w:semiHidden/>
    <w:rsid w:val="007327D6"/>
    <w:rPr>
      <w:rFonts w:ascii="Tahoma" w:hAnsi="Tahoma" w:cs="Tahoma"/>
      <w:sz w:val="16"/>
      <w:szCs w:val="16"/>
    </w:rPr>
  </w:style>
  <w:style w:type="paragraph" w:styleId="Revision">
    <w:name w:val="Revision"/>
    <w:hidden/>
    <w:uiPriority w:val="99"/>
    <w:semiHidden/>
    <w:rsid w:val="00AA6575"/>
    <w:rPr>
      <w:rFonts w:ascii="Arial" w:eastAsia="SimSun" w:hAnsi="Arial"/>
      <w:szCs w:val="24"/>
      <w:lang w:eastAsia="ja-JP"/>
    </w:rPr>
  </w:style>
  <w:style w:type="character" w:customStyle="1" w:styleId="Heading3Char">
    <w:name w:val="Heading 3 Char"/>
    <w:link w:val="Heading3"/>
    <w:rsid w:val="002B41EF"/>
    <w:rPr>
      <w:rFonts w:ascii="Arial" w:eastAsia="SimSun" w:hAnsi="Arial" w:cs="Arial"/>
      <w:bCs/>
      <w:szCs w:val="26"/>
      <w:lang w:eastAsia="ja-JP"/>
    </w:rPr>
  </w:style>
  <w:style w:type="paragraph" w:styleId="ListParagraph">
    <w:name w:val="List Paragraph"/>
    <w:basedOn w:val="Normal"/>
    <w:uiPriority w:val="34"/>
    <w:qFormat/>
    <w:rsid w:val="00D72D09"/>
    <w:pPr>
      <w:ind w:left="720"/>
      <w:contextualSpacing/>
    </w:pPr>
  </w:style>
  <w:style w:type="paragraph" w:styleId="TOCHeading">
    <w:name w:val="TOC Heading"/>
    <w:basedOn w:val="Heading1"/>
    <w:next w:val="Normal"/>
    <w:uiPriority w:val="39"/>
    <w:semiHidden/>
    <w:unhideWhenUsed/>
    <w:qFormat/>
    <w:rsid w:val="00A11300"/>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Cs w:val="28"/>
    </w:rPr>
  </w:style>
  <w:style w:type="character" w:styleId="CommentReference">
    <w:name w:val="annotation reference"/>
    <w:basedOn w:val="DefaultParagraphFont"/>
    <w:semiHidden/>
    <w:unhideWhenUsed/>
    <w:rsid w:val="00675A56"/>
    <w:rPr>
      <w:sz w:val="16"/>
      <w:szCs w:val="16"/>
    </w:rPr>
  </w:style>
  <w:style w:type="paragraph" w:styleId="CommentText">
    <w:name w:val="annotation text"/>
    <w:basedOn w:val="Normal"/>
    <w:link w:val="CommentTextChar"/>
    <w:semiHidden/>
    <w:unhideWhenUsed/>
    <w:rsid w:val="00675A56"/>
    <w:rPr>
      <w:szCs w:val="20"/>
    </w:rPr>
  </w:style>
  <w:style w:type="character" w:customStyle="1" w:styleId="CommentTextChar">
    <w:name w:val="Comment Text Char"/>
    <w:basedOn w:val="DefaultParagraphFont"/>
    <w:link w:val="CommentText"/>
    <w:semiHidden/>
    <w:rsid w:val="00675A56"/>
    <w:rPr>
      <w:rFonts w:ascii="Arial" w:eastAsia="SimSun" w:hAnsi="Arial"/>
      <w:lang w:eastAsia="ja-JP"/>
    </w:rPr>
  </w:style>
  <w:style w:type="paragraph" w:styleId="CommentSubject">
    <w:name w:val="annotation subject"/>
    <w:basedOn w:val="CommentText"/>
    <w:next w:val="CommentText"/>
    <w:link w:val="CommentSubjectChar"/>
    <w:semiHidden/>
    <w:unhideWhenUsed/>
    <w:rsid w:val="00675A56"/>
    <w:rPr>
      <w:b/>
      <w:bCs/>
    </w:rPr>
  </w:style>
  <w:style w:type="character" w:customStyle="1" w:styleId="CommentSubjectChar">
    <w:name w:val="Comment Subject Char"/>
    <w:basedOn w:val="CommentTextChar"/>
    <w:link w:val="CommentSubject"/>
    <w:semiHidden/>
    <w:rsid w:val="00675A56"/>
    <w:rPr>
      <w:rFonts w:ascii="Arial" w:eastAsia="SimSun" w:hAnsi="Arial"/>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445394">
      <w:marLeft w:val="0"/>
      <w:marRight w:val="0"/>
      <w:marTop w:val="0"/>
      <w:marBottom w:val="0"/>
      <w:divBdr>
        <w:top w:val="none" w:sz="0" w:space="0" w:color="auto"/>
        <w:left w:val="none" w:sz="0" w:space="0" w:color="auto"/>
        <w:bottom w:val="none" w:sz="0" w:space="0" w:color="auto"/>
        <w:right w:val="none" w:sz="0" w:space="0" w:color="auto"/>
      </w:divBdr>
    </w:div>
    <w:div w:id="617446326">
      <w:marLeft w:val="0"/>
      <w:marRight w:val="0"/>
      <w:marTop w:val="0"/>
      <w:marBottom w:val="0"/>
      <w:divBdr>
        <w:top w:val="none" w:sz="0" w:space="0" w:color="auto"/>
        <w:left w:val="none" w:sz="0" w:space="0" w:color="auto"/>
        <w:bottom w:val="none" w:sz="0" w:space="0" w:color="auto"/>
        <w:right w:val="none" w:sz="0" w:space="0" w:color="auto"/>
      </w:divBdr>
    </w:div>
    <w:div w:id="766275071">
      <w:marLeft w:val="0"/>
      <w:marRight w:val="0"/>
      <w:marTop w:val="0"/>
      <w:marBottom w:val="0"/>
      <w:divBdr>
        <w:top w:val="none" w:sz="0" w:space="0" w:color="auto"/>
        <w:left w:val="none" w:sz="0" w:space="0" w:color="auto"/>
        <w:bottom w:val="none" w:sz="0" w:space="0" w:color="auto"/>
        <w:right w:val="none" w:sz="0" w:space="0" w:color="auto"/>
      </w:divBdr>
    </w:div>
    <w:div w:id="853037022">
      <w:bodyDiv w:val="1"/>
      <w:marLeft w:val="0"/>
      <w:marRight w:val="0"/>
      <w:marTop w:val="0"/>
      <w:marBottom w:val="0"/>
      <w:divBdr>
        <w:top w:val="none" w:sz="0" w:space="0" w:color="auto"/>
        <w:left w:val="none" w:sz="0" w:space="0" w:color="auto"/>
        <w:bottom w:val="none" w:sz="0" w:space="0" w:color="auto"/>
        <w:right w:val="none" w:sz="0" w:space="0" w:color="auto"/>
      </w:divBdr>
    </w:div>
    <w:div w:id="921573046">
      <w:marLeft w:val="0"/>
      <w:marRight w:val="0"/>
      <w:marTop w:val="0"/>
      <w:marBottom w:val="0"/>
      <w:divBdr>
        <w:top w:val="none" w:sz="0" w:space="0" w:color="auto"/>
        <w:left w:val="none" w:sz="0" w:space="0" w:color="auto"/>
        <w:bottom w:val="none" w:sz="0" w:space="0" w:color="auto"/>
        <w:right w:val="none" w:sz="0" w:space="0" w:color="auto"/>
      </w:divBdr>
    </w:div>
    <w:div w:id="1097210139">
      <w:marLeft w:val="0"/>
      <w:marRight w:val="0"/>
      <w:marTop w:val="0"/>
      <w:marBottom w:val="0"/>
      <w:divBdr>
        <w:top w:val="none" w:sz="0" w:space="0" w:color="auto"/>
        <w:left w:val="none" w:sz="0" w:space="0" w:color="auto"/>
        <w:bottom w:val="none" w:sz="0" w:space="0" w:color="auto"/>
        <w:right w:val="none" w:sz="0" w:space="0" w:color="auto"/>
      </w:divBdr>
    </w:div>
    <w:div w:id="1152141616">
      <w:marLeft w:val="0"/>
      <w:marRight w:val="0"/>
      <w:marTop w:val="0"/>
      <w:marBottom w:val="0"/>
      <w:divBdr>
        <w:top w:val="none" w:sz="0" w:space="0" w:color="auto"/>
        <w:left w:val="none" w:sz="0" w:space="0" w:color="auto"/>
        <w:bottom w:val="none" w:sz="0" w:space="0" w:color="auto"/>
        <w:right w:val="none" w:sz="0" w:space="0" w:color="auto"/>
      </w:divBdr>
    </w:div>
    <w:div w:id="1377776995">
      <w:marLeft w:val="0"/>
      <w:marRight w:val="0"/>
      <w:marTop w:val="0"/>
      <w:marBottom w:val="0"/>
      <w:divBdr>
        <w:top w:val="none" w:sz="0" w:space="0" w:color="auto"/>
        <w:left w:val="none" w:sz="0" w:space="0" w:color="auto"/>
        <w:bottom w:val="none" w:sz="0" w:space="0" w:color="auto"/>
        <w:right w:val="none" w:sz="0" w:space="0" w:color="auto"/>
      </w:divBdr>
    </w:div>
    <w:div w:id="1467234742">
      <w:marLeft w:val="0"/>
      <w:marRight w:val="0"/>
      <w:marTop w:val="0"/>
      <w:marBottom w:val="0"/>
      <w:divBdr>
        <w:top w:val="none" w:sz="0" w:space="0" w:color="auto"/>
        <w:left w:val="none" w:sz="0" w:space="0" w:color="auto"/>
        <w:bottom w:val="none" w:sz="0" w:space="0" w:color="auto"/>
        <w:right w:val="none" w:sz="0" w:space="0" w:color="auto"/>
      </w:divBdr>
    </w:div>
    <w:div w:id="15863787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enden2\Documents\ConnectedX\Requirements_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14209218EB9448BA17A0573151BB20" ma:contentTypeVersion="0" ma:contentTypeDescription="Create a new document." ma:contentTypeScope="" ma:versionID="c7fa693323c314969d9fa7be1a8b36e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BCA40-C925-4628-92C5-A5ABEADB70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0FB68-35DD-433D-8D65-362979F5C67C}">
  <ds:schemaRefs>
    <ds:schemaRef ds:uri="http://schemas.microsoft.com/office/2006/metadata/longProperties"/>
  </ds:schemaRefs>
</ds:datastoreItem>
</file>

<file path=customXml/itemProps3.xml><?xml version="1.0" encoding="utf-8"?>
<ds:datastoreItem xmlns:ds="http://schemas.openxmlformats.org/officeDocument/2006/customXml" ds:itemID="{5B4CA8E4-AB77-499B-8E8D-AD95606A360E}">
  <ds:schemaRefs>
    <ds:schemaRef ds:uri="http://schemas.microsoft.com/sharepoint/v3/contenttype/forms"/>
  </ds:schemaRefs>
</ds:datastoreItem>
</file>

<file path=customXml/itemProps4.xml><?xml version="1.0" encoding="utf-8"?>
<ds:datastoreItem xmlns:ds="http://schemas.openxmlformats.org/officeDocument/2006/customXml" ds:itemID="{10F8860A-1B30-47B5-9BFC-E0F749EAA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137D102-EC11-4DCB-8B50-1C362F66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Requirements_Template_v01.dotx</Template>
  <TotalTime>0</TotalTime>
  <Pages>9</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Requirements_Template</vt:lpstr>
    </vt:vector>
  </TitlesOfParts>
  <Company>Ford Motor Company</Company>
  <LinksUpToDate>false</LinksUpToDate>
  <CharactersWithSpaces>16758</CharactersWithSpaces>
  <SharedDoc>false</SharedDoc>
  <HLinks>
    <vt:vector size="210" baseType="variant">
      <vt:variant>
        <vt:i4>1835060</vt:i4>
      </vt:variant>
      <vt:variant>
        <vt:i4>212</vt:i4>
      </vt:variant>
      <vt:variant>
        <vt:i4>0</vt:i4>
      </vt:variant>
      <vt:variant>
        <vt:i4>5</vt:i4>
      </vt:variant>
      <vt:variant>
        <vt:lpwstr/>
      </vt:variant>
      <vt:variant>
        <vt:lpwstr>_Toc354751685</vt:lpwstr>
      </vt:variant>
      <vt:variant>
        <vt:i4>1835060</vt:i4>
      </vt:variant>
      <vt:variant>
        <vt:i4>206</vt:i4>
      </vt:variant>
      <vt:variant>
        <vt:i4>0</vt:i4>
      </vt:variant>
      <vt:variant>
        <vt:i4>5</vt:i4>
      </vt:variant>
      <vt:variant>
        <vt:lpwstr/>
      </vt:variant>
      <vt:variant>
        <vt:lpwstr>_Toc354751684</vt:lpwstr>
      </vt:variant>
      <vt:variant>
        <vt:i4>1835060</vt:i4>
      </vt:variant>
      <vt:variant>
        <vt:i4>200</vt:i4>
      </vt:variant>
      <vt:variant>
        <vt:i4>0</vt:i4>
      </vt:variant>
      <vt:variant>
        <vt:i4>5</vt:i4>
      </vt:variant>
      <vt:variant>
        <vt:lpwstr/>
      </vt:variant>
      <vt:variant>
        <vt:lpwstr>_Toc354751683</vt:lpwstr>
      </vt:variant>
      <vt:variant>
        <vt:i4>1835060</vt:i4>
      </vt:variant>
      <vt:variant>
        <vt:i4>194</vt:i4>
      </vt:variant>
      <vt:variant>
        <vt:i4>0</vt:i4>
      </vt:variant>
      <vt:variant>
        <vt:i4>5</vt:i4>
      </vt:variant>
      <vt:variant>
        <vt:lpwstr/>
      </vt:variant>
      <vt:variant>
        <vt:lpwstr>_Toc354751682</vt:lpwstr>
      </vt:variant>
      <vt:variant>
        <vt:i4>1835060</vt:i4>
      </vt:variant>
      <vt:variant>
        <vt:i4>188</vt:i4>
      </vt:variant>
      <vt:variant>
        <vt:i4>0</vt:i4>
      </vt:variant>
      <vt:variant>
        <vt:i4>5</vt:i4>
      </vt:variant>
      <vt:variant>
        <vt:lpwstr/>
      </vt:variant>
      <vt:variant>
        <vt:lpwstr>_Toc354751681</vt:lpwstr>
      </vt:variant>
      <vt:variant>
        <vt:i4>1835060</vt:i4>
      </vt:variant>
      <vt:variant>
        <vt:i4>182</vt:i4>
      </vt:variant>
      <vt:variant>
        <vt:i4>0</vt:i4>
      </vt:variant>
      <vt:variant>
        <vt:i4>5</vt:i4>
      </vt:variant>
      <vt:variant>
        <vt:lpwstr/>
      </vt:variant>
      <vt:variant>
        <vt:lpwstr>_Toc354751680</vt:lpwstr>
      </vt:variant>
      <vt:variant>
        <vt:i4>1245236</vt:i4>
      </vt:variant>
      <vt:variant>
        <vt:i4>176</vt:i4>
      </vt:variant>
      <vt:variant>
        <vt:i4>0</vt:i4>
      </vt:variant>
      <vt:variant>
        <vt:i4>5</vt:i4>
      </vt:variant>
      <vt:variant>
        <vt:lpwstr/>
      </vt:variant>
      <vt:variant>
        <vt:lpwstr>_Toc354751679</vt:lpwstr>
      </vt:variant>
      <vt:variant>
        <vt:i4>1245236</vt:i4>
      </vt:variant>
      <vt:variant>
        <vt:i4>170</vt:i4>
      </vt:variant>
      <vt:variant>
        <vt:i4>0</vt:i4>
      </vt:variant>
      <vt:variant>
        <vt:i4>5</vt:i4>
      </vt:variant>
      <vt:variant>
        <vt:lpwstr/>
      </vt:variant>
      <vt:variant>
        <vt:lpwstr>_Toc354751678</vt:lpwstr>
      </vt:variant>
      <vt:variant>
        <vt:i4>1245236</vt:i4>
      </vt:variant>
      <vt:variant>
        <vt:i4>164</vt:i4>
      </vt:variant>
      <vt:variant>
        <vt:i4>0</vt:i4>
      </vt:variant>
      <vt:variant>
        <vt:i4>5</vt:i4>
      </vt:variant>
      <vt:variant>
        <vt:lpwstr/>
      </vt:variant>
      <vt:variant>
        <vt:lpwstr>_Toc354751677</vt:lpwstr>
      </vt:variant>
      <vt:variant>
        <vt:i4>1245236</vt:i4>
      </vt:variant>
      <vt:variant>
        <vt:i4>158</vt:i4>
      </vt:variant>
      <vt:variant>
        <vt:i4>0</vt:i4>
      </vt:variant>
      <vt:variant>
        <vt:i4>5</vt:i4>
      </vt:variant>
      <vt:variant>
        <vt:lpwstr/>
      </vt:variant>
      <vt:variant>
        <vt:lpwstr>_Toc354751676</vt:lpwstr>
      </vt:variant>
      <vt:variant>
        <vt:i4>1245236</vt:i4>
      </vt:variant>
      <vt:variant>
        <vt:i4>152</vt:i4>
      </vt:variant>
      <vt:variant>
        <vt:i4>0</vt:i4>
      </vt:variant>
      <vt:variant>
        <vt:i4>5</vt:i4>
      </vt:variant>
      <vt:variant>
        <vt:lpwstr/>
      </vt:variant>
      <vt:variant>
        <vt:lpwstr>_Toc354751675</vt:lpwstr>
      </vt:variant>
      <vt:variant>
        <vt:i4>1245236</vt:i4>
      </vt:variant>
      <vt:variant>
        <vt:i4>146</vt:i4>
      </vt:variant>
      <vt:variant>
        <vt:i4>0</vt:i4>
      </vt:variant>
      <vt:variant>
        <vt:i4>5</vt:i4>
      </vt:variant>
      <vt:variant>
        <vt:lpwstr/>
      </vt:variant>
      <vt:variant>
        <vt:lpwstr>_Toc354751674</vt:lpwstr>
      </vt:variant>
      <vt:variant>
        <vt:i4>1245236</vt:i4>
      </vt:variant>
      <vt:variant>
        <vt:i4>140</vt:i4>
      </vt:variant>
      <vt:variant>
        <vt:i4>0</vt:i4>
      </vt:variant>
      <vt:variant>
        <vt:i4>5</vt:i4>
      </vt:variant>
      <vt:variant>
        <vt:lpwstr/>
      </vt:variant>
      <vt:variant>
        <vt:lpwstr>_Toc354751673</vt:lpwstr>
      </vt:variant>
      <vt:variant>
        <vt:i4>1245236</vt:i4>
      </vt:variant>
      <vt:variant>
        <vt:i4>134</vt:i4>
      </vt:variant>
      <vt:variant>
        <vt:i4>0</vt:i4>
      </vt:variant>
      <vt:variant>
        <vt:i4>5</vt:i4>
      </vt:variant>
      <vt:variant>
        <vt:lpwstr/>
      </vt:variant>
      <vt:variant>
        <vt:lpwstr>_Toc354751672</vt:lpwstr>
      </vt:variant>
      <vt:variant>
        <vt:i4>1245236</vt:i4>
      </vt:variant>
      <vt:variant>
        <vt:i4>128</vt:i4>
      </vt:variant>
      <vt:variant>
        <vt:i4>0</vt:i4>
      </vt:variant>
      <vt:variant>
        <vt:i4>5</vt:i4>
      </vt:variant>
      <vt:variant>
        <vt:lpwstr/>
      </vt:variant>
      <vt:variant>
        <vt:lpwstr>_Toc354751671</vt:lpwstr>
      </vt:variant>
      <vt:variant>
        <vt:i4>1245236</vt:i4>
      </vt:variant>
      <vt:variant>
        <vt:i4>122</vt:i4>
      </vt:variant>
      <vt:variant>
        <vt:i4>0</vt:i4>
      </vt:variant>
      <vt:variant>
        <vt:i4>5</vt:i4>
      </vt:variant>
      <vt:variant>
        <vt:lpwstr/>
      </vt:variant>
      <vt:variant>
        <vt:lpwstr>_Toc354751670</vt:lpwstr>
      </vt:variant>
      <vt:variant>
        <vt:i4>1179700</vt:i4>
      </vt:variant>
      <vt:variant>
        <vt:i4>116</vt:i4>
      </vt:variant>
      <vt:variant>
        <vt:i4>0</vt:i4>
      </vt:variant>
      <vt:variant>
        <vt:i4>5</vt:i4>
      </vt:variant>
      <vt:variant>
        <vt:lpwstr/>
      </vt:variant>
      <vt:variant>
        <vt:lpwstr>_Toc354751669</vt:lpwstr>
      </vt:variant>
      <vt:variant>
        <vt:i4>1179700</vt:i4>
      </vt:variant>
      <vt:variant>
        <vt:i4>110</vt:i4>
      </vt:variant>
      <vt:variant>
        <vt:i4>0</vt:i4>
      </vt:variant>
      <vt:variant>
        <vt:i4>5</vt:i4>
      </vt:variant>
      <vt:variant>
        <vt:lpwstr/>
      </vt:variant>
      <vt:variant>
        <vt:lpwstr>_Toc354751668</vt:lpwstr>
      </vt:variant>
      <vt:variant>
        <vt:i4>1179700</vt:i4>
      </vt:variant>
      <vt:variant>
        <vt:i4>104</vt:i4>
      </vt:variant>
      <vt:variant>
        <vt:i4>0</vt:i4>
      </vt:variant>
      <vt:variant>
        <vt:i4>5</vt:i4>
      </vt:variant>
      <vt:variant>
        <vt:lpwstr/>
      </vt:variant>
      <vt:variant>
        <vt:lpwstr>_Toc354751667</vt:lpwstr>
      </vt:variant>
      <vt:variant>
        <vt:i4>1179700</vt:i4>
      </vt:variant>
      <vt:variant>
        <vt:i4>98</vt:i4>
      </vt:variant>
      <vt:variant>
        <vt:i4>0</vt:i4>
      </vt:variant>
      <vt:variant>
        <vt:i4>5</vt:i4>
      </vt:variant>
      <vt:variant>
        <vt:lpwstr/>
      </vt:variant>
      <vt:variant>
        <vt:lpwstr>_Toc354751666</vt:lpwstr>
      </vt:variant>
      <vt:variant>
        <vt:i4>1179700</vt:i4>
      </vt:variant>
      <vt:variant>
        <vt:i4>92</vt:i4>
      </vt:variant>
      <vt:variant>
        <vt:i4>0</vt:i4>
      </vt:variant>
      <vt:variant>
        <vt:i4>5</vt:i4>
      </vt:variant>
      <vt:variant>
        <vt:lpwstr/>
      </vt:variant>
      <vt:variant>
        <vt:lpwstr>_Toc354751665</vt:lpwstr>
      </vt:variant>
      <vt:variant>
        <vt:i4>1179700</vt:i4>
      </vt:variant>
      <vt:variant>
        <vt:i4>86</vt:i4>
      </vt:variant>
      <vt:variant>
        <vt:i4>0</vt:i4>
      </vt:variant>
      <vt:variant>
        <vt:i4>5</vt:i4>
      </vt:variant>
      <vt:variant>
        <vt:lpwstr/>
      </vt:variant>
      <vt:variant>
        <vt:lpwstr>_Toc354751664</vt:lpwstr>
      </vt:variant>
      <vt:variant>
        <vt:i4>1179700</vt:i4>
      </vt:variant>
      <vt:variant>
        <vt:i4>80</vt:i4>
      </vt:variant>
      <vt:variant>
        <vt:i4>0</vt:i4>
      </vt:variant>
      <vt:variant>
        <vt:i4>5</vt:i4>
      </vt:variant>
      <vt:variant>
        <vt:lpwstr/>
      </vt:variant>
      <vt:variant>
        <vt:lpwstr>_Toc354751663</vt:lpwstr>
      </vt:variant>
      <vt:variant>
        <vt:i4>1179700</vt:i4>
      </vt:variant>
      <vt:variant>
        <vt:i4>74</vt:i4>
      </vt:variant>
      <vt:variant>
        <vt:i4>0</vt:i4>
      </vt:variant>
      <vt:variant>
        <vt:i4>5</vt:i4>
      </vt:variant>
      <vt:variant>
        <vt:lpwstr/>
      </vt:variant>
      <vt:variant>
        <vt:lpwstr>_Toc354751662</vt:lpwstr>
      </vt:variant>
      <vt:variant>
        <vt:i4>1179700</vt:i4>
      </vt:variant>
      <vt:variant>
        <vt:i4>68</vt:i4>
      </vt:variant>
      <vt:variant>
        <vt:i4>0</vt:i4>
      </vt:variant>
      <vt:variant>
        <vt:i4>5</vt:i4>
      </vt:variant>
      <vt:variant>
        <vt:lpwstr/>
      </vt:variant>
      <vt:variant>
        <vt:lpwstr>_Toc354751661</vt:lpwstr>
      </vt:variant>
      <vt:variant>
        <vt:i4>1179700</vt:i4>
      </vt:variant>
      <vt:variant>
        <vt:i4>62</vt:i4>
      </vt:variant>
      <vt:variant>
        <vt:i4>0</vt:i4>
      </vt:variant>
      <vt:variant>
        <vt:i4>5</vt:i4>
      </vt:variant>
      <vt:variant>
        <vt:lpwstr/>
      </vt:variant>
      <vt:variant>
        <vt:lpwstr>_Toc354751660</vt:lpwstr>
      </vt:variant>
      <vt:variant>
        <vt:i4>1114164</vt:i4>
      </vt:variant>
      <vt:variant>
        <vt:i4>56</vt:i4>
      </vt:variant>
      <vt:variant>
        <vt:i4>0</vt:i4>
      </vt:variant>
      <vt:variant>
        <vt:i4>5</vt:i4>
      </vt:variant>
      <vt:variant>
        <vt:lpwstr/>
      </vt:variant>
      <vt:variant>
        <vt:lpwstr>_Toc354751659</vt:lpwstr>
      </vt:variant>
      <vt:variant>
        <vt:i4>1114164</vt:i4>
      </vt:variant>
      <vt:variant>
        <vt:i4>50</vt:i4>
      </vt:variant>
      <vt:variant>
        <vt:i4>0</vt:i4>
      </vt:variant>
      <vt:variant>
        <vt:i4>5</vt:i4>
      </vt:variant>
      <vt:variant>
        <vt:lpwstr/>
      </vt:variant>
      <vt:variant>
        <vt:lpwstr>_Toc354751658</vt:lpwstr>
      </vt:variant>
      <vt:variant>
        <vt:i4>1114164</vt:i4>
      </vt:variant>
      <vt:variant>
        <vt:i4>44</vt:i4>
      </vt:variant>
      <vt:variant>
        <vt:i4>0</vt:i4>
      </vt:variant>
      <vt:variant>
        <vt:i4>5</vt:i4>
      </vt:variant>
      <vt:variant>
        <vt:lpwstr/>
      </vt:variant>
      <vt:variant>
        <vt:lpwstr>_Toc354751657</vt:lpwstr>
      </vt:variant>
      <vt:variant>
        <vt:i4>1114164</vt:i4>
      </vt:variant>
      <vt:variant>
        <vt:i4>38</vt:i4>
      </vt:variant>
      <vt:variant>
        <vt:i4>0</vt:i4>
      </vt:variant>
      <vt:variant>
        <vt:i4>5</vt:i4>
      </vt:variant>
      <vt:variant>
        <vt:lpwstr/>
      </vt:variant>
      <vt:variant>
        <vt:lpwstr>_Toc354751656</vt:lpwstr>
      </vt:variant>
      <vt:variant>
        <vt:i4>1114164</vt:i4>
      </vt:variant>
      <vt:variant>
        <vt:i4>32</vt:i4>
      </vt:variant>
      <vt:variant>
        <vt:i4>0</vt:i4>
      </vt:variant>
      <vt:variant>
        <vt:i4>5</vt:i4>
      </vt:variant>
      <vt:variant>
        <vt:lpwstr/>
      </vt:variant>
      <vt:variant>
        <vt:lpwstr>_Toc354751655</vt:lpwstr>
      </vt:variant>
      <vt:variant>
        <vt:i4>1114164</vt:i4>
      </vt:variant>
      <vt:variant>
        <vt:i4>26</vt:i4>
      </vt:variant>
      <vt:variant>
        <vt:i4>0</vt:i4>
      </vt:variant>
      <vt:variant>
        <vt:i4>5</vt:i4>
      </vt:variant>
      <vt:variant>
        <vt:lpwstr/>
      </vt:variant>
      <vt:variant>
        <vt:lpwstr>_Toc354751654</vt:lpwstr>
      </vt:variant>
      <vt:variant>
        <vt:i4>1114164</vt:i4>
      </vt:variant>
      <vt:variant>
        <vt:i4>20</vt:i4>
      </vt:variant>
      <vt:variant>
        <vt:i4>0</vt:i4>
      </vt:variant>
      <vt:variant>
        <vt:i4>5</vt:i4>
      </vt:variant>
      <vt:variant>
        <vt:lpwstr/>
      </vt:variant>
      <vt:variant>
        <vt:lpwstr>_Toc354751653</vt:lpwstr>
      </vt:variant>
      <vt:variant>
        <vt:i4>1114164</vt:i4>
      </vt:variant>
      <vt:variant>
        <vt:i4>14</vt:i4>
      </vt:variant>
      <vt:variant>
        <vt:i4>0</vt:i4>
      </vt:variant>
      <vt:variant>
        <vt:i4>5</vt:i4>
      </vt:variant>
      <vt:variant>
        <vt:lpwstr/>
      </vt:variant>
      <vt:variant>
        <vt:lpwstr>_Toc354751652</vt:lpwstr>
      </vt:variant>
      <vt:variant>
        <vt:i4>1114164</vt:i4>
      </vt:variant>
      <vt:variant>
        <vt:i4>8</vt:i4>
      </vt:variant>
      <vt:variant>
        <vt:i4>0</vt:i4>
      </vt:variant>
      <vt:variant>
        <vt:i4>5</vt:i4>
      </vt:variant>
      <vt:variant>
        <vt:lpwstr/>
      </vt:variant>
      <vt:variant>
        <vt:lpwstr>_Toc354751651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Requirements_Template</dc:title>
  <dc:creator>Mendenhall, Justin (J.L.)</dc:creator>
  <cp:lastModifiedBy>Mendenhall, Justin (J.L.)</cp:lastModifiedBy>
  <cp:revision>2</cp:revision>
  <cp:lastPrinted>2013-05-10T15:04:00Z</cp:lastPrinted>
  <dcterms:created xsi:type="dcterms:W3CDTF">2017-09-19T13:56:00Z</dcterms:created>
  <dcterms:modified xsi:type="dcterms:W3CDTF">2017-09-19T13:56:00Z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Ford_x0020_Owner">
    <vt:lpwstr>Mwestra@ford.com</vt:lpwstr>
  </property>
  <property fmtid="{D5CDD505-2E9C-101B-9397-08002B2CF9AE}" pid="4" name="Stage">
    <vt:lpwstr>Released</vt:lpwstr>
  </property>
  <property fmtid="{D5CDD505-2E9C-101B-9397-08002B2CF9AE}" pid="5" name="Ford Owner">
    <vt:lpwstr>111;#adamuser:mwestra@ford.com</vt:lpwstr>
  </property>
  <property fmtid="{D5CDD505-2E9C-101B-9397-08002B2CF9AE}" pid="6" name="ContentType">
    <vt:lpwstr>Document</vt:lpwstr>
  </property>
  <property fmtid="{D5CDD505-2E9C-101B-9397-08002B2CF9AE}" pid="7" name="_Revision">
    <vt:lpwstr>1.50</vt:lpwstr>
  </property>
  <property fmtid="{D5CDD505-2E9C-101B-9397-08002B2CF9AE}" pid="8" name="ContentTypeId">
    <vt:lpwstr>0x0101003E14209218EB9448BA17A0573151BB20</vt:lpwstr>
  </property>
</Properties>
</file>