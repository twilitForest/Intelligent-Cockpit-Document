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E958C" w14:textId="77777777" w:rsidR="001D2426" w:rsidRDefault="001D2426" w:rsidP="00530C8E"/>
    <w:p w14:paraId="68BBF087" w14:textId="77777777" w:rsidR="001061A6" w:rsidRPr="00106C9E" w:rsidRDefault="00925A7C" w:rsidP="00106C9E"/>
    <w:p w14:paraId="0D074EA0" w14:textId="77777777" w:rsidR="00DE6D09" w:rsidRDefault="00F55D9B" w:rsidP="006830A8">
      <w:pPr>
        <w:jc w:val="center"/>
      </w:pPr>
      <w:r>
        <w:rPr>
          <w:noProof/>
        </w:rPr>
        <w:drawing>
          <wp:inline distT="0" distB="0" distL="0" distR="0" wp14:anchorId="3F3A1667" wp14:editId="327A435D">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10"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14:paraId="6C6012F5" w14:textId="77777777" w:rsidR="00DE6D09" w:rsidRDefault="00F55D9B">
      <w:pPr>
        <w:jc w:val="center"/>
        <w:rPr>
          <w:rFonts w:cs="Arial"/>
          <w:b/>
          <w:color w:val="000080"/>
          <w:sz w:val="44"/>
          <w:szCs w:val="44"/>
        </w:rPr>
      </w:pPr>
      <w:r>
        <w:rPr>
          <w:rFonts w:cs="Arial"/>
          <w:b/>
          <w:color w:val="000080"/>
          <w:sz w:val="44"/>
          <w:szCs w:val="44"/>
        </w:rPr>
        <w:t>Research &amp; Vehicle Technology</w:t>
      </w:r>
    </w:p>
    <w:p w14:paraId="3CC4421B" w14:textId="77777777" w:rsidR="00DE6D09" w:rsidRDefault="00F55D9B">
      <w:pPr>
        <w:jc w:val="center"/>
        <w:rPr>
          <w:rFonts w:cs="Arial"/>
          <w:b/>
          <w:color w:val="000080"/>
          <w:sz w:val="40"/>
          <w:szCs w:val="40"/>
        </w:rPr>
      </w:pPr>
      <w:r>
        <w:rPr>
          <w:rFonts w:cs="Arial"/>
          <w:b/>
          <w:color w:val="000080"/>
          <w:sz w:val="40"/>
          <w:szCs w:val="40"/>
        </w:rPr>
        <w:t>“Infotainment Systems Product Development”</w:t>
      </w:r>
    </w:p>
    <w:p w14:paraId="5028DE73" w14:textId="77777777" w:rsidR="00DE6D09" w:rsidRDefault="00925A7C">
      <w:pPr>
        <w:jc w:val="center"/>
      </w:pPr>
    </w:p>
    <w:p w14:paraId="4AEAB70C" w14:textId="77777777" w:rsidR="00DE6D09" w:rsidRDefault="00925A7C">
      <w:pPr>
        <w:jc w:val="center"/>
      </w:pPr>
    </w:p>
    <w:p w14:paraId="297D15F6" w14:textId="77777777" w:rsidR="00F32BC1" w:rsidRDefault="00F55D9B">
      <w:pPr>
        <w:jc w:val="center"/>
        <w:rPr>
          <w:rFonts w:cs="Arial"/>
          <w:b/>
          <w:sz w:val="52"/>
          <w:szCs w:val="52"/>
        </w:rPr>
      </w:pPr>
      <w:r>
        <w:rPr>
          <w:rFonts w:cs="Arial"/>
          <w:b/>
          <w:sz w:val="52"/>
          <w:szCs w:val="52"/>
        </w:rPr>
        <w:t>Feature – Power Management variant 3</w:t>
      </w:r>
    </w:p>
    <w:p w14:paraId="3EC04699" w14:textId="77777777" w:rsidR="00DE6D09" w:rsidRDefault="00925A7C">
      <w:pPr>
        <w:jc w:val="center"/>
        <w:rPr>
          <w:rFonts w:cs="Arial"/>
          <w:b/>
          <w:sz w:val="52"/>
          <w:szCs w:val="52"/>
        </w:rPr>
      </w:pPr>
    </w:p>
    <w:p w14:paraId="71613951" w14:textId="77777777" w:rsidR="00DE6D09" w:rsidRDefault="00F55D9B">
      <w:pPr>
        <w:jc w:val="center"/>
        <w:rPr>
          <w:rFonts w:cs="Arial"/>
          <w:b/>
          <w:sz w:val="52"/>
          <w:szCs w:val="52"/>
        </w:rPr>
      </w:pPr>
      <w:r>
        <w:rPr>
          <w:rFonts w:cs="Arial"/>
          <w:b/>
          <w:sz w:val="52"/>
          <w:szCs w:val="52"/>
        </w:rPr>
        <w:t>APIM Phoenix Domain Controller Infotainment Subsystem Part Specific Specification (SPSS)</w:t>
      </w:r>
    </w:p>
    <w:p w14:paraId="39E0BB2F" w14:textId="77777777" w:rsidR="00DE6D09" w:rsidRDefault="00925A7C">
      <w:pPr>
        <w:jc w:val="center"/>
      </w:pPr>
    </w:p>
    <w:p w14:paraId="7D79BD22" w14:textId="77777777" w:rsidR="00DE6D09" w:rsidRDefault="00925A7C">
      <w:pPr>
        <w:jc w:val="center"/>
      </w:pPr>
    </w:p>
    <w:p w14:paraId="4259B0FF" w14:textId="77777777" w:rsidR="00DE6D09" w:rsidRDefault="00925A7C">
      <w:pPr>
        <w:jc w:val="center"/>
      </w:pPr>
    </w:p>
    <w:p w14:paraId="05E7F2FE" w14:textId="77777777" w:rsidR="00DE6D09" w:rsidRDefault="00925A7C">
      <w:pPr>
        <w:jc w:val="center"/>
      </w:pPr>
    </w:p>
    <w:p w14:paraId="2E61B146" w14:textId="77777777" w:rsidR="00DE6D09" w:rsidRDefault="00F55D9B">
      <w:pPr>
        <w:jc w:val="center"/>
        <w:rPr>
          <w:rFonts w:cs="Arial"/>
          <w:sz w:val="28"/>
          <w:szCs w:val="28"/>
        </w:rPr>
      </w:pPr>
      <w:r>
        <w:rPr>
          <w:rFonts w:cs="Arial"/>
          <w:sz w:val="28"/>
          <w:szCs w:val="28"/>
        </w:rPr>
        <w:t>Version 1.4</w:t>
      </w:r>
    </w:p>
    <w:p w14:paraId="74DA8A57" w14:textId="77777777" w:rsidR="00DE6D09" w:rsidRDefault="00F55D9B">
      <w:pPr>
        <w:jc w:val="center"/>
        <w:rPr>
          <w:rFonts w:cs="Arial"/>
          <w:b/>
          <w:sz w:val="28"/>
          <w:szCs w:val="28"/>
        </w:rPr>
      </w:pPr>
      <w:r>
        <w:rPr>
          <w:rFonts w:cs="Arial"/>
          <w:b/>
          <w:sz w:val="28"/>
          <w:szCs w:val="28"/>
        </w:rPr>
        <w:t>UNCONTROLLED COPY IF PRINTED</w:t>
      </w:r>
    </w:p>
    <w:p w14:paraId="7EFA297B" w14:textId="77777777" w:rsidR="00DE6D09" w:rsidRDefault="00925A7C">
      <w:pPr>
        <w:jc w:val="center"/>
      </w:pPr>
    </w:p>
    <w:p w14:paraId="5E1659E1" w14:textId="77777777" w:rsidR="00DE6D09" w:rsidRDefault="00F55D9B">
      <w:pPr>
        <w:jc w:val="center"/>
        <w:rPr>
          <w:rFonts w:cs="Arial"/>
          <w:b/>
          <w:szCs w:val="22"/>
        </w:rPr>
      </w:pPr>
      <w:r>
        <w:rPr>
          <w:rFonts w:cs="Arial"/>
          <w:b/>
          <w:szCs w:val="22"/>
        </w:rPr>
        <w:t>Version Date: February 3, 2022</w:t>
      </w:r>
    </w:p>
    <w:p w14:paraId="1A82F2DE" w14:textId="77777777" w:rsidR="00DE6D09" w:rsidRDefault="00925A7C">
      <w:pPr>
        <w:jc w:val="center"/>
      </w:pPr>
    </w:p>
    <w:p w14:paraId="2CABF83B" w14:textId="77777777" w:rsidR="00DE6D09" w:rsidRDefault="00925A7C">
      <w:pPr>
        <w:jc w:val="center"/>
      </w:pPr>
    </w:p>
    <w:p w14:paraId="5C5EB125" w14:textId="77777777" w:rsidR="00DE6D09" w:rsidRDefault="00925A7C">
      <w:pPr>
        <w:jc w:val="center"/>
      </w:pPr>
    </w:p>
    <w:p w14:paraId="37BEBDBF" w14:textId="77777777" w:rsidR="00DE6D09" w:rsidRDefault="00F55D9B">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2B82120B" w14:textId="77777777" w:rsidR="00DE6D09" w:rsidRDefault="00F55D9B">
      <w:pPr>
        <w:jc w:val="center"/>
        <w:outlineLvl w:val="0"/>
        <w:rPr>
          <w:rFonts w:cs="Arial"/>
          <w:b/>
          <w:bCs/>
          <w:sz w:val="28"/>
          <w:szCs w:val="28"/>
          <w:u w:val="single"/>
        </w:rPr>
      </w:pPr>
      <w:r>
        <w:rPr>
          <w:b/>
          <w:sz w:val="36"/>
          <w:szCs w:val="36"/>
        </w:rPr>
        <w:br w:type="page"/>
      </w:r>
      <w:bookmarkStart w:id="0" w:name="_Toc94795898"/>
      <w:r>
        <w:rPr>
          <w:rFonts w:cs="Arial"/>
          <w:b/>
          <w:bCs/>
          <w:sz w:val="28"/>
          <w:szCs w:val="28"/>
          <w:u w:val="single"/>
        </w:rPr>
        <w:lastRenderedPageBreak/>
        <w:t>Revision History</w:t>
      </w:r>
      <w:bookmarkEnd w:id="0"/>
    </w:p>
    <w:p w14:paraId="37FAF8AD" w14:textId="77777777" w:rsidR="00DE6D09" w:rsidRDefault="00925A7C">
      <w:pPr>
        <w:rPr>
          <w:rFonts w:cs="Arial"/>
        </w:rPr>
      </w:pPr>
    </w:p>
    <w:p w14:paraId="3222E608" w14:textId="77777777" w:rsidR="00DE6D09" w:rsidRDefault="00925A7C">
      <w:pPr>
        <w:rPr>
          <w:rFonts w:cs="Arial"/>
        </w:rPr>
      </w:pPr>
    </w:p>
    <w:tbl>
      <w:tblPr>
        <w:tblW w:w="11070" w:type="dxa"/>
        <w:jc w:val="center"/>
        <w:tblLayout w:type="fixed"/>
        <w:tblLook w:val="04A0" w:firstRow="1" w:lastRow="0" w:firstColumn="1" w:lastColumn="0" w:noHBand="0" w:noVBand="1"/>
      </w:tblPr>
      <w:tblGrid>
        <w:gridCol w:w="1727"/>
        <w:gridCol w:w="1002"/>
        <w:gridCol w:w="3563"/>
        <w:gridCol w:w="4778"/>
      </w:tblGrid>
      <w:tr w:rsidR="003E2771" w14:paraId="4DFA3E6B" w14:textId="77777777" w:rsidTr="006226B2">
        <w:trPr>
          <w:trHeight w:val="346"/>
          <w:jc w:val="center"/>
        </w:trPr>
        <w:tc>
          <w:tcPr>
            <w:tcW w:w="1727"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7FDF8AEF" w14:textId="77777777" w:rsidR="003E2771" w:rsidRDefault="00F55D9B">
            <w:pPr>
              <w:spacing w:line="276" w:lineRule="auto"/>
              <w:jc w:val="center"/>
              <w:rPr>
                <w:rFonts w:cs="Arial"/>
                <w:b/>
                <w:bCs/>
                <w:lang w:val="fr-FR"/>
              </w:rPr>
            </w:pPr>
            <w:r>
              <w:rPr>
                <w:rFonts w:cs="Arial"/>
                <w:b/>
                <w:bCs/>
                <w:lang w:val="fr-FR"/>
              </w:rPr>
              <w:t>Date</w:t>
            </w:r>
          </w:p>
        </w:tc>
        <w:tc>
          <w:tcPr>
            <w:tcW w:w="100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DE1DE59" w14:textId="77777777" w:rsidR="003E2771" w:rsidRDefault="00F55D9B">
            <w:pPr>
              <w:spacing w:line="276" w:lineRule="auto"/>
              <w:jc w:val="center"/>
              <w:rPr>
                <w:rFonts w:cs="Arial"/>
                <w:b/>
                <w:bCs/>
                <w:lang w:val="fr-FR"/>
              </w:rPr>
            </w:pPr>
            <w:r>
              <w:rPr>
                <w:rFonts w:cs="Arial"/>
                <w:b/>
                <w:bCs/>
                <w:lang w:val="fr-FR"/>
              </w:rPr>
              <w:t>Version</w:t>
            </w:r>
          </w:p>
        </w:tc>
        <w:tc>
          <w:tcPr>
            <w:tcW w:w="8341"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D1BC8FC" w14:textId="77777777" w:rsidR="003E2771" w:rsidRDefault="00F55D9B">
            <w:pPr>
              <w:spacing w:line="276" w:lineRule="auto"/>
              <w:jc w:val="center"/>
              <w:rPr>
                <w:rFonts w:cs="Arial"/>
                <w:b/>
                <w:bCs/>
                <w:lang w:val="fr-FR"/>
              </w:rPr>
            </w:pPr>
            <w:r>
              <w:rPr>
                <w:rFonts w:cs="Arial"/>
                <w:b/>
                <w:bCs/>
                <w:lang w:val="fr-FR"/>
              </w:rPr>
              <w:t>Notes</w:t>
            </w:r>
          </w:p>
        </w:tc>
      </w:tr>
      <w:tr w:rsidR="003E2771" w14:paraId="5829773A" w14:textId="77777777" w:rsidTr="004830C3">
        <w:trPr>
          <w:trHeight w:val="245"/>
          <w:jc w:val="center"/>
        </w:trPr>
        <w:tc>
          <w:tcPr>
            <w:tcW w:w="1727" w:type="dxa"/>
            <w:tcBorders>
              <w:top w:val="single" w:sz="6" w:space="0" w:color="auto"/>
              <w:left w:val="single" w:sz="6" w:space="0" w:color="auto"/>
              <w:bottom w:val="single" w:sz="6" w:space="0" w:color="auto"/>
              <w:right w:val="nil"/>
            </w:tcBorders>
            <w:shd w:val="thinDiagCross" w:color="auto" w:fill="D9D9D9" w:themeFill="background1" w:themeFillShade="D9"/>
          </w:tcPr>
          <w:p w14:paraId="143964AB" w14:textId="77777777" w:rsidR="003E2771" w:rsidRDefault="00925A7C">
            <w:pPr>
              <w:spacing w:line="276" w:lineRule="auto"/>
              <w:rPr>
                <w:rFonts w:cs="Arial"/>
                <w:sz w:val="16"/>
                <w:lang w:val="fr-FR"/>
              </w:rPr>
            </w:pPr>
          </w:p>
        </w:tc>
        <w:tc>
          <w:tcPr>
            <w:tcW w:w="1002" w:type="dxa"/>
            <w:tcBorders>
              <w:top w:val="single" w:sz="6" w:space="0" w:color="auto"/>
              <w:left w:val="nil"/>
              <w:bottom w:val="single" w:sz="6" w:space="0" w:color="auto"/>
              <w:right w:val="nil"/>
            </w:tcBorders>
            <w:shd w:val="thinDiagCross" w:color="auto" w:fill="D9D9D9" w:themeFill="background1" w:themeFillShade="D9"/>
          </w:tcPr>
          <w:p w14:paraId="78D7A6C5" w14:textId="77777777" w:rsidR="003E2771" w:rsidRDefault="00925A7C">
            <w:pPr>
              <w:spacing w:line="276" w:lineRule="auto"/>
              <w:jc w:val="center"/>
              <w:rPr>
                <w:rFonts w:cs="Arial"/>
                <w:sz w:val="16"/>
                <w:lang w:val="fr-FR"/>
              </w:rPr>
            </w:pPr>
          </w:p>
        </w:tc>
        <w:tc>
          <w:tcPr>
            <w:tcW w:w="3563" w:type="dxa"/>
            <w:tcBorders>
              <w:top w:val="single" w:sz="6" w:space="0" w:color="auto"/>
              <w:left w:val="nil"/>
              <w:bottom w:val="single" w:sz="6" w:space="0" w:color="auto"/>
              <w:right w:val="nil"/>
            </w:tcBorders>
            <w:shd w:val="thinDiagCross" w:color="auto" w:fill="D9D9D9" w:themeFill="background1" w:themeFillShade="D9"/>
          </w:tcPr>
          <w:p w14:paraId="0425CBAE" w14:textId="77777777" w:rsidR="003E2771" w:rsidRDefault="00925A7C">
            <w:pPr>
              <w:spacing w:line="276" w:lineRule="auto"/>
              <w:rPr>
                <w:rFonts w:cs="Arial"/>
                <w:sz w:val="16"/>
              </w:rPr>
            </w:pPr>
          </w:p>
        </w:tc>
        <w:tc>
          <w:tcPr>
            <w:tcW w:w="4778" w:type="dxa"/>
            <w:tcBorders>
              <w:top w:val="single" w:sz="6" w:space="0" w:color="auto"/>
              <w:left w:val="nil"/>
              <w:bottom w:val="single" w:sz="6" w:space="0" w:color="auto"/>
              <w:right w:val="single" w:sz="6" w:space="0" w:color="auto"/>
            </w:tcBorders>
            <w:shd w:val="thinDiagCross" w:color="auto" w:fill="D9D9D9" w:themeFill="background1" w:themeFillShade="D9"/>
          </w:tcPr>
          <w:p w14:paraId="39038C48" w14:textId="77777777" w:rsidR="003E2771" w:rsidRDefault="00925A7C">
            <w:pPr>
              <w:spacing w:line="276" w:lineRule="auto"/>
              <w:rPr>
                <w:rFonts w:cs="Arial"/>
                <w:sz w:val="16"/>
              </w:rPr>
            </w:pPr>
          </w:p>
        </w:tc>
      </w:tr>
      <w:tr w:rsidR="009A5057" w:rsidRPr="000E6FE9" w14:paraId="1D5C242D" w14:textId="77777777" w:rsidTr="004830C3">
        <w:trPr>
          <w:trHeight w:val="245"/>
          <w:jc w:val="center"/>
        </w:trPr>
        <w:tc>
          <w:tcPr>
            <w:tcW w:w="1727" w:type="dxa"/>
            <w:tcBorders>
              <w:top w:val="single" w:sz="6" w:space="0" w:color="auto"/>
              <w:left w:val="single" w:sz="6" w:space="0" w:color="auto"/>
              <w:bottom w:val="single" w:sz="6" w:space="0" w:color="auto"/>
              <w:right w:val="single" w:sz="6" w:space="0" w:color="auto"/>
            </w:tcBorders>
            <w:vAlign w:val="center"/>
          </w:tcPr>
          <w:p w14:paraId="49CFDA70" w14:textId="77777777" w:rsidR="009A5057" w:rsidRPr="00D13FB7" w:rsidRDefault="00F55D9B" w:rsidP="004C2ED2">
            <w:pPr>
              <w:spacing w:line="276" w:lineRule="auto"/>
              <w:rPr>
                <w:rFonts w:cs="Arial"/>
                <w:b/>
                <w:sz w:val="16"/>
              </w:rPr>
            </w:pPr>
            <w:r>
              <w:rPr>
                <w:rFonts w:cs="Arial"/>
                <w:b/>
                <w:sz w:val="16"/>
              </w:rPr>
              <w:t>July 23, 2021</w:t>
            </w:r>
          </w:p>
        </w:tc>
        <w:tc>
          <w:tcPr>
            <w:tcW w:w="1002" w:type="dxa"/>
            <w:tcBorders>
              <w:top w:val="single" w:sz="6" w:space="0" w:color="auto"/>
              <w:left w:val="single" w:sz="6" w:space="0" w:color="auto"/>
              <w:bottom w:val="single" w:sz="6" w:space="0" w:color="auto"/>
              <w:right w:val="single" w:sz="6" w:space="0" w:color="auto"/>
            </w:tcBorders>
            <w:vAlign w:val="center"/>
          </w:tcPr>
          <w:p w14:paraId="45FBE9E2" w14:textId="77777777" w:rsidR="009A5057" w:rsidRPr="00D13FB7" w:rsidRDefault="00F55D9B" w:rsidP="009A5057">
            <w:pPr>
              <w:spacing w:line="276" w:lineRule="auto"/>
              <w:jc w:val="center"/>
              <w:rPr>
                <w:rFonts w:cs="Arial"/>
                <w:b/>
                <w:sz w:val="16"/>
              </w:rPr>
            </w:pPr>
            <w:r>
              <w:rPr>
                <w:rFonts w:cs="Arial"/>
                <w:b/>
                <w:sz w:val="16"/>
              </w:rPr>
              <w:t>1.0</w:t>
            </w:r>
          </w:p>
        </w:tc>
        <w:tc>
          <w:tcPr>
            <w:tcW w:w="3563" w:type="dxa"/>
            <w:tcBorders>
              <w:top w:val="single" w:sz="6" w:space="0" w:color="auto"/>
              <w:left w:val="single" w:sz="6" w:space="0" w:color="auto"/>
              <w:bottom w:val="single" w:sz="6" w:space="0" w:color="auto"/>
              <w:right w:val="single" w:sz="6" w:space="0" w:color="auto"/>
            </w:tcBorders>
            <w:vAlign w:val="center"/>
          </w:tcPr>
          <w:p w14:paraId="6C484BDB" w14:textId="77777777" w:rsidR="009A5057" w:rsidRPr="00D13FB7" w:rsidRDefault="00F55D9B" w:rsidP="001413EE">
            <w:pPr>
              <w:spacing w:line="276" w:lineRule="auto"/>
              <w:jc w:val="center"/>
              <w:rPr>
                <w:rFonts w:cs="Arial"/>
                <w:b/>
                <w:sz w:val="16"/>
              </w:rPr>
            </w:pPr>
            <w:r w:rsidRPr="00D13FB7">
              <w:rPr>
                <w:rFonts w:cs="Arial"/>
                <w:b/>
                <w:sz w:val="16"/>
              </w:rPr>
              <w:t xml:space="preserve">Initial </w:t>
            </w:r>
            <w:r>
              <w:rPr>
                <w:rFonts w:cs="Arial"/>
                <w:b/>
                <w:sz w:val="16"/>
              </w:rPr>
              <w:t>APIM PDC release</w:t>
            </w:r>
          </w:p>
        </w:tc>
        <w:tc>
          <w:tcPr>
            <w:tcW w:w="4778" w:type="dxa"/>
            <w:tcBorders>
              <w:top w:val="single" w:sz="6" w:space="0" w:color="auto"/>
              <w:left w:val="single" w:sz="6" w:space="0" w:color="auto"/>
              <w:bottom w:val="single" w:sz="6" w:space="0" w:color="auto"/>
              <w:right w:val="single" w:sz="6" w:space="0" w:color="auto"/>
            </w:tcBorders>
            <w:vAlign w:val="center"/>
          </w:tcPr>
          <w:p w14:paraId="2C92F8B6" w14:textId="77777777" w:rsidR="009A5057" w:rsidRPr="00D13FB7" w:rsidRDefault="00925A7C" w:rsidP="004C2ED2">
            <w:pPr>
              <w:spacing w:line="276" w:lineRule="auto"/>
              <w:rPr>
                <w:rFonts w:cs="Arial"/>
                <w:b/>
                <w:sz w:val="16"/>
              </w:rPr>
            </w:pPr>
          </w:p>
        </w:tc>
      </w:tr>
      <w:tr w:rsidR="004A7A44" w14:paraId="472B1969" w14:textId="77777777" w:rsidTr="004830C3">
        <w:trPr>
          <w:trHeight w:val="245"/>
          <w:jc w:val="center"/>
        </w:trPr>
        <w:tc>
          <w:tcPr>
            <w:tcW w:w="1727" w:type="dxa"/>
            <w:tcBorders>
              <w:top w:val="single" w:sz="6" w:space="0" w:color="auto"/>
              <w:left w:val="single" w:sz="6" w:space="0" w:color="auto"/>
              <w:bottom w:val="single" w:sz="6" w:space="0" w:color="auto"/>
              <w:right w:val="nil"/>
            </w:tcBorders>
            <w:shd w:val="thinDiagCross" w:color="auto" w:fill="D9D9D9" w:themeFill="background1" w:themeFillShade="D9"/>
          </w:tcPr>
          <w:p w14:paraId="72E4A5D1" w14:textId="77777777" w:rsidR="004A7A44" w:rsidRDefault="00925A7C" w:rsidP="00EE67DA">
            <w:pPr>
              <w:spacing w:line="276" w:lineRule="auto"/>
              <w:rPr>
                <w:rFonts w:cs="Arial"/>
                <w:sz w:val="16"/>
                <w:lang w:val="fr-FR"/>
              </w:rPr>
            </w:pPr>
          </w:p>
        </w:tc>
        <w:tc>
          <w:tcPr>
            <w:tcW w:w="1002" w:type="dxa"/>
            <w:tcBorders>
              <w:top w:val="single" w:sz="6" w:space="0" w:color="auto"/>
              <w:left w:val="nil"/>
              <w:bottom w:val="single" w:sz="6" w:space="0" w:color="auto"/>
              <w:right w:val="nil"/>
            </w:tcBorders>
            <w:shd w:val="thinDiagCross" w:color="auto" w:fill="D9D9D9" w:themeFill="background1" w:themeFillShade="D9"/>
          </w:tcPr>
          <w:p w14:paraId="48BA2A1A" w14:textId="77777777" w:rsidR="004A7A44" w:rsidRDefault="00925A7C" w:rsidP="00EE67DA">
            <w:pPr>
              <w:spacing w:line="276" w:lineRule="auto"/>
              <w:jc w:val="center"/>
              <w:rPr>
                <w:rFonts w:cs="Arial"/>
                <w:sz w:val="16"/>
                <w:lang w:val="fr-FR"/>
              </w:rPr>
            </w:pPr>
          </w:p>
        </w:tc>
        <w:tc>
          <w:tcPr>
            <w:tcW w:w="3563" w:type="dxa"/>
            <w:tcBorders>
              <w:top w:val="single" w:sz="6" w:space="0" w:color="auto"/>
              <w:left w:val="nil"/>
              <w:bottom w:val="single" w:sz="6" w:space="0" w:color="auto"/>
              <w:right w:val="nil"/>
            </w:tcBorders>
            <w:shd w:val="thinDiagCross" w:color="auto" w:fill="D9D9D9" w:themeFill="background1" w:themeFillShade="D9"/>
          </w:tcPr>
          <w:p w14:paraId="28EE05EE" w14:textId="77777777" w:rsidR="004A7A44" w:rsidRDefault="00925A7C" w:rsidP="00EE67DA">
            <w:pPr>
              <w:spacing w:line="276" w:lineRule="auto"/>
              <w:rPr>
                <w:rFonts w:cs="Arial"/>
                <w:sz w:val="16"/>
              </w:rPr>
            </w:pPr>
          </w:p>
        </w:tc>
        <w:tc>
          <w:tcPr>
            <w:tcW w:w="4778" w:type="dxa"/>
            <w:tcBorders>
              <w:top w:val="single" w:sz="6" w:space="0" w:color="auto"/>
              <w:left w:val="nil"/>
              <w:bottom w:val="single" w:sz="6" w:space="0" w:color="auto"/>
              <w:right w:val="single" w:sz="6" w:space="0" w:color="auto"/>
            </w:tcBorders>
            <w:shd w:val="thinDiagCross" w:color="auto" w:fill="D9D9D9" w:themeFill="background1" w:themeFillShade="D9"/>
          </w:tcPr>
          <w:p w14:paraId="4E66572C" w14:textId="77777777" w:rsidR="004A7A44" w:rsidRDefault="00925A7C" w:rsidP="00EE67DA">
            <w:pPr>
              <w:spacing w:line="276" w:lineRule="auto"/>
              <w:rPr>
                <w:rFonts w:cs="Arial"/>
                <w:sz w:val="16"/>
              </w:rPr>
            </w:pPr>
          </w:p>
        </w:tc>
      </w:tr>
      <w:tr w:rsidR="00F554A2" w:rsidRPr="000E6FE9" w14:paraId="321001F4" w14:textId="77777777" w:rsidTr="006226B2">
        <w:trPr>
          <w:trHeight w:val="245"/>
          <w:jc w:val="center"/>
        </w:trPr>
        <w:tc>
          <w:tcPr>
            <w:tcW w:w="1727" w:type="dxa"/>
            <w:tcBorders>
              <w:top w:val="single" w:sz="6" w:space="0" w:color="auto"/>
              <w:left w:val="single" w:sz="6" w:space="0" w:color="auto"/>
              <w:bottom w:val="single" w:sz="6" w:space="0" w:color="auto"/>
              <w:right w:val="single" w:sz="6" w:space="0" w:color="auto"/>
            </w:tcBorders>
            <w:vAlign w:val="center"/>
          </w:tcPr>
          <w:p w14:paraId="5B7AB699" w14:textId="77777777" w:rsidR="00F554A2" w:rsidRPr="00D13FB7" w:rsidRDefault="00F55D9B" w:rsidP="00EE67DA">
            <w:pPr>
              <w:spacing w:line="276" w:lineRule="auto"/>
              <w:rPr>
                <w:rFonts w:cs="Arial"/>
                <w:b/>
                <w:sz w:val="16"/>
              </w:rPr>
            </w:pPr>
            <w:r>
              <w:rPr>
                <w:rFonts w:cs="Arial"/>
                <w:b/>
                <w:sz w:val="16"/>
              </w:rPr>
              <w:t>August 25, 2021</w:t>
            </w:r>
          </w:p>
        </w:tc>
        <w:tc>
          <w:tcPr>
            <w:tcW w:w="1002" w:type="dxa"/>
            <w:tcBorders>
              <w:top w:val="single" w:sz="6" w:space="0" w:color="auto"/>
              <w:left w:val="single" w:sz="6" w:space="0" w:color="auto"/>
              <w:bottom w:val="single" w:sz="6" w:space="0" w:color="auto"/>
              <w:right w:val="single" w:sz="6" w:space="0" w:color="auto"/>
            </w:tcBorders>
            <w:vAlign w:val="center"/>
          </w:tcPr>
          <w:p w14:paraId="0DBBE32D" w14:textId="77777777" w:rsidR="00F554A2" w:rsidRPr="00D13FB7" w:rsidRDefault="00F55D9B" w:rsidP="00EE67DA">
            <w:pPr>
              <w:spacing w:line="276" w:lineRule="auto"/>
              <w:jc w:val="center"/>
              <w:rPr>
                <w:rFonts w:cs="Arial"/>
                <w:b/>
                <w:sz w:val="16"/>
              </w:rPr>
            </w:pPr>
            <w:r>
              <w:rPr>
                <w:rFonts w:cs="Arial"/>
                <w:b/>
                <w:sz w:val="16"/>
              </w:rPr>
              <w:t>1.1</w:t>
            </w:r>
          </w:p>
        </w:tc>
        <w:tc>
          <w:tcPr>
            <w:tcW w:w="8341" w:type="dxa"/>
            <w:gridSpan w:val="2"/>
            <w:tcBorders>
              <w:top w:val="single" w:sz="6" w:space="0" w:color="auto"/>
              <w:left w:val="single" w:sz="6" w:space="0" w:color="auto"/>
              <w:bottom w:val="single" w:sz="6" w:space="0" w:color="auto"/>
              <w:right w:val="single" w:sz="6" w:space="0" w:color="auto"/>
            </w:tcBorders>
            <w:vAlign w:val="center"/>
          </w:tcPr>
          <w:p w14:paraId="7C06F5C8" w14:textId="77777777" w:rsidR="00F554A2" w:rsidRPr="00D13FB7" w:rsidRDefault="00925A7C" w:rsidP="00EE67DA">
            <w:pPr>
              <w:spacing w:line="276" w:lineRule="auto"/>
              <w:rPr>
                <w:rFonts w:cs="Arial"/>
                <w:b/>
                <w:sz w:val="16"/>
              </w:rPr>
            </w:pPr>
          </w:p>
        </w:tc>
      </w:tr>
      <w:tr w:rsidR="002A1394" w:rsidRPr="000E6FE9" w14:paraId="058DFB5E" w14:textId="77777777" w:rsidTr="004830C3">
        <w:trPr>
          <w:trHeight w:val="245"/>
          <w:jc w:val="center"/>
        </w:trPr>
        <w:tc>
          <w:tcPr>
            <w:tcW w:w="1727" w:type="dxa"/>
            <w:tcBorders>
              <w:left w:val="single" w:sz="6" w:space="0" w:color="auto"/>
              <w:right w:val="single" w:sz="6" w:space="0" w:color="auto"/>
            </w:tcBorders>
          </w:tcPr>
          <w:p w14:paraId="2B27B0B4" w14:textId="77777777" w:rsidR="002A1394" w:rsidRDefault="00925A7C" w:rsidP="002A1394">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2CB2B2AC" w14:textId="77777777" w:rsidR="002A1394" w:rsidRPr="002A1394" w:rsidRDefault="00F55D9B" w:rsidP="002A1394">
            <w:pPr>
              <w:rPr>
                <w:rFonts w:cs="Arial"/>
                <w:sz w:val="16"/>
                <w:szCs w:val="16"/>
              </w:rPr>
            </w:pPr>
            <w:r w:rsidRPr="002A1394">
              <w:rPr>
                <w:rFonts w:cs="Arial"/>
                <w:sz w:val="16"/>
                <w:szCs w:val="16"/>
              </w:rPr>
              <w:t>PWRMAN-SR-REQ-324997/F-Predictive Triggers - APIM</w:t>
            </w:r>
          </w:p>
        </w:tc>
        <w:tc>
          <w:tcPr>
            <w:tcW w:w="4778" w:type="dxa"/>
            <w:tcBorders>
              <w:top w:val="single" w:sz="6" w:space="0" w:color="auto"/>
              <w:left w:val="single" w:sz="6" w:space="0" w:color="auto"/>
              <w:bottom w:val="single" w:sz="6" w:space="0" w:color="auto"/>
              <w:right w:val="single" w:sz="6" w:space="0" w:color="auto"/>
            </w:tcBorders>
            <w:vAlign w:val="center"/>
          </w:tcPr>
          <w:p w14:paraId="5E7D3CAF" w14:textId="77777777" w:rsidR="002A1394" w:rsidRPr="002A1394" w:rsidRDefault="00F55D9B" w:rsidP="002A1394">
            <w:pPr>
              <w:rPr>
                <w:rFonts w:cs="Calibri"/>
                <w:sz w:val="16"/>
                <w:szCs w:val="16"/>
              </w:rPr>
            </w:pPr>
            <w:r w:rsidRPr="002A1394">
              <w:rPr>
                <w:rFonts w:cs="Calibri"/>
                <w:sz w:val="16"/>
                <w:szCs w:val="16"/>
              </w:rPr>
              <w:t>jmyslin2:  update requirement for new predictive triggers for welcome CAN signals</w:t>
            </w:r>
          </w:p>
        </w:tc>
      </w:tr>
      <w:tr w:rsidR="002A1394" w:rsidRPr="00F554A2" w14:paraId="78A526DE" w14:textId="77777777" w:rsidTr="004830C3">
        <w:trPr>
          <w:trHeight w:val="245"/>
          <w:jc w:val="center"/>
        </w:trPr>
        <w:tc>
          <w:tcPr>
            <w:tcW w:w="1727" w:type="dxa"/>
            <w:tcBorders>
              <w:left w:val="single" w:sz="6" w:space="0" w:color="auto"/>
              <w:right w:val="single" w:sz="6" w:space="0" w:color="auto"/>
            </w:tcBorders>
          </w:tcPr>
          <w:p w14:paraId="32F0E6F1" w14:textId="77777777" w:rsidR="002A1394" w:rsidRDefault="00925A7C" w:rsidP="002A1394">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5ED88251" w14:textId="77777777" w:rsidR="002A1394" w:rsidRPr="002A1394" w:rsidRDefault="00F55D9B" w:rsidP="002A1394">
            <w:pPr>
              <w:rPr>
                <w:rFonts w:cs="Arial"/>
                <w:sz w:val="16"/>
                <w:szCs w:val="16"/>
              </w:rPr>
            </w:pPr>
            <w:r w:rsidRPr="002A1394">
              <w:rPr>
                <w:rFonts w:cs="Arial"/>
                <w:sz w:val="16"/>
                <w:szCs w:val="16"/>
              </w:rPr>
              <w:t xml:space="preserve">PWRMAN-FUN-REQ-435910/A-AVAS Power </w:t>
            </w:r>
            <w:proofErr w:type="spellStart"/>
            <w:r w:rsidRPr="002A1394">
              <w:rPr>
                <w:rFonts w:cs="Arial"/>
                <w:sz w:val="16"/>
                <w:szCs w:val="16"/>
              </w:rPr>
              <w:t>Moding</w:t>
            </w:r>
            <w:proofErr w:type="spellEnd"/>
          </w:p>
        </w:tc>
        <w:tc>
          <w:tcPr>
            <w:tcW w:w="4778" w:type="dxa"/>
            <w:tcBorders>
              <w:top w:val="single" w:sz="6" w:space="0" w:color="auto"/>
              <w:left w:val="single" w:sz="6" w:space="0" w:color="auto"/>
              <w:bottom w:val="single" w:sz="6" w:space="0" w:color="auto"/>
              <w:right w:val="single" w:sz="6" w:space="0" w:color="auto"/>
            </w:tcBorders>
            <w:vAlign w:val="center"/>
          </w:tcPr>
          <w:p w14:paraId="330C444E" w14:textId="77777777" w:rsidR="002A1394" w:rsidRPr="002A1394" w:rsidRDefault="00F55D9B" w:rsidP="002A1394">
            <w:pPr>
              <w:rPr>
                <w:rFonts w:cs="Calibri"/>
                <w:sz w:val="16"/>
                <w:szCs w:val="16"/>
              </w:rPr>
            </w:pPr>
            <w:r w:rsidRPr="002A1394">
              <w:rPr>
                <w:rFonts w:cs="Calibri"/>
                <w:sz w:val="16"/>
                <w:szCs w:val="16"/>
              </w:rPr>
              <w:t xml:space="preserve">jmyslin2:  new function for AVAS power </w:t>
            </w:r>
            <w:proofErr w:type="spellStart"/>
            <w:r w:rsidRPr="002A1394">
              <w:rPr>
                <w:rFonts w:cs="Calibri"/>
                <w:sz w:val="16"/>
                <w:szCs w:val="16"/>
              </w:rPr>
              <w:t>moding</w:t>
            </w:r>
            <w:proofErr w:type="spellEnd"/>
          </w:p>
        </w:tc>
      </w:tr>
      <w:tr w:rsidR="002A1394" w:rsidRPr="00F554A2" w14:paraId="1043D271" w14:textId="77777777" w:rsidTr="004830C3">
        <w:trPr>
          <w:trHeight w:val="245"/>
          <w:jc w:val="center"/>
        </w:trPr>
        <w:tc>
          <w:tcPr>
            <w:tcW w:w="1727" w:type="dxa"/>
            <w:tcBorders>
              <w:left w:val="single" w:sz="6" w:space="0" w:color="auto"/>
              <w:bottom w:val="single" w:sz="4" w:space="0" w:color="auto"/>
              <w:right w:val="single" w:sz="6" w:space="0" w:color="auto"/>
            </w:tcBorders>
          </w:tcPr>
          <w:p w14:paraId="72D11E3D" w14:textId="77777777" w:rsidR="002A1394" w:rsidRDefault="00925A7C" w:rsidP="002A1394">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5B81F348" w14:textId="77777777" w:rsidR="002A1394" w:rsidRPr="002A1394" w:rsidRDefault="00F55D9B" w:rsidP="002A1394">
            <w:pPr>
              <w:rPr>
                <w:rFonts w:cs="Arial"/>
                <w:sz w:val="16"/>
                <w:szCs w:val="16"/>
              </w:rPr>
            </w:pPr>
            <w:r w:rsidRPr="002A1394">
              <w:rPr>
                <w:rFonts w:cs="Arial"/>
                <w:sz w:val="16"/>
                <w:szCs w:val="16"/>
              </w:rPr>
              <w:t xml:space="preserve">PWRMAN-SR-REQ-435912/A-AVAS Power </w:t>
            </w:r>
            <w:proofErr w:type="spellStart"/>
            <w:r w:rsidRPr="002A1394">
              <w:rPr>
                <w:rFonts w:cs="Arial"/>
                <w:sz w:val="16"/>
                <w:szCs w:val="16"/>
              </w:rPr>
              <w:t>Moding</w:t>
            </w:r>
            <w:proofErr w:type="spellEnd"/>
          </w:p>
        </w:tc>
        <w:tc>
          <w:tcPr>
            <w:tcW w:w="4778" w:type="dxa"/>
            <w:tcBorders>
              <w:top w:val="single" w:sz="6" w:space="0" w:color="auto"/>
              <w:left w:val="single" w:sz="6" w:space="0" w:color="auto"/>
              <w:bottom w:val="single" w:sz="6" w:space="0" w:color="auto"/>
              <w:right w:val="single" w:sz="6" w:space="0" w:color="auto"/>
            </w:tcBorders>
            <w:vAlign w:val="center"/>
          </w:tcPr>
          <w:p w14:paraId="235F0B5E" w14:textId="77777777" w:rsidR="002A1394" w:rsidRPr="002A1394" w:rsidRDefault="00F55D9B" w:rsidP="002A1394">
            <w:pPr>
              <w:rPr>
                <w:rFonts w:cs="Calibri"/>
                <w:sz w:val="16"/>
                <w:szCs w:val="16"/>
              </w:rPr>
            </w:pPr>
            <w:r w:rsidRPr="002A1394">
              <w:rPr>
                <w:rFonts w:cs="Calibri"/>
                <w:sz w:val="16"/>
                <w:szCs w:val="16"/>
              </w:rPr>
              <w:t xml:space="preserve">jmsylin2:  AVAS power </w:t>
            </w:r>
            <w:proofErr w:type="spellStart"/>
            <w:r w:rsidRPr="002A1394">
              <w:rPr>
                <w:rFonts w:cs="Calibri"/>
                <w:sz w:val="16"/>
                <w:szCs w:val="16"/>
              </w:rPr>
              <w:t>moding</w:t>
            </w:r>
            <w:proofErr w:type="spellEnd"/>
            <w:r w:rsidRPr="002A1394">
              <w:rPr>
                <w:rFonts w:cs="Calibri"/>
                <w:sz w:val="16"/>
                <w:szCs w:val="16"/>
              </w:rPr>
              <w:t xml:space="preserve"> requirement </w:t>
            </w:r>
            <w:proofErr w:type="spellStart"/>
            <w:r w:rsidRPr="002A1394">
              <w:rPr>
                <w:rFonts w:cs="Calibri"/>
                <w:sz w:val="16"/>
                <w:szCs w:val="16"/>
              </w:rPr>
              <w:t>refernece</w:t>
            </w:r>
            <w:proofErr w:type="spellEnd"/>
          </w:p>
        </w:tc>
      </w:tr>
      <w:tr w:rsidR="006226B2" w14:paraId="3C866DE0" w14:textId="77777777" w:rsidTr="004830C3">
        <w:trPr>
          <w:trHeight w:val="245"/>
          <w:jc w:val="center"/>
        </w:trPr>
        <w:tc>
          <w:tcPr>
            <w:tcW w:w="1727" w:type="dxa"/>
            <w:tcBorders>
              <w:top w:val="single" w:sz="6" w:space="0" w:color="auto"/>
              <w:left w:val="single" w:sz="6" w:space="0" w:color="auto"/>
              <w:bottom w:val="single" w:sz="6" w:space="0" w:color="auto"/>
              <w:right w:val="nil"/>
            </w:tcBorders>
            <w:shd w:val="thinDiagCross" w:color="auto" w:fill="D9D9D9" w:themeFill="background1" w:themeFillShade="D9"/>
          </w:tcPr>
          <w:p w14:paraId="14ED02DC" w14:textId="77777777" w:rsidR="006226B2" w:rsidRDefault="00925A7C" w:rsidP="00642DEC">
            <w:pPr>
              <w:spacing w:line="276" w:lineRule="auto"/>
              <w:rPr>
                <w:rFonts w:cs="Arial"/>
                <w:sz w:val="16"/>
                <w:lang w:val="fr-FR"/>
              </w:rPr>
            </w:pPr>
          </w:p>
        </w:tc>
        <w:tc>
          <w:tcPr>
            <w:tcW w:w="1002" w:type="dxa"/>
            <w:tcBorders>
              <w:top w:val="single" w:sz="6" w:space="0" w:color="auto"/>
              <w:left w:val="nil"/>
              <w:bottom w:val="single" w:sz="6" w:space="0" w:color="auto"/>
              <w:right w:val="nil"/>
            </w:tcBorders>
            <w:shd w:val="thinDiagCross" w:color="auto" w:fill="D9D9D9" w:themeFill="background1" w:themeFillShade="D9"/>
          </w:tcPr>
          <w:p w14:paraId="6393622D" w14:textId="77777777" w:rsidR="006226B2" w:rsidRDefault="00925A7C" w:rsidP="00642DEC">
            <w:pPr>
              <w:spacing w:line="276" w:lineRule="auto"/>
              <w:jc w:val="center"/>
              <w:rPr>
                <w:rFonts w:cs="Arial"/>
                <w:sz w:val="16"/>
                <w:lang w:val="fr-FR"/>
              </w:rPr>
            </w:pPr>
          </w:p>
        </w:tc>
        <w:tc>
          <w:tcPr>
            <w:tcW w:w="3563" w:type="dxa"/>
            <w:tcBorders>
              <w:top w:val="single" w:sz="6" w:space="0" w:color="auto"/>
              <w:left w:val="nil"/>
              <w:bottom w:val="single" w:sz="6" w:space="0" w:color="auto"/>
              <w:right w:val="nil"/>
            </w:tcBorders>
            <w:shd w:val="thinDiagCross" w:color="auto" w:fill="D9D9D9" w:themeFill="background1" w:themeFillShade="D9"/>
          </w:tcPr>
          <w:p w14:paraId="282A314A" w14:textId="77777777" w:rsidR="006226B2" w:rsidRDefault="00925A7C" w:rsidP="00642DEC">
            <w:pPr>
              <w:spacing w:line="276" w:lineRule="auto"/>
              <w:rPr>
                <w:rFonts w:cs="Arial"/>
                <w:sz w:val="16"/>
              </w:rPr>
            </w:pPr>
          </w:p>
        </w:tc>
        <w:tc>
          <w:tcPr>
            <w:tcW w:w="4778" w:type="dxa"/>
            <w:tcBorders>
              <w:top w:val="single" w:sz="6" w:space="0" w:color="auto"/>
              <w:left w:val="nil"/>
              <w:bottom w:val="single" w:sz="6" w:space="0" w:color="auto"/>
              <w:right w:val="single" w:sz="6" w:space="0" w:color="auto"/>
            </w:tcBorders>
            <w:shd w:val="thinDiagCross" w:color="auto" w:fill="D9D9D9" w:themeFill="background1" w:themeFillShade="D9"/>
          </w:tcPr>
          <w:p w14:paraId="75B1AEA9" w14:textId="77777777" w:rsidR="006226B2" w:rsidRDefault="00925A7C" w:rsidP="00642DEC">
            <w:pPr>
              <w:spacing w:line="276" w:lineRule="auto"/>
              <w:rPr>
                <w:rFonts w:cs="Arial"/>
                <w:sz w:val="16"/>
              </w:rPr>
            </w:pPr>
          </w:p>
        </w:tc>
      </w:tr>
      <w:tr w:rsidR="006226B2" w:rsidRPr="00D13FB7" w14:paraId="71FC3D5B" w14:textId="77777777" w:rsidTr="006226B2">
        <w:trPr>
          <w:trHeight w:val="245"/>
          <w:jc w:val="center"/>
        </w:trPr>
        <w:tc>
          <w:tcPr>
            <w:tcW w:w="1727" w:type="dxa"/>
            <w:tcBorders>
              <w:top w:val="single" w:sz="6" w:space="0" w:color="auto"/>
              <w:left w:val="single" w:sz="6" w:space="0" w:color="auto"/>
              <w:bottom w:val="single" w:sz="6" w:space="0" w:color="auto"/>
              <w:right w:val="single" w:sz="6" w:space="0" w:color="auto"/>
            </w:tcBorders>
            <w:vAlign w:val="center"/>
          </w:tcPr>
          <w:p w14:paraId="0C31F42F" w14:textId="77777777" w:rsidR="006226B2" w:rsidRPr="00D13FB7" w:rsidRDefault="00F55D9B" w:rsidP="00642DEC">
            <w:pPr>
              <w:spacing w:line="276" w:lineRule="auto"/>
              <w:rPr>
                <w:rFonts w:cs="Arial"/>
                <w:b/>
                <w:sz w:val="16"/>
              </w:rPr>
            </w:pPr>
            <w:r>
              <w:rPr>
                <w:rFonts w:cs="Arial"/>
                <w:b/>
                <w:sz w:val="16"/>
              </w:rPr>
              <w:t>September 22, 2021</w:t>
            </w:r>
          </w:p>
        </w:tc>
        <w:tc>
          <w:tcPr>
            <w:tcW w:w="1002" w:type="dxa"/>
            <w:tcBorders>
              <w:top w:val="single" w:sz="6" w:space="0" w:color="auto"/>
              <w:left w:val="single" w:sz="6" w:space="0" w:color="auto"/>
              <w:bottom w:val="single" w:sz="6" w:space="0" w:color="auto"/>
              <w:right w:val="single" w:sz="6" w:space="0" w:color="auto"/>
            </w:tcBorders>
            <w:vAlign w:val="center"/>
          </w:tcPr>
          <w:p w14:paraId="73715F53" w14:textId="77777777" w:rsidR="006226B2" w:rsidRPr="00D13FB7" w:rsidRDefault="00F55D9B" w:rsidP="00642DEC">
            <w:pPr>
              <w:spacing w:line="276" w:lineRule="auto"/>
              <w:jc w:val="center"/>
              <w:rPr>
                <w:rFonts w:cs="Arial"/>
                <w:b/>
                <w:sz w:val="16"/>
              </w:rPr>
            </w:pPr>
            <w:r>
              <w:rPr>
                <w:rFonts w:cs="Arial"/>
                <w:b/>
                <w:sz w:val="16"/>
              </w:rPr>
              <w:t>1.2</w:t>
            </w:r>
          </w:p>
        </w:tc>
        <w:tc>
          <w:tcPr>
            <w:tcW w:w="8341" w:type="dxa"/>
            <w:gridSpan w:val="2"/>
            <w:tcBorders>
              <w:top w:val="single" w:sz="6" w:space="0" w:color="auto"/>
              <w:left w:val="single" w:sz="6" w:space="0" w:color="auto"/>
              <w:bottom w:val="single" w:sz="6" w:space="0" w:color="auto"/>
              <w:right w:val="single" w:sz="6" w:space="0" w:color="auto"/>
            </w:tcBorders>
            <w:vAlign w:val="center"/>
          </w:tcPr>
          <w:p w14:paraId="5F62F274" w14:textId="77777777" w:rsidR="006226B2" w:rsidRPr="00D13FB7" w:rsidRDefault="00925A7C" w:rsidP="00642DEC">
            <w:pPr>
              <w:spacing w:line="276" w:lineRule="auto"/>
              <w:rPr>
                <w:rFonts w:cs="Arial"/>
                <w:b/>
                <w:sz w:val="16"/>
              </w:rPr>
            </w:pPr>
          </w:p>
        </w:tc>
      </w:tr>
      <w:tr w:rsidR="006226B2" w:rsidRPr="002A1394" w14:paraId="57ED7C65" w14:textId="77777777" w:rsidTr="004830C3">
        <w:trPr>
          <w:trHeight w:val="245"/>
          <w:jc w:val="center"/>
        </w:trPr>
        <w:tc>
          <w:tcPr>
            <w:tcW w:w="1727" w:type="dxa"/>
            <w:tcBorders>
              <w:left w:val="single" w:sz="6" w:space="0" w:color="auto"/>
              <w:right w:val="single" w:sz="6" w:space="0" w:color="auto"/>
            </w:tcBorders>
          </w:tcPr>
          <w:p w14:paraId="74CAB781" w14:textId="77777777" w:rsidR="006226B2" w:rsidRDefault="00925A7C" w:rsidP="006226B2">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1FEEBBFD" w14:textId="77777777" w:rsidR="006226B2" w:rsidRPr="006226B2" w:rsidRDefault="00F55D9B" w:rsidP="006226B2">
            <w:pPr>
              <w:rPr>
                <w:rFonts w:cs="Arial"/>
                <w:sz w:val="16"/>
                <w:szCs w:val="16"/>
              </w:rPr>
            </w:pPr>
            <w:r w:rsidRPr="006226B2">
              <w:rPr>
                <w:rFonts w:cs="Arial"/>
                <w:sz w:val="16"/>
                <w:szCs w:val="16"/>
              </w:rPr>
              <w:t>STR-890012/C-Functional Definition</w:t>
            </w:r>
          </w:p>
        </w:tc>
        <w:tc>
          <w:tcPr>
            <w:tcW w:w="4778" w:type="dxa"/>
            <w:tcBorders>
              <w:top w:val="single" w:sz="6" w:space="0" w:color="auto"/>
              <w:left w:val="single" w:sz="6" w:space="0" w:color="auto"/>
              <w:bottom w:val="single" w:sz="6" w:space="0" w:color="auto"/>
              <w:right w:val="single" w:sz="6" w:space="0" w:color="auto"/>
            </w:tcBorders>
            <w:vAlign w:val="center"/>
          </w:tcPr>
          <w:p w14:paraId="24AE9095" w14:textId="77777777" w:rsidR="006226B2" w:rsidRPr="006226B2" w:rsidRDefault="00F55D9B" w:rsidP="006226B2">
            <w:pPr>
              <w:rPr>
                <w:rFonts w:cs="Calibri"/>
                <w:sz w:val="16"/>
                <w:szCs w:val="16"/>
              </w:rPr>
            </w:pPr>
            <w:r w:rsidRPr="006226B2">
              <w:rPr>
                <w:rFonts w:cs="Calibri"/>
                <w:sz w:val="16"/>
                <w:szCs w:val="16"/>
              </w:rPr>
              <w:t>jmyslin2:  removed "FUN-398359-Rear Seat Occupant Alertv2 Interface Client Power Management" as doesn't apply to the APIM PDC for the Phoenix architecture</w:t>
            </w:r>
          </w:p>
        </w:tc>
      </w:tr>
      <w:tr w:rsidR="006226B2" w:rsidRPr="002A1394" w14:paraId="66B5437E" w14:textId="77777777" w:rsidTr="004830C3">
        <w:trPr>
          <w:trHeight w:val="245"/>
          <w:jc w:val="center"/>
        </w:trPr>
        <w:tc>
          <w:tcPr>
            <w:tcW w:w="1727" w:type="dxa"/>
            <w:tcBorders>
              <w:left w:val="single" w:sz="6" w:space="0" w:color="auto"/>
              <w:right w:val="single" w:sz="6" w:space="0" w:color="auto"/>
            </w:tcBorders>
          </w:tcPr>
          <w:p w14:paraId="4CCA077B" w14:textId="77777777" w:rsidR="006226B2" w:rsidRDefault="00925A7C" w:rsidP="006226B2">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7D8DDCE3" w14:textId="77777777" w:rsidR="006226B2" w:rsidRPr="006226B2" w:rsidRDefault="00F55D9B" w:rsidP="006226B2">
            <w:pPr>
              <w:rPr>
                <w:rFonts w:cs="Arial"/>
                <w:sz w:val="16"/>
                <w:szCs w:val="16"/>
              </w:rPr>
            </w:pPr>
            <w:r w:rsidRPr="006226B2">
              <w:rPr>
                <w:rFonts w:cs="Arial"/>
                <w:sz w:val="16"/>
                <w:szCs w:val="16"/>
              </w:rPr>
              <w:t>PWRMAN-SR-REQ-235509/K-KOL Mode Signal power management usage</w:t>
            </w:r>
          </w:p>
        </w:tc>
        <w:tc>
          <w:tcPr>
            <w:tcW w:w="4778" w:type="dxa"/>
            <w:tcBorders>
              <w:top w:val="single" w:sz="6" w:space="0" w:color="auto"/>
              <w:left w:val="single" w:sz="6" w:space="0" w:color="auto"/>
              <w:bottom w:val="single" w:sz="6" w:space="0" w:color="auto"/>
              <w:right w:val="single" w:sz="6" w:space="0" w:color="auto"/>
            </w:tcBorders>
            <w:vAlign w:val="center"/>
          </w:tcPr>
          <w:p w14:paraId="465FDD30" w14:textId="77777777" w:rsidR="006226B2" w:rsidRPr="006226B2" w:rsidRDefault="00F55D9B" w:rsidP="006226B2">
            <w:pPr>
              <w:rPr>
                <w:rFonts w:cs="Calibri"/>
                <w:sz w:val="16"/>
                <w:szCs w:val="16"/>
              </w:rPr>
            </w:pPr>
            <w:r w:rsidRPr="006226B2">
              <w:rPr>
                <w:rFonts w:cs="Calibri"/>
                <w:sz w:val="16"/>
                <w:szCs w:val="16"/>
              </w:rPr>
              <w:t xml:space="preserve">jmyslin2:  updated requirement for PAC on Phoenix architecture for the </w:t>
            </w:r>
            <w:proofErr w:type="spellStart"/>
            <w:r w:rsidRPr="006226B2">
              <w:rPr>
                <w:rFonts w:cs="Calibri"/>
                <w:sz w:val="16"/>
                <w:szCs w:val="16"/>
              </w:rPr>
              <w:t>AHU_Chime_Supported</w:t>
            </w:r>
            <w:proofErr w:type="spellEnd"/>
            <w:r w:rsidRPr="006226B2">
              <w:rPr>
                <w:rFonts w:cs="Calibri"/>
                <w:sz w:val="16"/>
                <w:szCs w:val="16"/>
              </w:rPr>
              <w:t xml:space="preserve"> signal</w:t>
            </w:r>
          </w:p>
        </w:tc>
      </w:tr>
      <w:tr w:rsidR="006226B2" w:rsidRPr="002A1394" w14:paraId="76EA3B01" w14:textId="77777777" w:rsidTr="004830C3">
        <w:trPr>
          <w:trHeight w:val="245"/>
          <w:jc w:val="center"/>
        </w:trPr>
        <w:tc>
          <w:tcPr>
            <w:tcW w:w="1727" w:type="dxa"/>
            <w:tcBorders>
              <w:left w:val="single" w:sz="6" w:space="0" w:color="auto"/>
              <w:right w:val="single" w:sz="6" w:space="0" w:color="auto"/>
            </w:tcBorders>
          </w:tcPr>
          <w:p w14:paraId="52EB166F" w14:textId="77777777" w:rsidR="006226B2" w:rsidRDefault="00925A7C" w:rsidP="006226B2">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1FC87C1D" w14:textId="77777777" w:rsidR="006226B2" w:rsidRPr="006226B2" w:rsidRDefault="00F55D9B" w:rsidP="006226B2">
            <w:pPr>
              <w:rPr>
                <w:rFonts w:cs="Arial"/>
                <w:sz w:val="16"/>
                <w:szCs w:val="16"/>
              </w:rPr>
            </w:pPr>
            <w:r w:rsidRPr="006226B2">
              <w:rPr>
                <w:rFonts w:cs="Arial"/>
                <w:sz w:val="16"/>
                <w:szCs w:val="16"/>
              </w:rPr>
              <w:t>PWRMAN-FUN-REQ-443537/A-Rear Seat Occupant Alert - variant when RSOA Interface Client is not responsible for RSOA chime</w:t>
            </w:r>
          </w:p>
        </w:tc>
        <w:tc>
          <w:tcPr>
            <w:tcW w:w="4778" w:type="dxa"/>
            <w:tcBorders>
              <w:top w:val="single" w:sz="6" w:space="0" w:color="auto"/>
              <w:left w:val="single" w:sz="6" w:space="0" w:color="auto"/>
              <w:bottom w:val="single" w:sz="6" w:space="0" w:color="auto"/>
              <w:right w:val="single" w:sz="6" w:space="0" w:color="auto"/>
            </w:tcBorders>
            <w:vAlign w:val="center"/>
          </w:tcPr>
          <w:p w14:paraId="694E2B91" w14:textId="77777777" w:rsidR="006226B2" w:rsidRPr="006226B2" w:rsidRDefault="00F55D9B" w:rsidP="006226B2">
            <w:pPr>
              <w:rPr>
                <w:rFonts w:cs="Calibri"/>
                <w:sz w:val="16"/>
                <w:szCs w:val="16"/>
              </w:rPr>
            </w:pPr>
            <w:r w:rsidRPr="006226B2">
              <w:rPr>
                <w:rFonts w:cs="Calibri"/>
                <w:sz w:val="16"/>
                <w:szCs w:val="16"/>
              </w:rPr>
              <w:t xml:space="preserve">jmyslin2 / </w:t>
            </w:r>
            <w:proofErr w:type="spellStart"/>
            <w:r w:rsidRPr="006226B2">
              <w:rPr>
                <w:rFonts w:cs="Calibri"/>
                <w:sz w:val="16"/>
                <w:szCs w:val="16"/>
              </w:rPr>
              <w:t>ndecia</w:t>
            </w:r>
            <w:proofErr w:type="spellEnd"/>
            <w:r w:rsidRPr="006226B2">
              <w:rPr>
                <w:rFonts w:cs="Calibri"/>
                <w:sz w:val="16"/>
                <w:szCs w:val="16"/>
              </w:rPr>
              <w:t xml:space="preserve"> - new release for rear seat occupant alert</w:t>
            </w:r>
          </w:p>
        </w:tc>
      </w:tr>
      <w:tr w:rsidR="006226B2" w:rsidRPr="002A1394" w14:paraId="76236E24" w14:textId="77777777" w:rsidTr="004830C3">
        <w:trPr>
          <w:trHeight w:val="245"/>
          <w:jc w:val="center"/>
        </w:trPr>
        <w:tc>
          <w:tcPr>
            <w:tcW w:w="1727" w:type="dxa"/>
            <w:tcBorders>
              <w:left w:val="single" w:sz="6" w:space="0" w:color="auto"/>
              <w:bottom w:val="single" w:sz="4" w:space="0" w:color="auto"/>
              <w:right w:val="single" w:sz="6" w:space="0" w:color="auto"/>
            </w:tcBorders>
          </w:tcPr>
          <w:p w14:paraId="12E693B2" w14:textId="77777777" w:rsidR="006226B2" w:rsidRDefault="00925A7C" w:rsidP="006226B2">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32BCD0BB" w14:textId="77777777" w:rsidR="006226B2" w:rsidRPr="006226B2" w:rsidRDefault="00F55D9B" w:rsidP="006226B2">
            <w:pPr>
              <w:rPr>
                <w:rFonts w:cs="Arial"/>
                <w:sz w:val="16"/>
                <w:szCs w:val="16"/>
              </w:rPr>
            </w:pPr>
            <w:r w:rsidRPr="006226B2">
              <w:rPr>
                <w:rFonts w:cs="Arial"/>
                <w:sz w:val="16"/>
                <w:szCs w:val="16"/>
              </w:rPr>
              <w:t>RSOA-REQ-443519/A-Display Only Power Mode Extension (for variant when RSOA Interface Client is not responsible for RSOA Chime)</w:t>
            </w:r>
          </w:p>
        </w:tc>
        <w:tc>
          <w:tcPr>
            <w:tcW w:w="4778" w:type="dxa"/>
            <w:tcBorders>
              <w:top w:val="single" w:sz="6" w:space="0" w:color="auto"/>
              <w:left w:val="single" w:sz="6" w:space="0" w:color="auto"/>
              <w:bottom w:val="single" w:sz="6" w:space="0" w:color="auto"/>
              <w:right w:val="single" w:sz="6" w:space="0" w:color="auto"/>
            </w:tcBorders>
            <w:vAlign w:val="center"/>
          </w:tcPr>
          <w:p w14:paraId="10A07133" w14:textId="77777777" w:rsidR="006226B2" w:rsidRPr="006226B2" w:rsidRDefault="00F55D9B" w:rsidP="006226B2">
            <w:pPr>
              <w:rPr>
                <w:rFonts w:cs="Calibri"/>
                <w:sz w:val="16"/>
                <w:szCs w:val="16"/>
              </w:rPr>
            </w:pPr>
            <w:proofErr w:type="spellStart"/>
            <w:r w:rsidRPr="006226B2">
              <w:rPr>
                <w:rFonts w:cs="Calibri"/>
                <w:sz w:val="16"/>
                <w:szCs w:val="16"/>
              </w:rPr>
              <w:t>ndecia</w:t>
            </w:r>
            <w:proofErr w:type="spellEnd"/>
            <w:r w:rsidRPr="006226B2">
              <w:rPr>
                <w:rFonts w:cs="Calibri"/>
                <w:sz w:val="16"/>
                <w:szCs w:val="16"/>
              </w:rPr>
              <w:t>: updated to add further details of specific events to be tracked and reported</w:t>
            </w:r>
          </w:p>
        </w:tc>
      </w:tr>
      <w:tr w:rsidR="006B1685" w14:paraId="22B71585" w14:textId="77777777" w:rsidTr="004830C3">
        <w:trPr>
          <w:trHeight w:val="245"/>
          <w:jc w:val="center"/>
        </w:trPr>
        <w:tc>
          <w:tcPr>
            <w:tcW w:w="1727" w:type="dxa"/>
            <w:tcBorders>
              <w:top w:val="single" w:sz="6" w:space="0" w:color="auto"/>
              <w:left w:val="single" w:sz="6" w:space="0" w:color="auto"/>
              <w:bottom w:val="single" w:sz="6" w:space="0" w:color="auto"/>
              <w:right w:val="nil"/>
            </w:tcBorders>
            <w:shd w:val="thinDiagCross" w:color="auto" w:fill="D9D9D9" w:themeFill="background1" w:themeFillShade="D9"/>
          </w:tcPr>
          <w:p w14:paraId="48455942" w14:textId="77777777" w:rsidR="006B1685" w:rsidRDefault="00925A7C" w:rsidP="00046951">
            <w:pPr>
              <w:spacing w:line="276" w:lineRule="auto"/>
              <w:rPr>
                <w:rFonts w:cs="Arial"/>
                <w:sz w:val="16"/>
                <w:lang w:val="fr-FR"/>
              </w:rPr>
            </w:pPr>
          </w:p>
        </w:tc>
        <w:tc>
          <w:tcPr>
            <w:tcW w:w="1002" w:type="dxa"/>
            <w:tcBorders>
              <w:top w:val="single" w:sz="6" w:space="0" w:color="auto"/>
              <w:left w:val="nil"/>
              <w:bottom w:val="single" w:sz="6" w:space="0" w:color="auto"/>
              <w:right w:val="nil"/>
            </w:tcBorders>
            <w:shd w:val="thinDiagCross" w:color="auto" w:fill="D9D9D9" w:themeFill="background1" w:themeFillShade="D9"/>
          </w:tcPr>
          <w:p w14:paraId="277E0E52" w14:textId="77777777" w:rsidR="006B1685" w:rsidRDefault="00925A7C" w:rsidP="00046951">
            <w:pPr>
              <w:spacing w:line="276" w:lineRule="auto"/>
              <w:jc w:val="center"/>
              <w:rPr>
                <w:rFonts w:cs="Arial"/>
                <w:sz w:val="16"/>
                <w:lang w:val="fr-FR"/>
              </w:rPr>
            </w:pPr>
          </w:p>
        </w:tc>
        <w:tc>
          <w:tcPr>
            <w:tcW w:w="3563" w:type="dxa"/>
            <w:tcBorders>
              <w:top w:val="single" w:sz="6" w:space="0" w:color="auto"/>
              <w:left w:val="nil"/>
              <w:bottom w:val="single" w:sz="6" w:space="0" w:color="auto"/>
              <w:right w:val="nil"/>
            </w:tcBorders>
            <w:shd w:val="thinDiagCross" w:color="auto" w:fill="D9D9D9" w:themeFill="background1" w:themeFillShade="D9"/>
          </w:tcPr>
          <w:p w14:paraId="29F8355C" w14:textId="77777777" w:rsidR="006B1685" w:rsidRDefault="00925A7C" w:rsidP="00046951">
            <w:pPr>
              <w:spacing w:line="276" w:lineRule="auto"/>
              <w:rPr>
                <w:rFonts w:cs="Arial"/>
                <w:sz w:val="16"/>
              </w:rPr>
            </w:pPr>
          </w:p>
        </w:tc>
        <w:tc>
          <w:tcPr>
            <w:tcW w:w="4778" w:type="dxa"/>
            <w:tcBorders>
              <w:top w:val="single" w:sz="6" w:space="0" w:color="auto"/>
              <w:left w:val="nil"/>
              <w:bottom w:val="single" w:sz="6" w:space="0" w:color="auto"/>
              <w:right w:val="single" w:sz="6" w:space="0" w:color="auto"/>
            </w:tcBorders>
            <w:shd w:val="thinDiagCross" w:color="auto" w:fill="D9D9D9" w:themeFill="background1" w:themeFillShade="D9"/>
          </w:tcPr>
          <w:p w14:paraId="3223CE88" w14:textId="77777777" w:rsidR="006B1685" w:rsidRDefault="00925A7C" w:rsidP="00046951">
            <w:pPr>
              <w:spacing w:line="276" w:lineRule="auto"/>
              <w:rPr>
                <w:rFonts w:cs="Arial"/>
                <w:sz w:val="16"/>
              </w:rPr>
            </w:pPr>
          </w:p>
        </w:tc>
      </w:tr>
      <w:tr w:rsidR="006B1685" w:rsidRPr="00D13FB7" w14:paraId="48E9B02A" w14:textId="77777777" w:rsidTr="00046951">
        <w:trPr>
          <w:trHeight w:val="245"/>
          <w:jc w:val="center"/>
        </w:trPr>
        <w:tc>
          <w:tcPr>
            <w:tcW w:w="1727" w:type="dxa"/>
            <w:tcBorders>
              <w:top w:val="single" w:sz="6" w:space="0" w:color="auto"/>
              <w:left w:val="single" w:sz="6" w:space="0" w:color="auto"/>
              <w:bottom w:val="single" w:sz="6" w:space="0" w:color="auto"/>
              <w:right w:val="single" w:sz="6" w:space="0" w:color="auto"/>
            </w:tcBorders>
            <w:vAlign w:val="center"/>
          </w:tcPr>
          <w:p w14:paraId="64C1482F" w14:textId="77777777" w:rsidR="006B1685" w:rsidRPr="00D13FB7" w:rsidRDefault="00F55D9B" w:rsidP="00046951">
            <w:pPr>
              <w:spacing w:line="276" w:lineRule="auto"/>
              <w:rPr>
                <w:rFonts w:cs="Arial"/>
                <w:b/>
                <w:sz w:val="16"/>
              </w:rPr>
            </w:pPr>
            <w:r>
              <w:rPr>
                <w:rFonts w:cs="Arial"/>
                <w:b/>
                <w:sz w:val="16"/>
              </w:rPr>
              <w:t>February 2, 2022</w:t>
            </w:r>
          </w:p>
        </w:tc>
        <w:tc>
          <w:tcPr>
            <w:tcW w:w="1002" w:type="dxa"/>
            <w:tcBorders>
              <w:top w:val="single" w:sz="6" w:space="0" w:color="auto"/>
              <w:left w:val="single" w:sz="6" w:space="0" w:color="auto"/>
              <w:bottom w:val="single" w:sz="6" w:space="0" w:color="auto"/>
              <w:right w:val="single" w:sz="6" w:space="0" w:color="auto"/>
            </w:tcBorders>
            <w:vAlign w:val="center"/>
          </w:tcPr>
          <w:p w14:paraId="65FB2E1B" w14:textId="77777777" w:rsidR="006B1685" w:rsidRPr="00D13FB7" w:rsidRDefault="00F55D9B" w:rsidP="00046951">
            <w:pPr>
              <w:spacing w:line="276" w:lineRule="auto"/>
              <w:jc w:val="center"/>
              <w:rPr>
                <w:rFonts w:cs="Arial"/>
                <w:b/>
                <w:sz w:val="16"/>
              </w:rPr>
            </w:pPr>
            <w:r>
              <w:rPr>
                <w:rFonts w:cs="Arial"/>
                <w:b/>
                <w:sz w:val="16"/>
              </w:rPr>
              <w:t>1.3</w:t>
            </w:r>
          </w:p>
        </w:tc>
        <w:tc>
          <w:tcPr>
            <w:tcW w:w="8341" w:type="dxa"/>
            <w:gridSpan w:val="2"/>
            <w:tcBorders>
              <w:top w:val="single" w:sz="6" w:space="0" w:color="auto"/>
              <w:left w:val="single" w:sz="6" w:space="0" w:color="auto"/>
              <w:bottom w:val="single" w:sz="6" w:space="0" w:color="auto"/>
              <w:right w:val="single" w:sz="6" w:space="0" w:color="auto"/>
            </w:tcBorders>
            <w:vAlign w:val="center"/>
          </w:tcPr>
          <w:p w14:paraId="7024A563" w14:textId="77777777" w:rsidR="006B1685" w:rsidRPr="00D13FB7" w:rsidRDefault="00925A7C" w:rsidP="00046951">
            <w:pPr>
              <w:spacing w:line="276" w:lineRule="auto"/>
              <w:rPr>
                <w:rFonts w:cs="Arial"/>
                <w:b/>
                <w:sz w:val="16"/>
              </w:rPr>
            </w:pPr>
          </w:p>
        </w:tc>
      </w:tr>
      <w:tr w:rsidR="006B1685" w:rsidRPr="006226B2" w14:paraId="464FEF86" w14:textId="77777777" w:rsidTr="004830C3">
        <w:trPr>
          <w:trHeight w:val="245"/>
          <w:jc w:val="center"/>
        </w:trPr>
        <w:tc>
          <w:tcPr>
            <w:tcW w:w="1727" w:type="dxa"/>
            <w:tcBorders>
              <w:left w:val="single" w:sz="6" w:space="0" w:color="auto"/>
              <w:right w:val="single" w:sz="6" w:space="0" w:color="auto"/>
            </w:tcBorders>
          </w:tcPr>
          <w:p w14:paraId="481815FF" w14:textId="77777777" w:rsidR="006B1685" w:rsidRDefault="00925A7C" w:rsidP="006B1685">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5F10B033" w14:textId="77777777" w:rsidR="006B1685" w:rsidRPr="006B1685" w:rsidRDefault="00F55D9B" w:rsidP="006B1685">
            <w:pPr>
              <w:rPr>
                <w:rFonts w:cs="Arial"/>
                <w:sz w:val="16"/>
                <w:szCs w:val="16"/>
              </w:rPr>
            </w:pPr>
            <w:r w:rsidRPr="006B1685">
              <w:rPr>
                <w:rFonts w:cs="Arial"/>
                <w:sz w:val="16"/>
                <w:szCs w:val="16"/>
              </w:rPr>
              <w:t>PWRMAN-SR-REQ-452777/A-Logical to Physical CAN signal mapping - APIM PDC Power Management (Phoenix)</w:t>
            </w:r>
          </w:p>
        </w:tc>
        <w:tc>
          <w:tcPr>
            <w:tcW w:w="4778" w:type="dxa"/>
            <w:tcBorders>
              <w:top w:val="single" w:sz="6" w:space="0" w:color="auto"/>
              <w:left w:val="single" w:sz="6" w:space="0" w:color="auto"/>
              <w:bottom w:val="single" w:sz="6" w:space="0" w:color="auto"/>
              <w:right w:val="single" w:sz="6" w:space="0" w:color="auto"/>
            </w:tcBorders>
            <w:vAlign w:val="center"/>
          </w:tcPr>
          <w:p w14:paraId="1E448931" w14:textId="77777777" w:rsidR="006B1685" w:rsidRPr="006B1685" w:rsidRDefault="00F55D9B" w:rsidP="006B1685">
            <w:pPr>
              <w:rPr>
                <w:rFonts w:cs="Calibri"/>
                <w:sz w:val="16"/>
                <w:szCs w:val="16"/>
              </w:rPr>
            </w:pPr>
            <w:r w:rsidRPr="006B1685">
              <w:rPr>
                <w:rFonts w:cs="Calibri"/>
                <w:sz w:val="16"/>
                <w:szCs w:val="16"/>
              </w:rPr>
              <w:t>jmyslin2:  added logical to physical CAN signal mapping</w:t>
            </w:r>
          </w:p>
        </w:tc>
      </w:tr>
      <w:tr w:rsidR="006B1685" w:rsidRPr="006226B2" w14:paraId="44A8BA89" w14:textId="77777777" w:rsidTr="004830C3">
        <w:trPr>
          <w:trHeight w:val="245"/>
          <w:jc w:val="center"/>
        </w:trPr>
        <w:tc>
          <w:tcPr>
            <w:tcW w:w="1727" w:type="dxa"/>
            <w:tcBorders>
              <w:left w:val="single" w:sz="6" w:space="0" w:color="auto"/>
              <w:right w:val="single" w:sz="6" w:space="0" w:color="auto"/>
            </w:tcBorders>
          </w:tcPr>
          <w:p w14:paraId="03A4AF8A" w14:textId="77777777" w:rsidR="006B1685" w:rsidRDefault="00925A7C" w:rsidP="006B1685">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5FEEFC06" w14:textId="77777777" w:rsidR="006B1685" w:rsidRPr="006B1685" w:rsidRDefault="00F55D9B" w:rsidP="006B1685">
            <w:pPr>
              <w:rPr>
                <w:rFonts w:cs="Arial"/>
                <w:sz w:val="16"/>
                <w:szCs w:val="16"/>
              </w:rPr>
            </w:pPr>
            <w:r w:rsidRPr="006B1685">
              <w:rPr>
                <w:rFonts w:cs="Arial"/>
                <w:sz w:val="16"/>
                <w:szCs w:val="16"/>
              </w:rPr>
              <w:t>MD-REQ-273763/B-</w:t>
            </w:r>
            <w:proofErr w:type="spellStart"/>
            <w:r w:rsidRPr="006B1685">
              <w:rPr>
                <w:rFonts w:cs="Arial"/>
                <w:sz w:val="16"/>
                <w:szCs w:val="16"/>
              </w:rPr>
              <w:t>PrsnIDevChrgEnbl_B_Rq</w:t>
            </w:r>
            <w:proofErr w:type="spellEnd"/>
          </w:p>
        </w:tc>
        <w:tc>
          <w:tcPr>
            <w:tcW w:w="4778" w:type="dxa"/>
            <w:tcBorders>
              <w:top w:val="single" w:sz="6" w:space="0" w:color="auto"/>
              <w:left w:val="single" w:sz="6" w:space="0" w:color="auto"/>
              <w:bottom w:val="single" w:sz="6" w:space="0" w:color="auto"/>
              <w:right w:val="single" w:sz="6" w:space="0" w:color="auto"/>
            </w:tcBorders>
            <w:vAlign w:val="center"/>
          </w:tcPr>
          <w:p w14:paraId="6E47698A" w14:textId="77777777" w:rsidR="006B1685" w:rsidRPr="006B1685" w:rsidRDefault="00F55D9B" w:rsidP="006B1685">
            <w:pPr>
              <w:rPr>
                <w:rFonts w:cs="Calibri"/>
                <w:sz w:val="16"/>
                <w:szCs w:val="16"/>
              </w:rPr>
            </w:pPr>
            <w:r w:rsidRPr="006B1685">
              <w:rPr>
                <w:rFonts w:cs="Calibri"/>
                <w:sz w:val="16"/>
                <w:szCs w:val="16"/>
              </w:rPr>
              <w:t>jmyslin2:  no update, ignore revision</w:t>
            </w:r>
          </w:p>
        </w:tc>
      </w:tr>
      <w:tr w:rsidR="006B1685" w:rsidRPr="006226B2" w14:paraId="2EF9FAC6" w14:textId="77777777" w:rsidTr="004830C3">
        <w:trPr>
          <w:trHeight w:val="245"/>
          <w:jc w:val="center"/>
        </w:trPr>
        <w:tc>
          <w:tcPr>
            <w:tcW w:w="1727" w:type="dxa"/>
            <w:tcBorders>
              <w:left w:val="single" w:sz="6" w:space="0" w:color="auto"/>
              <w:right w:val="single" w:sz="6" w:space="0" w:color="auto"/>
            </w:tcBorders>
          </w:tcPr>
          <w:p w14:paraId="1808E6B9" w14:textId="77777777" w:rsidR="006B1685" w:rsidRDefault="00925A7C" w:rsidP="006B1685">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28880F97" w14:textId="77777777" w:rsidR="006B1685" w:rsidRPr="006B1685" w:rsidRDefault="00F55D9B" w:rsidP="006B1685">
            <w:pPr>
              <w:rPr>
                <w:rFonts w:cs="Arial"/>
                <w:sz w:val="16"/>
                <w:szCs w:val="16"/>
              </w:rPr>
            </w:pPr>
            <w:r w:rsidRPr="006B1685">
              <w:rPr>
                <w:rFonts w:cs="Arial"/>
                <w:sz w:val="16"/>
                <w:szCs w:val="16"/>
              </w:rPr>
              <w:t>MD-REQ-452897/A-</w:t>
            </w:r>
            <w:proofErr w:type="spellStart"/>
            <w:r w:rsidRPr="006B1685">
              <w:rPr>
                <w:rFonts w:cs="Arial"/>
                <w:sz w:val="16"/>
                <w:szCs w:val="16"/>
              </w:rPr>
              <w:t>Power_Up_Chime_Modules</w:t>
            </w:r>
            <w:proofErr w:type="spellEnd"/>
          </w:p>
        </w:tc>
        <w:tc>
          <w:tcPr>
            <w:tcW w:w="4778" w:type="dxa"/>
            <w:tcBorders>
              <w:top w:val="single" w:sz="6" w:space="0" w:color="auto"/>
              <w:left w:val="single" w:sz="6" w:space="0" w:color="auto"/>
              <w:bottom w:val="single" w:sz="6" w:space="0" w:color="auto"/>
              <w:right w:val="single" w:sz="6" w:space="0" w:color="auto"/>
            </w:tcBorders>
            <w:vAlign w:val="center"/>
          </w:tcPr>
          <w:p w14:paraId="06CAD92B" w14:textId="77777777" w:rsidR="006B1685" w:rsidRPr="006B1685" w:rsidRDefault="00F55D9B" w:rsidP="006B1685">
            <w:pPr>
              <w:rPr>
                <w:rFonts w:cs="Calibri"/>
                <w:sz w:val="16"/>
                <w:szCs w:val="16"/>
              </w:rPr>
            </w:pPr>
            <w:r w:rsidRPr="006B1685">
              <w:rPr>
                <w:rFonts w:cs="Calibri"/>
                <w:sz w:val="16"/>
                <w:szCs w:val="16"/>
              </w:rPr>
              <w:t xml:space="preserve">jmyslin2:  new MD for </w:t>
            </w:r>
            <w:proofErr w:type="spellStart"/>
            <w:r w:rsidRPr="006B1685">
              <w:rPr>
                <w:rFonts w:cs="Calibri"/>
                <w:sz w:val="16"/>
                <w:szCs w:val="16"/>
              </w:rPr>
              <w:t>Power_Up_Chime_</w:t>
            </w:r>
            <w:proofErr w:type="gramStart"/>
            <w:r w:rsidRPr="006B1685">
              <w:rPr>
                <w:rFonts w:cs="Calibri"/>
                <w:sz w:val="16"/>
                <w:szCs w:val="16"/>
              </w:rPr>
              <w:t>Modules</w:t>
            </w:r>
            <w:proofErr w:type="spellEnd"/>
            <w:proofErr w:type="gramEnd"/>
            <w:r w:rsidRPr="006B1685">
              <w:rPr>
                <w:rFonts w:cs="Calibri"/>
                <w:sz w:val="16"/>
                <w:szCs w:val="16"/>
              </w:rPr>
              <w:t xml:space="preserve"> power mode signal</w:t>
            </w:r>
          </w:p>
        </w:tc>
      </w:tr>
      <w:tr w:rsidR="006B1685" w:rsidRPr="006226B2" w14:paraId="71511E6D" w14:textId="77777777" w:rsidTr="004830C3">
        <w:trPr>
          <w:trHeight w:val="245"/>
          <w:jc w:val="center"/>
        </w:trPr>
        <w:tc>
          <w:tcPr>
            <w:tcW w:w="1727" w:type="dxa"/>
            <w:tcBorders>
              <w:left w:val="single" w:sz="6" w:space="0" w:color="auto"/>
              <w:right w:val="single" w:sz="6" w:space="0" w:color="auto"/>
            </w:tcBorders>
          </w:tcPr>
          <w:p w14:paraId="47164197" w14:textId="77777777" w:rsidR="006B1685" w:rsidRDefault="00925A7C" w:rsidP="006B1685">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3BDF1885" w14:textId="77777777" w:rsidR="006B1685" w:rsidRPr="006B1685" w:rsidRDefault="00F55D9B" w:rsidP="006B1685">
            <w:pPr>
              <w:rPr>
                <w:rFonts w:cs="Arial"/>
                <w:sz w:val="16"/>
                <w:szCs w:val="16"/>
              </w:rPr>
            </w:pPr>
            <w:r w:rsidRPr="006B1685">
              <w:rPr>
                <w:rFonts w:cs="Arial"/>
                <w:sz w:val="16"/>
                <w:szCs w:val="16"/>
              </w:rPr>
              <w:t>MD-REQ-452917/A-</w:t>
            </w:r>
            <w:proofErr w:type="spellStart"/>
            <w:r w:rsidRPr="006B1685">
              <w:rPr>
                <w:rFonts w:cs="Arial"/>
                <w:sz w:val="16"/>
                <w:szCs w:val="16"/>
              </w:rPr>
              <w:t>VehWlcmFrwl_D_Stat</w:t>
            </w:r>
            <w:proofErr w:type="spellEnd"/>
          </w:p>
        </w:tc>
        <w:tc>
          <w:tcPr>
            <w:tcW w:w="4778" w:type="dxa"/>
            <w:tcBorders>
              <w:top w:val="single" w:sz="6" w:space="0" w:color="auto"/>
              <w:left w:val="single" w:sz="6" w:space="0" w:color="auto"/>
              <w:bottom w:val="single" w:sz="6" w:space="0" w:color="auto"/>
              <w:right w:val="single" w:sz="6" w:space="0" w:color="auto"/>
            </w:tcBorders>
            <w:vAlign w:val="center"/>
          </w:tcPr>
          <w:p w14:paraId="78BC77E9" w14:textId="77777777" w:rsidR="006B1685" w:rsidRPr="006B1685" w:rsidRDefault="00F55D9B" w:rsidP="006B1685">
            <w:pPr>
              <w:rPr>
                <w:rFonts w:cs="Calibri"/>
                <w:sz w:val="16"/>
                <w:szCs w:val="16"/>
              </w:rPr>
            </w:pPr>
            <w:r w:rsidRPr="006B1685">
              <w:rPr>
                <w:rFonts w:cs="Calibri"/>
                <w:sz w:val="16"/>
                <w:szCs w:val="16"/>
              </w:rPr>
              <w:t>jmyslin2:  new MD for an existing feature (part of predictive triggers).</w:t>
            </w:r>
          </w:p>
        </w:tc>
      </w:tr>
      <w:tr w:rsidR="006B1685" w:rsidRPr="006226B2" w14:paraId="2781A438" w14:textId="77777777" w:rsidTr="004830C3">
        <w:trPr>
          <w:trHeight w:val="245"/>
          <w:jc w:val="center"/>
        </w:trPr>
        <w:tc>
          <w:tcPr>
            <w:tcW w:w="1727" w:type="dxa"/>
            <w:tcBorders>
              <w:left w:val="single" w:sz="6" w:space="0" w:color="auto"/>
              <w:right w:val="single" w:sz="6" w:space="0" w:color="auto"/>
            </w:tcBorders>
          </w:tcPr>
          <w:p w14:paraId="5009344E" w14:textId="77777777" w:rsidR="006B1685" w:rsidRDefault="00925A7C" w:rsidP="006B1685">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0C288628" w14:textId="77777777" w:rsidR="006B1685" w:rsidRPr="006B1685" w:rsidRDefault="00F55D9B" w:rsidP="006B1685">
            <w:pPr>
              <w:rPr>
                <w:rFonts w:cs="Arial"/>
                <w:sz w:val="16"/>
                <w:szCs w:val="16"/>
              </w:rPr>
            </w:pPr>
            <w:r w:rsidRPr="006B1685">
              <w:rPr>
                <w:rFonts w:cs="Arial"/>
                <w:sz w:val="16"/>
                <w:szCs w:val="16"/>
              </w:rPr>
              <w:t>STR-890012/D-Functional Definition</w:t>
            </w:r>
          </w:p>
        </w:tc>
        <w:tc>
          <w:tcPr>
            <w:tcW w:w="4778" w:type="dxa"/>
            <w:tcBorders>
              <w:top w:val="single" w:sz="6" w:space="0" w:color="auto"/>
              <w:left w:val="single" w:sz="6" w:space="0" w:color="auto"/>
              <w:bottom w:val="single" w:sz="6" w:space="0" w:color="auto"/>
              <w:right w:val="single" w:sz="6" w:space="0" w:color="auto"/>
            </w:tcBorders>
            <w:vAlign w:val="center"/>
          </w:tcPr>
          <w:p w14:paraId="09AF5CA4" w14:textId="77777777" w:rsidR="006B1685" w:rsidRPr="006B1685" w:rsidRDefault="00F55D9B" w:rsidP="006B1685">
            <w:pPr>
              <w:rPr>
                <w:rFonts w:cs="Calibri"/>
                <w:sz w:val="16"/>
                <w:szCs w:val="16"/>
              </w:rPr>
            </w:pPr>
            <w:r w:rsidRPr="006B1685">
              <w:rPr>
                <w:rFonts w:cs="Calibri"/>
                <w:sz w:val="16"/>
                <w:szCs w:val="16"/>
              </w:rPr>
              <w:t>jmyslin2:  removed function "PWRMAN-FUN-416260-MMInactive_Sleep (Welcome, farewell)" since there is a separate SPSS for this now for Phoenix APIM PDC.</w:t>
            </w:r>
          </w:p>
        </w:tc>
      </w:tr>
      <w:tr w:rsidR="006B1685" w:rsidRPr="006226B2" w14:paraId="289B8C11" w14:textId="77777777" w:rsidTr="004830C3">
        <w:trPr>
          <w:trHeight w:val="245"/>
          <w:jc w:val="center"/>
        </w:trPr>
        <w:tc>
          <w:tcPr>
            <w:tcW w:w="1727" w:type="dxa"/>
            <w:tcBorders>
              <w:left w:val="single" w:sz="6" w:space="0" w:color="auto"/>
              <w:right w:val="single" w:sz="6" w:space="0" w:color="auto"/>
            </w:tcBorders>
          </w:tcPr>
          <w:p w14:paraId="3385CB5E" w14:textId="77777777" w:rsidR="006B1685" w:rsidRDefault="00925A7C" w:rsidP="006B1685">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2ED79284" w14:textId="77777777" w:rsidR="006B1685" w:rsidRPr="006B1685" w:rsidRDefault="00F55D9B" w:rsidP="006B1685">
            <w:pPr>
              <w:rPr>
                <w:rFonts w:cs="Arial"/>
                <w:sz w:val="16"/>
                <w:szCs w:val="16"/>
              </w:rPr>
            </w:pPr>
            <w:r w:rsidRPr="006B1685">
              <w:rPr>
                <w:rFonts w:cs="Arial"/>
                <w:sz w:val="16"/>
                <w:szCs w:val="16"/>
              </w:rPr>
              <w:t xml:space="preserve">PWRMANv6-SR-REQ-414688/B-System Master Power </w:t>
            </w:r>
            <w:proofErr w:type="spellStart"/>
            <w:r w:rsidRPr="006B1685">
              <w:rPr>
                <w:rFonts w:cs="Arial"/>
                <w:sz w:val="16"/>
                <w:szCs w:val="16"/>
              </w:rPr>
              <w:t>Moding</w:t>
            </w:r>
            <w:proofErr w:type="spellEnd"/>
            <w:r w:rsidRPr="006B1685">
              <w:rPr>
                <w:rFonts w:cs="Arial"/>
                <w:sz w:val="16"/>
                <w:szCs w:val="16"/>
              </w:rPr>
              <w:t xml:space="preserve"> - APIM PDC</w:t>
            </w:r>
          </w:p>
        </w:tc>
        <w:tc>
          <w:tcPr>
            <w:tcW w:w="4778" w:type="dxa"/>
            <w:tcBorders>
              <w:top w:val="single" w:sz="6" w:space="0" w:color="auto"/>
              <w:left w:val="single" w:sz="6" w:space="0" w:color="auto"/>
              <w:bottom w:val="single" w:sz="6" w:space="0" w:color="auto"/>
              <w:right w:val="single" w:sz="6" w:space="0" w:color="auto"/>
            </w:tcBorders>
            <w:vAlign w:val="center"/>
          </w:tcPr>
          <w:p w14:paraId="1F1CA2BA" w14:textId="77777777" w:rsidR="006B1685" w:rsidRPr="006B1685" w:rsidRDefault="00F55D9B" w:rsidP="006B1685">
            <w:pPr>
              <w:rPr>
                <w:rFonts w:cs="Calibri"/>
                <w:sz w:val="16"/>
                <w:szCs w:val="16"/>
              </w:rPr>
            </w:pPr>
            <w:r w:rsidRPr="006B1685">
              <w:rPr>
                <w:rFonts w:cs="Calibri"/>
                <w:sz w:val="16"/>
                <w:szCs w:val="16"/>
              </w:rPr>
              <w:t>jmyslin2:  updated requirement to reference AVAS power mode</w:t>
            </w:r>
          </w:p>
        </w:tc>
      </w:tr>
      <w:tr w:rsidR="006B1685" w:rsidRPr="006226B2" w14:paraId="4FB75421" w14:textId="77777777" w:rsidTr="004830C3">
        <w:trPr>
          <w:trHeight w:val="245"/>
          <w:jc w:val="center"/>
        </w:trPr>
        <w:tc>
          <w:tcPr>
            <w:tcW w:w="1727" w:type="dxa"/>
            <w:tcBorders>
              <w:left w:val="single" w:sz="6" w:space="0" w:color="auto"/>
              <w:right w:val="single" w:sz="6" w:space="0" w:color="auto"/>
            </w:tcBorders>
          </w:tcPr>
          <w:p w14:paraId="7259417D" w14:textId="77777777" w:rsidR="006B1685" w:rsidRDefault="00925A7C" w:rsidP="006B1685">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65324607" w14:textId="77777777" w:rsidR="006B1685" w:rsidRPr="006B1685" w:rsidRDefault="00F55D9B" w:rsidP="006B1685">
            <w:pPr>
              <w:rPr>
                <w:rFonts w:cs="Arial"/>
                <w:sz w:val="16"/>
                <w:szCs w:val="16"/>
              </w:rPr>
            </w:pPr>
            <w:r w:rsidRPr="006B1685">
              <w:rPr>
                <w:rFonts w:cs="Arial"/>
                <w:sz w:val="16"/>
                <w:szCs w:val="16"/>
              </w:rPr>
              <w:t>PWRMAN-FUN-REQ-422330/A-AVAS Power Mode</w:t>
            </w:r>
          </w:p>
        </w:tc>
        <w:tc>
          <w:tcPr>
            <w:tcW w:w="4778" w:type="dxa"/>
            <w:tcBorders>
              <w:top w:val="single" w:sz="6" w:space="0" w:color="auto"/>
              <w:left w:val="single" w:sz="6" w:space="0" w:color="auto"/>
              <w:bottom w:val="single" w:sz="6" w:space="0" w:color="auto"/>
              <w:right w:val="single" w:sz="6" w:space="0" w:color="auto"/>
            </w:tcBorders>
            <w:vAlign w:val="center"/>
          </w:tcPr>
          <w:p w14:paraId="54B570DB" w14:textId="77777777" w:rsidR="006B1685" w:rsidRPr="006B1685" w:rsidRDefault="00F55D9B" w:rsidP="006B1685">
            <w:pPr>
              <w:rPr>
                <w:rFonts w:cs="Calibri"/>
                <w:sz w:val="16"/>
                <w:szCs w:val="16"/>
              </w:rPr>
            </w:pPr>
            <w:r w:rsidRPr="006B1685">
              <w:rPr>
                <w:rFonts w:cs="Calibri"/>
                <w:sz w:val="16"/>
                <w:szCs w:val="16"/>
              </w:rPr>
              <w:t xml:space="preserve">jmyslin2:  new function for AVAS power </w:t>
            </w:r>
            <w:proofErr w:type="spellStart"/>
            <w:r w:rsidRPr="006B1685">
              <w:rPr>
                <w:rFonts w:cs="Calibri"/>
                <w:sz w:val="16"/>
                <w:szCs w:val="16"/>
              </w:rPr>
              <w:t>moding</w:t>
            </w:r>
            <w:proofErr w:type="spellEnd"/>
          </w:p>
        </w:tc>
      </w:tr>
      <w:tr w:rsidR="006B1685" w:rsidRPr="006226B2" w14:paraId="279A5C2E" w14:textId="77777777" w:rsidTr="004830C3">
        <w:trPr>
          <w:trHeight w:val="245"/>
          <w:jc w:val="center"/>
        </w:trPr>
        <w:tc>
          <w:tcPr>
            <w:tcW w:w="1727" w:type="dxa"/>
            <w:tcBorders>
              <w:left w:val="single" w:sz="6" w:space="0" w:color="auto"/>
              <w:right w:val="single" w:sz="6" w:space="0" w:color="auto"/>
            </w:tcBorders>
          </w:tcPr>
          <w:p w14:paraId="47235645" w14:textId="77777777" w:rsidR="006B1685" w:rsidRDefault="00925A7C" w:rsidP="006B1685">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31B17E91" w14:textId="77777777" w:rsidR="006B1685" w:rsidRPr="006B1685" w:rsidRDefault="00F55D9B" w:rsidP="006B1685">
            <w:pPr>
              <w:rPr>
                <w:rFonts w:cs="Arial"/>
                <w:sz w:val="16"/>
                <w:szCs w:val="16"/>
              </w:rPr>
            </w:pPr>
            <w:r w:rsidRPr="006B1685">
              <w:rPr>
                <w:rFonts w:cs="Arial"/>
                <w:sz w:val="16"/>
                <w:szCs w:val="16"/>
              </w:rPr>
              <w:t>PWRMAN-SR-REQ-473678/A-AVAS power mode state definitions</w:t>
            </w:r>
          </w:p>
        </w:tc>
        <w:tc>
          <w:tcPr>
            <w:tcW w:w="4778" w:type="dxa"/>
            <w:tcBorders>
              <w:top w:val="single" w:sz="6" w:space="0" w:color="auto"/>
              <w:left w:val="single" w:sz="6" w:space="0" w:color="auto"/>
              <w:bottom w:val="single" w:sz="6" w:space="0" w:color="auto"/>
              <w:right w:val="single" w:sz="6" w:space="0" w:color="auto"/>
            </w:tcBorders>
            <w:vAlign w:val="center"/>
          </w:tcPr>
          <w:p w14:paraId="015150EE" w14:textId="77777777" w:rsidR="006B1685" w:rsidRPr="006B1685" w:rsidRDefault="00F55D9B" w:rsidP="006B1685">
            <w:pPr>
              <w:rPr>
                <w:rFonts w:cs="Calibri"/>
                <w:sz w:val="16"/>
                <w:szCs w:val="16"/>
              </w:rPr>
            </w:pPr>
            <w:r w:rsidRPr="006B1685">
              <w:rPr>
                <w:rFonts w:cs="Calibri"/>
                <w:sz w:val="16"/>
                <w:szCs w:val="16"/>
              </w:rPr>
              <w:t>jmyslin2: new requirement</w:t>
            </w:r>
          </w:p>
        </w:tc>
      </w:tr>
      <w:tr w:rsidR="006B1685" w:rsidRPr="006226B2" w14:paraId="49F34B77" w14:textId="77777777" w:rsidTr="004830C3">
        <w:trPr>
          <w:trHeight w:val="245"/>
          <w:jc w:val="center"/>
        </w:trPr>
        <w:tc>
          <w:tcPr>
            <w:tcW w:w="1727" w:type="dxa"/>
            <w:tcBorders>
              <w:left w:val="single" w:sz="6" w:space="0" w:color="auto"/>
              <w:right w:val="single" w:sz="6" w:space="0" w:color="auto"/>
            </w:tcBorders>
          </w:tcPr>
          <w:p w14:paraId="67CF2082" w14:textId="77777777" w:rsidR="006B1685" w:rsidRDefault="00925A7C" w:rsidP="006B1685">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101F11BB" w14:textId="77777777" w:rsidR="006B1685" w:rsidRPr="006B1685" w:rsidRDefault="00F55D9B" w:rsidP="006B1685">
            <w:pPr>
              <w:rPr>
                <w:rFonts w:cs="Arial"/>
                <w:sz w:val="16"/>
                <w:szCs w:val="16"/>
              </w:rPr>
            </w:pPr>
            <w:r w:rsidRPr="006B1685">
              <w:rPr>
                <w:rFonts w:cs="Arial"/>
                <w:sz w:val="16"/>
                <w:szCs w:val="16"/>
              </w:rPr>
              <w:t>AVAS-SR-REQ-422324/A-Power-up time for AVAS audio components+</w:t>
            </w:r>
          </w:p>
        </w:tc>
        <w:tc>
          <w:tcPr>
            <w:tcW w:w="4778" w:type="dxa"/>
            <w:tcBorders>
              <w:top w:val="single" w:sz="6" w:space="0" w:color="auto"/>
              <w:left w:val="single" w:sz="6" w:space="0" w:color="auto"/>
              <w:bottom w:val="single" w:sz="6" w:space="0" w:color="auto"/>
              <w:right w:val="single" w:sz="6" w:space="0" w:color="auto"/>
            </w:tcBorders>
            <w:vAlign w:val="center"/>
          </w:tcPr>
          <w:p w14:paraId="12F7DD59" w14:textId="77777777" w:rsidR="006B1685" w:rsidRPr="006B1685" w:rsidRDefault="00F55D9B" w:rsidP="006B1685">
            <w:pPr>
              <w:rPr>
                <w:rFonts w:cs="Calibri"/>
                <w:sz w:val="16"/>
                <w:szCs w:val="16"/>
              </w:rPr>
            </w:pPr>
            <w:r w:rsidRPr="006B1685">
              <w:rPr>
                <w:rFonts w:cs="Calibri"/>
                <w:sz w:val="16"/>
                <w:szCs w:val="16"/>
              </w:rPr>
              <w:t xml:space="preserve">jmyslin2/bganesa7: New requirement for AVAS power </w:t>
            </w:r>
            <w:proofErr w:type="spellStart"/>
            <w:r w:rsidRPr="006B1685">
              <w:rPr>
                <w:rFonts w:cs="Calibri"/>
                <w:sz w:val="16"/>
                <w:szCs w:val="16"/>
              </w:rPr>
              <w:t>moding</w:t>
            </w:r>
            <w:proofErr w:type="spellEnd"/>
          </w:p>
        </w:tc>
      </w:tr>
      <w:tr w:rsidR="006B1685" w:rsidRPr="006226B2" w14:paraId="0619C089" w14:textId="77777777" w:rsidTr="004830C3">
        <w:trPr>
          <w:trHeight w:val="245"/>
          <w:jc w:val="center"/>
        </w:trPr>
        <w:tc>
          <w:tcPr>
            <w:tcW w:w="1727" w:type="dxa"/>
            <w:tcBorders>
              <w:left w:val="single" w:sz="6" w:space="0" w:color="auto"/>
              <w:right w:val="single" w:sz="6" w:space="0" w:color="auto"/>
            </w:tcBorders>
          </w:tcPr>
          <w:p w14:paraId="15A2ED8C" w14:textId="77777777" w:rsidR="006B1685" w:rsidRDefault="00925A7C" w:rsidP="006B1685">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267FDB1E" w14:textId="77777777" w:rsidR="006B1685" w:rsidRPr="006B1685" w:rsidRDefault="00F55D9B" w:rsidP="006B1685">
            <w:pPr>
              <w:rPr>
                <w:rFonts w:cs="Arial"/>
                <w:sz w:val="16"/>
                <w:szCs w:val="16"/>
              </w:rPr>
            </w:pPr>
            <w:r w:rsidRPr="006B1685">
              <w:rPr>
                <w:rFonts w:cs="Arial"/>
                <w:sz w:val="16"/>
                <w:szCs w:val="16"/>
              </w:rPr>
              <w:t>PWRMAN-SR-REQ-422324/B-Power-up for AVAS audio components</w:t>
            </w:r>
          </w:p>
        </w:tc>
        <w:tc>
          <w:tcPr>
            <w:tcW w:w="4778" w:type="dxa"/>
            <w:tcBorders>
              <w:top w:val="single" w:sz="6" w:space="0" w:color="auto"/>
              <w:left w:val="single" w:sz="6" w:space="0" w:color="auto"/>
              <w:bottom w:val="single" w:sz="6" w:space="0" w:color="auto"/>
              <w:right w:val="single" w:sz="6" w:space="0" w:color="auto"/>
            </w:tcBorders>
            <w:vAlign w:val="center"/>
          </w:tcPr>
          <w:p w14:paraId="1205DDC6" w14:textId="77777777" w:rsidR="006B1685" w:rsidRPr="006B1685" w:rsidRDefault="00F55D9B" w:rsidP="006B1685">
            <w:pPr>
              <w:rPr>
                <w:rFonts w:cs="Calibri"/>
                <w:sz w:val="16"/>
                <w:szCs w:val="16"/>
              </w:rPr>
            </w:pPr>
            <w:r w:rsidRPr="006B1685">
              <w:rPr>
                <w:rFonts w:cs="Calibri"/>
                <w:sz w:val="16"/>
                <w:szCs w:val="16"/>
              </w:rPr>
              <w:t>jmyslin2: updated requirement for AVAS power up</w:t>
            </w:r>
          </w:p>
        </w:tc>
      </w:tr>
      <w:tr w:rsidR="006B1685" w:rsidRPr="006226B2" w14:paraId="45578892" w14:textId="77777777" w:rsidTr="004830C3">
        <w:trPr>
          <w:trHeight w:val="245"/>
          <w:jc w:val="center"/>
        </w:trPr>
        <w:tc>
          <w:tcPr>
            <w:tcW w:w="1727" w:type="dxa"/>
            <w:tcBorders>
              <w:left w:val="single" w:sz="6" w:space="0" w:color="auto"/>
              <w:right w:val="single" w:sz="6" w:space="0" w:color="auto"/>
            </w:tcBorders>
          </w:tcPr>
          <w:p w14:paraId="24FC05D0" w14:textId="77777777" w:rsidR="006B1685" w:rsidRDefault="00925A7C" w:rsidP="006B1685">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7377BF52" w14:textId="77777777" w:rsidR="006B1685" w:rsidRPr="006B1685" w:rsidRDefault="00F55D9B" w:rsidP="006B1685">
            <w:pPr>
              <w:rPr>
                <w:rFonts w:cs="Arial"/>
                <w:sz w:val="16"/>
                <w:szCs w:val="16"/>
              </w:rPr>
            </w:pPr>
            <w:r w:rsidRPr="006B1685">
              <w:rPr>
                <w:rFonts w:cs="Arial"/>
                <w:sz w:val="16"/>
                <w:szCs w:val="16"/>
              </w:rPr>
              <w:t>AVAS-SR-REQ-435883/A-AVAS audio components state during Power down+</w:t>
            </w:r>
          </w:p>
        </w:tc>
        <w:tc>
          <w:tcPr>
            <w:tcW w:w="4778" w:type="dxa"/>
            <w:tcBorders>
              <w:top w:val="single" w:sz="6" w:space="0" w:color="auto"/>
              <w:left w:val="single" w:sz="6" w:space="0" w:color="auto"/>
              <w:bottom w:val="single" w:sz="6" w:space="0" w:color="auto"/>
              <w:right w:val="single" w:sz="6" w:space="0" w:color="auto"/>
            </w:tcBorders>
            <w:vAlign w:val="center"/>
          </w:tcPr>
          <w:p w14:paraId="53F3A6EC" w14:textId="77777777" w:rsidR="006B1685" w:rsidRPr="006B1685" w:rsidRDefault="00F55D9B" w:rsidP="006B1685">
            <w:pPr>
              <w:rPr>
                <w:rFonts w:cs="Calibri"/>
                <w:sz w:val="16"/>
                <w:szCs w:val="16"/>
              </w:rPr>
            </w:pPr>
            <w:r w:rsidRPr="006B1685">
              <w:rPr>
                <w:rFonts w:cs="Calibri"/>
                <w:sz w:val="16"/>
                <w:szCs w:val="16"/>
              </w:rPr>
              <w:t xml:space="preserve">jmyslin2/bganesa7: New requirement for AVAS power </w:t>
            </w:r>
            <w:proofErr w:type="spellStart"/>
            <w:r w:rsidRPr="006B1685">
              <w:rPr>
                <w:rFonts w:cs="Calibri"/>
                <w:sz w:val="16"/>
                <w:szCs w:val="16"/>
              </w:rPr>
              <w:t>moding</w:t>
            </w:r>
            <w:proofErr w:type="spellEnd"/>
          </w:p>
        </w:tc>
      </w:tr>
      <w:tr w:rsidR="006B1685" w:rsidRPr="006226B2" w14:paraId="40882778" w14:textId="77777777" w:rsidTr="004830C3">
        <w:trPr>
          <w:trHeight w:val="245"/>
          <w:jc w:val="center"/>
        </w:trPr>
        <w:tc>
          <w:tcPr>
            <w:tcW w:w="1727" w:type="dxa"/>
            <w:tcBorders>
              <w:left w:val="single" w:sz="6" w:space="0" w:color="auto"/>
              <w:right w:val="single" w:sz="6" w:space="0" w:color="auto"/>
            </w:tcBorders>
          </w:tcPr>
          <w:p w14:paraId="4A1F24E7" w14:textId="77777777" w:rsidR="006B1685" w:rsidRDefault="00925A7C" w:rsidP="006B1685">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27D77FEC" w14:textId="77777777" w:rsidR="006B1685" w:rsidRPr="006B1685" w:rsidRDefault="00F55D9B" w:rsidP="006B1685">
            <w:pPr>
              <w:rPr>
                <w:rFonts w:cs="Arial"/>
                <w:sz w:val="16"/>
                <w:szCs w:val="16"/>
              </w:rPr>
            </w:pPr>
            <w:r w:rsidRPr="006B1685">
              <w:rPr>
                <w:rFonts w:cs="Arial"/>
                <w:sz w:val="16"/>
                <w:szCs w:val="16"/>
              </w:rPr>
              <w:t>PWRMAN-SR-REQ-435883/B-Power down for AVAS audio components</w:t>
            </w:r>
          </w:p>
        </w:tc>
        <w:tc>
          <w:tcPr>
            <w:tcW w:w="4778" w:type="dxa"/>
            <w:tcBorders>
              <w:top w:val="single" w:sz="6" w:space="0" w:color="auto"/>
              <w:left w:val="single" w:sz="6" w:space="0" w:color="auto"/>
              <w:bottom w:val="single" w:sz="6" w:space="0" w:color="auto"/>
              <w:right w:val="single" w:sz="6" w:space="0" w:color="auto"/>
            </w:tcBorders>
            <w:vAlign w:val="center"/>
          </w:tcPr>
          <w:p w14:paraId="11533796" w14:textId="77777777" w:rsidR="006B1685" w:rsidRPr="006B1685" w:rsidRDefault="00F55D9B" w:rsidP="006B1685">
            <w:pPr>
              <w:rPr>
                <w:rFonts w:cs="Calibri"/>
                <w:sz w:val="16"/>
                <w:szCs w:val="16"/>
              </w:rPr>
            </w:pPr>
            <w:r w:rsidRPr="006B1685">
              <w:rPr>
                <w:rFonts w:cs="Calibri"/>
                <w:sz w:val="16"/>
                <w:szCs w:val="16"/>
              </w:rPr>
              <w:t>&lt;jmyslin2&gt; added details for AVAS power down</w:t>
            </w:r>
          </w:p>
        </w:tc>
      </w:tr>
      <w:tr w:rsidR="006B1685" w:rsidRPr="006226B2" w14:paraId="6E68B5C9" w14:textId="77777777" w:rsidTr="004830C3">
        <w:trPr>
          <w:trHeight w:val="245"/>
          <w:jc w:val="center"/>
        </w:trPr>
        <w:tc>
          <w:tcPr>
            <w:tcW w:w="1727" w:type="dxa"/>
            <w:tcBorders>
              <w:left w:val="single" w:sz="6" w:space="0" w:color="auto"/>
              <w:right w:val="single" w:sz="6" w:space="0" w:color="auto"/>
            </w:tcBorders>
          </w:tcPr>
          <w:p w14:paraId="425F065A" w14:textId="77777777" w:rsidR="006B1685" w:rsidRDefault="00925A7C" w:rsidP="006B1685">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528389C7" w14:textId="77777777" w:rsidR="006B1685" w:rsidRPr="006B1685" w:rsidRDefault="00F55D9B" w:rsidP="006B1685">
            <w:pPr>
              <w:rPr>
                <w:rFonts w:cs="Arial"/>
                <w:sz w:val="16"/>
                <w:szCs w:val="16"/>
              </w:rPr>
            </w:pPr>
            <w:r w:rsidRPr="006B1685">
              <w:rPr>
                <w:rFonts w:cs="Arial"/>
                <w:sz w:val="16"/>
                <w:szCs w:val="16"/>
              </w:rPr>
              <w:t>PWRMAN-STM-REQ-473590/A-AVAS Power Mode state diagram - AVAS Audio Components</w:t>
            </w:r>
          </w:p>
        </w:tc>
        <w:tc>
          <w:tcPr>
            <w:tcW w:w="4778" w:type="dxa"/>
            <w:tcBorders>
              <w:top w:val="single" w:sz="6" w:space="0" w:color="auto"/>
              <w:left w:val="single" w:sz="6" w:space="0" w:color="auto"/>
              <w:bottom w:val="single" w:sz="6" w:space="0" w:color="auto"/>
              <w:right w:val="single" w:sz="6" w:space="0" w:color="auto"/>
            </w:tcBorders>
            <w:vAlign w:val="center"/>
          </w:tcPr>
          <w:p w14:paraId="1B498464" w14:textId="77777777" w:rsidR="006B1685" w:rsidRPr="006B1685" w:rsidRDefault="00F55D9B" w:rsidP="006B1685">
            <w:pPr>
              <w:rPr>
                <w:rFonts w:cs="Calibri"/>
                <w:sz w:val="16"/>
                <w:szCs w:val="16"/>
              </w:rPr>
            </w:pPr>
            <w:bookmarkStart w:id="1" w:name="OLE_LINK2"/>
            <w:r w:rsidRPr="006B1685">
              <w:rPr>
                <w:rFonts w:cs="Calibri"/>
                <w:sz w:val="16"/>
                <w:szCs w:val="16"/>
              </w:rPr>
              <w:t xml:space="preserve">jmyslin2:  </w:t>
            </w:r>
            <w:bookmarkEnd w:id="1"/>
            <w:r w:rsidRPr="006B1685">
              <w:rPr>
                <w:rFonts w:cs="Calibri"/>
                <w:sz w:val="16"/>
                <w:szCs w:val="16"/>
              </w:rPr>
              <w:t>new requirement</w:t>
            </w:r>
          </w:p>
        </w:tc>
      </w:tr>
      <w:tr w:rsidR="006B1685" w:rsidRPr="006226B2" w14:paraId="21C0A838" w14:textId="77777777" w:rsidTr="004830C3">
        <w:trPr>
          <w:trHeight w:val="245"/>
          <w:jc w:val="center"/>
        </w:trPr>
        <w:tc>
          <w:tcPr>
            <w:tcW w:w="1727" w:type="dxa"/>
            <w:tcBorders>
              <w:left w:val="single" w:sz="6" w:space="0" w:color="auto"/>
              <w:right w:val="single" w:sz="6" w:space="0" w:color="auto"/>
            </w:tcBorders>
          </w:tcPr>
          <w:p w14:paraId="4212C878" w14:textId="77777777" w:rsidR="006B1685" w:rsidRDefault="00925A7C" w:rsidP="006B1685">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65A18586" w14:textId="77777777" w:rsidR="006B1685" w:rsidRPr="006B1685" w:rsidRDefault="00F55D9B" w:rsidP="006B1685">
            <w:pPr>
              <w:rPr>
                <w:rFonts w:cs="Arial"/>
                <w:sz w:val="16"/>
                <w:szCs w:val="16"/>
              </w:rPr>
            </w:pPr>
            <w:r w:rsidRPr="006B1685">
              <w:rPr>
                <w:rFonts w:cs="Arial"/>
                <w:sz w:val="16"/>
                <w:szCs w:val="16"/>
              </w:rPr>
              <w:t>PWRMANv2-SR-REQ-383674/B-Internal Stop Mode timer</w:t>
            </w:r>
          </w:p>
        </w:tc>
        <w:tc>
          <w:tcPr>
            <w:tcW w:w="4778" w:type="dxa"/>
            <w:tcBorders>
              <w:top w:val="single" w:sz="6" w:space="0" w:color="auto"/>
              <w:left w:val="single" w:sz="6" w:space="0" w:color="auto"/>
              <w:bottom w:val="single" w:sz="6" w:space="0" w:color="auto"/>
              <w:right w:val="single" w:sz="6" w:space="0" w:color="auto"/>
            </w:tcBorders>
            <w:vAlign w:val="center"/>
          </w:tcPr>
          <w:p w14:paraId="008C4F08" w14:textId="77777777" w:rsidR="006B1685" w:rsidRPr="006B1685" w:rsidRDefault="00F55D9B" w:rsidP="006B1685">
            <w:pPr>
              <w:rPr>
                <w:rFonts w:cs="Calibri"/>
                <w:sz w:val="16"/>
                <w:szCs w:val="16"/>
              </w:rPr>
            </w:pPr>
            <w:r w:rsidRPr="006B1685">
              <w:rPr>
                <w:rFonts w:cs="Calibri"/>
                <w:sz w:val="16"/>
                <w:szCs w:val="16"/>
              </w:rPr>
              <w:t>jmyslin2:  updated typo</w:t>
            </w:r>
          </w:p>
        </w:tc>
      </w:tr>
      <w:tr w:rsidR="006B1685" w:rsidRPr="006226B2" w14:paraId="792B56C9" w14:textId="77777777" w:rsidTr="004830C3">
        <w:trPr>
          <w:trHeight w:val="245"/>
          <w:jc w:val="center"/>
        </w:trPr>
        <w:tc>
          <w:tcPr>
            <w:tcW w:w="1727" w:type="dxa"/>
            <w:tcBorders>
              <w:left w:val="single" w:sz="6" w:space="0" w:color="auto"/>
              <w:bottom w:val="single" w:sz="4" w:space="0" w:color="auto"/>
              <w:right w:val="single" w:sz="6" w:space="0" w:color="auto"/>
            </w:tcBorders>
          </w:tcPr>
          <w:p w14:paraId="77023CAA" w14:textId="77777777" w:rsidR="006B1685" w:rsidRDefault="00925A7C" w:rsidP="006B1685">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2BDE46AC" w14:textId="77777777" w:rsidR="006B1685" w:rsidRPr="006B1685" w:rsidRDefault="00F55D9B" w:rsidP="006B1685">
            <w:pPr>
              <w:rPr>
                <w:rFonts w:cs="Arial"/>
                <w:sz w:val="16"/>
                <w:szCs w:val="16"/>
              </w:rPr>
            </w:pPr>
            <w:r w:rsidRPr="006B1685">
              <w:rPr>
                <w:rFonts w:cs="Arial"/>
                <w:sz w:val="16"/>
                <w:szCs w:val="16"/>
              </w:rPr>
              <w:t>RSOA-REQ-443519/B-Display Only Power Mode Extension (for variant when RSOA Interface Client is not responsible for RSOA Chime)</w:t>
            </w:r>
          </w:p>
        </w:tc>
        <w:tc>
          <w:tcPr>
            <w:tcW w:w="4778" w:type="dxa"/>
            <w:tcBorders>
              <w:top w:val="single" w:sz="6" w:space="0" w:color="auto"/>
              <w:left w:val="single" w:sz="6" w:space="0" w:color="auto"/>
              <w:bottom w:val="single" w:sz="6" w:space="0" w:color="auto"/>
              <w:right w:val="single" w:sz="6" w:space="0" w:color="auto"/>
            </w:tcBorders>
            <w:vAlign w:val="center"/>
          </w:tcPr>
          <w:p w14:paraId="094A0EED" w14:textId="77777777" w:rsidR="006B1685" w:rsidRPr="006B1685" w:rsidRDefault="00F55D9B" w:rsidP="006B1685">
            <w:pPr>
              <w:rPr>
                <w:rFonts w:cs="Calibri"/>
                <w:sz w:val="16"/>
                <w:szCs w:val="16"/>
              </w:rPr>
            </w:pPr>
            <w:proofErr w:type="spellStart"/>
            <w:r w:rsidRPr="006B1685">
              <w:rPr>
                <w:rFonts w:cs="Calibri"/>
                <w:sz w:val="16"/>
                <w:szCs w:val="16"/>
              </w:rPr>
              <w:t>ndecia</w:t>
            </w:r>
            <w:proofErr w:type="spellEnd"/>
            <w:r w:rsidRPr="006B1685">
              <w:rPr>
                <w:rFonts w:cs="Calibri"/>
                <w:sz w:val="16"/>
                <w:szCs w:val="16"/>
              </w:rPr>
              <w:t>: new requirement to extend display only power mode</w:t>
            </w:r>
          </w:p>
        </w:tc>
      </w:tr>
      <w:tr w:rsidR="004830C3" w14:paraId="30C32FDE" w14:textId="77777777" w:rsidTr="004830C3">
        <w:trPr>
          <w:trHeight w:val="245"/>
          <w:jc w:val="center"/>
        </w:trPr>
        <w:tc>
          <w:tcPr>
            <w:tcW w:w="1727" w:type="dxa"/>
            <w:tcBorders>
              <w:top w:val="single" w:sz="6" w:space="0" w:color="auto"/>
              <w:left w:val="single" w:sz="6" w:space="0" w:color="auto"/>
              <w:bottom w:val="single" w:sz="6" w:space="0" w:color="auto"/>
              <w:right w:val="nil"/>
            </w:tcBorders>
            <w:shd w:val="thinDiagCross" w:color="auto" w:fill="D9D9D9" w:themeFill="background1" w:themeFillShade="D9"/>
          </w:tcPr>
          <w:p w14:paraId="0EAD622C" w14:textId="77777777" w:rsidR="004830C3" w:rsidRDefault="00925A7C" w:rsidP="002D5972">
            <w:pPr>
              <w:spacing w:line="276" w:lineRule="auto"/>
              <w:rPr>
                <w:rFonts w:cs="Arial"/>
                <w:sz w:val="16"/>
                <w:lang w:val="fr-FR"/>
              </w:rPr>
            </w:pPr>
          </w:p>
        </w:tc>
        <w:tc>
          <w:tcPr>
            <w:tcW w:w="1002" w:type="dxa"/>
            <w:tcBorders>
              <w:top w:val="single" w:sz="6" w:space="0" w:color="auto"/>
              <w:left w:val="nil"/>
              <w:bottom w:val="single" w:sz="6" w:space="0" w:color="auto"/>
              <w:right w:val="nil"/>
            </w:tcBorders>
            <w:shd w:val="thinDiagCross" w:color="auto" w:fill="D9D9D9" w:themeFill="background1" w:themeFillShade="D9"/>
          </w:tcPr>
          <w:p w14:paraId="2C9BDCEB" w14:textId="77777777" w:rsidR="004830C3" w:rsidRDefault="00925A7C" w:rsidP="002D5972">
            <w:pPr>
              <w:spacing w:line="276" w:lineRule="auto"/>
              <w:jc w:val="center"/>
              <w:rPr>
                <w:rFonts w:cs="Arial"/>
                <w:sz w:val="16"/>
                <w:lang w:val="fr-FR"/>
              </w:rPr>
            </w:pPr>
          </w:p>
        </w:tc>
        <w:tc>
          <w:tcPr>
            <w:tcW w:w="3563" w:type="dxa"/>
            <w:tcBorders>
              <w:top w:val="single" w:sz="6" w:space="0" w:color="auto"/>
              <w:left w:val="nil"/>
              <w:bottom w:val="single" w:sz="6" w:space="0" w:color="auto"/>
              <w:right w:val="nil"/>
            </w:tcBorders>
            <w:shd w:val="thinDiagCross" w:color="auto" w:fill="D9D9D9" w:themeFill="background1" w:themeFillShade="D9"/>
          </w:tcPr>
          <w:p w14:paraId="72770048" w14:textId="77777777" w:rsidR="004830C3" w:rsidRDefault="00925A7C" w:rsidP="002D5972">
            <w:pPr>
              <w:spacing w:line="276" w:lineRule="auto"/>
              <w:rPr>
                <w:rFonts w:cs="Arial"/>
                <w:sz w:val="16"/>
              </w:rPr>
            </w:pPr>
          </w:p>
        </w:tc>
        <w:tc>
          <w:tcPr>
            <w:tcW w:w="4778" w:type="dxa"/>
            <w:tcBorders>
              <w:top w:val="single" w:sz="6" w:space="0" w:color="auto"/>
              <w:left w:val="nil"/>
              <w:bottom w:val="single" w:sz="6" w:space="0" w:color="auto"/>
              <w:right w:val="single" w:sz="6" w:space="0" w:color="auto"/>
            </w:tcBorders>
            <w:shd w:val="thinDiagCross" w:color="auto" w:fill="D9D9D9" w:themeFill="background1" w:themeFillShade="D9"/>
          </w:tcPr>
          <w:p w14:paraId="5A52ACFC" w14:textId="77777777" w:rsidR="004830C3" w:rsidRDefault="00925A7C" w:rsidP="002D5972">
            <w:pPr>
              <w:spacing w:line="276" w:lineRule="auto"/>
              <w:rPr>
                <w:rFonts w:cs="Arial"/>
                <w:sz w:val="16"/>
              </w:rPr>
            </w:pPr>
          </w:p>
        </w:tc>
      </w:tr>
      <w:tr w:rsidR="004830C3" w:rsidRPr="00D13FB7" w14:paraId="592F4038" w14:textId="77777777" w:rsidTr="002D5972">
        <w:trPr>
          <w:trHeight w:val="245"/>
          <w:jc w:val="center"/>
        </w:trPr>
        <w:tc>
          <w:tcPr>
            <w:tcW w:w="1727" w:type="dxa"/>
            <w:tcBorders>
              <w:top w:val="single" w:sz="6" w:space="0" w:color="auto"/>
              <w:left w:val="single" w:sz="6" w:space="0" w:color="auto"/>
              <w:bottom w:val="single" w:sz="6" w:space="0" w:color="auto"/>
              <w:right w:val="single" w:sz="6" w:space="0" w:color="auto"/>
            </w:tcBorders>
            <w:vAlign w:val="center"/>
          </w:tcPr>
          <w:p w14:paraId="4B1015D7" w14:textId="77777777" w:rsidR="004830C3" w:rsidRPr="00D13FB7" w:rsidRDefault="00F55D9B" w:rsidP="002D5972">
            <w:pPr>
              <w:spacing w:line="276" w:lineRule="auto"/>
              <w:rPr>
                <w:rFonts w:cs="Arial"/>
                <w:b/>
                <w:sz w:val="16"/>
              </w:rPr>
            </w:pPr>
            <w:r>
              <w:rPr>
                <w:rFonts w:cs="Arial"/>
                <w:b/>
                <w:sz w:val="16"/>
              </w:rPr>
              <w:t>February 3, 2022</w:t>
            </w:r>
          </w:p>
        </w:tc>
        <w:tc>
          <w:tcPr>
            <w:tcW w:w="1002" w:type="dxa"/>
            <w:tcBorders>
              <w:top w:val="single" w:sz="6" w:space="0" w:color="auto"/>
              <w:left w:val="single" w:sz="6" w:space="0" w:color="auto"/>
              <w:bottom w:val="single" w:sz="6" w:space="0" w:color="auto"/>
              <w:right w:val="single" w:sz="6" w:space="0" w:color="auto"/>
            </w:tcBorders>
            <w:vAlign w:val="center"/>
          </w:tcPr>
          <w:p w14:paraId="4322A9CE" w14:textId="77777777" w:rsidR="004830C3" w:rsidRPr="00D13FB7" w:rsidRDefault="00F55D9B" w:rsidP="002D5972">
            <w:pPr>
              <w:spacing w:line="276" w:lineRule="auto"/>
              <w:jc w:val="center"/>
              <w:rPr>
                <w:rFonts w:cs="Arial"/>
                <w:b/>
                <w:sz w:val="16"/>
              </w:rPr>
            </w:pPr>
            <w:r>
              <w:rPr>
                <w:rFonts w:cs="Arial"/>
                <w:b/>
                <w:sz w:val="16"/>
              </w:rPr>
              <w:t>1.4</w:t>
            </w:r>
          </w:p>
        </w:tc>
        <w:tc>
          <w:tcPr>
            <w:tcW w:w="8341" w:type="dxa"/>
            <w:gridSpan w:val="2"/>
            <w:tcBorders>
              <w:top w:val="single" w:sz="6" w:space="0" w:color="auto"/>
              <w:left w:val="single" w:sz="6" w:space="0" w:color="auto"/>
              <w:bottom w:val="single" w:sz="6" w:space="0" w:color="auto"/>
              <w:right w:val="single" w:sz="6" w:space="0" w:color="auto"/>
            </w:tcBorders>
            <w:vAlign w:val="center"/>
          </w:tcPr>
          <w:p w14:paraId="23D90F5E" w14:textId="77777777" w:rsidR="004830C3" w:rsidRPr="00D13FB7" w:rsidRDefault="00925A7C" w:rsidP="002D5972">
            <w:pPr>
              <w:spacing w:line="276" w:lineRule="auto"/>
              <w:rPr>
                <w:rFonts w:cs="Arial"/>
                <w:b/>
                <w:sz w:val="16"/>
              </w:rPr>
            </w:pPr>
          </w:p>
        </w:tc>
      </w:tr>
      <w:tr w:rsidR="004830C3" w:rsidRPr="006B1685" w14:paraId="13718F0A" w14:textId="77777777" w:rsidTr="004830C3">
        <w:trPr>
          <w:trHeight w:val="245"/>
          <w:jc w:val="center"/>
        </w:trPr>
        <w:tc>
          <w:tcPr>
            <w:tcW w:w="1727" w:type="dxa"/>
            <w:tcBorders>
              <w:left w:val="single" w:sz="6" w:space="0" w:color="auto"/>
              <w:right w:val="single" w:sz="6" w:space="0" w:color="auto"/>
            </w:tcBorders>
          </w:tcPr>
          <w:p w14:paraId="04BF9198" w14:textId="77777777" w:rsidR="004830C3" w:rsidRDefault="00925A7C" w:rsidP="004830C3">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44412140" w14:textId="77777777" w:rsidR="004830C3" w:rsidRPr="004830C3" w:rsidRDefault="00F55D9B" w:rsidP="004830C3">
            <w:pPr>
              <w:rPr>
                <w:rFonts w:cs="Arial"/>
                <w:sz w:val="16"/>
                <w:szCs w:val="16"/>
              </w:rPr>
            </w:pPr>
            <w:r w:rsidRPr="004830C3">
              <w:rPr>
                <w:rFonts w:cs="Arial"/>
                <w:sz w:val="16"/>
                <w:szCs w:val="16"/>
              </w:rPr>
              <w:t>PWRMAN-SR-REQ-452777/B-Logical to Physical CAN signal mapping - APIM PDC Power Management (Phoenix)</w:t>
            </w:r>
          </w:p>
        </w:tc>
        <w:tc>
          <w:tcPr>
            <w:tcW w:w="4778" w:type="dxa"/>
            <w:tcBorders>
              <w:top w:val="single" w:sz="6" w:space="0" w:color="auto"/>
              <w:left w:val="single" w:sz="6" w:space="0" w:color="auto"/>
              <w:bottom w:val="single" w:sz="6" w:space="0" w:color="auto"/>
              <w:right w:val="single" w:sz="6" w:space="0" w:color="auto"/>
            </w:tcBorders>
            <w:vAlign w:val="center"/>
          </w:tcPr>
          <w:p w14:paraId="11A57476" w14:textId="77777777" w:rsidR="004830C3" w:rsidRPr="004830C3" w:rsidRDefault="00F55D9B" w:rsidP="004830C3">
            <w:pPr>
              <w:rPr>
                <w:rFonts w:cs="Calibri"/>
                <w:sz w:val="16"/>
                <w:szCs w:val="16"/>
              </w:rPr>
            </w:pPr>
            <w:r w:rsidRPr="004830C3">
              <w:rPr>
                <w:rFonts w:cs="Calibri"/>
                <w:sz w:val="16"/>
                <w:szCs w:val="16"/>
              </w:rPr>
              <w:t>jmyslin2:  updated to add headlamp switch power mode signal</w:t>
            </w:r>
          </w:p>
        </w:tc>
      </w:tr>
      <w:tr w:rsidR="004830C3" w:rsidRPr="006B1685" w14:paraId="64F1FB58" w14:textId="77777777" w:rsidTr="004830C3">
        <w:trPr>
          <w:trHeight w:val="245"/>
          <w:jc w:val="center"/>
        </w:trPr>
        <w:tc>
          <w:tcPr>
            <w:tcW w:w="1727" w:type="dxa"/>
            <w:tcBorders>
              <w:left w:val="single" w:sz="6" w:space="0" w:color="auto"/>
              <w:right w:val="single" w:sz="6" w:space="0" w:color="auto"/>
            </w:tcBorders>
          </w:tcPr>
          <w:p w14:paraId="068920A5" w14:textId="77777777" w:rsidR="004830C3" w:rsidRDefault="00925A7C" w:rsidP="004830C3">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55B5FB49" w14:textId="77777777" w:rsidR="004830C3" w:rsidRPr="004830C3" w:rsidRDefault="00F55D9B" w:rsidP="004830C3">
            <w:pPr>
              <w:rPr>
                <w:rFonts w:cs="Arial"/>
                <w:sz w:val="16"/>
                <w:szCs w:val="16"/>
              </w:rPr>
            </w:pPr>
            <w:r w:rsidRPr="004830C3">
              <w:rPr>
                <w:rFonts w:cs="Arial"/>
                <w:sz w:val="16"/>
                <w:szCs w:val="16"/>
              </w:rPr>
              <w:t>MD-REQ-473178/A-</w:t>
            </w:r>
            <w:proofErr w:type="spellStart"/>
            <w:r w:rsidRPr="004830C3">
              <w:rPr>
                <w:rFonts w:cs="Arial"/>
                <w:sz w:val="16"/>
                <w:szCs w:val="16"/>
              </w:rPr>
              <w:t>HeadLghtSwtch_D_Stat</w:t>
            </w:r>
            <w:proofErr w:type="spellEnd"/>
          </w:p>
        </w:tc>
        <w:tc>
          <w:tcPr>
            <w:tcW w:w="4778" w:type="dxa"/>
            <w:tcBorders>
              <w:top w:val="single" w:sz="6" w:space="0" w:color="auto"/>
              <w:left w:val="single" w:sz="6" w:space="0" w:color="auto"/>
              <w:bottom w:val="single" w:sz="6" w:space="0" w:color="auto"/>
              <w:right w:val="single" w:sz="6" w:space="0" w:color="auto"/>
            </w:tcBorders>
            <w:vAlign w:val="center"/>
          </w:tcPr>
          <w:p w14:paraId="4175F2D7" w14:textId="6A0077ED" w:rsidR="004830C3" w:rsidRPr="004830C3" w:rsidRDefault="00F55D9B" w:rsidP="004830C3">
            <w:pPr>
              <w:rPr>
                <w:rFonts w:cs="Calibri"/>
                <w:sz w:val="16"/>
                <w:szCs w:val="16"/>
              </w:rPr>
            </w:pPr>
            <w:r w:rsidRPr="004830C3">
              <w:rPr>
                <w:rFonts w:cs="Calibri"/>
                <w:sz w:val="16"/>
                <w:szCs w:val="16"/>
              </w:rPr>
              <w:t> </w:t>
            </w:r>
            <w:r w:rsidR="00895DA6">
              <w:rPr>
                <w:rFonts w:cs="Calibri"/>
                <w:sz w:val="16"/>
                <w:szCs w:val="16"/>
              </w:rPr>
              <w:t xml:space="preserve">jmyslin2: </w:t>
            </w:r>
            <w:r w:rsidR="00895DA6">
              <w:rPr>
                <w:sz w:val="16"/>
                <w:szCs w:val="16"/>
              </w:rPr>
              <w:t>new signal MD for headlamp power mode</w:t>
            </w:r>
          </w:p>
        </w:tc>
      </w:tr>
      <w:tr w:rsidR="004830C3" w:rsidRPr="006B1685" w14:paraId="587AA251" w14:textId="77777777" w:rsidTr="004830C3">
        <w:trPr>
          <w:trHeight w:val="245"/>
          <w:jc w:val="center"/>
        </w:trPr>
        <w:tc>
          <w:tcPr>
            <w:tcW w:w="1727" w:type="dxa"/>
            <w:tcBorders>
              <w:left w:val="single" w:sz="6" w:space="0" w:color="auto"/>
              <w:right w:val="single" w:sz="6" w:space="0" w:color="auto"/>
            </w:tcBorders>
          </w:tcPr>
          <w:p w14:paraId="3244459F" w14:textId="77777777" w:rsidR="004830C3" w:rsidRDefault="00925A7C" w:rsidP="004830C3">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002FB8C3" w14:textId="77777777" w:rsidR="004830C3" w:rsidRPr="004830C3" w:rsidRDefault="00F55D9B" w:rsidP="004830C3">
            <w:pPr>
              <w:rPr>
                <w:rFonts w:cs="Arial"/>
                <w:sz w:val="16"/>
                <w:szCs w:val="16"/>
              </w:rPr>
            </w:pPr>
            <w:r w:rsidRPr="004830C3">
              <w:rPr>
                <w:rFonts w:cs="Arial"/>
                <w:sz w:val="16"/>
                <w:szCs w:val="16"/>
              </w:rPr>
              <w:t xml:space="preserve">PWRMAN-FUN-REQ-465759/A-Headlamp Power </w:t>
            </w:r>
            <w:proofErr w:type="spellStart"/>
            <w:r w:rsidRPr="004830C3">
              <w:rPr>
                <w:rFonts w:cs="Arial"/>
                <w:sz w:val="16"/>
                <w:szCs w:val="16"/>
              </w:rPr>
              <w:t>Moding</w:t>
            </w:r>
            <w:proofErr w:type="spellEnd"/>
          </w:p>
        </w:tc>
        <w:tc>
          <w:tcPr>
            <w:tcW w:w="4778" w:type="dxa"/>
            <w:tcBorders>
              <w:top w:val="single" w:sz="6" w:space="0" w:color="auto"/>
              <w:left w:val="single" w:sz="6" w:space="0" w:color="auto"/>
              <w:bottom w:val="single" w:sz="6" w:space="0" w:color="auto"/>
              <w:right w:val="single" w:sz="6" w:space="0" w:color="auto"/>
            </w:tcBorders>
            <w:vAlign w:val="center"/>
          </w:tcPr>
          <w:p w14:paraId="41CFB5B4" w14:textId="77777777" w:rsidR="004830C3" w:rsidRPr="004830C3" w:rsidRDefault="00F55D9B" w:rsidP="004830C3">
            <w:pPr>
              <w:rPr>
                <w:rFonts w:cs="Calibri"/>
                <w:sz w:val="16"/>
                <w:szCs w:val="16"/>
              </w:rPr>
            </w:pPr>
            <w:r w:rsidRPr="004830C3">
              <w:rPr>
                <w:rFonts w:cs="Calibri"/>
                <w:sz w:val="16"/>
                <w:szCs w:val="16"/>
              </w:rPr>
              <w:t xml:space="preserve">jmyslin2:  new function for headlamp power </w:t>
            </w:r>
            <w:proofErr w:type="spellStart"/>
            <w:r w:rsidRPr="004830C3">
              <w:rPr>
                <w:rFonts w:cs="Calibri"/>
                <w:sz w:val="16"/>
                <w:szCs w:val="16"/>
              </w:rPr>
              <w:t>moding</w:t>
            </w:r>
            <w:proofErr w:type="spellEnd"/>
          </w:p>
        </w:tc>
      </w:tr>
      <w:tr w:rsidR="004830C3" w:rsidRPr="006B1685" w14:paraId="3248400A" w14:textId="77777777" w:rsidTr="004830C3">
        <w:trPr>
          <w:trHeight w:val="245"/>
          <w:jc w:val="center"/>
        </w:trPr>
        <w:tc>
          <w:tcPr>
            <w:tcW w:w="1727" w:type="dxa"/>
            <w:tcBorders>
              <w:left w:val="single" w:sz="6" w:space="0" w:color="auto"/>
              <w:right w:val="single" w:sz="6" w:space="0" w:color="auto"/>
            </w:tcBorders>
          </w:tcPr>
          <w:p w14:paraId="73B1E32D" w14:textId="77777777" w:rsidR="004830C3" w:rsidRDefault="00925A7C" w:rsidP="004830C3">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0A6528D1" w14:textId="77777777" w:rsidR="004830C3" w:rsidRPr="004830C3" w:rsidRDefault="00F55D9B" w:rsidP="004830C3">
            <w:pPr>
              <w:rPr>
                <w:rFonts w:cs="Arial"/>
                <w:sz w:val="16"/>
                <w:szCs w:val="16"/>
              </w:rPr>
            </w:pPr>
            <w:r w:rsidRPr="004830C3">
              <w:rPr>
                <w:rFonts w:cs="Arial"/>
                <w:sz w:val="16"/>
                <w:szCs w:val="16"/>
              </w:rPr>
              <w:t>PWRMAN-UC-REQ-473199/A-Headlamp soft switch available on the HMI when turn vehicle OFF</w:t>
            </w:r>
          </w:p>
        </w:tc>
        <w:tc>
          <w:tcPr>
            <w:tcW w:w="4778" w:type="dxa"/>
            <w:tcBorders>
              <w:top w:val="single" w:sz="6" w:space="0" w:color="auto"/>
              <w:left w:val="single" w:sz="6" w:space="0" w:color="auto"/>
              <w:bottom w:val="single" w:sz="6" w:space="0" w:color="auto"/>
              <w:right w:val="single" w:sz="6" w:space="0" w:color="auto"/>
            </w:tcBorders>
            <w:vAlign w:val="center"/>
          </w:tcPr>
          <w:p w14:paraId="65DB89F4" w14:textId="77777777" w:rsidR="004830C3" w:rsidRPr="004830C3" w:rsidRDefault="00F55D9B" w:rsidP="004830C3">
            <w:pPr>
              <w:rPr>
                <w:rFonts w:cs="Calibri"/>
                <w:sz w:val="16"/>
                <w:szCs w:val="16"/>
              </w:rPr>
            </w:pPr>
            <w:r w:rsidRPr="004830C3">
              <w:rPr>
                <w:rFonts w:cs="Calibri"/>
                <w:sz w:val="16"/>
                <w:szCs w:val="16"/>
              </w:rPr>
              <w:t>jmyslin2:  new use case</w:t>
            </w:r>
          </w:p>
        </w:tc>
      </w:tr>
      <w:tr w:rsidR="004830C3" w:rsidRPr="006B1685" w14:paraId="26177BAA" w14:textId="77777777" w:rsidTr="004830C3">
        <w:trPr>
          <w:trHeight w:val="245"/>
          <w:jc w:val="center"/>
        </w:trPr>
        <w:tc>
          <w:tcPr>
            <w:tcW w:w="1727" w:type="dxa"/>
            <w:tcBorders>
              <w:left w:val="single" w:sz="6" w:space="0" w:color="auto"/>
              <w:right w:val="single" w:sz="6" w:space="0" w:color="auto"/>
            </w:tcBorders>
          </w:tcPr>
          <w:p w14:paraId="18CD96C7" w14:textId="77777777" w:rsidR="004830C3" w:rsidRDefault="00925A7C" w:rsidP="004830C3">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221E0D49" w14:textId="77777777" w:rsidR="004830C3" w:rsidRPr="004830C3" w:rsidRDefault="00F55D9B" w:rsidP="004830C3">
            <w:pPr>
              <w:rPr>
                <w:rFonts w:cs="Arial"/>
                <w:sz w:val="16"/>
                <w:szCs w:val="16"/>
              </w:rPr>
            </w:pPr>
            <w:r w:rsidRPr="004830C3">
              <w:rPr>
                <w:rFonts w:cs="Arial"/>
                <w:sz w:val="16"/>
                <w:szCs w:val="16"/>
              </w:rPr>
              <w:t>PWRMAN-UC-REQ-473200/A-Headlamp soft switch NOT on the HMI when turn vehicle OFF</w:t>
            </w:r>
          </w:p>
        </w:tc>
        <w:tc>
          <w:tcPr>
            <w:tcW w:w="4778" w:type="dxa"/>
            <w:tcBorders>
              <w:top w:val="single" w:sz="6" w:space="0" w:color="auto"/>
              <w:left w:val="single" w:sz="6" w:space="0" w:color="auto"/>
              <w:bottom w:val="single" w:sz="6" w:space="0" w:color="auto"/>
              <w:right w:val="single" w:sz="6" w:space="0" w:color="auto"/>
            </w:tcBorders>
            <w:vAlign w:val="center"/>
          </w:tcPr>
          <w:p w14:paraId="75F07DD0" w14:textId="77777777" w:rsidR="004830C3" w:rsidRPr="004830C3" w:rsidRDefault="00F55D9B" w:rsidP="004830C3">
            <w:pPr>
              <w:rPr>
                <w:rFonts w:cs="Calibri"/>
                <w:sz w:val="16"/>
                <w:szCs w:val="16"/>
              </w:rPr>
            </w:pPr>
            <w:r w:rsidRPr="004830C3">
              <w:rPr>
                <w:rFonts w:cs="Calibri"/>
                <w:sz w:val="16"/>
                <w:szCs w:val="16"/>
              </w:rPr>
              <w:t>jmyslin2:  new use case</w:t>
            </w:r>
          </w:p>
        </w:tc>
      </w:tr>
      <w:tr w:rsidR="004830C3" w:rsidRPr="006B1685" w14:paraId="647B89D7" w14:textId="77777777" w:rsidTr="004830C3">
        <w:trPr>
          <w:trHeight w:val="245"/>
          <w:jc w:val="center"/>
        </w:trPr>
        <w:tc>
          <w:tcPr>
            <w:tcW w:w="1727" w:type="dxa"/>
            <w:tcBorders>
              <w:left w:val="single" w:sz="6" w:space="0" w:color="auto"/>
              <w:right w:val="single" w:sz="6" w:space="0" w:color="auto"/>
            </w:tcBorders>
          </w:tcPr>
          <w:p w14:paraId="6DF00032" w14:textId="77777777" w:rsidR="004830C3" w:rsidRDefault="00925A7C" w:rsidP="004830C3">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2B447D65" w14:textId="77777777" w:rsidR="004830C3" w:rsidRPr="004830C3" w:rsidRDefault="00F55D9B" w:rsidP="004830C3">
            <w:pPr>
              <w:rPr>
                <w:rFonts w:cs="Arial"/>
                <w:sz w:val="16"/>
                <w:szCs w:val="16"/>
              </w:rPr>
            </w:pPr>
            <w:r w:rsidRPr="004830C3">
              <w:rPr>
                <w:rFonts w:cs="Arial"/>
                <w:sz w:val="16"/>
                <w:szCs w:val="16"/>
              </w:rPr>
              <w:t>PWRMAN-UC-REQ-473202/A-Extended Play turned OFF, Vehicle OFF, Headlamp Soft Switch available</w:t>
            </w:r>
          </w:p>
        </w:tc>
        <w:tc>
          <w:tcPr>
            <w:tcW w:w="4778" w:type="dxa"/>
            <w:tcBorders>
              <w:top w:val="single" w:sz="6" w:space="0" w:color="auto"/>
              <w:left w:val="single" w:sz="6" w:space="0" w:color="auto"/>
              <w:bottom w:val="single" w:sz="6" w:space="0" w:color="auto"/>
              <w:right w:val="single" w:sz="6" w:space="0" w:color="auto"/>
            </w:tcBorders>
            <w:vAlign w:val="center"/>
          </w:tcPr>
          <w:p w14:paraId="7D8B4FA6" w14:textId="77777777" w:rsidR="004830C3" w:rsidRPr="004830C3" w:rsidRDefault="00F55D9B" w:rsidP="004830C3">
            <w:pPr>
              <w:rPr>
                <w:rFonts w:cs="Calibri"/>
                <w:sz w:val="16"/>
                <w:szCs w:val="16"/>
              </w:rPr>
            </w:pPr>
            <w:r w:rsidRPr="004830C3">
              <w:rPr>
                <w:rFonts w:cs="Calibri"/>
                <w:sz w:val="16"/>
                <w:szCs w:val="16"/>
              </w:rPr>
              <w:t>jmyslin2:  new use case</w:t>
            </w:r>
          </w:p>
        </w:tc>
      </w:tr>
      <w:tr w:rsidR="004830C3" w:rsidRPr="006B1685" w14:paraId="7262E373" w14:textId="77777777" w:rsidTr="004830C3">
        <w:trPr>
          <w:trHeight w:val="245"/>
          <w:jc w:val="center"/>
        </w:trPr>
        <w:tc>
          <w:tcPr>
            <w:tcW w:w="1727" w:type="dxa"/>
            <w:tcBorders>
              <w:left w:val="single" w:sz="6" w:space="0" w:color="auto"/>
              <w:right w:val="single" w:sz="6" w:space="0" w:color="auto"/>
            </w:tcBorders>
          </w:tcPr>
          <w:p w14:paraId="7263E4BB" w14:textId="77777777" w:rsidR="004830C3" w:rsidRDefault="00925A7C" w:rsidP="004830C3">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7D4ABBC9" w14:textId="77777777" w:rsidR="004830C3" w:rsidRPr="004830C3" w:rsidRDefault="00F55D9B" w:rsidP="004830C3">
            <w:pPr>
              <w:rPr>
                <w:rFonts w:cs="Arial"/>
                <w:sz w:val="16"/>
                <w:szCs w:val="16"/>
              </w:rPr>
            </w:pPr>
            <w:r w:rsidRPr="004830C3">
              <w:rPr>
                <w:rFonts w:cs="Arial"/>
                <w:sz w:val="16"/>
                <w:szCs w:val="16"/>
              </w:rPr>
              <w:t xml:space="preserve">PWRMAN-UC-REQ-473201/A-Vehicle OFF, Headlamp Soft Switch ON, turn off </w:t>
            </w:r>
            <w:proofErr w:type="spellStart"/>
            <w:r w:rsidRPr="004830C3">
              <w:rPr>
                <w:rFonts w:cs="Arial"/>
                <w:sz w:val="16"/>
                <w:szCs w:val="16"/>
              </w:rPr>
              <w:t>parklamps</w:t>
            </w:r>
            <w:proofErr w:type="spellEnd"/>
            <w:r w:rsidRPr="004830C3">
              <w:rPr>
                <w:rFonts w:cs="Arial"/>
                <w:sz w:val="16"/>
                <w:szCs w:val="16"/>
              </w:rPr>
              <w:t xml:space="preserve"> and headlamps</w:t>
            </w:r>
          </w:p>
        </w:tc>
        <w:tc>
          <w:tcPr>
            <w:tcW w:w="4778" w:type="dxa"/>
            <w:tcBorders>
              <w:top w:val="single" w:sz="6" w:space="0" w:color="auto"/>
              <w:left w:val="single" w:sz="6" w:space="0" w:color="auto"/>
              <w:bottom w:val="single" w:sz="6" w:space="0" w:color="auto"/>
              <w:right w:val="single" w:sz="6" w:space="0" w:color="auto"/>
            </w:tcBorders>
            <w:vAlign w:val="center"/>
          </w:tcPr>
          <w:p w14:paraId="371316EA" w14:textId="77777777" w:rsidR="004830C3" w:rsidRPr="004830C3" w:rsidRDefault="00F55D9B" w:rsidP="004830C3">
            <w:pPr>
              <w:rPr>
                <w:rFonts w:cs="Calibri"/>
                <w:sz w:val="16"/>
                <w:szCs w:val="16"/>
              </w:rPr>
            </w:pPr>
            <w:r w:rsidRPr="004830C3">
              <w:rPr>
                <w:rFonts w:cs="Calibri"/>
                <w:sz w:val="16"/>
                <w:szCs w:val="16"/>
              </w:rPr>
              <w:t>jmyslin2:  new use case</w:t>
            </w:r>
          </w:p>
        </w:tc>
      </w:tr>
      <w:tr w:rsidR="004830C3" w:rsidRPr="006B1685" w14:paraId="2DB3F813" w14:textId="77777777" w:rsidTr="004830C3">
        <w:trPr>
          <w:trHeight w:val="245"/>
          <w:jc w:val="center"/>
        </w:trPr>
        <w:tc>
          <w:tcPr>
            <w:tcW w:w="1727" w:type="dxa"/>
            <w:tcBorders>
              <w:left w:val="single" w:sz="6" w:space="0" w:color="auto"/>
              <w:right w:val="single" w:sz="6" w:space="0" w:color="auto"/>
            </w:tcBorders>
          </w:tcPr>
          <w:p w14:paraId="56BCA7D0" w14:textId="77777777" w:rsidR="004830C3" w:rsidRDefault="00925A7C" w:rsidP="004830C3">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1E7ECC47" w14:textId="77777777" w:rsidR="004830C3" w:rsidRPr="004830C3" w:rsidRDefault="00F55D9B" w:rsidP="004830C3">
            <w:pPr>
              <w:rPr>
                <w:rFonts w:cs="Arial"/>
                <w:sz w:val="16"/>
                <w:szCs w:val="16"/>
              </w:rPr>
            </w:pPr>
            <w:r w:rsidRPr="004830C3">
              <w:rPr>
                <w:rFonts w:cs="Arial"/>
                <w:sz w:val="16"/>
                <w:szCs w:val="16"/>
              </w:rPr>
              <w:t>PWRMAN-UC-REQ-473217/A-Exit Conditions - Headlamp soft switch HMI no longer available when Vehicle OFF</w:t>
            </w:r>
          </w:p>
        </w:tc>
        <w:tc>
          <w:tcPr>
            <w:tcW w:w="4778" w:type="dxa"/>
            <w:tcBorders>
              <w:top w:val="single" w:sz="6" w:space="0" w:color="auto"/>
              <w:left w:val="single" w:sz="6" w:space="0" w:color="auto"/>
              <w:bottom w:val="single" w:sz="6" w:space="0" w:color="auto"/>
              <w:right w:val="single" w:sz="6" w:space="0" w:color="auto"/>
            </w:tcBorders>
            <w:vAlign w:val="center"/>
          </w:tcPr>
          <w:p w14:paraId="016F80FC" w14:textId="77777777" w:rsidR="004830C3" w:rsidRPr="004830C3" w:rsidRDefault="00F55D9B" w:rsidP="004830C3">
            <w:pPr>
              <w:rPr>
                <w:rFonts w:cs="Calibri"/>
                <w:sz w:val="16"/>
                <w:szCs w:val="16"/>
              </w:rPr>
            </w:pPr>
            <w:r w:rsidRPr="004830C3">
              <w:rPr>
                <w:rFonts w:cs="Calibri"/>
                <w:sz w:val="16"/>
                <w:szCs w:val="16"/>
              </w:rPr>
              <w:t>jmyslin2:  new use case</w:t>
            </w:r>
          </w:p>
        </w:tc>
      </w:tr>
      <w:tr w:rsidR="004830C3" w:rsidRPr="006B1685" w14:paraId="486CF9C9" w14:textId="77777777" w:rsidTr="004830C3">
        <w:trPr>
          <w:trHeight w:val="245"/>
          <w:jc w:val="center"/>
        </w:trPr>
        <w:tc>
          <w:tcPr>
            <w:tcW w:w="1727" w:type="dxa"/>
            <w:tcBorders>
              <w:left w:val="single" w:sz="6" w:space="0" w:color="auto"/>
              <w:right w:val="single" w:sz="6" w:space="0" w:color="auto"/>
            </w:tcBorders>
          </w:tcPr>
          <w:p w14:paraId="6C40B10A" w14:textId="77777777" w:rsidR="004830C3" w:rsidRDefault="00925A7C" w:rsidP="004830C3">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08D4C48F" w14:textId="77777777" w:rsidR="004830C3" w:rsidRPr="004830C3" w:rsidRDefault="00F55D9B" w:rsidP="004830C3">
            <w:pPr>
              <w:rPr>
                <w:rFonts w:cs="Arial"/>
                <w:sz w:val="16"/>
                <w:szCs w:val="16"/>
              </w:rPr>
            </w:pPr>
            <w:r w:rsidRPr="004830C3">
              <w:rPr>
                <w:rFonts w:cs="Arial"/>
                <w:sz w:val="16"/>
                <w:szCs w:val="16"/>
              </w:rPr>
              <w:t>PWRMAN-SR-REQ-465738/A-Headlamp Power Mode</w:t>
            </w:r>
          </w:p>
        </w:tc>
        <w:tc>
          <w:tcPr>
            <w:tcW w:w="4778" w:type="dxa"/>
            <w:tcBorders>
              <w:top w:val="single" w:sz="6" w:space="0" w:color="auto"/>
              <w:left w:val="single" w:sz="6" w:space="0" w:color="auto"/>
              <w:bottom w:val="single" w:sz="6" w:space="0" w:color="auto"/>
              <w:right w:val="single" w:sz="6" w:space="0" w:color="auto"/>
            </w:tcBorders>
            <w:vAlign w:val="center"/>
          </w:tcPr>
          <w:p w14:paraId="65855DD1" w14:textId="77777777" w:rsidR="004830C3" w:rsidRPr="004830C3" w:rsidRDefault="00F55D9B" w:rsidP="004830C3">
            <w:pPr>
              <w:rPr>
                <w:rFonts w:cs="Calibri"/>
                <w:sz w:val="16"/>
                <w:szCs w:val="16"/>
              </w:rPr>
            </w:pPr>
            <w:r w:rsidRPr="004830C3">
              <w:rPr>
                <w:rFonts w:cs="Calibri"/>
                <w:sz w:val="16"/>
                <w:szCs w:val="16"/>
              </w:rPr>
              <w:t>jmyslin2:  Power mode update for headlamp switch</w:t>
            </w:r>
          </w:p>
        </w:tc>
      </w:tr>
      <w:tr w:rsidR="004830C3" w:rsidRPr="006B1685" w14:paraId="2E5B5C83" w14:textId="77777777" w:rsidTr="004830C3">
        <w:trPr>
          <w:trHeight w:val="245"/>
          <w:jc w:val="center"/>
        </w:trPr>
        <w:tc>
          <w:tcPr>
            <w:tcW w:w="1727" w:type="dxa"/>
            <w:tcBorders>
              <w:left w:val="single" w:sz="6" w:space="0" w:color="auto"/>
              <w:right w:val="single" w:sz="6" w:space="0" w:color="auto"/>
            </w:tcBorders>
          </w:tcPr>
          <w:p w14:paraId="17B76C37" w14:textId="77777777" w:rsidR="004830C3" w:rsidRDefault="00925A7C" w:rsidP="004830C3">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72BF2570" w14:textId="77777777" w:rsidR="004830C3" w:rsidRPr="004830C3" w:rsidRDefault="00F55D9B" w:rsidP="004830C3">
            <w:pPr>
              <w:rPr>
                <w:rFonts w:cs="Arial"/>
                <w:sz w:val="16"/>
                <w:szCs w:val="16"/>
              </w:rPr>
            </w:pPr>
            <w:r w:rsidRPr="004830C3">
              <w:rPr>
                <w:rFonts w:cs="Arial"/>
                <w:sz w:val="16"/>
                <w:szCs w:val="16"/>
              </w:rPr>
              <w:t>PWRMAN-TMR-REQ-465818/A-</w:t>
            </w:r>
            <w:proofErr w:type="spellStart"/>
            <w:r w:rsidRPr="004830C3">
              <w:rPr>
                <w:rFonts w:cs="Arial"/>
                <w:sz w:val="16"/>
                <w:szCs w:val="16"/>
              </w:rPr>
              <w:t>T_HeadlampSwitchDuration</w:t>
            </w:r>
            <w:proofErr w:type="spellEnd"/>
          </w:p>
        </w:tc>
        <w:tc>
          <w:tcPr>
            <w:tcW w:w="4778" w:type="dxa"/>
            <w:tcBorders>
              <w:top w:val="single" w:sz="6" w:space="0" w:color="auto"/>
              <w:left w:val="single" w:sz="6" w:space="0" w:color="auto"/>
              <w:bottom w:val="single" w:sz="6" w:space="0" w:color="auto"/>
              <w:right w:val="single" w:sz="6" w:space="0" w:color="auto"/>
            </w:tcBorders>
            <w:vAlign w:val="center"/>
          </w:tcPr>
          <w:p w14:paraId="2A0C2104" w14:textId="77777777" w:rsidR="004830C3" w:rsidRPr="004830C3" w:rsidRDefault="00F55D9B" w:rsidP="004830C3">
            <w:pPr>
              <w:rPr>
                <w:rFonts w:cs="Calibri"/>
                <w:sz w:val="16"/>
                <w:szCs w:val="16"/>
              </w:rPr>
            </w:pPr>
            <w:r w:rsidRPr="004830C3">
              <w:rPr>
                <w:rFonts w:cs="Calibri"/>
                <w:sz w:val="16"/>
                <w:szCs w:val="16"/>
              </w:rPr>
              <w:t>jmyslin2:  new timing requirement for the headlamp switch duration</w:t>
            </w:r>
          </w:p>
        </w:tc>
      </w:tr>
      <w:tr w:rsidR="004830C3" w:rsidRPr="006B1685" w14:paraId="242B2685" w14:textId="77777777" w:rsidTr="004830C3">
        <w:trPr>
          <w:trHeight w:val="245"/>
          <w:jc w:val="center"/>
        </w:trPr>
        <w:tc>
          <w:tcPr>
            <w:tcW w:w="1727" w:type="dxa"/>
            <w:tcBorders>
              <w:left w:val="single" w:sz="6" w:space="0" w:color="auto"/>
              <w:bottom w:val="single" w:sz="4" w:space="0" w:color="auto"/>
              <w:right w:val="single" w:sz="6" w:space="0" w:color="auto"/>
            </w:tcBorders>
          </w:tcPr>
          <w:p w14:paraId="01F8E110" w14:textId="77777777" w:rsidR="004830C3" w:rsidRDefault="00925A7C" w:rsidP="004830C3">
            <w:pPr>
              <w:rPr>
                <w:rFonts w:eastAsiaTheme="minorEastAsia" w:cstheme="minorBidi"/>
                <w:b/>
                <w:sz w:val="16"/>
                <w:szCs w:val="16"/>
              </w:rPr>
            </w:pPr>
          </w:p>
        </w:tc>
        <w:tc>
          <w:tcPr>
            <w:tcW w:w="4565" w:type="dxa"/>
            <w:gridSpan w:val="2"/>
            <w:tcBorders>
              <w:top w:val="single" w:sz="6" w:space="0" w:color="auto"/>
              <w:left w:val="single" w:sz="6" w:space="0" w:color="auto"/>
              <w:bottom w:val="single" w:sz="6" w:space="0" w:color="auto"/>
              <w:right w:val="single" w:sz="6" w:space="0" w:color="auto"/>
            </w:tcBorders>
            <w:vAlign w:val="center"/>
          </w:tcPr>
          <w:p w14:paraId="43DEE3A0" w14:textId="77777777" w:rsidR="004830C3" w:rsidRPr="004830C3" w:rsidRDefault="00F55D9B" w:rsidP="004830C3">
            <w:pPr>
              <w:rPr>
                <w:rFonts w:cs="Arial"/>
                <w:sz w:val="16"/>
                <w:szCs w:val="16"/>
              </w:rPr>
            </w:pPr>
            <w:r w:rsidRPr="004830C3">
              <w:rPr>
                <w:rFonts w:cs="Arial"/>
                <w:sz w:val="16"/>
                <w:szCs w:val="16"/>
              </w:rPr>
              <w:t>PWRMAN-STM-REQ-473197/A-</w:t>
            </w:r>
            <w:proofErr w:type="spellStart"/>
            <w:r w:rsidRPr="004830C3">
              <w:rPr>
                <w:rFonts w:cs="Arial"/>
                <w:sz w:val="16"/>
                <w:szCs w:val="16"/>
              </w:rPr>
              <w:t>MMIInactive</w:t>
            </w:r>
            <w:proofErr w:type="spellEnd"/>
            <w:r w:rsidRPr="004830C3">
              <w:rPr>
                <w:rFonts w:cs="Arial"/>
                <w:sz w:val="16"/>
                <w:szCs w:val="16"/>
              </w:rPr>
              <w:t xml:space="preserve"> - Headlamp Power </w:t>
            </w:r>
            <w:proofErr w:type="spellStart"/>
            <w:r w:rsidRPr="004830C3">
              <w:rPr>
                <w:rFonts w:cs="Arial"/>
                <w:sz w:val="16"/>
                <w:szCs w:val="16"/>
              </w:rPr>
              <w:t>Moding</w:t>
            </w:r>
            <w:proofErr w:type="spellEnd"/>
            <w:r w:rsidRPr="004830C3">
              <w:rPr>
                <w:rFonts w:cs="Arial"/>
                <w:sz w:val="16"/>
                <w:szCs w:val="16"/>
              </w:rPr>
              <w:t xml:space="preserve"> State Diagram</w:t>
            </w:r>
          </w:p>
        </w:tc>
        <w:tc>
          <w:tcPr>
            <w:tcW w:w="4778" w:type="dxa"/>
            <w:tcBorders>
              <w:top w:val="single" w:sz="6" w:space="0" w:color="auto"/>
              <w:left w:val="single" w:sz="6" w:space="0" w:color="auto"/>
              <w:bottom w:val="single" w:sz="6" w:space="0" w:color="auto"/>
              <w:right w:val="single" w:sz="6" w:space="0" w:color="auto"/>
            </w:tcBorders>
            <w:vAlign w:val="center"/>
          </w:tcPr>
          <w:p w14:paraId="58CF4F89" w14:textId="77777777" w:rsidR="004830C3" w:rsidRPr="004830C3" w:rsidRDefault="00F55D9B" w:rsidP="004830C3">
            <w:pPr>
              <w:rPr>
                <w:rFonts w:cs="Calibri"/>
                <w:sz w:val="16"/>
                <w:szCs w:val="16"/>
              </w:rPr>
            </w:pPr>
            <w:r w:rsidRPr="004830C3">
              <w:rPr>
                <w:rFonts w:cs="Calibri"/>
                <w:sz w:val="16"/>
                <w:szCs w:val="16"/>
              </w:rPr>
              <w:t>jmyslin2:  new requirement</w:t>
            </w:r>
          </w:p>
        </w:tc>
      </w:tr>
    </w:tbl>
    <w:p w14:paraId="26717770" w14:textId="77777777" w:rsidR="00DE6D09" w:rsidRDefault="00F55D9B">
      <w:pPr>
        <w:jc w:val="center"/>
        <w:rPr>
          <w:rFonts w:cs="Arial"/>
          <w:b/>
          <w:sz w:val="36"/>
          <w:szCs w:val="36"/>
        </w:rPr>
      </w:pPr>
      <w:r>
        <w:rPr>
          <w:b/>
          <w:sz w:val="36"/>
          <w:szCs w:val="36"/>
        </w:rPr>
        <w:br w:type="page"/>
      </w:r>
      <w:r>
        <w:rPr>
          <w:rFonts w:cs="Arial"/>
          <w:b/>
          <w:sz w:val="36"/>
          <w:szCs w:val="36"/>
        </w:rPr>
        <w:lastRenderedPageBreak/>
        <w:t>Table of Contents</w:t>
      </w:r>
    </w:p>
    <w:p w14:paraId="69FFC339" w14:textId="77777777" w:rsidR="006830A8" w:rsidRDefault="00F55D9B">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94795898" w:history="1">
        <w:r w:rsidR="006830A8" w:rsidRPr="00054C65">
          <w:rPr>
            <w:rStyle w:val="Hyperlink"/>
            <w:rFonts w:cs="Arial"/>
            <w:bCs/>
            <w:noProof/>
          </w:rPr>
          <w:t>Revision History</w:t>
        </w:r>
        <w:r w:rsidR="006830A8">
          <w:rPr>
            <w:noProof/>
            <w:webHidden/>
          </w:rPr>
          <w:tab/>
        </w:r>
        <w:r w:rsidR="006830A8">
          <w:rPr>
            <w:noProof/>
            <w:webHidden/>
          </w:rPr>
          <w:fldChar w:fldCharType="begin"/>
        </w:r>
        <w:r w:rsidR="006830A8">
          <w:rPr>
            <w:noProof/>
            <w:webHidden/>
          </w:rPr>
          <w:instrText xml:space="preserve"> PAGEREF _Toc94795898 \h </w:instrText>
        </w:r>
        <w:r w:rsidR="006830A8">
          <w:rPr>
            <w:noProof/>
            <w:webHidden/>
          </w:rPr>
        </w:r>
        <w:r w:rsidR="006830A8">
          <w:rPr>
            <w:noProof/>
            <w:webHidden/>
          </w:rPr>
          <w:fldChar w:fldCharType="separate"/>
        </w:r>
        <w:r w:rsidR="006830A8">
          <w:rPr>
            <w:noProof/>
            <w:webHidden/>
          </w:rPr>
          <w:t>2</w:t>
        </w:r>
        <w:r w:rsidR="006830A8">
          <w:rPr>
            <w:noProof/>
            <w:webHidden/>
          </w:rPr>
          <w:fldChar w:fldCharType="end"/>
        </w:r>
      </w:hyperlink>
    </w:p>
    <w:p w14:paraId="13F1631C" w14:textId="77777777" w:rsidR="006830A8" w:rsidRDefault="00925A7C">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4795899" w:history="1">
        <w:r w:rsidR="006830A8" w:rsidRPr="00054C65">
          <w:rPr>
            <w:rStyle w:val="Hyperlink"/>
            <w:noProof/>
          </w:rPr>
          <w:t>1</w:t>
        </w:r>
        <w:r w:rsidR="006830A8">
          <w:rPr>
            <w:rFonts w:asciiTheme="minorHAnsi" w:eastAsiaTheme="minorEastAsia" w:hAnsiTheme="minorHAnsi" w:cstheme="minorBidi"/>
            <w:b w:val="0"/>
            <w:smallCaps w:val="0"/>
            <w:noProof/>
            <w:sz w:val="22"/>
            <w:szCs w:val="22"/>
          </w:rPr>
          <w:tab/>
        </w:r>
        <w:r w:rsidR="006830A8" w:rsidRPr="00054C65">
          <w:rPr>
            <w:rStyle w:val="Hyperlink"/>
            <w:noProof/>
          </w:rPr>
          <w:t>Architectural Design</w:t>
        </w:r>
        <w:r w:rsidR="006830A8">
          <w:rPr>
            <w:noProof/>
            <w:webHidden/>
          </w:rPr>
          <w:tab/>
        </w:r>
        <w:r w:rsidR="006830A8">
          <w:rPr>
            <w:noProof/>
            <w:webHidden/>
          </w:rPr>
          <w:fldChar w:fldCharType="begin"/>
        </w:r>
        <w:r w:rsidR="006830A8">
          <w:rPr>
            <w:noProof/>
            <w:webHidden/>
          </w:rPr>
          <w:instrText xml:space="preserve"> PAGEREF _Toc94795899 \h </w:instrText>
        </w:r>
        <w:r w:rsidR="006830A8">
          <w:rPr>
            <w:noProof/>
            <w:webHidden/>
          </w:rPr>
        </w:r>
        <w:r w:rsidR="006830A8">
          <w:rPr>
            <w:noProof/>
            <w:webHidden/>
          </w:rPr>
          <w:fldChar w:fldCharType="separate"/>
        </w:r>
        <w:r w:rsidR="006830A8">
          <w:rPr>
            <w:noProof/>
            <w:webHidden/>
          </w:rPr>
          <w:t>7</w:t>
        </w:r>
        <w:r w:rsidR="006830A8">
          <w:rPr>
            <w:noProof/>
            <w:webHidden/>
          </w:rPr>
          <w:fldChar w:fldCharType="end"/>
        </w:r>
      </w:hyperlink>
    </w:p>
    <w:p w14:paraId="2E73F740"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00" w:history="1">
        <w:r w:rsidR="006830A8" w:rsidRPr="00054C65">
          <w:rPr>
            <w:rStyle w:val="Hyperlink"/>
            <w:noProof/>
          </w:rPr>
          <w:t>1.1</w:t>
        </w:r>
        <w:r w:rsidR="006830A8">
          <w:rPr>
            <w:rFonts w:asciiTheme="minorHAnsi" w:eastAsiaTheme="minorEastAsia" w:hAnsiTheme="minorHAnsi" w:cstheme="minorBidi"/>
            <w:i w:val="0"/>
            <w:noProof/>
            <w:sz w:val="22"/>
            <w:szCs w:val="22"/>
          </w:rPr>
          <w:tab/>
        </w:r>
        <w:r w:rsidR="006830A8" w:rsidRPr="00054C65">
          <w:rPr>
            <w:rStyle w:val="Hyperlink"/>
            <w:noProof/>
          </w:rPr>
          <w:t>PWRMAN-CLD-REQ-359656/A-Infotainment System Master</w:t>
        </w:r>
        <w:r w:rsidR="006830A8">
          <w:rPr>
            <w:noProof/>
            <w:webHidden/>
          </w:rPr>
          <w:tab/>
        </w:r>
        <w:r w:rsidR="006830A8">
          <w:rPr>
            <w:noProof/>
            <w:webHidden/>
          </w:rPr>
          <w:fldChar w:fldCharType="begin"/>
        </w:r>
        <w:r w:rsidR="006830A8">
          <w:rPr>
            <w:noProof/>
            <w:webHidden/>
          </w:rPr>
          <w:instrText xml:space="preserve"> PAGEREF _Toc94795900 \h </w:instrText>
        </w:r>
        <w:r w:rsidR="006830A8">
          <w:rPr>
            <w:noProof/>
            <w:webHidden/>
          </w:rPr>
        </w:r>
        <w:r w:rsidR="006830A8">
          <w:rPr>
            <w:noProof/>
            <w:webHidden/>
          </w:rPr>
          <w:fldChar w:fldCharType="separate"/>
        </w:r>
        <w:r w:rsidR="006830A8">
          <w:rPr>
            <w:noProof/>
            <w:webHidden/>
          </w:rPr>
          <w:t>7</w:t>
        </w:r>
        <w:r w:rsidR="006830A8">
          <w:rPr>
            <w:noProof/>
            <w:webHidden/>
          </w:rPr>
          <w:fldChar w:fldCharType="end"/>
        </w:r>
      </w:hyperlink>
    </w:p>
    <w:p w14:paraId="31E11011"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01" w:history="1">
        <w:r w:rsidR="006830A8" w:rsidRPr="00054C65">
          <w:rPr>
            <w:rStyle w:val="Hyperlink"/>
            <w:noProof/>
          </w:rPr>
          <w:t>1.2</w:t>
        </w:r>
        <w:r w:rsidR="006830A8">
          <w:rPr>
            <w:rFonts w:asciiTheme="minorHAnsi" w:eastAsiaTheme="minorEastAsia" w:hAnsiTheme="minorHAnsi" w:cstheme="minorBidi"/>
            <w:i w:val="0"/>
            <w:noProof/>
            <w:sz w:val="22"/>
            <w:szCs w:val="22"/>
          </w:rPr>
          <w:tab/>
        </w:r>
        <w:r w:rsidR="006830A8" w:rsidRPr="00054C65">
          <w:rPr>
            <w:rStyle w:val="Hyperlink"/>
            <w:noProof/>
          </w:rPr>
          <w:t>PWRMANv3-CLD-REQ-414686/A-System Power Mode Master - APIM variant 3 (PDC)</w:t>
        </w:r>
        <w:r w:rsidR="006830A8">
          <w:rPr>
            <w:noProof/>
            <w:webHidden/>
          </w:rPr>
          <w:tab/>
        </w:r>
        <w:r w:rsidR="006830A8">
          <w:rPr>
            <w:noProof/>
            <w:webHidden/>
          </w:rPr>
          <w:fldChar w:fldCharType="begin"/>
        </w:r>
        <w:r w:rsidR="006830A8">
          <w:rPr>
            <w:noProof/>
            <w:webHidden/>
          </w:rPr>
          <w:instrText xml:space="preserve"> PAGEREF _Toc94795901 \h </w:instrText>
        </w:r>
        <w:r w:rsidR="006830A8">
          <w:rPr>
            <w:noProof/>
            <w:webHidden/>
          </w:rPr>
        </w:r>
        <w:r w:rsidR="006830A8">
          <w:rPr>
            <w:noProof/>
            <w:webHidden/>
          </w:rPr>
          <w:fldChar w:fldCharType="separate"/>
        </w:r>
        <w:r w:rsidR="006830A8">
          <w:rPr>
            <w:noProof/>
            <w:webHidden/>
          </w:rPr>
          <w:t>7</w:t>
        </w:r>
        <w:r w:rsidR="006830A8">
          <w:rPr>
            <w:noProof/>
            <w:webHidden/>
          </w:rPr>
          <w:fldChar w:fldCharType="end"/>
        </w:r>
      </w:hyperlink>
    </w:p>
    <w:p w14:paraId="22323066"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02" w:history="1">
        <w:r w:rsidR="006830A8" w:rsidRPr="00054C65">
          <w:rPr>
            <w:rStyle w:val="Hyperlink"/>
            <w:noProof/>
          </w:rPr>
          <w:t>1.2.1</w:t>
        </w:r>
        <w:r w:rsidR="006830A8">
          <w:rPr>
            <w:rFonts w:asciiTheme="minorHAnsi" w:eastAsiaTheme="minorEastAsia" w:hAnsiTheme="minorHAnsi" w:cstheme="minorBidi"/>
            <w:noProof/>
            <w:sz w:val="22"/>
            <w:szCs w:val="22"/>
          </w:rPr>
          <w:tab/>
        </w:r>
        <w:r w:rsidR="006830A8" w:rsidRPr="00054C65">
          <w:rPr>
            <w:rStyle w:val="Hyperlink"/>
            <w:noProof/>
          </w:rPr>
          <w:t>PWRMAN-SR-REQ-324997/F-Predictive Triggers - APIM</w:t>
        </w:r>
        <w:r w:rsidR="006830A8">
          <w:rPr>
            <w:noProof/>
            <w:webHidden/>
          </w:rPr>
          <w:tab/>
        </w:r>
        <w:r w:rsidR="006830A8">
          <w:rPr>
            <w:noProof/>
            <w:webHidden/>
          </w:rPr>
          <w:fldChar w:fldCharType="begin"/>
        </w:r>
        <w:r w:rsidR="006830A8">
          <w:rPr>
            <w:noProof/>
            <w:webHidden/>
          </w:rPr>
          <w:instrText xml:space="preserve"> PAGEREF _Toc94795902 \h </w:instrText>
        </w:r>
        <w:r w:rsidR="006830A8">
          <w:rPr>
            <w:noProof/>
            <w:webHidden/>
          </w:rPr>
        </w:r>
        <w:r w:rsidR="006830A8">
          <w:rPr>
            <w:noProof/>
            <w:webHidden/>
          </w:rPr>
          <w:fldChar w:fldCharType="separate"/>
        </w:r>
        <w:r w:rsidR="006830A8">
          <w:rPr>
            <w:noProof/>
            <w:webHidden/>
          </w:rPr>
          <w:t>7</w:t>
        </w:r>
        <w:r w:rsidR="006830A8">
          <w:rPr>
            <w:noProof/>
            <w:webHidden/>
          </w:rPr>
          <w:fldChar w:fldCharType="end"/>
        </w:r>
      </w:hyperlink>
    </w:p>
    <w:p w14:paraId="7A7772D2"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03" w:history="1">
        <w:r w:rsidR="006830A8" w:rsidRPr="00054C65">
          <w:rPr>
            <w:rStyle w:val="Hyperlink"/>
            <w:noProof/>
          </w:rPr>
          <w:t>1.3</w:t>
        </w:r>
        <w:r w:rsidR="006830A8">
          <w:rPr>
            <w:rFonts w:asciiTheme="minorHAnsi" w:eastAsiaTheme="minorEastAsia" w:hAnsiTheme="minorHAnsi" w:cstheme="minorBidi"/>
            <w:i w:val="0"/>
            <w:noProof/>
            <w:sz w:val="22"/>
            <w:szCs w:val="22"/>
          </w:rPr>
          <w:tab/>
        </w:r>
        <w:r w:rsidR="006830A8" w:rsidRPr="00054C65">
          <w:rPr>
            <w:rStyle w:val="Hyperlink"/>
            <w:noProof/>
          </w:rPr>
          <w:t>VS-CLD-REQ-359585/A-Clear Exit Assist Warning Client</w:t>
        </w:r>
        <w:r w:rsidR="006830A8">
          <w:rPr>
            <w:noProof/>
            <w:webHidden/>
          </w:rPr>
          <w:tab/>
        </w:r>
        <w:r w:rsidR="006830A8">
          <w:rPr>
            <w:noProof/>
            <w:webHidden/>
          </w:rPr>
          <w:fldChar w:fldCharType="begin"/>
        </w:r>
        <w:r w:rsidR="006830A8">
          <w:rPr>
            <w:noProof/>
            <w:webHidden/>
          </w:rPr>
          <w:instrText xml:space="preserve"> PAGEREF _Toc94795903 \h </w:instrText>
        </w:r>
        <w:r w:rsidR="006830A8">
          <w:rPr>
            <w:noProof/>
            <w:webHidden/>
          </w:rPr>
        </w:r>
        <w:r w:rsidR="006830A8">
          <w:rPr>
            <w:noProof/>
            <w:webHidden/>
          </w:rPr>
          <w:fldChar w:fldCharType="separate"/>
        </w:r>
        <w:r w:rsidR="006830A8">
          <w:rPr>
            <w:noProof/>
            <w:webHidden/>
          </w:rPr>
          <w:t>8</w:t>
        </w:r>
        <w:r w:rsidR="006830A8">
          <w:rPr>
            <w:noProof/>
            <w:webHidden/>
          </w:rPr>
          <w:fldChar w:fldCharType="end"/>
        </w:r>
      </w:hyperlink>
    </w:p>
    <w:p w14:paraId="537CE437"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04" w:history="1">
        <w:r w:rsidR="006830A8" w:rsidRPr="00054C65">
          <w:rPr>
            <w:rStyle w:val="Hyperlink"/>
            <w:noProof/>
          </w:rPr>
          <w:t>1.4</w:t>
        </w:r>
        <w:r w:rsidR="006830A8">
          <w:rPr>
            <w:rFonts w:asciiTheme="minorHAnsi" w:eastAsiaTheme="minorEastAsia" w:hAnsiTheme="minorHAnsi" w:cstheme="minorBidi"/>
            <w:i w:val="0"/>
            <w:noProof/>
            <w:sz w:val="22"/>
            <w:szCs w:val="22"/>
          </w:rPr>
          <w:tab/>
        </w:r>
        <w:r w:rsidR="006830A8" w:rsidRPr="00054C65">
          <w:rPr>
            <w:rStyle w:val="Hyperlink"/>
            <w:noProof/>
          </w:rPr>
          <w:t>VS-CLD-REQ-359586/A-Clear Exit Assist Warning Server</w:t>
        </w:r>
        <w:r w:rsidR="006830A8">
          <w:rPr>
            <w:noProof/>
            <w:webHidden/>
          </w:rPr>
          <w:tab/>
        </w:r>
        <w:r w:rsidR="006830A8">
          <w:rPr>
            <w:noProof/>
            <w:webHidden/>
          </w:rPr>
          <w:fldChar w:fldCharType="begin"/>
        </w:r>
        <w:r w:rsidR="006830A8">
          <w:rPr>
            <w:noProof/>
            <w:webHidden/>
          </w:rPr>
          <w:instrText xml:space="preserve"> PAGEREF _Toc94795904 \h </w:instrText>
        </w:r>
        <w:r w:rsidR="006830A8">
          <w:rPr>
            <w:noProof/>
            <w:webHidden/>
          </w:rPr>
        </w:r>
        <w:r w:rsidR="006830A8">
          <w:rPr>
            <w:noProof/>
            <w:webHidden/>
          </w:rPr>
          <w:fldChar w:fldCharType="separate"/>
        </w:r>
        <w:r w:rsidR="006830A8">
          <w:rPr>
            <w:noProof/>
            <w:webHidden/>
          </w:rPr>
          <w:t>8</w:t>
        </w:r>
        <w:r w:rsidR="006830A8">
          <w:rPr>
            <w:noProof/>
            <w:webHidden/>
          </w:rPr>
          <w:fldChar w:fldCharType="end"/>
        </w:r>
      </w:hyperlink>
    </w:p>
    <w:p w14:paraId="794BEA9E"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05" w:history="1">
        <w:r w:rsidR="006830A8" w:rsidRPr="00054C65">
          <w:rPr>
            <w:rStyle w:val="Hyperlink"/>
            <w:noProof/>
          </w:rPr>
          <w:t>1.5</w:t>
        </w:r>
        <w:r w:rsidR="006830A8">
          <w:rPr>
            <w:rFonts w:asciiTheme="minorHAnsi" w:eastAsiaTheme="minorEastAsia" w:hAnsiTheme="minorHAnsi" w:cstheme="minorBidi"/>
            <w:i w:val="0"/>
            <w:noProof/>
            <w:sz w:val="22"/>
            <w:szCs w:val="22"/>
          </w:rPr>
          <w:tab/>
        </w:r>
        <w:r w:rsidR="006830A8" w:rsidRPr="00054C65">
          <w:rPr>
            <w:rStyle w:val="Hyperlink"/>
            <w:noProof/>
          </w:rPr>
          <w:t>RSOAv2-CLD-REQ-360906/B-RearSeatOccupantAlertV2InterfaceClient</w:t>
        </w:r>
        <w:r w:rsidR="006830A8">
          <w:rPr>
            <w:noProof/>
            <w:webHidden/>
          </w:rPr>
          <w:tab/>
        </w:r>
        <w:r w:rsidR="006830A8">
          <w:rPr>
            <w:noProof/>
            <w:webHidden/>
          </w:rPr>
          <w:fldChar w:fldCharType="begin"/>
        </w:r>
        <w:r w:rsidR="006830A8">
          <w:rPr>
            <w:noProof/>
            <w:webHidden/>
          </w:rPr>
          <w:instrText xml:space="preserve"> PAGEREF _Toc94795905 \h </w:instrText>
        </w:r>
        <w:r w:rsidR="006830A8">
          <w:rPr>
            <w:noProof/>
            <w:webHidden/>
          </w:rPr>
        </w:r>
        <w:r w:rsidR="006830A8">
          <w:rPr>
            <w:noProof/>
            <w:webHidden/>
          </w:rPr>
          <w:fldChar w:fldCharType="separate"/>
        </w:r>
        <w:r w:rsidR="006830A8">
          <w:rPr>
            <w:noProof/>
            <w:webHidden/>
          </w:rPr>
          <w:t>8</w:t>
        </w:r>
        <w:r w:rsidR="006830A8">
          <w:rPr>
            <w:noProof/>
            <w:webHidden/>
          </w:rPr>
          <w:fldChar w:fldCharType="end"/>
        </w:r>
      </w:hyperlink>
    </w:p>
    <w:p w14:paraId="7074AB07"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06" w:history="1">
        <w:r w:rsidR="006830A8" w:rsidRPr="00054C65">
          <w:rPr>
            <w:rStyle w:val="Hyperlink"/>
            <w:noProof/>
          </w:rPr>
          <w:t>1.6</w:t>
        </w:r>
        <w:r w:rsidR="006830A8">
          <w:rPr>
            <w:rFonts w:asciiTheme="minorHAnsi" w:eastAsiaTheme="minorEastAsia" w:hAnsiTheme="minorHAnsi" w:cstheme="minorBidi"/>
            <w:i w:val="0"/>
            <w:noProof/>
            <w:sz w:val="22"/>
            <w:szCs w:val="22"/>
          </w:rPr>
          <w:tab/>
        </w:r>
        <w:r w:rsidR="006830A8" w:rsidRPr="00054C65">
          <w:rPr>
            <w:rStyle w:val="Hyperlink"/>
            <w:noProof/>
          </w:rPr>
          <w:t>PWRMAN-CLD-REQ-347949/A-ANC Generator</w:t>
        </w:r>
        <w:r w:rsidR="006830A8">
          <w:rPr>
            <w:noProof/>
            <w:webHidden/>
          </w:rPr>
          <w:tab/>
        </w:r>
        <w:r w:rsidR="006830A8">
          <w:rPr>
            <w:noProof/>
            <w:webHidden/>
          </w:rPr>
          <w:fldChar w:fldCharType="begin"/>
        </w:r>
        <w:r w:rsidR="006830A8">
          <w:rPr>
            <w:noProof/>
            <w:webHidden/>
          </w:rPr>
          <w:instrText xml:space="preserve"> PAGEREF _Toc94795906 \h </w:instrText>
        </w:r>
        <w:r w:rsidR="006830A8">
          <w:rPr>
            <w:noProof/>
            <w:webHidden/>
          </w:rPr>
        </w:r>
        <w:r w:rsidR="006830A8">
          <w:rPr>
            <w:noProof/>
            <w:webHidden/>
          </w:rPr>
          <w:fldChar w:fldCharType="separate"/>
        </w:r>
        <w:r w:rsidR="006830A8">
          <w:rPr>
            <w:noProof/>
            <w:webHidden/>
          </w:rPr>
          <w:t>8</w:t>
        </w:r>
        <w:r w:rsidR="006830A8">
          <w:rPr>
            <w:noProof/>
            <w:webHidden/>
          </w:rPr>
          <w:fldChar w:fldCharType="end"/>
        </w:r>
      </w:hyperlink>
    </w:p>
    <w:p w14:paraId="46D220A8"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07" w:history="1">
        <w:r w:rsidR="006830A8" w:rsidRPr="00054C65">
          <w:rPr>
            <w:rStyle w:val="Hyperlink"/>
            <w:noProof/>
          </w:rPr>
          <w:t>1.7</w:t>
        </w:r>
        <w:r w:rsidR="006830A8">
          <w:rPr>
            <w:rFonts w:asciiTheme="minorHAnsi" w:eastAsiaTheme="minorEastAsia" w:hAnsiTheme="minorHAnsi" w:cstheme="minorBidi"/>
            <w:i w:val="0"/>
            <w:noProof/>
            <w:sz w:val="22"/>
            <w:szCs w:val="22"/>
          </w:rPr>
          <w:tab/>
        </w:r>
        <w:r w:rsidR="006830A8" w:rsidRPr="00054C65">
          <w:rPr>
            <w:rStyle w:val="Hyperlink"/>
            <w:noProof/>
          </w:rPr>
          <w:t>PWRMAN-CLD-REQ-347950/A-ANC Amplifier</w:t>
        </w:r>
        <w:r w:rsidR="006830A8">
          <w:rPr>
            <w:noProof/>
            <w:webHidden/>
          </w:rPr>
          <w:tab/>
        </w:r>
        <w:r w:rsidR="006830A8">
          <w:rPr>
            <w:noProof/>
            <w:webHidden/>
          </w:rPr>
          <w:fldChar w:fldCharType="begin"/>
        </w:r>
        <w:r w:rsidR="006830A8">
          <w:rPr>
            <w:noProof/>
            <w:webHidden/>
          </w:rPr>
          <w:instrText xml:space="preserve"> PAGEREF _Toc94795907 \h </w:instrText>
        </w:r>
        <w:r w:rsidR="006830A8">
          <w:rPr>
            <w:noProof/>
            <w:webHidden/>
          </w:rPr>
        </w:r>
        <w:r w:rsidR="006830A8">
          <w:rPr>
            <w:noProof/>
            <w:webHidden/>
          </w:rPr>
          <w:fldChar w:fldCharType="separate"/>
        </w:r>
        <w:r w:rsidR="006830A8">
          <w:rPr>
            <w:noProof/>
            <w:webHidden/>
          </w:rPr>
          <w:t>8</w:t>
        </w:r>
        <w:r w:rsidR="006830A8">
          <w:rPr>
            <w:noProof/>
            <w:webHidden/>
          </w:rPr>
          <w:fldChar w:fldCharType="end"/>
        </w:r>
      </w:hyperlink>
    </w:p>
    <w:p w14:paraId="063BA347"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08" w:history="1">
        <w:r w:rsidR="006830A8" w:rsidRPr="00054C65">
          <w:rPr>
            <w:rStyle w:val="Hyperlink"/>
            <w:noProof/>
          </w:rPr>
          <w:t>1.8</w:t>
        </w:r>
        <w:r w:rsidR="006830A8">
          <w:rPr>
            <w:rFonts w:asciiTheme="minorHAnsi" w:eastAsiaTheme="minorEastAsia" w:hAnsiTheme="minorHAnsi" w:cstheme="minorBidi"/>
            <w:i w:val="0"/>
            <w:noProof/>
            <w:sz w:val="22"/>
            <w:szCs w:val="22"/>
          </w:rPr>
          <w:tab/>
        </w:r>
        <w:r w:rsidR="006830A8" w:rsidRPr="00054C65">
          <w:rPr>
            <w:rStyle w:val="Hyperlink"/>
            <w:noProof/>
          </w:rPr>
          <w:t>Logical to Physical mapping - APIM PDC</w:t>
        </w:r>
        <w:r w:rsidR="006830A8">
          <w:rPr>
            <w:noProof/>
            <w:webHidden/>
          </w:rPr>
          <w:tab/>
        </w:r>
        <w:r w:rsidR="006830A8">
          <w:rPr>
            <w:noProof/>
            <w:webHidden/>
          </w:rPr>
          <w:fldChar w:fldCharType="begin"/>
        </w:r>
        <w:r w:rsidR="006830A8">
          <w:rPr>
            <w:noProof/>
            <w:webHidden/>
          </w:rPr>
          <w:instrText xml:space="preserve"> PAGEREF _Toc94795908 \h </w:instrText>
        </w:r>
        <w:r w:rsidR="006830A8">
          <w:rPr>
            <w:noProof/>
            <w:webHidden/>
          </w:rPr>
        </w:r>
        <w:r w:rsidR="006830A8">
          <w:rPr>
            <w:noProof/>
            <w:webHidden/>
          </w:rPr>
          <w:fldChar w:fldCharType="separate"/>
        </w:r>
        <w:r w:rsidR="006830A8">
          <w:rPr>
            <w:noProof/>
            <w:webHidden/>
          </w:rPr>
          <w:t>9</w:t>
        </w:r>
        <w:r w:rsidR="006830A8">
          <w:rPr>
            <w:noProof/>
            <w:webHidden/>
          </w:rPr>
          <w:fldChar w:fldCharType="end"/>
        </w:r>
      </w:hyperlink>
    </w:p>
    <w:p w14:paraId="38F390E4"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09" w:history="1">
        <w:r w:rsidR="006830A8" w:rsidRPr="00054C65">
          <w:rPr>
            <w:rStyle w:val="Hyperlink"/>
            <w:noProof/>
          </w:rPr>
          <w:t>1.8.1</w:t>
        </w:r>
        <w:r w:rsidR="006830A8">
          <w:rPr>
            <w:rFonts w:asciiTheme="minorHAnsi" w:eastAsiaTheme="minorEastAsia" w:hAnsiTheme="minorHAnsi" w:cstheme="minorBidi"/>
            <w:noProof/>
            <w:sz w:val="22"/>
            <w:szCs w:val="22"/>
          </w:rPr>
          <w:tab/>
        </w:r>
        <w:r w:rsidR="006830A8" w:rsidRPr="00054C65">
          <w:rPr>
            <w:rStyle w:val="Hyperlink"/>
            <w:noProof/>
          </w:rPr>
          <w:t>PWRMAN-SR-REQ-452777/B-Logical to Physical CAN signal mapping - APIM PDC Power Management (Phoenix)</w:t>
        </w:r>
        <w:r w:rsidR="006830A8">
          <w:rPr>
            <w:noProof/>
            <w:webHidden/>
          </w:rPr>
          <w:tab/>
        </w:r>
        <w:r w:rsidR="006830A8">
          <w:rPr>
            <w:noProof/>
            <w:webHidden/>
          </w:rPr>
          <w:fldChar w:fldCharType="begin"/>
        </w:r>
        <w:r w:rsidR="006830A8">
          <w:rPr>
            <w:noProof/>
            <w:webHidden/>
          </w:rPr>
          <w:instrText xml:space="preserve"> PAGEREF _Toc94795909 \h </w:instrText>
        </w:r>
        <w:r w:rsidR="006830A8">
          <w:rPr>
            <w:noProof/>
            <w:webHidden/>
          </w:rPr>
        </w:r>
        <w:r w:rsidR="006830A8">
          <w:rPr>
            <w:noProof/>
            <w:webHidden/>
          </w:rPr>
          <w:fldChar w:fldCharType="separate"/>
        </w:r>
        <w:r w:rsidR="006830A8">
          <w:rPr>
            <w:noProof/>
            <w:webHidden/>
          </w:rPr>
          <w:t>9</w:t>
        </w:r>
        <w:r w:rsidR="006830A8">
          <w:rPr>
            <w:noProof/>
            <w:webHidden/>
          </w:rPr>
          <w:fldChar w:fldCharType="end"/>
        </w:r>
      </w:hyperlink>
    </w:p>
    <w:p w14:paraId="730A5A36"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10" w:history="1">
        <w:r w:rsidR="006830A8" w:rsidRPr="00054C65">
          <w:rPr>
            <w:rStyle w:val="Hyperlink"/>
            <w:noProof/>
          </w:rPr>
          <w:t>1.9</w:t>
        </w:r>
        <w:r w:rsidR="006830A8">
          <w:rPr>
            <w:rFonts w:asciiTheme="minorHAnsi" w:eastAsiaTheme="minorEastAsia" w:hAnsiTheme="minorHAnsi" w:cstheme="minorBidi"/>
            <w:i w:val="0"/>
            <w:noProof/>
            <w:sz w:val="22"/>
            <w:szCs w:val="22"/>
          </w:rPr>
          <w:tab/>
        </w:r>
        <w:r w:rsidR="006830A8" w:rsidRPr="00054C65">
          <w:rPr>
            <w:rStyle w:val="Hyperlink"/>
            <w:noProof/>
          </w:rPr>
          <w:t>Interface Requirements - PDC</w:t>
        </w:r>
        <w:r w:rsidR="006830A8">
          <w:rPr>
            <w:noProof/>
            <w:webHidden/>
          </w:rPr>
          <w:tab/>
        </w:r>
        <w:r w:rsidR="006830A8">
          <w:rPr>
            <w:noProof/>
            <w:webHidden/>
          </w:rPr>
          <w:fldChar w:fldCharType="begin"/>
        </w:r>
        <w:r w:rsidR="006830A8">
          <w:rPr>
            <w:noProof/>
            <w:webHidden/>
          </w:rPr>
          <w:instrText xml:space="preserve"> PAGEREF _Toc94795910 \h </w:instrText>
        </w:r>
        <w:r w:rsidR="006830A8">
          <w:rPr>
            <w:noProof/>
            <w:webHidden/>
          </w:rPr>
        </w:r>
        <w:r w:rsidR="006830A8">
          <w:rPr>
            <w:noProof/>
            <w:webHidden/>
          </w:rPr>
          <w:fldChar w:fldCharType="separate"/>
        </w:r>
        <w:r w:rsidR="006830A8">
          <w:rPr>
            <w:noProof/>
            <w:webHidden/>
          </w:rPr>
          <w:t>10</w:t>
        </w:r>
        <w:r w:rsidR="006830A8">
          <w:rPr>
            <w:noProof/>
            <w:webHidden/>
          </w:rPr>
          <w:fldChar w:fldCharType="end"/>
        </w:r>
      </w:hyperlink>
    </w:p>
    <w:p w14:paraId="6F33AC38"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11" w:history="1">
        <w:r w:rsidR="006830A8" w:rsidRPr="00054C65">
          <w:rPr>
            <w:rStyle w:val="Hyperlink"/>
            <w:noProof/>
          </w:rPr>
          <w:t>1.9.1</w:t>
        </w:r>
        <w:r w:rsidR="006830A8">
          <w:rPr>
            <w:rFonts w:asciiTheme="minorHAnsi" w:eastAsiaTheme="minorEastAsia" w:hAnsiTheme="minorHAnsi" w:cstheme="minorBidi"/>
            <w:noProof/>
            <w:sz w:val="22"/>
            <w:szCs w:val="22"/>
          </w:rPr>
          <w:tab/>
        </w:r>
        <w:r w:rsidR="006830A8" w:rsidRPr="00054C65">
          <w:rPr>
            <w:rStyle w:val="Hyperlink"/>
            <w:noProof/>
          </w:rPr>
          <w:t>MD-REQ-273358/D-HMIAudioMode</w:t>
        </w:r>
        <w:r w:rsidR="006830A8">
          <w:rPr>
            <w:noProof/>
            <w:webHidden/>
          </w:rPr>
          <w:tab/>
        </w:r>
        <w:r w:rsidR="006830A8">
          <w:rPr>
            <w:noProof/>
            <w:webHidden/>
          </w:rPr>
          <w:fldChar w:fldCharType="begin"/>
        </w:r>
        <w:r w:rsidR="006830A8">
          <w:rPr>
            <w:noProof/>
            <w:webHidden/>
          </w:rPr>
          <w:instrText xml:space="preserve"> PAGEREF _Toc94795911 \h </w:instrText>
        </w:r>
        <w:r w:rsidR="006830A8">
          <w:rPr>
            <w:noProof/>
            <w:webHidden/>
          </w:rPr>
        </w:r>
        <w:r w:rsidR="006830A8">
          <w:rPr>
            <w:noProof/>
            <w:webHidden/>
          </w:rPr>
          <w:fldChar w:fldCharType="separate"/>
        </w:r>
        <w:r w:rsidR="006830A8">
          <w:rPr>
            <w:noProof/>
            <w:webHidden/>
          </w:rPr>
          <w:t>10</w:t>
        </w:r>
        <w:r w:rsidR="006830A8">
          <w:rPr>
            <w:noProof/>
            <w:webHidden/>
          </w:rPr>
          <w:fldChar w:fldCharType="end"/>
        </w:r>
      </w:hyperlink>
    </w:p>
    <w:p w14:paraId="2C62E20C"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12" w:history="1">
        <w:r w:rsidR="006830A8" w:rsidRPr="00054C65">
          <w:rPr>
            <w:rStyle w:val="Hyperlink"/>
            <w:noProof/>
          </w:rPr>
          <w:t>1.9.2</w:t>
        </w:r>
        <w:r w:rsidR="006830A8">
          <w:rPr>
            <w:rFonts w:asciiTheme="minorHAnsi" w:eastAsiaTheme="minorEastAsia" w:hAnsiTheme="minorHAnsi" w:cstheme="minorBidi"/>
            <w:noProof/>
            <w:sz w:val="22"/>
            <w:szCs w:val="22"/>
          </w:rPr>
          <w:tab/>
        </w:r>
        <w:r w:rsidR="006830A8" w:rsidRPr="00054C65">
          <w:rPr>
            <w:rStyle w:val="Hyperlink"/>
            <w:noProof/>
          </w:rPr>
          <w:t>MD-REQ-273495/B-Veh_Lock_Status</w:t>
        </w:r>
        <w:r w:rsidR="006830A8">
          <w:rPr>
            <w:noProof/>
            <w:webHidden/>
          </w:rPr>
          <w:tab/>
        </w:r>
        <w:r w:rsidR="006830A8">
          <w:rPr>
            <w:noProof/>
            <w:webHidden/>
          </w:rPr>
          <w:fldChar w:fldCharType="begin"/>
        </w:r>
        <w:r w:rsidR="006830A8">
          <w:rPr>
            <w:noProof/>
            <w:webHidden/>
          </w:rPr>
          <w:instrText xml:space="preserve"> PAGEREF _Toc94795912 \h </w:instrText>
        </w:r>
        <w:r w:rsidR="006830A8">
          <w:rPr>
            <w:noProof/>
            <w:webHidden/>
          </w:rPr>
        </w:r>
        <w:r w:rsidR="006830A8">
          <w:rPr>
            <w:noProof/>
            <w:webHidden/>
          </w:rPr>
          <w:fldChar w:fldCharType="separate"/>
        </w:r>
        <w:r w:rsidR="006830A8">
          <w:rPr>
            <w:noProof/>
            <w:webHidden/>
          </w:rPr>
          <w:t>10</w:t>
        </w:r>
        <w:r w:rsidR="006830A8">
          <w:rPr>
            <w:noProof/>
            <w:webHidden/>
          </w:rPr>
          <w:fldChar w:fldCharType="end"/>
        </w:r>
      </w:hyperlink>
    </w:p>
    <w:p w14:paraId="6886AA04"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13" w:history="1">
        <w:r w:rsidR="006830A8" w:rsidRPr="00054C65">
          <w:rPr>
            <w:rStyle w:val="Hyperlink"/>
            <w:noProof/>
          </w:rPr>
          <w:t>1.9.3</w:t>
        </w:r>
        <w:r w:rsidR="006830A8">
          <w:rPr>
            <w:rFonts w:asciiTheme="minorHAnsi" w:eastAsiaTheme="minorEastAsia" w:hAnsiTheme="minorHAnsi" w:cstheme="minorBidi"/>
            <w:noProof/>
            <w:sz w:val="22"/>
            <w:szCs w:val="22"/>
          </w:rPr>
          <w:tab/>
        </w:r>
        <w:r w:rsidR="006830A8" w:rsidRPr="00054C65">
          <w:rPr>
            <w:rStyle w:val="Hyperlink"/>
            <w:noProof/>
          </w:rPr>
          <w:t>MD-REQ-273497/A-DriverDoorStatus</w:t>
        </w:r>
        <w:r w:rsidR="006830A8">
          <w:rPr>
            <w:noProof/>
            <w:webHidden/>
          </w:rPr>
          <w:tab/>
        </w:r>
        <w:r w:rsidR="006830A8">
          <w:rPr>
            <w:noProof/>
            <w:webHidden/>
          </w:rPr>
          <w:fldChar w:fldCharType="begin"/>
        </w:r>
        <w:r w:rsidR="006830A8">
          <w:rPr>
            <w:noProof/>
            <w:webHidden/>
          </w:rPr>
          <w:instrText xml:space="preserve"> PAGEREF _Toc94795913 \h </w:instrText>
        </w:r>
        <w:r w:rsidR="006830A8">
          <w:rPr>
            <w:noProof/>
            <w:webHidden/>
          </w:rPr>
        </w:r>
        <w:r w:rsidR="006830A8">
          <w:rPr>
            <w:noProof/>
            <w:webHidden/>
          </w:rPr>
          <w:fldChar w:fldCharType="separate"/>
        </w:r>
        <w:r w:rsidR="006830A8">
          <w:rPr>
            <w:noProof/>
            <w:webHidden/>
          </w:rPr>
          <w:t>10</w:t>
        </w:r>
        <w:r w:rsidR="006830A8">
          <w:rPr>
            <w:noProof/>
            <w:webHidden/>
          </w:rPr>
          <w:fldChar w:fldCharType="end"/>
        </w:r>
      </w:hyperlink>
    </w:p>
    <w:p w14:paraId="11355C7C"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14" w:history="1">
        <w:r w:rsidR="006830A8" w:rsidRPr="00054C65">
          <w:rPr>
            <w:rStyle w:val="Hyperlink"/>
            <w:noProof/>
          </w:rPr>
          <w:t>1.9.4</w:t>
        </w:r>
        <w:r w:rsidR="006830A8">
          <w:rPr>
            <w:rFonts w:asciiTheme="minorHAnsi" w:eastAsiaTheme="minorEastAsia" w:hAnsiTheme="minorHAnsi" w:cstheme="minorBidi"/>
            <w:noProof/>
            <w:sz w:val="22"/>
            <w:szCs w:val="22"/>
          </w:rPr>
          <w:tab/>
        </w:r>
        <w:r w:rsidR="006830A8" w:rsidRPr="00054C65">
          <w:rPr>
            <w:rStyle w:val="Hyperlink"/>
            <w:noProof/>
          </w:rPr>
          <w:t>MD-REQ-273720/A-PassengerDoorStatus</w:t>
        </w:r>
        <w:r w:rsidR="006830A8">
          <w:rPr>
            <w:noProof/>
            <w:webHidden/>
          </w:rPr>
          <w:tab/>
        </w:r>
        <w:r w:rsidR="006830A8">
          <w:rPr>
            <w:noProof/>
            <w:webHidden/>
          </w:rPr>
          <w:fldChar w:fldCharType="begin"/>
        </w:r>
        <w:r w:rsidR="006830A8">
          <w:rPr>
            <w:noProof/>
            <w:webHidden/>
          </w:rPr>
          <w:instrText xml:space="preserve"> PAGEREF _Toc94795914 \h </w:instrText>
        </w:r>
        <w:r w:rsidR="006830A8">
          <w:rPr>
            <w:noProof/>
            <w:webHidden/>
          </w:rPr>
        </w:r>
        <w:r w:rsidR="006830A8">
          <w:rPr>
            <w:noProof/>
            <w:webHidden/>
          </w:rPr>
          <w:fldChar w:fldCharType="separate"/>
        </w:r>
        <w:r w:rsidR="006830A8">
          <w:rPr>
            <w:noProof/>
            <w:webHidden/>
          </w:rPr>
          <w:t>10</w:t>
        </w:r>
        <w:r w:rsidR="006830A8">
          <w:rPr>
            <w:noProof/>
            <w:webHidden/>
          </w:rPr>
          <w:fldChar w:fldCharType="end"/>
        </w:r>
      </w:hyperlink>
    </w:p>
    <w:p w14:paraId="4729AC48"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15" w:history="1">
        <w:r w:rsidR="006830A8" w:rsidRPr="00054C65">
          <w:rPr>
            <w:rStyle w:val="Hyperlink"/>
            <w:noProof/>
          </w:rPr>
          <w:t>1.9.5</w:t>
        </w:r>
        <w:r w:rsidR="006830A8">
          <w:rPr>
            <w:rFonts w:asciiTheme="minorHAnsi" w:eastAsiaTheme="minorEastAsia" w:hAnsiTheme="minorHAnsi" w:cstheme="minorBidi"/>
            <w:noProof/>
            <w:sz w:val="22"/>
            <w:szCs w:val="22"/>
          </w:rPr>
          <w:tab/>
        </w:r>
        <w:r w:rsidR="006830A8" w:rsidRPr="00054C65">
          <w:rPr>
            <w:rStyle w:val="Hyperlink"/>
            <w:noProof/>
          </w:rPr>
          <w:t>MD-REQ-273721/C-LifeCycMde_D_Actl / CarMode</w:t>
        </w:r>
        <w:r w:rsidR="006830A8">
          <w:rPr>
            <w:noProof/>
            <w:webHidden/>
          </w:rPr>
          <w:tab/>
        </w:r>
        <w:r w:rsidR="006830A8">
          <w:rPr>
            <w:noProof/>
            <w:webHidden/>
          </w:rPr>
          <w:fldChar w:fldCharType="begin"/>
        </w:r>
        <w:r w:rsidR="006830A8">
          <w:rPr>
            <w:noProof/>
            <w:webHidden/>
          </w:rPr>
          <w:instrText xml:space="preserve"> PAGEREF _Toc94795915 \h </w:instrText>
        </w:r>
        <w:r w:rsidR="006830A8">
          <w:rPr>
            <w:noProof/>
            <w:webHidden/>
          </w:rPr>
        </w:r>
        <w:r w:rsidR="006830A8">
          <w:rPr>
            <w:noProof/>
            <w:webHidden/>
          </w:rPr>
          <w:fldChar w:fldCharType="separate"/>
        </w:r>
        <w:r w:rsidR="006830A8">
          <w:rPr>
            <w:noProof/>
            <w:webHidden/>
          </w:rPr>
          <w:t>11</w:t>
        </w:r>
        <w:r w:rsidR="006830A8">
          <w:rPr>
            <w:noProof/>
            <w:webHidden/>
          </w:rPr>
          <w:fldChar w:fldCharType="end"/>
        </w:r>
      </w:hyperlink>
    </w:p>
    <w:p w14:paraId="24C31894"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16" w:history="1">
        <w:r w:rsidR="006830A8" w:rsidRPr="00054C65">
          <w:rPr>
            <w:rStyle w:val="Hyperlink"/>
            <w:noProof/>
          </w:rPr>
          <w:t>1.9.6</w:t>
        </w:r>
        <w:r w:rsidR="006830A8">
          <w:rPr>
            <w:rFonts w:asciiTheme="minorHAnsi" w:eastAsiaTheme="minorEastAsia" w:hAnsiTheme="minorHAnsi" w:cstheme="minorBidi"/>
            <w:noProof/>
            <w:sz w:val="22"/>
            <w:szCs w:val="22"/>
          </w:rPr>
          <w:tab/>
        </w:r>
        <w:r w:rsidR="006830A8" w:rsidRPr="00054C65">
          <w:rPr>
            <w:rStyle w:val="Hyperlink"/>
            <w:noProof/>
          </w:rPr>
          <w:t>MD-REQ-273722/A-_Battery_Mgmt_2</w:t>
        </w:r>
        <w:r w:rsidR="006830A8">
          <w:rPr>
            <w:noProof/>
            <w:webHidden/>
          </w:rPr>
          <w:tab/>
        </w:r>
        <w:r w:rsidR="006830A8">
          <w:rPr>
            <w:noProof/>
            <w:webHidden/>
          </w:rPr>
          <w:fldChar w:fldCharType="begin"/>
        </w:r>
        <w:r w:rsidR="006830A8">
          <w:rPr>
            <w:noProof/>
            <w:webHidden/>
          </w:rPr>
          <w:instrText xml:space="preserve"> PAGEREF _Toc94795916 \h </w:instrText>
        </w:r>
        <w:r w:rsidR="006830A8">
          <w:rPr>
            <w:noProof/>
            <w:webHidden/>
          </w:rPr>
        </w:r>
        <w:r w:rsidR="006830A8">
          <w:rPr>
            <w:noProof/>
            <w:webHidden/>
          </w:rPr>
          <w:fldChar w:fldCharType="separate"/>
        </w:r>
        <w:r w:rsidR="006830A8">
          <w:rPr>
            <w:noProof/>
            <w:webHidden/>
          </w:rPr>
          <w:t>11</w:t>
        </w:r>
        <w:r w:rsidR="006830A8">
          <w:rPr>
            <w:noProof/>
            <w:webHidden/>
          </w:rPr>
          <w:fldChar w:fldCharType="end"/>
        </w:r>
      </w:hyperlink>
    </w:p>
    <w:p w14:paraId="6B92B81C"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17" w:history="1">
        <w:r w:rsidR="006830A8" w:rsidRPr="00054C65">
          <w:rPr>
            <w:rStyle w:val="Hyperlink"/>
            <w:noProof/>
          </w:rPr>
          <w:t>1.9.7</w:t>
        </w:r>
        <w:r w:rsidR="006830A8">
          <w:rPr>
            <w:rFonts w:asciiTheme="minorHAnsi" w:eastAsiaTheme="minorEastAsia" w:hAnsiTheme="minorHAnsi" w:cstheme="minorBidi"/>
            <w:noProof/>
            <w:sz w:val="22"/>
            <w:szCs w:val="22"/>
          </w:rPr>
          <w:tab/>
        </w:r>
        <w:r w:rsidR="006830A8" w:rsidRPr="00054C65">
          <w:rPr>
            <w:rStyle w:val="Hyperlink"/>
            <w:noProof/>
          </w:rPr>
          <w:t>MD-REQ-273727/A-ActvNse_B_Actv</w:t>
        </w:r>
        <w:r w:rsidR="006830A8">
          <w:rPr>
            <w:noProof/>
            <w:webHidden/>
          </w:rPr>
          <w:tab/>
        </w:r>
        <w:r w:rsidR="006830A8">
          <w:rPr>
            <w:noProof/>
            <w:webHidden/>
          </w:rPr>
          <w:fldChar w:fldCharType="begin"/>
        </w:r>
        <w:r w:rsidR="006830A8">
          <w:rPr>
            <w:noProof/>
            <w:webHidden/>
          </w:rPr>
          <w:instrText xml:space="preserve"> PAGEREF _Toc94795917 \h </w:instrText>
        </w:r>
        <w:r w:rsidR="006830A8">
          <w:rPr>
            <w:noProof/>
            <w:webHidden/>
          </w:rPr>
        </w:r>
        <w:r w:rsidR="006830A8">
          <w:rPr>
            <w:noProof/>
            <w:webHidden/>
          </w:rPr>
          <w:fldChar w:fldCharType="separate"/>
        </w:r>
        <w:r w:rsidR="006830A8">
          <w:rPr>
            <w:noProof/>
            <w:webHidden/>
          </w:rPr>
          <w:t>11</w:t>
        </w:r>
        <w:r w:rsidR="006830A8">
          <w:rPr>
            <w:noProof/>
            <w:webHidden/>
          </w:rPr>
          <w:fldChar w:fldCharType="end"/>
        </w:r>
      </w:hyperlink>
    </w:p>
    <w:p w14:paraId="76ADFBE9"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18" w:history="1">
        <w:r w:rsidR="006830A8" w:rsidRPr="00054C65">
          <w:rPr>
            <w:rStyle w:val="Hyperlink"/>
            <w:noProof/>
          </w:rPr>
          <w:t>1.9.8</w:t>
        </w:r>
        <w:r w:rsidR="006830A8">
          <w:rPr>
            <w:rFonts w:asciiTheme="minorHAnsi" w:eastAsiaTheme="minorEastAsia" w:hAnsiTheme="minorHAnsi" w:cstheme="minorBidi"/>
            <w:noProof/>
            <w:sz w:val="22"/>
            <w:szCs w:val="22"/>
          </w:rPr>
          <w:tab/>
        </w:r>
        <w:r w:rsidR="006830A8" w:rsidRPr="00054C65">
          <w:rPr>
            <w:rStyle w:val="Hyperlink"/>
            <w:noProof/>
          </w:rPr>
          <w:t>MD-REQ-273747/A-PwPckTq_D_Stat</w:t>
        </w:r>
        <w:r w:rsidR="006830A8">
          <w:rPr>
            <w:noProof/>
            <w:webHidden/>
          </w:rPr>
          <w:tab/>
        </w:r>
        <w:r w:rsidR="006830A8">
          <w:rPr>
            <w:noProof/>
            <w:webHidden/>
          </w:rPr>
          <w:fldChar w:fldCharType="begin"/>
        </w:r>
        <w:r w:rsidR="006830A8">
          <w:rPr>
            <w:noProof/>
            <w:webHidden/>
          </w:rPr>
          <w:instrText xml:space="preserve"> PAGEREF _Toc94795918 \h </w:instrText>
        </w:r>
        <w:r w:rsidR="006830A8">
          <w:rPr>
            <w:noProof/>
            <w:webHidden/>
          </w:rPr>
        </w:r>
        <w:r w:rsidR="006830A8">
          <w:rPr>
            <w:noProof/>
            <w:webHidden/>
          </w:rPr>
          <w:fldChar w:fldCharType="separate"/>
        </w:r>
        <w:r w:rsidR="006830A8">
          <w:rPr>
            <w:noProof/>
            <w:webHidden/>
          </w:rPr>
          <w:t>11</w:t>
        </w:r>
        <w:r w:rsidR="006830A8">
          <w:rPr>
            <w:noProof/>
            <w:webHidden/>
          </w:rPr>
          <w:fldChar w:fldCharType="end"/>
        </w:r>
      </w:hyperlink>
    </w:p>
    <w:p w14:paraId="0BA60FA9"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19" w:history="1">
        <w:r w:rsidR="006830A8" w:rsidRPr="00054C65">
          <w:rPr>
            <w:rStyle w:val="Hyperlink"/>
            <w:noProof/>
          </w:rPr>
          <w:t>1.9.9</w:t>
        </w:r>
        <w:r w:rsidR="006830A8">
          <w:rPr>
            <w:rFonts w:asciiTheme="minorHAnsi" w:eastAsiaTheme="minorEastAsia" w:hAnsiTheme="minorHAnsi" w:cstheme="minorBidi"/>
            <w:noProof/>
            <w:sz w:val="22"/>
            <w:szCs w:val="22"/>
          </w:rPr>
          <w:tab/>
        </w:r>
        <w:r w:rsidR="006830A8" w:rsidRPr="00054C65">
          <w:rPr>
            <w:rStyle w:val="Hyperlink"/>
            <w:noProof/>
          </w:rPr>
          <w:t>MD-REQ-273748/A-Eng_D_Stat</w:t>
        </w:r>
        <w:r w:rsidR="006830A8">
          <w:rPr>
            <w:noProof/>
            <w:webHidden/>
          </w:rPr>
          <w:tab/>
        </w:r>
        <w:r w:rsidR="006830A8">
          <w:rPr>
            <w:noProof/>
            <w:webHidden/>
          </w:rPr>
          <w:fldChar w:fldCharType="begin"/>
        </w:r>
        <w:r w:rsidR="006830A8">
          <w:rPr>
            <w:noProof/>
            <w:webHidden/>
          </w:rPr>
          <w:instrText xml:space="preserve"> PAGEREF _Toc94795919 \h </w:instrText>
        </w:r>
        <w:r w:rsidR="006830A8">
          <w:rPr>
            <w:noProof/>
            <w:webHidden/>
          </w:rPr>
        </w:r>
        <w:r w:rsidR="006830A8">
          <w:rPr>
            <w:noProof/>
            <w:webHidden/>
          </w:rPr>
          <w:fldChar w:fldCharType="separate"/>
        </w:r>
        <w:r w:rsidR="006830A8">
          <w:rPr>
            <w:noProof/>
            <w:webHidden/>
          </w:rPr>
          <w:t>12</w:t>
        </w:r>
        <w:r w:rsidR="006830A8">
          <w:rPr>
            <w:noProof/>
            <w:webHidden/>
          </w:rPr>
          <w:fldChar w:fldCharType="end"/>
        </w:r>
      </w:hyperlink>
    </w:p>
    <w:p w14:paraId="7CB37D2A"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20" w:history="1">
        <w:r w:rsidR="006830A8" w:rsidRPr="00054C65">
          <w:rPr>
            <w:rStyle w:val="Hyperlink"/>
            <w:noProof/>
          </w:rPr>
          <w:t>1.9.10</w:t>
        </w:r>
        <w:r w:rsidR="006830A8">
          <w:rPr>
            <w:rFonts w:asciiTheme="minorHAnsi" w:eastAsiaTheme="minorEastAsia" w:hAnsiTheme="minorHAnsi" w:cstheme="minorBidi"/>
            <w:noProof/>
            <w:sz w:val="22"/>
            <w:szCs w:val="22"/>
          </w:rPr>
          <w:tab/>
        </w:r>
        <w:r w:rsidR="006830A8" w:rsidRPr="00054C65">
          <w:rPr>
            <w:rStyle w:val="Hyperlink"/>
            <w:noProof/>
          </w:rPr>
          <w:t>MD-REQ-273749/A-Audio_AMP.St</w:t>
        </w:r>
        <w:r w:rsidR="006830A8">
          <w:rPr>
            <w:noProof/>
            <w:webHidden/>
          </w:rPr>
          <w:tab/>
        </w:r>
        <w:r w:rsidR="006830A8">
          <w:rPr>
            <w:noProof/>
            <w:webHidden/>
          </w:rPr>
          <w:fldChar w:fldCharType="begin"/>
        </w:r>
        <w:r w:rsidR="006830A8">
          <w:rPr>
            <w:noProof/>
            <w:webHidden/>
          </w:rPr>
          <w:instrText xml:space="preserve"> PAGEREF _Toc94795920 \h </w:instrText>
        </w:r>
        <w:r w:rsidR="006830A8">
          <w:rPr>
            <w:noProof/>
            <w:webHidden/>
          </w:rPr>
        </w:r>
        <w:r w:rsidR="006830A8">
          <w:rPr>
            <w:noProof/>
            <w:webHidden/>
          </w:rPr>
          <w:fldChar w:fldCharType="separate"/>
        </w:r>
        <w:r w:rsidR="006830A8">
          <w:rPr>
            <w:noProof/>
            <w:webHidden/>
          </w:rPr>
          <w:t>12</w:t>
        </w:r>
        <w:r w:rsidR="006830A8">
          <w:rPr>
            <w:noProof/>
            <w:webHidden/>
          </w:rPr>
          <w:fldChar w:fldCharType="end"/>
        </w:r>
      </w:hyperlink>
    </w:p>
    <w:p w14:paraId="0CD5ABFF"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21" w:history="1">
        <w:r w:rsidR="006830A8" w:rsidRPr="00054C65">
          <w:rPr>
            <w:rStyle w:val="Hyperlink"/>
            <w:noProof/>
          </w:rPr>
          <w:t>1.9.11</w:t>
        </w:r>
        <w:r w:rsidR="006830A8">
          <w:rPr>
            <w:rFonts w:asciiTheme="minorHAnsi" w:eastAsiaTheme="minorEastAsia" w:hAnsiTheme="minorHAnsi" w:cstheme="minorBidi"/>
            <w:noProof/>
            <w:sz w:val="22"/>
            <w:szCs w:val="22"/>
          </w:rPr>
          <w:tab/>
        </w:r>
        <w:r w:rsidR="006830A8" w:rsidRPr="00054C65">
          <w:rPr>
            <w:rStyle w:val="Hyperlink"/>
            <w:noProof/>
          </w:rPr>
          <w:t>MD-REQ-273750/A-Ignition_Status</w:t>
        </w:r>
        <w:r w:rsidR="006830A8">
          <w:rPr>
            <w:noProof/>
            <w:webHidden/>
          </w:rPr>
          <w:tab/>
        </w:r>
        <w:r w:rsidR="006830A8">
          <w:rPr>
            <w:noProof/>
            <w:webHidden/>
          </w:rPr>
          <w:fldChar w:fldCharType="begin"/>
        </w:r>
        <w:r w:rsidR="006830A8">
          <w:rPr>
            <w:noProof/>
            <w:webHidden/>
          </w:rPr>
          <w:instrText xml:space="preserve"> PAGEREF _Toc94795921 \h </w:instrText>
        </w:r>
        <w:r w:rsidR="006830A8">
          <w:rPr>
            <w:noProof/>
            <w:webHidden/>
          </w:rPr>
        </w:r>
        <w:r w:rsidR="006830A8">
          <w:rPr>
            <w:noProof/>
            <w:webHidden/>
          </w:rPr>
          <w:fldChar w:fldCharType="separate"/>
        </w:r>
        <w:r w:rsidR="006830A8">
          <w:rPr>
            <w:noProof/>
            <w:webHidden/>
          </w:rPr>
          <w:t>12</w:t>
        </w:r>
        <w:r w:rsidR="006830A8">
          <w:rPr>
            <w:noProof/>
            <w:webHidden/>
          </w:rPr>
          <w:fldChar w:fldCharType="end"/>
        </w:r>
      </w:hyperlink>
    </w:p>
    <w:p w14:paraId="7C34134D"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22" w:history="1">
        <w:r w:rsidR="006830A8" w:rsidRPr="00054C65">
          <w:rPr>
            <w:rStyle w:val="Hyperlink"/>
            <w:noProof/>
          </w:rPr>
          <w:t>1.9.12</w:t>
        </w:r>
        <w:r w:rsidR="006830A8">
          <w:rPr>
            <w:rFonts w:asciiTheme="minorHAnsi" w:eastAsiaTheme="minorEastAsia" w:hAnsiTheme="minorHAnsi" w:cstheme="minorBidi"/>
            <w:noProof/>
            <w:sz w:val="22"/>
            <w:szCs w:val="22"/>
          </w:rPr>
          <w:tab/>
        </w:r>
        <w:r w:rsidR="006830A8" w:rsidRPr="00054C65">
          <w:rPr>
            <w:rStyle w:val="Hyperlink"/>
            <w:noProof/>
          </w:rPr>
          <w:t>MD-REQ-273762/A-Delay_Acc</w:t>
        </w:r>
        <w:r w:rsidR="006830A8">
          <w:rPr>
            <w:noProof/>
            <w:webHidden/>
          </w:rPr>
          <w:tab/>
        </w:r>
        <w:r w:rsidR="006830A8">
          <w:rPr>
            <w:noProof/>
            <w:webHidden/>
          </w:rPr>
          <w:fldChar w:fldCharType="begin"/>
        </w:r>
        <w:r w:rsidR="006830A8">
          <w:rPr>
            <w:noProof/>
            <w:webHidden/>
          </w:rPr>
          <w:instrText xml:space="preserve"> PAGEREF _Toc94795922 \h </w:instrText>
        </w:r>
        <w:r w:rsidR="006830A8">
          <w:rPr>
            <w:noProof/>
            <w:webHidden/>
          </w:rPr>
        </w:r>
        <w:r w:rsidR="006830A8">
          <w:rPr>
            <w:noProof/>
            <w:webHidden/>
          </w:rPr>
          <w:fldChar w:fldCharType="separate"/>
        </w:r>
        <w:r w:rsidR="006830A8">
          <w:rPr>
            <w:noProof/>
            <w:webHidden/>
          </w:rPr>
          <w:t>12</w:t>
        </w:r>
        <w:r w:rsidR="006830A8">
          <w:rPr>
            <w:noProof/>
            <w:webHidden/>
          </w:rPr>
          <w:fldChar w:fldCharType="end"/>
        </w:r>
      </w:hyperlink>
    </w:p>
    <w:p w14:paraId="74D55D9E"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23" w:history="1">
        <w:r w:rsidR="006830A8" w:rsidRPr="00054C65">
          <w:rPr>
            <w:rStyle w:val="Hyperlink"/>
            <w:noProof/>
          </w:rPr>
          <w:t>1.9.13</w:t>
        </w:r>
        <w:r w:rsidR="006830A8">
          <w:rPr>
            <w:rFonts w:asciiTheme="minorHAnsi" w:eastAsiaTheme="minorEastAsia" w:hAnsiTheme="minorHAnsi" w:cstheme="minorBidi"/>
            <w:noProof/>
            <w:sz w:val="22"/>
            <w:szCs w:val="22"/>
          </w:rPr>
          <w:tab/>
        </w:r>
        <w:r w:rsidR="006830A8" w:rsidRPr="00054C65">
          <w:rPr>
            <w:rStyle w:val="Hyperlink"/>
            <w:noProof/>
          </w:rPr>
          <w:t>MD-REQ-273763/B-PrsnIDevChrgEnbl_B_Rq</w:t>
        </w:r>
        <w:r w:rsidR="006830A8">
          <w:rPr>
            <w:noProof/>
            <w:webHidden/>
          </w:rPr>
          <w:tab/>
        </w:r>
        <w:r w:rsidR="006830A8">
          <w:rPr>
            <w:noProof/>
            <w:webHidden/>
          </w:rPr>
          <w:fldChar w:fldCharType="begin"/>
        </w:r>
        <w:r w:rsidR="006830A8">
          <w:rPr>
            <w:noProof/>
            <w:webHidden/>
          </w:rPr>
          <w:instrText xml:space="preserve"> PAGEREF _Toc94795923 \h </w:instrText>
        </w:r>
        <w:r w:rsidR="006830A8">
          <w:rPr>
            <w:noProof/>
            <w:webHidden/>
          </w:rPr>
        </w:r>
        <w:r w:rsidR="006830A8">
          <w:rPr>
            <w:noProof/>
            <w:webHidden/>
          </w:rPr>
          <w:fldChar w:fldCharType="separate"/>
        </w:r>
        <w:r w:rsidR="006830A8">
          <w:rPr>
            <w:noProof/>
            <w:webHidden/>
          </w:rPr>
          <w:t>13</w:t>
        </w:r>
        <w:r w:rsidR="006830A8">
          <w:rPr>
            <w:noProof/>
            <w:webHidden/>
          </w:rPr>
          <w:fldChar w:fldCharType="end"/>
        </w:r>
      </w:hyperlink>
    </w:p>
    <w:p w14:paraId="38755EED"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24" w:history="1">
        <w:r w:rsidR="006830A8" w:rsidRPr="00054C65">
          <w:rPr>
            <w:rStyle w:val="Hyperlink"/>
            <w:noProof/>
          </w:rPr>
          <w:t>1.9.14</w:t>
        </w:r>
        <w:r w:rsidR="006830A8">
          <w:rPr>
            <w:rFonts w:asciiTheme="minorHAnsi" w:eastAsiaTheme="minorEastAsia" w:hAnsiTheme="minorHAnsi" w:cstheme="minorBidi"/>
            <w:noProof/>
            <w:sz w:val="22"/>
            <w:szCs w:val="22"/>
          </w:rPr>
          <w:tab/>
        </w:r>
        <w:r w:rsidR="006830A8" w:rsidRPr="00054C65">
          <w:rPr>
            <w:rStyle w:val="Hyperlink"/>
            <w:noProof/>
          </w:rPr>
          <w:t>MD-REQ-273764/B-KeyOffMde_D_Actl.St</w:t>
        </w:r>
        <w:r w:rsidR="006830A8">
          <w:rPr>
            <w:noProof/>
            <w:webHidden/>
          </w:rPr>
          <w:tab/>
        </w:r>
        <w:r w:rsidR="006830A8">
          <w:rPr>
            <w:noProof/>
            <w:webHidden/>
          </w:rPr>
          <w:fldChar w:fldCharType="begin"/>
        </w:r>
        <w:r w:rsidR="006830A8">
          <w:rPr>
            <w:noProof/>
            <w:webHidden/>
          </w:rPr>
          <w:instrText xml:space="preserve"> PAGEREF _Toc94795924 \h </w:instrText>
        </w:r>
        <w:r w:rsidR="006830A8">
          <w:rPr>
            <w:noProof/>
            <w:webHidden/>
          </w:rPr>
        </w:r>
        <w:r w:rsidR="006830A8">
          <w:rPr>
            <w:noProof/>
            <w:webHidden/>
          </w:rPr>
          <w:fldChar w:fldCharType="separate"/>
        </w:r>
        <w:r w:rsidR="006830A8">
          <w:rPr>
            <w:noProof/>
            <w:webHidden/>
          </w:rPr>
          <w:t>13</w:t>
        </w:r>
        <w:r w:rsidR="006830A8">
          <w:rPr>
            <w:noProof/>
            <w:webHidden/>
          </w:rPr>
          <w:fldChar w:fldCharType="end"/>
        </w:r>
      </w:hyperlink>
    </w:p>
    <w:p w14:paraId="09C76C90"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25" w:history="1">
        <w:r w:rsidR="006830A8" w:rsidRPr="00054C65">
          <w:rPr>
            <w:rStyle w:val="Hyperlink"/>
            <w:noProof/>
          </w:rPr>
          <w:t>1.9.15</w:t>
        </w:r>
        <w:r w:rsidR="006830A8">
          <w:rPr>
            <w:rFonts w:asciiTheme="minorHAnsi" w:eastAsiaTheme="minorEastAsia" w:hAnsiTheme="minorHAnsi" w:cstheme="minorBidi"/>
            <w:noProof/>
            <w:sz w:val="22"/>
            <w:szCs w:val="22"/>
          </w:rPr>
          <w:tab/>
        </w:r>
        <w:r w:rsidR="006830A8" w:rsidRPr="00054C65">
          <w:rPr>
            <w:rStyle w:val="Hyperlink"/>
            <w:noProof/>
          </w:rPr>
          <w:t>MD-REQ-295565/A-VehOnSrc_D_Stat</w:t>
        </w:r>
        <w:r w:rsidR="006830A8">
          <w:rPr>
            <w:noProof/>
            <w:webHidden/>
          </w:rPr>
          <w:tab/>
        </w:r>
        <w:r w:rsidR="006830A8">
          <w:rPr>
            <w:noProof/>
            <w:webHidden/>
          </w:rPr>
          <w:fldChar w:fldCharType="begin"/>
        </w:r>
        <w:r w:rsidR="006830A8">
          <w:rPr>
            <w:noProof/>
            <w:webHidden/>
          </w:rPr>
          <w:instrText xml:space="preserve"> PAGEREF _Toc94795925 \h </w:instrText>
        </w:r>
        <w:r w:rsidR="006830A8">
          <w:rPr>
            <w:noProof/>
            <w:webHidden/>
          </w:rPr>
        </w:r>
        <w:r w:rsidR="006830A8">
          <w:rPr>
            <w:noProof/>
            <w:webHidden/>
          </w:rPr>
          <w:fldChar w:fldCharType="separate"/>
        </w:r>
        <w:r w:rsidR="006830A8">
          <w:rPr>
            <w:noProof/>
            <w:webHidden/>
          </w:rPr>
          <w:t>13</w:t>
        </w:r>
        <w:r w:rsidR="006830A8">
          <w:rPr>
            <w:noProof/>
            <w:webHidden/>
          </w:rPr>
          <w:fldChar w:fldCharType="end"/>
        </w:r>
      </w:hyperlink>
    </w:p>
    <w:p w14:paraId="429C8836"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26" w:history="1">
        <w:r w:rsidR="006830A8" w:rsidRPr="00054C65">
          <w:rPr>
            <w:rStyle w:val="Hyperlink"/>
            <w:noProof/>
          </w:rPr>
          <w:t>1.9.16</w:t>
        </w:r>
        <w:r w:rsidR="006830A8">
          <w:rPr>
            <w:rFonts w:asciiTheme="minorHAnsi" w:eastAsiaTheme="minorEastAsia" w:hAnsiTheme="minorHAnsi" w:cstheme="minorBidi"/>
            <w:noProof/>
            <w:sz w:val="22"/>
            <w:szCs w:val="22"/>
          </w:rPr>
          <w:tab/>
        </w:r>
        <w:r w:rsidR="006830A8" w:rsidRPr="00054C65">
          <w:rPr>
            <w:rStyle w:val="Hyperlink"/>
            <w:noProof/>
          </w:rPr>
          <w:t>MD-REQ-295417/A-KeyOffPwMde_D_Stat</w:t>
        </w:r>
        <w:r w:rsidR="006830A8">
          <w:rPr>
            <w:noProof/>
            <w:webHidden/>
          </w:rPr>
          <w:tab/>
        </w:r>
        <w:r w:rsidR="006830A8">
          <w:rPr>
            <w:noProof/>
            <w:webHidden/>
          </w:rPr>
          <w:fldChar w:fldCharType="begin"/>
        </w:r>
        <w:r w:rsidR="006830A8">
          <w:rPr>
            <w:noProof/>
            <w:webHidden/>
          </w:rPr>
          <w:instrText xml:space="preserve"> PAGEREF _Toc94795926 \h </w:instrText>
        </w:r>
        <w:r w:rsidR="006830A8">
          <w:rPr>
            <w:noProof/>
            <w:webHidden/>
          </w:rPr>
        </w:r>
        <w:r w:rsidR="006830A8">
          <w:rPr>
            <w:noProof/>
            <w:webHidden/>
          </w:rPr>
          <w:fldChar w:fldCharType="separate"/>
        </w:r>
        <w:r w:rsidR="006830A8">
          <w:rPr>
            <w:noProof/>
            <w:webHidden/>
          </w:rPr>
          <w:t>13</w:t>
        </w:r>
        <w:r w:rsidR="006830A8">
          <w:rPr>
            <w:noProof/>
            <w:webHidden/>
          </w:rPr>
          <w:fldChar w:fldCharType="end"/>
        </w:r>
      </w:hyperlink>
    </w:p>
    <w:p w14:paraId="0A22466E"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27" w:history="1">
        <w:r w:rsidR="006830A8" w:rsidRPr="00054C65">
          <w:rPr>
            <w:rStyle w:val="Hyperlink"/>
            <w:noProof/>
          </w:rPr>
          <w:t>1.9.17</w:t>
        </w:r>
        <w:r w:rsidR="006830A8">
          <w:rPr>
            <w:rFonts w:asciiTheme="minorHAnsi" w:eastAsiaTheme="minorEastAsia" w:hAnsiTheme="minorHAnsi" w:cstheme="minorBidi"/>
            <w:noProof/>
            <w:sz w:val="22"/>
            <w:szCs w:val="22"/>
          </w:rPr>
          <w:tab/>
        </w:r>
        <w:r w:rsidR="006830A8" w:rsidRPr="00054C65">
          <w:rPr>
            <w:rStyle w:val="Hyperlink"/>
            <w:noProof/>
          </w:rPr>
          <w:t>MD-REQ-295418/A-InfoSysMasterPw_D_Stat</w:t>
        </w:r>
        <w:r w:rsidR="006830A8">
          <w:rPr>
            <w:noProof/>
            <w:webHidden/>
          </w:rPr>
          <w:tab/>
        </w:r>
        <w:r w:rsidR="006830A8">
          <w:rPr>
            <w:noProof/>
            <w:webHidden/>
          </w:rPr>
          <w:fldChar w:fldCharType="begin"/>
        </w:r>
        <w:r w:rsidR="006830A8">
          <w:rPr>
            <w:noProof/>
            <w:webHidden/>
          </w:rPr>
          <w:instrText xml:space="preserve"> PAGEREF _Toc94795927 \h </w:instrText>
        </w:r>
        <w:r w:rsidR="006830A8">
          <w:rPr>
            <w:noProof/>
            <w:webHidden/>
          </w:rPr>
        </w:r>
        <w:r w:rsidR="006830A8">
          <w:rPr>
            <w:noProof/>
            <w:webHidden/>
          </w:rPr>
          <w:fldChar w:fldCharType="separate"/>
        </w:r>
        <w:r w:rsidR="006830A8">
          <w:rPr>
            <w:noProof/>
            <w:webHidden/>
          </w:rPr>
          <w:t>14</w:t>
        </w:r>
        <w:r w:rsidR="006830A8">
          <w:rPr>
            <w:noProof/>
            <w:webHidden/>
          </w:rPr>
          <w:fldChar w:fldCharType="end"/>
        </w:r>
      </w:hyperlink>
    </w:p>
    <w:p w14:paraId="5FF49006"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28" w:history="1">
        <w:r w:rsidR="006830A8" w:rsidRPr="00054C65">
          <w:rPr>
            <w:rStyle w:val="Hyperlink"/>
            <w:noProof/>
          </w:rPr>
          <w:t>1.9.18</w:t>
        </w:r>
        <w:r w:rsidR="006830A8">
          <w:rPr>
            <w:rFonts w:asciiTheme="minorHAnsi" w:eastAsiaTheme="minorEastAsia" w:hAnsiTheme="minorHAnsi" w:cstheme="minorBidi"/>
            <w:noProof/>
            <w:sz w:val="22"/>
            <w:szCs w:val="22"/>
          </w:rPr>
          <w:tab/>
        </w:r>
        <w:r w:rsidR="006830A8" w:rsidRPr="00054C65">
          <w:rPr>
            <w:rStyle w:val="Hyperlink"/>
            <w:noProof/>
          </w:rPr>
          <w:t>MD-REQ-324998/A-VehWlcmFrwlMde_D_Stat</w:t>
        </w:r>
        <w:r w:rsidR="006830A8">
          <w:rPr>
            <w:noProof/>
            <w:webHidden/>
          </w:rPr>
          <w:tab/>
        </w:r>
        <w:r w:rsidR="006830A8">
          <w:rPr>
            <w:noProof/>
            <w:webHidden/>
          </w:rPr>
          <w:fldChar w:fldCharType="begin"/>
        </w:r>
        <w:r w:rsidR="006830A8">
          <w:rPr>
            <w:noProof/>
            <w:webHidden/>
          </w:rPr>
          <w:instrText xml:space="preserve"> PAGEREF _Toc94795928 \h </w:instrText>
        </w:r>
        <w:r w:rsidR="006830A8">
          <w:rPr>
            <w:noProof/>
            <w:webHidden/>
          </w:rPr>
        </w:r>
        <w:r w:rsidR="006830A8">
          <w:rPr>
            <w:noProof/>
            <w:webHidden/>
          </w:rPr>
          <w:fldChar w:fldCharType="separate"/>
        </w:r>
        <w:r w:rsidR="006830A8">
          <w:rPr>
            <w:noProof/>
            <w:webHidden/>
          </w:rPr>
          <w:t>14</w:t>
        </w:r>
        <w:r w:rsidR="006830A8">
          <w:rPr>
            <w:noProof/>
            <w:webHidden/>
          </w:rPr>
          <w:fldChar w:fldCharType="end"/>
        </w:r>
      </w:hyperlink>
    </w:p>
    <w:p w14:paraId="44461A82"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29" w:history="1">
        <w:r w:rsidR="006830A8" w:rsidRPr="00054C65">
          <w:rPr>
            <w:rStyle w:val="Hyperlink"/>
            <w:noProof/>
          </w:rPr>
          <w:t>1.9.19</w:t>
        </w:r>
        <w:r w:rsidR="006830A8">
          <w:rPr>
            <w:rFonts w:asciiTheme="minorHAnsi" w:eastAsiaTheme="minorEastAsia" w:hAnsiTheme="minorHAnsi" w:cstheme="minorBidi"/>
            <w:noProof/>
            <w:sz w:val="22"/>
            <w:szCs w:val="22"/>
          </w:rPr>
          <w:tab/>
        </w:r>
        <w:r w:rsidR="006830A8" w:rsidRPr="00054C65">
          <w:rPr>
            <w:rStyle w:val="Hyperlink"/>
            <w:noProof/>
          </w:rPr>
          <w:t>MD-REQ-372099/A-Remote_Start_Status</w:t>
        </w:r>
        <w:r w:rsidR="006830A8">
          <w:rPr>
            <w:noProof/>
            <w:webHidden/>
          </w:rPr>
          <w:tab/>
        </w:r>
        <w:r w:rsidR="006830A8">
          <w:rPr>
            <w:noProof/>
            <w:webHidden/>
          </w:rPr>
          <w:fldChar w:fldCharType="begin"/>
        </w:r>
        <w:r w:rsidR="006830A8">
          <w:rPr>
            <w:noProof/>
            <w:webHidden/>
          </w:rPr>
          <w:instrText xml:space="preserve"> PAGEREF _Toc94795929 \h </w:instrText>
        </w:r>
        <w:r w:rsidR="006830A8">
          <w:rPr>
            <w:noProof/>
            <w:webHidden/>
          </w:rPr>
        </w:r>
        <w:r w:rsidR="006830A8">
          <w:rPr>
            <w:noProof/>
            <w:webHidden/>
          </w:rPr>
          <w:fldChar w:fldCharType="separate"/>
        </w:r>
        <w:r w:rsidR="006830A8">
          <w:rPr>
            <w:noProof/>
            <w:webHidden/>
          </w:rPr>
          <w:t>14</w:t>
        </w:r>
        <w:r w:rsidR="006830A8">
          <w:rPr>
            <w:noProof/>
            <w:webHidden/>
          </w:rPr>
          <w:fldChar w:fldCharType="end"/>
        </w:r>
      </w:hyperlink>
    </w:p>
    <w:p w14:paraId="5073CF62"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30" w:history="1">
        <w:r w:rsidR="006830A8" w:rsidRPr="00054C65">
          <w:rPr>
            <w:rStyle w:val="Hyperlink"/>
            <w:noProof/>
          </w:rPr>
          <w:t>1.9.20</w:t>
        </w:r>
        <w:r w:rsidR="006830A8">
          <w:rPr>
            <w:rFonts w:asciiTheme="minorHAnsi" w:eastAsiaTheme="minorEastAsia" w:hAnsiTheme="minorHAnsi" w:cstheme="minorBidi"/>
            <w:noProof/>
            <w:sz w:val="22"/>
            <w:szCs w:val="22"/>
          </w:rPr>
          <w:tab/>
        </w:r>
        <w:r w:rsidR="006830A8" w:rsidRPr="00054C65">
          <w:rPr>
            <w:rStyle w:val="Hyperlink"/>
            <w:noProof/>
          </w:rPr>
          <w:t>MD-REQ-372100/A-PlgActvArb_B_Dsply</w:t>
        </w:r>
        <w:r w:rsidR="006830A8">
          <w:rPr>
            <w:noProof/>
            <w:webHidden/>
          </w:rPr>
          <w:tab/>
        </w:r>
        <w:r w:rsidR="006830A8">
          <w:rPr>
            <w:noProof/>
            <w:webHidden/>
          </w:rPr>
          <w:fldChar w:fldCharType="begin"/>
        </w:r>
        <w:r w:rsidR="006830A8">
          <w:rPr>
            <w:noProof/>
            <w:webHidden/>
          </w:rPr>
          <w:instrText xml:space="preserve"> PAGEREF _Toc94795930 \h </w:instrText>
        </w:r>
        <w:r w:rsidR="006830A8">
          <w:rPr>
            <w:noProof/>
            <w:webHidden/>
          </w:rPr>
        </w:r>
        <w:r w:rsidR="006830A8">
          <w:rPr>
            <w:noProof/>
            <w:webHidden/>
          </w:rPr>
          <w:fldChar w:fldCharType="separate"/>
        </w:r>
        <w:r w:rsidR="006830A8">
          <w:rPr>
            <w:noProof/>
            <w:webHidden/>
          </w:rPr>
          <w:t>14</w:t>
        </w:r>
        <w:r w:rsidR="006830A8">
          <w:rPr>
            <w:noProof/>
            <w:webHidden/>
          </w:rPr>
          <w:fldChar w:fldCharType="end"/>
        </w:r>
      </w:hyperlink>
    </w:p>
    <w:p w14:paraId="05E7BA7F"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31" w:history="1">
        <w:r w:rsidR="006830A8" w:rsidRPr="00054C65">
          <w:rPr>
            <w:rStyle w:val="Hyperlink"/>
            <w:noProof/>
          </w:rPr>
          <w:t>1.9.21</w:t>
        </w:r>
        <w:r w:rsidR="006830A8">
          <w:rPr>
            <w:rFonts w:asciiTheme="minorHAnsi" w:eastAsiaTheme="minorEastAsia" w:hAnsiTheme="minorHAnsi" w:cstheme="minorBidi"/>
            <w:noProof/>
            <w:sz w:val="22"/>
            <w:szCs w:val="22"/>
          </w:rPr>
          <w:tab/>
        </w:r>
        <w:r w:rsidR="006830A8" w:rsidRPr="00054C65">
          <w:rPr>
            <w:rStyle w:val="Hyperlink"/>
            <w:noProof/>
          </w:rPr>
          <w:t>MD-REQ-372987/A-RearLeftDoorStatus</w:t>
        </w:r>
        <w:r w:rsidR="006830A8">
          <w:rPr>
            <w:noProof/>
            <w:webHidden/>
          </w:rPr>
          <w:tab/>
        </w:r>
        <w:r w:rsidR="006830A8">
          <w:rPr>
            <w:noProof/>
            <w:webHidden/>
          </w:rPr>
          <w:fldChar w:fldCharType="begin"/>
        </w:r>
        <w:r w:rsidR="006830A8">
          <w:rPr>
            <w:noProof/>
            <w:webHidden/>
          </w:rPr>
          <w:instrText xml:space="preserve"> PAGEREF _Toc94795931 \h </w:instrText>
        </w:r>
        <w:r w:rsidR="006830A8">
          <w:rPr>
            <w:noProof/>
            <w:webHidden/>
          </w:rPr>
        </w:r>
        <w:r w:rsidR="006830A8">
          <w:rPr>
            <w:noProof/>
            <w:webHidden/>
          </w:rPr>
          <w:fldChar w:fldCharType="separate"/>
        </w:r>
        <w:r w:rsidR="006830A8">
          <w:rPr>
            <w:noProof/>
            <w:webHidden/>
          </w:rPr>
          <w:t>15</w:t>
        </w:r>
        <w:r w:rsidR="006830A8">
          <w:rPr>
            <w:noProof/>
            <w:webHidden/>
          </w:rPr>
          <w:fldChar w:fldCharType="end"/>
        </w:r>
      </w:hyperlink>
    </w:p>
    <w:p w14:paraId="25EA5016"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32" w:history="1">
        <w:r w:rsidR="006830A8" w:rsidRPr="00054C65">
          <w:rPr>
            <w:rStyle w:val="Hyperlink"/>
            <w:noProof/>
          </w:rPr>
          <w:t>1.9.22</w:t>
        </w:r>
        <w:r w:rsidR="006830A8">
          <w:rPr>
            <w:rFonts w:asciiTheme="minorHAnsi" w:eastAsiaTheme="minorEastAsia" w:hAnsiTheme="minorHAnsi" w:cstheme="minorBidi"/>
            <w:noProof/>
            <w:sz w:val="22"/>
            <w:szCs w:val="22"/>
          </w:rPr>
          <w:tab/>
        </w:r>
        <w:r w:rsidR="006830A8" w:rsidRPr="00054C65">
          <w:rPr>
            <w:rStyle w:val="Hyperlink"/>
            <w:noProof/>
          </w:rPr>
          <w:t>MD-REQ-372988/A-RearRightDoorStatus</w:t>
        </w:r>
        <w:r w:rsidR="006830A8">
          <w:rPr>
            <w:noProof/>
            <w:webHidden/>
          </w:rPr>
          <w:tab/>
        </w:r>
        <w:r w:rsidR="006830A8">
          <w:rPr>
            <w:noProof/>
            <w:webHidden/>
          </w:rPr>
          <w:fldChar w:fldCharType="begin"/>
        </w:r>
        <w:r w:rsidR="006830A8">
          <w:rPr>
            <w:noProof/>
            <w:webHidden/>
          </w:rPr>
          <w:instrText xml:space="preserve"> PAGEREF _Toc94795932 \h </w:instrText>
        </w:r>
        <w:r w:rsidR="006830A8">
          <w:rPr>
            <w:noProof/>
            <w:webHidden/>
          </w:rPr>
        </w:r>
        <w:r w:rsidR="006830A8">
          <w:rPr>
            <w:noProof/>
            <w:webHidden/>
          </w:rPr>
          <w:fldChar w:fldCharType="separate"/>
        </w:r>
        <w:r w:rsidR="006830A8">
          <w:rPr>
            <w:noProof/>
            <w:webHidden/>
          </w:rPr>
          <w:t>15</w:t>
        </w:r>
        <w:r w:rsidR="006830A8">
          <w:rPr>
            <w:noProof/>
            <w:webHidden/>
          </w:rPr>
          <w:fldChar w:fldCharType="end"/>
        </w:r>
      </w:hyperlink>
    </w:p>
    <w:p w14:paraId="290F2D71"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33" w:history="1">
        <w:r w:rsidR="006830A8" w:rsidRPr="00054C65">
          <w:rPr>
            <w:rStyle w:val="Hyperlink"/>
            <w:noProof/>
          </w:rPr>
          <w:t>1.9.23</w:t>
        </w:r>
        <w:r w:rsidR="006830A8">
          <w:rPr>
            <w:rFonts w:asciiTheme="minorHAnsi" w:eastAsiaTheme="minorEastAsia" w:hAnsiTheme="minorHAnsi" w:cstheme="minorBidi"/>
            <w:noProof/>
            <w:sz w:val="22"/>
            <w:szCs w:val="22"/>
          </w:rPr>
          <w:tab/>
        </w:r>
        <w:r w:rsidR="006830A8" w:rsidRPr="00054C65">
          <w:rPr>
            <w:rStyle w:val="Hyperlink"/>
            <w:noProof/>
          </w:rPr>
          <w:t>MD-REQ-372989/A-TailgateDecklidStatus</w:t>
        </w:r>
        <w:r w:rsidR="006830A8">
          <w:rPr>
            <w:noProof/>
            <w:webHidden/>
          </w:rPr>
          <w:tab/>
        </w:r>
        <w:r w:rsidR="006830A8">
          <w:rPr>
            <w:noProof/>
            <w:webHidden/>
          </w:rPr>
          <w:fldChar w:fldCharType="begin"/>
        </w:r>
        <w:r w:rsidR="006830A8">
          <w:rPr>
            <w:noProof/>
            <w:webHidden/>
          </w:rPr>
          <w:instrText xml:space="preserve"> PAGEREF _Toc94795933 \h </w:instrText>
        </w:r>
        <w:r w:rsidR="006830A8">
          <w:rPr>
            <w:noProof/>
            <w:webHidden/>
          </w:rPr>
        </w:r>
        <w:r w:rsidR="006830A8">
          <w:rPr>
            <w:noProof/>
            <w:webHidden/>
          </w:rPr>
          <w:fldChar w:fldCharType="separate"/>
        </w:r>
        <w:r w:rsidR="006830A8">
          <w:rPr>
            <w:noProof/>
            <w:webHidden/>
          </w:rPr>
          <w:t>15</w:t>
        </w:r>
        <w:r w:rsidR="006830A8">
          <w:rPr>
            <w:noProof/>
            <w:webHidden/>
          </w:rPr>
          <w:fldChar w:fldCharType="end"/>
        </w:r>
      </w:hyperlink>
    </w:p>
    <w:p w14:paraId="464F0C89"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34" w:history="1">
        <w:r w:rsidR="006830A8" w:rsidRPr="00054C65">
          <w:rPr>
            <w:rStyle w:val="Hyperlink"/>
            <w:noProof/>
          </w:rPr>
          <w:t>1.9.24</w:t>
        </w:r>
        <w:r w:rsidR="006830A8">
          <w:rPr>
            <w:rFonts w:asciiTheme="minorHAnsi" w:eastAsiaTheme="minorEastAsia" w:hAnsiTheme="minorHAnsi" w:cstheme="minorBidi"/>
            <w:noProof/>
            <w:sz w:val="22"/>
            <w:szCs w:val="22"/>
          </w:rPr>
          <w:tab/>
        </w:r>
        <w:r w:rsidR="006830A8" w:rsidRPr="00054C65">
          <w:rPr>
            <w:rStyle w:val="Hyperlink"/>
            <w:noProof/>
          </w:rPr>
          <w:t>MD-REQ-372990/A-LiftgateStatus</w:t>
        </w:r>
        <w:r w:rsidR="006830A8">
          <w:rPr>
            <w:noProof/>
            <w:webHidden/>
          </w:rPr>
          <w:tab/>
        </w:r>
        <w:r w:rsidR="006830A8">
          <w:rPr>
            <w:noProof/>
            <w:webHidden/>
          </w:rPr>
          <w:fldChar w:fldCharType="begin"/>
        </w:r>
        <w:r w:rsidR="006830A8">
          <w:rPr>
            <w:noProof/>
            <w:webHidden/>
          </w:rPr>
          <w:instrText xml:space="preserve"> PAGEREF _Toc94795934 \h </w:instrText>
        </w:r>
        <w:r w:rsidR="006830A8">
          <w:rPr>
            <w:noProof/>
            <w:webHidden/>
          </w:rPr>
        </w:r>
        <w:r w:rsidR="006830A8">
          <w:rPr>
            <w:noProof/>
            <w:webHidden/>
          </w:rPr>
          <w:fldChar w:fldCharType="separate"/>
        </w:r>
        <w:r w:rsidR="006830A8">
          <w:rPr>
            <w:noProof/>
            <w:webHidden/>
          </w:rPr>
          <w:t>15</w:t>
        </w:r>
        <w:r w:rsidR="006830A8">
          <w:rPr>
            <w:noProof/>
            <w:webHidden/>
          </w:rPr>
          <w:fldChar w:fldCharType="end"/>
        </w:r>
      </w:hyperlink>
    </w:p>
    <w:p w14:paraId="61A0BE5B"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35" w:history="1">
        <w:r w:rsidR="006830A8" w:rsidRPr="00054C65">
          <w:rPr>
            <w:rStyle w:val="Hyperlink"/>
            <w:noProof/>
          </w:rPr>
          <w:t>1.9.25</w:t>
        </w:r>
        <w:r w:rsidR="006830A8">
          <w:rPr>
            <w:rFonts w:asciiTheme="minorHAnsi" w:eastAsiaTheme="minorEastAsia" w:hAnsiTheme="minorHAnsi" w:cstheme="minorBidi"/>
            <w:noProof/>
            <w:sz w:val="22"/>
            <w:szCs w:val="22"/>
          </w:rPr>
          <w:tab/>
        </w:r>
        <w:r w:rsidR="006830A8" w:rsidRPr="00054C65">
          <w:rPr>
            <w:rStyle w:val="Hyperlink"/>
            <w:noProof/>
          </w:rPr>
          <w:t>MD-REQ-378492/A-PwLoApim_T_Actl</w:t>
        </w:r>
        <w:r w:rsidR="006830A8">
          <w:rPr>
            <w:noProof/>
            <w:webHidden/>
          </w:rPr>
          <w:tab/>
        </w:r>
        <w:r w:rsidR="006830A8">
          <w:rPr>
            <w:noProof/>
            <w:webHidden/>
          </w:rPr>
          <w:fldChar w:fldCharType="begin"/>
        </w:r>
        <w:r w:rsidR="006830A8">
          <w:rPr>
            <w:noProof/>
            <w:webHidden/>
          </w:rPr>
          <w:instrText xml:space="preserve"> PAGEREF _Toc94795935 \h </w:instrText>
        </w:r>
        <w:r w:rsidR="006830A8">
          <w:rPr>
            <w:noProof/>
            <w:webHidden/>
          </w:rPr>
        </w:r>
        <w:r w:rsidR="006830A8">
          <w:rPr>
            <w:noProof/>
            <w:webHidden/>
          </w:rPr>
          <w:fldChar w:fldCharType="separate"/>
        </w:r>
        <w:r w:rsidR="006830A8">
          <w:rPr>
            <w:noProof/>
            <w:webHidden/>
          </w:rPr>
          <w:t>15</w:t>
        </w:r>
        <w:r w:rsidR="006830A8">
          <w:rPr>
            <w:noProof/>
            <w:webHidden/>
          </w:rPr>
          <w:fldChar w:fldCharType="end"/>
        </w:r>
      </w:hyperlink>
    </w:p>
    <w:p w14:paraId="6EB39A0C"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36" w:history="1">
        <w:r w:rsidR="006830A8" w:rsidRPr="00054C65">
          <w:rPr>
            <w:rStyle w:val="Hyperlink"/>
            <w:noProof/>
          </w:rPr>
          <w:t>1.9.26</w:t>
        </w:r>
        <w:r w:rsidR="006830A8">
          <w:rPr>
            <w:rFonts w:asciiTheme="minorHAnsi" w:eastAsiaTheme="minorEastAsia" w:hAnsiTheme="minorHAnsi" w:cstheme="minorBidi"/>
            <w:noProof/>
            <w:sz w:val="22"/>
            <w:szCs w:val="22"/>
          </w:rPr>
          <w:tab/>
        </w:r>
        <w:r w:rsidR="006830A8" w:rsidRPr="00054C65">
          <w:rPr>
            <w:rStyle w:val="Hyperlink"/>
            <w:noProof/>
          </w:rPr>
          <w:t>MD-REQ-359588/A-ClrExitAsstActv_B_Rq</w:t>
        </w:r>
        <w:r w:rsidR="006830A8">
          <w:rPr>
            <w:noProof/>
            <w:webHidden/>
          </w:rPr>
          <w:tab/>
        </w:r>
        <w:r w:rsidR="006830A8">
          <w:rPr>
            <w:noProof/>
            <w:webHidden/>
          </w:rPr>
          <w:fldChar w:fldCharType="begin"/>
        </w:r>
        <w:r w:rsidR="006830A8">
          <w:rPr>
            <w:noProof/>
            <w:webHidden/>
          </w:rPr>
          <w:instrText xml:space="preserve"> PAGEREF _Toc94795936 \h </w:instrText>
        </w:r>
        <w:r w:rsidR="006830A8">
          <w:rPr>
            <w:noProof/>
            <w:webHidden/>
          </w:rPr>
        </w:r>
        <w:r w:rsidR="006830A8">
          <w:rPr>
            <w:noProof/>
            <w:webHidden/>
          </w:rPr>
          <w:fldChar w:fldCharType="separate"/>
        </w:r>
        <w:r w:rsidR="006830A8">
          <w:rPr>
            <w:noProof/>
            <w:webHidden/>
          </w:rPr>
          <w:t>16</w:t>
        </w:r>
        <w:r w:rsidR="006830A8">
          <w:rPr>
            <w:noProof/>
            <w:webHidden/>
          </w:rPr>
          <w:fldChar w:fldCharType="end"/>
        </w:r>
      </w:hyperlink>
    </w:p>
    <w:p w14:paraId="7B29BB43"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37" w:history="1">
        <w:r w:rsidR="006830A8" w:rsidRPr="00054C65">
          <w:rPr>
            <w:rStyle w:val="Hyperlink"/>
            <w:noProof/>
          </w:rPr>
          <w:t>1.9.27</w:t>
        </w:r>
        <w:r w:rsidR="006830A8">
          <w:rPr>
            <w:rFonts w:asciiTheme="minorHAnsi" w:eastAsiaTheme="minorEastAsia" w:hAnsiTheme="minorHAnsi" w:cstheme="minorBidi"/>
            <w:noProof/>
            <w:sz w:val="22"/>
            <w:szCs w:val="22"/>
          </w:rPr>
          <w:tab/>
        </w:r>
        <w:r w:rsidR="006830A8" w:rsidRPr="00054C65">
          <w:rPr>
            <w:rStyle w:val="Hyperlink"/>
            <w:noProof/>
          </w:rPr>
          <w:t>MD-REQ-414683/A-ChrgGoTTouchEnbl_B_Rq</w:t>
        </w:r>
        <w:r w:rsidR="006830A8">
          <w:rPr>
            <w:noProof/>
            <w:webHidden/>
          </w:rPr>
          <w:tab/>
        </w:r>
        <w:r w:rsidR="006830A8">
          <w:rPr>
            <w:noProof/>
            <w:webHidden/>
          </w:rPr>
          <w:fldChar w:fldCharType="begin"/>
        </w:r>
        <w:r w:rsidR="006830A8">
          <w:rPr>
            <w:noProof/>
            <w:webHidden/>
          </w:rPr>
          <w:instrText xml:space="preserve"> PAGEREF _Toc94795937 \h </w:instrText>
        </w:r>
        <w:r w:rsidR="006830A8">
          <w:rPr>
            <w:noProof/>
            <w:webHidden/>
          </w:rPr>
        </w:r>
        <w:r w:rsidR="006830A8">
          <w:rPr>
            <w:noProof/>
            <w:webHidden/>
          </w:rPr>
          <w:fldChar w:fldCharType="separate"/>
        </w:r>
        <w:r w:rsidR="006830A8">
          <w:rPr>
            <w:noProof/>
            <w:webHidden/>
          </w:rPr>
          <w:t>16</w:t>
        </w:r>
        <w:r w:rsidR="006830A8">
          <w:rPr>
            <w:noProof/>
            <w:webHidden/>
          </w:rPr>
          <w:fldChar w:fldCharType="end"/>
        </w:r>
      </w:hyperlink>
    </w:p>
    <w:p w14:paraId="0B01F1C1"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38" w:history="1">
        <w:r w:rsidR="006830A8" w:rsidRPr="00054C65">
          <w:rPr>
            <w:rStyle w:val="Hyperlink"/>
            <w:noProof/>
          </w:rPr>
          <w:t>1.9.28</w:t>
        </w:r>
        <w:r w:rsidR="006830A8">
          <w:rPr>
            <w:rFonts w:asciiTheme="minorHAnsi" w:eastAsiaTheme="minorEastAsia" w:hAnsiTheme="minorHAnsi" w:cstheme="minorBidi"/>
            <w:noProof/>
            <w:sz w:val="22"/>
            <w:szCs w:val="22"/>
          </w:rPr>
          <w:tab/>
        </w:r>
        <w:r w:rsidR="006830A8" w:rsidRPr="00054C65">
          <w:rPr>
            <w:rStyle w:val="Hyperlink"/>
            <w:noProof/>
          </w:rPr>
          <w:t>MD-REQ-414685/A-ChrgStat_D2_Dspl</w:t>
        </w:r>
        <w:r w:rsidR="006830A8">
          <w:rPr>
            <w:noProof/>
            <w:webHidden/>
          </w:rPr>
          <w:tab/>
        </w:r>
        <w:r w:rsidR="006830A8">
          <w:rPr>
            <w:noProof/>
            <w:webHidden/>
          </w:rPr>
          <w:fldChar w:fldCharType="begin"/>
        </w:r>
        <w:r w:rsidR="006830A8">
          <w:rPr>
            <w:noProof/>
            <w:webHidden/>
          </w:rPr>
          <w:instrText xml:space="preserve"> PAGEREF _Toc94795938 \h </w:instrText>
        </w:r>
        <w:r w:rsidR="006830A8">
          <w:rPr>
            <w:noProof/>
            <w:webHidden/>
          </w:rPr>
        </w:r>
        <w:r w:rsidR="006830A8">
          <w:rPr>
            <w:noProof/>
            <w:webHidden/>
          </w:rPr>
          <w:fldChar w:fldCharType="separate"/>
        </w:r>
        <w:r w:rsidR="006830A8">
          <w:rPr>
            <w:noProof/>
            <w:webHidden/>
          </w:rPr>
          <w:t>16</w:t>
        </w:r>
        <w:r w:rsidR="006830A8">
          <w:rPr>
            <w:noProof/>
            <w:webHidden/>
          </w:rPr>
          <w:fldChar w:fldCharType="end"/>
        </w:r>
      </w:hyperlink>
    </w:p>
    <w:p w14:paraId="64A428B1"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39" w:history="1">
        <w:r w:rsidR="006830A8" w:rsidRPr="00054C65">
          <w:rPr>
            <w:rStyle w:val="Hyperlink"/>
            <w:noProof/>
          </w:rPr>
          <w:t>1.9.29</w:t>
        </w:r>
        <w:r w:rsidR="006830A8">
          <w:rPr>
            <w:rFonts w:asciiTheme="minorHAnsi" w:eastAsiaTheme="minorEastAsia" w:hAnsiTheme="minorHAnsi" w:cstheme="minorBidi"/>
            <w:noProof/>
            <w:sz w:val="22"/>
            <w:szCs w:val="22"/>
          </w:rPr>
          <w:tab/>
        </w:r>
        <w:r w:rsidR="006830A8" w:rsidRPr="00054C65">
          <w:rPr>
            <w:rStyle w:val="Hyperlink"/>
            <w:noProof/>
          </w:rPr>
          <w:t>MD-REQ-414684/A-ChrgStat_D3_Dspl</w:t>
        </w:r>
        <w:r w:rsidR="006830A8">
          <w:rPr>
            <w:noProof/>
            <w:webHidden/>
          </w:rPr>
          <w:tab/>
        </w:r>
        <w:r w:rsidR="006830A8">
          <w:rPr>
            <w:noProof/>
            <w:webHidden/>
          </w:rPr>
          <w:fldChar w:fldCharType="begin"/>
        </w:r>
        <w:r w:rsidR="006830A8">
          <w:rPr>
            <w:noProof/>
            <w:webHidden/>
          </w:rPr>
          <w:instrText xml:space="preserve"> PAGEREF _Toc94795939 \h </w:instrText>
        </w:r>
        <w:r w:rsidR="006830A8">
          <w:rPr>
            <w:noProof/>
            <w:webHidden/>
          </w:rPr>
        </w:r>
        <w:r w:rsidR="006830A8">
          <w:rPr>
            <w:noProof/>
            <w:webHidden/>
          </w:rPr>
          <w:fldChar w:fldCharType="separate"/>
        </w:r>
        <w:r w:rsidR="006830A8">
          <w:rPr>
            <w:noProof/>
            <w:webHidden/>
          </w:rPr>
          <w:t>16</w:t>
        </w:r>
        <w:r w:rsidR="006830A8">
          <w:rPr>
            <w:noProof/>
            <w:webHidden/>
          </w:rPr>
          <w:fldChar w:fldCharType="end"/>
        </w:r>
      </w:hyperlink>
    </w:p>
    <w:p w14:paraId="08B9F542"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40" w:history="1">
        <w:r w:rsidR="006830A8" w:rsidRPr="00054C65">
          <w:rPr>
            <w:rStyle w:val="Hyperlink"/>
            <w:noProof/>
          </w:rPr>
          <w:t>1.9.30</w:t>
        </w:r>
        <w:r w:rsidR="006830A8">
          <w:rPr>
            <w:rFonts w:asciiTheme="minorHAnsi" w:eastAsiaTheme="minorEastAsia" w:hAnsiTheme="minorHAnsi" w:cstheme="minorBidi"/>
            <w:noProof/>
            <w:sz w:val="22"/>
            <w:szCs w:val="22"/>
          </w:rPr>
          <w:tab/>
        </w:r>
        <w:r w:rsidR="006830A8" w:rsidRPr="00054C65">
          <w:rPr>
            <w:rStyle w:val="Hyperlink"/>
            <w:noProof/>
          </w:rPr>
          <w:t>MD-REQ-347951/B-ActvNseMute_D_Stat</w:t>
        </w:r>
        <w:r w:rsidR="006830A8">
          <w:rPr>
            <w:noProof/>
            <w:webHidden/>
          </w:rPr>
          <w:tab/>
        </w:r>
        <w:r w:rsidR="006830A8">
          <w:rPr>
            <w:noProof/>
            <w:webHidden/>
          </w:rPr>
          <w:fldChar w:fldCharType="begin"/>
        </w:r>
        <w:r w:rsidR="006830A8">
          <w:rPr>
            <w:noProof/>
            <w:webHidden/>
          </w:rPr>
          <w:instrText xml:space="preserve"> PAGEREF _Toc94795940 \h </w:instrText>
        </w:r>
        <w:r w:rsidR="006830A8">
          <w:rPr>
            <w:noProof/>
            <w:webHidden/>
          </w:rPr>
        </w:r>
        <w:r w:rsidR="006830A8">
          <w:rPr>
            <w:noProof/>
            <w:webHidden/>
          </w:rPr>
          <w:fldChar w:fldCharType="separate"/>
        </w:r>
        <w:r w:rsidR="006830A8">
          <w:rPr>
            <w:noProof/>
            <w:webHidden/>
          </w:rPr>
          <w:t>17</w:t>
        </w:r>
        <w:r w:rsidR="006830A8">
          <w:rPr>
            <w:noProof/>
            <w:webHidden/>
          </w:rPr>
          <w:fldChar w:fldCharType="end"/>
        </w:r>
      </w:hyperlink>
    </w:p>
    <w:p w14:paraId="6102881E"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41" w:history="1">
        <w:r w:rsidR="006830A8" w:rsidRPr="00054C65">
          <w:rPr>
            <w:rStyle w:val="Hyperlink"/>
            <w:noProof/>
          </w:rPr>
          <w:t>1.9.31</w:t>
        </w:r>
        <w:r w:rsidR="006830A8">
          <w:rPr>
            <w:rFonts w:asciiTheme="minorHAnsi" w:eastAsiaTheme="minorEastAsia" w:hAnsiTheme="minorHAnsi" w:cstheme="minorBidi"/>
            <w:noProof/>
            <w:sz w:val="22"/>
            <w:szCs w:val="22"/>
          </w:rPr>
          <w:tab/>
        </w:r>
        <w:r w:rsidR="006830A8" w:rsidRPr="00054C65">
          <w:rPr>
            <w:rStyle w:val="Hyperlink"/>
            <w:noProof/>
          </w:rPr>
          <w:t>MD-REQ-347952/B-ActvNseMute_D_Rq</w:t>
        </w:r>
        <w:r w:rsidR="006830A8">
          <w:rPr>
            <w:noProof/>
            <w:webHidden/>
          </w:rPr>
          <w:tab/>
        </w:r>
        <w:r w:rsidR="006830A8">
          <w:rPr>
            <w:noProof/>
            <w:webHidden/>
          </w:rPr>
          <w:fldChar w:fldCharType="begin"/>
        </w:r>
        <w:r w:rsidR="006830A8">
          <w:rPr>
            <w:noProof/>
            <w:webHidden/>
          </w:rPr>
          <w:instrText xml:space="preserve"> PAGEREF _Toc94795941 \h </w:instrText>
        </w:r>
        <w:r w:rsidR="006830A8">
          <w:rPr>
            <w:noProof/>
            <w:webHidden/>
          </w:rPr>
        </w:r>
        <w:r w:rsidR="006830A8">
          <w:rPr>
            <w:noProof/>
            <w:webHidden/>
          </w:rPr>
          <w:fldChar w:fldCharType="separate"/>
        </w:r>
        <w:r w:rsidR="006830A8">
          <w:rPr>
            <w:noProof/>
            <w:webHidden/>
          </w:rPr>
          <w:t>17</w:t>
        </w:r>
        <w:r w:rsidR="006830A8">
          <w:rPr>
            <w:noProof/>
            <w:webHidden/>
          </w:rPr>
          <w:fldChar w:fldCharType="end"/>
        </w:r>
      </w:hyperlink>
    </w:p>
    <w:p w14:paraId="392CC802"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42" w:history="1">
        <w:r w:rsidR="006830A8" w:rsidRPr="00054C65">
          <w:rPr>
            <w:rStyle w:val="Hyperlink"/>
            <w:noProof/>
          </w:rPr>
          <w:t>1.9.32</w:t>
        </w:r>
        <w:r w:rsidR="006830A8">
          <w:rPr>
            <w:rFonts w:asciiTheme="minorHAnsi" w:eastAsiaTheme="minorEastAsia" w:hAnsiTheme="minorHAnsi" w:cstheme="minorBidi"/>
            <w:noProof/>
            <w:sz w:val="22"/>
            <w:szCs w:val="22"/>
          </w:rPr>
          <w:tab/>
        </w:r>
        <w:r w:rsidR="006830A8" w:rsidRPr="00054C65">
          <w:rPr>
            <w:rStyle w:val="Hyperlink"/>
            <w:noProof/>
          </w:rPr>
          <w:t>MD-REQ-273727/A-ActvNse_B_Actv</w:t>
        </w:r>
        <w:r w:rsidR="006830A8">
          <w:rPr>
            <w:noProof/>
            <w:webHidden/>
          </w:rPr>
          <w:tab/>
        </w:r>
        <w:r w:rsidR="006830A8">
          <w:rPr>
            <w:noProof/>
            <w:webHidden/>
          </w:rPr>
          <w:fldChar w:fldCharType="begin"/>
        </w:r>
        <w:r w:rsidR="006830A8">
          <w:rPr>
            <w:noProof/>
            <w:webHidden/>
          </w:rPr>
          <w:instrText xml:space="preserve"> PAGEREF _Toc94795942 \h </w:instrText>
        </w:r>
        <w:r w:rsidR="006830A8">
          <w:rPr>
            <w:noProof/>
            <w:webHidden/>
          </w:rPr>
        </w:r>
        <w:r w:rsidR="006830A8">
          <w:rPr>
            <w:noProof/>
            <w:webHidden/>
          </w:rPr>
          <w:fldChar w:fldCharType="separate"/>
        </w:r>
        <w:r w:rsidR="006830A8">
          <w:rPr>
            <w:noProof/>
            <w:webHidden/>
          </w:rPr>
          <w:t>17</w:t>
        </w:r>
        <w:r w:rsidR="006830A8">
          <w:rPr>
            <w:noProof/>
            <w:webHidden/>
          </w:rPr>
          <w:fldChar w:fldCharType="end"/>
        </w:r>
      </w:hyperlink>
    </w:p>
    <w:p w14:paraId="0601B7CB"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43" w:history="1">
        <w:r w:rsidR="006830A8" w:rsidRPr="00054C65">
          <w:rPr>
            <w:rStyle w:val="Hyperlink"/>
            <w:noProof/>
          </w:rPr>
          <w:t>1.9.33</w:t>
        </w:r>
        <w:r w:rsidR="006830A8">
          <w:rPr>
            <w:rFonts w:asciiTheme="minorHAnsi" w:eastAsiaTheme="minorEastAsia" w:hAnsiTheme="minorHAnsi" w:cstheme="minorBidi"/>
            <w:noProof/>
            <w:sz w:val="22"/>
            <w:szCs w:val="22"/>
          </w:rPr>
          <w:tab/>
        </w:r>
        <w:r w:rsidR="006830A8" w:rsidRPr="00054C65">
          <w:rPr>
            <w:rStyle w:val="Hyperlink"/>
            <w:noProof/>
          </w:rPr>
          <w:t>MD-REQ-452897/A-Power_Up_Chime_Modules</w:t>
        </w:r>
        <w:r w:rsidR="006830A8">
          <w:rPr>
            <w:noProof/>
            <w:webHidden/>
          </w:rPr>
          <w:tab/>
        </w:r>
        <w:r w:rsidR="006830A8">
          <w:rPr>
            <w:noProof/>
            <w:webHidden/>
          </w:rPr>
          <w:fldChar w:fldCharType="begin"/>
        </w:r>
        <w:r w:rsidR="006830A8">
          <w:rPr>
            <w:noProof/>
            <w:webHidden/>
          </w:rPr>
          <w:instrText xml:space="preserve"> PAGEREF _Toc94795943 \h </w:instrText>
        </w:r>
        <w:r w:rsidR="006830A8">
          <w:rPr>
            <w:noProof/>
            <w:webHidden/>
          </w:rPr>
        </w:r>
        <w:r w:rsidR="006830A8">
          <w:rPr>
            <w:noProof/>
            <w:webHidden/>
          </w:rPr>
          <w:fldChar w:fldCharType="separate"/>
        </w:r>
        <w:r w:rsidR="006830A8">
          <w:rPr>
            <w:noProof/>
            <w:webHidden/>
          </w:rPr>
          <w:t>17</w:t>
        </w:r>
        <w:r w:rsidR="006830A8">
          <w:rPr>
            <w:noProof/>
            <w:webHidden/>
          </w:rPr>
          <w:fldChar w:fldCharType="end"/>
        </w:r>
      </w:hyperlink>
    </w:p>
    <w:p w14:paraId="0AF489AB"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44" w:history="1">
        <w:r w:rsidR="006830A8" w:rsidRPr="00054C65">
          <w:rPr>
            <w:rStyle w:val="Hyperlink"/>
            <w:noProof/>
          </w:rPr>
          <w:t>1.9.34</w:t>
        </w:r>
        <w:r w:rsidR="006830A8">
          <w:rPr>
            <w:rFonts w:asciiTheme="minorHAnsi" w:eastAsiaTheme="minorEastAsia" w:hAnsiTheme="minorHAnsi" w:cstheme="minorBidi"/>
            <w:noProof/>
            <w:sz w:val="22"/>
            <w:szCs w:val="22"/>
          </w:rPr>
          <w:tab/>
        </w:r>
        <w:r w:rsidR="006830A8" w:rsidRPr="00054C65">
          <w:rPr>
            <w:rStyle w:val="Hyperlink"/>
            <w:noProof/>
          </w:rPr>
          <w:t>MD-REQ-452917/A-VehWlcmFrwl_D_Stat</w:t>
        </w:r>
        <w:r w:rsidR="006830A8">
          <w:rPr>
            <w:noProof/>
            <w:webHidden/>
          </w:rPr>
          <w:tab/>
        </w:r>
        <w:r w:rsidR="006830A8">
          <w:rPr>
            <w:noProof/>
            <w:webHidden/>
          </w:rPr>
          <w:fldChar w:fldCharType="begin"/>
        </w:r>
        <w:r w:rsidR="006830A8">
          <w:rPr>
            <w:noProof/>
            <w:webHidden/>
          </w:rPr>
          <w:instrText xml:space="preserve"> PAGEREF _Toc94795944 \h </w:instrText>
        </w:r>
        <w:r w:rsidR="006830A8">
          <w:rPr>
            <w:noProof/>
            <w:webHidden/>
          </w:rPr>
        </w:r>
        <w:r w:rsidR="006830A8">
          <w:rPr>
            <w:noProof/>
            <w:webHidden/>
          </w:rPr>
          <w:fldChar w:fldCharType="separate"/>
        </w:r>
        <w:r w:rsidR="006830A8">
          <w:rPr>
            <w:noProof/>
            <w:webHidden/>
          </w:rPr>
          <w:t>18</w:t>
        </w:r>
        <w:r w:rsidR="006830A8">
          <w:rPr>
            <w:noProof/>
            <w:webHidden/>
          </w:rPr>
          <w:fldChar w:fldCharType="end"/>
        </w:r>
      </w:hyperlink>
    </w:p>
    <w:p w14:paraId="62520AF5"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45" w:history="1">
        <w:r w:rsidR="006830A8" w:rsidRPr="00054C65">
          <w:rPr>
            <w:rStyle w:val="Hyperlink"/>
            <w:noProof/>
          </w:rPr>
          <w:t>1.9.35</w:t>
        </w:r>
        <w:r w:rsidR="006830A8">
          <w:rPr>
            <w:rFonts w:asciiTheme="minorHAnsi" w:eastAsiaTheme="minorEastAsia" w:hAnsiTheme="minorHAnsi" w:cstheme="minorBidi"/>
            <w:noProof/>
            <w:sz w:val="22"/>
            <w:szCs w:val="22"/>
          </w:rPr>
          <w:tab/>
        </w:r>
        <w:r w:rsidR="006830A8" w:rsidRPr="00054C65">
          <w:rPr>
            <w:rStyle w:val="Hyperlink"/>
            <w:noProof/>
          </w:rPr>
          <w:t>MD-REQ-473178/A-HeadLghtSwtch_D_Stat</w:t>
        </w:r>
        <w:r w:rsidR="006830A8">
          <w:rPr>
            <w:noProof/>
            <w:webHidden/>
          </w:rPr>
          <w:tab/>
        </w:r>
        <w:r w:rsidR="006830A8">
          <w:rPr>
            <w:noProof/>
            <w:webHidden/>
          </w:rPr>
          <w:fldChar w:fldCharType="begin"/>
        </w:r>
        <w:r w:rsidR="006830A8">
          <w:rPr>
            <w:noProof/>
            <w:webHidden/>
          </w:rPr>
          <w:instrText xml:space="preserve"> PAGEREF _Toc94795945 \h </w:instrText>
        </w:r>
        <w:r w:rsidR="006830A8">
          <w:rPr>
            <w:noProof/>
            <w:webHidden/>
          </w:rPr>
        </w:r>
        <w:r w:rsidR="006830A8">
          <w:rPr>
            <w:noProof/>
            <w:webHidden/>
          </w:rPr>
          <w:fldChar w:fldCharType="separate"/>
        </w:r>
        <w:r w:rsidR="006830A8">
          <w:rPr>
            <w:noProof/>
            <w:webHidden/>
          </w:rPr>
          <w:t>18</w:t>
        </w:r>
        <w:r w:rsidR="006830A8">
          <w:rPr>
            <w:noProof/>
            <w:webHidden/>
          </w:rPr>
          <w:fldChar w:fldCharType="end"/>
        </w:r>
      </w:hyperlink>
    </w:p>
    <w:p w14:paraId="007B4ECC" w14:textId="77777777" w:rsidR="006830A8" w:rsidRDefault="00925A7C">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4795946" w:history="1">
        <w:r w:rsidR="006830A8" w:rsidRPr="00054C65">
          <w:rPr>
            <w:rStyle w:val="Hyperlink"/>
            <w:noProof/>
          </w:rPr>
          <w:t>2</w:t>
        </w:r>
        <w:r w:rsidR="006830A8">
          <w:rPr>
            <w:rFonts w:asciiTheme="minorHAnsi" w:eastAsiaTheme="minorEastAsia" w:hAnsiTheme="minorHAnsi" w:cstheme="minorBidi"/>
            <w:b w:val="0"/>
            <w:smallCaps w:val="0"/>
            <w:noProof/>
            <w:sz w:val="22"/>
            <w:szCs w:val="22"/>
          </w:rPr>
          <w:tab/>
        </w:r>
        <w:r w:rsidR="006830A8" w:rsidRPr="00054C65">
          <w:rPr>
            <w:rStyle w:val="Hyperlink"/>
            <w:noProof/>
          </w:rPr>
          <w:t>General Requirements</w:t>
        </w:r>
        <w:r w:rsidR="006830A8">
          <w:rPr>
            <w:noProof/>
            <w:webHidden/>
          </w:rPr>
          <w:tab/>
        </w:r>
        <w:r w:rsidR="006830A8">
          <w:rPr>
            <w:noProof/>
            <w:webHidden/>
          </w:rPr>
          <w:fldChar w:fldCharType="begin"/>
        </w:r>
        <w:r w:rsidR="006830A8">
          <w:rPr>
            <w:noProof/>
            <w:webHidden/>
          </w:rPr>
          <w:instrText xml:space="preserve"> PAGEREF _Toc94795946 \h </w:instrText>
        </w:r>
        <w:r w:rsidR="006830A8">
          <w:rPr>
            <w:noProof/>
            <w:webHidden/>
          </w:rPr>
        </w:r>
        <w:r w:rsidR="006830A8">
          <w:rPr>
            <w:noProof/>
            <w:webHidden/>
          </w:rPr>
          <w:fldChar w:fldCharType="separate"/>
        </w:r>
        <w:r w:rsidR="006830A8">
          <w:rPr>
            <w:noProof/>
            <w:webHidden/>
          </w:rPr>
          <w:t>19</w:t>
        </w:r>
        <w:r w:rsidR="006830A8">
          <w:rPr>
            <w:noProof/>
            <w:webHidden/>
          </w:rPr>
          <w:fldChar w:fldCharType="end"/>
        </w:r>
      </w:hyperlink>
    </w:p>
    <w:p w14:paraId="158A89E8"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47" w:history="1">
        <w:r w:rsidR="006830A8" w:rsidRPr="00054C65">
          <w:rPr>
            <w:rStyle w:val="Hyperlink"/>
            <w:noProof/>
          </w:rPr>
          <w:t>2.1</w:t>
        </w:r>
        <w:r w:rsidR="006830A8">
          <w:rPr>
            <w:rFonts w:asciiTheme="minorHAnsi" w:eastAsiaTheme="minorEastAsia" w:hAnsiTheme="minorHAnsi" w:cstheme="minorBidi"/>
            <w:i w:val="0"/>
            <w:noProof/>
            <w:sz w:val="22"/>
            <w:szCs w:val="22"/>
          </w:rPr>
          <w:tab/>
        </w:r>
        <w:r w:rsidR="006830A8" w:rsidRPr="00054C65">
          <w:rPr>
            <w:rStyle w:val="Hyperlink"/>
            <w:noProof/>
          </w:rPr>
          <w:t>PWRMAN-FUN-REQ-014457/A-Infotainment System Power Mode Descriptions (TcSE ROIN-267992-1)</w:t>
        </w:r>
        <w:r w:rsidR="006830A8">
          <w:rPr>
            <w:noProof/>
            <w:webHidden/>
          </w:rPr>
          <w:tab/>
        </w:r>
        <w:r w:rsidR="006830A8">
          <w:rPr>
            <w:noProof/>
            <w:webHidden/>
          </w:rPr>
          <w:fldChar w:fldCharType="begin"/>
        </w:r>
        <w:r w:rsidR="006830A8">
          <w:rPr>
            <w:noProof/>
            <w:webHidden/>
          </w:rPr>
          <w:instrText xml:space="preserve"> PAGEREF _Toc94795947 \h </w:instrText>
        </w:r>
        <w:r w:rsidR="006830A8">
          <w:rPr>
            <w:noProof/>
            <w:webHidden/>
          </w:rPr>
        </w:r>
        <w:r w:rsidR="006830A8">
          <w:rPr>
            <w:noProof/>
            <w:webHidden/>
          </w:rPr>
          <w:fldChar w:fldCharType="separate"/>
        </w:r>
        <w:r w:rsidR="006830A8">
          <w:rPr>
            <w:noProof/>
            <w:webHidden/>
          </w:rPr>
          <w:t>19</w:t>
        </w:r>
        <w:r w:rsidR="006830A8">
          <w:rPr>
            <w:noProof/>
            <w:webHidden/>
          </w:rPr>
          <w:fldChar w:fldCharType="end"/>
        </w:r>
      </w:hyperlink>
    </w:p>
    <w:p w14:paraId="7ED939AF"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48" w:history="1">
        <w:r w:rsidR="006830A8" w:rsidRPr="00054C65">
          <w:rPr>
            <w:rStyle w:val="Hyperlink"/>
            <w:noProof/>
          </w:rPr>
          <w:t>2.1.1</w:t>
        </w:r>
        <w:r w:rsidR="006830A8">
          <w:rPr>
            <w:rFonts w:asciiTheme="minorHAnsi" w:eastAsiaTheme="minorEastAsia" w:hAnsiTheme="minorHAnsi" w:cstheme="minorBidi"/>
            <w:noProof/>
            <w:sz w:val="22"/>
            <w:szCs w:val="22"/>
          </w:rPr>
          <w:tab/>
        </w:r>
        <w:r w:rsidR="006830A8" w:rsidRPr="00054C65">
          <w:rPr>
            <w:rStyle w:val="Hyperlink"/>
            <w:noProof/>
          </w:rPr>
          <w:t>Sleep Node</w:t>
        </w:r>
        <w:r w:rsidR="006830A8">
          <w:rPr>
            <w:noProof/>
            <w:webHidden/>
          </w:rPr>
          <w:tab/>
        </w:r>
        <w:r w:rsidR="006830A8">
          <w:rPr>
            <w:noProof/>
            <w:webHidden/>
          </w:rPr>
          <w:fldChar w:fldCharType="begin"/>
        </w:r>
        <w:r w:rsidR="006830A8">
          <w:rPr>
            <w:noProof/>
            <w:webHidden/>
          </w:rPr>
          <w:instrText xml:space="preserve"> PAGEREF _Toc94795948 \h </w:instrText>
        </w:r>
        <w:r w:rsidR="006830A8">
          <w:rPr>
            <w:noProof/>
            <w:webHidden/>
          </w:rPr>
        </w:r>
        <w:r w:rsidR="006830A8">
          <w:rPr>
            <w:noProof/>
            <w:webHidden/>
          </w:rPr>
          <w:fldChar w:fldCharType="separate"/>
        </w:r>
        <w:r w:rsidR="006830A8">
          <w:rPr>
            <w:noProof/>
            <w:webHidden/>
          </w:rPr>
          <w:t>19</w:t>
        </w:r>
        <w:r w:rsidR="006830A8">
          <w:rPr>
            <w:noProof/>
            <w:webHidden/>
          </w:rPr>
          <w:fldChar w:fldCharType="end"/>
        </w:r>
      </w:hyperlink>
    </w:p>
    <w:p w14:paraId="6E86E0F3"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49" w:history="1">
        <w:r w:rsidR="006830A8" w:rsidRPr="00054C65">
          <w:rPr>
            <w:rStyle w:val="Hyperlink"/>
            <w:noProof/>
          </w:rPr>
          <w:t>2.1.2</w:t>
        </w:r>
        <w:r w:rsidR="006830A8">
          <w:rPr>
            <w:rFonts w:asciiTheme="minorHAnsi" w:eastAsiaTheme="minorEastAsia" w:hAnsiTheme="minorHAnsi" w:cstheme="minorBidi"/>
            <w:noProof/>
            <w:sz w:val="22"/>
            <w:szCs w:val="22"/>
          </w:rPr>
          <w:tab/>
        </w:r>
        <w:r w:rsidR="006830A8" w:rsidRPr="00054C65">
          <w:rPr>
            <w:rStyle w:val="Hyperlink"/>
            <w:noProof/>
          </w:rPr>
          <w:t>Remote Wakeup</w:t>
        </w:r>
        <w:r w:rsidR="006830A8">
          <w:rPr>
            <w:noProof/>
            <w:webHidden/>
          </w:rPr>
          <w:tab/>
        </w:r>
        <w:r w:rsidR="006830A8">
          <w:rPr>
            <w:noProof/>
            <w:webHidden/>
          </w:rPr>
          <w:fldChar w:fldCharType="begin"/>
        </w:r>
        <w:r w:rsidR="006830A8">
          <w:rPr>
            <w:noProof/>
            <w:webHidden/>
          </w:rPr>
          <w:instrText xml:space="preserve"> PAGEREF _Toc94795949 \h </w:instrText>
        </w:r>
        <w:r w:rsidR="006830A8">
          <w:rPr>
            <w:noProof/>
            <w:webHidden/>
          </w:rPr>
        </w:r>
        <w:r w:rsidR="006830A8">
          <w:rPr>
            <w:noProof/>
            <w:webHidden/>
          </w:rPr>
          <w:fldChar w:fldCharType="separate"/>
        </w:r>
        <w:r w:rsidR="006830A8">
          <w:rPr>
            <w:noProof/>
            <w:webHidden/>
          </w:rPr>
          <w:t>19</w:t>
        </w:r>
        <w:r w:rsidR="006830A8">
          <w:rPr>
            <w:noProof/>
            <w:webHidden/>
          </w:rPr>
          <w:fldChar w:fldCharType="end"/>
        </w:r>
      </w:hyperlink>
    </w:p>
    <w:p w14:paraId="4770C1F0"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50" w:history="1">
        <w:r w:rsidR="006830A8" w:rsidRPr="00054C65">
          <w:rPr>
            <w:rStyle w:val="Hyperlink"/>
            <w:noProof/>
          </w:rPr>
          <w:t>2.1.3</w:t>
        </w:r>
        <w:r w:rsidR="006830A8">
          <w:rPr>
            <w:rFonts w:asciiTheme="minorHAnsi" w:eastAsiaTheme="minorEastAsia" w:hAnsiTheme="minorHAnsi" w:cstheme="minorBidi"/>
            <w:noProof/>
            <w:sz w:val="22"/>
            <w:szCs w:val="22"/>
          </w:rPr>
          <w:tab/>
        </w:r>
        <w:r w:rsidR="006830A8" w:rsidRPr="00054C65">
          <w:rPr>
            <w:rStyle w:val="Hyperlink"/>
            <w:noProof/>
          </w:rPr>
          <w:t>Local Wakeup Event</w:t>
        </w:r>
        <w:r w:rsidR="006830A8">
          <w:rPr>
            <w:noProof/>
            <w:webHidden/>
          </w:rPr>
          <w:tab/>
        </w:r>
        <w:r w:rsidR="006830A8">
          <w:rPr>
            <w:noProof/>
            <w:webHidden/>
          </w:rPr>
          <w:fldChar w:fldCharType="begin"/>
        </w:r>
        <w:r w:rsidR="006830A8">
          <w:rPr>
            <w:noProof/>
            <w:webHidden/>
          </w:rPr>
          <w:instrText xml:space="preserve"> PAGEREF _Toc94795950 \h </w:instrText>
        </w:r>
        <w:r w:rsidR="006830A8">
          <w:rPr>
            <w:noProof/>
            <w:webHidden/>
          </w:rPr>
        </w:r>
        <w:r w:rsidR="006830A8">
          <w:rPr>
            <w:noProof/>
            <w:webHidden/>
          </w:rPr>
          <w:fldChar w:fldCharType="separate"/>
        </w:r>
        <w:r w:rsidR="006830A8">
          <w:rPr>
            <w:noProof/>
            <w:webHidden/>
          </w:rPr>
          <w:t>19</w:t>
        </w:r>
        <w:r w:rsidR="006830A8">
          <w:rPr>
            <w:noProof/>
            <w:webHidden/>
          </w:rPr>
          <w:fldChar w:fldCharType="end"/>
        </w:r>
      </w:hyperlink>
    </w:p>
    <w:p w14:paraId="4BCCF12C"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51" w:history="1">
        <w:r w:rsidR="006830A8" w:rsidRPr="00054C65">
          <w:rPr>
            <w:rStyle w:val="Hyperlink"/>
            <w:noProof/>
          </w:rPr>
          <w:t>2.1.4</w:t>
        </w:r>
        <w:r w:rsidR="006830A8">
          <w:rPr>
            <w:rFonts w:asciiTheme="minorHAnsi" w:eastAsiaTheme="minorEastAsia" w:hAnsiTheme="minorHAnsi" w:cstheme="minorBidi"/>
            <w:noProof/>
            <w:sz w:val="22"/>
            <w:szCs w:val="22"/>
          </w:rPr>
          <w:tab/>
        </w:r>
        <w:r w:rsidR="006830A8" w:rsidRPr="00054C65">
          <w:rPr>
            <w:rStyle w:val="Hyperlink"/>
            <w:noProof/>
          </w:rPr>
          <w:t>Self-Directed Process</w:t>
        </w:r>
        <w:r w:rsidR="006830A8">
          <w:rPr>
            <w:noProof/>
            <w:webHidden/>
          </w:rPr>
          <w:tab/>
        </w:r>
        <w:r w:rsidR="006830A8">
          <w:rPr>
            <w:noProof/>
            <w:webHidden/>
          </w:rPr>
          <w:fldChar w:fldCharType="begin"/>
        </w:r>
        <w:r w:rsidR="006830A8">
          <w:rPr>
            <w:noProof/>
            <w:webHidden/>
          </w:rPr>
          <w:instrText xml:space="preserve"> PAGEREF _Toc94795951 \h </w:instrText>
        </w:r>
        <w:r w:rsidR="006830A8">
          <w:rPr>
            <w:noProof/>
            <w:webHidden/>
          </w:rPr>
        </w:r>
        <w:r w:rsidR="006830A8">
          <w:rPr>
            <w:noProof/>
            <w:webHidden/>
          </w:rPr>
          <w:fldChar w:fldCharType="separate"/>
        </w:r>
        <w:r w:rsidR="006830A8">
          <w:rPr>
            <w:noProof/>
            <w:webHidden/>
          </w:rPr>
          <w:t>19</w:t>
        </w:r>
        <w:r w:rsidR="006830A8">
          <w:rPr>
            <w:noProof/>
            <w:webHidden/>
          </w:rPr>
          <w:fldChar w:fldCharType="end"/>
        </w:r>
      </w:hyperlink>
    </w:p>
    <w:p w14:paraId="104D0EC9"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52" w:history="1">
        <w:r w:rsidR="006830A8" w:rsidRPr="00054C65">
          <w:rPr>
            <w:rStyle w:val="Hyperlink"/>
            <w:noProof/>
          </w:rPr>
          <w:t>2.1.5</w:t>
        </w:r>
        <w:r w:rsidR="006830A8">
          <w:rPr>
            <w:rFonts w:asciiTheme="minorHAnsi" w:eastAsiaTheme="minorEastAsia" w:hAnsiTheme="minorHAnsi" w:cstheme="minorBidi"/>
            <w:noProof/>
            <w:sz w:val="22"/>
            <w:szCs w:val="22"/>
          </w:rPr>
          <w:tab/>
        </w:r>
        <w:r w:rsidR="006830A8" w:rsidRPr="00054C65">
          <w:rPr>
            <w:rStyle w:val="Hyperlink"/>
            <w:noProof/>
          </w:rPr>
          <w:t>Power Modes</w:t>
        </w:r>
        <w:r w:rsidR="006830A8">
          <w:rPr>
            <w:noProof/>
            <w:webHidden/>
          </w:rPr>
          <w:tab/>
        </w:r>
        <w:r w:rsidR="006830A8">
          <w:rPr>
            <w:noProof/>
            <w:webHidden/>
          </w:rPr>
          <w:fldChar w:fldCharType="begin"/>
        </w:r>
        <w:r w:rsidR="006830A8">
          <w:rPr>
            <w:noProof/>
            <w:webHidden/>
          </w:rPr>
          <w:instrText xml:space="preserve"> PAGEREF _Toc94795952 \h </w:instrText>
        </w:r>
        <w:r w:rsidR="006830A8">
          <w:rPr>
            <w:noProof/>
            <w:webHidden/>
          </w:rPr>
        </w:r>
        <w:r w:rsidR="006830A8">
          <w:rPr>
            <w:noProof/>
            <w:webHidden/>
          </w:rPr>
          <w:fldChar w:fldCharType="separate"/>
        </w:r>
        <w:r w:rsidR="006830A8">
          <w:rPr>
            <w:noProof/>
            <w:webHidden/>
          </w:rPr>
          <w:t>19</w:t>
        </w:r>
        <w:r w:rsidR="006830A8">
          <w:rPr>
            <w:noProof/>
            <w:webHidden/>
          </w:rPr>
          <w:fldChar w:fldCharType="end"/>
        </w:r>
      </w:hyperlink>
    </w:p>
    <w:p w14:paraId="773CFAC6"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53" w:history="1">
        <w:r w:rsidR="006830A8" w:rsidRPr="00054C65">
          <w:rPr>
            <w:rStyle w:val="Hyperlink"/>
            <w:noProof/>
          </w:rPr>
          <w:t>2.2</w:t>
        </w:r>
        <w:r w:rsidR="006830A8">
          <w:rPr>
            <w:rFonts w:asciiTheme="minorHAnsi" w:eastAsiaTheme="minorEastAsia" w:hAnsiTheme="minorHAnsi" w:cstheme="minorBidi"/>
            <w:i w:val="0"/>
            <w:noProof/>
            <w:sz w:val="22"/>
            <w:szCs w:val="22"/>
          </w:rPr>
          <w:tab/>
        </w:r>
        <w:r w:rsidR="006830A8" w:rsidRPr="00054C65">
          <w:rPr>
            <w:rStyle w:val="Hyperlink"/>
            <w:noProof/>
          </w:rPr>
          <w:t>PWRMAN-FUN-REQ-014465/B-Infotainment Network Management (TcSE ROIN-267993-1)</w:t>
        </w:r>
        <w:r w:rsidR="006830A8">
          <w:rPr>
            <w:noProof/>
            <w:webHidden/>
          </w:rPr>
          <w:tab/>
        </w:r>
        <w:r w:rsidR="006830A8">
          <w:rPr>
            <w:noProof/>
            <w:webHidden/>
          </w:rPr>
          <w:fldChar w:fldCharType="begin"/>
        </w:r>
        <w:r w:rsidR="006830A8">
          <w:rPr>
            <w:noProof/>
            <w:webHidden/>
          </w:rPr>
          <w:instrText xml:space="preserve"> PAGEREF _Toc94795953 \h </w:instrText>
        </w:r>
        <w:r w:rsidR="006830A8">
          <w:rPr>
            <w:noProof/>
            <w:webHidden/>
          </w:rPr>
        </w:r>
        <w:r w:rsidR="006830A8">
          <w:rPr>
            <w:noProof/>
            <w:webHidden/>
          </w:rPr>
          <w:fldChar w:fldCharType="separate"/>
        </w:r>
        <w:r w:rsidR="006830A8">
          <w:rPr>
            <w:noProof/>
            <w:webHidden/>
          </w:rPr>
          <w:t>21</w:t>
        </w:r>
        <w:r w:rsidR="006830A8">
          <w:rPr>
            <w:noProof/>
            <w:webHidden/>
          </w:rPr>
          <w:fldChar w:fldCharType="end"/>
        </w:r>
      </w:hyperlink>
    </w:p>
    <w:p w14:paraId="796D8240"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54" w:history="1">
        <w:r w:rsidR="006830A8" w:rsidRPr="00054C65">
          <w:rPr>
            <w:rStyle w:val="Hyperlink"/>
            <w:noProof/>
          </w:rPr>
          <w:t>2.2.1</w:t>
        </w:r>
        <w:r w:rsidR="006830A8">
          <w:rPr>
            <w:rFonts w:asciiTheme="minorHAnsi" w:eastAsiaTheme="minorEastAsia" w:hAnsiTheme="minorHAnsi" w:cstheme="minorBidi"/>
            <w:noProof/>
            <w:sz w:val="22"/>
            <w:szCs w:val="22"/>
          </w:rPr>
          <w:tab/>
        </w:r>
        <w:r w:rsidR="006830A8" w:rsidRPr="00054C65">
          <w:rPr>
            <w:rStyle w:val="Hyperlink"/>
            <w:noProof/>
          </w:rPr>
          <w:t>PWRMAN-SR-REQ-014466/I-Network Management (TcSE ROIN-40615-5)</w:t>
        </w:r>
        <w:r w:rsidR="006830A8">
          <w:rPr>
            <w:noProof/>
            <w:webHidden/>
          </w:rPr>
          <w:tab/>
        </w:r>
        <w:r w:rsidR="006830A8">
          <w:rPr>
            <w:noProof/>
            <w:webHidden/>
          </w:rPr>
          <w:fldChar w:fldCharType="begin"/>
        </w:r>
        <w:r w:rsidR="006830A8">
          <w:rPr>
            <w:noProof/>
            <w:webHidden/>
          </w:rPr>
          <w:instrText xml:space="preserve"> PAGEREF _Toc94795954 \h </w:instrText>
        </w:r>
        <w:r w:rsidR="006830A8">
          <w:rPr>
            <w:noProof/>
            <w:webHidden/>
          </w:rPr>
        </w:r>
        <w:r w:rsidR="006830A8">
          <w:rPr>
            <w:noProof/>
            <w:webHidden/>
          </w:rPr>
          <w:fldChar w:fldCharType="separate"/>
        </w:r>
        <w:r w:rsidR="006830A8">
          <w:rPr>
            <w:noProof/>
            <w:webHidden/>
          </w:rPr>
          <w:t>21</w:t>
        </w:r>
        <w:r w:rsidR="006830A8">
          <w:rPr>
            <w:noProof/>
            <w:webHidden/>
          </w:rPr>
          <w:fldChar w:fldCharType="end"/>
        </w:r>
      </w:hyperlink>
    </w:p>
    <w:p w14:paraId="792AC90F"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55" w:history="1">
        <w:r w:rsidR="006830A8" w:rsidRPr="00054C65">
          <w:rPr>
            <w:rStyle w:val="Hyperlink"/>
            <w:noProof/>
          </w:rPr>
          <w:t>2.3</w:t>
        </w:r>
        <w:r w:rsidR="006830A8">
          <w:rPr>
            <w:rFonts w:asciiTheme="minorHAnsi" w:eastAsiaTheme="minorEastAsia" w:hAnsiTheme="minorHAnsi" w:cstheme="minorBidi"/>
            <w:i w:val="0"/>
            <w:noProof/>
            <w:sz w:val="22"/>
            <w:szCs w:val="22"/>
          </w:rPr>
          <w:tab/>
        </w:r>
        <w:r w:rsidR="006830A8" w:rsidRPr="00054C65">
          <w:rPr>
            <w:rStyle w:val="Hyperlink"/>
            <w:noProof/>
          </w:rPr>
          <w:t>PWRMAN-FUN-REQ-014467/A-Power Mode Transition Timing (TcSE ROIN-267994-1)</w:t>
        </w:r>
        <w:r w:rsidR="006830A8">
          <w:rPr>
            <w:noProof/>
            <w:webHidden/>
          </w:rPr>
          <w:tab/>
        </w:r>
        <w:r w:rsidR="006830A8">
          <w:rPr>
            <w:noProof/>
            <w:webHidden/>
          </w:rPr>
          <w:fldChar w:fldCharType="begin"/>
        </w:r>
        <w:r w:rsidR="006830A8">
          <w:rPr>
            <w:noProof/>
            <w:webHidden/>
          </w:rPr>
          <w:instrText xml:space="preserve"> PAGEREF _Toc94795955 \h </w:instrText>
        </w:r>
        <w:r w:rsidR="006830A8">
          <w:rPr>
            <w:noProof/>
            <w:webHidden/>
          </w:rPr>
        </w:r>
        <w:r w:rsidR="006830A8">
          <w:rPr>
            <w:noProof/>
            <w:webHidden/>
          </w:rPr>
          <w:fldChar w:fldCharType="separate"/>
        </w:r>
        <w:r w:rsidR="006830A8">
          <w:rPr>
            <w:noProof/>
            <w:webHidden/>
          </w:rPr>
          <w:t>23</w:t>
        </w:r>
        <w:r w:rsidR="006830A8">
          <w:rPr>
            <w:noProof/>
            <w:webHidden/>
          </w:rPr>
          <w:fldChar w:fldCharType="end"/>
        </w:r>
      </w:hyperlink>
    </w:p>
    <w:p w14:paraId="79702F5E"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56" w:history="1">
        <w:r w:rsidR="006830A8" w:rsidRPr="00054C65">
          <w:rPr>
            <w:rStyle w:val="Hyperlink"/>
            <w:noProof/>
          </w:rPr>
          <w:t>2.3.1</w:t>
        </w:r>
        <w:r w:rsidR="006830A8">
          <w:rPr>
            <w:rFonts w:asciiTheme="minorHAnsi" w:eastAsiaTheme="minorEastAsia" w:hAnsiTheme="minorHAnsi" w:cstheme="minorBidi"/>
            <w:noProof/>
            <w:sz w:val="22"/>
            <w:szCs w:val="22"/>
          </w:rPr>
          <w:tab/>
        </w:r>
        <w:r w:rsidR="006830A8" w:rsidRPr="00054C65">
          <w:rPr>
            <w:rStyle w:val="Hyperlink"/>
            <w:noProof/>
          </w:rPr>
          <w:t>PWRMAN-SR-REQ-014468/E-Bus wake-up transition times from Sleep Power Mode (TcSE ROIN-40700-3)</w:t>
        </w:r>
        <w:r w:rsidR="006830A8">
          <w:rPr>
            <w:noProof/>
            <w:webHidden/>
          </w:rPr>
          <w:tab/>
        </w:r>
        <w:r w:rsidR="006830A8">
          <w:rPr>
            <w:noProof/>
            <w:webHidden/>
          </w:rPr>
          <w:fldChar w:fldCharType="begin"/>
        </w:r>
        <w:r w:rsidR="006830A8">
          <w:rPr>
            <w:noProof/>
            <w:webHidden/>
          </w:rPr>
          <w:instrText xml:space="preserve"> PAGEREF _Toc94795956 \h </w:instrText>
        </w:r>
        <w:r w:rsidR="006830A8">
          <w:rPr>
            <w:noProof/>
            <w:webHidden/>
          </w:rPr>
        </w:r>
        <w:r w:rsidR="006830A8">
          <w:rPr>
            <w:noProof/>
            <w:webHidden/>
          </w:rPr>
          <w:fldChar w:fldCharType="separate"/>
        </w:r>
        <w:r w:rsidR="006830A8">
          <w:rPr>
            <w:noProof/>
            <w:webHidden/>
          </w:rPr>
          <w:t>23</w:t>
        </w:r>
        <w:r w:rsidR="006830A8">
          <w:rPr>
            <w:noProof/>
            <w:webHidden/>
          </w:rPr>
          <w:fldChar w:fldCharType="end"/>
        </w:r>
      </w:hyperlink>
    </w:p>
    <w:p w14:paraId="5FD63124"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57" w:history="1">
        <w:r w:rsidR="006830A8" w:rsidRPr="00054C65">
          <w:rPr>
            <w:rStyle w:val="Hyperlink"/>
            <w:noProof/>
          </w:rPr>
          <w:t>2.3.2</w:t>
        </w:r>
        <w:r w:rsidR="006830A8">
          <w:rPr>
            <w:rFonts w:asciiTheme="minorHAnsi" w:eastAsiaTheme="minorEastAsia" w:hAnsiTheme="minorHAnsi" w:cstheme="minorBidi"/>
            <w:noProof/>
            <w:sz w:val="22"/>
            <w:szCs w:val="22"/>
          </w:rPr>
          <w:tab/>
        </w:r>
        <w:r w:rsidR="006830A8" w:rsidRPr="00054C65">
          <w:rPr>
            <w:rStyle w:val="Hyperlink"/>
            <w:noProof/>
          </w:rPr>
          <w:t>PWRMAN-SR-REQ-014469/D-Bus wake-up transition times from Unpowered Mode (TcSE ROIN-40701-3)</w:t>
        </w:r>
        <w:r w:rsidR="006830A8">
          <w:rPr>
            <w:noProof/>
            <w:webHidden/>
          </w:rPr>
          <w:tab/>
        </w:r>
        <w:r w:rsidR="006830A8">
          <w:rPr>
            <w:noProof/>
            <w:webHidden/>
          </w:rPr>
          <w:fldChar w:fldCharType="begin"/>
        </w:r>
        <w:r w:rsidR="006830A8">
          <w:rPr>
            <w:noProof/>
            <w:webHidden/>
          </w:rPr>
          <w:instrText xml:space="preserve"> PAGEREF _Toc94795957 \h </w:instrText>
        </w:r>
        <w:r w:rsidR="006830A8">
          <w:rPr>
            <w:noProof/>
            <w:webHidden/>
          </w:rPr>
        </w:r>
        <w:r w:rsidR="006830A8">
          <w:rPr>
            <w:noProof/>
            <w:webHidden/>
          </w:rPr>
          <w:fldChar w:fldCharType="separate"/>
        </w:r>
        <w:r w:rsidR="006830A8">
          <w:rPr>
            <w:noProof/>
            <w:webHidden/>
          </w:rPr>
          <w:t>23</w:t>
        </w:r>
        <w:r w:rsidR="006830A8">
          <w:rPr>
            <w:noProof/>
            <w:webHidden/>
          </w:rPr>
          <w:fldChar w:fldCharType="end"/>
        </w:r>
      </w:hyperlink>
    </w:p>
    <w:p w14:paraId="372825FE"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58" w:history="1">
        <w:r w:rsidR="006830A8" w:rsidRPr="00054C65">
          <w:rPr>
            <w:rStyle w:val="Hyperlink"/>
            <w:noProof/>
          </w:rPr>
          <w:t>2.3.3</w:t>
        </w:r>
        <w:r w:rsidR="006830A8">
          <w:rPr>
            <w:rFonts w:asciiTheme="minorHAnsi" w:eastAsiaTheme="minorEastAsia" w:hAnsiTheme="minorHAnsi" w:cstheme="minorBidi"/>
            <w:noProof/>
            <w:sz w:val="22"/>
            <w:szCs w:val="22"/>
          </w:rPr>
          <w:tab/>
        </w:r>
        <w:r w:rsidR="006830A8" w:rsidRPr="00054C65">
          <w:rPr>
            <w:rStyle w:val="Hyperlink"/>
            <w:noProof/>
          </w:rPr>
          <w:t>PWRMAN-SR-REQ-014470/C-EFP and Cluster transition time to Standby (TcSE ROIN-40702-2)</w:t>
        </w:r>
        <w:r w:rsidR="006830A8">
          <w:rPr>
            <w:noProof/>
            <w:webHidden/>
          </w:rPr>
          <w:tab/>
        </w:r>
        <w:r w:rsidR="006830A8">
          <w:rPr>
            <w:noProof/>
            <w:webHidden/>
          </w:rPr>
          <w:fldChar w:fldCharType="begin"/>
        </w:r>
        <w:r w:rsidR="006830A8">
          <w:rPr>
            <w:noProof/>
            <w:webHidden/>
          </w:rPr>
          <w:instrText xml:space="preserve"> PAGEREF _Toc94795958 \h </w:instrText>
        </w:r>
        <w:r w:rsidR="006830A8">
          <w:rPr>
            <w:noProof/>
            <w:webHidden/>
          </w:rPr>
        </w:r>
        <w:r w:rsidR="006830A8">
          <w:rPr>
            <w:noProof/>
            <w:webHidden/>
          </w:rPr>
          <w:fldChar w:fldCharType="separate"/>
        </w:r>
        <w:r w:rsidR="006830A8">
          <w:rPr>
            <w:noProof/>
            <w:webHidden/>
          </w:rPr>
          <w:t>23</w:t>
        </w:r>
        <w:r w:rsidR="006830A8">
          <w:rPr>
            <w:noProof/>
            <w:webHidden/>
          </w:rPr>
          <w:fldChar w:fldCharType="end"/>
        </w:r>
      </w:hyperlink>
    </w:p>
    <w:p w14:paraId="1A465B0A"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59" w:history="1">
        <w:r w:rsidR="006830A8" w:rsidRPr="00054C65">
          <w:rPr>
            <w:rStyle w:val="Hyperlink"/>
            <w:noProof/>
          </w:rPr>
          <w:t>2.3.4</w:t>
        </w:r>
        <w:r w:rsidR="006830A8">
          <w:rPr>
            <w:rFonts w:asciiTheme="minorHAnsi" w:eastAsiaTheme="minorEastAsia" w:hAnsiTheme="minorHAnsi" w:cstheme="minorBidi"/>
            <w:noProof/>
            <w:sz w:val="22"/>
            <w:szCs w:val="22"/>
          </w:rPr>
          <w:tab/>
        </w:r>
        <w:r w:rsidR="006830A8" w:rsidRPr="00054C65">
          <w:rPr>
            <w:rStyle w:val="Hyperlink"/>
            <w:noProof/>
          </w:rPr>
          <w:t>PWRMAN-SR-REQ-014471/B-Infotainment Components transition time to Standby (TcSE ROIN-40703-3)</w:t>
        </w:r>
        <w:r w:rsidR="006830A8">
          <w:rPr>
            <w:noProof/>
            <w:webHidden/>
          </w:rPr>
          <w:tab/>
        </w:r>
        <w:r w:rsidR="006830A8">
          <w:rPr>
            <w:noProof/>
            <w:webHidden/>
          </w:rPr>
          <w:fldChar w:fldCharType="begin"/>
        </w:r>
        <w:r w:rsidR="006830A8">
          <w:rPr>
            <w:noProof/>
            <w:webHidden/>
          </w:rPr>
          <w:instrText xml:space="preserve"> PAGEREF _Toc94795959 \h </w:instrText>
        </w:r>
        <w:r w:rsidR="006830A8">
          <w:rPr>
            <w:noProof/>
            <w:webHidden/>
          </w:rPr>
        </w:r>
        <w:r w:rsidR="006830A8">
          <w:rPr>
            <w:noProof/>
            <w:webHidden/>
          </w:rPr>
          <w:fldChar w:fldCharType="separate"/>
        </w:r>
        <w:r w:rsidR="006830A8">
          <w:rPr>
            <w:noProof/>
            <w:webHidden/>
          </w:rPr>
          <w:t>23</w:t>
        </w:r>
        <w:r w:rsidR="006830A8">
          <w:rPr>
            <w:noProof/>
            <w:webHidden/>
          </w:rPr>
          <w:fldChar w:fldCharType="end"/>
        </w:r>
      </w:hyperlink>
    </w:p>
    <w:p w14:paraId="181F5957"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60" w:history="1">
        <w:r w:rsidR="006830A8" w:rsidRPr="00054C65">
          <w:rPr>
            <w:rStyle w:val="Hyperlink"/>
            <w:noProof/>
          </w:rPr>
          <w:t>2.3.5</w:t>
        </w:r>
        <w:r w:rsidR="006830A8">
          <w:rPr>
            <w:rFonts w:asciiTheme="minorHAnsi" w:eastAsiaTheme="minorEastAsia" w:hAnsiTheme="minorHAnsi" w:cstheme="minorBidi"/>
            <w:noProof/>
            <w:sz w:val="22"/>
            <w:szCs w:val="22"/>
          </w:rPr>
          <w:tab/>
        </w:r>
        <w:r w:rsidR="006830A8" w:rsidRPr="00054C65">
          <w:rPr>
            <w:rStyle w:val="Hyperlink"/>
            <w:noProof/>
          </w:rPr>
          <w:t>PWRMAN-SR-REQ-014472/B-System Master transition time from Standby to Functional Power Mode (TcSE ROIN-40704-2)</w:t>
        </w:r>
        <w:r w:rsidR="006830A8">
          <w:rPr>
            <w:noProof/>
            <w:webHidden/>
          </w:rPr>
          <w:tab/>
        </w:r>
        <w:r w:rsidR="006830A8">
          <w:rPr>
            <w:noProof/>
            <w:webHidden/>
          </w:rPr>
          <w:fldChar w:fldCharType="begin"/>
        </w:r>
        <w:r w:rsidR="006830A8">
          <w:rPr>
            <w:noProof/>
            <w:webHidden/>
          </w:rPr>
          <w:instrText xml:space="preserve"> PAGEREF _Toc94795960 \h </w:instrText>
        </w:r>
        <w:r w:rsidR="006830A8">
          <w:rPr>
            <w:noProof/>
            <w:webHidden/>
          </w:rPr>
        </w:r>
        <w:r w:rsidR="006830A8">
          <w:rPr>
            <w:noProof/>
            <w:webHidden/>
          </w:rPr>
          <w:fldChar w:fldCharType="separate"/>
        </w:r>
        <w:r w:rsidR="006830A8">
          <w:rPr>
            <w:noProof/>
            <w:webHidden/>
          </w:rPr>
          <w:t>23</w:t>
        </w:r>
        <w:r w:rsidR="006830A8">
          <w:rPr>
            <w:noProof/>
            <w:webHidden/>
          </w:rPr>
          <w:fldChar w:fldCharType="end"/>
        </w:r>
      </w:hyperlink>
    </w:p>
    <w:p w14:paraId="05B315C2"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61" w:history="1">
        <w:r w:rsidR="006830A8" w:rsidRPr="00054C65">
          <w:rPr>
            <w:rStyle w:val="Hyperlink"/>
            <w:noProof/>
          </w:rPr>
          <w:t>2.3.6</w:t>
        </w:r>
        <w:r w:rsidR="006830A8">
          <w:rPr>
            <w:rFonts w:asciiTheme="minorHAnsi" w:eastAsiaTheme="minorEastAsia" w:hAnsiTheme="minorHAnsi" w:cstheme="minorBidi"/>
            <w:noProof/>
            <w:sz w:val="22"/>
            <w:szCs w:val="22"/>
          </w:rPr>
          <w:tab/>
        </w:r>
        <w:r w:rsidR="006830A8" w:rsidRPr="00054C65">
          <w:rPr>
            <w:rStyle w:val="Hyperlink"/>
            <w:noProof/>
          </w:rPr>
          <w:t>PWRMAN-SR-REQ-014473/E-System Master timing to send HMIAudioMode (TcSE ROIN-40705-2)</w:t>
        </w:r>
        <w:r w:rsidR="006830A8">
          <w:rPr>
            <w:noProof/>
            <w:webHidden/>
          </w:rPr>
          <w:tab/>
        </w:r>
        <w:r w:rsidR="006830A8">
          <w:rPr>
            <w:noProof/>
            <w:webHidden/>
          </w:rPr>
          <w:fldChar w:fldCharType="begin"/>
        </w:r>
        <w:r w:rsidR="006830A8">
          <w:rPr>
            <w:noProof/>
            <w:webHidden/>
          </w:rPr>
          <w:instrText xml:space="preserve"> PAGEREF _Toc94795961 \h </w:instrText>
        </w:r>
        <w:r w:rsidR="006830A8">
          <w:rPr>
            <w:noProof/>
            <w:webHidden/>
          </w:rPr>
        </w:r>
        <w:r w:rsidR="006830A8">
          <w:rPr>
            <w:noProof/>
            <w:webHidden/>
          </w:rPr>
          <w:fldChar w:fldCharType="separate"/>
        </w:r>
        <w:r w:rsidR="006830A8">
          <w:rPr>
            <w:noProof/>
            <w:webHidden/>
          </w:rPr>
          <w:t>23</w:t>
        </w:r>
        <w:r w:rsidR="006830A8">
          <w:rPr>
            <w:noProof/>
            <w:webHidden/>
          </w:rPr>
          <w:fldChar w:fldCharType="end"/>
        </w:r>
      </w:hyperlink>
    </w:p>
    <w:p w14:paraId="42565AF7"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62" w:history="1">
        <w:r w:rsidR="006830A8" w:rsidRPr="00054C65">
          <w:rPr>
            <w:rStyle w:val="Hyperlink"/>
            <w:noProof/>
          </w:rPr>
          <w:t>2.3.7</w:t>
        </w:r>
        <w:r w:rsidR="006830A8">
          <w:rPr>
            <w:rFonts w:asciiTheme="minorHAnsi" w:eastAsiaTheme="minorEastAsia" w:hAnsiTheme="minorHAnsi" w:cstheme="minorBidi"/>
            <w:noProof/>
            <w:sz w:val="22"/>
            <w:szCs w:val="22"/>
          </w:rPr>
          <w:tab/>
        </w:r>
        <w:r w:rsidR="006830A8" w:rsidRPr="00054C65">
          <w:rPr>
            <w:rStyle w:val="Hyperlink"/>
            <w:noProof/>
          </w:rPr>
          <w:t>PWRMAN-SR-REQ-014474/B-Infotainment components transition time from Standby to Functional Power Mode (TcSE ROIN-40706-2)</w:t>
        </w:r>
        <w:r w:rsidR="006830A8">
          <w:rPr>
            <w:noProof/>
            <w:webHidden/>
          </w:rPr>
          <w:tab/>
        </w:r>
        <w:r w:rsidR="006830A8">
          <w:rPr>
            <w:noProof/>
            <w:webHidden/>
          </w:rPr>
          <w:fldChar w:fldCharType="begin"/>
        </w:r>
        <w:r w:rsidR="006830A8">
          <w:rPr>
            <w:noProof/>
            <w:webHidden/>
          </w:rPr>
          <w:instrText xml:space="preserve"> PAGEREF _Toc94795962 \h </w:instrText>
        </w:r>
        <w:r w:rsidR="006830A8">
          <w:rPr>
            <w:noProof/>
            <w:webHidden/>
          </w:rPr>
        </w:r>
        <w:r w:rsidR="006830A8">
          <w:rPr>
            <w:noProof/>
            <w:webHidden/>
          </w:rPr>
          <w:fldChar w:fldCharType="separate"/>
        </w:r>
        <w:r w:rsidR="006830A8">
          <w:rPr>
            <w:noProof/>
            <w:webHidden/>
          </w:rPr>
          <w:t>24</w:t>
        </w:r>
        <w:r w:rsidR="006830A8">
          <w:rPr>
            <w:noProof/>
            <w:webHidden/>
          </w:rPr>
          <w:fldChar w:fldCharType="end"/>
        </w:r>
      </w:hyperlink>
    </w:p>
    <w:p w14:paraId="05EC8502"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63" w:history="1">
        <w:r w:rsidR="006830A8" w:rsidRPr="00054C65">
          <w:rPr>
            <w:rStyle w:val="Hyperlink"/>
            <w:noProof/>
          </w:rPr>
          <w:t>2.3.8</w:t>
        </w:r>
        <w:r w:rsidR="006830A8">
          <w:rPr>
            <w:rFonts w:asciiTheme="minorHAnsi" w:eastAsiaTheme="minorEastAsia" w:hAnsiTheme="minorHAnsi" w:cstheme="minorBidi"/>
            <w:noProof/>
            <w:sz w:val="22"/>
            <w:szCs w:val="22"/>
          </w:rPr>
          <w:tab/>
        </w:r>
        <w:r w:rsidR="006830A8" w:rsidRPr="00054C65">
          <w:rPr>
            <w:rStyle w:val="Hyperlink"/>
            <w:noProof/>
          </w:rPr>
          <w:t>PWRMAN-SR-REQ-014475/C-Power Mode transitions Timing Table (TcSE ROIN-40707-2)</w:t>
        </w:r>
        <w:r w:rsidR="006830A8">
          <w:rPr>
            <w:noProof/>
            <w:webHidden/>
          </w:rPr>
          <w:tab/>
        </w:r>
        <w:r w:rsidR="006830A8">
          <w:rPr>
            <w:noProof/>
            <w:webHidden/>
          </w:rPr>
          <w:fldChar w:fldCharType="begin"/>
        </w:r>
        <w:r w:rsidR="006830A8">
          <w:rPr>
            <w:noProof/>
            <w:webHidden/>
          </w:rPr>
          <w:instrText xml:space="preserve"> PAGEREF _Toc94795963 \h </w:instrText>
        </w:r>
        <w:r w:rsidR="006830A8">
          <w:rPr>
            <w:noProof/>
            <w:webHidden/>
          </w:rPr>
        </w:r>
        <w:r w:rsidR="006830A8">
          <w:rPr>
            <w:noProof/>
            <w:webHidden/>
          </w:rPr>
          <w:fldChar w:fldCharType="separate"/>
        </w:r>
        <w:r w:rsidR="006830A8">
          <w:rPr>
            <w:noProof/>
            <w:webHidden/>
          </w:rPr>
          <w:t>24</w:t>
        </w:r>
        <w:r w:rsidR="006830A8">
          <w:rPr>
            <w:noProof/>
            <w:webHidden/>
          </w:rPr>
          <w:fldChar w:fldCharType="end"/>
        </w:r>
      </w:hyperlink>
    </w:p>
    <w:p w14:paraId="5DB757F2"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64" w:history="1">
        <w:r w:rsidR="006830A8" w:rsidRPr="00054C65">
          <w:rPr>
            <w:rStyle w:val="Hyperlink"/>
            <w:noProof/>
          </w:rPr>
          <w:t>2.4</w:t>
        </w:r>
        <w:r w:rsidR="006830A8">
          <w:rPr>
            <w:rFonts w:asciiTheme="minorHAnsi" w:eastAsiaTheme="minorEastAsia" w:hAnsiTheme="minorHAnsi" w:cstheme="minorBidi"/>
            <w:i w:val="0"/>
            <w:noProof/>
            <w:sz w:val="22"/>
            <w:szCs w:val="22"/>
          </w:rPr>
          <w:tab/>
        </w:r>
        <w:r w:rsidR="006830A8" w:rsidRPr="00054C65">
          <w:rPr>
            <w:rStyle w:val="Hyperlink"/>
            <w:noProof/>
          </w:rPr>
          <w:t>PWRMAN-FUN-REQ-014476/A-Power Management Infotainment System States (TcSE ROIN-267995-1)</w:t>
        </w:r>
        <w:r w:rsidR="006830A8">
          <w:rPr>
            <w:noProof/>
            <w:webHidden/>
          </w:rPr>
          <w:tab/>
        </w:r>
        <w:r w:rsidR="006830A8">
          <w:rPr>
            <w:noProof/>
            <w:webHidden/>
          </w:rPr>
          <w:fldChar w:fldCharType="begin"/>
        </w:r>
        <w:r w:rsidR="006830A8">
          <w:rPr>
            <w:noProof/>
            <w:webHidden/>
          </w:rPr>
          <w:instrText xml:space="preserve"> PAGEREF _Toc94795964 \h </w:instrText>
        </w:r>
        <w:r w:rsidR="006830A8">
          <w:rPr>
            <w:noProof/>
            <w:webHidden/>
          </w:rPr>
        </w:r>
        <w:r w:rsidR="006830A8">
          <w:rPr>
            <w:noProof/>
            <w:webHidden/>
          </w:rPr>
          <w:fldChar w:fldCharType="separate"/>
        </w:r>
        <w:r w:rsidR="006830A8">
          <w:rPr>
            <w:noProof/>
            <w:webHidden/>
          </w:rPr>
          <w:t>25</w:t>
        </w:r>
        <w:r w:rsidR="006830A8">
          <w:rPr>
            <w:noProof/>
            <w:webHidden/>
          </w:rPr>
          <w:fldChar w:fldCharType="end"/>
        </w:r>
      </w:hyperlink>
    </w:p>
    <w:p w14:paraId="5DB5BDEC"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65" w:history="1">
        <w:r w:rsidR="006830A8" w:rsidRPr="00054C65">
          <w:rPr>
            <w:rStyle w:val="Hyperlink"/>
            <w:noProof/>
          </w:rPr>
          <w:t>2.4.1</w:t>
        </w:r>
        <w:r w:rsidR="006830A8">
          <w:rPr>
            <w:rFonts w:asciiTheme="minorHAnsi" w:eastAsiaTheme="minorEastAsia" w:hAnsiTheme="minorHAnsi" w:cstheme="minorBidi"/>
            <w:noProof/>
            <w:sz w:val="22"/>
            <w:szCs w:val="22"/>
          </w:rPr>
          <w:tab/>
        </w:r>
        <w:r w:rsidR="006830A8" w:rsidRPr="00054C65">
          <w:rPr>
            <w:rStyle w:val="Hyperlink"/>
            <w:noProof/>
          </w:rPr>
          <w:t>PWRMAN-SR-REQ-014477/E-Infotainment System States (TcSE ROIN-40610-3)</w:t>
        </w:r>
        <w:r w:rsidR="006830A8">
          <w:rPr>
            <w:noProof/>
            <w:webHidden/>
          </w:rPr>
          <w:tab/>
        </w:r>
        <w:r w:rsidR="006830A8">
          <w:rPr>
            <w:noProof/>
            <w:webHidden/>
          </w:rPr>
          <w:fldChar w:fldCharType="begin"/>
        </w:r>
        <w:r w:rsidR="006830A8">
          <w:rPr>
            <w:noProof/>
            <w:webHidden/>
          </w:rPr>
          <w:instrText xml:space="preserve"> PAGEREF _Toc94795965 \h </w:instrText>
        </w:r>
        <w:r w:rsidR="006830A8">
          <w:rPr>
            <w:noProof/>
            <w:webHidden/>
          </w:rPr>
        </w:r>
        <w:r w:rsidR="006830A8">
          <w:rPr>
            <w:noProof/>
            <w:webHidden/>
          </w:rPr>
          <w:fldChar w:fldCharType="separate"/>
        </w:r>
        <w:r w:rsidR="006830A8">
          <w:rPr>
            <w:noProof/>
            <w:webHidden/>
          </w:rPr>
          <w:t>25</w:t>
        </w:r>
        <w:r w:rsidR="006830A8">
          <w:rPr>
            <w:noProof/>
            <w:webHidden/>
          </w:rPr>
          <w:fldChar w:fldCharType="end"/>
        </w:r>
      </w:hyperlink>
    </w:p>
    <w:p w14:paraId="2043ECDD" w14:textId="77777777" w:rsidR="006830A8" w:rsidRDefault="00925A7C">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4795966" w:history="1">
        <w:r w:rsidR="006830A8" w:rsidRPr="00054C65">
          <w:rPr>
            <w:rStyle w:val="Hyperlink"/>
            <w:noProof/>
          </w:rPr>
          <w:t>3</w:t>
        </w:r>
        <w:r w:rsidR="006830A8">
          <w:rPr>
            <w:rFonts w:asciiTheme="minorHAnsi" w:eastAsiaTheme="minorEastAsia" w:hAnsiTheme="minorHAnsi" w:cstheme="minorBidi"/>
            <w:b w:val="0"/>
            <w:smallCaps w:val="0"/>
            <w:noProof/>
            <w:sz w:val="22"/>
            <w:szCs w:val="22"/>
          </w:rPr>
          <w:tab/>
        </w:r>
        <w:r w:rsidR="006830A8" w:rsidRPr="00054C65">
          <w:rPr>
            <w:rStyle w:val="Hyperlink"/>
            <w:noProof/>
          </w:rPr>
          <w:t>Functional Definition</w:t>
        </w:r>
        <w:r w:rsidR="006830A8">
          <w:rPr>
            <w:noProof/>
            <w:webHidden/>
          </w:rPr>
          <w:tab/>
        </w:r>
        <w:r w:rsidR="006830A8">
          <w:rPr>
            <w:noProof/>
            <w:webHidden/>
          </w:rPr>
          <w:fldChar w:fldCharType="begin"/>
        </w:r>
        <w:r w:rsidR="006830A8">
          <w:rPr>
            <w:noProof/>
            <w:webHidden/>
          </w:rPr>
          <w:instrText xml:space="preserve"> PAGEREF _Toc94795966 \h </w:instrText>
        </w:r>
        <w:r w:rsidR="006830A8">
          <w:rPr>
            <w:noProof/>
            <w:webHidden/>
          </w:rPr>
        </w:r>
        <w:r w:rsidR="006830A8">
          <w:rPr>
            <w:noProof/>
            <w:webHidden/>
          </w:rPr>
          <w:fldChar w:fldCharType="separate"/>
        </w:r>
        <w:r w:rsidR="006830A8">
          <w:rPr>
            <w:noProof/>
            <w:webHidden/>
          </w:rPr>
          <w:t>27</w:t>
        </w:r>
        <w:r w:rsidR="006830A8">
          <w:rPr>
            <w:noProof/>
            <w:webHidden/>
          </w:rPr>
          <w:fldChar w:fldCharType="end"/>
        </w:r>
      </w:hyperlink>
    </w:p>
    <w:p w14:paraId="68E2A3DD"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67" w:history="1">
        <w:r w:rsidR="006830A8" w:rsidRPr="00054C65">
          <w:rPr>
            <w:rStyle w:val="Hyperlink"/>
            <w:noProof/>
          </w:rPr>
          <w:t>3.1</w:t>
        </w:r>
        <w:r w:rsidR="006830A8">
          <w:rPr>
            <w:rFonts w:asciiTheme="minorHAnsi" w:eastAsiaTheme="minorEastAsia" w:hAnsiTheme="minorHAnsi" w:cstheme="minorBidi"/>
            <w:i w:val="0"/>
            <w:noProof/>
            <w:sz w:val="22"/>
            <w:szCs w:val="22"/>
          </w:rPr>
          <w:tab/>
        </w:r>
        <w:r w:rsidR="006830A8" w:rsidRPr="00054C65">
          <w:rPr>
            <w:rStyle w:val="Hyperlink"/>
            <w:noProof/>
          </w:rPr>
          <w:t>PWRMANv6-FUN-REQ-414687/A-System Master Power Moding - APIM PDC</w:t>
        </w:r>
        <w:r w:rsidR="006830A8">
          <w:rPr>
            <w:noProof/>
            <w:webHidden/>
          </w:rPr>
          <w:tab/>
        </w:r>
        <w:r w:rsidR="006830A8">
          <w:rPr>
            <w:noProof/>
            <w:webHidden/>
          </w:rPr>
          <w:fldChar w:fldCharType="begin"/>
        </w:r>
        <w:r w:rsidR="006830A8">
          <w:rPr>
            <w:noProof/>
            <w:webHidden/>
          </w:rPr>
          <w:instrText xml:space="preserve"> PAGEREF _Toc94795967 \h </w:instrText>
        </w:r>
        <w:r w:rsidR="006830A8">
          <w:rPr>
            <w:noProof/>
            <w:webHidden/>
          </w:rPr>
        </w:r>
        <w:r w:rsidR="006830A8">
          <w:rPr>
            <w:noProof/>
            <w:webHidden/>
          </w:rPr>
          <w:fldChar w:fldCharType="separate"/>
        </w:r>
        <w:r w:rsidR="006830A8">
          <w:rPr>
            <w:noProof/>
            <w:webHidden/>
          </w:rPr>
          <w:t>27</w:t>
        </w:r>
        <w:r w:rsidR="006830A8">
          <w:rPr>
            <w:noProof/>
            <w:webHidden/>
          </w:rPr>
          <w:fldChar w:fldCharType="end"/>
        </w:r>
      </w:hyperlink>
    </w:p>
    <w:p w14:paraId="59B53D5C"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68" w:history="1">
        <w:r w:rsidR="006830A8" w:rsidRPr="00054C65">
          <w:rPr>
            <w:rStyle w:val="Hyperlink"/>
            <w:noProof/>
          </w:rPr>
          <w:t>3.1.1</w:t>
        </w:r>
        <w:r w:rsidR="006830A8">
          <w:rPr>
            <w:rFonts w:asciiTheme="minorHAnsi" w:eastAsiaTheme="minorEastAsia" w:hAnsiTheme="minorHAnsi" w:cstheme="minorBidi"/>
            <w:noProof/>
            <w:sz w:val="22"/>
            <w:szCs w:val="22"/>
          </w:rPr>
          <w:tab/>
        </w:r>
        <w:r w:rsidR="006830A8" w:rsidRPr="00054C65">
          <w:rPr>
            <w:rStyle w:val="Hyperlink"/>
            <w:noProof/>
          </w:rPr>
          <w:t>PWRMANv6-SR-REQ-414688/B-System Master Power Moding - APIM PDC</w:t>
        </w:r>
        <w:r w:rsidR="006830A8">
          <w:rPr>
            <w:noProof/>
            <w:webHidden/>
          </w:rPr>
          <w:tab/>
        </w:r>
        <w:r w:rsidR="006830A8">
          <w:rPr>
            <w:noProof/>
            <w:webHidden/>
          </w:rPr>
          <w:fldChar w:fldCharType="begin"/>
        </w:r>
        <w:r w:rsidR="006830A8">
          <w:rPr>
            <w:noProof/>
            <w:webHidden/>
          </w:rPr>
          <w:instrText xml:space="preserve"> PAGEREF _Toc94795968 \h </w:instrText>
        </w:r>
        <w:r w:rsidR="006830A8">
          <w:rPr>
            <w:noProof/>
            <w:webHidden/>
          </w:rPr>
        </w:r>
        <w:r w:rsidR="006830A8">
          <w:rPr>
            <w:noProof/>
            <w:webHidden/>
          </w:rPr>
          <w:fldChar w:fldCharType="separate"/>
        </w:r>
        <w:r w:rsidR="006830A8">
          <w:rPr>
            <w:noProof/>
            <w:webHidden/>
          </w:rPr>
          <w:t>27</w:t>
        </w:r>
        <w:r w:rsidR="006830A8">
          <w:rPr>
            <w:noProof/>
            <w:webHidden/>
          </w:rPr>
          <w:fldChar w:fldCharType="end"/>
        </w:r>
      </w:hyperlink>
    </w:p>
    <w:p w14:paraId="18FFD7BA"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69" w:history="1">
        <w:r w:rsidR="006830A8" w:rsidRPr="00054C65">
          <w:rPr>
            <w:rStyle w:val="Hyperlink"/>
            <w:noProof/>
          </w:rPr>
          <w:t>3.1.2</w:t>
        </w:r>
        <w:r w:rsidR="006830A8">
          <w:rPr>
            <w:rFonts w:asciiTheme="minorHAnsi" w:eastAsiaTheme="minorEastAsia" w:hAnsiTheme="minorHAnsi" w:cstheme="minorBidi"/>
            <w:noProof/>
            <w:sz w:val="22"/>
            <w:szCs w:val="22"/>
          </w:rPr>
          <w:tab/>
        </w:r>
        <w:r w:rsidR="006830A8" w:rsidRPr="00054C65">
          <w:rPr>
            <w:rStyle w:val="Hyperlink"/>
            <w:noProof/>
          </w:rPr>
          <w:t>PWRMAN-TMR-REQ-030653/B-T_Hysterisis timer (TcSE ROIN-40635-1)</w:t>
        </w:r>
        <w:r w:rsidR="006830A8">
          <w:rPr>
            <w:noProof/>
            <w:webHidden/>
          </w:rPr>
          <w:tab/>
        </w:r>
        <w:r w:rsidR="006830A8">
          <w:rPr>
            <w:noProof/>
            <w:webHidden/>
          </w:rPr>
          <w:fldChar w:fldCharType="begin"/>
        </w:r>
        <w:r w:rsidR="006830A8">
          <w:rPr>
            <w:noProof/>
            <w:webHidden/>
          </w:rPr>
          <w:instrText xml:space="preserve"> PAGEREF _Toc94795969 \h </w:instrText>
        </w:r>
        <w:r w:rsidR="006830A8">
          <w:rPr>
            <w:noProof/>
            <w:webHidden/>
          </w:rPr>
        </w:r>
        <w:r w:rsidR="006830A8">
          <w:rPr>
            <w:noProof/>
            <w:webHidden/>
          </w:rPr>
          <w:fldChar w:fldCharType="separate"/>
        </w:r>
        <w:r w:rsidR="006830A8">
          <w:rPr>
            <w:noProof/>
            <w:webHidden/>
          </w:rPr>
          <w:t>29</w:t>
        </w:r>
        <w:r w:rsidR="006830A8">
          <w:rPr>
            <w:noProof/>
            <w:webHidden/>
          </w:rPr>
          <w:fldChar w:fldCharType="end"/>
        </w:r>
      </w:hyperlink>
    </w:p>
    <w:p w14:paraId="2A03C43A"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70" w:history="1">
        <w:r w:rsidR="006830A8" w:rsidRPr="00054C65">
          <w:rPr>
            <w:rStyle w:val="Hyperlink"/>
            <w:noProof/>
          </w:rPr>
          <w:t>3.1.3</w:t>
        </w:r>
        <w:r w:rsidR="006830A8">
          <w:rPr>
            <w:rFonts w:asciiTheme="minorHAnsi" w:eastAsiaTheme="minorEastAsia" w:hAnsiTheme="minorHAnsi" w:cstheme="minorBidi"/>
            <w:noProof/>
            <w:sz w:val="22"/>
            <w:szCs w:val="22"/>
          </w:rPr>
          <w:tab/>
        </w:r>
        <w:r w:rsidR="006830A8" w:rsidRPr="00054C65">
          <w:rPr>
            <w:rStyle w:val="Hyperlink"/>
            <w:noProof/>
          </w:rPr>
          <w:t>PWRMANv2-SR-REQ-414689/A-MMInactive_Chime Only Mode</w:t>
        </w:r>
        <w:r w:rsidR="006830A8">
          <w:rPr>
            <w:noProof/>
            <w:webHidden/>
          </w:rPr>
          <w:tab/>
        </w:r>
        <w:r w:rsidR="006830A8">
          <w:rPr>
            <w:noProof/>
            <w:webHidden/>
          </w:rPr>
          <w:fldChar w:fldCharType="begin"/>
        </w:r>
        <w:r w:rsidR="006830A8">
          <w:rPr>
            <w:noProof/>
            <w:webHidden/>
          </w:rPr>
          <w:instrText xml:space="preserve"> PAGEREF _Toc94795970 \h </w:instrText>
        </w:r>
        <w:r w:rsidR="006830A8">
          <w:rPr>
            <w:noProof/>
            <w:webHidden/>
          </w:rPr>
        </w:r>
        <w:r w:rsidR="006830A8">
          <w:rPr>
            <w:noProof/>
            <w:webHidden/>
          </w:rPr>
          <w:fldChar w:fldCharType="separate"/>
        </w:r>
        <w:r w:rsidR="006830A8">
          <w:rPr>
            <w:noProof/>
            <w:webHidden/>
          </w:rPr>
          <w:t>30</w:t>
        </w:r>
        <w:r w:rsidR="006830A8">
          <w:rPr>
            <w:noProof/>
            <w:webHidden/>
          </w:rPr>
          <w:fldChar w:fldCharType="end"/>
        </w:r>
      </w:hyperlink>
    </w:p>
    <w:p w14:paraId="6D8BADC0"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71" w:history="1">
        <w:r w:rsidR="006830A8" w:rsidRPr="00054C65">
          <w:rPr>
            <w:rStyle w:val="Hyperlink"/>
            <w:noProof/>
          </w:rPr>
          <w:t>3.1.4</w:t>
        </w:r>
        <w:r w:rsidR="006830A8">
          <w:rPr>
            <w:rFonts w:asciiTheme="minorHAnsi" w:eastAsiaTheme="minorEastAsia" w:hAnsiTheme="minorHAnsi" w:cstheme="minorBidi"/>
            <w:noProof/>
            <w:sz w:val="22"/>
            <w:szCs w:val="22"/>
          </w:rPr>
          <w:tab/>
        </w:r>
        <w:r w:rsidR="006830A8" w:rsidRPr="00054C65">
          <w:rPr>
            <w:rStyle w:val="Hyperlink"/>
            <w:noProof/>
          </w:rPr>
          <w:t>PWRMANv2-SR-REQ-031239/C-Phone Mode Power Moding (TcSE ROIN-275203-1)</w:t>
        </w:r>
        <w:r w:rsidR="006830A8">
          <w:rPr>
            <w:noProof/>
            <w:webHidden/>
          </w:rPr>
          <w:tab/>
        </w:r>
        <w:r w:rsidR="006830A8">
          <w:rPr>
            <w:noProof/>
            <w:webHidden/>
          </w:rPr>
          <w:fldChar w:fldCharType="begin"/>
        </w:r>
        <w:r w:rsidR="006830A8">
          <w:rPr>
            <w:noProof/>
            <w:webHidden/>
          </w:rPr>
          <w:instrText xml:space="preserve"> PAGEREF _Toc94795971 \h </w:instrText>
        </w:r>
        <w:r w:rsidR="006830A8">
          <w:rPr>
            <w:noProof/>
            <w:webHidden/>
          </w:rPr>
        </w:r>
        <w:r w:rsidR="006830A8">
          <w:rPr>
            <w:noProof/>
            <w:webHidden/>
          </w:rPr>
          <w:fldChar w:fldCharType="separate"/>
        </w:r>
        <w:r w:rsidR="006830A8">
          <w:rPr>
            <w:noProof/>
            <w:webHidden/>
          </w:rPr>
          <w:t>31</w:t>
        </w:r>
        <w:r w:rsidR="006830A8">
          <w:rPr>
            <w:noProof/>
            <w:webHidden/>
          </w:rPr>
          <w:fldChar w:fldCharType="end"/>
        </w:r>
      </w:hyperlink>
    </w:p>
    <w:p w14:paraId="22957FEF" w14:textId="1854FDD3"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72" w:history="1">
        <w:r w:rsidR="006830A8" w:rsidRPr="00054C65">
          <w:rPr>
            <w:rStyle w:val="Hyperlink"/>
            <w:noProof/>
          </w:rPr>
          <w:t>3.1.5</w:t>
        </w:r>
        <w:r w:rsidR="006830A8">
          <w:rPr>
            <w:rFonts w:asciiTheme="minorHAnsi" w:eastAsiaTheme="minorEastAsia" w:hAnsiTheme="minorHAnsi" w:cstheme="minorBidi"/>
            <w:noProof/>
            <w:sz w:val="22"/>
            <w:szCs w:val="22"/>
          </w:rPr>
          <w:tab/>
        </w:r>
        <w:r w:rsidR="006830A8" w:rsidRPr="00054C65">
          <w:rPr>
            <w:rStyle w:val="Hyperlink"/>
            <w:noProof/>
          </w:rPr>
          <w:t>PWRMAN-REQ-033882/C-MMInactive_Sleep Power Mode Diagram - Welcome_Farewell (TcSE ROIN-289985-2)</w:t>
        </w:r>
        <w:r w:rsidR="006830A8">
          <w:rPr>
            <w:noProof/>
            <w:webHidden/>
          </w:rPr>
          <w:tab/>
        </w:r>
        <w:r w:rsidR="006830A8">
          <w:rPr>
            <w:noProof/>
            <w:webHidden/>
          </w:rPr>
          <w:tab/>
        </w:r>
        <w:r w:rsidR="006830A8">
          <w:rPr>
            <w:noProof/>
            <w:webHidden/>
          </w:rPr>
          <w:fldChar w:fldCharType="begin"/>
        </w:r>
        <w:r w:rsidR="006830A8">
          <w:rPr>
            <w:noProof/>
            <w:webHidden/>
          </w:rPr>
          <w:instrText xml:space="preserve"> PAGEREF _Toc94795972 \h </w:instrText>
        </w:r>
        <w:r w:rsidR="006830A8">
          <w:rPr>
            <w:noProof/>
            <w:webHidden/>
          </w:rPr>
        </w:r>
        <w:r w:rsidR="006830A8">
          <w:rPr>
            <w:noProof/>
            <w:webHidden/>
          </w:rPr>
          <w:fldChar w:fldCharType="separate"/>
        </w:r>
        <w:r w:rsidR="006830A8">
          <w:rPr>
            <w:noProof/>
            <w:webHidden/>
          </w:rPr>
          <w:t>32</w:t>
        </w:r>
        <w:r w:rsidR="006830A8">
          <w:rPr>
            <w:noProof/>
            <w:webHidden/>
          </w:rPr>
          <w:fldChar w:fldCharType="end"/>
        </w:r>
      </w:hyperlink>
    </w:p>
    <w:p w14:paraId="5C59BDED"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73" w:history="1">
        <w:r w:rsidR="006830A8" w:rsidRPr="00054C65">
          <w:rPr>
            <w:rStyle w:val="Hyperlink"/>
            <w:noProof/>
          </w:rPr>
          <w:t>3.2</w:t>
        </w:r>
        <w:r w:rsidR="006830A8">
          <w:rPr>
            <w:rFonts w:asciiTheme="minorHAnsi" w:eastAsiaTheme="minorEastAsia" w:hAnsiTheme="minorHAnsi" w:cstheme="minorBidi"/>
            <w:i w:val="0"/>
            <w:noProof/>
            <w:sz w:val="22"/>
            <w:szCs w:val="22"/>
          </w:rPr>
          <w:tab/>
        </w:r>
        <w:r w:rsidR="006830A8" w:rsidRPr="00054C65">
          <w:rPr>
            <w:rStyle w:val="Hyperlink"/>
            <w:noProof/>
          </w:rPr>
          <w:t>PWRMAN-FUN-REQ-422330/A-AVAS Power Mode</w:t>
        </w:r>
        <w:r w:rsidR="006830A8">
          <w:rPr>
            <w:noProof/>
            <w:webHidden/>
          </w:rPr>
          <w:tab/>
        </w:r>
        <w:r w:rsidR="006830A8">
          <w:rPr>
            <w:noProof/>
            <w:webHidden/>
          </w:rPr>
          <w:fldChar w:fldCharType="begin"/>
        </w:r>
        <w:r w:rsidR="006830A8">
          <w:rPr>
            <w:noProof/>
            <w:webHidden/>
          </w:rPr>
          <w:instrText xml:space="preserve"> PAGEREF _Toc94795973 \h </w:instrText>
        </w:r>
        <w:r w:rsidR="006830A8">
          <w:rPr>
            <w:noProof/>
            <w:webHidden/>
          </w:rPr>
        </w:r>
        <w:r w:rsidR="006830A8">
          <w:rPr>
            <w:noProof/>
            <w:webHidden/>
          </w:rPr>
          <w:fldChar w:fldCharType="separate"/>
        </w:r>
        <w:r w:rsidR="006830A8">
          <w:rPr>
            <w:noProof/>
            <w:webHidden/>
          </w:rPr>
          <w:t>33</w:t>
        </w:r>
        <w:r w:rsidR="006830A8">
          <w:rPr>
            <w:noProof/>
            <w:webHidden/>
          </w:rPr>
          <w:fldChar w:fldCharType="end"/>
        </w:r>
      </w:hyperlink>
    </w:p>
    <w:p w14:paraId="79D81F96"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74" w:history="1">
        <w:r w:rsidR="006830A8" w:rsidRPr="00054C65">
          <w:rPr>
            <w:rStyle w:val="Hyperlink"/>
            <w:noProof/>
          </w:rPr>
          <w:t>3.2.1</w:t>
        </w:r>
        <w:r w:rsidR="006830A8">
          <w:rPr>
            <w:rFonts w:asciiTheme="minorHAnsi" w:eastAsiaTheme="minorEastAsia" w:hAnsiTheme="minorHAnsi" w:cstheme="minorBidi"/>
            <w:noProof/>
            <w:sz w:val="22"/>
            <w:szCs w:val="22"/>
          </w:rPr>
          <w:tab/>
        </w:r>
        <w:r w:rsidR="006830A8" w:rsidRPr="00054C65">
          <w:rPr>
            <w:rStyle w:val="Hyperlink"/>
            <w:noProof/>
          </w:rPr>
          <w:t>Requirements</w:t>
        </w:r>
        <w:r w:rsidR="006830A8">
          <w:rPr>
            <w:noProof/>
            <w:webHidden/>
          </w:rPr>
          <w:tab/>
        </w:r>
        <w:r w:rsidR="006830A8">
          <w:rPr>
            <w:noProof/>
            <w:webHidden/>
          </w:rPr>
          <w:fldChar w:fldCharType="begin"/>
        </w:r>
        <w:r w:rsidR="006830A8">
          <w:rPr>
            <w:noProof/>
            <w:webHidden/>
          </w:rPr>
          <w:instrText xml:space="preserve"> PAGEREF _Toc94795974 \h </w:instrText>
        </w:r>
        <w:r w:rsidR="006830A8">
          <w:rPr>
            <w:noProof/>
            <w:webHidden/>
          </w:rPr>
        </w:r>
        <w:r w:rsidR="006830A8">
          <w:rPr>
            <w:noProof/>
            <w:webHidden/>
          </w:rPr>
          <w:fldChar w:fldCharType="separate"/>
        </w:r>
        <w:r w:rsidR="006830A8">
          <w:rPr>
            <w:noProof/>
            <w:webHidden/>
          </w:rPr>
          <w:t>33</w:t>
        </w:r>
        <w:r w:rsidR="006830A8">
          <w:rPr>
            <w:noProof/>
            <w:webHidden/>
          </w:rPr>
          <w:fldChar w:fldCharType="end"/>
        </w:r>
      </w:hyperlink>
    </w:p>
    <w:p w14:paraId="7340AC4F"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75" w:history="1">
        <w:r w:rsidR="006830A8" w:rsidRPr="00054C65">
          <w:rPr>
            <w:rStyle w:val="Hyperlink"/>
            <w:noProof/>
          </w:rPr>
          <w:t>3.3</w:t>
        </w:r>
        <w:r w:rsidR="006830A8">
          <w:rPr>
            <w:rFonts w:asciiTheme="minorHAnsi" w:eastAsiaTheme="minorEastAsia" w:hAnsiTheme="minorHAnsi" w:cstheme="minorBidi"/>
            <w:i w:val="0"/>
            <w:noProof/>
            <w:sz w:val="22"/>
            <w:szCs w:val="22"/>
          </w:rPr>
          <w:tab/>
        </w:r>
        <w:r w:rsidR="006830A8" w:rsidRPr="00054C65">
          <w:rPr>
            <w:rStyle w:val="Hyperlink"/>
            <w:noProof/>
          </w:rPr>
          <w:t>PWRMAN-FUN-REQ-033883/B-MMActive (TcSE ROIN-289933-1)</w:t>
        </w:r>
        <w:r w:rsidR="006830A8">
          <w:rPr>
            <w:noProof/>
            <w:webHidden/>
          </w:rPr>
          <w:tab/>
        </w:r>
        <w:r w:rsidR="006830A8">
          <w:rPr>
            <w:noProof/>
            <w:webHidden/>
          </w:rPr>
          <w:fldChar w:fldCharType="begin"/>
        </w:r>
        <w:r w:rsidR="006830A8">
          <w:rPr>
            <w:noProof/>
            <w:webHidden/>
          </w:rPr>
          <w:instrText xml:space="preserve"> PAGEREF _Toc94795975 \h </w:instrText>
        </w:r>
        <w:r w:rsidR="006830A8">
          <w:rPr>
            <w:noProof/>
            <w:webHidden/>
          </w:rPr>
        </w:r>
        <w:r w:rsidR="006830A8">
          <w:rPr>
            <w:noProof/>
            <w:webHidden/>
          </w:rPr>
          <w:fldChar w:fldCharType="separate"/>
        </w:r>
        <w:r w:rsidR="006830A8">
          <w:rPr>
            <w:noProof/>
            <w:webHidden/>
          </w:rPr>
          <w:t>35</w:t>
        </w:r>
        <w:r w:rsidR="006830A8">
          <w:rPr>
            <w:noProof/>
            <w:webHidden/>
          </w:rPr>
          <w:fldChar w:fldCharType="end"/>
        </w:r>
      </w:hyperlink>
    </w:p>
    <w:p w14:paraId="131F456B"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76" w:history="1">
        <w:r w:rsidR="006830A8" w:rsidRPr="00054C65">
          <w:rPr>
            <w:rStyle w:val="Hyperlink"/>
            <w:noProof/>
          </w:rPr>
          <w:t>3.3.1</w:t>
        </w:r>
        <w:r w:rsidR="006830A8">
          <w:rPr>
            <w:rFonts w:asciiTheme="minorHAnsi" w:eastAsiaTheme="minorEastAsia" w:hAnsiTheme="minorHAnsi" w:cstheme="minorBidi"/>
            <w:noProof/>
            <w:sz w:val="22"/>
            <w:szCs w:val="22"/>
          </w:rPr>
          <w:tab/>
        </w:r>
        <w:r w:rsidR="006830A8" w:rsidRPr="00054C65">
          <w:rPr>
            <w:rStyle w:val="Hyperlink"/>
            <w:noProof/>
          </w:rPr>
          <w:t>Use Cases</w:t>
        </w:r>
        <w:r w:rsidR="006830A8">
          <w:rPr>
            <w:noProof/>
            <w:webHidden/>
          </w:rPr>
          <w:tab/>
        </w:r>
        <w:r w:rsidR="006830A8">
          <w:rPr>
            <w:noProof/>
            <w:webHidden/>
          </w:rPr>
          <w:fldChar w:fldCharType="begin"/>
        </w:r>
        <w:r w:rsidR="006830A8">
          <w:rPr>
            <w:noProof/>
            <w:webHidden/>
          </w:rPr>
          <w:instrText xml:space="preserve"> PAGEREF _Toc94795976 \h </w:instrText>
        </w:r>
        <w:r w:rsidR="006830A8">
          <w:rPr>
            <w:noProof/>
            <w:webHidden/>
          </w:rPr>
        </w:r>
        <w:r w:rsidR="006830A8">
          <w:rPr>
            <w:noProof/>
            <w:webHidden/>
          </w:rPr>
          <w:fldChar w:fldCharType="separate"/>
        </w:r>
        <w:r w:rsidR="006830A8">
          <w:rPr>
            <w:noProof/>
            <w:webHidden/>
          </w:rPr>
          <w:t>35</w:t>
        </w:r>
        <w:r w:rsidR="006830A8">
          <w:rPr>
            <w:noProof/>
            <w:webHidden/>
          </w:rPr>
          <w:fldChar w:fldCharType="end"/>
        </w:r>
      </w:hyperlink>
    </w:p>
    <w:p w14:paraId="31B6D0F2"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77" w:history="1">
        <w:r w:rsidR="006830A8" w:rsidRPr="00054C65">
          <w:rPr>
            <w:rStyle w:val="Hyperlink"/>
            <w:noProof/>
          </w:rPr>
          <w:t>3.4</w:t>
        </w:r>
        <w:r w:rsidR="006830A8">
          <w:rPr>
            <w:rFonts w:asciiTheme="minorHAnsi" w:eastAsiaTheme="minorEastAsia" w:hAnsiTheme="minorHAnsi" w:cstheme="minorBidi"/>
            <w:i w:val="0"/>
            <w:noProof/>
            <w:sz w:val="22"/>
            <w:szCs w:val="22"/>
          </w:rPr>
          <w:tab/>
        </w:r>
        <w:r w:rsidR="006830A8" w:rsidRPr="00054C65">
          <w:rPr>
            <w:rStyle w:val="Hyperlink"/>
            <w:noProof/>
          </w:rPr>
          <w:t>PWRMAN-FUN-REQ-033887/B-Extended Play (TcSE ROIN-289937-1)</w:t>
        </w:r>
        <w:r w:rsidR="006830A8">
          <w:rPr>
            <w:noProof/>
            <w:webHidden/>
          </w:rPr>
          <w:tab/>
        </w:r>
        <w:r w:rsidR="006830A8">
          <w:rPr>
            <w:noProof/>
            <w:webHidden/>
          </w:rPr>
          <w:fldChar w:fldCharType="begin"/>
        </w:r>
        <w:r w:rsidR="006830A8">
          <w:rPr>
            <w:noProof/>
            <w:webHidden/>
          </w:rPr>
          <w:instrText xml:space="preserve"> PAGEREF _Toc94795977 \h </w:instrText>
        </w:r>
        <w:r w:rsidR="006830A8">
          <w:rPr>
            <w:noProof/>
            <w:webHidden/>
          </w:rPr>
        </w:r>
        <w:r w:rsidR="006830A8">
          <w:rPr>
            <w:noProof/>
            <w:webHidden/>
          </w:rPr>
          <w:fldChar w:fldCharType="separate"/>
        </w:r>
        <w:r w:rsidR="006830A8">
          <w:rPr>
            <w:noProof/>
            <w:webHidden/>
          </w:rPr>
          <w:t>37</w:t>
        </w:r>
        <w:r w:rsidR="006830A8">
          <w:rPr>
            <w:noProof/>
            <w:webHidden/>
          </w:rPr>
          <w:fldChar w:fldCharType="end"/>
        </w:r>
      </w:hyperlink>
    </w:p>
    <w:p w14:paraId="4D7A9ACC"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78" w:history="1">
        <w:r w:rsidR="006830A8" w:rsidRPr="00054C65">
          <w:rPr>
            <w:rStyle w:val="Hyperlink"/>
            <w:noProof/>
          </w:rPr>
          <w:t>3.4.1</w:t>
        </w:r>
        <w:r w:rsidR="006830A8">
          <w:rPr>
            <w:rFonts w:asciiTheme="minorHAnsi" w:eastAsiaTheme="minorEastAsia" w:hAnsiTheme="minorHAnsi" w:cstheme="minorBidi"/>
            <w:noProof/>
            <w:sz w:val="22"/>
            <w:szCs w:val="22"/>
          </w:rPr>
          <w:tab/>
        </w:r>
        <w:r w:rsidR="006830A8" w:rsidRPr="00054C65">
          <w:rPr>
            <w:rStyle w:val="Hyperlink"/>
            <w:noProof/>
          </w:rPr>
          <w:t>Use Cases</w:t>
        </w:r>
        <w:r w:rsidR="006830A8">
          <w:rPr>
            <w:noProof/>
            <w:webHidden/>
          </w:rPr>
          <w:tab/>
        </w:r>
        <w:r w:rsidR="006830A8">
          <w:rPr>
            <w:noProof/>
            <w:webHidden/>
          </w:rPr>
          <w:fldChar w:fldCharType="begin"/>
        </w:r>
        <w:r w:rsidR="006830A8">
          <w:rPr>
            <w:noProof/>
            <w:webHidden/>
          </w:rPr>
          <w:instrText xml:space="preserve"> PAGEREF _Toc94795978 \h </w:instrText>
        </w:r>
        <w:r w:rsidR="006830A8">
          <w:rPr>
            <w:noProof/>
            <w:webHidden/>
          </w:rPr>
        </w:r>
        <w:r w:rsidR="006830A8">
          <w:rPr>
            <w:noProof/>
            <w:webHidden/>
          </w:rPr>
          <w:fldChar w:fldCharType="separate"/>
        </w:r>
        <w:r w:rsidR="006830A8">
          <w:rPr>
            <w:noProof/>
            <w:webHidden/>
          </w:rPr>
          <w:t>37</w:t>
        </w:r>
        <w:r w:rsidR="006830A8">
          <w:rPr>
            <w:noProof/>
            <w:webHidden/>
          </w:rPr>
          <w:fldChar w:fldCharType="end"/>
        </w:r>
      </w:hyperlink>
    </w:p>
    <w:p w14:paraId="73915780"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79" w:history="1">
        <w:r w:rsidR="006830A8" w:rsidRPr="00054C65">
          <w:rPr>
            <w:rStyle w:val="Hyperlink"/>
            <w:noProof/>
          </w:rPr>
          <w:t>3.4.2</w:t>
        </w:r>
        <w:r w:rsidR="006830A8">
          <w:rPr>
            <w:rFonts w:asciiTheme="minorHAnsi" w:eastAsiaTheme="minorEastAsia" w:hAnsiTheme="minorHAnsi" w:cstheme="minorBidi"/>
            <w:noProof/>
            <w:sz w:val="22"/>
            <w:szCs w:val="22"/>
          </w:rPr>
          <w:tab/>
        </w:r>
        <w:r w:rsidR="006830A8" w:rsidRPr="00054C65">
          <w:rPr>
            <w:rStyle w:val="Hyperlink"/>
            <w:noProof/>
          </w:rPr>
          <w:t>Requirements</w:t>
        </w:r>
        <w:r w:rsidR="006830A8">
          <w:rPr>
            <w:noProof/>
            <w:webHidden/>
          </w:rPr>
          <w:tab/>
        </w:r>
        <w:r w:rsidR="006830A8">
          <w:rPr>
            <w:noProof/>
            <w:webHidden/>
          </w:rPr>
          <w:fldChar w:fldCharType="begin"/>
        </w:r>
        <w:r w:rsidR="006830A8">
          <w:rPr>
            <w:noProof/>
            <w:webHidden/>
          </w:rPr>
          <w:instrText xml:space="preserve"> PAGEREF _Toc94795979 \h </w:instrText>
        </w:r>
        <w:r w:rsidR="006830A8">
          <w:rPr>
            <w:noProof/>
            <w:webHidden/>
          </w:rPr>
        </w:r>
        <w:r w:rsidR="006830A8">
          <w:rPr>
            <w:noProof/>
            <w:webHidden/>
          </w:rPr>
          <w:fldChar w:fldCharType="separate"/>
        </w:r>
        <w:r w:rsidR="006830A8">
          <w:rPr>
            <w:noProof/>
            <w:webHidden/>
          </w:rPr>
          <w:t>38</w:t>
        </w:r>
        <w:r w:rsidR="006830A8">
          <w:rPr>
            <w:noProof/>
            <w:webHidden/>
          </w:rPr>
          <w:fldChar w:fldCharType="end"/>
        </w:r>
      </w:hyperlink>
    </w:p>
    <w:p w14:paraId="29D6D013"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80" w:history="1">
        <w:r w:rsidR="006830A8" w:rsidRPr="00054C65">
          <w:rPr>
            <w:rStyle w:val="Hyperlink"/>
            <w:noProof/>
          </w:rPr>
          <w:t>3.5</w:t>
        </w:r>
        <w:r w:rsidR="006830A8">
          <w:rPr>
            <w:rFonts w:asciiTheme="minorHAnsi" w:eastAsiaTheme="minorEastAsia" w:hAnsiTheme="minorHAnsi" w:cstheme="minorBidi"/>
            <w:i w:val="0"/>
            <w:noProof/>
            <w:sz w:val="22"/>
            <w:szCs w:val="22"/>
          </w:rPr>
          <w:tab/>
        </w:r>
        <w:r w:rsidR="006830A8" w:rsidRPr="00054C65">
          <w:rPr>
            <w:rStyle w:val="Hyperlink"/>
            <w:noProof/>
          </w:rPr>
          <w:t>PWRMAN-FUN-REQ-033893/B-Phone Mode (TcSE ROIN-289941-1)</w:t>
        </w:r>
        <w:r w:rsidR="006830A8">
          <w:rPr>
            <w:noProof/>
            <w:webHidden/>
          </w:rPr>
          <w:tab/>
        </w:r>
        <w:r w:rsidR="006830A8">
          <w:rPr>
            <w:noProof/>
            <w:webHidden/>
          </w:rPr>
          <w:fldChar w:fldCharType="begin"/>
        </w:r>
        <w:r w:rsidR="006830A8">
          <w:rPr>
            <w:noProof/>
            <w:webHidden/>
          </w:rPr>
          <w:instrText xml:space="preserve"> PAGEREF _Toc94795980 \h </w:instrText>
        </w:r>
        <w:r w:rsidR="006830A8">
          <w:rPr>
            <w:noProof/>
            <w:webHidden/>
          </w:rPr>
        </w:r>
        <w:r w:rsidR="006830A8">
          <w:rPr>
            <w:noProof/>
            <w:webHidden/>
          </w:rPr>
          <w:fldChar w:fldCharType="separate"/>
        </w:r>
        <w:r w:rsidR="006830A8">
          <w:rPr>
            <w:noProof/>
            <w:webHidden/>
          </w:rPr>
          <w:t>39</w:t>
        </w:r>
        <w:r w:rsidR="006830A8">
          <w:rPr>
            <w:noProof/>
            <w:webHidden/>
          </w:rPr>
          <w:fldChar w:fldCharType="end"/>
        </w:r>
      </w:hyperlink>
    </w:p>
    <w:p w14:paraId="30F92512"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81" w:history="1">
        <w:r w:rsidR="006830A8" w:rsidRPr="00054C65">
          <w:rPr>
            <w:rStyle w:val="Hyperlink"/>
            <w:noProof/>
          </w:rPr>
          <w:t>3.5.1</w:t>
        </w:r>
        <w:r w:rsidR="006830A8">
          <w:rPr>
            <w:rFonts w:asciiTheme="minorHAnsi" w:eastAsiaTheme="minorEastAsia" w:hAnsiTheme="minorHAnsi" w:cstheme="minorBidi"/>
            <w:noProof/>
            <w:sz w:val="22"/>
            <w:szCs w:val="22"/>
          </w:rPr>
          <w:tab/>
        </w:r>
        <w:r w:rsidR="006830A8" w:rsidRPr="00054C65">
          <w:rPr>
            <w:rStyle w:val="Hyperlink"/>
            <w:noProof/>
          </w:rPr>
          <w:t>Use Cases</w:t>
        </w:r>
        <w:r w:rsidR="006830A8">
          <w:rPr>
            <w:noProof/>
            <w:webHidden/>
          </w:rPr>
          <w:tab/>
        </w:r>
        <w:r w:rsidR="006830A8">
          <w:rPr>
            <w:noProof/>
            <w:webHidden/>
          </w:rPr>
          <w:fldChar w:fldCharType="begin"/>
        </w:r>
        <w:r w:rsidR="006830A8">
          <w:rPr>
            <w:noProof/>
            <w:webHidden/>
          </w:rPr>
          <w:instrText xml:space="preserve"> PAGEREF _Toc94795981 \h </w:instrText>
        </w:r>
        <w:r w:rsidR="006830A8">
          <w:rPr>
            <w:noProof/>
            <w:webHidden/>
          </w:rPr>
        </w:r>
        <w:r w:rsidR="006830A8">
          <w:rPr>
            <w:noProof/>
            <w:webHidden/>
          </w:rPr>
          <w:fldChar w:fldCharType="separate"/>
        </w:r>
        <w:r w:rsidR="006830A8">
          <w:rPr>
            <w:noProof/>
            <w:webHidden/>
          </w:rPr>
          <w:t>39</w:t>
        </w:r>
        <w:r w:rsidR="006830A8">
          <w:rPr>
            <w:noProof/>
            <w:webHidden/>
          </w:rPr>
          <w:fldChar w:fldCharType="end"/>
        </w:r>
      </w:hyperlink>
    </w:p>
    <w:p w14:paraId="610FF7E8"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82" w:history="1">
        <w:r w:rsidR="006830A8" w:rsidRPr="00054C65">
          <w:rPr>
            <w:rStyle w:val="Hyperlink"/>
            <w:noProof/>
          </w:rPr>
          <w:t>3.6</w:t>
        </w:r>
        <w:r w:rsidR="006830A8">
          <w:rPr>
            <w:rFonts w:asciiTheme="minorHAnsi" w:eastAsiaTheme="minorEastAsia" w:hAnsiTheme="minorHAnsi" w:cstheme="minorBidi"/>
            <w:i w:val="0"/>
            <w:noProof/>
            <w:sz w:val="22"/>
            <w:szCs w:val="22"/>
          </w:rPr>
          <w:tab/>
        </w:r>
        <w:r w:rsidR="006830A8" w:rsidRPr="00054C65">
          <w:rPr>
            <w:rStyle w:val="Hyperlink"/>
            <w:noProof/>
          </w:rPr>
          <w:t>PWRMANv2-FUN-REQ-096800/B-Load Shed Strategy</w:t>
        </w:r>
        <w:r w:rsidR="006830A8">
          <w:rPr>
            <w:noProof/>
            <w:webHidden/>
          </w:rPr>
          <w:tab/>
        </w:r>
        <w:r w:rsidR="006830A8">
          <w:rPr>
            <w:noProof/>
            <w:webHidden/>
          </w:rPr>
          <w:fldChar w:fldCharType="begin"/>
        </w:r>
        <w:r w:rsidR="006830A8">
          <w:rPr>
            <w:noProof/>
            <w:webHidden/>
          </w:rPr>
          <w:instrText xml:space="preserve"> PAGEREF _Toc94795982 \h </w:instrText>
        </w:r>
        <w:r w:rsidR="006830A8">
          <w:rPr>
            <w:noProof/>
            <w:webHidden/>
          </w:rPr>
        </w:r>
        <w:r w:rsidR="006830A8">
          <w:rPr>
            <w:noProof/>
            <w:webHidden/>
          </w:rPr>
          <w:fldChar w:fldCharType="separate"/>
        </w:r>
        <w:r w:rsidR="006830A8">
          <w:rPr>
            <w:noProof/>
            <w:webHidden/>
          </w:rPr>
          <w:t>41</w:t>
        </w:r>
        <w:r w:rsidR="006830A8">
          <w:rPr>
            <w:noProof/>
            <w:webHidden/>
          </w:rPr>
          <w:fldChar w:fldCharType="end"/>
        </w:r>
      </w:hyperlink>
    </w:p>
    <w:p w14:paraId="3CA66D5A"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83" w:history="1">
        <w:r w:rsidR="006830A8" w:rsidRPr="00054C65">
          <w:rPr>
            <w:rStyle w:val="Hyperlink"/>
            <w:noProof/>
          </w:rPr>
          <w:t>3.6.1</w:t>
        </w:r>
        <w:r w:rsidR="006830A8">
          <w:rPr>
            <w:rFonts w:asciiTheme="minorHAnsi" w:eastAsiaTheme="minorEastAsia" w:hAnsiTheme="minorHAnsi" w:cstheme="minorBidi"/>
            <w:noProof/>
            <w:sz w:val="22"/>
            <w:szCs w:val="22"/>
          </w:rPr>
          <w:tab/>
        </w:r>
        <w:r w:rsidR="006830A8" w:rsidRPr="00054C65">
          <w:rPr>
            <w:rStyle w:val="Hyperlink"/>
            <w:noProof/>
          </w:rPr>
          <w:t>Use Cases</w:t>
        </w:r>
        <w:r w:rsidR="006830A8">
          <w:rPr>
            <w:noProof/>
            <w:webHidden/>
          </w:rPr>
          <w:tab/>
        </w:r>
        <w:r w:rsidR="006830A8">
          <w:rPr>
            <w:noProof/>
            <w:webHidden/>
          </w:rPr>
          <w:fldChar w:fldCharType="begin"/>
        </w:r>
        <w:r w:rsidR="006830A8">
          <w:rPr>
            <w:noProof/>
            <w:webHidden/>
          </w:rPr>
          <w:instrText xml:space="preserve"> PAGEREF _Toc94795983 \h </w:instrText>
        </w:r>
        <w:r w:rsidR="006830A8">
          <w:rPr>
            <w:noProof/>
            <w:webHidden/>
          </w:rPr>
        </w:r>
        <w:r w:rsidR="006830A8">
          <w:rPr>
            <w:noProof/>
            <w:webHidden/>
          </w:rPr>
          <w:fldChar w:fldCharType="separate"/>
        </w:r>
        <w:r w:rsidR="006830A8">
          <w:rPr>
            <w:noProof/>
            <w:webHidden/>
          </w:rPr>
          <w:t>41</w:t>
        </w:r>
        <w:r w:rsidR="006830A8">
          <w:rPr>
            <w:noProof/>
            <w:webHidden/>
          </w:rPr>
          <w:fldChar w:fldCharType="end"/>
        </w:r>
      </w:hyperlink>
    </w:p>
    <w:p w14:paraId="57BDE904"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84" w:history="1">
        <w:r w:rsidR="006830A8" w:rsidRPr="00054C65">
          <w:rPr>
            <w:rStyle w:val="Hyperlink"/>
            <w:noProof/>
          </w:rPr>
          <w:t>3.6.2</w:t>
        </w:r>
        <w:r w:rsidR="006830A8">
          <w:rPr>
            <w:rFonts w:asciiTheme="minorHAnsi" w:eastAsiaTheme="minorEastAsia" w:hAnsiTheme="minorHAnsi" w:cstheme="minorBidi"/>
            <w:noProof/>
            <w:sz w:val="22"/>
            <w:szCs w:val="22"/>
          </w:rPr>
          <w:tab/>
        </w:r>
        <w:r w:rsidR="006830A8" w:rsidRPr="00054C65">
          <w:rPr>
            <w:rStyle w:val="Hyperlink"/>
            <w:noProof/>
          </w:rPr>
          <w:t>Requirements</w:t>
        </w:r>
        <w:r w:rsidR="006830A8">
          <w:rPr>
            <w:noProof/>
            <w:webHidden/>
          </w:rPr>
          <w:tab/>
        </w:r>
        <w:r w:rsidR="006830A8">
          <w:rPr>
            <w:noProof/>
            <w:webHidden/>
          </w:rPr>
          <w:fldChar w:fldCharType="begin"/>
        </w:r>
        <w:r w:rsidR="006830A8">
          <w:rPr>
            <w:noProof/>
            <w:webHidden/>
          </w:rPr>
          <w:instrText xml:space="preserve"> PAGEREF _Toc94795984 \h </w:instrText>
        </w:r>
        <w:r w:rsidR="006830A8">
          <w:rPr>
            <w:noProof/>
            <w:webHidden/>
          </w:rPr>
        </w:r>
        <w:r w:rsidR="006830A8">
          <w:rPr>
            <w:noProof/>
            <w:webHidden/>
          </w:rPr>
          <w:fldChar w:fldCharType="separate"/>
        </w:r>
        <w:r w:rsidR="006830A8">
          <w:rPr>
            <w:noProof/>
            <w:webHidden/>
          </w:rPr>
          <w:t>41</w:t>
        </w:r>
        <w:r w:rsidR="006830A8">
          <w:rPr>
            <w:noProof/>
            <w:webHidden/>
          </w:rPr>
          <w:fldChar w:fldCharType="end"/>
        </w:r>
      </w:hyperlink>
    </w:p>
    <w:p w14:paraId="2BA117B2"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85" w:history="1">
        <w:r w:rsidR="006830A8" w:rsidRPr="00054C65">
          <w:rPr>
            <w:rStyle w:val="Hyperlink"/>
            <w:noProof/>
          </w:rPr>
          <w:t>3.7</w:t>
        </w:r>
        <w:r w:rsidR="006830A8">
          <w:rPr>
            <w:rFonts w:asciiTheme="minorHAnsi" w:eastAsiaTheme="minorEastAsia" w:hAnsiTheme="minorHAnsi" w:cstheme="minorBidi"/>
            <w:i w:val="0"/>
            <w:noProof/>
            <w:sz w:val="22"/>
            <w:szCs w:val="22"/>
          </w:rPr>
          <w:tab/>
        </w:r>
        <w:r w:rsidR="006830A8" w:rsidRPr="00054C65">
          <w:rPr>
            <w:rStyle w:val="Hyperlink"/>
            <w:noProof/>
          </w:rPr>
          <w:t>PWRMANv2-FUN-REQ-095504/D-Transport Mode Power Moding</w:t>
        </w:r>
        <w:r w:rsidR="006830A8">
          <w:rPr>
            <w:noProof/>
            <w:webHidden/>
          </w:rPr>
          <w:tab/>
        </w:r>
        <w:r w:rsidR="006830A8">
          <w:rPr>
            <w:noProof/>
            <w:webHidden/>
          </w:rPr>
          <w:fldChar w:fldCharType="begin"/>
        </w:r>
        <w:r w:rsidR="006830A8">
          <w:rPr>
            <w:noProof/>
            <w:webHidden/>
          </w:rPr>
          <w:instrText xml:space="preserve"> PAGEREF _Toc94795985 \h </w:instrText>
        </w:r>
        <w:r w:rsidR="006830A8">
          <w:rPr>
            <w:noProof/>
            <w:webHidden/>
          </w:rPr>
        </w:r>
        <w:r w:rsidR="006830A8">
          <w:rPr>
            <w:noProof/>
            <w:webHidden/>
          </w:rPr>
          <w:fldChar w:fldCharType="separate"/>
        </w:r>
        <w:r w:rsidR="006830A8">
          <w:rPr>
            <w:noProof/>
            <w:webHidden/>
          </w:rPr>
          <w:t>45</w:t>
        </w:r>
        <w:r w:rsidR="006830A8">
          <w:rPr>
            <w:noProof/>
            <w:webHidden/>
          </w:rPr>
          <w:fldChar w:fldCharType="end"/>
        </w:r>
      </w:hyperlink>
    </w:p>
    <w:p w14:paraId="5E16C7F3"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86" w:history="1">
        <w:r w:rsidR="006830A8" w:rsidRPr="00054C65">
          <w:rPr>
            <w:rStyle w:val="Hyperlink"/>
            <w:noProof/>
          </w:rPr>
          <w:t>3.7.1</w:t>
        </w:r>
        <w:r w:rsidR="006830A8">
          <w:rPr>
            <w:rFonts w:asciiTheme="minorHAnsi" w:eastAsiaTheme="minorEastAsia" w:hAnsiTheme="minorHAnsi" w:cstheme="minorBidi"/>
            <w:noProof/>
            <w:sz w:val="22"/>
            <w:szCs w:val="22"/>
          </w:rPr>
          <w:tab/>
        </w:r>
        <w:r w:rsidR="006830A8" w:rsidRPr="00054C65">
          <w:rPr>
            <w:rStyle w:val="Hyperlink"/>
            <w:noProof/>
          </w:rPr>
          <w:t>Transport Mode Overview</w:t>
        </w:r>
        <w:r w:rsidR="006830A8">
          <w:rPr>
            <w:noProof/>
            <w:webHidden/>
          </w:rPr>
          <w:tab/>
        </w:r>
        <w:r w:rsidR="006830A8">
          <w:rPr>
            <w:noProof/>
            <w:webHidden/>
          </w:rPr>
          <w:fldChar w:fldCharType="begin"/>
        </w:r>
        <w:r w:rsidR="006830A8">
          <w:rPr>
            <w:noProof/>
            <w:webHidden/>
          </w:rPr>
          <w:instrText xml:space="preserve"> PAGEREF _Toc94795986 \h </w:instrText>
        </w:r>
        <w:r w:rsidR="006830A8">
          <w:rPr>
            <w:noProof/>
            <w:webHidden/>
          </w:rPr>
        </w:r>
        <w:r w:rsidR="006830A8">
          <w:rPr>
            <w:noProof/>
            <w:webHidden/>
          </w:rPr>
          <w:fldChar w:fldCharType="separate"/>
        </w:r>
        <w:r w:rsidR="006830A8">
          <w:rPr>
            <w:noProof/>
            <w:webHidden/>
          </w:rPr>
          <w:t>45</w:t>
        </w:r>
        <w:r w:rsidR="006830A8">
          <w:rPr>
            <w:noProof/>
            <w:webHidden/>
          </w:rPr>
          <w:fldChar w:fldCharType="end"/>
        </w:r>
      </w:hyperlink>
    </w:p>
    <w:p w14:paraId="2B01AFA3"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87" w:history="1">
        <w:r w:rsidR="006830A8" w:rsidRPr="00054C65">
          <w:rPr>
            <w:rStyle w:val="Hyperlink"/>
            <w:noProof/>
          </w:rPr>
          <w:t>3.7.2</w:t>
        </w:r>
        <w:r w:rsidR="006830A8">
          <w:rPr>
            <w:rFonts w:asciiTheme="minorHAnsi" w:eastAsiaTheme="minorEastAsia" w:hAnsiTheme="minorHAnsi" w:cstheme="minorBidi"/>
            <w:noProof/>
            <w:sz w:val="22"/>
            <w:szCs w:val="22"/>
          </w:rPr>
          <w:tab/>
        </w:r>
        <w:r w:rsidR="006830A8" w:rsidRPr="00054C65">
          <w:rPr>
            <w:rStyle w:val="Hyperlink"/>
            <w:noProof/>
          </w:rPr>
          <w:t>Use Cases</w:t>
        </w:r>
        <w:r w:rsidR="006830A8">
          <w:rPr>
            <w:noProof/>
            <w:webHidden/>
          </w:rPr>
          <w:tab/>
        </w:r>
        <w:r w:rsidR="006830A8">
          <w:rPr>
            <w:noProof/>
            <w:webHidden/>
          </w:rPr>
          <w:fldChar w:fldCharType="begin"/>
        </w:r>
        <w:r w:rsidR="006830A8">
          <w:rPr>
            <w:noProof/>
            <w:webHidden/>
          </w:rPr>
          <w:instrText xml:space="preserve"> PAGEREF _Toc94795987 \h </w:instrText>
        </w:r>
        <w:r w:rsidR="006830A8">
          <w:rPr>
            <w:noProof/>
            <w:webHidden/>
          </w:rPr>
        </w:r>
        <w:r w:rsidR="006830A8">
          <w:rPr>
            <w:noProof/>
            <w:webHidden/>
          </w:rPr>
          <w:fldChar w:fldCharType="separate"/>
        </w:r>
        <w:r w:rsidR="006830A8">
          <w:rPr>
            <w:noProof/>
            <w:webHidden/>
          </w:rPr>
          <w:t>45</w:t>
        </w:r>
        <w:r w:rsidR="006830A8">
          <w:rPr>
            <w:noProof/>
            <w:webHidden/>
          </w:rPr>
          <w:fldChar w:fldCharType="end"/>
        </w:r>
      </w:hyperlink>
    </w:p>
    <w:p w14:paraId="7ABBCB71"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88" w:history="1">
        <w:r w:rsidR="006830A8" w:rsidRPr="00054C65">
          <w:rPr>
            <w:rStyle w:val="Hyperlink"/>
            <w:noProof/>
          </w:rPr>
          <w:t>3.7.3</w:t>
        </w:r>
        <w:r w:rsidR="006830A8">
          <w:rPr>
            <w:rFonts w:asciiTheme="minorHAnsi" w:eastAsiaTheme="minorEastAsia" w:hAnsiTheme="minorHAnsi" w:cstheme="minorBidi"/>
            <w:noProof/>
            <w:sz w:val="22"/>
            <w:szCs w:val="22"/>
          </w:rPr>
          <w:tab/>
        </w:r>
        <w:r w:rsidR="006830A8" w:rsidRPr="00054C65">
          <w:rPr>
            <w:rStyle w:val="Hyperlink"/>
            <w:noProof/>
          </w:rPr>
          <w:t>Requirements</w:t>
        </w:r>
        <w:r w:rsidR="006830A8">
          <w:rPr>
            <w:noProof/>
            <w:webHidden/>
          </w:rPr>
          <w:tab/>
        </w:r>
        <w:r w:rsidR="006830A8">
          <w:rPr>
            <w:noProof/>
            <w:webHidden/>
          </w:rPr>
          <w:fldChar w:fldCharType="begin"/>
        </w:r>
        <w:r w:rsidR="006830A8">
          <w:rPr>
            <w:noProof/>
            <w:webHidden/>
          </w:rPr>
          <w:instrText xml:space="preserve"> PAGEREF _Toc94795988 \h </w:instrText>
        </w:r>
        <w:r w:rsidR="006830A8">
          <w:rPr>
            <w:noProof/>
            <w:webHidden/>
          </w:rPr>
        </w:r>
        <w:r w:rsidR="006830A8">
          <w:rPr>
            <w:noProof/>
            <w:webHidden/>
          </w:rPr>
          <w:fldChar w:fldCharType="separate"/>
        </w:r>
        <w:r w:rsidR="006830A8">
          <w:rPr>
            <w:noProof/>
            <w:webHidden/>
          </w:rPr>
          <w:t>46</w:t>
        </w:r>
        <w:r w:rsidR="006830A8">
          <w:rPr>
            <w:noProof/>
            <w:webHidden/>
          </w:rPr>
          <w:fldChar w:fldCharType="end"/>
        </w:r>
      </w:hyperlink>
    </w:p>
    <w:p w14:paraId="117895FB"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89" w:history="1">
        <w:r w:rsidR="006830A8" w:rsidRPr="00054C65">
          <w:rPr>
            <w:rStyle w:val="Hyperlink"/>
            <w:noProof/>
          </w:rPr>
          <w:t>3.8</w:t>
        </w:r>
        <w:r w:rsidR="006830A8">
          <w:rPr>
            <w:rFonts w:asciiTheme="minorHAnsi" w:eastAsiaTheme="minorEastAsia" w:hAnsiTheme="minorHAnsi" w:cstheme="minorBidi"/>
            <w:i w:val="0"/>
            <w:noProof/>
            <w:sz w:val="22"/>
            <w:szCs w:val="22"/>
          </w:rPr>
          <w:tab/>
        </w:r>
        <w:r w:rsidR="006830A8" w:rsidRPr="00054C65">
          <w:rPr>
            <w:rStyle w:val="Hyperlink"/>
            <w:noProof/>
          </w:rPr>
          <w:t>PWRMAN-FUN-REQ-031040/A-Button Activation in Sleep Power Mode (TcSE ROIN-268143-1)</w:t>
        </w:r>
        <w:r w:rsidR="006830A8">
          <w:rPr>
            <w:noProof/>
            <w:webHidden/>
          </w:rPr>
          <w:tab/>
        </w:r>
        <w:r w:rsidR="006830A8">
          <w:rPr>
            <w:noProof/>
            <w:webHidden/>
          </w:rPr>
          <w:fldChar w:fldCharType="begin"/>
        </w:r>
        <w:r w:rsidR="006830A8">
          <w:rPr>
            <w:noProof/>
            <w:webHidden/>
          </w:rPr>
          <w:instrText xml:space="preserve"> PAGEREF _Toc94795989 \h </w:instrText>
        </w:r>
        <w:r w:rsidR="006830A8">
          <w:rPr>
            <w:noProof/>
            <w:webHidden/>
          </w:rPr>
        </w:r>
        <w:r w:rsidR="006830A8">
          <w:rPr>
            <w:noProof/>
            <w:webHidden/>
          </w:rPr>
          <w:fldChar w:fldCharType="separate"/>
        </w:r>
        <w:r w:rsidR="006830A8">
          <w:rPr>
            <w:noProof/>
            <w:webHidden/>
          </w:rPr>
          <w:t>48</w:t>
        </w:r>
        <w:r w:rsidR="006830A8">
          <w:rPr>
            <w:noProof/>
            <w:webHidden/>
          </w:rPr>
          <w:fldChar w:fldCharType="end"/>
        </w:r>
      </w:hyperlink>
    </w:p>
    <w:p w14:paraId="5A1E6F43"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90" w:history="1">
        <w:r w:rsidR="006830A8" w:rsidRPr="00054C65">
          <w:rPr>
            <w:rStyle w:val="Hyperlink"/>
            <w:noProof/>
          </w:rPr>
          <w:t>3.8.1</w:t>
        </w:r>
        <w:r w:rsidR="006830A8">
          <w:rPr>
            <w:rFonts w:asciiTheme="minorHAnsi" w:eastAsiaTheme="minorEastAsia" w:hAnsiTheme="minorHAnsi" w:cstheme="minorBidi"/>
            <w:noProof/>
            <w:sz w:val="22"/>
            <w:szCs w:val="22"/>
          </w:rPr>
          <w:tab/>
        </w:r>
        <w:r w:rsidR="006830A8" w:rsidRPr="00054C65">
          <w:rPr>
            <w:rStyle w:val="Hyperlink"/>
            <w:noProof/>
          </w:rPr>
          <w:t>Requirements</w:t>
        </w:r>
        <w:r w:rsidR="006830A8">
          <w:rPr>
            <w:noProof/>
            <w:webHidden/>
          </w:rPr>
          <w:tab/>
        </w:r>
        <w:r w:rsidR="006830A8">
          <w:rPr>
            <w:noProof/>
            <w:webHidden/>
          </w:rPr>
          <w:fldChar w:fldCharType="begin"/>
        </w:r>
        <w:r w:rsidR="006830A8">
          <w:rPr>
            <w:noProof/>
            <w:webHidden/>
          </w:rPr>
          <w:instrText xml:space="preserve"> PAGEREF _Toc94795990 \h </w:instrText>
        </w:r>
        <w:r w:rsidR="006830A8">
          <w:rPr>
            <w:noProof/>
            <w:webHidden/>
          </w:rPr>
        </w:r>
        <w:r w:rsidR="006830A8">
          <w:rPr>
            <w:noProof/>
            <w:webHidden/>
          </w:rPr>
          <w:fldChar w:fldCharType="separate"/>
        </w:r>
        <w:r w:rsidR="006830A8">
          <w:rPr>
            <w:noProof/>
            <w:webHidden/>
          </w:rPr>
          <w:t>48</w:t>
        </w:r>
        <w:r w:rsidR="006830A8">
          <w:rPr>
            <w:noProof/>
            <w:webHidden/>
          </w:rPr>
          <w:fldChar w:fldCharType="end"/>
        </w:r>
      </w:hyperlink>
    </w:p>
    <w:p w14:paraId="5C9F3634"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91" w:history="1">
        <w:r w:rsidR="006830A8" w:rsidRPr="00054C65">
          <w:rPr>
            <w:rStyle w:val="Hyperlink"/>
            <w:noProof/>
          </w:rPr>
          <w:t>3.9</w:t>
        </w:r>
        <w:r w:rsidR="006830A8">
          <w:rPr>
            <w:rFonts w:asciiTheme="minorHAnsi" w:eastAsiaTheme="minorEastAsia" w:hAnsiTheme="minorHAnsi" w:cstheme="minorBidi"/>
            <w:i w:val="0"/>
            <w:noProof/>
            <w:sz w:val="22"/>
            <w:szCs w:val="22"/>
          </w:rPr>
          <w:tab/>
        </w:r>
        <w:r w:rsidR="006830A8" w:rsidRPr="00054C65">
          <w:rPr>
            <w:rStyle w:val="Hyperlink"/>
            <w:noProof/>
          </w:rPr>
          <w:t>PWRMAN-FUN-REQ-031041/A-Disc Load / Eject (TcSE ROIN-268144-1)</w:t>
        </w:r>
        <w:r w:rsidR="006830A8">
          <w:rPr>
            <w:noProof/>
            <w:webHidden/>
          </w:rPr>
          <w:tab/>
        </w:r>
        <w:r w:rsidR="006830A8">
          <w:rPr>
            <w:noProof/>
            <w:webHidden/>
          </w:rPr>
          <w:fldChar w:fldCharType="begin"/>
        </w:r>
        <w:r w:rsidR="006830A8">
          <w:rPr>
            <w:noProof/>
            <w:webHidden/>
          </w:rPr>
          <w:instrText xml:space="preserve"> PAGEREF _Toc94795991 \h </w:instrText>
        </w:r>
        <w:r w:rsidR="006830A8">
          <w:rPr>
            <w:noProof/>
            <w:webHidden/>
          </w:rPr>
        </w:r>
        <w:r w:rsidR="006830A8">
          <w:rPr>
            <w:noProof/>
            <w:webHidden/>
          </w:rPr>
          <w:fldChar w:fldCharType="separate"/>
        </w:r>
        <w:r w:rsidR="006830A8">
          <w:rPr>
            <w:noProof/>
            <w:webHidden/>
          </w:rPr>
          <w:t>48</w:t>
        </w:r>
        <w:r w:rsidR="006830A8">
          <w:rPr>
            <w:noProof/>
            <w:webHidden/>
          </w:rPr>
          <w:fldChar w:fldCharType="end"/>
        </w:r>
      </w:hyperlink>
    </w:p>
    <w:p w14:paraId="62EF5310" w14:textId="77777777" w:rsidR="006830A8" w:rsidRDefault="00925A7C">
      <w:pPr>
        <w:pStyle w:val="TOC3"/>
        <w:tabs>
          <w:tab w:val="left" w:pos="1100"/>
          <w:tab w:val="right" w:leader="dot" w:pos="11107"/>
        </w:tabs>
        <w:rPr>
          <w:rFonts w:asciiTheme="minorHAnsi" w:eastAsiaTheme="minorEastAsia" w:hAnsiTheme="minorHAnsi" w:cstheme="minorBidi"/>
          <w:noProof/>
          <w:sz w:val="22"/>
          <w:szCs w:val="22"/>
        </w:rPr>
      </w:pPr>
      <w:hyperlink w:anchor="_Toc94795992" w:history="1">
        <w:r w:rsidR="006830A8" w:rsidRPr="00054C65">
          <w:rPr>
            <w:rStyle w:val="Hyperlink"/>
            <w:noProof/>
          </w:rPr>
          <w:t>3.9.1</w:t>
        </w:r>
        <w:r w:rsidR="006830A8">
          <w:rPr>
            <w:rFonts w:asciiTheme="minorHAnsi" w:eastAsiaTheme="minorEastAsia" w:hAnsiTheme="minorHAnsi" w:cstheme="minorBidi"/>
            <w:noProof/>
            <w:sz w:val="22"/>
            <w:szCs w:val="22"/>
          </w:rPr>
          <w:tab/>
        </w:r>
        <w:r w:rsidR="006830A8" w:rsidRPr="00054C65">
          <w:rPr>
            <w:rStyle w:val="Hyperlink"/>
            <w:noProof/>
          </w:rPr>
          <w:t>Requirements</w:t>
        </w:r>
        <w:r w:rsidR="006830A8">
          <w:rPr>
            <w:noProof/>
            <w:webHidden/>
          </w:rPr>
          <w:tab/>
        </w:r>
        <w:r w:rsidR="006830A8">
          <w:rPr>
            <w:noProof/>
            <w:webHidden/>
          </w:rPr>
          <w:fldChar w:fldCharType="begin"/>
        </w:r>
        <w:r w:rsidR="006830A8">
          <w:rPr>
            <w:noProof/>
            <w:webHidden/>
          </w:rPr>
          <w:instrText xml:space="preserve"> PAGEREF _Toc94795992 \h </w:instrText>
        </w:r>
        <w:r w:rsidR="006830A8">
          <w:rPr>
            <w:noProof/>
            <w:webHidden/>
          </w:rPr>
        </w:r>
        <w:r w:rsidR="006830A8">
          <w:rPr>
            <w:noProof/>
            <w:webHidden/>
          </w:rPr>
          <w:fldChar w:fldCharType="separate"/>
        </w:r>
        <w:r w:rsidR="006830A8">
          <w:rPr>
            <w:noProof/>
            <w:webHidden/>
          </w:rPr>
          <w:t>48</w:t>
        </w:r>
        <w:r w:rsidR="006830A8">
          <w:rPr>
            <w:noProof/>
            <w:webHidden/>
          </w:rPr>
          <w:fldChar w:fldCharType="end"/>
        </w:r>
      </w:hyperlink>
    </w:p>
    <w:p w14:paraId="1252756A"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93" w:history="1">
        <w:r w:rsidR="006830A8" w:rsidRPr="00054C65">
          <w:rPr>
            <w:rStyle w:val="Hyperlink"/>
            <w:noProof/>
          </w:rPr>
          <w:t>3.10</w:t>
        </w:r>
        <w:r w:rsidR="006830A8">
          <w:rPr>
            <w:rFonts w:asciiTheme="minorHAnsi" w:eastAsiaTheme="minorEastAsia" w:hAnsiTheme="minorHAnsi" w:cstheme="minorBidi"/>
            <w:i w:val="0"/>
            <w:noProof/>
            <w:sz w:val="22"/>
            <w:szCs w:val="22"/>
          </w:rPr>
          <w:tab/>
        </w:r>
        <w:r w:rsidR="006830A8" w:rsidRPr="00054C65">
          <w:rPr>
            <w:rStyle w:val="Hyperlink"/>
            <w:noProof/>
          </w:rPr>
          <w:t>PWRMAN-FUN-REQ-233261/B-Phone as a Key - Phone Charging Power Moding</w:t>
        </w:r>
        <w:r w:rsidR="006830A8">
          <w:rPr>
            <w:noProof/>
            <w:webHidden/>
          </w:rPr>
          <w:tab/>
        </w:r>
        <w:r w:rsidR="006830A8">
          <w:rPr>
            <w:noProof/>
            <w:webHidden/>
          </w:rPr>
          <w:fldChar w:fldCharType="begin"/>
        </w:r>
        <w:r w:rsidR="006830A8">
          <w:rPr>
            <w:noProof/>
            <w:webHidden/>
          </w:rPr>
          <w:instrText xml:space="preserve"> PAGEREF _Toc94795993 \h </w:instrText>
        </w:r>
        <w:r w:rsidR="006830A8">
          <w:rPr>
            <w:noProof/>
            <w:webHidden/>
          </w:rPr>
        </w:r>
        <w:r w:rsidR="006830A8">
          <w:rPr>
            <w:noProof/>
            <w:webHidden/>
          </w:rPr>
          <w:fldChar w:fldCharType="separate"/>
        </w:r>
        <w:r w:rsidR="006830A8">
          <w:rPr>
            <w:noProof/>
            <w:webHidden/>
          </w:rPr>
          <w:t>49</w:t>
        </w:r>
        <w:r w:rsidR="006830A8">
          <w:rPr>
            <w:noProof/>
            <w:webHidden/>
          </w:rPr>
          <w:fldChar w:fldCharType="end"/>
        </w:r>
      </w:hyperlink>
    </w:p>
    <w:p w14:paraId="006F2CDE"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94" w:history="1">
        <w:r w:rsidR="006830A8" w:rsidRPr="00054C65">
          <w:rPr>
            <w:rStyle w:val="Hyperlink"/>
            <w:noProof/>
          </w:rPr>
          <w:t>3.10.1</w:t>
        </w:r>
        <w:r w:rsidR="006830A8">
          <w:rPr>
            <w:rFonts w:asciiTheme="minorHAnsi" w:eastAsiaTheme="minorEastAsia" w:hAnsiTheme="minorHAnsi" w:cstheme="minorBidi"/>
            <w:noProof/>
            <w:sz w:val="22"/>
            <w:szCs w:val="22"/>
          </w:rPr>
          <w:tab/>
        </w:r>
        <w:r w:rsidR="006830A8" w:rsidRPr="00054C65">
          <w:rPr>
            <w:rStyle w:val="Hyperlink"/>
            <w:noProof/>
          </w:rPr>
          <w:t>Use Cases</w:t>
        </w:r>
        <w:r w:rsidR="006830A8">
          <w:rPr>
            <w:noProof/>
            <w:webHidden/>
          </w:rPr>
          <w:tab/>
        </w:r>
        <w:r w:rsidR="006830A8">
          <w:rPr>
            <w:noProof/>
            <w:webHidden/>
          </w:rPr>
          <w:fldChar w:fldCharType="begin"/>
        </w:r>
        <w:r w:rsidR="006830A8">
          <w:rPr>
            <w:noProof/>
            <w:webHidden/>
          </w:rPr>
          <w:instrText xml:space="preserve"> PAGEREF _Toc94795994 \h </w:instrText>
        </w:r>
        <w:r w:rsidR="006830A8">
          <w:rPr>
            <w:noProof/>
            <w:webHidden/>
          </w:rPr>
        </w:r>
        <w:r w:rsidR="006830A8">
          <w:rPr>
            <w:noProof/>
            <w:webHidden/>
          </w:rPr>
          <w:fldChar w:fldCharType="separate"/>
        </w:r>
        <w:r w:rsidR="006830A8">
          <w:rPr>
            <w:noProof/>
            <w:webHidden/>
          </w:rPr>
          <w:t>49</w:t>
        </w:r>
        <w:r w:rsidR="006830A8">
          <w:rPr>
            <w:noProof/>
            <w:webHidden/>
          </w:rPr>
          <w:fldChar w:fldCharType="end"/>
        </w:r>
      </w:hyperlink>
    </w:p>
    <w:p w14:paraId="4418ED75"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95" w:history="1">
        <w:r w:rsidR="006830A8" w:rsidRPr="00054C65">
          <w:rPr>
            <w:rStyle w:val="Hyperlink"/>
            <w:noProof/>
          </w:rPr>
          <w:t>3.10.2</w:t>
        </w:r>
        <w:r w:rsidR="006830A8">
          <w:rPr>
            <w:rFonts w:asciiTheme="minorHAnsi" w:eastAsiaTheme="minorEastAsia" w:hAnsiTheme="minorHAnsi" w:cstheme="minorBidi"/>
            <w:noProof/>
            <w:sz w:val="22"/>
            <w:szCs w:val="22"/>
          </w:rPr>
          <w:tab/>
        </w:r>
        <w:r w:rsidR="006830A8" w:rsidRPr="00054C65">
          <w:rPr>
            <w:rStyle w:val="Hyperlink"/>
            <w:noProof/>
          </w:rPr>
          <w:t>Requirements</w:t>
        </w:r>
        <w:r w:rsidR="006830A8">
          <w:rPr>
            <w:noProof/>
            <w:webHidden/>
          </w:rPr>
          <w:tab/>
        </w:r>
        <w:r w:rsidR="006830A8">
          <w:rPr>
            <w:noProof/>
            <w:webHidden/>
          </w:rPr>
          <w:fldChar w:fldCharType="begin"/>
        </w:r>
        <w:r w:rsidR="006830A8">
          <w:rPr>
            <w:noProof/>
            <w:webHidden/>
          </w:rPr>
          <w:instrText xml:space="preserve"> PAGEREF _Toc94795995 \h </w:instrText>
        </w:r>
        <w:r w:rsidR="006830A8">
          <w:rPr>
            <w:noProof/>
            <w:webHidden/>
          </w:rPr>
        </w:r>
        <w:r w:rsidR="006830A8">
          <w:rPr>
            <w:noProof/>
            <w:webHidden/>
          </w:rPr>
          <w:fldChar w:fldCharType="separate"/>
        </w:r>
        <w:r w:rsidR="006830A8">
          <w:rPr>
            <w:noProof/>
            <w:webHidden/>
          </w:rPr>
          <w:t>50</w:t>
        </w:r>
        <w:r w:rsidR="006830A8">
          <w:rPr>
            <w:noProof/>
            <w:webHidden/>
          </w:rPr>
          <w:fldChar w:fldCharType="end"/>
        </w:r>
      </w:hyperlink>
    </w:p>
    <w:p w14:paraId="0B5A6CD0"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96" w:history="1">
        <w:r w:rsidR="006830A8" w:rsidRPr="00054C65">
          <w:rPr>
            <w:rStyle w:val="Hyperlink"/>
            <w:noProof/>
          </w:rPr>
          <w:t>3.11</w:t>
        </w:r>
        <w:r w:rsidR="006830A8">
          <w:rPr>
            <w:rFonts w:asciiTheme="minorHAnsi" w:eastAsiaTheme="minorEastAsia" w:hAnsiTheme="minorHAnsi" w:cstheme="minorBidi"/>
            <w:i w:val="0"/>
            <w:noProof/>
            <w:sz w:val="22"/>
            <w:szCs w:val="22"/>
          </w:rPr>
          <w:tab/>
        </w:r>
        <w:r w:rsidR="006830A8" w:rsidRPr="00054C65">
          <w:rPr>
            <w:rStyle w:val="Hyperlink"/>
            <w:noProof/>
          </w:rPr>
          <w:t>PWRMAN-FUN-REQ-235503/C-Key Off Load Mode signal Power Management</w:t>
        </w:r>
        <w:r w:rsidR="006830A8">
          <w:rPr>
            <w:noProof/>
            <w:webHidden/>
          </w:rPr>
          <w:tab/>
        </w:r>
        <w:r w:rsidR="006830A8">
          <w:rPr>
            <w:noProof/>
            <w:webHidden/>
          </w:rPr>
          <w:fldChar w:fldCharType="begin"/>
        </w:r>
        <w:r w:rsidR="006830A8">
          <w:rPr>
            <w:noProof/>
            <w:webHidden/>
          </w:rPr>
          <w:instrText xml:space="preserve"> PAGEREF _Toc94795996 \h </w:instrText>
        </w:r>
        <w:r w:rsidR="006830A8">
          <w:rPr>
            <w:noProof/>
            <w:webHidden/>
          </w:rPr>
        </w:r>
        <w:r w:rsidR="006830A8">
          <w:rPr>
            <w:noProof/>
            <w:webHidden/>
          </w:rPr>
          <w:fldChar w:fldCharType="separate"/>
        </w:r>
        <w:r w:rsidR="006830A8">
          <w:rPr>
            <w:noProof/>
            <w:webHidden/>
          </w:rPr>
          <w:t>51</w:t>
        </w:r>
        <w:r w:rsidR="006830A8">
          <w:rPr>
            <w:noProof/>
            <w:webHidden/>
          </w:rPr>
          <w:fldChar w:fldCharType="end"/>
        </w:r>
      </w:hyperlink>
    </w:p>
    <w:p w14:paraId="270D1532"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97" w:history="1">
        <w:r w:rsidR="006830A8" w:rsidRPr="00054C65">
          <w:rPr>
            <w:rStyle w:val="Hyperlink"/>
            <w:noProof/>
          </w:rPr>
          <w:t>3.11.1</w:t>
        </w:r>
        <w:r w:rsidR="006830A8">
          <w:rPr>
            <w:rFonts w:asciiTheme="minorHAnsi" w:eastAsiaTheme="minorEastAsia" w:hAnsiTheme="minorHAnsi" w:cstheme="minorBidi"/>
            <w:noProof/>
            <w:sz w:val="22"/>
            <w:szCs w:val="22"/>
          </w:rPr>
          <w:tab/>
        </w:r>
        <w:r w:rsidR="006830A8" w:rsidRPr="00054C65">
          <w:rPr>
            <w:rStyle w:val="Hyperlink"/>
            <w:noProof/>
          </w:rPr>
          <w:t>Use Case</w:t>
        </w:r>
        <w:r w:rsidR="006830A8">
          <w:rPr>
            <w:noProof/>
            <w:webHidden/>
          </w:rPr>
          <w:tab/>
        </w:r>
        <w:r w:rsidR="006830A8">
          <w:rPr>
            <w:noProof/>
            <w:webHidden/>
          </w:rPr>
          <w:fldChar w:fldCharType="begin"/>
        </w:r>
        <w:r w:rsidR="006830A8">
          <w:rPr>
            <w:noProof/>
            <w:webHidden/>
          </w:rPr>
          <w:instrText xml:space="preserve"> PAGEREF _Toc94795997 \h </w:instrText>
        </w:r>
        <w:r w:rsidR="006830A8">
          <w:rPr>
            <w:noProof/>
            <w:webHidden/>
          </w:rPr>
        </w:r>
        <w:r w:rsidR="006830A8">
          <w:rPr>
            <w:noProof/>
            <w:webHidden/>
          </w:rPr>
          <w:fldChar w:fldCharType="separate"/>
        </w:r>
        <w:r w:rsidR="006830A8">
          <w:rPr>
            <w:noProof/>
            <w:webHidden/>
          </w:rPr>
          <w:t>51</w:t>
        </w:r>
        <w:r w:rsidR="006830A8">
          <w:rPr>
            <w:noProof/>
            <w:webHidden/>
          </w:rPr>
          <w:fldChar w:fldCharType="end"/>
        </w:r>
      </w:hyperlink>
    </w:p>
    <w:p w14:paraId="3BF2EA65"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5998" w:history="1">
        <w:r w:rsidR="006830A8" w:rsidRPr="00054C65">
          <w:rPr>
            <w:rStyle w:val="Hyperlink"/>
            <w:noProof/>
          </w:rPr>
          <w:t>3.11.2</w:t>
        </w:r>
        <w:r w:rsidR="006830A8">
          <w:rPr>
            <w:rFonts w:asciiTheme="minorHAnsi" w:eastAsiaTheme="minorEastAsia" w:hAnsiTheme="minorHAnsi" w:cstheme="minorBidi"/>
            <w:noProof/>
            <w:sz w:val="22"/>
            <w:szCs w:val="22"/>
          </w:rPr>
          <w:tab/>
        </w:r>
        <w:r w:rsidR="006830A8" w:rsidRPr="00054C65">
          <w:rPr>
            <w:rStyle w:val="Hyperlink"/>
            <w:noProof/>
          </w:rPr>
          <w:t>Requirements</w:t>
        </w:r>
        <w:r w:rsidR="006830A8">
          <w:rPr>
            <w:noProof/>
            <w:webHidden/>
          </w:rPr>
          <w:tab/>
        </w:r>
        <w:r w:rsidR="006830A8">
          <w:rPr>
            <w:noProof/>
            <w:webHidden/>
          </w:rPr>
          <w:fldChar w:fldCharType="begin"/>
        </w:r>
        <w:r w:rsidR="006830A8">
          <w:rPr>
            <w:noProof/>
            <w:webHidden/>
          </w:rPr>
          <w:instrText xml:space="preserve"> PAGEREF _Toc94795998 \h </w:instrText>
        </w:r>
        <w:r w:rsidR="006830A8">
          <w:rPr>
            <w:noProof/>
            <w:webHidden/>
          </w:rPr>
        </w:r>
        <w:r w:rsidR="006830A8">
          <w:rPr>
            <w:noProof/>
            <w:webHidden/>
          </w:rPr>
          <w:fldChar w:fldCharType="separate"/>
        </w:r>
        <w:r w:rsidR="006830A8">
          <w:rPr>
            <w:noProof/>
            <w:webHidden/>
          </w:rPr>
          <w:t>52</w:t>
        </w:r>
        <w:r w:rsidR="006830A8">
          <w:rPr>
            <w:noProof/>
            <w:webHidden/>
          </w:rPr>
          <w:fldChar w:fldCharType="end"/>
        </w:r>
      </w:hyperlink>
    </w:p>
    <w:p w14:paraId="7116E640"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5999" w:history="1">
        <w:r w:rsidR="006830A8" w:rsidRPr="00054C65">
          <w:rPr>
            <w:rStyle w:val="Hyperlink"/>
            <w:noProof/>
          </w:rPr>
          <w:t>3.12</w:t>
        </w:r>
        <w:r w:rsidR="006830A8">
          <w:rPr>
            <w:rFonts w:asciiTheme="minorHAnsi" w:eastAsiaTheme="minorEastAsia" w:hAnsiTheme="minorHAnsi" w:cstheme="minorBidi"/>
            <w:i w:val="0"/>
            <w:noProof/>
            <w:sz w:val="22"/>
            <w:szCs w:val="22"/>
          </w:rPr>
          <w:tab/>
        </w:r>
        <w:r w:rsidR="006830A8" w:rsidRPr="00054C65">
          <w:rPr>
            <w:rStyle w:val="Hyperlink"/>
            <w:noProof/>
          </w:rPr>
          <w:t>PWRMAN-FUN-REQ-235584/A-Factory Mode</w:t>
        </w:r>
        <w:r w:rsidR="006830A8">
          <w:rPr>
            <w:noProof/>
            <w:webHidden/>
          </w:rPr>
          <w:tab/>
        </w:r>
        <w:r w:rsidR="006830A8">
          <w:rPr>
            <w:noProof/>
            <w:webHidden/>
          </w:rPr>
          <w:fldChar w:fldCharType="begin"/>
        </w:r>
        <w:r w:rsidR="006830A8">
          <w:rPr>
            <w:noProof/>
            <w:webHidden/>
          </w:rPr>
          <w:instrText xml:space="preserve"> PAGEREF _Toc94795999 \h </w:instrText>
        </w:r>
        <w:r w:rsidR="006830A8">
          <w:rPr>
            <w:noProof/>
            <w:webHidden/>
          </w:rPr>
        </w:r>
        <w:r w:rsidR="006830A8">
          <w:rPr>
            <w:noProof/>
            <w:webHidden/>
          </w:rPr>
          <w:fldChar w:fldCharType="separate"/>
        </w:r>
        <w:r w:rsidR="006830A8">
          <w:rPr>
            <w:noProof/>
            <w:webHidden/>
          </w:rPr>
          <w:t>54</w:t>
        </w:r>
        <w:r w:rsidR="006830A8">
          <w:rPr>
            <w:noProof/>
            <w:webHidden/>
          </w:rPr>
          <w:fldChar w:fldCharType="end"/>
        </w:r>
      </w:hyperlink>
    </w:p>
    <w:p w14:paraId="168C22FC"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00" w:history="1">
        <w:r w:rsidR="006830A8" w:rsidRPr="00054C65">
          <w:rPr>
            <w:rStyle w:val="Hyperlink"/>
            <w:noProof/>
          </w:rPr>
          <w:t>3.12.1</w:t>
        </w:r>
        <w:r w:rsidR="006830A8">
          <w:rPr>
            <w:rFonts w:asciiTheme="minorHAnsi" w:eastAsiaTheme="minorEastAsia" w:hAnsiTheme="minorHAnsi" w:cstheme="minorBidi"/>
            <w:noProof/>
            <w:sz w:val="22"/>
            <w:szCs w:val="22"/>
          </w:rPr>
          <w:tab/>
        </w:r>
        <w:r w:rsidR="006830A8" w:rsidRPr="00054C65">
          <w:rPr>
            <w:rStyle w:val="Hyperlink"/>
            <w:noProof/>
          </w:rPr>
          <w:t>Use Case</w:t>
        </w:r>
        <w:r w:rsidR="006830A8">
          <w:rPr>
            <w:noProof/>
            <w:webHidden/>
          </w:rPr>
          <w:tab/>
        </w:r>
        <w:r w:rsidR="006830A8">
          <w:rPr>
            <w:noProof/>
            <w:webHidden/>
          </w:rPr>
          <w:fldChar w:fldCharType="begin"/>
        </w:r>
        <w:r w:rsidR="006830A8">
          <w:rPr>
            <w:noProof/>
            <w:webHidden/>
          </w:rPr>
          <w:instrText xml:space="preserve"> PAGEREF _Toc94796000 \h </w:instrText>
        </w:r>
        <w:r w:rsidR="006830A8">
          <w:rPr>
            <w:noProof/>
            <w:webHidden/>
          </w:rPr>
        </w:r>
        <w:r w:rsidR="006830A8">
          <w:rPr>
            <w:noProof/>
            <w:webHidden/>
          </w:rPr>
          <w:fldChar w:fldCharType="separate"/>
        </w:r>
        <w:r w:rsidR="006830A8">
          <w:rPr>
            <w:noProof/>
            <w:webHidden/>
          </w:rPr>
          <w:t>54</w:t>
        </w:r>
        <w:r w:rsidR="006830A8">
          <w:rPr>
            <w:noProof/>
            <w:webHidden/>
          </w:rPr>
          <w:fldChar w:fldCharType="end"/>
        </w:r>
      </w:hyperlink>
    </w:p>
    <w:p w14:paraId="1926C93C"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01" w:history="1">
        <w:r w:rsidR="006830A8" w:rsidRPr="00054C65">
          <w:rPr>
            <w:rStyle w:val="Hyperlink"/>
            <w:noProof/>
          </w:rPr>
          <w:t>3.12.2</w:t>
        </w:r>
        <w:r w:rsidR="006830A8">
          <w:rPr>
            <w:rFonts w:asciiTheme="minorHAnsi" w:eastAsiaTheme="minorEastAsia" w:hAnsiTheme="minorHAnsi" w:cstheme="minorBidi"/>
            <w:noProof/>
            <w:sz w:val="22"/>
            <w:szCs w:val="22"/>
          </w:rPr>
          <w:tab/>
        </w:r>
        <w:r w:rsidR="006830A8" w:rsidRPr="00054C65">
          <w:rPr>
            <w:rStyle w:val="Hyperlink"/>
            <w:noProof/>
          </w:rPr>
          <w:t>Requirements</w:t>
        </w:r>
        <w:r w:rsidR="006830A8">
          <w:rPr>
            <w:noProof/>
            <w:webHidden/>
          </w:rPr>
          <w:tab/>
        </w:r>
        <w:r w:rsidR="006830A8">
          <w:rPr>
            <w:noProof/>
            <w:webHidden/>
          </w:rPr>
          <w:fldChar w:fldCharType="begin"/>
        </w:r>
        <w:r w:rsidR="006830A8">
          <w:rPr>
            <w:noProof/>
            <w:webHidden/>
          </w:rPr>
          <w:instrText xml:space="preserve"> PAGEREF _Toc94796001 \h </w:instrText>
        </w:r>
        <w:r w:rsidR="006830A8">
          <w:rPr>
            <w:noProof/>
            <w:webHidden/>
          </w:rPr>
        </w:r>
        <w:r w:rsidR="006830A8">
          <w:rPr>
            <w:noProof/>
            <w:webHidden/>
          </w:rPr>
          <w:fldChar w:fldCharType="separate"/>
        </w:r>
        <w:r w:rsidR="006830A8">
          <w:rPr>
            <w:noProof/>
            <w:webHidden/>
          </w:rPr>
          <w:t>54</w:t>
        </w:r>
        <w:r w:rsidR="006830A8">
          <w:rPr>
            <w:noProof/>
            <w:webHidden/>
          </w:rPr>
          <w:fldChar w:fldCharType="end"/>
        </w:r>
      </w:hyperlink>
    </w:p>
    <w:p w14:paraId="0002B24E"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6002" w:history="1">
        <w:r w:rsidR="006830A8" w:rsidRPr="00054C65">
          <w:rPr>
            <w:rStyle w:val="Hyperlink"/>
            <w:noProof/>
          </w:rPr>
          <w:t>3.13</w:t>
        </w:r>
        <w:r w:rsidR="006830A8">
          <w:rPr>
            <w:rFonts w:asciiTheme="minorHAnsi" w:eastAsiaTheme="minorEastAsia" w:hAnsiTheme="minorHAnsi" w:cstheme="minorBidi"/>
            <w:i w:val="0"/>
            <w:noProof/>
            <w:sz w:val="22"/>
            <w:szCs w:val="22"/>
          </w:rPr>
          <w:tab/>
        </w:r>
        <w:r w:rsidR="006830A8" w:rsidRPr="00054C65">
          <w:rPr>
            <w:rStyle w:val="Hyperlink"/>
            <w:noProof/>
          </w:rPr>
          <w:t>PWRMAN-FUN-REQ-295539/A-OTA VehOnSrc_D_Stat Power Moding</w:t>
        </w:r>
        <w:r w:rsidR="006830A8">
          <w:rPr>
            <w:noProof/>
            <w:webHidden/>
          </w:rPr>
          <w:tab/>
        </w:r>
        <w:r w:rsidR="006830A8">
          <w:rPr>
            <w:noProof/>
            <w:webHidden/>
          </w:rPr>
          <w:fldChar w:fldCharType="begin"/>
        </w:r>
        <w:r w:rsidR="006830A8">
          <w:rPr>
            <w:noProof/>
            <w:webHidden/>
          </w:rPr>
          <w:instrText xml:space="preserve"> PAGEREF _Toc94796002 \h </w:instrText>
        </w:r>
        <w:r w:rsidR="006830A8">
          <w:rPr>
            <w:noProof/>
            <w:webHidden/>
          </w:rPr>
        </w:r>
        <w:r w:rsidR="006830A8">
          <w:rPr>
            <w:noProof/>
            <w:webHidden/>
          </w:rPr>
          <w:fldChar w:fldCharType="separate"/>
        </w:r>
        <w:r w:rsidR="006830A8">
          <w:rPr>
            <w:noProof/>
            <w:webHidden/>
          </w:rPr>
          <w:t>56</w:t>
        </w:r>
        <w:r w:rsidR="006830A8">
          <w:rPr>
            <w:noProof/>
            <w:webHidden/>
          </w:rPr>
          <w:fldChar w:fldCharType="end"/>
        </w:r>
      </w:hyperlink>
    </w:p>
    <w:p w14:paraId="027F13F6"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03" w:history="1">
        <w:r w:rsidR="006830A8" w:rsidRPr="00054C65">
          <w:rPr>
            <w:rStyle w:val="Hyperlink"/>
            <w:noProof/>
          </w:rPr>
          <w:t>3.13.1</w:t>
        </w:r>
        <w:r w:rsidR="006830A8">
          <w:rPr>
            <w:rFonts w:asciiTheme="minorHAnsi" w:eastAsiaTheme="minorEastAsia" w:hAnsiTheme="minorHAnsi" w:cstheme="minorBidi"/>
            <w:noProof/>
            <w:sz w:val="22"/>
            <w:szCs w:val="22"/>
          </w:rPr>
          <w:tab/>
        </w:r>
        <w:r w:rsidR="006830A8" w:rsidRPr="00054C65">
          <w:rPr>
            <w:rStyle w:val="Hyperlink"/>
            <w:noProof/>
          </w:rPr>
          <w:t>Requirements</w:t>
        </w:r>
        <w:r w:rsidR="006830A8">
          <w:rPr>
            <w:noProof/>
            <w:webHidden/>
          </w:rPr>
          <w:tab/>
        </w:r>
        <w:r w:rsidR="006830A8">
          <w:rPr>
            <w:noProof/>
            <w:webHidden/>
          </w:rPr>
          <w:fldChar w:fldCharType="begin"/>
        </w:r>
        <w:r w:rsidR="006830A8">
          <w:rPr>
            <w:noProof/>
            <w:webHidden/>
          </w:rPr>
          <w:instrText xml:space="preserve"> PAGEREF _Toc94796003 \h </w:instrText>
        </w:r>
        <w:r w:rsidR="006830A8">
          <w:rPr>
            <w:noProof/>
            <w:webHidden/>
          </w:rPr>
        </w:r>
        <w:r w:rsidR="006830A8">
          <w:rPr>
            <w:noProof/>
            <w:webHidden/>
          </w:rPr>
          <w:fldChar w:fldCharType="separate"/>
        </w:r>
        <w:r w:rsidR="006830A8">
          <w:rPr>
            <w:noProof/>
            <w:webHidden/>
          </w:rPr>
          <w:t>56</w:t>
        </w:r>
        <w:r w:rsidR="006830A8">
          <w:rPr>
            <w:noProof/>
            <w:webHidden/>
          </w:rPr>
          <w:fldChar w:fldCharType="end"/>
        </w:r>
      </w:hyperlink>
    </w:p>
    <w:p w14:paraId="602D6BA1"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6004" w:history="1">
        <w:r w:rsidR="006830A8" w:rsidRPr="00054C65">
          <w:rPr>
            <w:rStyle w:val="Hyperlink"/>
            <w:noProof/>
          </w:rPr>
          <w:t>3.14</w:t>
        </w:r>
        <w:r w:rsidR="006830A8">
          <w:rPr>
            <w:rFonts w:asciiTheme="minorHAnsi" w:eastAsiaTheme="minorEastAsia" w:hAnsiTheme="minorHAnsi" w:cstheme="minorBidi"/>
            <w:i w:val="0"/>
            <w:noProof/>
            <w:sz w:val="22"/>
            <w:szCs w:val="22"/>
          </w:rPr>
          <w:tab/>
        </w:r>
        <w:r w:rsidR="006830A8" w:rsidRPr="00054C65">
          <w:rPr>
            <w:rStyle w:val="Hyperlink"/>
            <w:noProof/>
          </w:rPr>
          <w:t>PWRMAN-FUN-REQ-295414/A-Key OFF Power Moding - ECG and Infotainment System Master</w:t>
        </w:r>
        <w:r w:rsidR="006830A8">
          <w:rPr>
            <w:noProof/>
            <w:webHidden/>
          </w:rPr>
          <w:tab/>
        </w:r>
        <w:r w:rsidR="006830A8">
          <w:rPr>
            <w:noProof/>
            <w:webHidden/>
          </w:rPr>
          <w:fldChar w:fldCharType="begin"/>
        </w:r>
        <w:r w:rsidR="006830A8">
          <w:rPr>
            <w:noProof/>
            <w:webHidden/>
          </w:rPr>
          <w:instrText xml:space="preserve"> PAGEREF _Toc94796004 \h </w:instrText>
        </w:r>
        <w:r w:rsidR="006830A8">
          <w:rPr>
            <w:noProof/>
            <w:webHidden/>
          </w:rPr>
        </w:r>
        <w:r w:rsidR="006830A8">
          <w:rPr>
            <w:noProof/>
            <w:webHidden/>
          </w:rPr>
          <w:fldChar w:fldCharType="separate"/>
        </w:r>
        <w:r w:rsidR="006830A8">
          <w:rPr>
            <w:noProof/>
            <w:webHidden/>
          </w:rPr>
          <w:t>57</w:t>
        </w:r>
        <w:r w:rsidR="006830A8">
          <w:rPr>
            <w:noProof/>
            <w:webHidden/>
          </w:rPr>
          <w:fldChar w:fldCharType="end"/>
        </w:r>
      </w:hyperlink>
    </w:p>
    <w:p w14:paraId="4986EE0E"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05" w:history="1">
        <w:r w:rsidR="006830A8" w:rsidRPr="00054C65">
          <w:rPr>
            <w:rStyle w:val="Hyperlink"/>
            <w:noProof/>
          </w:rPr>
          <w:t>3.14.1</w:t>
        </w:r>
        <w:r w:rsidR="006830A8">
          <w:rPr>
            <w:rFonts w:asciiTheme="minorHAnsi" w:eastAsiaTheme="minorEastAsia" w:hAnsiTheme="minorHAnsi" w:cstheme="minorBidi"/>
            <w:noProof/>
            <w:sz w:val="22"/>
            <w:szCs w:val="22"/>
          </w:rPr>
          <w:tab/>
        </w:r>
        <w:r w:rsidR="006830A8" w:rsidRPr="00054C65">
          <w:rPr>
            <w:rStyle w:val="Hyperlink"/>
            <w:noProof/>
          </w:rPr>
          <w:t>PWRMAN-CLD-REQ-295454/A-ISM KeyOff Power Mode Server</w:t>
        </w:r>
        <w:r w:rsidR="006830A8">
          <w:rPr>
            <w:noProof/>
            <w:webHidden/>
          </w:rPr>
          <w:tab/>
        </w:r>
        <w:r w:rsidR="006830A8">
          <w:rPr>
            <w:noProof/>
            <w:webHidden/>
          </w:rPr>
          <w:fldChar w:fldCharType="begin"/>
        </w:r>
        <w:r w:rsidR="006830A8">
          <w:rPr>
            <w:noProof/>
            <w:webHidden/>
          </w:rPr>
          <w:instrText xml:space="preserve"> PAGEREF _Toc94796005 \h </w:instrText>
        </w:r>
        <w:r w:rsidR="006830A8">
          <w:rPr>
            <w:noProof/>
            <w:webHidden/>
          </w:rPr>
        </w:r>
        <w:r w:rsidR="006830A8">
          <w:rPr>
            <w:noProof/>
            <w:webHidden/>
          </w:rPr>
          <w:fldChar w:fldCharType="separate"/>
        </w:r>
        <w:r w:rsidR="006830A8">
          <w:rPr>
            <w:noProof/>
            <w:webHidden/>
          </w:rPr>
          <w:t>57</w:t>
        </w:r>
        <w:r w:rsidR="006830A8">
          <w:rPr>
            <w:noProof/>
            <w:webHidden/>
          </w:rPr>
          <w:fldChar w:fldCharType="end"/>
        </w:r>
      </w:hyperlink>
    </w:p>
    <w:p w14:paraId="58677C68"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06" w:history="1">
        <w:r w:rsidR="006830A8" w:rsidRPr="00054C65">
          <w:rPr>
            <w:rStyle w:val="Hyperlink"/>
            <w:noProof/>
          </w:rPr>
          <w:t>3.14.2</w:t>
        </w:r>
        <w:r w:rsidR="006830A8">
          <w:rPr>
            <w:rFonts w:asciiTheme="minorHAnsi" w:eastAsiaTheme="minorEastAsia" w:hAnsiTheme="minorHAnsi" w:cstheme="minorBidi"/>
            <w:noProof/>
            <w:sz w:val="22"/>
            <w:szCs w:val="22"/>
          </w:rPr>
          <w:tab/>
        </w:r>
        <w:r w:rsidR="006830A8" w:rsidRPr="00054C65">
          <w:rPr>
            <w:rStyle w:val="Hyperlink"/>
            <w:noProof/>
          </w:rPr>
          <w:t>PWRMAN-CLD-REQ-295455/A-ECG KeyOff Power Mode Client/Master</w:t>
        </w:r>
        <w:r w:rsidR="006830A8">
          <w:rPr>
            <w:noProof/>
            <w:webHidden/>
          </w:rPr>
          <w:tab/>
        </w:r>
        <w:r w:rsidR="006830A8">
          <w:rPr>
            <w:noProof/>
            <w:webHidden/>
          </w:rPr>
          <w:fldChar w:fldCharType="begin"/>
        </w:r>
        <w:r w:rsidR="006830A8">
          <w:rPr>
            <w:noProof/>
            <w:webHidden/>
          </w:rPr>
          <w:instrText xml:space="preserve"> PAGEREF _Toc94796006 \h </w:instrText>
        </w:r>
        <w:r w:rsidR="006830A8">
          <w:rPr>
            <w:noProof/>
            <w:webHidden/>
          </w:rPr>
        </w:r>
        <w:r w:rsidR="006830A8">
          <w:rPr>
            <w:noProof/>
            <w:webHidden/>
          </w:rPr>
          <w:fldChar w:fldCharType="separate"/>
        </w:r>
        <w:r w:rsidR="006830A8">
          <w:rPr>
            <w:noProof/>
            <w:webHidden/>
          </w:rPr>
          <w:t>57</w:t>
        </w:r>
        <w:r w:rsidR="006830A8">
          <w:rPr>
            <w:noProof/>
            <w:webHidden/>
          </w:rPr>
          <w:fldChar w:fldCharType="end"/>
        </w:r>
      </w:hyperlink>
    </w:p>
    <w:p w14:paraId="151C7C26"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07" w:history="1">
        <w:r w:rsidR="006830A8" w:rsidRPr="00054C65">
          <w:rPr>
            <w:rStyle w:val="Hyperlink"/>
            <w:noProof/>
          </w:rPr>
          <w:t>3.14.3</w:t>
        </w:r>
        <w:r w:rsidR="006830A8">
          <w:rPr>
            <w:rFonts w:asciiTheme="minorHAnsi" w:eastAsiaTheme="minorEastAsia" w:hAnsiTheme="minorHAnsi" w:cstheme="minorBidi"/>
            <w:noProof/>
            <w:sz w:val="22"/>
            <w:szCs w:val="22"/>
          </w:rPr>
          <w:tab/>
        </w:r>
        <w:r w:rsidR="006830A8" w:rsidRPr="00054C65">
          <w:rPr>
            <w:rStyle w:val="Hyperlink"/>
            <w:noProof/>
          </w:rPr>
          <w:t>Interface Requirements</w:t>
        </w:r>
        <w:r w:rsidR="006830A8">
          <w:rPr>
            <w:noProof/>
            <w:webHidden/>
          </w:rPr>
          <w:tab/>
        </w:r>
        <w:r w:rsidR="006830A8">
          <w:rPr>
            <w:noProof/>
            <w:webHidden/>
          </w:rPr>
          <w:fldChar w:fldCharType="begin"/>
        </w:r>
        <w:r w:rsidR="006830A8">
          <w:rPr>
            <w:noProof/>
            <w:webHidden/>
          </w:rPr>
          <w:instrText xml:space="preserve"> PAGEREF _Toc94796007 \h </w:instrText>
        </w:r>
        <w:r w:rsidR="006830A8">
          <w:rPr>
            <w:noProof/>
            <w:webHidden/>
          </w:rPr>
        </w:r>
        <w:r w:rsidR="006830A8">
          <w:rPr>
            <w:noProof/>
            <w:webHidden/>
          </w:rPr>
          <w:fldChar w:fldCharType="separate"/>
        </w:r>
        <w:r w:rsidR="006830A8">
          <w:rPr>
            <w:noProof/>
            <w:webHidden/>
          </w:rPr>
          <w:t>57</w:t>
        </w:r>
        <w:r w:rsidR="006830A8">
          <w:rPr>
            <w:noProof/>
            <w:webHidden/>
          </w:rPr>
          <w:fldChar w:fldCharType="end"/>
        </w:r>
      </w:hyperlink>
    </w:p>
    <w:p w14:paraId="00D37388"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08" w:history="1">
        <w:r w:rsidR="006830A8" w:rsidRPr="00054C65">
          <w:rPr>
            <w:rStyle w:val="Hyperlink"/>
            <w:noProof/>
          </w:rPr>
          <w:t>3.14.4</w:t>
        </w:r>
        <w:r w:rsidR="006830A8">
          <w:rPr>
            <w:rFonts w:asciiTheme="minorHAnsi" w:eastAsiaTheme="minorEastAsia" w:hAnsiTheme="minorHAnsi" w:cstheme="minorBidi"/>
            <w:noProof/>
            <w:sz w:val="22"/>
            <w:szCs w:val="22"/>
          </w:rPr>
          <w:tab/>
        </w:r>
        <w:r w:rsidR="006830A8" w:rsidRPr="00054C65">
          <w:rPr>
            <w:rStyle w:val="Hyperlink"/>
            <w:noProof/>
          </w:rPr>
          <w:t>Requirements</w:t>
        </w:r>
        <w:r w:rsidR="006830A8">
          <w:rPr>
            <w:noProof/>
            <w:webHidden/>
          </w:rPr>
          <w:tab/>
        </w:r>
        <w:r w:rsidR="006830A8">
          <w:rPr>
            <w:noProof/>
            <w:webHidden/>
          </w:rPr>
          <w:fldChar w:fldCharType="begin"/>
        </w:r>
        <w:r w:rsidR="006830A8">
          <w:rPr>
            <w:noProof/>
            <w:webHidden/>
          </w:rPr>
          <w:instrText xml:space="preserve"> PAGEREF _Toc94796008 \h </w:instrText>
        </w:r>
        <w:r w:rsidR="006830A8">
          <w:rPr>
            <w:noProof/>
            <w:webHidden/>
          </w:rPr>
        </w:r>
        <w:r w:rsidR="006830A8">
          <w:rPr>
            <w:noProof/>
            <w:webHidden/>
          </w:rPr>
          <w:fldChar w:fldCharType="separate"/>
        </w:r>
        <w:r w:rsidR="006830A8">
          <w:rPr>
            <w:noProof/>
            <w:webHidden/>
          </w:rPr>
          <w:t>58</w:t>
        </w:r>
        <w:r w:rsidR="006830A8">
          <w:rPr>
            <w:noProof/>
            <w:webHidden/>
          </w:rPr>
          <w:fldChar w:fldCharType="end"/>
        </w:r>
      </w:hyperlink>
    </w:p>
    <w:p w14:paraId="4B03E4F3"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09" w:history="1">
        <w:r w:rsidR="006830A8" w:rsidRPr="00054C65">
          <w:rPr>
            <w:rStyle w:val="Hyperlink"/>
            <w:noProof/>
          </w:rPr>
          <w:t>3.14.5</w:t>
        </w:r>
        <w:r w:rsidR="006830A8">
          <w:rPr>
            <w:rFonts w:asciiTheme="minorHAnsi" w:eastAsiaTheme="minorEastAsia" w:hAnsiTheme="minorHAnsi" w:cstheme="minorBidi"/>
            <w:noProof/>
            <w:sz w:val="22"/>
            <w:szCs w:val="22"/>
          </w:rPr>
          <w:tab/>
        </w:r>
        <w:r w:rsidR="006830A8" w:rsidRPr="00054C65">
          <w:rPr>
            <w:rStyle w:val="Hyperlink"/>
            <w:noProof/>
          </w:rPr>
          <w:t>Sequence Diagram</w:t>
        </w:r>
        <w:r w:rsidR="006830A8">
          <w:rPr>
            <w:noProof/>
            <w:webHidden/>
          </w:rPr>
          <w:tab/>
        </w:r>
        <w:r w:rsidR="006830A8">
          <w:rPr>
            <w:noProof/>
            <w:webHidden/>
          </w:rPr>
          <w:fldChar w:fldCharType="begin"/>
        </w:r>
        <w:r w:rsidR="006830A8">
          <w:rPr>
            <w:noProof/>
            <w:webHidden/>
          </w:rPr>
          <w:instrText xml:space="preserve"> PAGEREF _Toc94796009 \h </w:instrText>
        </w:r>
        <w:r w:rsidR="006830A8">
          <w:rPr>
            <w:noProof/>
            <w:webHidden/>
          </w:rPr>
        </w:r>
        <w:r w:rsidR="006830A8">
          <w:rPr>
            <w:noProof/>
            <w:webHidden/>
          </w:rPr>
          <w:fldChar w:fldCharType="separate"/>
        </w:r>
        <w:r w:rsidR="006830A8">
          <w:rPr>
            <w:noProof/>
            <w:webHidden/>
          </w:rPr>
          <w:t>61</w:t>
        </w:r>
        <w:r w:rsidR="006830A8">
          <w:rPr>
            <w:noProof/>
            <w:webHidden/>
          </w:rPr>
          <w:fldChar w:fldCharType="end"/>
        </w:r>
      </w:hyperlink>
    </w:p>
    <w:p w14:paraId="6F730F20"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6010" w:history="1">
        <w:r w:rsidR="006830A8" w:rsidRPr="00054C65">
          <w:rPr>
            <w:rStyle w:val="Hyperlink"/>
            <w:noProof/>
          </w:rPr>
          <w:t>3.15</w:t>
        </w:r>
        <w:r w:rsidR="006830A8">
          <w:rPr>
            <w:rFonts w:asciiTheme="minorHAnsi" w:eastAsiaTheme="minorEastAsia" w:hAnsiTheme="minorHAnsi" w:cstheme="minorBidi"/>
            <w:i w:val="0"/>
            <w:noProof/>
            <w:sz w:val="22"/>
            <w:szCs w:val="22"/>
          </w:rPr>
          <w:tab/>
        </w:r>
        <w:r w:rsidR="006830A8" w:rsidRPr="00054C65">
          <w:rPr>
            <w:rStyle w:val="Hyperlink"/>
            <w:noProof/>
          </w:rPr>
          <w:t>PWRMAN-FUN-REQ-350922/A-Existing Transport Mode to Normal Mode and restoring factory defaults</w:t>
        </w:r>
        <w:r w:rsidR="006830A8">
          <w:rPr>
            <w:noProof/>
            <w:webHidden/>
          </w:rPr>
          <w:tab/>
        </w:r>
        <w:r w:rsidR="006830A8">
          <w:rPr>
            <w:noProof/>
            <w:webHidden/>
          </w:rPr>
          <w:fldChar w:fldCharType="begin"/>
        </w:r>
        <w:r w:rsidR="006830A8">
          <w:rPr>
            <w:noProof/>
            <w:webHidden/>
          </w:rPr>
          <w:instrText xml:space="preserve"> PAGEREF _Toc94796010 \h </w:instrText>
        </w:r>
        <w:r w:rsidR="006830A8">
          <w:rPr>
            <w:noProof/>
            <w:webHidden/>
          </w:rPr>
        </w:r>
        <w:r w:rsidR="006830A8">
          <w:rPr>
            <w:noProof/>
            <w:webHidden/>
          </w:rPr>
          <w:fldChar w:fldCharType="separate"/>
        </w:r>
        <w:r w:rsidR="006830A8">
          <w:rPr>
            <w:noProof/>
            <w:webHidden/>
          </w:rPr>
          <w:t>63</w:t>
        </w:r>
        <w:r w:rsidR="006830A8">
          <w:rPr>
            <w:noProof/>
            <w:webHidden/>
          </w:rPr>
          <w:fldChar w:fldCharType="end"/>
        </w:r>
      </w:hyperlink>
    </w:p>
    <w:p w14:paraId="2C18238E"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11" w:history="1">
        <w:r w:rsidR="006830A8" w:rsidRPr="00054C65">
          <w:rPr>
            <w:rStyle w:val="Hyperlink"/>
            <w:noProof/>
          </w:rPr>
          <w:t>3.15.1</w:t>
        </w:r>
        <w:r w:rsidR="006830A8">
          <w:rPr>
            <w:rFonts w:asciiTheme="minorHAnsi" w:eastAsiaTheme="minorEastAsia" w:hAnsiTheme="minorHAnsi" w:cstheme="minorBidi"/>
            <w:noProof/>
            <w:sz w:val="22"/>
            <w:szCs w:val="22"/>
          </w:rPr>
          <w:tab/>
        </w:r>
        <w:r w:rsidR="006830A8" w:rsidRPr="00054C65">
          <w:rPr>
            <w:rStyle w:val="Hyperlink"/>
            <w:noProof/>
          </w:rPr>
          <w:t>PWRMAN-SR-REQ-346790/B-Exiting Transport Mode to Normal Mode and restoring Factory Defaults</w:t>
        </w:r>
        <w:r w:rsidR="006830A8">
          <w:rPr>
            <w:noProof/>
            <w:webHidden/>
          </w:rPr>
          <w:tab/>
        </w:r>
        <w:r w:rsidR="006830A8">
          <w:rPr>
            <w:noProof/>
            <w:webHidden/>
          </w:rPr>
          <w:fldChar w:fldCharType="begin"/>
        </w:r>
        <w:r w:rsidR="006830A8">
          <w:rPr>
            <w:noProof/>
            <w:webHidden/>
          </w:rPr>
          <w:instrText xml:space="preserve"> PAGEREF _Toc94796011 \h </w:instrText>
        </w:r>
        <w:r w:rsidR="006830A8">
          <w:rPr>
            <w:noProof/>
            <w:webHidden/>
          </w:rPr>
        </w:r>
        <w:r w:rsidR="006830A8">
          <w:rPr>
            <w:noProof/>
            <w:webHidden/>
          </w:rPr>
          <w:fldChar w:fldCharType="separate"/>
        </w:r>
        <w:r w:rsidR="006830A8">
          <w:rPr>
            <w:noProof/>
            <w:webHidden/>
          </w:rPr>
          <w:t>63</w:t>
        </w:r>
        <w:r w:rsidR="006830A8">
          <w:rPr>
            <w:noProof/>
            <w:webHidden/>
          </w:rPr>
          <w:fldChar w:fldCharType="end"/>
        </w:r>
      </w:hyperlink>
    </w:p>
    <w:p w14:paraId="3518CBD7"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6012" w:history="1">
        <w:r w:rsidR="006830A8" w:rsidRPr="00054C65">
          <w:rPr>
            <w:rStyle w:val="Hyperlink"/>
            <w:noProof/>
          </w:rPr>
          <w:t>3.16</w:t>
        </w:r>
        <w:r w:rsidR="006830A8">
          <w:rPr>
            <w:rFonts w:asciiTheme="minorHAnsi" w:eastAsiaTheme="minorEastAsia" w:hAnsiTheme="minorHAnsi" w:cstheme="minorBidi"/>
            <w:i w:val="0"/>
            <w:noProof/>
            <w:sz w:val="22"/>
            <w:szCs w:val="22"/>
          </w:rPr>
          <w:tab/>
        </w:r>
        <w:r w:rsidR="006830A8" w:rsidRPr="00054C65">
          <w:rPr>
            <w:rStyle w:val="Hyperlink"/>
            <w:noProof/>
          </w:rPr>
          <w:t>PWRMAN-FUN-REQ-361257/A-Clear Exit Assist Power Moding</w:t>
        </w:r>
        <w:r w:rsidR="006830A8">
          <w:rPr>
            <w:noProof/>
            <w:webHidden/>
          </w:rPr>
          <w:tab/>
        </w:r>
        <w:r w:rsidR="006830A8">
          <w:rPr>
            <w:noProof/>
            <w:webHidden/>
          </w:rPr>
          <w:fldChar w:fldCharType="begin"/>
        </w:r>
        <w:r w:rsidR="006830A8">
          <w:rPr>
            <w:noProof/>
            <w:webHidden/>
          </w:rPr>
          <w:instrText xml:space="preserve"> PAGEREF _Toc94796012 \h </w:instrText>
        </w:r>
        <w:r w:rsidR="006830A8">
          <w:rPr>
            <w:noProof/>
            <w:webHidden/>
          </w:rPr>
        </w:r>
        <w:r w:rsidR="006830A8">
          <w:rPr>
            <w:noProof/>
            <w:webHidden/>
          </w:rPr>
          <w:fldChar w:fldCharType="separate"/>
        </w:r>
        <w:r w:rsidR="006830A8">
          <w:rPr>
            <w:noProof/>
            <w:webHidden/>
          </w:rPr>
          <w:t>64</w:t>
        </w:r>
        <w:r w:rsidR="006830A8">
          <w:rPr>
            <w:noProof/>
            <w:webHidden/>
          </w:rPr>
          <w:fldChar w:fldCharType="end"/>
        </w:r>
      </w:hyperlink>
    </w:p>
    <w:p w14:paraId="1350B500"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13" w:history="1">
        <w:r w:rsidR="006830A8" w:rsidRPr="00054C65">
          <w:rPr>
            <w:rStyle w:val="Hyperlink"/>
            <w:noProof/>
          </w:rPr>
          <w:t>3.16.1</w:t>
        </w:r>
        <w:r w:rsidR="006830A8">
          <w:rPr>
            <w:rFonts w:asciiTheme="minorHAnsi" w:eastAsiaTheme="minorEastAsia" w:hAnsiTheme="minorHAnsi" w:cstheme="minorBidi"/>
            <w:noProof/>
            <w:sz w:val="22"/>
            <w:szCs w:val="22"/>
          </w:rPr>
          <w:tab/>
        </w:r>
        <w:r w:rsidR="006830A8" w:rsidRPr="00054C65">
          <w:rPr>
            <w:rStyle w:val="Hyperlink"/>
            <w:noProof/>
          </w:rPr>
          <w:t>VS-CLD-REQ-359585/A-Clear Exit Assist Warning Client</w:t>
        </w:r>
        <w:r w:rsidR="006830A8">
          <w:rPr>
            <w:noProof/>
            <w:webHidden/>
          </w:rPr>
          <w:tab/>
        </w:r>
        <w:r w:rsidR="006830A8">
          <w:rPr>
            <w:noProof/>
            <w:webHidden/>
          </w:rPr>
          <w:fldChar w:fldCharType="begin"/>
        </w:r>
        <w:r w:rsidR="006830A8">
          <w:rPr>
            <w:noProof/>
            <w:webHidden/>
          </w:rPr>
          <w:instrText xml:space="preserve"> PAGEREF _Toc94796013 \h </w:instrText>
        </w:r>
        <w:r w:rsidR="006830A8">
          <w:rPr>
            <w:noProof/>
            <w:webHidden/>
          </w:rPr>
        </w:r>
        <w:r w:rsidR="006830A8">
          <w:rPr>
            <w:noProof/>
            <w:webHidden/>
          </w:rPr>
          <w:fldChar w:fldCharType="separate"/>
        </w:r>
        <w:r w:rsidR="006830A8">
          <w:rPr>
            <w:noProof/>
            <w:webHidden/>
          </w:rPr>
          <w:t>64</w:t>
        </w:r>
        <w:r w:rsidR="006830A8">
          <w:rPr>
            <w:noProof/>
            <w:webHidden/>
          </w:rPr>
          <w:fldChar w:fldCharType="end"/>
        </w:r>
      </w:hyperlink>
    </w:p>
    <w:p w14:paraId="1A3C75D4"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14" w:history="1">
        <w:r w:rsidR="006830A8" w:rsidRPr="00054C65">
          <w:rPr>
            <w:rStyle w:val="Hyperlink"/>
            <w:noProof/>
          </w:rPr>
          <w:t>3.16.2</w:t>
        </w:r>
        <w:r w:rsidR="006830A8">
          <w:rPr>
            <w:rFonts w:asciiTheme="minorHAnsi" w:eastAsiaTheme="minorEastAsia" w:hAnsiTheme="minorHAnsi" w:cstheme="minorBidi"/>
            <w:noProof/>
            <w:sz w:val="22"/>
            <w:szCs w:val="22"/>
          </w:rPr>
          <w:tab/>
        </w:r>
        <w:r w:rsidR="006830A8" w:rsidRPr="00054C65">
          <w:rPr>
            <w:rStyle w:val="Hyperlink"/>
            <w:noProof/>
          </w:rPr>
          <w:t>VS-CLD-REQ-359586/A-Clear Exit Assist Warning Server</w:t>
        </w:r>
        <w:r w:rsidR="006830A8">
          <w:rPr>
            <w:noProof/>
            <w:webHidden/>
          </w:rPr>
          <w:tab/>
        </w:r>
        <w:r w:rsidR="006830A8">
          <w:rPr>
            <w:noProof/>
            <w:webHidden/>
          </w:rPr>
          <w:fldChar w:fldCharType="begin"/>
        </w:r>
        <w:r w:rsidR="006830A8">
          <w:rPr>
            <w:noProof/>
            <w:webHidden/>
          </w:rPr>
          <w:instrText xml:space="preserve"> PAGEREF _Toc94796014 \h </w:instrText>
        </w:r>
        <w:r w:rsidR="006830A8">
          <w:rPr>
            <w:noProof/>
            <w:webHidden/>
          </w:rPr>
        </w:r>
        <w:r w:rsidR="006830A8">
          <w:rPr>
            <w:noProof/>
            <w:webHidden/>
          </w:rPr>
          <w:fldChar w:fldCharType="separate"/>
        </w:r>
        <w:r w:rsidR="006830A8">
          <w:rPr>
            <w:noProof/>
            <w:webHidden/>
          </w:rPr>
          <w:t>64</w:t>
        </w:r>
        <w:r w:rsidR="006830A8">
          <w:rPr>
            <w:noProof/>
            <w:webHidden/>
          </w:rPr>
          <w:fldChar w:fldCharType="end"/>
        </w:r>
      </w:hyperlink>
    </w:p>
    <w:p w14:paraId="1C80FBAB"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15" w:history="1">
        <w:r w:rsidR="006830A8" w:rsidRPr="00054C65">
          <w:rPr>
            <w:rStyle w:val="Hyperlink"/>
            <w:noProof/>
          </w:rPr>
          <w:t>3.16.3</w:t>
        </w:r>
        <w:r w:rsidR="006830A8">
          <w:rPr>
            <w:rFonts w:asciiTheme="minorHAnsi" w:eastAsiaTheme="minorEastAsia" w:hAnsiTheme="minorHAnsi" w:cstheme="minorBidi"/>
            <w:noProof/>
            <w:sz w:val="22"/>
            <w:szCs w:val="22"/>
          </w:rPr>
          <w:tab/>
        </w:r>
        <w:r w:rsidR="006830A8" w:rsidRPr="00054C65">
          <w:rPr>
            <w:rStyle w:val="Hyperlink"/>
            <w:noProof/>
          </w:rPr>
          <w:t>PWRMAN-CLD-REQ-359656/A-Infotainment System Master</w:t>
        </w:r>
        <w:r w:rsidR="006830A8">
          <w:rPr>
            <w:noProof/>
            <w:webHidden/>
          </w:rPr>
          <w:tab/>
        </w:r>
        <w:r w:rsidR="006830A8">
          <w:rPr>
            <w:noProof/>
            <w:webHidden/>
          </w:rPr>
          <w:fldChar w:fldCharType="begin"/>
        </w:r>
        <w:r w:rsidR="006830A8">
          <w:rPr>
            <w:noProof/>
            <w:webHidden/>
          </w:rPr>
          <w:instrText xml:space="preserve"> PAGEREF _Toc94796015 \h </w:instrText>
        </w:r>
        <w:r w:rsidR="006830A8">
          <w:rPr>
            <w:noProof/>
            <w:webHidden/>
          </w:rPr>
        </w:r>
        <w:r w:rsidR="006830A8">
          <w:rPr>
            <w:noProof/>
            <w:webHidden/>
          </w:rPr>
          <w:fldChar w:fldCharType="separate"/>
        </w:r>
        <w:r w:rsidR="006830A8">
          <w:rPr>
            <w:noProof/>
            <w:webHidden/>
          </w:rPr>
          <w:t>64</w:t>
        </w:r>
        <w:r w:rsidR="006830A8">
          <w:rPr>
            <w:noProof/>
            <w:webHidden/>
          </w:rPr>
          <w:fldChar w:fldCharType="end"/>
        </w:r>
      </w:hyperlink>
    </w:p>
    <w:p w14:paraId="1B4384B3"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16" w:history="1">
        <w:r w:rsidR="006830A8" w:rsidRPr="00054C65">
          <w:rPr>
            <w:rStyle w:val="Hyperlink"/>
            <w:noProof/>
          </w:rPr>
          <w:t>3.16.4</w:t>
        </w:r>
        <w:r w:rsidR="006830A8">
          <w:rPr>
            <w:rFonts w:asciiTheme="minorHAnsi" w:eastAsiaTheme="minorEastAsia" w:hAnsiTheme="minorHAnsi" w:cstheme="minorBidi"/>
            <w:noProof/>
            <w:sz w:val="22"/>
            <w:szCs w:val="22"/>
          </w:rPr>
          <w:tab/>
        </w:r>
        <w:r w:rsidR="006830A8" w:rsidRPr="00054C65">
          <w:rPr>
            <w:rStyle w:val="Hyperlink"/>
            <w:noProof/>
          </w:rPr>
          <w:t>Interface Requirements</w:t>
        </w:r>
        <w:r w:rsidR="006830A8">
          <w:rPr>
            <w:noProof/>
            <w:webHidden/>
          </w:rPr>
          <w:tab/>
        </w:r>
        <w:r w:rsidR="006830A8">
          <w:rPr>
            <w:noProof/>
            <w:webHidden/>
          </w:rPr>
          <w:fldChar w:fldCharType="begin"/>
        </w:r>
        <w:r w:rsidR="006830A8">
          <w:rPr>
            <w:noProof/>
            <w:webHidden/>
          </w:rPr>
          <w:instrText xml:space="preserve"> PAGEREF _Toc94796016 \h </w:instrText>
        </w:r>
        <w:r w:rsidR="006830A8">
          <w:rPr>
            <w:noProof/>
            <w:webHidden/>
          </w:rPr>
        </w:r>
        <w:r w:rsidR="006830A8">
          <w:rPr>
            <w:noProof/>
            <w:webHidden/>
          </w:rPr>
          <w:fldChar w:fldCharType="separate"/>
        </w:r>
        <w:r w:rsidR="006830A8">
          <w:rPr>
            <w:noProof/>
            <w:webHidden/>
          </w:rPr>
          <w:t>64</w:t>
        </w:r>
        <w:r w:rsidR="006830A8">
          <w:rPr>
            <w:noProof/>
            <w:webHidden/>
          </w:rPr>
          <w:fldChar w:fldCharType="end"/>
        </w:r>
      </w:hyperlink>
    </w:p>
    <w:p w14:paraId="084675A3"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17" w:history="1">
        <w:r w:rsidR="006830A8" w:rsidRPr="00054C65">
          <w:rPr>
            <w:rStyle w:val="Hyperlink"/>
            <w:noProof/>
          </w:rPr>
          <w:t>3.16.5</w:t>
        </w:r>
        <w:r w:rsidR="006830A8">
          <w:rPr>
            <w:rFonts w:asciiTheme="minorHAnsi" w:eastAsiaTheme="minorEastAsia" w:hAnsiTheme="minorHAnsi" w:cstheme="minorBidi"/>
            <w:noProof/>
            <w:sz w:val="22"/>
            <w:szCs w:val="22"/>
          </w:rPr>
          <w:tab/>
        </w:r>
        <w:r w:rsidR="006830A8" w:rsidRPr="00054C65">
          <w:rPr>
            <w:rStyle w:val="Hyperlink"/>
            <w:noProof/>
          </w:rPr>
          <w:t>Requirements</w:t>
        </w:r>
        <w:r w:rsidR="006830A8">
          <w:rPr>
            <w:noProof/>
            <w:webHidden/>
          </w:rPr>
          <w:tab/>
        </w:r>
        <w:r w:rsidR="006830A8">
          <w:rPr>
            <w:noProof/>
            <w:webHidden/>
          </w:rPr>
          <w:fldChar w:fldCharType="begin"/>
        </w:r>
        <w:r w:rsidR="006830A8">
          <w:rPr>
            <w:noProof/>
            <w:webHidden/>
          </w:rPr>
          <w:instrText xml:space="preserve"> PAGEREF _Toc94796017 \h </w:instrText>
        </w:r>
        <w:r w:rsidR="006830A8">
          <w:rPr>
            <w:noProof/>
            <w:webHidden/>
          </w:rPr>
        </w:r>
        <w:r w:rsidR="006830A8">
          <w:rPr>
            <w:noProof/>
            <w:webHidden/>
          </w:rPr>
          <w:fldChar w:fldCharType="separate"/>
        </w:r>
        <w:r w:rsidR="006830A8">
          <w:rPr>
            <w:noProof/>
            <w:webHidden/>
          </w:rPr>
          <w:t>64</w:t>
        </w:r>
        <w:r w:rsidR="006830A8">
          <w:rPr>
            <w:noProof/>
            <w:webHidden/>
          </w:rPr>
          <w:fldChar w:fldCharType="end"/>
        </w:r>
      </w:hyperlink>
    </w:p>
    <w:p w14:paraId="121BA0F2"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6018" w:history="1">
        <w:r w:rsidR="006830A8" w:rsidRPr="00054C65">
          <w:rPr>
            <w:rStyle w:val="Hyperlink"/>
            <w:noProof/>
          </w:rPr>
          <w:t>3.17</w:t>
        </w:r>
        <w:r w:rsidR="006830A8">
          <w:rPr>
            <w:rFonts w:asciiTheme="minorHAnsi" w:eastAsiaTheme="minorEastAsia" w:hAnsiTheme="minorHAnsi" w:cstheme="minorBidi"/>
            <w:i w:val="0"/>
            <w:noProof/>
            <w:sz w:val="22"/>
            <w:szCs w:val="22"/>
          </w:rPr>
          <w:tab/>
        </w:r>
        <w:r w:rsidR="006830A8" w:rsidRPr="00054C65">
          <w:rPr>
            <w:rStyle w:val="Hyperlink"/>
            <w:noProof/>
          </w:rPr>
          <w:t>Stop Mode</w:t>
        </w:r>
        <w:r w:rsidR="006830A8">
          <w:rPr>
            <w:noProof/>
            <w:webHidden/>
          </w:rPr>
          <w:tab/>
        </w:r>
        <w:r w:rsidR="006830A8">
          <w:rPr>
            <w:noProof/>
            <w:webHidden/>
          </w:rPr>
          <w:fldChar w:fldCharType="begin"/>
        </w:r>
        <w:r w:rsidR="006830A8">
          <w:rPr>
            <w:noProof/>
            <w:webHidden/>
          </w:rPr>
          <w:instrText xml:space="preserve"> PAGEREF _Toc94796018 \h </w:instrText>
        </w:r>
        <w:r w:rsidR="006830A8">
          <w:rPr>
            <w:noProof/>
            <w:webHidden/>
          </w:rPr>
        </w:r>
        <w:r w:rsidR="006830A8">
          <w:rPr>
            <w:noProof/>
            <w:webHidden/>
          </w:rPr>
          <w:fldChar w:fldCharType="separate"/>
        </w:r>
        <w:r w:rsidR="006830A8">
          <w:rPr>
            <w:noProof/>
            <w:webHidden/>
          </w:rPr>
          <w:t>66</w:t>
        </w:r>
        <w:r w:rsidR="006830A8">
          <w:rPr>
            <w:noProof/>
            <w:webHidden/>
          </w:rPr>
          <w:fldChar w:fldCharType="end"/>
        </w:r>
      </w:hyperlink>
    </w:p>
    <w:p w14:paraId="48FA1644"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19" w:history="1">
        <w:r w:rsidR="006830A8" w:rsidRPr="00054C65">
          <w:rPr>
            <w:rStyle w:val="Hyperlink"/>
            <w:noProof/>
          </w:rPr>
          <w:t>3.17.1</w:t>
        </w:r>
        <w:r w:rsidR="006830A8">
          <w:rPr>
            <w:rFonts w:asciiTheme="minorHAnsi" w:eastAsiaTheme="minorEastAsia" w:hAnsiTheme="minorHAnsi" w:cstheme="minorBidi"/>
            <w:noProof/>
            <w:sz w:val="22"/>
            <w:szCs w:val="22"/>
          </w:rPr>
          <w:tab/>
        </w:r>
        <w:r w:rsidR="006830A8" w:rsidRPr="00054C65">
          <w:rPr>
            <w:rStyle w:val="Hyperlink"/>
            <w:noProof/>
          </w:rPr>
          <w:t>PWRMAN-FUN-REQ-377259/B-Stop Mode - External module provides timer</w:t>
        </w:r>
        <w:r w:rsidR="006830A8">
          <w:rPr>
            <w:noProof/>
            <w:webHidden/>
          </w:rPr>
          <w:tab/>
        </w:r>
        <w:r w:rsidR="006830A8">
          <w:rPr>
            <w:noProof/>
            <w:webHidden/>
          </w:rPr>
          <w:fldChar w:fldCharType="begin"/>
        </w:r>
        <w:r w:rsidR="006830A8">
          <w:rPr>
            <w:noProof/>
            <w:webHidden/>
          </w:rPr>
          <w:instrText xml:space="preserve"> PAGEREF _Toc94796019 \h </w:instrText>
        </w:r>
        <w:r w:rsidR="006830A8">
          <w:rPr>
            <w:noProof/>
            <w:webHidden/>
          </w:rPr>
        </w:r>
        <w:r w:rsidR="006830A8">
          <w:rPr>
            <w:noProof/>
            <w:webHidden/>
          </w:rPr>
          <w:fldChar w:fldCharType="separate"/>
        </w:r>
        <w:r w:rsidR="006830A8">
          <w:rPr>
            <w:noProof/>
            <w:webHidden/>
          </w:rPr>
          <w:t>66</w:t>
        </w:r>
        <w:r w:rsidR="006830A8">
          <w:rPr>
            <w:noProof/>
            <w:webHidden/>
          </w:rPr>
          <w:fldChar w:fldCharType="end"/>
        </w:r>
      </w:hyperlink>
    </w:p>
    <w:p w14:paraId="3D350AF1"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20" w:history="1">
        <w:r w:rsidR="006830A8" w:rsidRPr="00054C65">
          <w:rPr>
            <w:rStyle w:val="Hyperlink"/>
            <w:noProof/>
          </w:rPr>
          <w:t>3.17.2</w:t>
        </w:r>
        <w:r w:rsidR="006830A8">
          <w:rPr>
            <w:rFonts w:asciiTheme="minorHAnsi" w:eastAsiaTheme="minorEastAsia" w:hAnsiTheme="minorHAnsi" w:cstheme="minorBidi"/>
            <w:noProof/>
            <w:sz w:val="22"/>
            <w:szCs w:val="22"/>
          </w:rPr>
          <w:tab/>
        </w:r>
        <w:r w:rsidR="006830A8" w:rsidRPr="00054C65">
          <w:rPr>
            <w:rStyle w:val="Hyperlink"/>
            <w:noProof/>
          </w:rPr>
          <w:t>PWRMANv2-FUN-REQ-383672/A-Stop Mode variant 2 - infotainment internal timer</w:t>
        </w:r>
        <w:r w:rsidR="006830A8">
          <w:rPr>
            <w:noProof/>
            <w:webHidden/>
          </w:rPr>
          <w:tab/>
        </w:r>
        <w:r w:rsidR="006830A8">
          <w:rPr>
            <w:noProof/>
            <w:webHidden/>
          </w:rPr>
          <w:fldChar w:fldCharType="begin"/>
        </w:r>
        <w:r w:rsidR="006830A8">
          <w:rPr>
            <w:noProof/>
            <w:webHidden/>
          </w:rPr>
          <w:instrText xml:space="preserve"> PAGEREF _Toc94796020 \h </w:instrText>
        </w:r>
        <w:r w:rsidR="006830A8">
          <w:rPr>
            <w:noProof/>
            <w:webHidden/>
          </w:rPr>
        </w:r>
        <w:r w:rsidR="006830A8">
          <w:rPr>
            <w:noProof/>
            <w:webHidden/>
          </w:rPr>
          <w:fldChar w:fldCharType="separate"/>
        </w:r>
        <w:r w:rsidR="006830A8">
          <w:rPr>
            <w:noProof/>
            <w:webHidden/>
          </w:rPr>
          <w:t>69</w:t>
        </w:r>
        <w:r w:rsidR="006830A8">
          <w:rPr>
            <w:noProof/>
            <w:webHidden/>
          </w:rPr>
          <w:fldChar w:fldCharType="end"/>
        </w:r>
      </w:hyperlink>
    </w:p>
    <w:p w14:paraId="36F18A08"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6021" w:history="1">
        <w:r w:rsidR="006830A8" w:rsidRPr="00054C65">
          <w:rPr>
            <w:rStyle w:val="Hyperlink"/>
            <w:noProof/>
          </w:rPr>
          <w:t>3.18</w:t>
        </w:r>
        <w:r w:rsidR="006830A8">
          <w:rPr>
            <w:rFonts w:asciiTheme="minorHAnsi" w:eastAsiaTheme="minorEastAsia" w:hAnsiTheme="minorHAnsi" w:cstheme="minorBidi"/>
            <w:i w:val="0"/>
            <w:noProof/>
            <w:sz w:val="22"/>
            <w:szCs w:val="22"/>
          </w:rPr>
          <w:tab/>
        </w:r>
        <w:r w:rsidR="006830A8" w:rsidRPr="00054C65">
          <w:rPr>
            <w:rStyle w:val="Hyperlink"/>
            <w:noProof/>
          </w:rPr>
          <w:t>PWRMAN-FUN-REQ-443537/A-Rear Seat Occupant Alert - variant when RSOA Interface Client is not responsible for RSOA chime</w:t>
        </w:r>
        <w:r w:rsidR="006830A8">
          <w:rPr>
            <w:noProof/>
            <w:webHidden/>
          </w:rPr>
          <w:tab/>
        </w:r>
        <w:r w:rsidR="006830A8">
          <w:rPr>
            <w:noProof/>
            <w:webHidden/>
          </w:rPr>
          <w:fldChar w:fldCharType="begin"/>
        </w:r>
        <w:r w:rsidR="006830A8">
          <w:rPr>
            <w:noProof/>
            <w:webHidden/>
          </w:rPr>
          <w:instrText xml:space="preserve"> PAGEREF _Toc94796021 \h </w:instrText>
        </w:r>
        <w:r w:rsidR="006830A8">
          <w:rPr>
            <w:noProof/>
            <w:webHidden/>
          </w:rPr>
        </w:r>
        <w:r w:rsidR="006830A8">
          <w:rPr>
            <w:noProof/>
            <w:webHidden/>
          </w:rPr>
          <w:fldChar w:fldCharType="separate"/>
        </w:r>
        <w:r w:rsidR="006830A8">
          <w:rPr>
            <w:noProof/>
            <w:webHidden/>
          </w:rPr>
          <w:t>71</w:t>
        </w:r>
        <w:r w:rsidR="006830A8">
          <w:rPr>
            <w:noProof/>
            <w:webHidden/>
          </w:rPr>
          <w:fldChar w:fldCharType="end"/>
        </w:r>
      </w:hyperlink>
    </w:p>
    <w:p w14:paraId="6B491D82"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22" w:history="1">
        <w:r w:rsidR="006830A8" w:rsidRPr="00054C65">
          <w:rPr>
            <w:rStyle w:val="Hyperlink"/>
            <w:noProof/>
          </w:rPr>
          <w:t>3.18.1</w:t>
        </w:r>
        <w:r w:rsidR="006830A8">
          <w:rPr>
            <w:rFonts w:asciiTheme="minorHAnsi" w:eastAsiaTheme="minorEastAsia" w:hAnsiTheme="minorHAnsi" w:cstheme="minorBidi"/>
            <w:noProof/>
            <w:sz w:val="22"/>
            <w:szCs w:val="22"/>
          </w:rPr>
          <w:tab/>
        </w:r>
        <w:r w:rsidR="006830A8" w:rsidRPr="00054C65">
          <w:rPr>
            <w:rStyle w:val="Hyperlink"/>
            <w:noProof/>
          </w:rPr>
          <w:t>Physical Mapping of Classes</w:t>
        </w:r>
        <w:r w:rsidR="006830A8">
          <w:rPr>
            <w:noProof/>
            <w:webHidden/>
          </w:rPr>
          <w:tab/>
        </w:r>
        <w:r w:rsidR="006830A8">
          <w:rPr>
            <w:noProof/>
            <w:webHidden/>
          </w:rPr>
          <w:fldChar w:fldCharType="begin"/>
        </w:r>
        <w:r w:rsidR="006830A8">
          <w:rPr>
            <w:noProof/>
            <w:webHidden/>
          </w:rPr>
          <w:instrText xml:space="preserve"> PAGEREF _Toc94796022 \h </w:instrText>
        </w:r>
        <w:r w:rsidR="006830A8">
          <w:rPr>
            <w:noProof/>
            <w:webHidden/>
          </w:rPr>
        </w:r>
        <w:r w:rsidR="006830A8">
          <w:rPr>
            <w:noProof/>
            <w:webHidden/>
          </w:rPr>
          <w:fldChar w:fldCharType="separate"/>
        </w:r>
        <w:r w:rsidR="006830A8">
          <w:rPr>
            <w:noProof/>
            <w:webHidden/>
          </w:rPr>
          <w:t>71</w:t>
        </w:r>
        <w:r w:rsidR="006830A8">
          <w:rPr>
            <w:noProof/>
            <w:webHidden/>
          </w:rPr>
          <w:fldChar w:fldCharType="end"/>
        </w:r>
      </w:hyperlink>
    </w:p>
    <w:p w14:paraId="6EFE04CD"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23" w:history="1">
        <w:r w:rsidR="006830A8" w:rsidRPr="00054C65">
          <w:rPr>
            <w:rStyle w:val="Hyperlink"/>
            <w:noProof/>
          </w:rPr>
          <w:t>3.18.2</w:t>
        </w:r>
        <w:r w:rsidR="006830A8">
          <w:rPr>
            <w:rFonts w:asciiTheme="minorHAnsi" w:eastAsiaTheme="minorEastAsia" w:hAnsiTheme="minorHAnsi" w:cstheme="minorBidi"/>
            <w:noProof/>
            <w:sz w:val="22"/>
            <w:szCs w:val="22"/>
          </w:rPr>
          <w:tab/>
        </w:r>
        <w:r w:rsidR="006830A8" w:rsidRPr="00054C65">
          <w:rPr>
            <w:rStyle w:val="Hyperlink"/>
            <w:noProof/>
          </w:rPr>
          <w:t>Requirements</w:t>
        </w:r>
        <w:r w:rsidR="006830A8">
          <w:rPr>
            <w:noProof/>
            <w:webHidden/>
          </w:rPr>
          <w:tab/>
        </w:r>
        <w:r w:rsidR="006830A8">
          <w:rPr>
            <w:noProof/>
            <w:webHidden/>
          </w:rPr>
          <w:fldChar w:fldCharType="begin"/>
        </w:r>
        <w:r w:rsidR="006830A8">
          <w:rPr>
            <w:noProof/>
            <w:webHidden/>
          </w:rPr>
          <w:instrText xml:space="preserve"> PAGEREF _Toc94796023 \h </w:instrText>
        </w:r>
        <w:r w:rsidR="006830A8">
          <w:rPr>
            <w:noProof/>
            <w:webHidden/>
          </w:rPr>
        </w:r>
        <w:r w:rsidR="006830A8">
          <w:rPr>
            <w:noProof/>
            <w:webHidden/>
          </w:rPr>
          <w:fldChar w:fldCharType="separate"/>
        </w:r>
        <w:r w:rsidR="006830A8">
          <w:rPr>
            <w:noProof/>
            <w:webHidden/>
          </w:rPr>
          <w:t>71</w:t>
        </w:r>
        <w:r w:rsidR="006830A8">
          <w:rPr>
            <w:noProof/>
            <w:webHidden/>
          </w:rPr>
          <w:fldChar w:fldCharType="end"/>
        </w:r>
      </w:hyperlink>
    </w:p>
    <w:p w14:paraId="220B20FD"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6024" w:history="1">
        <w:r w:rsidR="006830A8" w:rsidRPr="00054C65">
          <w:rPr>
            <w:rStyle w:val="Hyperlink"/>
            <w:noProof/>
          </w:rPr>
          <w:t>3.19</w:t>
        </w:r>
        <w:r w:rsidR="006830A8">
          <w:rPr>
            <w:rFonts w:asciiTheme="minorHAnsi" w:eastAsiaTheme="minorEastAsia" w:hAnsiTheme="minorHAnsi" w:cstheme="minorBidi"/>
            <w:i w:val="0"/>
            <w:noProof/>
            <w:sz w:val="22"/>
            <w:szCs w:val="22"/>
          </w:rPr>
          <w:tab/>
        </w:r>
        <w:r w:rsidR="006830A8" w:rsidRPr="00054C65">
          <w:rPr>
            <w:rStyle w:val="Hyperlink"/>
            <w:noProof/>
          </w:rPr>
          <w:t>PWRMANv5-FUN-REQ-415840/A-ANC PowerModing (Phoenix)</w:t>
        </w:r>
        <w:r w:rsidR="006830A8">
          <w:rPr>
            <w:noProof/>
            <w:webHidden/>
          </w:rPr>
          <w:tab/>
        </w:r>
        <w:r w:rsidR="006830A8">
          <w:rPr>
            <w:noProof/>
            <w:webHidden/>
          </w:rPr>
          <w:fldChar w:fldCharType="begin"/>
        </w:r>
        <w:r w:rsidR="006830A8">
          <w:rPr>
            <w:noProof/>
            <w:webHidden/>
          </w:rPr>
          <w:instrText xml:space="preserve"> PAGEREF _Toc94796024 \h </w:instrText>
        </w:r>
        <w:r w:rsidR="006830A8">
          <w:rPr>
            <w:noProof/>
            <w:webHidden/>
          </w:rPr>
        </w:r>
        <w:r w:rsidR="006830A8">
          <w:rPr>
            <w:noProof/>
            <w:webHidden/>
          </w:rPr>
          <w:fldChar w:fldCharType="separate"/>
        </w:r>
        <w:r w:rsidR="006830A8">
          <w:rPr>
            <w:noProof/>
            <w:webHidden/>
          </w:rPr>
          <w:t>72</w:t>
        </w:r>
        <w:r w:rsidR="006830A8">
          <w:rPr>
            <w:noProof/>
            <w:webHidden/>
          </w:rPr>
          <w:fldChar w:fldCharType="end"/>
        </w:r>
      </w:hyperlink>
    </w:p>
    <w:p w14:paraId="1FFD4EC6"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25" w:history="1">
        <w:r w:rsidR="006830A8" w:rsidRPr="00054C65">
          <w:rPr>
            <w:rStyle w:val="Hyperlink"/>
            <w:noProof/>
          </w:rPr>
          <w:t>3.19.1</w:t>
        </w:r>
        <w:r w:rsidR="006830A8">
          <w:rPr>
            <w:rFonts w:asciiTheme="minorHAnsi" w:eastAsiaTheme="minorEastAsia" w:hAnsiTheme="minorHAnsi" w:cstheme="minorBidi"/>
            <w:noProof/>
            <w:sz w:val="22"/>
            <w:szCs w:val="22"/>
          </w:rPr>
          <w:tab/>
        </w:r>
        <w:r w:rsidR="006830A8" w:rsidRPr="00054C65">
          <w:rPr>
            <w:rStyle w:val="Hyperlink"/>
            <w:noProof/>
          </w:rPr>
          <w:t>PWRMAN-CLD-REQ-347949/A-ANC Generator</w:t>
        </w:r>
        <w:r w:rsidR="006830A8">
          <w:rPr>
            <w:noProof/>
            <w:webHidden/>
          </w:rPr>
          <w:tab/>
        </w:r>
        <w:r w:rsidR="006830A8">
          <w:rPr>
            <w:noProof/>
            <w:webHidden/>
          </w:rPr>
          <w:fldChar w:fldCharType="begin"/>
        </w:r>
        <w:r w:rsidR="006830A8">
          <w:rPr>
            <w:noProof/>
            <w:webHidden/>
          </w:rPr>
          <w:instrText xml:space="preserve"> PAGEREF _Toc94796025 \h </w:instrText>
        </w:r>
        <w:r w:rsidR="006830A8">
          <w:rPr>
            <w:noProof/>
            <w:webHidden/>
          </w:rPr>
        </w:r>
        <w:r w:rsidR="006830A8">
          <w:rPr>
            <w:noProof/>
            <w:webHidden/>
          </w:rPr>
          <w:fldChar w:fldCharType="separate"/>
        </w:r>
        <w:r w:rsidR="006830A8">
          <w:rPr>
            <w:noProof/>
            <w:webHidden/>
          </w:rPr>
          <w:t>72</w:t>
        </w:r>
        <w:r w:rsidR="006830A8">
          <w:rPr>
            <w:noProof/>
            <w:webHidden/>
          </w:rPr>
          <w:fldChar w:fldCharType="end"/>
        </w:r>
      </w:hyperlink>
    </w:p>
    <w:p w14:paraId="53C3B2A2"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26" w:history="1">
        <w:r w:rsidR="006830A8" w:rsidRPr="00054C65">
          <w:rPr>
            <w:rStyle w:val="Hyperlink"/>
            <w:noProof/>
          </w:rPr>
          <w:t>3.19.2</w:t>
        </w:r>
        <w:r w:rsidR="006830A8">
          <w:rPr>
            <w:rFonts w:asciiTheme="minorHAnsi" w:eastAsiaTheme="minorEastAsia" w:hAnsiTheme="minorHAnsi" w:cstheme="minorBidi"/>
            <w:noProof/>
            <w:sz w:val="22"/>
            <w:szCs w:val="22"/>
          </w:rPr>
          <w:tab/>
        </w:r>
        <w:r w:rsidR="006830A8" w:rsidRPr="00054C65">
          <w:rPr>
            <w:rStyle w:val="Hyperlink"/>
            <w:noProof/>
          </w:rPr>
          <w:t>PWRMAN-CLD-REQ-347950/A-ANC Amplifier</w:t>
        </w:r>
        <w:r w:rsidR="006830A8">
          <w:rPr>
            <w:noProof/>
            <w:webHidden/>
          </w:rPr>
          <w:tab/>
        </w:r>
        <w:r w:rsidR="006830A8">
          <w:rPr>
            <w:noProof/>
            <w:webHidden/>
          </w:rPr>
          <w:fldChar w:fldCharType="begin"/>
        </w:r>
        <w:r w:rsidR="006830A8">
          <w:rPr>
            <w:noProof/>
            <w:webHidden/>
          </w:rPr>
          <w:instrText xml:space="preserve"> PAGEREF _Toc94796026 \h </w:instrText>
        </w:r>
        <w:r w:rsidR="006830A8">
          <w:rPr>
            <w:noProof/>
            <w:webHidden/>
          </w:rPr>
        </w:r>
        <w:r w:rsidR="006830A8">
          <w:rPr>
            <w:noProof/>
            <w:webHidden/>
          </w:rPr>
          <w:fldChar w:fldCharType="separate"/>
        </w:r>
        <w:r w:rsidR="006830A8">
          <w:rPr>
            <w:noProof/>
            <w:webHidden/>
          </w:rPr>
          <w:t>72</w:t>
        </w:r>
        <w:r w:rsidR="006830A8">
          <w:rPr>
            <w:noProof/>
            <w:webHidden/>
          </w:rPr>
          <w:fldChar w:fldCharType="end"/>
        </w:r>
      </w:hyperlink>
    </w:p>
    <w:p w14:paraId="15A8CD3E"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27" w:history="1">
        <w:r w:rsidR="006830A8" w:rsidRPr="00054C65">
          <w:rPr>
            <w:rStyle w:val="Hyperlink"/>
            <w:noProof/>
          </w:rPr>
          <w:t>3.19.3</w:t>
        </w:r>
        <w:r w:rsidR="006830A8">
          <w:rPr>
            <w:rFonts w:asciiTheme="minorHAnsi" w:eastAsiaTheme="minorEastAsia" w:hAnsiTheme="minorHAnsi" w:cstheme="minorBidi"/>
            <w:noProof/>
            <w:sz w:val="22"/>
            <w:szCs w:val="22"/>
          </w:rPr>
          <w:tab/>
        </w:r>
        <w:r w:rsidR="006830A8" w:rsidRPr="00054C65">
          <w:rPr>
            <w:rStyle w:val="Hyperlink"/>
            <w:noProof/>
          </w:rPr>
          <w:t>Deployment</w:t>
        </w:r>
        <w:r w:rsidR="006830A8">
          <w:rPr>
            <w:noProof/>
            <w:webHidden/>
          </w:rPr>
          <w:tab/>
        </w:r>
        <w:r w:rsidR="006830A8">
          <w:rPr>
            <w:noProof/>
            <w:webHidden/>
          </w:rPr>
          <w:fldChar w:fldCharType="begin"/>
        </w:r>
        <w:r w:rsidR="006830A8">
          <w:rPr>
            <w:noProof/>
            <w:webHidden/>
          </w:rPr>
          <w:instrText xml:space="preserve"> PAGEREF _Toc94796027 \h </w:instrText>
        </w:r>
        <w:r w:rsidR="006830A8">
          <w:rPr>
            <w:noProof/>
            <w:webHidden/>
          </w:rPr>
        </w:r>
        <w:r w:rsidR="006830A8">
          <w:rPr>
            <w:noProof/>
            <w:webHidden/>
          </w:rPr>
          <w:fldChar w:fldCharType="separate"/>
        </w:r>
        <w:r w:rsidR="006830A8">
          <w:rPr>
            <w:noProof/>
            <w:webHidden/>
          </w:rPr>
          <w:t>72</w:t>
        </w:r>
        <w:r w:rsidR="006830A8">
          <w:rPr>
            <w:noProof/>
            <w:webHidden/>
          </w:rPr>
          <w:fldChar w:fldCharType="end"/>
        </w:r>
      </w:hyperlink>
    </w:p>
    <w:p w14:paraId="07D67594"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28" w:history="1">
        <w:r w:rsidR="006830A8" w:rsidRPr="00054C65">
          <w:rPr>
            <w:rStyle w:val="Hyperlink"/>
            <w:noProof/>
          </w:rPr>
          <w:t>3.19.4</w:t>
        </w:r>
        <w:r w:rsidR="006830A8">
          <w:rPr>
            <w:rFonts w:asciiTheme="minorHAnsi" w:eastAsiaTheme="minorEastAsia" w:hAnsiTheme="minorHAnsi" w:cstheme="minorBidi"/>
            <w:noProof/>
            <w:sz w:val="22"/>
            <w:szCs w:val="22"/>
          </w:rPr>
          <w:tab/>
        </w:r>
        <w:r w:rsidR="006830A8" w:rsidRPr="00054C65">
          <w:rPr>
            <w:rStyle w:val="Hyperlink"/>
            <w:noProof/>
          </w:rPr>
          <w:t>Interface Requirements</w:t>
        </w:r>
        <w:r w:rsidR="006830A8">
          <w:rPr>
            <w:noProof/>
            <w:webHidden/>
          </w:rPr>
          <w:tab/>
        </w:r>
        <w:r w:rsidR="006830A8">
          <w:rPr>
            <w:noProof/>
            <w:webHidden/>
          </w:rPr>
          <w:fldChar w:fldCharType="begin"/>
        </w:r>
        <w:r w:rsidR="006830A8">
          <w:rPr>
            <w:noProof/>
            <w:webHidden/>
          </w:rPr>
          <w:instrText xml:space="preserve"> PAGEREF _Toc94796028 \h </w:instrText>
        </w:r>
        <w:r w:rsidR="006830A8">
          <w:rPr>
            <w:noProof/>
            <w:webHidden/>
          </w:rPr>
        </w:r>
        <w:r w:rsidR="006830A8">
          <w:rPr>
            <w:noProof/>
            <w:webHidden/>
          </w:rPr>
          <w:fldChar w:fldCharType="separate"/>
        </w:r>
        <w:r w:rsidR="006830A8">
          <w:rPr>
            <w:noProof/>
            <w:webHidden/>
          </w:rPr>
          <w:t>72</w:t>
        </w:r>
        <w:r w:rsidR="006830A8">
          <w:rPr>
            <w:noProof/>
            <w:webHidden/>
          </w:rPr>
          <w:fldChar w:fldCharType="end"/>
        </w:r>
      </w:hyperlink>
    </w:p>
    <w:p w14:paraId="49696F21"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29" w:history="1">
        <w:r w:rsidR="006830A8" w:rsidRPr="00054C65">
          <w:rPr>
            <w:rStyle w:val="Hyperlink"/>
            <w:noProof/>
          </w:rPr>
          <w:t>3.19.5</w:t>
        </w:r>
        <w:r w:rsidR="006830A8">
          <w:rPr>
            <w:rFonts w:asciiTheme="minorHAnsi" w:eastAsiaTheme="minorEastAsia" w:hAnsiTheme="minorHAnsi" w:cstheme="minorBidi"/>
            <w:noProof/>
            <w:sz w:val="22"/>
            <w:szCs w:val="22"/>
          </w:rPr>
          <w:tab/>
        </w:r>
        <w:r w:rsidR="006830A8" w:rsidRPr="00054C65">
          <w:rPr>
            <w:rStyle w:val="Hyperlink"/>
            <w:noProof/>
          </w:rPr>
          <w:t>Use Cases</w:t>
        </w:r>
        <w:r w:rsidR="006830A8">
          <w:rPr>
            <w:noProof/>
            <w:webHidden/>
          </w:rPr>
          <w:tab/>
        </w:r>
        <w:r w:rsidR="006830A8">
          <w:rPr>
            <w:noProof/>
            <w:webHidden/>
          </w:rPr>
          <w:fldChar w:fldCharType="begin"/>
        </w:r>
        <w:r w:rsidR="006830A8">
          <w:rPr>
            <w:noProof/>
            <w:webHidden/>
          </w:rPr>
          <w:instrText xml:space="preserve"> PAGEREF _Toc94796029 \h </w:instrText>
        </w:r>
        <w:r w:rsidR="006830A8">
          <w:rPr>
            <w:noProof/>
            <w:webHidden/>
          </w:rPr>
        </w:r>
        <w:r w:rsidR="006830A8">
          <w:rPr>
            <w:noProof/>
            <w:webHidden/>
          </w:rPr>
          <w:fldChar w:fldCharType="separate"/>
        </w:r>
        <w:r w:rsidR="006830A8">
          <w:rPr>
            <w:noProof/>
            <w:webHidden/>
          </w:rPr>
          <w:t>73</w:t>
        </w:r>
        <w:r w:rsidR="006830A8">
          <w:rPr>
            <w:noProof/>
            <w:webHidden/>
          </w:rPr>
          <w:fldChar w:fldCharType="end"/>
        </w:r>
      </w:hyperlink>
    </w:p>
    <w:p w14:paraId="6CD91FF3"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30" w:history="1">
        <w:r w:rsidR="006830A8" w:rsidRPr="00054C65">
          <w:rPr>
            <w:rStyle w:val="Hyperlink"/>
            <w:noProof/>
          </w:rPr>
          <w:t>3.19.6</w:t>
        </w:r>
        <w:r w:rsidR="006830A8">
          <w:rPr>
            <w:rFonts w:asciiTheme="minorHAnsi" w:eastAsiaTheme="minorEastAsia" w:hAnsiTheme="minorHAnsi" w:cstheme="minorBidi"/>
            <w:noProof/>
            <w:sz w:val="22"/>
            <w:szCs w:val="22"/>
          </w:rPr>
          <w:tab/>
        </w:r>
        <w:r w:rsidR="006830A8" w:rsidRPr="00054C65">
          <w:rPr>
            <w:rStyle w:val="Hyperlink"/>
            <w:noProof/>
          </w:rPr>
          <w:t>Requirements</w:t>
        </w:r>
        <w:r w:rsidR="006830A8">
          <w:rPr>
            <w:noProof/>
            <w:webHidden/>
          </w:rPr>
          <w:tab/>
        </w:r>
        <w:r w:rsidR="006830A8">
          <w:rPr>
            <w:noProof/>
            <w:webHidden/>
          </w:rPr>
          <w:fldChar w:fldCharType="begin"/>
        </w:r>
        <w:r w:rsidR="006830A8">
          <w:rPr>
            <w:noProof/>
            <w:webHidden/>
          </w:rPr>
          <w:instrText xml:space="preserve"> PAGEREF _Toc94796030 \h </w:instrText>
        </w:r>
        <w:r w:rsidR="006830A8">
          <w:rPr>
            <w:noProof/>
            <w:webHidden/>
          </w:rPr>
        </w:r>
        <w:r w:rsidR="006830A8">
          <w:rPr>
            <w:noProof/>
            <w:webHidden/>
          </w:rPr>
          <w:fldChar w:fldCharType="separate"/>
        </w:r>
        <w:r w:rsidR="006830A8">
          <w:rPr>
            <w:noProof/>
            <w:webHidden/>
          </w:rPr>
          <w:t>73</w:t>
        </w:r>
        <w:r w:rsidR="006830A8">
          <w:rPr>
            <w:noProof/>
            <w:webHidden/>
          </w:rPr>
          <w:fldChar w:fldCharType="end"/>
        </w:r>
      </w:hyperlink>
    </w:p>
    <w:p w14:paraId="60AB9ABF"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31" w:history="1">
        <w:r w:rsidR="006830A8" w:rsidRPr="00054C65">
          <w:rPr>
            <w:rStyle w:val="Hyperlink"/>
            <w:noProof/>
          </w:rPr>
          <w:t>3.19.7</w:t>
        </w:r>
        <w:r w:rsidR="006830A8">
          <w:rPr>
            <w:rFonts w:asciiTheme="minorHAnsi" w:eastAsiaTheme="minorEastAsia" w:hAnsiTheme="minorHAnsi" w:cstheme="minorBidi"/>
            <w:noProof/>
            <w:sz w:val="22"/>
            <w:szCs w:val="22"/>
          </w:rPr>
          <w:tab/>
        </w:r>
        <w:r w:rsidR="006830A8" w:rsidRPr="00054C65">
          <w:rPr>
            <w:rStyle w:val="Hyperlink"/>
            <w:noProof/>
          </w:rPr>
          <w:t>Sequence Diagrams</w:t>
        </w:r>
        <w:r w:rsidR="006830A8">
          <w:rPr>
            <w:noProof/>
            <w:webHidden/>
          </w:rPr>
          <w:tab/>
        </w:r>
        <w:r w:rsidR="006830A8">
          <w:rPr>
            <w:noProof/>
            <w:webHidden/>
          </w:rPr>
          <w:fldChar w:fldCharType="begin"/>
        </w:r>
        <w:r w:rsidR="006830A8">
          <w:rPr>
            <w:noProof/>
            <w:webHidden/>
          </w:rPr>
          <w:instrText xml:space="preserve"> PAGEREF _Toc94796031 \h </w:instrText>
        </w:r>
        <w:r w:rsidR="006830A8">
          <w:rPr>
            <w:noProof/>
            <w:webHidden/>
          </w:rPr>
        </w:r>
        <w:r w:rsidR="006830A8">
          <w:rPr>
            <w:noProof/>
            <w:webHidden/>
          </w:rPr>
          <w:fldChar w:fldCharType="separate"/>
        </w:r>
        <w:r w:rsidR="006830A8">
          <w:rPr>
            <w:noProof/>
            <w:webHidden/>
          </w:rPr>
          <w:t>74</w:t>
        </w:r>
        <w:r w:rsidR="006830A8">
          <w:rPr>
            <w:noProof/>
            <w:webHidden/>
          </w:rPr>
          <w:fldChar w:fldCharType="end"/>
        </w:r>
      </w:hyperlink>
    </w:p>
    <w:p w14:paraId="325C79C3" w14:textId="77777777" w:rsidR="006830A8" w:rsidRDefault="00925A7C">
      <w:pPr>
        <w:pStyle w:val="TOC2"/>
        <w:tabs>
          <w:tab w:val="left" w:pos="880"/>
          <w:tab w:val="right" w:leader="dot" w:pos="11107"/>
        </w:tabs>
        <w:rPr>
          <w:rFonts w:asciiTheme="minorHAnsi" w:eastAsiaTheme="minorEastAsia" w:hAnsiTheme="minorHAnsi" w:cstheme="minorBidi"/>
          <w:i w:val="0"/>
          <w:noProof/>
          <w:sz w:val="22"/>
          <w:szCs w:val="22"/>
        </w:rPr>
      </w:pPr>
      <w:hyperlink w:anchor="_Toc94796032" w:history="1">
        <w:r w:rsidR="006830A8" w:rsidRPr="00054C65">
          <w:rPr>
            <w:rStyle w:val="Hyperlink"/>
            <w:noProof/>
          </w:rPr>
          <w:t>3.20</w:t>
        </w:r>
        <w:r w:rsidR="006830A8">
          <w:rPr>
            <w:rFonts w:asciiTheme="minorHAnsi" w:eastAsiaTheme="minorEastAsia" w:hAnsiTheme="minorHAnsi" w:cstheme="minorBidi"/>
            <w:i w:val="0"/>
            <w:noProof/>
            <w:sz w:val="22"/>
            <w:szCs w:val="22"/>
          </w:rPr>
          <w:tab/>
        </w:r>
        <w:r w:rsidR="006830A8" w:rsidRPr="00054C65">
          <w:rPr>
            <w:rStyle w:val="Hyperlink"/>
            <w:noProof/>
          </w:rPr>
          <w:t>PWRMAN-FUN-REQ-465759/A-Headlamp Power Moding</w:t>
        </w:r>
        <w:r w:rsidR="006830A8">
          <w:rPr>
            <w:noProof/>
            <w:webHidden/>
          </w:rPr>
          <w:tab/>
        </w:r>
        <w:r w:rsidR="006830A8">
          <w:rPr>
            <w:noProof/>
            <w:webHidden/>
          </w:rPr>
          <w:fldChar w:fldCharType="begin"/>
        </w:r>
        <w:r w:rsidR="006830A8">
          <w:rPr>
            <w:noProof/>
            <w:webHidden/>
          </w:rPr>
          <w:instrText xml:space="preserve"> PAGEREF _Toc94796032 \h </w:instrText>
        </w:r>
        <w:r w:rsidR="006830A8">
          <w:rPr>
            <w:noProof/>
            <w:webHidden/>
          </w:rPr>
        </w:r>
        <w:r w:rsidR="006830A8">
          <w:rPr>
            <w:noProof/>
            <w:webHidden/>
          </w:rPr>
          <w:fldChar w:fldCharType="separate"/>
        </w:r>
        <w:r w:rsidR="006830A8">
          <w:rPr>
            <w:noProof/>
            <w:webHidden/>
          </w:rPr>
          <w:t>77</w:t>
        </w:r>
        <w:r w:rsidR="006830A8">
          <w:rPr>
            <w:noProof/>
            <w:webHidden/>
          </w:rPr>
          <w:fldChar w:fldCharType="end"/>
        </w:r>
      </w:hyperlink>
    </w:p>
    <w:p w14:paraId="20B808A8"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33" w:history="1">
        <w:r w:rsidR="006830A8" w:rsidRPr="00054C65">
          <w:rPr>
            <w:rStyle w:val="Hyperlink"/>
            <w:noProof/>
          </w:rPr>
          <w:t>3.20.1</w:t>
        </w:r>
        <w:r w:rsidR="006830A8">
          <w:rPr>
            <w:rFonts w:asciiTheme="minorHAnsi" w:eastAsiaTheme="minorEastAsia" w:hAnsiTheme="minorHAnsi" w:cstheme="minorBidi"/>
            <w:noProof/>
            <w:sz w:val="22"/>
            <w:szCs w:val="22"/>
          </w:rPr>
          <w:tab/>
        </w:r>
        <w:r w:rsidR="006830A8" w:rsidRPr="00054C65">
          <w:rPr>
            <w:rStyle w:val="Hyperlink"/>
            <w:noProof/>
          </w:rPr>
          <w:t>Overview</w:t>
        </w:r>
        <w:r w:rsidR="006830A8">
          <w:rPr>
            <w:noProof/>
            <w:webHidden/>
          </w:rPr>
          <w:tab/>
        </w:r>
        <w:r w:rsidR="006830A8">
          <w:rPr>
            <w:noProof/>
            <w:webHidden/>
          </w:rPr>
          <w:fldChar w:fldCharType="begin"/>
        </w:r>
        <w:r w:rsidR="006830A8">
          <w:rPr>
            <w:noProof/>
            <w:webHidden/>
          </w:rPr>
          <w:instrText xml:space="preserve"> PAGEREF _Toc94796033 \h </w:instrText>
        </w:r>
        <w:r w:rsidR="006830A8">
          <w:rPr>
            <w:noProof/>
            <w:webHidden/>
          </w:rPr>
        </w:r>
        <w:r w:rsidR="006830A8">
          <w:rPr>
            <w:noProof/>
            <w:webHidden/>
          </w:rPr>
          <w:fldChar w:fldCharType="separate"/>
        </w:r>
        <w:r w:rsidR="006830A8">
          <w:rPr>
            <w:noProof/>
            <w:webHidden/>
          </w:rPr>
          <w:t>77</w:t>
        </w:r>
        <w:r w:rsidR="006830A8">
          <w:rPr>
            <w:noProof/>
            <w:webHidden/>
          </w:rPr>
          <w:fldChar w:fldCharType="end"/>
        </w:r>
      </w:hyperlink>
    </w:p>
    <w:p w14:paraId="4F30CE33"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34" w:history="1">
        <w:r w:rsidR="006830A8" w:rsidRPr="00054C65">
          <w:rPr>
            <w:rStyle w:val="Hyperlink"/>
            <w:noProof/>
          </w:rPr>
          <w:t>3.20.2</w:t>
        </w:r>
        <w:r w:rsidR="006830A8">
          <w:rPr>
            <w:rFonts w:asciiTheme="minorHAnsi" w:eastAsiaTheme="minorEastAsia" w:hAnsiTheme="minorHAnsi" w:cstheme="minorBidi"/>
            <w:noProof/>
            <w:sz w:val="22"/>
            <w:szCs w:val="22"/>
          </w:rPr>
          <w:tab/>
        </w:r>
        <w:r w:rsidR="006830A8" w:rsidRPr="00054C65">
          <w:rPr>
            <w:rStyle w:val="Hyperlink"/>
            <w:noProof/>
          </w:rPr>
          <w:t>Physical Mapping of Classes</w:t>
        </w:r>
        <w:r w:rsidR="006830A8">
          <w:rPr>
            <w:noProof/>
            <w:webHidden/>
          </w:rPr>
          <w:tab/>
        </w:r>
        <w:r w:rsidR="006830A8">
          <w:rPr>
            <w:noProof/>
            <w:webHidden/>
          </w:rPr>
          <w:fldChar w:fldCharType="begin"/>
        </w:r>
        <w:r w:rsidR="006830A8">
          <w:rPr>
            <w:noProof/>
            <w:webHidden/>
          </w:rPr>
          <w:instrText xml:space="preserve"> PAGEREF _Toc94796034 \h </w:instrText>
        </w:r>
        <w:r w:rsidR="006830A8">
          <w:rPr>
            <w:noProof/>
            <w:webHidden/>
          </w:rPr>
        </w:r>
        <w:r w:rsidR="006830A8">
          <w:rPr>
            <w:noProof/>
            <w:webHidden/>
          </w:rPr>
          <w:fldChar w:fldCharType="separate"/>
        </w:r>
        <w:r w:rsidR="006830A8">
          <w:rPr>
            <w:noProof/>
            <w:webHidden/>
          </w:rPr>
          <w:t>77</w:t>
        </w:r>
        <w:r w:rsidR="006830A8">
          <w:rPr>
            <w:noProof/>
            <w:webHidden/>
          </w:rPr>
          <w:fldChar w:fldCharType="end"/>
        </w:r>
      </w:hyperlink>
    </w:p>
    <w:p w14:paraId="1E636B12"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35" w:history="1">
        <w:r w:rsidR="006830A8" w:rsidRPr="00054C65">
          <w:rPr>
            <w:rStyle w:val="Hyperlink"/>
            <w:noProof/>
          </w:rPr>
          <w:t>3.20.3</w:t>
        </w:r>
        <w:r w:rsidR="006830A8">
          <w:rPr>
            <w:rFonts w:asciiTheme="minorHAnsi" w:eastAsiaTheme="minorEastAsia" w:hAnsiTheme="minorHAnsi" w:cstheme="minorBidi"/>
            <w:noProof/>
            <w:sz w:val="22"/>
            <w:szCs w:val="22"/>
          </w:rPr>
          <w:tab/>
        </w:r>
        <w:r w:rsidR="006830A8" w:rsidRPr="00054C65">
          <w:rPr>
            <w:rStyle w:val="Hyperlink"/>
            <w:noProof/>
          </w:rPr>
          <w:t>Interface Requirements</w:t>
        </w:r>
        <w:r w:rsidR="006830A8">
          <w:rPr>
            <w:noProof/>
            <w:webHidden/>
          </w:rPr>
          <w:tab/>
        </w:r>
        <w:r w:rsidR="006830A8">
          <w:rPr>
            <w:noProof/>
            <w:webHidden/>
          </w:rPr>
          <w:fldChar w:fldCharType="begin"/>
        </w:r>
        <w:r w:rsidR="006830A8">
          <w:rPr>
            <w:noProof/>
            <w:webHidden/>
          </w:rPr>
          <w:instrText xml:space="preserve"> PAGEREF _Toc94796035 \h </w:instrText>
        </w:r>
        <w:r w:rsidR="006830A8">
          <w:rPr>
            <w:noProof/>
            <w:webHidden/>
          </w:rPr>
        </w:r>
        <w:r w:rsidR="006830A8">
          <w:rPr>
            <w:noProof/>
            <w:webHidden/>
          </w:rPr>
          <w:fldChar w:fldCharType="separate"/>
        </w:r>
        <w:r w:rsidR="006830A8">
          <w:rPr>
            <w:noProof/>
            <w:webHidden/>
          </w:rPr>
          <w:t>77</w:t>
        </w:r>
        <w:r w:rsidR="006830A8">
          <w:rPr>
            <w:noProof/>
            <w:webHidden/>
          </w:rPr>
          <w:fldChar w:fldCharType="end"/>
        </w:r>
      </w:hyperlink>
    </w:p>
    <w:p w14:paraId="670F64A2"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36" w:history="1">
        <w:r w:rsidR="006830A8" w:rsidRPr="00054C65">
          <w:rPr>
            <w:rStyle w:val="Hyperlink"/>
            <w:noProof/>
          </w:rPr>
          <w:t>3.20.4</w:t>
        </w:r>
        <w:r w:rsidR="006830A8">
          <w:rPr>
            <w:rFonts w:asciiTheme="minorHAnsi" w:eastAsiaTheme="minorEastAsia" w:hAnsiTheme="minorHAnsi" w:cstheme="minorBidi"/>
            <w:noProof/>
            <w:sz w:val="22"/>
            <w:szCs w:val="22"/>
          </w:rPr>
          <w:tab/>
        </w:r>
        <w:r w:rsidR="006830A8" w:rsidRPr="00054C65">
          <w:rPr>
            <w:rStyle w:val="Hyperlink"/>
            <w:noProof/>
          </w:rPr>
          <w:t>Use Cases</w:t>
        </w:r>
        <w:r w:rsidR="006830A8">
          <w:rPr>
            <w:noProof/>
            <w:webHidden/>
          </w:rPr>
          <w:tab/>
        </w:r>
        <w:r w:rsidR="006830A8">
          <w:rPr>
            <w:noProof/>
            <w:webHidden/>
          </w:rPr>
          <w:fldChar w:fldCharType="begin"/>
        </w:r>
        <w:r w:rsidR="006830A8">
          <w:rPr>
            <w:noProof/>
            <w:webHidden/>
          </w:rPr>
          <w:instrText xml:space="preserve"> PAGEREF _Toc94796036 \h </w:instrText>
        </w:r>
        <w:r w:rsidR="006830A8">
          <w:rPr>
            <w:noProof/>
            <w:webHidden/>
          </w:rPr>
        </w:r>
        <w:r w:rsidR="006830A8">
          <w:rPr>
            <w:noProof/>
            <w:webHidden/>
          </w:rPr>
          <w:fldChar w:fldCharType="separate"/>
        </w:r>
        <w:r w:rsidR="006830A8">
          <w:rPr>
            <w:noProof/>
            <w:webHidden/>
          </w:rPr>
          <w:t>77</w:t>
        </w:r>
        <w:r w:rsidR="006830A8">
          <w:rPr>
            <w:noProof/>
            <w:webHidden/>
          </w:rPr>
          <w:fldChar w:fldCharType="end"/>
        </w:r>
      </w:hyperlink>
    </w:p>
    <w:p w14:paraId="5494858C" w14:textId="77777777" w:rsidR="006830A8" w:rsidRDefault="00925A7C">
      <w:pPr>
        <w:pStyle w:val="TOC3"/>
        <w:tabs>
          <w:tab w:val="left" w:pos="1320"/>
          <w:tab w:val="right" w:leader="dot" w:pos="11107"/>
        </w:tabs>
        <w:rPr>
          <w:rFonts w:asciiTheme="minorHAnsi" w:eastAsiaTheme="minorEastAsia" w:hAnsiTheme="minorHAnsi" w:cstheme="minorBidi"/>
          <w:noProof/>
          <w:sz w:val="22"/>
          <w:szCs w:val="22"/>
        </w:rPr>
      </w:pPr>
      <w:hyperlink w:anchor="_Toc94796037" w:history="1">
        <w:r w:rsidR="006830A8" w:rsidRPr="00054C65">
          <w:rPr>
            <w:rStyle w:val="Hyperlink"/>
            <w:noProof/>
          </w:rPr>
          <w:t>3.20.5</w:t>
        </w:r>
        <w:r w:rsidR="006830A8">
          <w:rPr>
            <w:rFonts w:asciiTheme="minorHAnsi" w:eastAsiaTheme="minorEastAsia" w:hAnsiTheme="minorHAnsi" w:cstheme="minorBidi"/>
            <w:noProof/>
            <w:sz w:val="22"/>
            <w:szCs w:val="22"/>
          </w:rPr>
          <w:tab/>
        </w:r>
        <w:r w:rsidR="006830A8" w:rsidRPr="00054C65">
          <w:rPr>
            <w:rStyle w:val="Hyperlink"/>
            <w:noProof/>
          </w:rPr>
          <w:t>Requirements</w:t>
        </w:r>
        <w:r w:rsidR="006830A8">
          <w:rPr>
            <w:noProof/>
            <w:webHidden/>
          </w:rPr>
          <w:tab/>
        </w:r>
        <w:r w:rsidR="006830A8">
          <w:rPr>
            <w:noProof/>
            <w:webHidden/>
          </w:rPr>
          <w:fldChar w:fldCharType="begin"/>
        </w:r>
        <w:r w:rsidR="006830A8">
          <w:rPr>
            <w:noProof/>
            <w:webHidden/>
          </w:rPr>
          <w:instrText xml:space="preserve"> PAGEREF _Toc94796037 \h </w:instrText>
        </w:r>
        <w:r w:rsidR="006830A8">
          <w:rPr>
            <w:noProof/>
            <w:webHidden/>
          </w:rPr>
        </w:r>
        <w:r w:rsidR="006830A8">
          <w:rPr>
            <w:noProof/>
            <w:webHidden/>
          </w:rPr>
          <w:fldChar w:fldCharType="separate"/>
        </w:r>
        <w:r w:rsidR="006830A8">
          <w:rPr>
            <w:noProof/>
            <w:webHidden/>
          </w:rPr>
          <w:t>79</w:t>
        </w:r>
        <w:r w:rsidR="006830A8">
          <w:rPr>
            <w:noProof/>
            <w:webHidden/>
          </w:rPr>
          <w:fldChar w:fldCharType="end"/>
        </w:r>
      </w:hyperlink>
    </w:p>
    <w:p w14:paraId="60D43EDF" w14:textId="77777777" w:rsidR="006830A8" w:rsidRDefault="00925A7C">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4796038" w:history="1">
        <w:r w:rsidR="006830A8" w:rsidRPr="00054C65">
          <w:rPr>
            <w:rStyle w:val="Hyperlink"/>
            <w:noProof/>
          </w:rPr>
          <w:t>4</w:t>
        </w:r>
        <w:r w:rsidR="006830A8">
          <w:rPr>
            <w:rFonts w:asciiTheme="minorHAnsi" w:eastAsiaTheme="minorEastAsia" w:hAnsiTheme="minorHAnsi" w:cstheme="minorBidi"/>
            <w:b w:val="0"/>
            <w:smallCaps w:val="0"/>
            <w:noProof/>
            <w:sz w:val="22"/>
            <w:szCs w:val="22"/>
          </w:rPr>
          <w:tab/>
        </w:r>
        <w:r w:rsidR="006830A8" w:rsidRPr="00054C65">
          <w:rPr>
            <w:rStyle w:val="Hyperlink"/>
            <w:noProof/>
          </w:rPr>
          <w:t>Appendix:  Reference Documents</w:t>
        </w:r>
        <w:r w:rsidR="006830A8">
          <w:rPr>
            <w:noProof/>
            <w:webHidden/>
          </w:rPr>
          <w:tab/>
        </w:r>
        <w:r w:rsidR="006830A8">
          <w:rPr>
            <w:noProof/>
            <w:webHidden/>
          </w:rPr>
          <w:fldChar w:fldCharType="begin"/>
        </w:r>
        <w:r w:rsidR="006830A8">
          <w:rPr>
            <w:noProof/>
            <w:webHidden/>
          </w:rPr>
          <w:instrText xml:space="preserve"> PAGEREF _Toc94796038 \h </w:instrText>
        </w:r>
        <w:r w:rsidR="006830A8">
          <w:rPr>
            <w:noProof/>
            <w:webHidden/>
          </w:rPr>
        </w:r>
        <w:r w:rsidR="006830A8">
          <w:rPr>
            <w:noProof/>
            <w:webHidden/>
          </w:rPr>
          <w:fldChar w:fldCharType="separate"/>
        </w:r>
        <w:r w:rsidR="006830A8">
          <w:rPr>
            <w:noProof/>
            <w:webHidden/>
          </w:rPr>
          <w:t>82</w:t>
        </w:r>
        <w:r w:rsidR="006830A8">
          <w:rPr>
            <w:noProof/>
            <w:webHidden/>
          </w:rPr>
          <w:fldChar w:fldCharType="end"/>
        </w:r>
      </w:hyperlink>
    </w:p>
    <w:p w14:paraId="497CEA3F" w14:textId="77777777" w:rsidR="00DE6D09" w:rsidRDefault="00F55D9B">
      <w:pPr>
        <w:rPr>
          <w:b/>
          <w:sz w:val="36"/>
          <w:szCs w:val="36"/>
        </w:rPr>
      </w:pPr>
      <w:r>
        <w:rPr>
          <w:b/>
          <w:sz w:val="36"/>
          <w:szCs w:val="36"/>
        </w:rPr>
        <w:fldChar w:fldCharType="end"/>
      </w:r>
    </w:p>
    <w:p w14:paraId="583348AE" w14:textId="77777777" w:rsidR="00DE6D09" w:rsidRDefault="00925A7C">
      <w:pPr>
        <w:rPr>
          <w:b/>
          <w:sz w:val="36"/>
          <w:szCs w:val="36"/>
        </w:rPr>
      </w:pPr>
    </w:p>
    <w:p w14:paraId="4278143A" w14:textId="77777777" w:rsidR="00406F39" w:rsidRDefault="00F55D9B" w:rsidP="006830A8">
      <w:pPr>
        <w:pStyle w:val="Heading1"/>
      </w:pPr>
      <w:bookmarkStart w:id="2" w:name="_Toc94795899"/>
      <w:r>
        <w:lastRenderedPageBreak/>
        <w:t>Architectural Design</w:t>
      </w:r>
      <w:bookmarkEnd w:id="2"/>
    </w:p>
    <w:p w14:paraId="13ACC6D2" w14:textId="77777777" w:rsidR="00406F39" w:rsidRDefault="00F55D9B" w:rsidP="006830A8">
      <w:pPr>
        <w:pStyle w:val="Heading2"/>
      </w:pPr>
      <w:bookmarkStart w:id="3" w:name="_Toc94795900"/>
      <w:r w:rsidRPr="00B9479B">
        <w:t>PWRMAN-CLD-REQ-359656/A-Infotainment System Master</w:t>
      </w:r>
      <w:bookmarkEnd w:id="3"/>
    </w:p>
    <w:p w14:paraId="66542048" w14:textId="77777777" w:rsidR="00500605" w:rsidRDefault="00925A7C" w:rsidP="00500605"/>
    <w:p w14:paraId="44675AA0" w14:textId="77777777" w:rsidR="00406F39" w:rsidRDefault="00F55D9B" w:rsidP="006830A8">
      <w:pPr>
        <w:pStyle w:val="Heading2"/>
      </w:pPr>
      <w:bookmarkStart w:id="4" w:name="_Toc94795901"/>
      <w:r w:rsidRPr="00B9479B">
        <w:t>PWRMANv3-CLD-REQ-414686/A-System Power Mode Master - APIM variant 3 (PDC)</w:t>
      </w:r>
      <w:bookmarkEnd w:id="4"/>
    </w:p>
    <w:p w14:paraId="4C0C7840" w14:textId="77777777" w:rsidR="00B9362D" w:rsidRPr="00B9362D" w:rsidRDefault="00F55D9B" w:rsidP="00B9362D">
      <w:pPr>
        <w:rPr>
          <w:rFonts w:eastAsia="MS Mincho" w:cs="Arial"/>
        </w:rPr>
      </w:pPr>
      <w:r w:rsidRPr="00B9362D">
        <w:rPr>
          <w:rFonts w:eastAsia="MS Mincho" w:cs="Arial"/>
        </w:rPr>
        <w:t>The System Power Mode Master is responsible for controlling most infotainment features/functions and power management of the infotainment system</w:t>
      </w:r>
    </w:p>
    <w:p w14:paraId="156E1E12" w14:textId="77777777" w:rsidR="00500605" w:rsidRPr="00B9362D" w:rsidRDefault="00925A7C" w:rsidP="00500605">
      <w:pPr>
        <w:rPr>
          <w:rFonts w:cs="Arial"/>
        </w:rPr>
      </w:pPr>
    </w:p>
    <w:p w14:paraId="3C8464D1" w14:textId="77777777" w:rsidR="006830A8" w:rsidRPr="006830A8" w:rsidRDefault="006830A8" w:rsidP="006830A8">
      <w:pPr>
        <w:pStyle w:val="Heading3"/>
        <w:rPr>
          <w:b w:val="0"/>
          <w:u w:val="single"/>
        </w:rPr>
      </w:pPr>
      <w:bookmarkStart w:id="5" w:name="_Toc94795902"/>
      <w:r w:rsidRPr="006830A8">
        <w:rPr>
          <w:b w:val="0"/>
          <w:u w:val="single"/>
        </w:rPr>
        <w:t>PWRMAN-SR-REQ-324997/F-Predictive Triggers - APIM</w:t>
      </w:r>
      <w:bookmarkEnd w:id="5"/>
    </w:p>
    <w:p w14:paraId="3E1C7C52" w14:textId="77777777" w:rsidR="009627C6" w:rsidRDefault="00F55D9B" w:rsidP="00500605">
      <w:pPr>
        <w:rPr>
          <w:rFonts w:cs="Arial"/>
        </w:rPr>
      </w:pPr>
      <w:r>
        <w:rPr>
          <w:rFonts w:cs="Arial"/>
        </w:rPr>
        <w:t>If the</w:t>
      </w:r>
      <w:r w:rsidRPr="005A0D3C">
        <w:rPr>
          <w:rFonts w:cs="Arial"/>
        </w:rPr>
        <w:t xml:space="preserve"> Infotainment System Master cannot meet the </w:t>
      </w:r>
      <w:r>
        <w:rPr>
          <w:rFonts w:cs="Arial"/>
        </w:rPr>
        <w:t xml:space="preserve">boot up </w:t>
      </w:r>
      <w:r w:rsidRPr="005A0D3C">
        <w:rPr>
          <w:rFonts w:cs="Arial"/>
        </w:rPr>
        <w:t>timing requirements</w:t>
      </w:r>
      <w:r>
        <w:rPr>
          <w:rFonts w:cs="Arial"/>
        </w:rPr>
        <w:t xml:space="preserve"> called out in requirement</w:t>
      </w:r>
      <w:r w:rsidRPr="005A0D3C">
        <w:rPr>
          <w:rFonts w:cs="Arial"/>
        </w:rPr>
        <w:t xml:space="preserve"> “</w:t>
      </w:r>
      <w:r>
        <w:rPr>
          <w:rFonts w:cs="Arial"/>
          <w:u w:val="single"/>
        </w:rPr>
        <w:t>PWRMAN-SR-REQ-014472</w:t>
      </w:r>
      <w:r w:rsidRPr="005A0D3C">
        <w:rPr>
          <w:rFonts w:cs="Arial"/>
          <w:u w:val="single"/>
        </w:rPr>
        <w:t>-System Master transition time from Standby to Functional Power Mode</w:t>
      </w:r>
      <w:r w:rsidRPr="005A0D3C">
        <w:rPr>
          <w:rFonts w:cs="Arial"/>
        </w:rPr>
        <w:t xml:space="preserve">” </w:t>
      </w:r>
      <w:r>
        <w:rPr>
          <w:rFonts w:cs="Arial"/>
        </w:rPr>
        <w:t>then the</w:t>
      </w:r>
      <w:r w:rsidRPr="005A0D3C">
        <w:rPr>
          <w:rFonts w:cs="Arial"/>
        </w:rPr>
        <w:t xml:space="preserve"> Infotainment System Master shall utilize predictive triggers to power u</w:t>
      </w:r>
      <w:r>
        <w:rPr>
          <w:rFonts w:cs="Arial"/>
        </w:rPr>
        <w:t>p the Infotainment System Master</w:t>
      </w:r>
      <w:r w:rsidRPr="005A0D3C">
        <w:rPr>
          <w:rFonts w:cs="Arial"/>
        </w:rPr>
        <w:t>.</w:t>
      </w:r>
      <w:r>
        <w:rPr>
          <w:rFonts w:cs="Arial"/>
        </w:rPr>
        <w:t xml:space="preserve">  </w:t>
      </w:r>
    </w:p>
    <w:p w14:paraId="65DA19D2" w14:textId="77777777" w:rsidR="009627C6" w:rsidRDefault="00925A7C" w:rsidP="00500605">
      <w:pPr>
        <w:rPr>
          <w:rFonts w:cs="Arial"/>
        </w:rPr>
      </w:pPr>
    </w:p>
    <w:p w14:paraId="7B1D8ACA" w14:textId="77777777" w:rsidR="00CF4046" w:rsidRDefault="00F55D9B" w:rsidP="00500605">
      <w:pPr>
        <w:rPr>
          <w:rFonts w:cs="Arial"/>
        </w:rPr>
      </w:pPr>
      <w:r>
        <w:rPr>
          <w:rFonts w:cs="Arial"/>
        </w:rPr>
        <w:t xml:space="preserve">When a predictive trigger occurs the Infotainment System Master power shall power up internally to Display Only Mode such that if a trigger to go to Functional Power Mode occurs (ex </w:t>
      </w:r>
      <w:proofErr w:type="spellStart"/>
      <w:r>
        <w:rPr>
          <w:rFonts w:cs="Arial"/>
        </w:rPr>
        <w:t>ignition_status</w:t>
      </w:r>
      <w:proofErr w:type="spellEnd"/>
      <w:r>
        <w:rPr>
          <w:rFonts w:cs="Arial"/>
        </w:rPr>
        <w:t xml:space="preserve"> goes to Run/Acc) the Infotainment System Master can quickly turn on.  Once a predictive trigger occurs it is recommended that the Infotainment System Master power up to </w:t>
      </w:r>
      <w:bookmarkStart w:id="6" w:name="OLE_LINK1"/>
      <w:r>
        <w:rPr>
          <w:rFonts w:cs="Arial"/>
        </w:rPr>
        <w:t xml:space="preserve">Display Only mode </w:t>
      </w:r>
      <w:bookmarkEnd w:id="6"/>
      <w:r>
        <w:rPr>
          <w:rFonts w:cs="Arial"/>
        </w:rPr>
        <w:t xml:space="preserve">for 3 minutes and then power back down unless another trigger occurs taking it out of Display Only mode (ex </w:t>
      </w:r>
      <w:proofErr w:type="spellStart"/>
      <w:r>
        <w:rPr>
          <w:rFonts w:cs="Arial"/>
        </w:rPr>
        <w:t>Ignition_Status</w:t>
      </w:r>
      <w:proofErr w:type="spellEnd"/>
      <w:r>
        <w:rPr>
          <w:rFonts w:cs="Arial"/>
        </w:rPr>
        <w:t xml:space="preserve"> changes from OFF to Run/Acc taking it to Functional Power Mode).</w:t>
      </w:r>
    </w:p>
    <w:p w14:paraId="3762711A" w14:textId="77777777" w:rsidR="004970A1" w:rsidRDefault="00925A7C" w:rsidP="00500605">
      <w:pPr>
        <w:rPr>
          <w:rFonts w:cs="Arial"/>
        </w:rPr>
      </w:pPr>
    </w:p>
    <w:p w14:paraId="5699C6E3" w14:textId="77777777" w:rsidR="004970A1" w:rsidRPr="005A0D3C" w:rsidRDefault="00F55D9B" w:rsidP="004970A1">
      <w:pPr>
        <w:rPr>
          <w:rFonts w:cs="Arial"/>
        </w:rPr>
      </w:pPr>
      <w:r>
        <w:rPr>
          <w:rFonts w:cs="Arial"/>
        </w:rPr>
        <w:t xml:space="preserve">The default predictive trigger time is for 3 minutes.  This value shall be configurable between 0 and 10 </w:t>
      </w:r>
      <w:proofErr w:type="spellStart"/>
      <w:r>
        <w:rPr>
          <w:rFonts w:cs="Arial"/>
        </w:rPr>
        <w:t>mintutes</w:t>
      </w:r>
      <w:proofErr w:type="spellEnd"/>
      <w:r>
        <w:rPr>
          <w:rFonts w:cs="Arial"/>
        </w:rPr>
        <w:t>.</w:t>
      </w:r>
    </w:p>
    <w:p w14:paraId="646FE780" w14:textId="77777777" w:rsidR="00CF4046" w:rsidRPr="005A0D3C" w:rsidRDefault="00925A7C" w:rsidP="00500605">
      <w:pPr>
        <w:rPr>
          <w:rFonts w:cs="Arial"/>
        </w:rPr>
      </w:pPr>
    </w:p>
    <w:p w14:paraId="34110F10" w14:textId="77777777" w:rsidR="00B736A4" w:rsidRDefault="00F55D9B" w:rsidP="00B736A4">
      <w:pPr>
        <w:rPr>
          <w:rFonts w:cs="Arial"/>
        </w:rPr>
      </w:pPr>
      <w:r w:rsidRPr="005A0D3C">
        <w:rPr>
          <w:rFonts w:cs="Arial"/>
        </w:rPr>
        <w:t xml:space="preserve"> </w:t>
      </w:r>
      <w:r>
        <w:rPr>
          <w:rFonts w:cs="Arial"/>
        </w:rPr>
        <w:t>The following predictive triggers shall be supported when:</w:t>
      </w:r>
    </w:p>
    <w:p w14:paraId="0D7BB26E" w14:textId="77777777" w:rsidR="00B736A4" w:rsidRPr="00471F5F" w:rsidRDefault="00F55D9B" w:rsidP="00B736A4">
      <w:pPr>
        <w:numPr>
          <w:ilvl w:val="0"/>
          <w:numId w:val="81"/>
        </w:numPr>
        <w:rPr>
          <w:rFonts w:cs="Arial"/>
        </w:rPr>
      </w:pPr>
      <w:r w:rsidRPr="00B736A4">
        <w:rPr>
          <w:rFonts w:cs="Arial"/>
          <w:u w:val="single"/>
        </w:rPr>
        <w:t>Pre-condition</w:t>
      </w:r>
      <w:r w:rsidRPr="00B736A4">
        <w:rPr>
          <w:rFonts w:cs="Arial"/>
        </w:rPr>
        <w:t xml:space="preserve">: </w:t>
      </w:r>
      <w:r>
        <w:rPr>
          <w:rFonts w:cs="Arial"/>
        </w:rPr>
        <w:t>The</w:t>
      </w:r>
      <w:r w:rsidRPr="00B736A4">
        <w:rPr>
          <w:rFonts w:cs="Arial"/>
        </w:rPr>
        <w:t xml:space="preserve"> Infotainment System</w:t>
      </w:r>
      <w:r>
        <w:rPr>
          <w:rFonts w:cs="Arial"/>
        </w:rPr>
        <w:t xml:space="preserve"> Master is powered off with </w:t>
      </w:r>
      <w:proofErr w:type="spellStart"/>
      <w:r>
        <w:rPr>
          <w:rFonts w:cs="Arial"/>
        </w:rPr>
        <w:t>HMIAudioMode</w:t>
      </w:r>
      <w:proofErr w:type="spellEnd"/>
      <w:r>
        <w:rPr>
          <w:rFonts w:cs="Arial"/>
        </w:rPr>
        <w:t xml:space="preserve"> = OFF in Standby low power </w:t>
      </w:r>
      <w:r w:rsidRPr="00471F5F">
        <w:rPr>
          <w:rFonts w:cs="Arial"/>
        </w:rPr>
        <w:t>mode or Sleep Power Mode</w:t>
      </w:r>
    </w:p>
    <w:p w14:paraId="5D78E2BA" w14:textId="77777777" w:rsidR="00B736A4" w:rsidRPr="00471F5F" w:rsidRDefault="00F55D9B" w:rsidP="00B736A4">
      <w:pPr>
        <w:numPr>
          <w:ilvl w:val="0"/>
          <w:numId w:val="81"/>
        </w:numPr>
        <w:rPr>
          <w:rFonts w:cs="Arial"/>
        </w:rPr>
      </w:pPr>
      <w:r w:rsidRPr="00471F5F">
        <w:rPr>
          <w:rFonts w:cs="Arial"/>
          <w:u w:val="single"/>
        </w:rPr>
        <w:t>Predictive Trigger Events</w:t>
      </w:r>
      <w:r w:rsidRPr="00471F5F">
        <w:rPr>
          <w:rFonts w:cs="Arial"/>
        </w:rPr>
        <w:t>:</w:t>
      </w:r>
    </w:p>
    <w:p w14:paraId="019EDF54" w14:textId="77777777" w:rsidR="00B736A4" w:rsidRDefault="00F55D9B" w:rsidP="00B736A4">
      <w:pPr>
        <w:numPr>
          <w:ilvl w:val="1"/>
          <w:numId w:val="81"/>
        </w:numPr>
        <w:rPr>
          <w:rFonts w:cs="Arial"/>
        </w:rPr>
      </w:pPr>
      <w:r w:rsidRPr="00471F5F">
        <w:rPr>
          <w:rFonts w:cs="Arial"/>
        </w:rPr>
        <w:t xml:space="preserve">The </w:t>
      </w:r>
      <w:proofErr w:type="spellStart"/>
      <w:r w:rsidRPr="00471F5F">
        <w:rPr>
          <w:rFonts w:cs="Arial"/>
        </w:rPr>
        <w:t>DriverDoorStatus</w:t>
      </w:r>
      <w:proofErr w:type="spellEnd"/>
      <w:r w:rsidRPr="00471F5F">
        <w:rPr>
          <w:rFonts w:cs="Arial"/>
        </w:rPr>
        <w:t xml:space="preserve"> (</w:t>
      </w:r>
      <w:proofErr w:type="spellStart"/>
      <w:r w:rsidRPr="00471F5F">
        <w:rPr>
          <w:rFonts w:eastAsiaTheme="minorEastAsia" w:cs="Arial"/>
        </w:rPr>
        <w:t>DrStatDrv_B_Actl</w:t>
      </w:r>
      <w:proofErr w:type="spellEnd"/>
      <w:r w:rsidRPr="00471F5F">
        <w:rPr>
          <w:rFonts w:eastAsiaTheme="minorEastAsia" w:cs="Arial"/>
        </w:rPr>
        <w:t>)</w:t>
      </w:r>
      <w:r w:rsidRPr="00471F5F">
        <w:rPr>
          <w:rFonts w:cs="Arial"/>
        </w:rPr>
        <w:t xml:space="preserve">, or </w:t>
      </w:r>
      <w:proofErr w:type="spellStart"/>
      <w:r w:rsidRPr="00471F5F">
        <w:rPr>
          <w:rFonts w:cs="Arial"/>
        </w:rPr>
        <w:t>PassengerDoorStatus</w:t>
      </w:r>
      <w:proofErr w:type="spellEnd"/>
      <w:r w:rsidRPr="00471F5F">
        <w:rPr>
          <w:rFonts w:cs="Arial"/>
        </w:rPr>
        <w:t xml:space="preserve"> (</w:t>
      </w:r>
      <w:proofErr w:type="spellStart"/>
      <w:r w:rsidRPr="00471F5F">
        <w:rPr>
          <w:rFonts w:eastAsiaTheme="minorEastAsia" w:cs="Arial"/>
        </w:rPr>
        <w:t>DrStatPsngr_B_Actl</w:t>
      </w:r>
      <w:proofErr w:type="spellEnd"/>
      <w:r w:rsidRPr="00471F5F">
        <w:rPr>
          <w:rFonts w:eastAsiaTheme="minorEastAsia" w:cs="Arial"/>
        </w:rPr>
        <w:t>)</w:t>
      </w:r>
      <w:r w:rsidRPr="00471F5F">
        <w:rPr>
          <w:rFonts w:cs="Arial"/>
        </w:rPr>
        <w:t xml:space="preserve">, or </w:t>
      </w:r>
      <w:proofErr w:type="spellStart"/>
      <w:r w:rsidRPr="00471F5F">
        <w:rPr>
          <w:rFonts w:cs="Arial"/>
        </w:rPr>
        <w:t>RearLeftDoor</w:t>
      </w:r>
      <w:r>
        <w:rPr>
          <w:rFonts w:cs="Arial"/>
        </w:rPr>
        <w:t>Status</w:t>
      </w:r>
      <w:proofErr w:type="spellEnd"/>
      <w:r w:rsidRPr="00471F5F">
        <w:rPr>
          <w:rFonts w:cs="Arial"/>
        </w:rPr>
        <w:t xml:space="preserve"> (</w:t>
      </w:r>
      <w:proofErr w:type="spellStart"/>
      <w:r w:rsidRPr="00471F5F">
        <w:rPr>
          <w:rFonts w:cs="Arial"/>
        </w:rPr>
        <w:t>DrStatRl_B_Actl</w:t>
      </w:r>
      <w:proofErr w:type="spellEnd"/>
      <w:r w:rsidRPr="00471F5F">
        <w:rPr>
          <w:rFonts w:cs="Arial"/>
        </w:rPr>
        <w:t xml:space="preserve">), or </w:t>
      </w:r>
      <w:proofErr w:type="spellStart"/>
      <w:r w:rsidRPr="00471F5F">
        <w:rPr>
          <w:rFonts w:cs="Arial"/>
        </w:rPr>
        <w:t>RearRightDoor</w:t>
      </w:r>
      <w:r>
        <w:rPr>
          <w:rFonts w:cs="Arial"/>
        </w:rPr>
        <w:t>Status</w:t>
      </w:r>
      <w:proofErr w:type="spellEnd"/>
      <w:r w:rsidRPr="00471F5F">
        <w:rPr>
          <w:rFonts w:cs="Arial"/>
        </w:rPr>
        <w:t xml:space="preserve"> (</w:t>
      </w:r>
      <w:proofErr w:type="spellStart"/>
      <w:r w:rsidRPr="00471F5F">
        <w:rPr>
          <w:rFonts w:cs="Arial"/>
        </w:rPr>
        <w:t>DrStatRr_B_Actl</w:t>
      </w:r>
      <w:proofErr w:type="spellEnd"/>
      <w:r w:rsidRPr="00471F5F">
        <w:rPr>
          <w:rFonts w:cs="Arial"/>
        </w:rPr>
        <w:t xml:space="preserve">), or </w:t>
      </w:r>
      <w:proofErr w:type="spellStart"/>
      <w:r w:rsidRPr="00471F5F">
        <w:rPr>
          <w:rFonts w:cs="Arial"/>
        </w:rPr>
        <w:t>TailgateDecklid</w:t>
      </w:r>
      <w:r>
        <w:rPr>
          <w:rFonts w:cs="Arial"/>
        </w:rPr>
        <w:t>Status</w:t>
      </w:r>
      <w:proofErr w:type="spellEnd"/>
      <w:r w:rsidRPr="00471F5F">
        <w:rPr>
          <w:rFonts w:cs="Arial"/>
        </w:rPr>
        <w:t xml:space="preserve"> (</w:t>
      </w:r>
      <w:proofErr w:type="spellStart"/>
      <w:r w:rsidRPr="00471F5F">
        <w:rPr>
          <w:rFonts w:cs="Arial"/>
        </w:rPr>
        <w:t>DrStatTgate_B_Actl</w:t>
      </w:r>
      <w:proofErr w:type="spellEnd"/>
      <w:r w:rsidRPr="00471F5F">
        <w:rPr>
          <w:rFonts w:cs="Arial"/>
        </w:rPr>
        <w:t xml:space="preserve">,), </w:t>
      </w:r>
      <w:proofErr w:type="spellStart"/>
      <w:r w:rsidRPr="00471F5F">
        <w:rPr>
          <w:rFonts w:cs="Arial"/>
        </w:rPr>
        <w:t>Liftgate</w:t>
      </w:r>
      <w:r>
        <w:rPr>
          <w:rFonts w:cs="Arial"/>
        </w:rPr>
        <w:t>Status</w:t>
      </w:r>
      <w:proofErr w:type="spellEnd"/>
      <w:r w:rsidRPr="00471F5F">
        <w:rPr>
          <w:rFonts w:cs="Arial"/>
        </w:rPr>
        <w:t xml:space="preserve"> (</w:t>
      </w:r>
      <w:proofErr w:type="spellStart"/>
      <w:r w:rsidRPr="00471F5F">
        <w:rPr>
          <w:rFonts w:cs="Arial"/>
        </w:rPr>
        <w:t>DrStatInnrTgate</w:t>
      </w:r>
      <w:r>
        <w:rPr>
          <w:rFonts w:cs="Arial"/>
        </w:rPr>
        <w:t>_B_Actl</w:t>
      </w:r>
      <w:proofErr w:type="spellEnd"/>
      <w:r>
        <w:rPr>
          <w:rFonts w:cs="Arial"/>
        </w:rPr>
        <w:t>) signal changes from Closed to Ajar, OR</w:t>
      </w:r>
    </w:p>
    <w:p w14:paraId="46EA4041" w14:textId="77777777" w:rsidR="008B32D1" w:rsidRDefault="00F55D9B" w:rsidP="00B736A4">
      <w:pPr>
        <w:numPr>
          <w:ilvl w:val="1"/>
          <w:numId w:val="81"/>
        </w:numPr>
        <w:rPr>
          <w:rFonts w:cs="Arial"/>
        </w:rPr>
      </w:pPr>
      <w:r>
        <w:rPr>
          <w:rFonts w:cs="Arial"/>
        </w:rPr>
        <w:t xml:space="preserve">The </w:t>
      </w:r>
      <w:proofErr w:type="spellStart"/>
      <w:r>
        <w:rPr>
          <w:rFonts w:cs="Arial"/>
        </w:rPr>
        <w:t>Veh_Lock_Status</w:t>
      </w:r>
      <w:proofErr w:type="spellEnd"/>
      <w:r>
        <w:rPr>
          <w:rFonts w:cs="Arial"/>
        </w:rPr>
        <w:t xml:space="preserve"> signal changes from Lock to Unlock, OR</w:t>
      </w:r>
    </w:p>
    <w:p w14:paraId="23AFD3EF" w14:textId="77777777" w:rsidR="005A0D3C" w:rsidRDefault="00F55D9B" w:rsidP="00500605">
      <w:pPr>
        <w:numPr>
          <w:ilvl w:val="1"/>
          <w:numId w:val="81"/>
        </w:numPr>
        <w:rPr>
          <w:rFonts w:cs="Arial"/>
        </w:rPr>
      </w:pPr>
      <w:r>
        <w:rPr>
          <w:rFonts w:cs="Arial"/>
        </w:rPr>
        <w:t xml:space="preserve">The approach detection </w:t>
      </w:r>
      <w:r w:rsidRPr="008B32D1">
        <w:rPr>
          <w:rFonts w:cs="Arial"/>
        </w:rPr>
        <w:t xml:space="preserve">signal </w:t>
      </w:r>
      <w:proofErr w:type="spellStart"/>
      <w:r w:rsidRPr="008B32D1">
        <w:rPr>
          <w:rFonts w:cs="Arial"/>
        </w:rPr>
        <w:t>VehWlcmFrwlMde_D_Stat</w:t>
      </w:r>
      <w:proofErr w:type="spellEnd"/>
      <w:r w:rsidRPr="008B32D1">
        <w:rPr>
          <w:rFonts w:cs="Arial"/>
        </w:rPr>
        <w:t xml:space="preserve"> equals Approach</w:t>
      </w:r>
      <w:r>
        <w:rPr>
          <w:rFonts w:cs="Arial"/>
        </w:rPr>
        <w:t>, OR</w:t>
      </w:r>
    </w:p>
    <w:p w14:paraId="2B62405B" w14:textId="77777777" w:rsidR="00B62511" w:rsidRDefault="00F55D9B" w:rsidP="00DD6078">
      <w:pPr>
        <w:numPr>
          <w:ilvl w:val="1"/>
          <w:numId w:val="81"/>
        </w:numPr>
        <w:rPr>
          <w:rFonts w:cs="Arial"/>
        </w:rPr>
      </w:pPr>
      <w:r>
        <w:rPr>
          <w:rFonts w:cs="Arial"/>
        </w:rPr>
        <w:t xml:space="preserve">The </w:t>
      </w:r>
      <w:proofErr w:type="spellStart"/>
      <w:r>
        <w:rPr>
          <w:rFonts w:cs="Arial"/>
        </w:rPr>
        <w:t>Remote_</w:t>
      </w:r>
      <w:r w:rsidRPr="00DF799B">
        <w:rPr>
          <w:rFonts w:cs="Arial"/>
        </w:rPr>
        <w:t>Start_Status</w:t>
      </w:r>
      <w:proofErr w:type="spellEnd"/>
      <w:r w:rsidRPr="00DF799B">
        <w:rPr>
          <w:rFonts w:cs="Arial"/>
        </w:rPr>
        <w:t xml:space="preserve"> signal equals Remote, </w:t>
      </w:r>
    </w:p>
    <w:p w14:paraId="734BB64D" w14:textId="77777777" w:rsidR="00B62511" w:rsidRDefault="00F55D9B" w:rsidP="00B62511">
      <w:pPr>
        <w:numPr>
          <w:ilvl w:val="2"/>
          <w:numId w:val="81"/>
        </w:numPr>
        <w:rPr>
          <w:rFonts w:cs="Arial"/>
        </w:rPr>
      </w:pPr>
      <w:r>
        <w:rPr>
          <w:rFonts w:cs="Arial"/>
        </w:rPr>
        <w:t xml:space="preserve">While </w:t>
      </w:r>
      <w:proofErr w:type="spellStart"/>
      <w:r>
        <w:rPr>
          <w:rFonts w:cs="Arial"/>
        </w:rPr>
        <w:t>Remote_Start_Status</w:t>
      </w:r>
      <w:proofErr w:type="spellEnd"/>
      <w:r>
        <w:rPr>
          <w:rFonts w:cs="Arial"/>
        </w:rPr>
        <w:t xml:space="preserve"> = Remote the Infotainment System Master powers up to Display Only mode and stays powered up </w:t>
      </w:r>
      <w:proofErr w:type="gramStart"/>
      <w:r>
        <w:rPr>
          <w:rFonts w:cs="Arial"/>
        </w:rPr>
        <w:t>as long as</w:t>
      </w:r>
      <w:proofErr w:type="gramEnd"/>
      <w:r>
        <w:rPr>
          <w:rFonts w:cs="Arial"/>
        </w:rPr>
        <w:t xml:space="preserve"> </w:t>
      </w:r>
      <w:proofErr w:type="spellStart"/>
      <w:r>
        <w:rPr>
          <w:rFonts w:cs="Arial"/>
        </w:rPr>
        <w:t>Remote_Start_Status</w:t>
      </w:r>
      <w:proofErr w:type="spellEnd"/>
      <w:r>
        <w:rPr>
          <w:rFonts w:cs="Arial"/>
        </w:rPr>
        <w:t xml:space="preserve"> = Remote</w:t>
      </w:r>
    </w:p>
    <w:p w14:paraId="3A9DA09C" w14:textId="77777777" w:rsidR="00B62511" w:rsidRPr="00C92729" w:rsidRDefault="00F55D9B" w:rsidP="00C92729">
      <w:pPr>
        <w:numPr>
          <w:ilvl w:val="2"/>
          <w:numId w:val="81"/>
        </w:numPr>
        <w:rPr>
          <w:rFonts w:cs="Arial"/>
        </w:rPr>
      </w:pPr>
      <w:r>
        <w:rPr>
          <w:rFonts w:cs="Arial"/>
        </w:rPr>
        <w:t xml:space="preserve">Once </w:t>
      </w:r>
      <w:proofErr w:type="spellStart"/>
      <w:r>
        <w:rPr>
          <w:rFonts w:cs="Arial"/>
        </w:rPr>
        <w:t>Remote_Start_Status</w:t>
      </w:r>
      <w:proofErr w:type="spellEnd"/>
      <w:r>
        <w:rPr>
          <w:rFonts w:cs="Arial"/>
        </w:rPr>
        <w:t xml:space="preserve"> change from Remote to not equal to Remote</w:t>
      </w:r>
      <w:ins w:id="7" w:author="Myslinski, Jason (J.S.)" w:date="2021-06-21T10:50:00Z">
        <w:r>
          <w:rPr>
            <w:rFonts w:cs="Arial"/>
          </w:rPr>
          <w:t>, or the CAN bus goes to sleep</w:t>
        </w:r>
      </w:ins>
      <w:r>
        <w:rPr>
          <w:rFonts w:cs="Arial"/>
        </w:rPr>
        <w:t xml:space="preserve"> then the </w:t>
      </w:r>
      <w:proofErr w:type="gramStart"/>
      <w:r>
        <w:rPr>
          <w:rFonts w:cs="Arial"/>
        </w:rPr>
        <w:t>3 minute</w:t>
      </w:r>
      <w:proofErr w:type="gramEnd"/>
      <w:r>
        <w:rPr>
          <w:rFonts w:cs="Arial"/>
        </w:rPr>
        <w:t xml:space="preserve"> timer to exit Display Only shall begin</w:t>
      </w:r>
    </w:p>
    <w:p w14:paraId="4C27453B" w14:textId="77777777" w:rsidR="00DD6078" w:rsidRPr="00DF799B" w:rsidRDefault="00F55D9B" w:rsidP="00C92729">
      <w:pPr>
        <w:ind w:left="1800"/>
        <w:rPr>
          <w:rFonts w:cs="Arial"/>
        </w:rPr>
      </w:pPr>
      <w:r w:rsidRPr="00DF799B">
        <w:rPr>
          <w:rFonts w:cs="Arial"/>
        </w:rPr>
        <w:t>OR</w:t>
      </w:r>
    </w:p>
    <w:p w14:paraId="1997C9FE" w14:textId="77777777" w:rsidR="00F94C82" w:rsidRPr="00C92729" w:rsidRDefault="00F55D9B" w:rsidP="00F94C82">
      <w:pPr>
        <w:numPr>
          <w:ilvl w:val="1"/>
          <w:numId w:val="81"/>
        </w:numPr>
        <w:rPr>
          <w:rFonts w:cs="Arial"/>
        </w:rPr>
      </w:pPr>
      <w:r w:rsidRPr="00DF799B">
        <w:rPr>
          <w:rFonts w:cs="Arial"/>
        </w:rPr>
        <w:t xml:space="preserve">The </w:t>
      </w:r>
      <w:r w:rsidRPr="00C92729">
        <w:rPr>
          <w:rFonts w:cs="Arial"/>
        </w:rPr>
        <w:t xml:space="preserve">signal </w:t>
      </w:r>
      <w:proofErr w:type="spellStart"/>
      <w:r w:rsidRPr="00C92729">
        <w:rPr>
          <w:rFonts w:cs="Arial"/>
        </w:rPr>
        <w:t>PlgActvArb_B_Dsply</w:t>
      </w:r>
      <w:proofErr w:type="spellEnd"/>
      <w:r w:rsidRPr="00C92729">
        <w:rPr>
          <w:rFonts w:cs="Arial"/>
        </w:rPr>
        <w:t xml:space="preserve"> changes from 0x01 ON (</w:t>
      </w:r>
      <w:proofErr w:type="spellStart"/>
      <w:proofErr w:type="gramStart"/>
      <w:r w:rsidRPr="00C92729">
        <w:rPr>
          <w:rFonts w:cs="Arial"/>
        </w:rPr>
        <w:t>ie</w:t>
      </w:r>
      <w:proofErr w:type="spellEnd"/>
      <w:proofErr w:type="gramEnd"/>
      <w:r w:rsidRPr="00C92729">
        <w:rPr>
          <w:rFonts w:cs="Arial"/>
        </w:rPr>
        <w:t xml:space="preserve"> charge cord plugged in) to 0x00 OFF (</w:t>
      </w:r>
      <w:proofErr w:type="spellStart"/>
      <w:r w:rsidRPr="00C92729">
        <w:rPr>
          <w:rFonts w:cs="Arial"/>
        </w:rPr>
        <w:t>ie</w:t>
      </w:r>
      <w:proofErr w:type="spellEnd"/>
      <w:r w:rsidRPr="00C92729">
        <w:rPr>
          <w:rFonts w:cs="Arial"/>
        </w:rPr>
        <w:t xml:space="preserve"> charge cord unplugged)</w:t>
      </w:r>
      <w:r>
        <w:rPr>
          <w:rFonts w:cs="Arial"/>
        </w:rPr>
        <w:t>, OR</w:t>
      </w:r>
    </w:p>
    <w:p w14:paraId="6F2CDBC7" w14:textId="77777777" w:rsidR="00C55899" w:rsidRPr="00C92729" w:rsidRDefault="00F55D9B" w:rsidP="00C55899">
      <w:pPr>
        <w:numPr>
          <w:ilvl w:val="1"/>
          <w:numId w:val="81"/>
        </w:numPr>
        <w:rPr>
          <w:rFonts w:cs="Arial"/>
        </w:rPr>
      </w:pPr>
      <w:r w:rsidRPr="00C92729">
        <w:rPr>
          <w:rFonts w:cs="Arial"/>
        </w:rPr>
        <w:t xml:space="preserve">The Departure time signals (with charger connected) are set as </w:t>
      </w:r>
      <w:r w:rsidRPr="00C92729">
        <w:rPr>
          <w:rFonts w:cs="Arial"/>
          <w:color w:val="000000"/>
          <w:shd w:val="clear" w:color="auto" w:fill="FFFFFF"/>
        </w:rPr>
        <w:t>“</w:t>
      </w:r>
      <w:proofErr w:type="spellStart"/>
      <w:r w:rsidRPr="00C92729">
        <w:rPr>
          <w:rFonts w:cs="Arial"/>
          <w:color w:val="000000"/>
          <w:shd w:val="clear" w:color="auto" w:fill="FFFFFF"/>
        </w:rPr>
        <w:t>ChrgGoTTouchEnbl_B_Rq</w:t>
      </w:r>
      <w:proofErr w:type="spellEnd"/>
      <w:r w:rsidRPr="00C92729">
        <w:rPr>
          <w:rFonts w:cs="Arial"/>
          <w:color w:val="000000"/>
          <w:shd w:val="clear" w:color="auto" w:fill="FFFFFF"/>
        </w:rPr>
        <w:t xml:space="preserve"> = 0x1 Request” AND “</w:t>
      </w:r>
      <w:r w:rsidRPr="00C92729">
        <w:rPr>
          <w:rFonts w:cs="Arial"/>
        </w:rPr>
        <w:t>ChrgStat_D</w:t>
      </w:r>
      <w:r w:rsidRPr="00C92729">
        <w:rPr>
          <w:rFonts w:cs="Arial"/>
          <w:color w:val="FF0000"/>
          <w:highlight w:val="yellow"/>
        </w:rPr>
        <w:t>3</w:t>
      </w:r>
      <w:r w:rsidRPr="00C92729">
        <w:rPr>
          <w:rFonts w:cs="Arial"/>
        </w:rPr>
        <w:t xml:space="preserve">_Dspl = 0xB </w:t>
      </w:r>
      <w:proofErr w:type="spellStart"/>
      <w:r w:rsidRPr="00C92729">
        <w:rPr>
          <w:rFonts w:cs="Arial"/>
        </w:rPr>
        <w:t>CabinPreconditioning</w:t>
      </w:r>
      <w:proofErr w:type="spellEnd"/>
      <w:r w:rsidRPr="00C92729">
        <w:rPr>
          <w:rFonts w:cs="Arial"/>
        </w:rPr>
        <w:t>”.</w:t>
      </w:r>
    </w:p>
    <w:p w14:paraId="26F85E93" w14:textId="77777777" w:rsidR="00C55899" w:rsidRPr="00C92729" w:rsidRDefault="00F55D9B" w:rsidP="00C55899">
      <w:pPr>
        <w:numPr>
          <w:ilvl w:val="2"/>
          <w:numId w:val="81"/>
        </w:numPr>
        <w:rPr>
          <w:rFonts w:cs="Arial"/>
        </w:rPr>
      </w:pPr>
      <w:r w:rsidRPr="00C92729">
        <w:rPr>
          <w:rFonts w:cs="Arial"/>
        </w:rPr>
        <w:t xml:space="preserve">While this is true the Infotainment System Master powers up to Display only mode and stays powered up </w:t>
      </w:r>
      <w:proofErr w:type="gramStart"/>
      <w:r w:rsidRPr="00C92729">
        <w:rPr>
          <w:rFonts w:cs="Arial"/>
        </w:rPr>
        <w:t>as long as</w:t>
      </w:r>
      <w:proofErr w:type="gramEnd"/>
      <w:r w:rsidRPr="00C92729">
        <w:rPr>
          <w:rFonts w:cs="Arial"/>
        </w:rPr>
        <w:t xml:space="preserve"> this is true.   </w:t>
      </w:r>
    </w:p>
    <w:p w14:paraId="2150FBDB" w14:textId="77777777" w:rsidR="00C55899" w:rsidRDefault="00F55D9B" w:rsidP="00C55899">
      <w:pPr>
        <w:numPr>
          <w:ilvl w:val="2"/>
          <w:numId w:val="81"/>
        </w:numPr>
        <w:rPr>
          <w:rFonts w:cs="Arial"/>
        </w:rPr>
      </w:pPr>
      <w:r w:rsidRPr="00C92729">
        <w:rPr>
          <w:rFonts w:cs="Arial"/>
        </w:rPr>
        <w:t xml:space="preserve">When </w:t>
      </w:r>
      <w:proofErr w:type="spellStart"/>
      <w:r w:rsidRPr="00C92729">
        <w:rPr>
          <w:rFonts w:cs="Arial"/>
          <w:color w:val="000000"/>
          <w:shd w:val="clear" w:color="auto" w:fill="FFFFFF"/>
        </w:rPr>
        <w:t>ChrgGoTTouchEnbl_B_</w:t>
      </w:r>
      <w:proofErr w:type="gramStart"/>
      <w:r w:rsidRPr="00C92729">
        <w:rPr>
          <w:rFonts w:cs="Arial"/>
          <w:color w:val="000000"/>
          <w:shd w:val="clear" w:color="auto" w:fill="FFFFFF"/>
        </w:rPr>
        <w:t>Rq</w:t>
      </w:r>
      <w:proofErr w:type="spellEnd"/>
      <w:r w:rsidRPr="00C92729">
        <w:rPr>
          <w:rFonts w:cs="Arial"/>
          <w:color w:val="000000"/>
          <w:shd w:val="clear" w:color="auto" w:fill="FFFFFF"/>
        </w:rPr>
        <w:t xml:space="preserve"> !</w:t>
      </w:r>
      <w:proofErr w:type="gramEnd"/>
      <w:r w:rsidRPr="00C92729">
        <w:rPr>
          <w:rFonts w:cs="Arial"/>
          <w:color w:val="000000"/>
          <w:shd w:val="clear" w:color="auto" w:fill="FFFFFF"/>
        </w:rPr>
        <w:t xml:space="preserve">= 0x1 Request, OR </w:t>
      </w:r>
      <w:r w:rsidRPr="00C92729">
        <w:rPr>
          <w:rFonts w:cs="Arial"/>
        </w:rPr>
        <w:t>ChrgStat_D</w:t>
      </w:r>
      <w:r w:rsidRPr="00C92729">
        <w:rPr>
          <w:rFonts w:cs="Arial"/>
          <w:color w:val="FF0000"/>
          <w:highlight w:val="yellow"/>
        </w:rPr>
        <w:t>3</w:t>
      </w:r>
      <w:r w:rsidRPr="00C92729">
        <w:rPr>
          <w:rFonts w:cs="Arial"/>
        </w:rPr>
        <w:t xml:space="preserve">_Dspl != 0xB </w:t>
      </w:r>
      <w:proofErr w:type="spellStart"/>
      <w:r w:rsidRPr="00C92729">
        <w:rPr>
          <w:rFonts w:cs="Arial"/>
        </w:rPr>
        <w:t>CabinPreconditioning</w:t>
      </w:r>
      <w:proofErr w:type="spellEnd"/>
      <w:r w:rsidRPr="00C92729">
        <w:rPr>
          <w:rFonts w:cs="Arial"/>
        </w:rPr>
        <w:t xml:space="preserve"> then the 3 minute timer to exit Display Only shall begin</w:t>
      </w:r>
    </w:p>
    <w:p w14:paraId="3ADABADA" w14:textId="77777777" w:rsidR="00C55899" w:rsidRPr="00C92729" w:rsidRDefault="00F55D9B" w:rsidP="00C55899">
      <w:pPr>
        <w:ind w:left="1440"/>
        <w:rPr>
          <w:rFonts w:cs="Arial"/>
        </w:rPr>
      </w:pPr>
      <w:r>
        <w:rPr>
          <w:rFonts w:cs="Arial"/>
        </w:rPr>
        <w:t xml:space="preserve">       OR</w:t>
      </w:r>
    </w:p>
    <w:p w14:paraId="743F232B" w14:textId="77777777" w:rsidR="00C55899" w:rsidRDefault="00F55D9B" w:rsidP="00C55899">
      <w:pPr>
        <w:numPr>
          <w:ilvl w:val="1"/>
          <w:numId w:val="81"/>
        </w:numPr>
        <w:rPr>
          <w:rFonts w:cs="Arial"/>
        </w:rPr>
      </w:pPr>
      <w:r w:rsidRPr="00C92729">
        <w:rPr>
          <w:rFonts w:cs="Arial"/>
        </w:rPr>
        <w:t xml:space="preserve">The Departure time signals (with charger connected) are set as </w:t>
      </w:r>
      <w:r w:rsidRPr="00C92729">
        <w:rPr>
          <w:rFonts w:cs="Arial"/>
          <w:color w:val="000000"/>
          <w:shd w:val="clear" w:color="auto" w:fill="FFFFFF"/>
        </w:rPr>
        <w:t>“</w:t>
      </w:r>
      <w:proofErr w:type="spellStart"/>
      <w:r w:rsidRPr="00C92729">
        <w:rPr>
          <w:rFonts w:cs="Arial"/>
          <w:color w:val="000000"/>
          <w:shd w:val="clear" w:color="auto" w:fill="FFFFFF"/>
        </w:rPr>
        <w:t>ChrgGoTTouchEnbl_B_Rq</w:t>
      </w:r>
      <w:proofErr w:type="spellEnd"/>
      <w:r w:rsidRPr="00C92729">
        <w:rPr>
          <w:rFonts w:cs="Arial"/>
          <w:color w:val="000000"/>
          <w:shd w:val="clear" w:color="auto" w:fill="FFFFFF"/>
        </w:rPr>
        <w:t xml:space="preserve"> = 0x1 Request” AND “</w:t>
      </w:r>
      <w:r w:rsidRPr="00C92729">
        <w:rPr>
          <w:rFonts w:cs="Arial"/>
        </w:rPr>
        <w:t>ChrgStat_D</w:t>
      </w:r>
      <w:r w:rsidRPr="00C92729">
        <w:rPr>
          <w:rFonts w:cs="Arial"/>
          <w:color w:val="FF0000"/>
          <w:highlight w:val="yellow"/>
        </w:rPr>
        <w:t>2</w:t>
      </w:r>
      <w:r w:rsidRPr="00C92729">
        <w:rPr>
          <w:rFonts w:cs="Arial"/>
        </w:rPr>
        <w:t xml:space="preserve">_Dspl = 0xB </w:t>
      </w:r>
      <w:proofErr w:type="spellStart"/>
      <w:r w:rsidRPr="00C92729">
        <w:rPr>
          <w:rFonts w:cs="Arial"/>
        </w:rPr>
        <w:t>CabinPreconditioning</w:t>
      </w:r>
      <w:proofErr w:type="spellEnd"/>
      <w:r w:rsidRPr="00C92729">
        <w:rPr>
          <w:rFonts w:cs="Arial"/>
        </w:rPr>
        <w:t xml:space="preserve">”.  </w:t>
      </w:r>
    </w:p>
    <w:p w14:paraId="353530FE" w14:textId="77777777" w:rsidR="00C55899" w:rsidRDefault="00F55D9B" w:rsidP="00C55899">
      <w:pPr>
        <w:numPr>
          <w:ilvl w:val="2"/>
          <w:numId w:val="81"/>
        </w:numPr>
        <w:rPr>
          <w:rFonts w:cs="Arial"/>
        </w:rPr>
      </w:pPr>
      <w:r>
        <w:rPr>
          <w:rFonts w:cs="Arial"/>
        </w:rPr>
        <w:t xml:space="preserve">While </w:t>
      </w:r>
      <w:r w:rsidRPr="00C92729">
        <w:rPr>
          <w:rFonts w:cs="Arial"/>
        </w:rPr>
        <w:t xml:space="preserve">this is true the Infotainment System Master powers up to Display only mode and stays powered up </w:t>
      </w:r>
      <w:proofErr w:type="gramStart"/>
      <w:r w:rsidRPr="00C92729">
        <w:rPr>
          <w:rFonts w:cs="Arial"/>
        </w:rPr>
        <w:t>as long as</w:t>
      </w:r>
      <w:proofErr w:type="gramEnd"/>
      <w:r w:rsidRPr="00C92729">
        <w:rPr>
          <w:rFonts w:cs="Arial"/>
        </w:rPr>
        <w:t xml:space="preserve"> this is true</w:t>
      </w:r>
    </w:p>
    <w:p w14:paraId="54A54A3A" w14:textId="77777777" w:rsidR="00C55899" w:rsidRDefault="00F55D9B" w:rsidP="00C55899">
      <w:pPr>
        <w:numPr>
          <w:ilvl w:val="2"/>
          <w:numId w:val="81"/>
        </w:numPr>
        <w:rPr>
          <w:rFonts w:cs="Arial"/>
        </w:rPr>
      </w:pPr>
      <w:r>
        <w:rPr>
          <w:rFonts w:cs="Arial"/>
        </w:rPr>
        <w:t xml:space="preserve">When </w:t>
      </w:r>
      <w:proofErr w:type="spellStart"/>
      <w:r w:rsidRPr="00C92729">
        <w:rPr>
          <w:rFonts w:cs="Arial"/>
          <w:color w:val="000000"/>
          <w:shd w:val="clear" w:color="auto" w:fill="FFFFFF"/>
        </w:rPr>
        <w:t>ChrgGoTTouchEnbl_B_</w:t>
      </w:r>
      <w:proofErr w:type="gramStart"/>
      <w:r w:rsidRPr="00C92729">
        <w:rPr>
          <w:rFonts w:cs="Arial"/>
          <w:color w:val="000000"/>
          <w:shd w:val="clear" w:color="auto" w:fill="FFFFFF"/>
        </w:rPr>
        <w:t>Rq</w:t>
      </w:r>
      <w:proofErr w:type="spellEnd"/>
      <w:r w:rsidRPr="00C92729">
        <w:rPr>
          <w:rFonts w:cs="Arial"/>
          <w:color w:val="000000"/>
          <w:shd w:val="clear" w:color="auto" w:fill="FFFFFF"/>
        </w:rPr>
        <w:t xml:space="preserve"> !</w:t>
      </w:r>
      <w:proofErr w:type="gramEnd"/>
      <w:r w:rsidRPr="00C92729">
        <w:rPr>
          <w:rFonts w:cs="Arial"/>
          <w:color w:val="000000"/>
          <w:shd w:val="clear" w:color="auto" w:fill="FFFFFF"/>
        </w:rPr>
        <w:t xml:space="preserve">= 0x1 Request, OR </w:t>
      </w:r>
      <w:r w:rsidRPr="00C92729">
        <w:rPr>
          <w:rFonts w:cs="Arial"/>
        </w:rPr>
        <w:t>ChrgStat_D</w:t>
      </w:r>
      <w:r w:rsidRPr="00C92729">
        <w:rPr>
          <w:rFonts w:cs="Arial"/>
          <w:color w:val="FF0000"/>
          <w:highlight w:val="yellow"/>
        </w:rPr>
        <w:t>2</w:t>
      </w:r>
      <w:r w:rsidRPr="00C92729">
        <w:rPr>
          <w:rFonts w:cs="Arial"/>
        </w:rPr>
        <w:t xml:space="preserve">_Dspl != 0xB </w:t>
      </w:r>
      <w:proofErr w:type="spellStart"/>
      <w:r w:rsidRPr="00C92729">
        <w:rPr>
          <w:rFonts w:cs="Arial"/>
        </w:rPr>
        <w:t>CabinPreconditioning</w:t>
      </w:r>
      <w:proofErr w:type="spellEnd"/>
      <w:r w:rsidRPr="00C92729">
        <w:rPr>
          <w:rFonts w:cs="Arial"/>
        </w:rPr>
        <w:t xml:space="preserve"> then the 3 minute timer to exit Display Only shall</w:t>
      </w:r>
      <w:r>
        <w:rPr>
          <w:rFonts w:cs="Arial"/>
        </w:rPr>
        <w:t xml:space="preserve"> begin</w:t>
      </w:r>
    </w:p>
    <w:p w14:paraId="641D779F" w14:textId="77777777" w:rsidR="0040769E" w:rsidRDefault="00F55D9B" w:rsidP="0040769E">
      <w:pPr>
        <w:ind w:left="1800"/>
        <w:rPr>
          <w:ins w:id="8" w:author="Myslinski, Jason (J.S.)" w:date="2021-08-23T15:09:00Z"/>
          <w:rFonts w:cs="Arial"/>
        </w:rPr>
      </w:pPr>
      <w:ins w:id="9" w:author="Myslinski, Jason (J.S.)" w:date="2021-08-23T15:09:00Z">
        <w:r>
          <w:rPr>
            <w:rFonts w:cs="Arial"/>
          </w:rPr>
          <w:t>OR</w:t>
        </w:r>
      </w:ins>
    </w:p>
    <w:p w14:paraId="598305D2" w14:textId="77777777" w:rsidR="00364102" w:rsidRDefault="00F55D9B" w:rsidP="0040769E">
      <w:pPr>
        <w:numPr>
          <w:ilvl w:val="0"/>
          <w:numId w:val="84"/>
        </w:numPr>
        <w:rPr>
          <w:ins w:id="10" w:author="Myslinski, Jason (J.S.)" w:date="2021-08-24T07:01:00Z"/>
          <w:rFonts w:cs="Arial"/>
        </w:rPr>
      </w:pPr>
      <w:ins w:id="11" w:author="Myslinski, Jason (J.S.)" w:date="2021-08-24T07:01:00Z">
        <w:r>
          <w:rPr>
            <w:rFonts w:cs="Arial"/>
          </w:rPr>
          <w:t>Phoenix architecture only</w:t>
        </w:r>
      </w:ins>
      <w:ins w:id="12" w:author="Myslinski, Jason (J.S.)" w:date="2021-08-24T07:02:00Z">
        <w:r>
          <w:rPr>
            <w:rFonts w:cs="Arial"/>
          </w:rPr>
          <w:t xml:space="preserve"> (welcome signals)</w:t>
        </w:r>
      </w:ins>
      <w:ins w:id="13" w:author="Myslinski, Jason (J.S.)" w:date="2021-08-24T07:01:00Z">
        <w:r>
          <w:rPr>
            <w:rFonts w:cs="Arial"/>
          </w:rPr>
          <w:t>:</w:t>
        </w:r>
      </w:ins>
    </w:p>
    <w:p w14:paraId="12833B2F" w14:textId="77777777" w:rsidR="0040769E" w:rsidRDefault="00F55D9B">
      <w:pPr>
        <w:numPr>
          <w:ilvl w:val="1"/>
          <w:numId w:val="84"/>
        </w:numPr>
        <w:rPr>
          <w:ins w:id="14" w:author="Myslinski, Jason (J.S.)" w:date="2021-08-23T15:18:00Z"/>
          <w:rFonts w:cs="Arial"/>
        </w:rPr>
        <w:pPrChange w:id="15" w:author="Myslinski, Jason (J.S.)" w:date="2021-08-24T07:01:00Z">
          <w:pPr>
            <w:numPr>
              <w:numId w:val="84"/>
            </w:numPr>
            <w:ind w:left="1800" w:hanging="360"/>
          </w:pPr>
        </w:pPrChange>
      </w:pPr>
      <w:ins w:id="16" w:author="Myslinski, Jason (J.S.)" w:date="2021-08-23T15:14:00Z">
        <w:r>
          <w:rPr>
            <w:rFonts w:cs="Arial"/>
          </w:rPr>
          <w:lastRenderedPageBreak/>
          <w:t>(</w:t>
        </w:r>
      </w:ins>
      <w:proofErr w:type="spellStart"/>
      <w:ins w:id="17" w:author="Myslinski, Jason (J.S.)" w:date="2021-08-23T15:09:00Z">
        <w:r>
          <w:rPr>
            <w:rFonts w:cs="Arial"/>
          </w:rPr>
          <w:t>Ve</w:t>
        </w:r>
      </w:ins>
      <w:ins w:id="18" w:author="Myslinski, Jason (J.S.)" w:date="2021-08-23T15:10:00Z">
        <w:r>
          <w:rPr>
            <w:rFonts w:cs="Arial"/>
          </w:rPr>
          <w:t>hWlcmFrwl_D_Stat</w:t>
        </w:r>
        <w:proofErr w:type="spellEnd"/>
        <w:r>
          <w:rPr>
            <w:rFonts w:cs="Arial"/>
          </w:rPr>
          <w:t xml:space="preserve"> = Welcome</w:t>
        </w:r>
      </w:ins>
      <w:ins w:id="19" w:author="Myslinski, Jason (J.S.)" w:date="2021-08-23T15:15:00Z">
        <w:r>
          <w:rPr>
            <w:rFonts w:cs="Arial"/>
          </w:rPr>
          <w:t>)</w:t>
        </w:r>
      </w:ins>
      <w:ins w:id="20" w:author="Myslinski, Jason (J.S.)" w:date="2021-08-23T15:10:00Z">
        <w:r>
          <w:rPr>
            <w:rFonts w:cs="Arial"/>
          </w:rPr>
          <w:t xml:space="preserve"> AND </w:t>
        </w:r>
      </w:ins>
      <w:ins w:id="21" w:author="Myslinski, Jason (J.S.)" w:date="2021-08-23T15:15:00Z">
        <w:r>
          <w:rPr>
            <w:rFonts w:cs="Arial"/>
          </w:rPr>
          <w:t>(</w:t>
        </w:r>
      </w:ins>
      <w:proofErr w:type="spellStart"/>
      <w:ins w:id="22" w:author="Myslinski, Jason (J.S.)" w:date="2021-08-23T15:14:00Z">
        <w:r>
          <w:rPr>
            <w:rFonts w:cs="Arial"/>
          </w:rPr>
          <w:t>VehWlcmFrwlMde_D_Stat</w:t>
        </w:r>
        <w:proofErr w:type="spellEnd"/>
        <w:r>
          <w:rPr>
            <w:rFonts w:cs="Arial"/>
          </w:rPr>
          <w:t xml:space="preserve"> </w:t>
        </w:r>
      </w:ins>
      <w:ins w:id="23" w:author="Myslinski, Jason (J.S.)" w:date="2021-08-23T15:15:00Z">
        <w:r>
          <w:rPr>
            <w:rFonts w:cs="Arial"/>
          </w:rPr>
          <w:t xml:space="preserve">= 0x1 Approach, or 0x2 </w:t>
        </w:r>
        <w:proofErr w:type="spellStart"/>
        <w:r>
          <w:rPr>
            <w:rFonts w:cs="Arial"/>
          </w:rPr>
          <w:t>IlluminatedEntry</w:t>
        </w:r>
        <w:proofErr w:type="spellEnd"/>
        <w:r>
          <w:rPr>
            <w:rFonts w:cs="Arial"/>
          </w:rPr>
          <w:t xml:space="preserve">, or 0x3 </w:t>
        </w:r>
        <w:proofErr w:type="spellStart"/>
        <w:r>
          <w:rPr>
            <w:rFonts w:cs="Arial"/>
          </w:rPr>
          <w:t>CourtesyLightingAll</w:t>
        </w:r>
        <w:proofErr w:type="spellEnd"/>
        <w:r>
          <w:rPr>
            <w:rFonts w:cs="Arial"/>
          </w:rPr>
          <w:t xml:space="preserve">, or 0x4 </w:t>
        </w:r>
        <w:proofErr w:type="spellStart"/>
        <w:r>
          <w:rPr>
            <w:rFonts w:cs="Arial"/>
          </w:rPr>
          <w:t>CourtesyLighting</w:t>
        </w:r>
      </w:ins>
      <w:ins w:id="24" w:author="Myslinski, Jason (J.S.)" w:date="2021-08-23T15:16:00Z">
        <w:r>
          <w:rPr>
            <w:rFonts w:cs="Arial"/>
          </w:rPr>
          <w:t>DelayAll</w:t>
        </w:r>
        <w:proofErr w:type="spellEnd"/>
        <w:r>
          <w:rPr>
            <w:rFonts w:cs="Arial"/>
          </w:rPr>
          <w:t xml:space="preserve">, or 0x5 </w:t>
        </w:r>
        <w:proofErr w:type="spellStart"/>
        <w:r>
          <w:rPr>
            <w:rFonts w:cs="Arial"/>
          </w:rPr>
          <w:t>CourtesyLightingExtended</w:t>
        </w:r>
        <w:proofErr w:type="spellEnd"/>
        <w:r>
          <w:rPr>
            <w:rFonts w:cs="Arial"/>
          </w:rPr>
          <w:t xml:space="preserve">, or 0x6 </w:t>
        </w:r>
        <w:proofErr w:type="spellStart"/>
        <w:r>
          <w:rPr>
            <w:rFonts w:cs="Arial"/>
          </w:rPr>
          <w:t>CourtesyLightingDelayExt</w:t>
        </w:r>
        <w:proofErr w:type="spellEnd"/>
        <w:r>
          <w:rPr>
            <w:rFonts w:cs="Arial"/>
          </w:rPr>
          <w:t>)</w:t>
        </w:r>
      </w:ins>
      <w:ins w:id="25" w:author="Myslinski, Jason (J.S.)" w:date="2021-08-24T07:23:00Z">
        <w:r>
          <w:rPr>
            <w:rFonts w:cs="Arial"/>
          </w:rPr>
          <w:t xml:space="preserve"> then</w:t>
        </w:r>
      </w:ins>
      <w:ins w:id="26" w:author="Myslinski, Jason (J.S.)" w:date="2021-08-24T07:13:00Z">
        <w:r>
          <w:rPr>
            <w:rFonts w:cs="Arial"/>
          </w:rPr>
          <w:t xml:space="preserve"> the predictive trigger timer is started</w:t>
        </w:r>
      </w:ins>
    </w:p>
    <w:p w14:paraId="4F823125" w14:textId="77777777" w:rsidR="00BF43D8" w:rsidRDefault="00F55D9B">
      <w:pPr>
        <w:numPr>
          <w:ilvl w:val="2"/>
          <w:numId w:val="84"/>
        </w:numPr>
        <w:rPr>
          <w:ins w:id="27" w:author="Myslinski, Jason (J.S.)" w:date="2021-08-23T15:19:00Z"/>
          <w:rFonts w:cs="Arial"/>
        </w:rPr>
        <w:pPrChange w:id="28" w:author="Myslinski, Jason (J.S.)" w:date="2021-08-24T07:01:00Z">
          <w:pPr>
            <w:numPr>
              <w:ilvl w:val="1"/>
              <w:numId w:val="84"/>
            </w:numPr>
            <w:ind w:left="2520" w:hanging="360"/>
          </w:pPr>
        </w:pPrChange>
      </w:pPr>
      <w:ins w:id="29" w:author="Myslinski, Jason (J.S.)" w:date="2021-08-23T15:18:00Z">
        <w:r>
          <w:rPr>
            <w:rFonts w:cs="Arial"/>
          </w:rPr>
          <w:t>T</w:t>
        </w:r>
      </w:ins>
      <w:ins w:id="30" w:author="Myslinski, Jason (J.S.)" w:date="2021-08-23T15:19:00Z">
        <w:r>
          <w:rPr>
            <w:rFonts w:cs="Arial"/>
          </w:rPr>
          <w:t xml:space="preserve">he predictive trigger event is ended when </w:t>
        </w:r>
        <w:proofErr w:type="spellStart"/>
        <w:r>
          <w:rPr>
            <w:rFonts w:cs="Arial"/>
          </w:rPr>
          <w:t>VehWlcmFrwl_D_</w:t>
        </w:r>
        <w:proofErr w:type="gramStart"/>
        <w:r>
          <w:rPr>
            <w:rFonts w:cs="Arial"/>
          </w:rPr>
          <w:t>Stat</w:t>
        </w:r>
        <w:proofErr w:type="spellEnd"/>
        <w:r>
          <w:rPr>
            <w:rFonts w:cs="Arial"/>
          </w:rPr>
          <w:t xml:space="preserve"> !</w:t>
        </w:r>
        <w:proofErr w:type="gramEnd"/>
        <w:r>
          <w:rPr>
            <w:rFonts w:cs="Arial"/>
          </w:rPr>
          <w:t>= Welcome</w:t>
        </w:r>
      </w:ins>
      <w:ins w:id="31" w:author="Myslinski, Jason (J.S.)" w:date="2021-08-24T07:08:00Z">
        <w:r>
          <w:rPr>
            <w:rFonts w:cs="Arial"/>
          </w:rPr>
          <w:t xml:space="preserve"> and </w:t>
        </w:r>
        <w:proofErr w:type="spellStart"/>
        <w:r>
          <w:rPr>
            <w:rFonts w:cs="Arial"/>
          </w:rPr>
          <w:t>Veh</w:t>
        </w:r>
      </w:ins>
      <w:ins w:id="32" w:author="Myslinski, Jason (J.S.)" w:date="2021-08-24T07:09:00Z">
        <w:r>
          <w:rPr>
            <w:rFonts w:cs="Arial"/>
          </w:rPr>
          <w:t>WlcmFrwlMde_D_Stat</w:t>
        </w:r>
        <w:proofErr w:type="spellEnd"/>
        <w:r>
          <w:rPr>
            <w:rFonts w:cs="Arial"/>
          </w:rPr>
          <w:t xml:space="preserve"> != Approach</w:t>
        </w:r>
      </w:ins>
      <w:ins w:id="33" w:author="Myslinski, Jason (J.S.)" w:date="2021-08-24T07:13:00Z">
        <w:r>
          <w:rPr>
            <w:rFonts w:cs="Arial"/>
          </w:rPr>
          <w:t xml:space="preserve"> and the predictive trigger timer </w:t>
        </w:r>
      </w:ins>
      <w:ins w:id="34" w:author="Myslinski, Jason (J.S.)" w:date="2021-08-24T07:14:00Z">
        <w:r>
          <w:rPr>
            <w:rFonts w:cs="Arial"/>
          </w:rPr>
          <w:t xml:space="preserve">(ex 3 minutes) </w:t>
        </w:r>
      </w:ins>
      <w:ins w:id="35" w:author="Myslinski, Jason (J.S.)" w:date="2021-08-24T07:13:00Z">
        <w:r>
          <w:rPr>
            <w:rFonts w:cs="Arial"/>
          </w:rPr>
          <w:t>has expired</w:t>
        </w:r>
      </w:ins>
      <w:ins w:id="36" w:author="Myslinski, Jason (J.S.)" w:date="2021-08-23T15:19:00Z">
        <w:r>
          <w:rPr>
            <w:rFonts w:cs="Arial"/>
          </w:rPr>
          <w:t>, OR</w:t>
        </w:r>
      </w:ins>
    </w:p>
    <w:p w14:paraId="50A445B0" w14:textId="77777777" w:rsidR="00BF43D8" w:rsidRDefault="00F55D9B">
      <w:pPr>
        <w:numPr>
          <w:ilvl w:val="2"/>
          <w:numId w:val="84"/>
        </w:numPr>
        <w:rPr>
          <w:rFonts w:cs="Arial"/>
        </w:rPr>
        <w:pPrChange w:id="37" w:author="Myslinski, Jason (J.S.)" w:date="2021-08-24T07:01:00Z">
          <w:pPr>
            <w:numPr>
              <w:ilvl w:val="1"/>
              <w:numId w:val="84"/>
            </w:numPr>
            <w:ind w:left="2520" w:hanging="360"/>
          </w:pPr>
        </w:pPrChange>
      </w:pPr>
      <w:ins w:id="38" w:author="Myslinski, Jason (J.S.)" w:date="2021-08-23T15:19:00Z">
        <w:r>
          <w:rPr>
            <w:rFonts w:cs="Arial"/>
          </w:rPr>
          <w:t xml:space="preserve">The </w:t>
        </w:r>
      </w:ins>
      <w:ins w:id="39" w:author="Myslinski, Jason (J.S.)" w:date="2021-08-23T15:20:00Z">
        <w:r>
          <w:rPr>
            <w:rFonts w:cs="Arial"/>
          </w:rPr>
          <w:t xml:space="preserve">predictive trigger event is ended when </w:t>
        </w:r>
        <w:proofErr w:type="spellStart"/>
        <w:r>
          <w:rPr>
            <w:rFonts w:cs="Arial"/>
          </w:rPr>
          <w:t>VehWlcmFrwlMde_D_Stat</w:t>
        </w:r>
        <w:proofErr w:type="spellEnd"/>
        <w:r>
          <w:rPr>
            <w:rFonts w:cs="Arial"/>
          </w:rPr>
          <w:t xml:space="preserve"> = 0x0 Null or 0x7 Illuminated Exit</w:t>
        </w:r>
      </w:ins>
      <w:ins w:id="40" w:author="Myslinski, Jason (J.S.)" w:date="2021-08-24T07:14:00Z">
        <w:r>
          <w:rPr>
            <w:rFonts w:cs="Arial"/>
          </w:rPr>
          <w:t xml:space="preserve"> and the predictive trigger time</w:t>
        </w:r>
      </w:ins>
      <w:ins w:id="41" w:author="Myslinski, Jason (J.S.)" w:date="2021-08-24T07:15:00Z">
        <w:r>
          <w:rPr>
            <w:rFonts w:cs="Arial"/>
          </w:rPr>
          <w:t xml:space="preserve"> has </w:t>
        </w:r>
        <w:proofErr w:type="gramStart"/>
        <w:r>
          <w:rPr>
            <w:rFonts w:cs="Arial"/>
          </w:rPr>
          <w:t>expired</w:t>
        </w:r>
      </w:ins>
      <w:ins w:id="42" w:author="Myslinski, Jason (J.S.)" w:date="2021-08-24T07:14:00Z">
        <w:r>
          <w:rPr>
            <w:rFonts w:cs="Arial"/>
          </w:rPr>
          <w:t xml:space="preserve"> </w:t>
        </w:r>
      </w:ins>
      <w:ins w:id="43" w:author="Myslinski, Jason (J.S.)" w:date="2021-08-23T15:20:00Z">
        <w:r>
          <w:rPr>
            <w:rFonts w:cs="Arial"/>
          </w:rPr>
          <w:t>.</w:t>
        </w:r>
      </w:ins>
      <w:proofErr w:type="gramEnd"/>
    </w:p>
    <w:p w14:paraId="49124455" w14:textId="77777777" w:rsidR="00C92729" w:rsidRPr="00C92729" w:rsidRDefault="00925A7C" w:rsidP="00C92729">
      <w:pPr>
        <w:rPr>
          <w:rFonts w:cs="Arial"/>
        </w:rPr>
      </w:pPr>
    </w:p>
    <w:p w14:paraId="5CD45116" w14:textId="77777777" w:rsidR="00C92729" w:rsidRPr="00C92729" w:rsidRDefault="00925A7C" w:rsidP="00C92729">
      <w:pPr>
        <w:ind w:left="1440"/>
        <w:rPr>
          <w:rFonts w:cs="Arial"/>
        </w:rPr>
      </w:pPr>
    </w:p>
    <w:p w14:paraId="58379B86" w14:textId="77777777" w:rsidR="000F640D" w:rsidRPr="00C92729" w:rsidRDefault="00F55D9B" w:rsidP="000F640D">
      <w:pPr>
        <w:numPr>
          <w:ilvl w:val="0"/>
          <w:numId w:val="81"/>
        </w:numPr>
        <w:rPr>
          <w:rFonts w:cs="Arial"/>
        </w:rPr>
      </w:pPr>
      <w:r w:rsidRPr="00C92729">
        <w:rPr>
          <w:rFonts w:cs="Arial"/>
          <w:u w:val="single"/>
        </w:rPr>
        <w:t>Post-Condition</w:t>
      </w:r>
      <w:r w:rsidRPr="00C92729">
        <w:rPr>
          <w:rFonts w:cs="Arial"/>
        </w:rPr>
        <w:t>:</w:t>
      </w:r>
    </w:p>
    <w:p w14:paraId="6856380C" w14:textId="77777777" w:rsidR="000F640D" w:rsidRPr="00BC0A55" w:rsidRDefault="00F55D9B" w:rsidP="000F640D">
      <w:pPr>
        <w:numPr>
          <w:ilvl w:val="1"/>
          <w:numId w:val="81"/>
        </w:numPr>
        <w:rPr>
          <w:rFonts w:cs="Arial"/>
        </w:rPr>
      </w:pPr>
      <w:r>
        <w:rPr>
          <w:rFonts w:cs="Arial"/>
        </w:rPr>
        <w:t xml:space="preserve">The </w:t>
      </w:r>
      <w:r w:rsidRPr="00BC0A55">
        <w:rPr>
          <w:rFonts w:cs="Arial"/>
        </w:rPr>
        <w:t>Infotainment System Master is in Display Only Mode for 3 minutes (unless noted otherwise in the P06 APIM spec)</w:t>
      </w:r>
    </w:p>
    <w:p w14:paraId="4EB1126E" w14:textId="77777777" w:rsidR="00BC0A55" w:rsidRPr="00BC0A55" w:rsidRDefault="00F55D9B" w:rsidP="00BC0A55">
      <w:pPr>
        <w:numPr>
          <w:ilvl w:val="0"/>
          <w:numId w:val="81"/>
        </w:numPr>
        <w:rPr>
          <w:rFonts w:cs="Arial"/>
        </w:rPr>
      </w:pPr>
      <w:r w:rsidRPr="00BC0A55">
        <w:rPr>
          <w:rFonts w:cs="Arial"/>
          <w:u w:val="single"/>
        </w:rPr>
        <w:t>Remembering the last signal state between bus wake-up events</w:t>
      </w:r>
      <w:r w:rsidRPr="00BC0A55">
        <w:rPr>
          <w:rFonts w:cs="Arial"/>
        </w:rPr>
        <w:t>:</w:t>
      </w:r>
    </w:p>
    <w:p w14:paraId="7A1CD947" w14:textId="77777777" w:rsidR="00BC0A55" w:rsidRPr="00BC0A55" w:rsidRDefault="00F55D9B" w:rsidP="00BC0A55">
      <w:pPr>
        <w:numPr>
          <w:ilvl w:val="1"/>
          <w:numId w:val="81"/>
        </w:numPr>
        <w:rPr>
          <w:rFonts w:cs="Arial"/>
        </w:rPr>
      </w:pPr>
      <w:r w:rsidRPr="00BC0A55">
        <w:rPr>
          <w:rFonts w:cs="Arial"/>
        </w:rPr>
        <w:t xml:space="preserve">When ignition is OFF, the infotainment network bus might wake up and go back to sleep </w:t>
      </w:r>
      <w:proofErr w:type="gramStart"/>
      <w:r w:rsidRPr="00BC0A55">
        <w:rPr>
          <w:rFonts w:cs="Arial"/>
        </w:rPr>
        <w:t>a number of</w:t>
      </w:r>
      <w:proofErr w:type="gramEnd"/>
      <w:r w:rsidRPr="00BC0A55">
        <w:rPr>
          <w:rFonts w:cs="Arial"/>
        </w:rPr>
        <w:t xml:space="preserve"> times and signals may be missing (if signals originate on different network buses).  For the predictive triggers, so that the last state can be remembered for a transition, the infotainment system master shall remember the last state.  </w:t>
      </w:r>
    </w:p>
    <w:p w14:paraId="3FC87865" w14:textId="77777777" w:rsidR="00BC0A55" w:rsidRPr="00BC0A55" w:rsidRDefault="00925A7C" w:rsidP="00500605">
      <w:pPr>
        <w:rPr>
          <w:rFonts w:cs="Arial"/>
        </w:rPr>
      </w:pPr>
    </w:p>
    <w:p w14:paraId="08BFA16C" w14:textId="77777777" w:rsidR="00C86584" w:rsidRPr="00BC0A55" w:rsidRDefault="00F55D9B" w:rsidP="00500605">
      <w:pPr>
        <w:rPr>
          <w:rFonts w:cs="Arial"/>
        </w:rPr>
      </w:pPr>
      <w:r w:rsidRPr="00BC0A55">
        <w:rPr>
          <w:rFonts w:cs="Arial"/>
          <w:u w:val="single"/>
        </w:rPr>
        <w:t>Display Only Mode SPSS definition</w:t>
      </w:r>
      <w:r w:rsidRPr="00BC0A55">
        <w:rPr>
          <w:rFonts w:cs="Arial"/>
        </w:rPr>
        <w:t>:</w:t>
      </w:r>
    </w:p>
    <w:p w14:paraId="3AA060D6" w14:textId="77777777" w:rsidR="00C86584" w:rsidRDefault="00F55D9B" w:rsidP="00C86584">
      <w:pPr>
        <w:numPr>
          <w:ilvl w:val="0"/>
          <w:numId w:val="79"/>
        </w:numPr>
        <w:rPr>
          <w:rFonts w:cs="Arial"/>
        </w:rPr>
      </w:pPr>
      <w:r>
        <w:rPr>
          <w:rFonts w:cs="Arial"/>
        </w:rPr>
        <w:t xml:space="preserve">The Infotainment System Master is fully powered up in Standby, can turn on the display and can process CAN commands but </w:t>
      </w:r>
      <w:proofErr w:type="spellStart"/>
      <w:r>
        <w:rPr>
          <w:rFonts w:cs="Arial"/>
        </w:rPr>
        <w:t>HMIAudioMode</w:t>
      </w:r>
      <w:proofErr w:type="spellEnd"/>
      <w:r>
        <w:rPr>
          <w:rFonts w:cs="Arial"/>
        </w:rPr>
        <w:t xml:space="preserve"> = OFF </w:t>
      </w:r>
    </w:p>
    <w:p w14:paraId="35AFB8DA" w14:textId="77777777" w:rsidR="00C86584" w:rsidRDefault="00F55D9B" w:rsidP="00C86584">
      <w:pPr>
        <w:numPr>
          <w:ilvl w:val="0"/>
          <w:numId w:val="79"/>
        </w:numPr>
        <w:rPr>
          <w:rFonts w:cs="Arial"/>
        </w:rPr>
      </w:pPr>
      <w:r>
        <w:rPr>
          <w:rFonts w:cs="Arial"/>
        </w:rPr>
        <w:t>The display is normally off unless a trigger activates it (</w:t>
      </w:r>
      <w:proofErr w:type="spellStart"/>
      <w:r>
        <w:rPr>
          <w:rFonts w:cs="Arial"/>
        </w:rPr>
        <w:t>ex door</w:t>
      </w:r>
      <w:proofErr w:type="spellEnd"/>
      <w:r>
        <w:rPr>
          <w:rFonts w:cs="Arial"/>
        </w:rPr>
        <w:t xml:space="preserve"> open for welcome animation)</w:t>
      </w:r>
    </w:p>
    <w:p w14:paraId="31534522" w14:textId="77777777" w:rsidR="008B32D1" w:rsidRDefault="00F55D9B" w:rsidP="00C86584">
      <w:pPr>
        <w:numPr>
          <w:ilvl w:val="0"/>
          <w:numId w:val="79"/>
        </w:numPr>
        <w:rPr>
          <w:rFonts w:cs="Arial"/>
        </w:rPr>
      </w:pPr>
      <w:r>
        <w:rPr>
          <w:rFonts w:cs="Arial"/>
        </w:rPr>
        <w:t xml:space="preserve">Certain APIM peripherals might be turned off to conserve power. </w:t>
      </w:r>
    </w:p>
    <w:p w14:paraId="628FFD32" w14:textId="77777777" w:rsidR="00DC57FB" w:rsidRPr="00C86584" w:rsidRDefault="00F55D9B" w:rsidP="00C86584">
      <w:pPr>
        <w:numPr>
          <w:ilvl w:val="0"/>
          <w:numId w:val="79"/>
        </w:numPr>
        <w:rPr>
          <w:rFonts w:cs="Arial"/>
        </w:rPr>
      </w:pPr>
      <w:r>
        <w:rPr>
          <w:rFonts w:cs="Arial"/>
        </w:rPr>
        <w:t>The Infotainment System Master can power up quickly to functional power mode (within a second or two)</w:t>
      </w:r>
    </w:p>
    <w:p w14:paraId="48F14AD2" w14:textId="77777777" w:rsidR="005A0D3C" w:rsidRDefault="00925A7C" w:rsidP="00500605">
      <w:pPr>
        <w:rPr>
          <w:rFonts w:cs="Arial"/>
        </w:rPr>
      </w:pPr>
    </w:p>
    <w:p w14:paraId="6BD02417" w14:textId="77777777" w:rsidR="005A0D3C" w:rsidRPr="005A0D3C" w:rsidRDefault="00F55D9B" w:rsidP="00500605">
      <w:pPr>
        <w:rPr>
          <w:rFonts w:cs="Arial"/>
        </w:rPr>
      </w:pPr>
      <w:r w:rsidRPr="009627C6">
        <w:rPr>
          <w:rFonts w:cs="Arial"/>
          <w:u w:val="single"/>
        </w:rPr>
        <w:t>Note</w:t>
      </w:r>
      <w:r>
        <w:rPr>
          <w:rFonts w:cs="Arial"/>
        </w:rPr>
        <w:t xml:space="preserve">:  Reference the P06 APIM spec for exact details of how predictive triggers are implemented on the APIM module.  If conflict between the SPSS and P06 then the P06 takes precedence. </w:t>
      </w:r>
    </w:p>
    <w:p w14:paraId="2B058356" w14:textId="77777777" w:rsidR="00406F39" w:rsidRDefault="00F55D9B" w:rsidP="006830A8">
      <w:pPr>
        <w:pStyle w:val="Heading2"/>
      </w:pPr>
      <w:bookmarkStart w:id="44" w:name="_Toc94795903"/>
      <w:r w:rsidRPr="00B9479B">
        <w:t>VS-CLD-REQ-359585/A-Clear Exit Assist Warning Client</w:t>
      </w:r>
      <w:bookmarkEnd w:id="44"/>
    </w:p>
    <w:p w14:paraId="0D8C532F" w14:textId="77777777" w:rsidR="009D70A3" w:rsidRPr="00A94013" w:rsidRDefault="00F55D9B" w:rsidP="00500605">
      <w:r w:rsidRPr="00A94013">
        <w:t>The Clear Exit Assist Warning Client interfaces with the user via the HMI and interfaces with the Clear Exit Assist Warning Server to determine if HMI updates are needed.</w:t>
      </w:r>
    </w:p>
    <w:p w14:paraId="5B5FFCDA" w14:textId="77777777" w:rsidR="00500605" w:rsidRDefault="00925A7C" w:rsidP="00500605"/>
    <w:p w14:paraId="0C741BAD" w14:textId="77777777" w:rsidR="00406F39" w:rsidRDefault="00F55D9B" w:rsidP="006830A8">
      <w:pPr>
        <w:pStyle w:val="Heading2"/>
      </w:pPr>
      <w:bookmarkStart w:id="45" w:name="_Toc94795904"/>
      <w:r w:rsidRPr="00B9479B">
        <w:t>VS-CLD-REQ-359586/A-Clear Exit Assist Warning Server</w:t>
      </w:r>
      <w:bookmarkEnd w:id="45"/>
    </w:p>
    <w:p w14:paraId="5D568593" w14:textId="77777777" w:rsidR="00F834E5" w:rsidRPr="0020293E" w:rsidRDefault="00F55D9B" w:rsidP="00500605">
      <w:r w:rsidRPr="0020293E">
        <w:t>The Clear Exit Assist Warning Server is responsible for the control to the Clear Exit Assist function and interfaces with the Clear Exit Assist Warning Client.</w:t>
      </w:r>
    </w:p>
    <w:p w14:paraId="5B4F4E6A" w14:textId="77777777" w:rsidR="00500605" w:rsidRDefault="00925A7C" w:rsidP="00500605"/>
    <w:p w14:paraId="0C801592" w14:textId="77777777" w:rsidR="00406F39" w:rsidRDefault="00F55D9B" w:rsidP="006830A8">
      <w:pPr>
        <w:pStyle w:val="Heading2"/>
      </w:pPr>
      <w:bookmarkStart w:id="46" w:name="_Toc94795905"/>
      <w:r w:rsidRPr="00B9479B">
        <w:t>RSOAv2-CLD-REQ-360906/B-RearSeatOccupantAlertV2InterfaceClient</w:t>
      </w:r>
      <w:bookmarkEnd w:id="46"/>
    </w:p>
    <w:p w14:paraId="28C84C72" w14:textId="77777777" w:rsidR="0005469A" w:rsidRPr="0005469A" w:rsidRDefault="00F55D9B" w:rsidP="0005469A">
      <w:r w:rsidRPr="0005469A">
        <w:t xml:space="preserve">The </w:t>
      </w:r>
      <w:r w:rsidRPr="00E77FAD">
        <w:t>RearSeatOccupantAlertV2</w:t>
      </w:r>
      <w:r>
        <w:t>Interface</w:t>
      </w:r>
      <w:r w:rsidRPr="00E77FAD">
        <w:t>Client</w:t>
      </w:r>
      <w:r>
        <w:t xml:space="preserve"> </w:t>
      </w:r>
      <w:r w:rsidRPr="0005469A">
        <w:t xml:space="preserve">is responsible </w:t>
      </w:r>
      <w:r>
        <w:t>for monitoring the status of all rear door signals, arming/disarming the notification trigger, displaying the visual reminder, and requesting the audible alert to be played via the audio system.</w:t>
      </w:r>
    </w:p>
    <w:p w14:paraId="2729730E" w14:textId="77777777" w:rsidR="00F260AE" w:rsidRPr="004300B8" w:rsidRDefault="00925A7C" w:rsidP="004300B8"/>
    <w:p w14:paraId="7C2F980E" w14:textId="77777777" w:rsidR="00406F39" w:rsidRDefault="00F55D9B" w:rsidP="006830A8">
      <w:pPr>
        <w:pStyle w:val="Heading2"/>
      </w:pPr>
      <w:bookmarkStart w:id="47" w:name="_Toc94795906"/>
      <w:r w:rsidRPr="00B9479B">
        <w:t>PWRMAN-CLD-REQ-347949/A-ANC Generator</w:t>
      </w:r>
      <w:bookmarkEnd w:id="47"/>
    </w:p>
    <w:p w14:paraId="48E94539" w14:textId="77777777" w:rsidR="00500605" w:rsidRDefault="00F55D9B" w:rsidP="00500605">
      <w:r>
        <w:t>The ANC Generator is responsible for generating the ANC (active noise cancellation) signal.</w:t>
      </w:r>
    </w:p>
    <w:p w14:paraId="38118A87" w14:textId="77777777" w:rsidR="00AC0957" w:rsidRDefault="00925A7C" w:rsidP="00500605"/>
    <w:p w14:paraId="13FC2953" w14:textId="77777777" w:rsidR="00406F39" w:rsidRDefault="00F55D9B" w:rsidP="006830A8">
      <w:pPr>
        <w:pStyle w:val="Heading2"/>
      </w:pPr>
      <w:bookmarkStart w:id="48" w:name="_Toc94795907"/>
      <w:r w:rsidRPr="00B9479B">
        <w:t>PWRMAN-CLD-REQ-347950/A-ANC Amplifier</w:t>
      </w:r>
      <w:bookmarkEnd w:id="48"/>
    </w:p>
    <w:p w14:paraId="4BCA052E" w14:textId="77777777" w:rsidR="00500605" w:rsidRDefault="00F55D9B" w:rsidP="00500605">
      <w:r>
        <w:t>The ANC Amplifier is responsible for producing the ANC audio through the vehicle loudspeakers.</w:t>
      </w:r>
    </w:p>
    <w:p w14:paraId="2035A01D" w14:textId="77777777" w:rsidR="0006736A" w:rsidRDefault="00925A7C" w:rsidP="00500605"/>
    <w:p w14:paraId="444C2950" w14:textId="77777777" w:rsidR="008B19BF" w:rsidRDefault="00F55D9B">
      <w:pPr>
        <w:spacing w:after="200" w:line="276" w:lineRule="auto"/>
      </w:pPr>
      <w:r>
        <w:br w:type="page"/>
      </w:r>
    </w:p>
    <w:p w14:paraId="15776E2B" w14:textId="77777777" w:rsidR="00406F39" w:rsidRDefault="00F55D9B" w:rsidP="006830A8">
      <w:pPr>
        <w:pStyle w:val="Heading2"/>
      </w:pPr>
      <w:bookmarkStart w:id="49" w:name="_Toc94795908"/>
      <w:r>
        <w:lastRenderedPageBreak/>
        <w:t>Logical to Physical mapping - APIM PDC</w:t>
      </w:r>
      <w:bookmarkEnd w:id="49"/>
    </w:p>
    <w:p w14:paraId="21CA285C" w14:textId="77777777" w:rsidR="006830A8" w:rsidRPr="006830A8" w:rsidRDefault="006830A8" w:rsidP="006830A8">
      <w:pPr>
        <w:pStyle w:val="Heading3"/>
        <w:rPr>
          <w:b w:val="0"/>
          <w:u w:val="single"/>
        </w:rPr>
      </w:pPr>
      <w:bookmarkStart w:id="50" w:name="_Toc94795909"/>
      <w:r w:rsidRPr="006830A8">
        <w:rPr>
          <w:b w:val="0"/>
          <w:u w:val="single"/>
        </w:rPr>
        <w:t>PWRMAN-SR-REQ-452777/B-Logical to Physical CAN signal mapping - APIM PDC Power Management (Phoenix)</w:t>
      </w:r>
      <w:bookmarkEnd w:id="50"/>
    </w:p>
    <w:p w14:paraId="637B28DD" w14:textId="77777777" w:rsidR="0029622D" w:rsidRPr="00855F9D" w:rsidRDefault="00F55D9B" w:rsidP="0029622D">
      <w:pPr>
        <w:rPr>
          <w:rFonts w:cs="Arial"/>
        </w:rPr>
      </w:pPr>
      <w:r w:rsidRPr="00855F9D">
        <w:rPr>
          <w:rFonts w:cs="Arial"/>
        </w:rPr>
        <w:t>This CAN signal mapping table below maps the Power Management logical signals to the physical CAN signals.</w:t>
      </w:r>
    </w:p>
    <w:p w14:paraId="06DB7F27" w14:textId="77777777" w:rsidR="0029622D" w:rsidRPr="00855F9D" w:rsidRDefault="00925A7C" w:rsidP="0029622D">
      <w:pPr>
        <w:rPr>
          <w:rFonts w:cs="Arial"/>
        </w:rPr>
      </w:pPr>
    </w:p>
    <w:p w14:paraId="2DA9BEFB" w14:textId="77777777" w:rsidR="0029622D" w:rsidRPr="00855F9D" w:rsidRDefault="00F55D9B" w:rsidP="0029622D">
      <w:pPr>
        <w:rPr>
          <w:rFonts w:cs="Arial"/>
        </w:rPr>
      </w:pPr>
      <w:r w:rsidRPr="00855F9D">
        <w:rPr>
          <w:rFonts w:cs="Arial"/>
        </w:rPr>
        <w:t xml:space="preserve">Note:  This is for reference only.  If there is a conflict between the name in the CAN signal name column and what is found in the actual CAN </w:t>
      </w:r>
      <w:proofErr w:type="gramStart"/>
      <w:r w:rsidRPr="00855F9D">
        <w:rPr>
          <w:rFonts w:cs="Arial"/>
        </w:rPr>
        <w:t>dB</w:t>
      </w:r>
      <w:proofErr w:type="gramEnd"/>
      <w:r w:rsidRPr="00855F9D">
        <w:rPr>
          <w:rFonts w:cs="Arial"/>
        </w:rPr>
        <w:t xml:space="preserve"> then the CAN dB takes precedent.  Please bring to Ford’s attention if there is a conflict.</w:t>
      </w:r>
    </w:p>
    <w:p w14:paraId="6410656B" w14:textId="77777777" w:rsidR="00500605" w:rsidRPr="00855F9D" w:rsidRDefault="00925A7C" w:rsidP="00500605">
      <w:pPr>
        <w:rPr>
          <w:rFonts w:cs="Arial"/>
        </w:rPr>
      </w:pPr>
    </w:p>
    <w:p w14:paraId="640FA996" w14:textId="77777777" w:rsidR="0029622D" w:rsidRPr="00855F9D" w:rsidRDefault="00925A7C" w:rsidP="00500605">
      <w:pPr>
        <w:rPr>
          <w:rFonts w:cs="Arial"/>
        </w:rPr>
      </w:pPr>
    </w:p>
    <w:tbl>
      <w:tblPr>
        <w:tblStyle w:val="TableGrid"/>
        <w:tblW w:w="4504" w:type="pct"/>
        <w:jc w:val="center"/>
        <w:tblLook w:val="04A0" w:firstRow="1" w:lastRow="0" w:firstColumn="1" w:lastColumn="0" w:noHBand="0" w:noVBand="1"/>
      </w:tblPr>
      <w:tblGrid>
        <w:gridCol w:w="3702"/>
        <w:gridCol w:w="3628"/>
        <w:gridCol w:w="2675"/>
      </w:tblGrid>
      <w:tr w:rsidR="00564233" w:rsidRPr="00855F9D" w14:paraId="06AFC809"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E9D907" w14:textId="77777777" w:rsidR="00564233" w:rsidRPr="00855F9D" w:rsidRDefault="00F55D9B">
            <w:pPr>
              <w:rPr>
                <w:rFonts w:cs="Arial"/>
                <w:b/>
              </w:rPr>
            </w:pPr>
            <w:r w:rsidRPr="00855F9D">
              <w:rPr>
                <w:rFonts w:cs="Arial"/>
                <w:b/>
              </w:rPr>
              <w:t>Logical Signal Name</w:t>
            </w:r>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37ACD8" w14:textId="77777777" w:rsidR="00564233" w:rsidRPr="00855F9D" w:rsidRDefault="00F55D9B">
            <w:pPr>
              <w:rPr>
                <w:rFonts w:cs="Arial"/>
                <w:b/>
              </w:rPr>
            </w:pPr>
            <w:r w:rsidRPr="00855F9D">
              <w:rPr>
                <w:rFonts w:cs="Arial"/>
                <w:b/>
              </w:rPr>
              <w:t>CAN signal name</w:t>
            </w:r>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EEC95C" w14:textId="77777777" w:rsidR="00564233" w:rsidRPr="00855F9D" w:rsidRDefault="00F55D9B">
            <w:pPr>
              <w:rPr>
                <w:rFonts w:cs="Arial"/>
                <w:b/>
              </w:rPr>
            </w:pPr>
            <w:r w:rsidRPr="00855F9D">
              <w:rPr>
                <w:rFonts w:cs="Arial"/>
                <w:b/>
              </w:rPr>
              <w:t>Comments</w:t>
            </w:r>
          </w:p>
        </w:tc>
      </w:tr>
      <w:tr w:rsidR="00564233" w:rsidRPr="00855F9D" w14:paraId="3200A70E"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9AD41" w14:textId="77777777" w:rsidR="00564233" w:rsidRPr="005C5590" w:rsidRDefault="00F55D9B">
            <w:pPr>
              <w:rPr>
                <w:rFonts w:cs="Arial"/>
              </w:rPr>
            </w:pPr>
            <w:proofErr w:type="spellStart"/>
            <w:r w:rsidRPr="005C5590">
              <w:rPr>
                <w:rFonts w:cs="Arial"/>
              </w:rPr>
              <w:t>HMIAudioMode</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861FE" w14:textId="77777777" w:rsidR="00564233" w:rsidRPr="005C5590" w:rsidRDefault="00F55D9B">
            <w:pPr>
              <w:rPr>
                <w:rFonts w:cs="Arial"/>
              </w:rPr>
            </w:pPr>
            <w:proofErr w:type="spellStart"/>
            <w:r w:rsidRPr="005C5590">
              <w:rPr>
                <w:rFonts w:cs="Arial"/>
              </w:rPr>
              <w:t>HMI_HMIMode_St</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41CC5" w14:textId="77777777" w:rsidR="00564233" w:rsidRPr="005C5590" w:rsidRDefault="00925A7C">
            <w:pPr>
              <w:rPr>
                <w:rFonts w:cs="Arial"/>
              </w:rPr>
            </w:pPr>
          </w:p>
        </w:tc>
      </w:tr>
      <w:tr w:rsidR="00564233" w:rsidRPr="00855F9D" w14:paraId="19B365D7"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596BB" w14:textId="77777777" w:rsidR="00564233" w:rsidRPr="005C5590" w:rsidRDefault="00F55D9B">
            <w:pPr>
              <w:rPr>
                <w:rFonts w:cs="Arial"/>
              </w:rPr>
            </w:pPr>
            <w:proofErr w:type="spellStart"/>
            <w:r w:rsidRPr="005C5590">
              <w:rPr>
                <w:rFonts w:cs="Arial"/>
              </w:rPr>
              <w:t>DriverDoorStatus</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446B2E" w14:textId="77777777" w:rsidR="00564233" w:rsidRPr="005C5590" w:rsidRDefault="00F55D9B">
            <w:pPr>
              <w:rPr>
                <w:rFonts w:cs="Arial"/>
              </w:rPr>
            </w:pPr>
            <w:proofErr w:type="spellStart"/>
            <w:r w:rsidRPr="005C5590">
              <w:rPr>
                <w:rFonts w:eastAsiaTheme="minorEastAsia" w:cs="Arial"/>
              </w:rPr>
              <w:t>DrStatDrv_B_Actl</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D0CF74" w14:textId="77777777" w:rsidR="00564233" w:rsidRPr="005C5590" w:rsidRDefault="00925A7C">
            <w:pPr>
              <w:rPr>
                <w:rFonts w:cs="Arial"/>
              </w:rPr>
            </w:pPr>
          </w:p>
        </w:tc>
      </w:tr>
      <w:tr w:rsidR="00564233" w:rsidRPr="00855F9D" w14:paraId="09B2439A"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6B4A3" w14:textId="77777777" w:rsidR="00564233" w:rsidRPr="005C5590" w:rsidRDefault="00F55D9B">
            <w:pPr>
              <w:rPr>
                <w:rFonts w:cs="Arial"/>
              </w:rPr>
            </w:pPr>
            <w:proofErr w:type="spellStart"/>
            <w:r w:rsidRPr="005C5590">
              <w:rPr>
                <w:rFonts w:cs="Arial"/>
              </w:rPr>
              <w:t>PassengerDoorStatus</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C884A" w14:textId="77777777" w:rsidR="00564233" w:rsidRPr="005C5590" w:rsidRDefault="00F55D9B">
            <w:pPr>
              <w:rPr>
                <w:rFonts w:cs="Arial"/>
              </w:rPr>
            </w:pPr>
            <w:proofErr w:type="spellStart"/>
            <w:r w:rsidRPr="005C5590">
              <w:rPr>
                <w:rFonts w:eastAsiaTheme="minorEastAsia" w:cs="Arial"/>
              </w:rPr>
              <w:t>DrStatPsngr_B_Actl</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545C4" w14:textId="77777777" w:rsidR="00564233" w:rsidRPr="005C5590" w:rsidRDefault="00925A7C">
            <w:pPr>
              <w:rPr>
                <w:rFonts w:cs="Arial"/>
              </w:rPr>
            </w:pPr>
          </w:p>
        </w:tc>
      </w:tr>
      <w:tr w:rsidR="00564233" w:rsidRPr="00855F9D" w14:paraId="5B84D518"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824CB" w14:textId="77777777" w:rsidR="00564233" w:rsidRPr="005C5590" w:rsidRDefault="00F55D9B">
            <w:pPr>
              <w:rPr>
                <w:rFonts w:cs="Arial"/>
              </w:rPr>
            </w:pPr>
            <w:proofErr w:type="spellStart"/>
            <w:r w:rsidRPr="005C5590">
              <w:rPr>
                <w:rFonts w:cs="Arial"/>
              </w:rPr>
              <w:t>LifeCycleMode</w:t>
            </w:r>
            <w:proofErr w:type="spellEnd"/>
            <w:r w:rsidRPr="005C5590">
              <w:rPr>
                <w:rFonts w:cs="Arial"/>
              </w:rPr>
              <w:t xml:space="preserve"> / </w:t>
            </w:r>
            <w:proofErr w:type="spellStart"/>
            <w:r w:rsidRPr="005C5590">
              <w:rPr>
                <w:rFonts w:cs="Arial"/>
              </w:rPr>
              <w:t>CarMode</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083BE9" w14:textId="77777777" w:rsidR="00564233" w:rsidRPr="005C5590" w:rsidRDefault="00F55D9B">
            <w:pPr>
              <w:rPr>
                <w:rFonts w:cs="Arial"/>
              </w:rPr>
            </w:pPr>
            <w:proofErr w:type="spellStart"/>
            <w:r w:rsidRPr="005C5590">
              <w:rPr>
                <w:rFonts w:eastAsiaTheme="minorEastAsia" w:cs="Arial"/>
              </w:rPr>
              <w:t>LifeCycMde_D_Actl</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F5461" w14:textId="77777777" w:rsidR="00564233" w:rsidRPr="005C5590" w:rsidRDefault="00925A7C">
            <w:pPr>
              <w:rPr>
                <w:rFonts w:cs="Arial"/>
              </w:rPr>
            </w:pPr>
          </w:p>
        </w:tc>
      </w:tr>
      <w:tr w:rsidR="00564233" w:rsidRPr="00855F9D" w14:paraId="66841977"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FDAFB" w14:textId="77777777" w:rsidR="00564233" w:rsidRPr="002E27C0" w:rsidRDefault="00F55D9B" w:rsidP="005C5590">
            <w:pPr>
              <w:rPr>
                <w:rFonts w:cs="Arial"/>
              </w:rPr>
            </w:pPr>
            <w:bookmarkStart w:id="51" w:name="_Hlk84404757"/>
            <w:proofErr w:type="spellStart"/>
            <w:r w:rsidRPr="002E27C0">
              <w:rPr>
                <w:rFonts w:cs="Arial"/>
              </w:rPr>
              <w:t>Batt_Lo_SoC_B</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B079D2" w14:textId="77777777" w:rsidR="00564233" w:rsidRPr="002E27C0" w:rsidRDefault="00F55D9B" w:rsidP="005C5590">
            <w:pPr>
              <w:rPr>
                <w:rFonts w:cs="Arial"/>
              </w:rPr>
            </w:pPr>
            <w:proofErr w:type="spellStart"/>
            <w:r w:rsidRPr="002E27C0">
              <w:rPr>
                <w:rFonts w:cs="Arial"/>
              </w:rPr>
              <w:t>Batt_Lo_SoC_B</w:t>
            </w:r>
            <w:proofErr w:type="spellEnd"/>
          </w:p>
        </w:tc>
        <w:tc>
          <w:tcPr>
            <w:tcW w:w="1337" w:type="pct"/>
            <w:vMerge w:val="restart"/>
            <w:tcBorders>
              <w:top w:val="single" w:sz="4" w:space="0" w:color="000000" w:themeColor="text1"/>
              <w:left w:val="single" w:sz="4" w:space="0" w:color="000000" w:themeColor="text1"/>
              <w:right w:val="single" w:sz="4" w:space="0" w:color="000000" w:themeColor="text1"/>
            </w:tcBorders>
          </w:tcPr>
          <w:p w14:paraId="423E2E54" w14:textId="77777777" w:rsidR="00564233" w:rsidRPr="005C5590" w:rsidRDefault="00F55D9B" w:rsidP="005C5590">
            <w:pPr>
              <w:rPr>
                <w:rFonts w:cs="Arial"/>
              </w:rPr>
            </w:pPr>
            <w:r w:rsidRPr="005C5590">
              <w:rPr>
                <w:rFonts w:cs="Arial"/>
              </w:rPr>
              <w:t>Load Shed signals</w:t>
            </w:r>
          </w:p>
        </w:tc>
      </w:tr>
      <w:tr w:rsidR="002E27C0" w:rsidRPr="00855F9D" w14:paraId="0A786866"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1D8F9" w14:textId="77777777" w:rsidR="002E27C0" w:rsidRPr="002E27C0" w:rsidRDefault="00F55D9B" w:rsidP="005C5590">
            <w:pPr>
              <w:rPr>
                <w:rFonts w:cs="Arial"/>
              </w:rPr>
            </w:pPr>
            <w:proofErr w:type="spellStart"/>
            <w:r w:rsidRPr="002E27C0">
              <w:rPr>
                <w:rFonts w:cs="Arial"/>
              </w:rPr>
              <w:t>Batt_Crit_SoC_B</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DB421" w14:textId="77777777" w:rsidR="002E27C0" w:rsidRPr="002E27C0" w:rsidRDefault="00F55D9B" w:rsidP="005C5590">
            <w:pPr>
              <w:rPr>
                <w:rFonts w:cs="Arial"/>
              </w:rPr>
            </w:pPr>
            <w:proofErr w:type="spellStart"/>
            <w:r w:rsidRPr="002E27C0">
              <w:rPr>
                <w:rFonts w:cs="Arial"/>
              </w:rPr>
              <w:t>Batt_Crit_SoC_B</w:t>
            </w:r>
            <w:proofErr w:type="spellEnd"/>
          </w:p>
        </w:tc>
        <w:tc>
          <w:tcPr>
            <w:tcW w:w="1337" w:type="pct"/>
            <w:vMerge/>
            <w:tcBorders>
              <w:left w:val="single" w:sz="4" w:space="0" w:color="000000" w:themeColor="text1"/>
              <w:right w:val="single" w:sz="4" w:space="0" w:color="000000" w:themeColor="text1"/>
            </w:tcBorders>
          </w:tcPr>
          <w:p w14:paraId="3E743094" w14:textId="77777777" w:rsidR="002E27C0" w:rsidRPr="005C5590" w:rsidRDefault="00925A7C" w:rsidP="005C5590">
            <w:pPr>
              <w:rPr>
                <w:rFonts w:cs="Arial"/>
              </w:rPr>
            </w:pPr>
          </w:p>
        </w:tc>
      </w:tr>
      <w:tr w:rsidR="00564233" w:rsidRPr="00855F9D" w14:paraId="2C228956"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9C13C" w14:textId="77777777" w:rsidR="00564233" w:rsidRPr="002E27C0" w:rsidRDefault="00F55D9B" w:rsidP="005C5590">
            <w:pPr>
              <w:rPr>
                <w:rFonts w:cs="Arial"/>
              </w:rPr>
            </w:pPr>
            <w:proofErr w:type="spellStart"/>
            <w:r w:rsidRPr="002E27C0">
              <w:rPr>
                <w:rFonts w:cs="Arial"/>
              </w:rPr>
              <w:t>Shed_Level_Req</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6ECC5" w14:textId="77777777" w:rsidR="00564233" w:rsidRPr="002E27C0" w:rsidRDefault="00F55D9B" w:rsidP="005C5590">
            <w:pPr>
              <w:rPr>
                <w:rFonts w:cs="Arial"/>
              </w:rPr>
            </w:pPr>
            <w:proofErr w:type="spellStart"/>
            <w:r w:rsidRPr="002E27C0">
              <w:rPr>
                <w:rFonts w:cs="Arial"/>
              </w:rPr>
              <w:t>Shed_Level_Req</w:t>
            </w:r>
            <w:proofErr w:type="spellEnd"/>
          </w:p>
        </w:tc>
        <w:tc>
          <w:tcPr>
            <w:tcW w:w="1337" w:type="pct"/>
            <w:vMerge/>
            <w:tcBorders>
              <w:left w:val="single" w:sz="4" w:space="0" w:color="000000" w:themeColor="text1"/>
              <w:right w:val="single" w:sz="4" w:space="0" w:color="000000" w:themeColor="text1"/>
            </w:tcBorders>
          </w:tcPr>
          <w:p w14:paraId="63361077" w14:textId="77777777" w:rsidR="00564233" w:rsidRPr="005C5590" w:rsidRDefault="00925A7C" w:rsidP="005C5590">
            <w:pPr>
              <w:rPr>
                <w:rFonts w:cs="Arial"/>
              </w:rPr>
            </w:pPr>
          </w:p>
        </w:tc>
      </w:tr>
      <w:tr w:rsidR="00564233" w:rsidRPr="00855F9D" w14:paraId="30F18BF2"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FB757E" w14:textId="77777777" w:rsidR="00564233" w:rsidRPr="002E27C0" w:rsidRDefault="00F55D9B" w:rsidP="005C5590">
            <w:pPr>
              <w:rPr>
                <w:rFonts w:cs="Arial"/>
              </w:rPr>
            </w:pPr>
            <w:proofErr w:type="spellStart"/>
            <w:r w:rsidRPr="002E27C0">
              <w:rPr>
                <w:rFonts w:cs="Arial"/>
              </w:rPr>
              <w:t>Shed_Drain_Eng_Off_B</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74708" w14:textId="77777777" w:rsidR="00564233" w:rsidRPr="002E27C0" w:rsidRDefault="00F55D9B" w:rsidP="005C5590">
            <w:pPr>
              <w:rPr>
                <w:rFonts w:cs="Arial"/>
              </w:rPr>
            </w:pPr>
            <w:proofErr w:type="spellStart"/>
            <w:r w:rsidRPr="002E27C0">
              <w:rPr>
                <w:rFonts w:cs="Arial"/>
              </w:rPr>
              <w:t>Shed_Drain_Eng_Off_B</w:t>
            </w:r>
            <w:proofErr w:type="spellEnd"/>
          </w:p>
        </w:tc>
        <w:tc>
          <w:tcPr>
            <w:tcW w:w="1337" w:type="pct"/>
            <w:vMerge/>
            <w:tcBorders>
              <w:left w:val="single" w:sz="4" w:space="0" w:color="000000" w:themeColor="text1"/>
              <w:right w:val="single" w:sz="4" w:space="0" w:color="000000" w:themeColor="text1"/>
            </w:tcBorders>
          </w:tcPr>
          <w:p w14:paraId="7DCCB2BA" w14:textId="77777777" w:rsidR="00564233" w:rsidRPr="005C5590" w:rsidRDefault="00925A7C" w:rsidP="005C5590">
            <w:pPr>
              <w:rPr>
                <w:rFonts w:cs="Arial"/>
              </w:rPr>
            </w:pPr>
          </w:p>
        </w:tc>
      </w:tr>
      <w:tr w:rsidR="00564233" w:rsidRPr="00855F9D" w14:paraId="2FECD90C"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29EDA" w14:textId="77777777" w:rsidR="00564233" w:rsidRPr="005C5590" w:rsidRDefault="00F55D9B" w:rsidP="005C5590">
            <w:pPr>
              <w:rPr>
                <w:rFonts w:cs="Arial"/>
              </w:rPr>
            </w:pPr>
            <w:proofErr w:type="spellStart"/>
            <w:r w:rsidRPr="005C5590">
              <w:rPr>
                <w:rFonts w:cs="Arial"/>
              </w:rPr>
              <w:t>Shed_T_Eng_Off_B</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4E62A" w14:textId="77777777" w:rsidR="00564233" w:rsidRPr="005C5590" w:rsidRDefault="00F55D9B" w:rsidP="005C5590">
            <w:pPr>
              <w:rPr>
                <w:rFonts w:cs="Arial"/>
              </w:rPr>
            </w:pPr>
            <w:proofErr w:type="spellStart"/>
            <w:r w:rsidRPr="005C5590">
              <w:rPr>
                <w:rFonts w:cs="Arial"/>
              </w:rPr>
              <w:t>Shed_T_Eng_Off_B</w:t>
            </w:r>
            <w:proofErr w:type="spellEnd"/>
          </w:p>
        </w:tc>
        <w:tc>
          <w:tcPr>
            <w:tcW w:w="1337" w:type="pct"/>
            <w:vMerge/>
            <w:tcBorders>
              <w:left w:val="single" w:sz="4" w:space="0" w:color="000000" w:themeColor="text1"/>
              <w:right w:val="single" w:sz="4" w:space="0" w:color="000000" w:themeColor="text1"/>
            </w:tcBorders>
          </w:tcPr>
          <w:p w14:paraId="345EB259" w14:textId="77777777" w:rsidR="00564233" w:rsidRPr="005C5590" w:rsidRDefault="00925A7C" w:rsidP="005C5590">
            <w:pPr>
              <w:rPr>
                <w:rFonts w:cs="Arial"/>
              </w:rPr>
            </w:pPr>
          </w:p>
        </w:tc>
      </w:tr>
      <w:bookmarkEnd w:id="51"/>
      <w:tr w:rsidR="000567D5" w:rsidRPr="00855F9D" w14:paraId="248D8217" w14:textId="77777777" w:rsidTr="009B3C0D">
        <w:trPr>
          <w:jc w:val="center"/>
        </w:trPr>
        <w:tc>
          <w:tcPr>
            <w:tcW w:w="1850" w:type="pct"/>
            <w:vMerge w:val="restart"/>
            <w:tcBorders>
              <w:top w:val="single" w:sz="4" w:space="0" w:color="000000" w:themeColor="text1"/>
              <w:left w:val="single" w:sz="4" w:space="0" w:color="000000" w:themeColor="text1"/>
              <w:right w:val="single" w:sz="4" w:space="0" w:color="000000" w:themeColor="text1"/>
            </w:tcBorders>
          </w:tcPr>
          <w:p w14:paraId="2C4F7D99" w14:textId="77777777" w:rsidR="000567D5" w:rsidRPr="005C5590" w:rsidRDefault="00F55D9B" w:rsidP="00F642EB">
            <w:proofErr w:type="spellStart"/>
            <w:r>
              <w:t>ActvNseMute_D_Stat</w:t>
            </w:r>
            <w:proofErr w:type="spellEnd"/>
            <w:r>
              <w:t xml:space="preserve"> </w:t>
            </w:r>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922111" w14:textId="77777777" w:rsidR="000567D5" w:rsidRPr="005C5590" w:rsidRDefault="00F55D9B" w:rsidP="005C5590">
            <w:pPr>
              <w:rPr>
                <w:rFonts w:cs="Arial"/>
              </w:rPr>
            </w:pPr>
            <w:proofErr w:type="spellStart"/>
            <w:r>
              <w:t>ActvNseMute_D_Stat</w:t>
            </w:r>
            <w:proofErr w:type="spellEnd"/>
          </w:p>
        </w:tc>
        <w:tc>
          <w:tcPr>
            <w:tcW w:w="1337" w:type="pct"/>
            <w:tcBorders>
              <w:left w:val="single" w:sz="4" w:space="0" w:color="000000" w:themeColor="text1"/>
              <w:right w:val="single" w:sz="4" w:space="0" w:color="000000" w:themeColor="text1"/>
            </w:tcBorders>
          </w:tcPr>
          <w:p w14:paraId="010B2B6C" w14:textId="77777777" w:rsidR="000567D5" w:rsidRPr="005C5590" w:rsidRDefault="00F55D9B" w:rsidP="005C5590">
            <w:pPr>
              <w:rPr>
                <w:rFonts w:cs="Arial"/>
              </w:rPr>
            </w:pPr>
            <w:r>
              <w:rPr>
                <w:rFonts w:cs="Arial"/>
              </w:rPr>
              <w:t>DSP AMP Tx</w:t>
            </w:r>
          </w:p>
        </w:tc>
      </w:tr>
      <w:tr w:rsidR="000567D5" w:rsidRPr="00855F9D" w14:paraId="25C22DC2" w14:textId="77777777" w:rsidTr="009B3C0D">
        <w:trPr>
          <w:jc w:val="center"/>
        </w:trPr>
        <w:tc>
          <w:tcPr>
            <w:tcW w:w="1850" w:type="pct"/>
            <w:vMerge/>
            <w:tcBorders>
              <w:left w:val="single" w:sz="4" w:space="0" w:color="000000" w:themeColor="text1"/>
              <w:bottom w:val="single" w:sz="4" w:space="0" w:color="000000" w:themeColor="text1"/>
              <w:right w:val="single" w:sz="4" w:space="0" w:color="000000" w:themeColor="text1"/>
            </w:tcBorders>
          </w:tcPr>
          <w:p w14:paraId="63C45FA4" w14:textId="77777777" w:rsidR="000567D5" w:rsidRPr="005C5590" w:rsidRDefault="00925A7C" w:rsidP="00F642EB"/>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5F95E" w14:textId="77777777" w:rsidR="000567D5" w:rsidRPr="005C5590" w:rsidRDefault="00F55D9B" w:rsidP="005C5590">
            <w:pPr>
              <w:rPr>
                <w:rFonts w:cs="Arial"/>
              </w:rPr>
            </w:pPr>
            <w:r>
              <w:t>ActvNseMute_D_Stat2</w:t>
            </w:r>
          </w:p>
        </w:tc>
        <w:tc>
          <w:tcPr>
            <w:tcW w:w="1337" w:type="pct"/>
            <w:tcBorders>
              <w:left w:val="single" w:sz="4" w:space="0" w:color="000000" w:themeColor="text1"/>
              <w:right w:val="single" w:sz="4" w:space="0" w:color="000000" w:themeColor="text1"/>
            </w:tcBorders>
          </w:tcPr>
          <w:p w14:paraId="378C8B20" w14:textId="77777777" w:rsidR="000567D5" w:rsidRPr="005C5590" w:rsidRDefault="00F55D9B" w:rsidP="005C5590">
            <w:pPr>
              <w:rPr>
                <w:rFonts w:cs="Arial"/>
              </w:rPr>
            </w:pPr>
            <w:r>
              <w:rPr>
                <w:rFonts w:cs="Arial"/>
              </w:rPr>
              <w:t>AHU Tx</w:t>
            </w:r>
          </w:p>
        </w:tc>
      </w:tr>
      <w:tr w:rsidR="00564233" w:rsidRPr="00855F9D" w14:paraId="38C8469B"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622ADE" w14:textId="77777777" w:rsidR="00564233" w:rsidRDefault="00F55D9B" w:rsidP="00F642EB">
            <w:proofErr w:type="spellStart"/>
            <w:r>
              <w:t>ActvNseMute_D_Rq</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353C0" w14:textId="77777777" w:rsidR="00564233" w:rsidRPr="005C5590" w:rsidRDefault="00F55D9B" w:rsidP="005C5590">
            <w:pPr>
              <w:rPr>
                <w:rFonts w:cs="Arial"/>
              </w:rPr>
            </w:pPr>
            <w:proofErr w:type="spellStart"/>
            <w:r>
              <w:t>ActvNseMute_D_Rq</w:t>
            </w:r>
            <w:proofErr w:type="spellEnd"/>
          </w:p>
        </w:tc>
        <w:tc>
          <w:tcPr>
            <w:tcW w:w="1337" w:type="pct"/>
            <w:tcBorders>
              <w:left w:val="single" w:sz="4" w:space="0" w:color="000000" w:themeColor="text1"/>
              <w:right w:val="single" w:sz="4" w:space="0" w:color="000000" w:themeColor="text1"/>
            </w:tcBorders>
          </w:tcPr>
          <w:p w14:paraId="7A80C310" w14:textId="77777777" w:rsidR="00564233" w:rsidRPr="005C5590" w:rsidRDefault="00925A7C" w:rsidP="005C5590">
            <w:pPr>
              <w:rPr>
                <w:rFonts w:cs="Arial"/>
              </w:rPr>
            </w:pPr>
          </w:p>
        </w:tc>
      </w:tr>
      <w:tr w:rsidR="00564233" w:rsidRPr="00855F9D" w14:paraId="62987A36"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983A5" w14:textId="77777777" w:rsidR="00564233" w:rsidRPr="00FC3A76" w:rsidRDefault="00F55D9B" w:rsidP="00F642EB">
            <w:pPr>
              <w:rPr>
                <w:rFonts w:cs="Arial"/>
              </w:rPr>
            </w:pPr>
            <w:proofErr w:type="spellStart"/>
            <w:r w:rsidRPr="00FC3A76">
              <w:rPr>
                <w:rFonts w:cs="Arial"/>
              </w:rPr>
              <w:t>ActvNse_B_Actv</w:t>
            </w:r>
            <w:proofErr w:type="spellEnd"/>
            <w:r w:rsidRPr="00FC3A76">
              <w:rPr>
                <w:rFonts w:cs="Arial"/>
              </w:rPr>
              <w:t xml:space="preserve"> </w:t>
            </w:r>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4C3AE3" w14:textId="77777777" w:rsidR="00564233" w:rsidRPr="00FC3A76" w:rsidRDefault="00F55D9B" w:rsidP="005C5590">
            <w:pPr>
              <w:rPr>
                <w:rFonts w:cs="Arial"/>
              </w:rPr>
            </w:pPr>
            <w:proofErr w:type="spellStart"/>
            <w:r w:rsidRPr="00FC3A76">
              <w:rPr>
                <w:rFonts w:cs="Arial"/>
              </w:rPr>
              <w:t>ActvNse_B_Actv</w:t>
            </w:r>
            <w:proofErr w:type="spellEnd"/>
          </w:p>
        </w:tc>
        <w:tc>
          <w:tcPr>
            <w:tcW w:w="1337" w:type="pct"/>
            <w:tcBorders>
              <w:left w:val="single" w:sz="4" w:space="0" w:color="000000" w:themeColor="text1"/>
              <w:bottom w:val="single" w:sz="4" w:space="0" w:color="000000" w:themeColor="text1"/>
              <w:right w:val="single" w:sz="4" w:space="0" w:color="000000" w:themeColor="text1"/>
            </w:tcBorders>
          </w:tcPr>
          <w:p w14:paraId="707C10AC" w14:textId="77777777" w:rsidR="00564233" w:rsidRPr="00FC3A76" w:rsidRDefault="00925A7C" w:rsidP="005C5590">
            <w:pPr>
              <w:rPr>
                <w:rFonts w:cs="Arial"/>
              </w:rPr>
            </w:pPr>
          </w:p>
        </w:tc>
      </w:tr>
      <w:tr w:rsidR="00564233" w:rsidRPr="00855F9D" w14:paraId="5E14C45E"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560D5" w14:textId="77777777" w:rsidR="00564233" w:rsidRPr="00564233" w:rsidRDefault="00F55D9B" w:rsidP="005C5590">
            <w:pPr>
              <w:rPr>
                <w:rFonts w:cs="Arial"/>
              </w:rPr>
            </w:pPr>
            <w:proofErr w:type="spellStart"/>
            <w:r w:rsidRPr="00564233">
              <w:rPr>
                <w:rFonts w:eastAsia="MS Mincho" w:cs="Arial"/>
              </w:rPr>
              <w:t>PwPckTq_D_Stat</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07E7C" w14:textId="77777777" w:rsidR="00564233" w:rsidRPr="00564233" w:rsidRDefault="00F55D9B" w:rsidP="005C5590">
            <w:pPr>
              <w:rPr>
                <w:rFonts w:cs="Arial"/>
              </w:rPr>
            </w:pPr>
            <w:proofErr w:type="spellStart"/>
            <w:r w:rsidRPr="00564233">
              <w:rPr>
                <w:rFonts w:eastAsia="MS Mincho" w:cs="Arial"/>
              </w:rPr>
              <w:t>PwPckTq_D_Stat</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F109E0" w14:textId="77777777" w:rsidR="00564233" w:rsidRPr="00FC3A76" w:rsidRDefault="00925A7C" w:rsidP="005C5590">
            <w:pPr>
              <w:rPr>
                <w:rFonts w:cs="Arial"/>
              </w:rPr>
            </w:pPr>
          </w:p>
        </w:tc>
      </w:tr>
      <w:tr w:rsidR="00564233" w:rsidRPr="00855F9D" w14:paraId="03809ADD"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E3CDD" w14:textId="77777777" w:rsidR="00564233" w:rsidRPr="00564233" w:rsidRDefault="00F55D9B" w:rsidP="005C5590">
            <w:pPr>
              <w:rPr>
                <w:rFonts w:cs="Arial"/>
              </w:rPr>
            </w:pPr>
            <w:proofErr w:type="spellStart"/>
            <w:r w:rsidRPr="00564233">
              <w:rPr>
                <w:rFonts w:cs="Arial"/>
              </w:rPr>
              <w:t>Eng_D_Stat</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1C7A5" w14:textId="77777777" w:rsidR="00564233" w:rsidRPr="00564233" w:rsidRDefault="00F55D9B" w:rsidP="005C5590">
            <w:pPr>
              <w:rPr>
                <w:rFonts w:cs="Arial"/>
              </w:rPr>
            </w:pPr>
            <w:proofErr w:type="spellStart"/>
            <w:r w:rsidRPr="00564233">
              <w:rPr>
                <w:rFonts w:cs="Arial"/>
              </w:rPr>
              <w:t>Eng_D_Stat</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C4EB39" w14:textId="77777777" w:rsidR="00564233" w:rsidRPr="00FC3A76" w:rsidRDefault="00925A7C" w:rsidP="005C5590">
            <w:pPr>
              <w:rPr>
                <w:rFonts w:cs="Arial"/>
              </w:rPr>
            </w:pPr>
          </w:p>
        </w:tc>
      </w:tr>
      <w:tr w:rsidR="00564233" w:rsidRPr="00855F9D" w14:paraId="137E3660"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1C9C1" w14:textId="77777777" w:rsidR="00564233" w:rsidRPr="00564233" w:rsidRDefault="00F55D9B" w:rsidP="005C5590">
            <w:pPr>
              <w:rPr>
                <w:rFonts w:cs="Arial"/>
              </w:rPr>
            </w:pPr>
            <w:proofErr w:type="spellStart"/>
            <w:r w:rsidRPr="00564233">
              <w:rPr>
                <w:rFonts w:eastAsiaTheme="minorEastAsia" w:cs="Arial"/>
              </w:rPr>
              <w:t>Ignition_Status</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5D72A" w14:textId="77777777" w:rsidR="00564233" w:rsidRPr="00564233" w:rsidRDefault="00F55D9B" w:rsidP="005C5590">
            <w:pPr>
              <w:rPr>
                <w:rFonts w:cs="Arial"/>
              </w:rPr>
            </w:pPr>
            <w:proofErr w:type="spellStart"/>
            <w:r w:rsidRPr="00564233">
              <w:rPr>
                <w:rFonts w:eastAsiaTheme="minorEastAsia" w:cs="Arial"/>
              </w:rPr>
              <w:t>Ignition_Status</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C4F62" w14:textId="77777777" w:rsidR="00564233" w:rsidRPr="00855F9D" w:rsidRDefault="00925A7C" w:rsidP="005C5590">
            <w:pPr>
              <w:rPr>
                <w:rFonts w:cs="Arial"/>
              </w:rPr>
            </w:pPr>
          </w:p>
        </w:tc>
      </w:tr>
      <w:tr w:rsidR="00564233" w:rsidRPr="00855F9D" w14:paraId="1A70F911"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8B732" w14:textId="77777777" w:rsidR="00564233" w:rsidRPr="000567D5" w:rsidRDefault="00F55D9B" w:rsidP="005C5590">
            <w:pPr>
              <w:rPr>
                <w:rFonts w:cs="Arial"/>
              </w:rPr>
            </w:pPr>
            <w:proofErr w:type="spellStart"/>
            <w:r w:rsidRPr="000567D5">
              <w:rPr>
                <w:rFonts w:eastAsiaTheme="minorEastAsia" w:cs="Arial"/>
              </w:rPr>
              <w:t>Delay_Accy</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98ED74" w14:textId="77777777" w:rsidR="00564233" w:rsidRPr="000567D5" w:rsidRDefault="00F55D9B" w:rsidP="005C5590">
            <w:pPr>
              <w:rPr>
                <w:rFonts w:cs="Arial"/>
              </w:rPr>
            </w:pPr>
            <w:proofErr w:type="spellStart"/>
            <w:r w:rsidRPr="000567D5">
              <w:rPr>
                <w:rFonts w:eastAsiaTheme="minorEastAsia" w:cs="Arial"/>
              </w:rPr>
              <w:t>Delay_Accy</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A5162" w14:textId="77777777" w:rsidR="00564233" w:rsidRPr="00855F9D" w:rsidRDefault="00925A7C" w:rsidP="005C5590">
            <w:pPr>
              <w:rPr>
                <w:rFonts w:cs="Arial"/>
              </w:rPr>
            </w:pPr>
          </w:p>
        </w:tc>
      </w:tr>
      <w:tr w:rsidR="00564233" w:rsidRPr="00855F9D" w14:paraId="305269DE"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FBA31" w14:textId="77777777" w:rsidR="00564233" w:rsidRPr="00B009CC" w:rsidRDefault="00F55D9B" w:rsidP="005C5590">
            <w:pPr>
              <w:rPr>
                <w:rFonts w:cs="Arial"/>
              </w:rPr>
            </w:pPr>
            <w:proofErr w:type="spellStart"/>
            <w:r w:rsidRPr="00B009CC">
              <w:rPr>
                <w:rFonts w:eastAsia="MS Mincho" w:cs="Arial"/>
              </w:rPr>
              <w:t>Veh_Lock_Status</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66F2C6" w14:textId="77777777" w:rsidR="00564233" w:rsidRPr="00B009CC" w:rsidRDefault="00F55D9B" w:rsidP="005C5590">
            <w:pPr>
              <w:rPr>
                <w:rFonts w:cs="Arial"/>
              </w:rPr>
            </w:pPr>
            <w:proofErr w:type="spellStart"/>
            <w:r w:rsidRPr="00B009CC">
              <w:rPr>
                <w:rFonts w:eastAsia="MS Mincho" w:cs="Arial"/>
              </w:rPr>
              <w:t>Veh_Lock_Status</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C4AE7" w14:textId="77777777" w:rsidR="00564233" w:rsidRPr="00855F9D" w:rsidRDefault="00925A7C" w:rsidP="005C5590">
            <w:pPr>
              <w:rPr>
                <w:rFonts w:cs="Arial"/>
              </w:rPr>
            </w:pPr>
          </w:p>
        </w:tc>
      </w:tr>
      <w:tr w:rsidR="00564233" w:rsidRPr="00855F9D" w14:paraId="169A24E6"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43D7E" w14:textId="77777777" w:rsidR="00564233" w:rsidRPr="00B009CC" w:rsidRDefault="00F55D9B" w:rsidP="005C5590">
            <w:pPr>
              <w:rPr>
                <w:rFonts w:cs="Arial"/>
              </w:rPr>
            </w:pPr>
            <w:proofErr w:type="spellStart"/>
            <w:r w:rsidRPr="00B009CC">
              <w:rPr>
                <w:rFonts w:cs="Arial"/>
              </w:rPr>
              <w:t>PrsnlDevcChrgEnbl_B_Rq</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7EE6D" w14:textId="77777777" w:rsidR="00564233" w:rsidRPr="00B009CC" w:rsidRDefault="00F55D9B" w:rsidP="005C5590">
            <w:pPr>
              <w:rPr>
                <w:rFonts w:cs="Arial"/>
              </w:rPr>
            </w:pPr>
            <w:proofErr w:type="spellStart"/>
            <w:r w:rsidRPr="00B009CC">
              <w:rPr>
                <w:rFonts w:cs="Arial"/>
              </w:rPr>
              <w:t>PrsnlDevcChrgEnbl_B_Rq</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2BBC4" w14:textId="77777777" w:rsidR="00564233" w:rsidRPr="00855F9D" w:rsidRDefault="00925A7C" w:rsidP="005C5590">
            <w:pPr>
              <w:rPr>
                <w:rFonts w:cs="Arial"/>
              </w:rPr>
            </w:pPr>
          </w:p>
        </w:tc>
      </w:tr>
      <w:tr w:rsidR="00564233" w:rsidRPr="00855F9D" w14:paraId="12C8172F"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6451A" w14:textId="77777777" w:rsidR="00564233" w:rsidRPr="009C777E" w:rsidRDefault="00F55D9B" w:rsidP="005C5590">
            <w:pPr>
              <w:rPr>
                <w:rFonts w:cs="Arial"/>
              </w:rPr>
            </w:pPr>
            <w:proofErr w:type="spellStart"/>
            <w:r w:rsidRPr="009C777E">
              <w:rPr>
                <w:rFonts w:cs="Arial"/>
              </w:rPr>
              <w:t>KeyOffMde_D_Actl.St</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5BD1A" w14:textId="77777777" w:rsidR="00564233" w:rsidRPr="009C777E" w:rsidRDefault="00F55D9B" w:rsidP="005C5590">
            <w:pPr>
              <w:rPr>
                <w:rFonts w:cs="Arial"/>
              </w:rPr>
            </w:pPr>
            <w:proofErr w:type="spellStart"/>
            <w:r w:rsidRPr="009C777E">
              <w:rPr>
                <w:rFonts w:cs="Arial"/>
              </w:rPr>
              <w:t>KeyOffMde_D_Actl</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4734D" w14:textId="77777777" w:rsidR="00564233" w:rsidRPr="00855F9D" w:rsidRDefault="00925A7C" w:rsidP="005C5590">
            <w:pPr>
              <w:rPr>
                <w:rFonts w:cs="Arial"/>
              </w:rPr>
            </w:pPr>
          </w:p>
        </w:tc>
      </w:tr>
      <w:tr w:rsidR="00564233" w:rsidRPr="00855F9D" w14:paraId="785C87D5"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E211F" w14:textId="77777777" w:rsidR="00564233" w:rsidRPr="00C00814" w:rsidRDefault="00F55D9B" w:rsidP="005C5590">
            <w:pPr>
              <w:rPr>
                <w:rFonts w:cs="Arial"/>
              </w:rPr>
            </w:pPr>
            <w:proofErr w:type="spellStart"/>
            <w:r w:rsidRPr="00C00814">
              <w:rPr>
                <w:rFonts w:cs="Arial"/>
              </w:rPr>
              <w:t>InfoSysMasterPw_D_Stat</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95AD6" w14:textId="77777777" w:rsidR="00564233" w:rsidRPr="00C00814" w:rsidRDefault="00F55D9B" w:rsidP="005C5590">
            <w:pPr>
              <w:rPr>
                <w:rFonts w:cs="Arial"/>
              </w:rPr>
            </w:pPr>
            <w:proofErr w:type="spellStart"/>
            <w:r w:rsidRPr="00C00814">
              <w:rPr>
                <w:rFonts w:cs="Arial"/>
              </w:rPr>
              <w:t>InfoSysMasterPw_D_Stat</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DE7C8A" w14:textId="77777777" w:rsidR="00564233" w:rsidRPr="00855F9D" w:rsidRDefault="00925A7C" w:rsidP="005C5590">
            <w:pPr>
              <w:rPr>
                <w:rFonts w:cs="Arial"/>
              </w:rPr>
            </w:pPr>
          </w:p>
        </w:tc>
      </w:tr>
      <w:tr w:rsidR="00564233" w:rsidRPr="00855F9D" w14:paraId="28149A59"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3F516" w14:textId="77777777" w:rsidR="00564233" w:rsidRPr="00C00814" w:rsidRDefault="00F55D9B" w:rsidP="005C5590">
            <w:pPr>
              <w:rPr>
                <w:rFonts w:cs="Arial"/>
              </w:rPr>
            </w:pPr>
            <w:proofErr w:type="spellStart"/>
            <w:r w:rsidRPr="00C00814">
              <w:rPr>
                <w:rFonts w:cs="Arial"/>
              </w:rPr>
              <w:t>KeyOffPwMde_D_Stat</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E0677" w14:textId="77777777" w:rsidR="00564233" w:rsidRPr="00C00814" w:rsidRDefault="00F55D9B" w:rsidP="005C5590">
            <w:pPr>
              <w:rPr>
                <w:rFonts w:cs="Arial"/>
              </w:rPr>
            </w:pPr>
            <w:proofErr w:type="spellStart"/>
            <w:r w:rsidRPr="00C00814">
              <w:rPr>
                <w:rFonts w:cs="Arial"/>
              </w:rPr>
              <w:t>KeyOffPwMde_D_Stat</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AC2EB" w14:textId="77777777" w:rsidR="00564233" w:rsidRPr="00855F9D" w:rsidRDefault="00925A7C" w:rsidP="005C5590">
            <w:pPr>
              <w:rPr>
                <w:rFonts w:cs="Arial"/>
              </w:rPr>
            </w:pPr>
          </w:p>
        </w:tc>
      </w:tr>
      <w:tr w:rsidR="00564233" w:rsidRPr="00855F9D" w14:paraId="69C6A052"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20E2A" w14:textId="77777777" w:rsidR="00564233" w:rsidRPr="00612093" w:rsidRDefault="00F55D9B" w:rsidP="005C5590">
            <w:pPr>
              <w:rPr>
                <w:rFonts w:cs="Arial"/>
              </w:rPr>
            </w:pPr>
            <w:proofErr w:type="spellStart"/>
            <w:r w:rsidRPr="00612093">
              <w:rPr>
                <w:rFonts w:cs="Arial"/>
              </w:rPr>
              <w:t>VehOnSrc_D_Stat</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96462F" w14:textId="77777777" w:rsidR="00564233" w:rsidRPr="00612093" w:rsidRDefault="00F55D9B" w:rsidP="005C5590">
            <w:pPr>
              <w:rPr>
                <w:rFonts w:cs="Arial"/>
              </w:rPr>
            </w:pPr>
            <w:proofErr w:type="spellStart"/>
            <w:r w:rsidRPr="00612093">
              <w:rPr>
                <w:rFonts w:cs="Arial"/>
              </w:rPr>
              <w:t>VehOnSrc_D_Stat</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F6C9E" w14:textId="77777777" w:rsidR="00564233" w:rsidRPr="00855F9D" w:rsidRDefault="00925A7C" w:rsidP="005C5590">
            <w:pPr>
              <w:rPr>
                <w:rFonts w:cs="Arial"/>
              </w:rPr>
            </w:pPr>
          </w:p>
        </w:tc>
      </w:tr>
      <w:tr w:rsidR="00564233" w:rsidRPr="00855F9D" w14:paraId="217F348C"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1491A" w14:textId="77777777" w:rsidR="00564233" w:rsidRPr="002E3BAF" w:rsidRDefault="00F55D9B" w:rsidP="005C5590">
            <w:pPr>
              <w:rPr>
                <w:rFonts w:cs="Arial"/>
              </w:rPr>
            </w:pPr>
            <w:proofErr w:type="spellStart"/>
            <w:r w:rsidRPr="002E3BAF">
              <w:rPr>
                <w:rFonts w:cs="Arial"/>
              </w:rPr>
              <w:t>VehWlcmFrwlMde_D_Stat</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E1FB8" w14:textId="77777777" w:rsidR="00564233" w:rsidRPr="002E3BAF" w:rsidRDefault="00F55D9B" w:rsidP="005C5590">
            <w:pPr>
              <w:rPr>
                <w:rFonts w:cs="Arial"/>
              </w:rPr>
            </w:pPr>
            <w:proofErr w:type="spellStart"/>
            <w:r w:rsidRPr="002E3BAF">
              <w:rPr>
                <w:rFonts w:cs="Arial"/>
              </w:rPr>
              <w:t>VehWlcmFrwlMde_D_Stat</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3B54D" w14:textId="77777777" w:rsidR="00564233" w:rsidRPr="00855F9D" w:rsidRDefault="00925A7C" w:rsidP="005C5590">
            <w:pPr>
              <w:rPr>
                <w:rFonts w:cs="Arial"/>
              </w:rPr>
            </w:pPr>
          </w:p>
        </w:tc>
      </w:tr>
      <w:tr w:rsidR="00ED1C38" w:rsidRPr="00855F9D" w14:paraId="162E0848"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0FB627" w14:textId="77777777" w:rsidR="00ED1C38" w:rsidRPr="002E3BAF" w:rsidRDefault="00F55D9B" w:rsidP="00ED1C38">
            <w:proofErr w:type="spellStart"/>
            <w:r w:rsidRPr="002E3BAF">
              <w:t>VehWlcmFrwl_D_Stat</w:t>
            </w:r>
            <w:proofErr w:type="spellEnd"/>
            <w:r w:rsidRPr="002E3BAF">
              <w:t xml:space="preserve"> </w:t>
            </w:r>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BC118" w14:textId="77777777" w:rsidR="00ED1C38" w:rsidRPr="002E3BAF" w:rsidRDefault="00F55D9B" w:rsidP="005C5590">
            <w:pPr>
              <w:rPr>
                <w:rFonts w:cs="Arial"/>
              </w:rPr>
            </w:pPr>
            <w:proofErr w:type="spellStart"/>
            <w:r w:rsidRPr="002E3BAF">
              <w:rPr>
                <w:rFonts w:cs="Arial"/>
              </w:rPr>
              <w:t>VehWlcmFrwl_D_Stat</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BA823" w14:textId="77777777" w:rsidR="00ED1C38" w:rsidRPr="00855F9D" w:rsidRDefault="00925A7C" w:rsidP="005C5590">
            <w:pPr>
              <w:rPr>
                <w:rFonts w:cs="Arial"/>
              </w:rPr>
            </w:pPr>
          </w:p>
        </w:tc>
      </w:tr>
      <w:tr w:rsidR="00564233" w:rsidRPr="00855F9D" w14:paraId="104850F2"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06328" w14:textId="77777777" w:rsidR="00564233" w:rsidRPr="002E3BAF" w:rsidRDefault="00F55D9B" w:rsidP="005C5590">
            <w:pPr>
              <w:rPr>
                <w:rFonts w:cs="Arial"/>
              </w:rPr>
            </w:pPr>
            <w:proofErr w:type="spellStart"/>
            <w:r w:rsidRPr="002E3BAF">
              <w:rPr>
                <w:rFonts w:cs="Arial"/>
              </w:rPr>
              <w:t>RearLeftDoorStatus</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8EDCA" w14:textId="77777777" w:rsidR="00564233" w:rsidRPr="002E3BAF" w:rsidRDefault="00F55D9B" w:rsidP="005C5590">
            <w:pPr>
              <w:rPr>
                <w:rFonts w:cs="Arial"/>
              </w:rPr>
            </w:pPr>
            <w:proofErr w:type="spellStart"/>
            <w:r w:rsidRPr="002E3BAF">
              <w:rPr>
                <w:rFonts w:cs="Arial"/>
              </w:rPr>
              <w:t>DrStatRl_B_Actl</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74CC1" w14:textId="77777777" w:rsidR="00564233" w:rsidRPr="00855F9D" w:rsidRDefault="00925A7C" w:rsidP="005C5590">
            <w:pPr>
              <w:rPr>
                <w:rFonts w:cs="Arial"/>
              </w:rPr>
            </w:pPr>
          </w:p>
        </w:tc>
      </w:tr>
      <w:tr w:rsidR="00564233" w:rsidRPr="00855F9D" w14:paraId="42B67A24"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561CAB" w14:textId="77777777" w:rsidR="00564233" w:rsidRPr="002E3BAF" w:rsidRDefault="00F55D9B" w:rsidP="005C5590">
            <w:pPr>
              <w:rPr>
                <w:rFonts w:cs="Arial"/>
              </w:rPr>
            </w:pPr>
            <w:proofErr w:type="spellStart"/>
            <w:r w:rsidRPr="002E3BAF">
              <w:rPr>
                <w:rFonts w:cs="Arial"/>
              </w:rPr>
              <w:t>RearRightDoorStatus</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6B446" w14:textId="77777777" w:rsidR="00564233" w:rsidRPr="002E3BAF" w:rsidRDefault="00F55D9B" w:rsidP="005C5590">
            <w:pPr>
              <w:rPr>
                <w:rFonts w:cs="Arial"/>
              </w:rPr>
            </w:pPr>
            <w:proofErr w:type="spellStart"/>
            <w:r w:rsidRPr="002E3BAF">
              <w:rPr>
                <w:rFonts w:cs="Arial"/>
              </w:rPr>
              <w:t>DrStatRr_B_Actl</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EA756" w14:textId="77777777" w:rsidR="00564233" w:rsidRPr="00855F9D" w:rsidRDefault="00925A7C" w:rsidP="005C5590">
            <w:pPr>
              <w:rPr>
                <w:rFonts w:cs="Arial"/>
              </w:rPr>
            </w:pPr>
          </w:p>
        </w:tc>
      </w:tr>
      <w:tr w:rsidR="00564233" w:rsidRPr="00855F9D" w14:paraId="3DB03A83"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88021" w14:textId="77777777" w:rsidR="00564233" w:rsidRPr="00C34AB1" w:rsidRDefault="00F55D9B" w:rsidP="005C5590">
            <w:pPr>
              <w:rPr>
                <w:rFonts w:cs="Arial"/>
              </w:rPr>
            </w:pPr>
            <w:proofErr w:type="spellStart"/>
            <w:r w:rsidRPr="00C34AB1">
              <w:rPr>
                <w:rFonts w:cs="Arial"/>
              </w:rPr>
              <w:t>TailgateDecklidStatus</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87603" w14:textId="77777777" w:rsidR="00564233" w:rsidRPr="00C34AB1" w:rsidRDefault="00F55D9B" w:rsidP="005C5590">
            <w:pPr>
              <w:rPr>
                <w:rFonts w:cs="Arial"/>
              </w:rPr>
            </w:pPr>
            <w:proofErr w:type="spellStart"/>
            <w:r w:rsidRPr="00C34AB1">
              <w:rPr>
                <w:rFonts w:cs="Arial"/>
              </w:rPr>
              <w:t>DrStatTgate_B_Actl</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42D08" w14:textId="77777777" w:rsidR="00564233" w:rsidRPr="00855F9D" w:rsidRDefault="00925A7C" w:rsidP="005C5590">
            <w:pPr>
              <w:rPr>
                <w:rFonts w:cs="Arial"/>
              </w:rPr>
            </w:pPr>
          </w:p>
        </w:tc>
      </w:tr>
      <w:tr w:rsidR="00564233" w:rsidRPr="00855F9D" w14:paraId="0521CCBA"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18CAE" w14:textId="77777777" w:rsidR="00564233" w:rsidRPr="00C34AB1" w:rsidRDefault="00F55D9B" w:rsidP="005C5590">
            <w:pPr>
              <w:rPr>
                <w:rFonts w:cs="Arial"/>
              </w:rPr>
            </w:pPr>
            <w:proofErr w:type="spellStart"/>
            <w:r w:rsidRPr="00C34AB1">
              <w:rPr>
                <w:rFonts w:cs="Arial"/>
              </w:rPr>
              <w:t>LiftgateStatus</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EC7EE" w14:textId="77777777" w:rsidR="00564233" w:rsidRPr="00C34AB1" w:rsidRDefault="00F55D9B" w:rsidP="005C5590">
            <w:pPr>
              <w:rPr>
                <w:rFonts w:cs="Arial"/>
              </w:rPr>
            </w:pPr>
            <w:proofErr w:type="spellStart"/>
            <w:r w:rsidRPr="00C34AB1">
              <w:rPr>
                <w:rFonts w:cs="Arial"/>
              </w:rPr>
              <w:t>DrStatInnrTgate_B_Actl</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88AB56" w14:textId="77777777" w:rsidR="00564233" w:rsidRPr="00855F9D" w:rsidRDefault="00925A7C" w:rsidP="005C5590">
            <w:pPr>
              <w:rPr>
                <w:rFonts w:cs="Arial"/>
              </w:rPr>
            </w:pPr>
          </w:p>
        </w:tc>
      </w:tr>
      <w:tr w:rsidR="00564233" w:rsidRPr="00855F9D" w14:paraId="26D8F833"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79DCF" w14:textId="77777777" w:rsidR="00564233" w:rsidRPr="00D83DB6" w:rsidRDefault="00F55D9B" w:rsidP="005C5590">
            <w:pPr>
              <w:rPr>
                <w:rFonts w:cs="Arial"/>
              </w:rPr>
            </w:pPr>
            <w:proofErr w:type="spellStart"/>
            <w:r w:rsidRPr="00D83DB6">
              <w:rPr>
                <w:rFonts w:cs="Arial"/>
              </w:rPr>
              <w:t>Remote_Start_Status</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E0EC7" w14:textId="77777777" w:rsidR="00564233" w:rsidRPr="00D83DB6" w:rsidRDefault="00F55D9B" w:rsidP="005C5590">
            <w:pPr>
              <w:rPr>
                <w:rFonts w:cs="Arial"/>
              </w:rPr>
            </w:pPr>
            <w:proofErr w:type="spellStart"/>
            <w:r w:rsidRPr="00D83DB6">
              <w:rPr>
                <w:rFonts w:cs="Arial"/>
              </w:rPr>
              <w:t>Remote_Start_Status</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9B672" w14:textId="77777777" w:rsidR="00564233" w:rsidRPr="00855F9D" w:rsidRDefault="00925A7C" w:rsidP="005C5590">
            <w:pPr>
              <w:rPr>
                <w:rFonts w:cs="Arial"/>
              </w:rPr>
            </w:pPr>
          </w:p>
        </w:tc>
      </w:tr>
      <w:tr w:rsidR="00564233" w:rsidRPr="00855F9D" w14:paraId="45F0E114"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68CA0" w14:textId="77777777" w:rsidR="00564233" w:rsidRPr="00D83DB6" w:rsidRDefault="00F55D9B" w:rsidP="005C5590">
            <w:pPr>
              <w:rPr>
                <w:rFonts w:cs="Arial"/>
              </w:rPr>
            </w:pPr>
            <w:proofErr w:type="spellStart"/>
            <w:r w:rsidRPr="00D83DB6">
              <w:rPr>
                <w:rFonts w:cs="Arial"/>
              </w:rPr>
              <w:t>PlgActvArb_B_Dsply</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3DB6A2" w14:textId="77777777" w:rsidR="00564233" w:rsidRPr="00D83DB6" w:rsidRDefault="00F55D9B" w:rsidP="005C5590">
            <w:pPr>
              <w:rPr>
                <w:rFonts w:cs="Arial"/>
              </w:rPr>
            </w:pPr>
            <w:proofErr w:type="spellStart"/>
            <w:r w:rsidRPr="00D83DB6">
              <w:rPr>
                <w:rFonts w:cs="Arial"/>
              </w:rPr>
              <w:t>PlgActvArb_B_Dsply</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943CE5" w14:textId="77777777" w:rsidR="00564233" w:rsidRPr="00855F9D" w:rsidRDefault="00925A7C" w:rsidP="005C5590">
            <w:pPr>
              <w:rPr>
                <w:rFonts w:cs="Arial"/>
              </w:rPr>
            </w:pPr>
          </w:p>
        </w:tc>
      </w:tr>
      <w:tr w:rsidR="00564233" w:rsidRPr="00855F9D" w14:paraId="3C5BB51D"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78578" w14:textId="77777777" w:rsidR="00564233" w:rsidRPr="00FF166E" w:rsidRDefault="00F55D9B" w:rsidP="005C5590">
            <w:pPr>
              <w:rPr>
                <w:rFonts w:cs="Arial"/>
              </w:rPr>
            </w:pPr>
            <w:proofErr w:type="spellStart"/>
            <w:r w:rsidRPr="00FF166E">
              <w:rPr>
                <w:rFonts w:cs="Arial"/>
              </w:rPr>
              <w:t>PwLoApim_T_Actl</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83830" w14:textId="77777777" w:rsidR="00564233" w:rsidRPr="00FF166E" w:rsidRDefault="00F55D9B" w:rsidP="005C5590">
            <w:pPr>
              <w:rPr>
                <w:rFonts w:cs="Arial"/>
              </w:rPr>
            </w:pPr>
            <w:proofErr w:type="spellStart"/>
            <w:r w:rsidRPr="00FF166E">
              <w:rPr>
                <w:rFonts w:cs="Arial"/>
              </w:rPr>
              <w:t>PwLoApim_T_Actl</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08359" w14:textId="77777777" w:rsidR="00564233" w:rsidRPr="00855F9D" w:rsidRDefault="00925A7C" w:rsidP="005C5590">
            <w:pPr>
              <w:rPr>
                <w:rFonts w:cs="Arial"/>
              </w:rPr>
            </w:pPr>
          </w:p>
        </w:tc>
      </w:tr>
      <w:tr w:rsidR="00564233" w:rsidRPr="00855F9D" w14:paraId="3279DDB1"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FF3D3" w14:textId="77777777" w:rsidR="00564233" w:rsidRPr="00FF166E" w:rsidRDefault="00F55D9B" w:rsidP="005C5590">
            <w:pPr>
              <w:rPr>
                <w:rFonts w:cs="Arial"/>
              </w:rPr>
            </w:pPr>
            <w:proofErr w:type="spellStart"/>
            <w:r w:rsidRPr="00FF166E">
              <w:rPr>
                <w:rFonts w:cs="Arial"/>
                <w:bCs/>
                <w:color w:val="000000"/>
              </w:rPr>
              <w:t>ClrExitAsstActv_B_Rq</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9BAC6" w14:textId="77777777" w:rsidR="00564233" w:rsidRPr="00FF166E" w:rsidRDefault="00F55D9B" w:rsidP="005C5590">
            <w:pPr>
              <w:rPr>
                <w:rFonts w:cs="Arial"/>
              </w:rPr>
            </w:pPr>
            <w:proofErr w:type="spellStart"/>
            <w:r w:rsidRPr="00FF166E">
              <w:rPr>
                <w:rFonts w:cs="Arial"/>
                <w:bCs/>
                <w:color w:val="000000"/>
              </w:rPr>
              <w:t>ClrExitAsstActv_B_Rq</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EFE97" w14:textId="77777777" w:rsidR="00564233" w:rsidRPr="00855F9D" w:rsidRDefault="00925A7C" w:rsidP="005C5590">
            <w:pPr>
              <w:rPr>
                <w:rFonts w:cs="Arial"/>
              </w:rPr>
            </w:pPr>
          </w:p>
        </w:tc>
      </w:tr>
      <w:tr w:rsidR="00564233" w:rsidRPr="00855F9D" w14:paraId="76A7D1D1"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AAC4A" w14:textId="77777777" w:rsidR="00564233" w:rsidRPr="00FF166E" w:rsidRDefault="00F55D9B" w:rsidP="005C5590">
            <w:pPr>
              <w:rPr>
                <w:rFonts w:cs="Arial"/>
              </w:rPr>
            </w:pPr>
            <w:proofErr w:type="spellStart"/>
            <w:r w:rsidRPr="00FF166E">
              <w:rPr>
                <w:rFonts w:cs="Arial"/>
                <w:bCs/>
                <w:color w:val="000000"/>
              </w:rPr>
              <w:t>ChrgGoTTouchEnbl_B_Rq</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05651" w14:textId="77777777" w:rsidR="00564233" w:rsidRPr="00FF166E" w:rsidRDefault="00F55D9B" w:rsidP="005C5590">
            <w:pPr>
              <w:rPr>
                <w:rFonts w:cs="Arial"/>
              </w:rPr>
            </w:pPr>
            <w:proofErr w:type="spellStart"/>
            <w:r w:rsidRPr="00FF166E">
              <w:rPr>
                <w:rFonts w:cs="Arial"/>
                <w:bCs/>
                <w:color w:val="000000"/>
              </w:rPr>
              <w:t>ChrgGoTTouchEnbl_B_Rq</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2C4D8D" w14:textId="77777777" w:rsidR="00564233" w:rsidRPr="00855F9D" w:rsidRDefault="00925A7C" w:rsidP="005C5590">
            <w:pPr>
              <w:rPr>
                <w:rFonts w:cs="Arial"/>
              </w:rPr>
            </w:pPr>
          </w:p>
        </w:tc>
      </w:tr>
      <w:tr w:rsidR="00564233" w:rsidRPr="00855F9D" w14:paraId="35CAF205"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93697" w14:textId="77777777" w:rsidR="00564233" w:rsidRPr="00FF166E" w:rsidRDefault="00F55D9B" w:rsidP="005C5590">
            <w:pPr>
              <w:rPr>
                <w:rFonts w:cs="Arial"/>
              </w:rPr>
            </w:pPr>
            <w:r w:rsidRPr="00FF166E">
              <w:rPr>
                <w:rFonts w:cs="Arial"/>
                <w:bCs/>
                <w:color w:val="000000"/>
              </w:rPr>
              <w:t>ChrgStat_D2_Dsply</w:t>
            </w:r>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FF57B" w14:textId="77777777" w:rsidR="00564233" w:rsidRPr="00FF166E" w:rsidRDefault="00F55D9B" w:rsidP="005C5590">
            <w:pPr>
              <w:rPr>
                <w:rFonts w:cs="Arial"/>
              </w:rPr>
            </w:pPr>
            <w:r w:rsidRPr="00FF166E">
              <w:rPr>
                <w:rFonts w:cs="Arial"/>
                <w:bCs/>
                <w:color w:val="000000"/>
              </w:rPr>
              <w:t>ChrgStat_D2_Dsply</w:t>
            </w:r>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9331E" w14:textId="77777777" w:rsidR="00564233" w:rsidRPr="00855F9D" w:rsidRDefault="00925A7C" w:rsidP="005C5590">
            <w:pPr>
              <w:rPr>
                <w:rFonts w:cs="Arial"/>
              </w:rPr>
            </w:pPr>
          </w:p>
        </w:tc>
      </w:tr>
      <w:tr w:rsidR="00564233" w:rsidRPr="00855F9D" w14:paraId="0A67490A"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387C7" w14:textId="77777777" w:rsidR="00564233" w:rsidRPr="00FF166E" w:rsidRDefault="00F55D9B" w:rsidP="005C5590">
            <w:pPr>
              <w:rPr>
                <w:rFonts w:cs="Arial"/>
              </w:rPr>
            </w:pPr>
            <w:r w:rsidRPr="00FF166E">
              <w:rPr>
                <w:rFonts w:cs="Arial"/>
                <w:bCs/>
                <w:color w:val="000000"/>
              </w:rPr>
              <w:t>ChrgStat_D3_Dsply</w:t>
            </w:r>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CAE98" w14:textId="77777777" w:rsidR="00564233" w:rsidRPr="00FF166E" w:rsidRDefault="00F55D9B" w:rsidP="005C5590">
            <w:pPr>
              <w:rPr>
                <w:rFonts w:cs="Arial"/>
              </w:rPr>
            </w:pPr>
            <w:r w:rsidRPr="00FF166E">
              <w:rPr>
                <w:rFonts w:cs="Arial"/>
                <w:bCs/>
                <w:color w:val="000000"/>
              </w:rPr>
              <w:t>ChrgStat_D3_Dsply</w:t>
            </w:r>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72B3C4" w14:textId="77777777" w:rsidR="00564233" w:rsidRPr="00855F9D" w:rsidRDefault="00925A7C" w:rsidP="005C5590">
            <w:pPr>
              <w:rPr>
                <w:rFonts w:cs="Arial"/>
              </w:rPr>
            </w:pPr>
          </w:p>
        </w:tc>
      </w:tr>
      <w:tr w:rsidR="00564233" w:rsidRPr="00855F9D" w14:paraId="53A8F8F5"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9A826" w14:textId="77777777" w:rsidR="00564233" w:rsidRPr="009E4CC7" w:rsidRDefault="00F55D9B" w:rsidP="005C5590">
            <w:pPr>
              <w:rPr>
                <w:rFonts w:cs="Arial"/>
              </w:rPr>
            </w:pPr>
            <w:proofErr w:type="spellStart"/>
            <w:r w:rsidRPr="009E4CC7">
              <w:rPr>
                <w:rFonts w:cs="Arial"/>
              </w:rPr>
              <w:t>Power_Up_Chime_Modules</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49763" w14:textId="77777777" w:rsidR="00564233" w:rsidRPr="009E4CC7" w:rsidRDefault="00F55D9B" w:rsidP="005C5590">
            <w:pPr>
              <w:rPr>
                <w:rFonts w:cs="Arial"/>
              </w:rPr>
            </w:pPr>
            <w:proofErr w:type="spellStart"/>
            <w:r w:rsidRPr="009E4CC7">
              <w:rPr>
                <w:rFonts w:cs="Arial"/>
              </w:rPr>
              <w:t>Power_Up_Chime_Modules</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10AC26" w14:textId="77777777" w:rsidR="00564233" w:rsidRPr="00855F9D" w:rsidRDefault="00925A7C" w:rsidP="005C5590">
            <w:pPr>
              <w:rPr>
                <w:rFonts w:cs="Arial"/>
              </w:rPr>
            </w:pPr>
          </w:p>
        </w:tc>
      </w:tr>
      <w:tr w:rsidR="00564233" w:rsidRPr="00855F9D" w14:paraId="1B620B16"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3AFF7" w14:textId="77777777" w:rsidR="00564233" w:rsidRPr="009E4CC7" w:rsidRDefault="00F55D9B" w:rsidP="005C5590">
            <w:pPr>
              <w:rPr>
                <w:rFonts w:cs="Arial"/>
              </w:rPr>
            </w:pPr>
            <w:proofErr w:type="spellStart"/>
            <w:r w:rsidRPr="009E4CC7">
              <w:rPr>
                <w:rFonts w:cs="Arial"/>
              </w:rPr>
              <w:t>HeadLghtSwtch_D_Stat</w:t>
            </w:r>
            <w:proofErr w:type="spellEnd"/>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24BDB" w14:textId="77777777" w:rsidR="00564233" w:rsidRPr="009E4CC7" w:rsidRDefault="00F55D9B" w:rsidP="005C5590">
            <w:pPr>
              <w:rPr>
                <w:rFonts w:cs="Arial"/>
              </w:rPr>
            </w:pPr>
            <w:proofErr w:type="spellStart"/>
            <w:r w:rsidRPr="009E4CC7">
              <w:rPr>
                <w:rFonts w:cs="Arial"/>
              </w:rPr>
              <w:t>HeadLghtSwtch_D_Stat</w:t>
            </w:r>
            <w:proofErr w:type="spellEnd"/>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4E216" w14:textId="77777777" w:rsidR="00564233" w:rsidRPr="00855F9D" w:rsidRDefault="00925A7C" w:rsidP="005C5590">
            <w:pPr>
              <w:rPr>
                <w:rFonts w:cs="Arial"/>
              </w:rPr>
            </w:pPr>
          </w:p>
        </w:tc>
      </w:tr>
      <w:tr w:rsidR="00564233" w:rsidRPr="00855F9D" w14:paraId="2608DAD2"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4FFB19" w14:textId="77777777" w:rsidR="00564233" w:rsidRPr="009E4CC7" w:rsidRDefault="00925A7C" w:rsidP="005C5590">
            <w:pPr>
              <w:rPr>
                <w:rFonts w:cs="Arial"/>
              </w:rPr>
            </w:pPr>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0B915" w14:textId="77777777" w:rsidR="00564233" w:rsidRPr="009E4CC7" w:rsidRDefault="00925A7C" w:rsidP="005C5590">
            <w:pPr>
              <w:rPr>
                <w:rFonts w:cs="Arial"/>
              </w:rPr>
            </w:pPr>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95404" w14:textId="77777777" w:rsidR="00564233" w:rsidRPr="00855F9D" w:rsidRDefault="00925A7C" w:rsidP="005C5590">
            <w:pPr>
              <w:rPr>
                <w:rFonts w:cs="Arial"/>
              </w:rPr>
            </w:pPr>
          </w:p>
        </w:tc>
      </w:tr>
      <w:tr w:rsidR="00564233" w:rsidRPr="00855F9D" w14:paraId="0945AFB7"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F7B10" w14:textId="77777777" w:rsidR="00564233" w:rsidRPr="00FF166E" w:rsidRDefault="00925A7C" w:rsidP="005C5590">
            <w:pPr>
              <w:rPr>
                <w:rFonts w:cs="Arial"/>
              </w:rPr>
            </w:pPr>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0E750" w14:textId="77777777" w:rsidR="00564233" w:rsidRPr="00FF166E" w:rsidRDefault="00925A7C" w:rsidP="005C5590">
            <w:pPr>
              <w:rPr>
                <w:rFonts w:cs="Arial"/>
              </w:rPr>
            </w:pPr>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69B04" w14:textId="77777777" w:rsidR="00564233" w:rsidRPr="00855F9D" w:rsidRDefault="00925A7C" w:rsidP="005C5590">
            <w:pPr>
              <w:rPr>
                <w:rFonts w:cs="Arial"/>
              </w:rPr>
            </w:pPr>
          </w:p>
        </w:tc>
      </w:tr>
      <w:tr w:rsidR="00564233" w:rsidRPr="00855F9D" w14:paraId="4E83776B"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2A8FD" w14:textId="77777777" w:rsidR="00564233" w:rsidRPr="00855F9D" w:rsidRDefault="00925A7C" w:rsidP="005C5590">
            <w:pPr>
              <w:rPr>
                <w:rFonts w:cs="Arial"/>
              </w:rPr>
            </w:pPr>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C9E3E1" w14:textId="77777777" w:rsidR="00564233" w:rsidRPr="00855F9D" w:rsidRDefault="00925A7C" w:rsidP="005C5590">
            <w:pPr>
              <w:rPr>
                <w:rFonts w:cs="Arial"/>
              </w:rPr>
            </w:pPr>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7ECC7" w14:textId="77777777" w:rsidR="00564233" w:rsidRPr="00855F9D" w:rsidRDefault="00925A7C" w:rsidP="005C5590">
            <w:pPr>
              <w:rPr>
                <w:rFonts w:cs="Arial"/>
              </w:rPr>
            </w:pPr>
          </w:p>
        </w:tc>
      </w:tr>
      <w:tr w:rsidR="00564233" w:rsidRPr="00855F9D" w14:paraId="2939EFEF"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917B8" w14:textId="77777777" w:rsidR="00564233" w:rsidRPr="00855F9D" w:rsidRDefault="00925A7C" w:rsidP="005C5590">
            <w:pPr>
              <w:rPr>
                <w:rFonts w:cs="Arial"/>
              </w:rPr>
            </w:pPr>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5FAB23" w14:textId="77777777" w:rsidR="00564233" w:rsidRPr="00855F9D" w:rsidRDefault="00925A7C" w:rsidP="005C5590">
            <w:pPr>
              <w:rPr>
                <w:rFonts w:cs="Arial"/>
              </w:rPr>
            </w:pPr>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52786" w14:textId="77777777" w:rsidR="00564233" w:rsidRPr="00855F9D" w:rsidRDefault="00925A7C" w:rsidP="005C5590">
            <w:pPr>
              <w:rPr>
                <w:rFonts w:cs="Arial"/>
              </w:rPr>
            </w:pPr>
          </w:p>
        </w:tc>
      </w:tr>
      <w:tr w:rsidR="00564233" w:rsidRPr="00855F9D" w14:paraId="73E5B9EB"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67CC5" w14:textId="77777777" w:rsidR="00564233" w:rsidRPr="00855F9D" w:rsidRDefault="00925A7C" w:rsidP="005C5590">
            <w:pPr>
              <w:rPr>
                <w:rFonts w:cs="Arial"/>
              </w:rPr>
            </w:pPr>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D4CFC" w14:textId="77777777" w:rsidR="00564233" w:rsidRPr="00855F9D" w:rsidRDefault="00925A7C" w:rsidP="005C5590">
            <w:pPr>
              <w:rPr>
                <w:rFonts w:cs="Arial"/>
              </w:rPr>
            </w:pPr>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F3AF6" w14:textId="77777777" w:rsidR="00564233" w:rsidRPr="00855F9D" w:rsidRDefault="00925A7C" w:rsidP="005C5590">
            <w:pPr>
              <w:rPr>
                <w:rFonts w:cs="Arial"/>
              </w:rPr>
            </w:pPr>
          </w:p>
        </w:tc>
      </w:tr>
      <w:tr w:rsidR="00564233" w:rsidRPr="00855F9D" w14:paraId="00631A7A"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A624F" w14:textId="77777777" w:rsidR="00564233" w:rsidRPr="00855F9D" w:rsidRDefault="00925A7C" w:rsidP="005C5590">
            <w:pPr>
              <w:rPr>
                <w:rFonts w:cs="Arial"/>
              </w:rPr>
            </w:pPr>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3A46F1" w14:textId="77777777" w:rsidR="00564233" w:rsidRPr="00855F9D" w:rsidRDefault="00925A7C" w:rsidP="005C5590">
            <w:pPr>
              <w:rPr>
                <w:rFonts w:cs="Arial"/>
              </w:rPr>
            </w:pPr>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06803" w14:textId="77777777" w:rsidR="00564233" w:rsidRPr="00855F9D" w:rsidRDefault="00925A7C" w:rsidP="005C5590">
            <w:pPr>
              <w:rPr>
                <w:rFonts w:cs="Arial"/>
              </w:rPr>
            </w:pPr>
          </w:p>
        </w:tc>
      </w:tr>
      <w:tr w:rsidR="00564233" w:rsidRPr="00855F9D" w14:paraId="200D2F6D"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FB768F" w14:textId="77777777" w:rsidR="00564233" w:rsidRPr="00855F9D" w:rsidRDefault="00925A7C" w:rsidP="005C5590">
            <w:pPr>
              <w:rPr>
                <w:rFonts w:cs="Arial"/>
              </w:rPr>
            </w:pPr>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04DA6" w14:textId="77777777" w:rsidR="00564233" w:rsidRPr="00855F9D" w:rsidRDefault="00925A7C" w:rsidP="005C5590">
            <w:pPr>
              <w:rPr>
                <w:rFonts w:cs="Arial"/>
              </w:rPr>
            </w:pPr>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FD1B8" w14:textId="77777777" w:rsidR="00564233" w:rsidRPr="00855F9D" w:rsidRDefault="00925A7C" w:rsidP="005C5590">
            <w:pPr>
              <w:rPr>
                <w:rFonts w:cs="Arial"/>
              </w:rPr>
            </w:pPr>
          </w:p>
        </w:tc>
      </w:tr>
      <w:tr w:rsidR="00564233" w:rsidRPr="00855F9D" w14:paraId="05557376" w14:textId="77777777" w:rsidTr="00564233">
        <w:trPr>
          <w:jc w:val="center"/>
        </w:trPr>
        <w:tc>
          <w:tcPr>
            <w:tcW w:w="185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12930" w14:textId="77777777" w:rsidR="00564233" w:rsidRPr="00855F9D" w:rsidRDefault="00925A7C" w:rsidP="005C5590">
            <w:pPr>
              <w:rPr>
                <w:rFonts w:cs="Arial"/>
              </w:rPr>
            </w:pPr>
          </w:p>
        </w:tc>
        <w:tc>
          <w:tcPr>
            <w:tcW w:w="1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5DFF1" w14:textId="77777777" w:rsidR="00564233" w:rsidRPr="00855F9D" w:rsidRDefault="00925A7C" w:rsidP="005C5590">
            <w:pPr>
              <w:rPr>
                <w:rFonts w:cs="Arial"/>
              </w:rPr>
            </w:pPr>
          </w:p>
        </w:tc>
        <w:tc>
          <w:tcPr>
            <w:tcW w:w="133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9D01A8" w14:textId="77777777" w:rsidR="00564233" w:rsidRPr="00855F9D" w:rsidRDefault="00925A7C" w:rsidP="005C5590">
            <w:pPr>
              <w:rPr>
                <w:rFonts w:cs="Arial"/>
              </w:rPr>
            </w:pPr>
          </w:p>
        </w:tc>
      </w:tr>
    </w:tbl>
    <w:p w14:paraId="0832A33A" w14:textId="77777777" w:rsidR="00406F39" w:rsidRDefault="00F55D9B" w:rsidP="006830A8">
      <w:pPr>
        <w:pStyle w:val="Heading2"/>
      </w:pPr>
      <w:bookmarkStart w:id="52" w:name="_Toc94795910"/>
      <w:r>
        <w:lastRenderedPageBreak/>
        <w:t>Interface Requirements - PDC</w:t>
      </w:r>
      <w:bookmarkEnd w:id="52"/>
    </w:p>
    <w:p w14:paraId="19AC9122" w14:textId="77777777" w:rsidR="00406F39" w:rsidRDefault="00F55D9B" w:rsidP="006830A8">
      <w:pPr>
        <w:pStyle w:val="Heading3"/>
      </w:pPr>
      <w:bookmarkStart w:id="53" w:name="_Toc94795911"/>
      <w:r w:rsidRPr="00B9479B">
        <w:t>MD-REQ-273358/D-</w:t>
      </w:r>
      <w:proofErr w:type="spellStart"/>
      <w:r w:rsidRPr="00B9479B">
        <w:t>HMIAudioMode</w:t>
      </w:r>
      <w:bookmarkEnd w:id="53"/>
      <w:proofErr w:type="spellEnd"/>
    </w:p>
    <w:p w14:paraId="0C488D83" w14:textId="77777777" w:rsidR="00500605" w:rsidRDefault="00F55D9B" w:rsidP="00500605">
      <w:r w:rsidRPr="001A59D5">
        <w:rPr>
          <w:b/>
        </w:rPr>
        <w:t>Message Type</w:t>
      </w:r>
      <w:r>
        <w:t>: Status</w:t>
      </w:r>
    </w:p>
    <w:p w14:paraId="56698AFE" w14:textId="77777777" w:rsidR="003E6AEB" w:rsidRDefault="00925A7C" w:rsidP="00500605"/>
    <w:p w14:paraId="2A061927" w14:textId="77777777" w:rsidR="003E6AEB" w:rsidRDefault="00F55D9B" w:rsidP="00500605">
      <w:r w:rsidRPr="00C70078">
        <w:rPr>
          <w:rFonts w:eastAsiaTheme="minorHAnsi" w:cs="Arial"/>
        </w:rPr>
        <w:t>Signal sent by the System Master to the Infotainment modules to indicate the power mode status of the infotainment system.</w:t>
      </w:r>
    </w:p>
    <w:p w14:paraId="46FFAFB4" w14:textId="77777777" w:rsidR="001A59D5" w:rsidRDefault="00925A7C" w:rsidP="005006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14:paraId="3F7041D3"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5A04719E" w14:textId="77777777" w:rsidR="00820369" w:rsidRPr="00C70078" w:rsidRDefault="00F55D9B" w:rsidP="003F3392">
            <w:pPr>
              <w:spacing w:line="276" w:lineRule="auto"/>
              <w:rPr>
                <w:rFonts w:cs="Arial"/>
                <w:b/>
              </w:rPr>
            </w:pPr>
            <w:r>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7787A372" w14:textId="77777777" w:rsidR="00820369" w:rsidRPr="00C70078" w:rsidRDefault="00F55D9B" w:rsidP="003F3392">
            <w:pPr>
              <w:spacing w:line="276" w:lineRule="auto"/>
              <w:rPr>
                <w:rFonts w:cs="Arial"/>
                <w:b/>
              </w:rPr>
            </w:pPr>
            <w:r w:rsidRPr="00C70078">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29963F95" w14:textId="77777777" w:rsidR="00820369" w:rsidRPr="00C70078" w:rsidRDefault="00F55D9B" w:rsidP="003F3392">
            <w:pPr>
              <w:spacing w:line="276" w:lineRule="auto"/>
              <w:rPr>
                <w:rFonts w:cs="Arial"/>
                <w:b/>
              </w:rPr>
            </w:pPr>
            <w:r w:rsidRPr="00C70078">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0411F1A7" w14:textId="77777777" w:rsidR="00820369" w:rsidRPr="00C70078" w:rsidRDefault="00F55D9B" w:rsidP="008F5CBB">
            <w:pPr>
              <w:spacing w:line="276" w:lineRule="auto"/>
              <w:rPr>
                <w:rFonts w:cs="Arial"/>
                <w:b/>
              </w:rPr>
            </w:pPr>
            <w:r w:rsidRPr="00C70078">
              <w:rPr>
                <w:rFonts w:cs="Arial"/>
                <w:b/>
              </w:rPr>
              <w:t>Description</w:t>
            </w:r>
          </w:p>
        </w:tc>
      </w:tr>
      <w:tr w:rsidR="00820369" w14:paraId="670FBFE4" w14:textId="77777777" w:rsidTr="008F5CBB">
        <w:trPr>
          <w:jc w:val="center"/>
        </w:trPr>
        <w:tc>
          <w:tcPr>
            <w:tcW w:w="2234" w:type="dxa"/>
            <w:vMerge w:val="restart"/>
            <w:tcBorders>
              <w:top w:val="single" w:sz="4" w:space="0" w:color="auto"/>
              <w:left w:val="single" w:sz="4" w:space="0" w:color="auto"/>
              <w:right w:val="single" w:sz="4" w:space="0" w:color="auto"/>
            </w:tcBorders>
          </w:tcPr>
          <w:p w14:paraId="509A114B" w14:textId="77777777" w:rsidR="00820369" w:rsidRDefault="00F55D9B" w:rsidP="003F3392">
            <w:pPr>
              <w:spacing w:line="276" w:lineRule="auto"/>
              <w:rPr>
                <w:rFonts w:cs="Arial"/>
              </w:rPr>
            </w:pPr>
            <w:proofErr w:type="spellStart"/>
            <w:r>
              <w:rPr>
                <w:rFonts w:cs="Arial"/>
              </w:rPr>
              <w:t>HMIAudioMode</w:t>
            </w:r>
            <w:proofErr w:type="spellEnd"/>
            <w:r>
              <w:rPr>
                <w:rFonts w:cs="Arial"/>
              </w:rPr>
              <w:t xml:space="preserve"> /</w:t>
            </w:r>
          </w:p>
          <w:p w14:paraId="41965BB0" w14:textId="77777777" w:rsidR="00702607" w:rsidRPr="00C70078" w:rsidRDefault="00F55D9B" w:rsidP="003F3392">
            <w:pPr>
              <w:spacing w:line="276" w:lineRule="auto"/>
              <w:rPr>
                <w:rFonts w:cs="Arial"/>
              </w:rPr>
            </w:pPr>
            <w:proofErr w:type="spellStart"/>
            <w:r>
              <w:rPr>
                <w:rFonts w:cs="Arial"/>
              </w:rPr>
              <w:t>HMI_HMIMode_St</w:t>
            </w:r>
            <w:proofErr w:type="spellEnd"/>
          </w:p>
        </w:tc>
        <w:tc>
          <w:tcPr>
            <w:tcW w:w="2424" w:type="dxa"/>
            <w:tcBorders>
              <w:top w:val="single" w:sz="4" w:space="0" w:color="auto"/>
              <w:left w:val="single" w:sz="4" w:space="0" w:color="auto"/>
              <w:bottom w:val="single" w:sz="4" w:space="0" w:color="auto"/>
              <w:right w:val="single" w:sz="4" w:space="0" w:color="auto"/>
            </w:tcBorders>
            <w:hideMark/>
          </w:tcPr>
          <w:p w14:paraId="404848ED" w14:textId="77777777" w:rsidR="00820369" w:rsidRPr="00C70078" w:rsidRDefault="00F55D9B" w:rsidP="003F3392">
            <w:pPr>
              <w:spacing w:line="276" w:lineRule="auto"/>
              <w:rPr>
                <w:rFonts w:cs="Arial"/>
              </w:rPr>
            </w:pPr>
            <w:r w:rsidRPr="00C70078">
              <w:rPr>
                <w:rFonts w:cs="Arial"/>
              </w:rPr>
              <w:t>Inactive</w:t>
            </w:r>
          </w:p>
        </w:tc>
        <w:tc>
          <w:tcPr>
            <w:tcW w:w="900" w:type="dxa"/>
            <w:tcBorders>
              <w:top w:val="single" w:sz="4" w:space="0" w:color="auto"/>
              <w:left w:val="single" w:sz="4" w:space="0" w:color="auto"/>
              <w:bottom w:val="single" w:sz="4" w:space="0" w:color="auto"/>
              <w:right w:val="single" w:sz="4" w:space="0" w:color="auto"/>
            </w:tcBorders>
            <w:hideMark/>
          </w:tcPr>
          <w:p w14:paraId="30228BB5" w14:textId="77777777" w:rsidR="00820369" w:rsidRPr="00C70078" w:rsidRDefault="00F55D9B" w:rsidP="003F3392">
            <w:pPr>
              <w:spacing w:line="276" w:lineRule="auto"/>
              <w:rPr>
                <w:rFonts w:cs="Arial"/>
              </w:rPr>
            </w:pPr>
            <w:r w:rsidRPr="00C70078">
              <w:rPr>
                <w:rFonts w:cs="Arial"/>
              </w:rPr>
              <w:t>0x0</w:t>
            </w:r>
          </w:p>
        </w:tc>
        <w:tc>
          <w:tcPr>
            <w:tcW w:w="4056" w:type="dxa"/>
            <w:tcBorders>
              <w:top w:val="single" w:sz="4" w:space="0" w:color="auto"/>
              <w:left w:val="single" w:sz="4" w:space="0" w:color="auto"/>
              <w:right w:val="single" w:sz="4" w:space="0" w:color="auto"/>
            </w:tcBorders>
            <w:vAlign w:val="center"/>
            <w:hideMark/>
          </w:tcPr>
          <w:p w14:paraId="38566FE7" w14:textId="77777777" w:rsidR="00820369" w:rsidRPr="00C70078" w:rsidRDefault="00925A7C" w:rsidP="003F3392">
            <w:pPr>
              <w:autoSpaceDE w:val="0"/>
              <w:autoSpaceDN w:val="0"/>
              <w:adjustRightInd w:val="0"/>
              <w:rPr>
                <w:rFonts w:cs="Arial"/>
              </w:rPr>
            </w:pPr>
          </w:p>
        </w:tc>
      </w:tr>
      <w:tr w:rsidR="00820369" w14:paraId="6FD13D2B" w14:textId="77777777" w:rsidTr="008F5CBB">
        <w:trPr>
          <w:jc w:val="center"/>
        </w:trPr>
        <w:tc>
          <w:tcPr>
            <w:tcW w:w="2234" w:type="dxa"/>
            <w:vMerge/>
            <w:tcBorders>
              <w:left w:val="single" w:sz="4" w:space="0" w:color="auto"/>
              <w:right w:val="single" w:sz="4" w:space="0" w:color="auto"/>
            </w:tcBorders>
          </w:tcPr>
          <w:p w14:paraId="624178E6" w14:textId="77777777" w:rsidR="00820369" w:rsidRPr="00C70078" w:rsidRDefault="00925A7C"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04C7FF0D" w14:textId="77777777" w:rsidR="00820369" w:rsidRPr="00C70078" w:rsidRDefault="00F55D9B" w:rsidP="003F3392">
            <w:pPr>
              <w:spacing w:line="276" w:lineRule="auto"/>
              <w:rPr>
                <w:rFonts w:cs="Arial"/>
              </w:rPr>
            </w:pPr>
            <w:r w:rsidRPr="00C70078">
              <w:rPr>
                <w:rFonts w:cs="Arial"/>
              </w:rPr>
              <w:t>OFF</w:t>
            </w:r>
          </w:p>
        </w:tc>
        <w:tc>
          <w:tcPr>
            <w:tcW w:w="900" w:type="dxa"/>
            <w:tcBorders>
              <w:top w:val="single" w:sz="4" w:space="0" w:color="auto"/>
              <w:left w:val="single" w:sz="4" w:space="0" w:color="auto"/>
              <w:bottom w:val="single" w:sz="4" w:space="0" w:color="auto"/>
              <w:right w:val="single" w:sz="4" w:space="0" w:color="auto"/>
            </w:tcBorders>
          </w:tcPr>
          <w:p w14:paraId="079053FE" w14:textId="77777777" w:rsidR="00820369" w:rsidRPr="00C70078" w:rsidRDefault="00F55D9B"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46F2E893" w14:textId="77777777" w:rsidR="00820369" w:rsidRPr="00C70078" w:rsidRDefault="00925A7C" w:rsidP="003F3392">
            <w:pPr>
              <w:spacing w:line="276" w:lineRule="auto"/>
              <w:rPr>
                <w:rFonts w:cs="Arial"/>
              </w:rPr>
            </w:pPr>
          </w:p>
        </w:tc>
      </w:tr>
      <w:tr w:rsidR="00820369" w14:paraId="7CAE3083" w14:textId="77777777" w:rsidTr="008F5CBB">
        <w:trPr>
          <w:jc w:val="center"/>
        </w:trPr>
        <w:tc>
          <w:tcPr>
            <w:tcW w:w="2234" w:type="dxa"/>
            <w:vMerge/>
            <w:tcBorders>
              <w:left w:val="single" w:sz="4" w:space="0" w:color="auto"/>
              <w:right w:val="single" w:sz="4" w:space="0" w:color="auto"/>
            </w:tcBorders>
          </w:tcPr>
          <w:p w14:paraId="49249ECB" w14:textId="77777777" w:rsidR="00820369" w:rsidRPr="00C70078" w:rsidRDefault="00925A7C"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1CECBB79" w14:textId="77777777" w:rsidR="00820369" w:rsidRPr="00C70078" w:rsidRDefault="00F55D9B" w:rsidP="003F3392">
            <w:pPr>
              <w:spacing w:line="276" w:lineRule="auto"/>
              <w:rPr>
                <w:rFonts w:cs="Arial"/>
              </w:rPr>
            </w:pPr>
            <w:r w:rsidRPr="00C70078">
              <w:rPr>
                <w:rFonts w:cs="Arial"/>
              </w:rPr>
              <w:t>ON</w:t>
            </w:r>
          </w:p>
        </w:tc>
        <w:tc>
          <w:tcPr>
            <w:tcW w:w="900" w:type="dxa"/>
            <w:tcBorders>
              <w:top w:val="single" w:sz="4" w:space="0" w:color="auto"/>
              <w:left w:val="single" w:sz="4" w:space="0" w:color="auto"/>
              <w:bottom w:val="single" w:sz="4" w:space="0" w:color="auto"/>
              <w:right w:val="single" w:sz="4" w:space="0" w:color="auto"/>
            </w:tcBorders>
          </w:tcPr>
          <w:p w14:paraId="40E0CFBF" w14:textId="77777777" w:rsidR="00820369" w:rsidRPr="00C70078" w:rsidRDefault="00F55D9B" w:rsidP="003F3392">
            <w:pPr>
              <w:spacing w:line="276" w:lineRule="auto"/>
              <w:rPr>
                <w:rFonts w:cs="Arial"/>
              </w:rPr>
            </w:pPr>
            <w:r w:rsidRPr="00C70078">
              <w:rPr>
                <w:rFonts w:cs="Arial"/>
              </w:rPr>
              <w:t>0x2</w:t>
            </w:r>
          </w:p>
        </w:tc>
        <w:tc>
          <w:tcPr>
            <w:tcW w:w="4056" w:type="dxa"/>
            <w:tcBorders>
              <w:left w:val="single" w:sz="4" w:space="0" w:color="auto"/>
              <w:right w:val="single" w:sz="4" w:space="0" w:color="auto"/>
            </w:tcBorders>
          </w:tcPr>
          <w:p w14:paraId="0B8EB479" w14:textId="77777777" w:rsidR="00820369" w:rsidRPr="00C70078" w:rsidRDefault="00925A7C" w:rsidP="003F3392">
            <w:pPr>
              <w:spacing w:line="276" w:lineRule="auto"/>
              <w:rPr>
                <w:rFonts w:cs="Arial"/>
              </w:rPr>
            </w:pPr>
          </w:p>
        </w:tc>
      </w:tr>
      <w:tr w:rsidR="00820369" w14:paraId="5109DB1A" w14:textId="77777777" w:rsidTr="008F5CBB">
        <w:trPr>
          <w:jc w:val="center"/>
        </w:trPr>
        <w:tc>
          <w:tcPr>
            <w:tcW w:w="2234" w:type="dxa"/>
            <w:vMerge/>
            <w:tcBorders>
              <w:left w:val="single" w:sz="4" w:space="0" w:color="auto"/>
              <w:right w:val="single" w:sz="4" w:space="0" w:color="auto"/>
            </w:tcBorders>
          </w:tcPr>
          <w:p w14:paraId="41881863" w14:textId="77777777" w:rsidR="00820369" w:rsidRDefault="00925A7C" w:rsidP="003E6AE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1D1C5F1D" w14:textId="77777777" w:rsidR="00820369" w:rsidRPr="00C70078" w:rsidRDefault="00F55D9B" w:rsidP="003E6AEB">
            <w:pPr>
              <w:spacing w:line="276" w:lineRule="auto"/>
              <w:rPr>
                <w:rFonts w:cs="Arial"/>
              </w:rPr>
            </w:pPr>
            <w:r>
              <w:rPr>
                <w:rFonts w:cs="Arial"/>
              </w:rPr>
              <w:t xml:space="preserve">Reserved </w:t>
            </w:r>
          </w:p>
        </w:tc>
        <w:tc>
          <w:tcPr>
            <w:tcW w:w="900" w:type="dxa"/>
            <w:tcBorders>
              <w:top w:val="single" w:sz="4" w:space="0" w:color="auto"/>
              <w:left w:val="single" w:sz="4" w:space="0" w:color="auto"/>
              <w:bottom w:val="single" w:sz="4" w:space="0" w:color="auto"/>
              <w:right w:val="single" w:sz="4" w:space="0" w:color="auto"/>
            </w:tcBorders>
          </w:tcPr>
          <w:p w14:paraId="6479AA82" w14:textId="77777777" w:rsidR="00820369" w:rsidRPr="00C70078" w:rsidRDefault="00F55D9B" w:rsidP="003F3392">
            <w:pPr>
              <w:spacing w:line="276" w:lineRule="auto"/>
              <w:rPr>
                <w:rFonts w:cs="Arial"/>
              </w:rPr>
            </w:pPr>
            <w:r w:rsidRPr="00C70078">
              <w:rPr>
                <w:rFonts w:cs="Arial"/>
              </w:rPr>
              <w:t>0x3</w:t>
            </w:r>
          </w:p>
        </w:tc>
        <w:tc>
          <w:tcPr>
            <w:tcW w:w="4056" w:type="dxa"/>
            <w:tcBorders>
              <w:left w:val="single" w:sz="4" w:space="0" w:color="auto"/>
              <w:right w:val="single" w:sz="4" w:space="0" w:color="auto"/>
            </w:tcBorders>
          </w:tcPr>
          <w:p w14:paraId="2A8F284D" w14:textId="77777777" w:rsidR="00820369" w:rsidRPr="00C70078" w:rsidRDefault="00F55D9B" w:rsidP="003F3392">
            <w:pPr>
              <w:spacing w:line="276" w:lineRule="auto"/>
              <w:rPr>
                <w:rFonts w:cs="Arial"/>
              </w:rPr>
            </w:pPr>
            <w:r w:rsidRPr="00C70078">
              <w:rPr>
                <w:rFonts w:cs="Arial"/>
              </w:rPr>
              <w:t>N/A to Global Infotainment</w:t>
            </w:r>
          </w:p>
        </w:tc>
      </w:tr>
      <w:tr w:rsidR="00820369" w14:paraId="367634BB" w14:textId="77777777" w:rsidTr="008F5CBB">
        <w:trPr>
          <w:jc w:val="center"/>
        </w:trPr>
        <w:tc>
          <w:tcPr>
            <w:tcW w:w="2234" w:type="dxa"/>
            <w:vMerge/>
            <w:tcBorders>
              <w:left w:val="single" w:sz="4" w:space="0" w:color="auto"/>
              <w:right w:val="single" w:sz="4" w:space="0" w:color="auto"/>
            </w:tcBorders>
          </w:tcPr>
          <w:p w14:paraId="02275914" w14:textId="77777777" w:rsidR="00820369" w:rsidRDefault="00925A7C" w:rsidP="003E6AE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3A910592" w14:textId="77777777" w:rsidR="00820369" w:rsidRPr="00C70078" w:rsidRDefault="00F55D9B" w:rsidP="003E6AEB">
            <w:pPr>
              <w:spacing w:line="276" w:lineRule="auto"/>
              <w:rPr>
                <w:rFonts w:cs="Arial"/>
              </w:rPr>
            </w:pPr>
            <w:r>
              <w:rPr>
                <w:rFonts w:cs="Arial"/>
              </w:rPr>
              <w:t xml:space="preserve">Reserved </w:t>
            </w:r>
          </w:p>
        </w:tc>
        <w:tc>
          <w:tcPr>
            <w:tcW w:w="900" w:type="dxa"/>
            <w:tcBorders>
              <w:top w:val="single" w:sz="4" w:space="0" w:color="auto"/>
              <w:left w:val="single" w:sz="4" w:space="0" w:color="auto"/>
              <w:bottom w:val="single" w:sz="4" w:space="0" w:color="auto"/>
              <w:right w:val="single" w:sz="4" w:space="0" w:color="auto"/>
            </w:tcBorders>
          </w:tcPr>
          <w:p w14:paraId="688F7972" w14:textId="77777777" w:rsidR="00820369" w:rsidRPr="00C70078" w:rsidRDefault="00F55D9B" w:rsidP="003F3392">
            <w:pPr>
              <w:spacing w:line="276" w:lineRule="auto"/>
              <w:rPr>
                <w:rFonts w:cs="Arial"/>
              </w:rPr>
            </w:pPr>
            <w:r w:rsidRPr="00C70078">
              <w:rPr>
                <w:rFonts w:cs="Arial"/>
              </w:rPr>
              <w:t>0x4</w:t>
            </w:r>
          </w:p>
        </w:tc>
        <w:tc>
          <w:tcPr>
            <w:tcW w:w="4056" w:type="dxa"/>
            <w:tcBorders>
              <w:left w:val="single" w:sz="4" w:space="0" w:color="auto"/>
              <w:right w:val="single" w:sz="4" w:space="0" w:color="auto"/>
            </w:tcBorders>
          </w:tcPr>
          <w:p w14:paraId="6332FF3A" w14:textId="77777777" w:rsidR="00820369" w:rsidRPr="00C70078" w:rsidRDefault="00F55D9B" w:rsidP="003F3392">
            <w:pPr>
              <w:spacing w:line="276" w:lineRule="auto"/>
              <w:rPr>
                <w:rFonts w:cs="Arial"/>
              </w:rPr>
            </w:pPr>
            <w:r w:rsidRPr="00C70078">
              <w:rPr>
                <w:rFonts w:cs="Arial"/>
              </w:rPr>
              <w:t>N/A to Global Infotainment</w:t>
            </w:r>
          </w:p>
        </w:tc>
      </w:tr>
      <w:tr w:rsidR="00820369" w14:paraId="2C335A33" w14:textId="77777777" w:rsidTr="008F5CBB">
        <w:trPr>
          <w:jc w:val="center"/>
        </w:trPr>
        <w:tc>
          <w:tcPr>
            <w:tcW w:w="2234" w:type="dxa"/>
            <w:vMerge/>
            <w:tcBorders>
              <w:left w:val="single" w:sz="4" w:space="0" w:color="auto"/>
              <w:bottom w:val="single" w:sz="4" w:space="0" w:color="auto"/>
              <w:right w:val="single" w:sz="4" w:space="0" w:color="auto"/>
            </w:tcBorders>
          </w:tcPr>
          <w:p w14:paraId="6FD1A98C" w14:textId="77777777" w:rsidR="00820369" w:rsidRPr="00C70078" w:rsidRDefault="00925A7C"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596241DD" w14:textId="77777777" w:rsidR="00820369" w:rsidRPr="00C70078" w:rsidRDefault="00F55D9B" w:rsidP="003F3392">
            <w:pPr>
              <w:spacing w:line="276" w:lineRule="auto"/>
              <w:rPr>
                <w:rFonts w:cs="Arial"/>
              </w:rPr>
            </w:pPr>
            <w:r w:rsidRPr="00C70078">
              <w:rPr>
                <w:rFonts w:cs="Arial"/>
              </w:rPr>
              <w:t>Load Shed Active</w:t>
            </w:r>
          </w:p>
        </w:tc>
        <w:tc>
          <w:tcPr>
            <w:tcW w:w="900" w:type="dxa"/>
            <w:tcBorders>
              <w:top w:val="single" w:sz="4" w:space="0" w:color="auto"/>
              <w:left w:val="single" w:sz="4" w:space="0" w:color="auto"/>
              <w:bottom w:val="single" w:sz="4" w:space="0" w:color="auto"/>
              <w:right w:val="single" w:sz="4" w:space="0" w:color="auto"/>
            </w:tcBorders>
          </w:tcPr>
          <w:p w14:paraId="2985AB9B" w14:textId="77777777" w:rsidR="00820369" w:rsidRPr="00C70078" w:rsidRDefault="00F55D9B" w:rsidP="003F3392">
            <w:pPr>
              <w:spacing w:line="276" w:lineRule="auto"/>
              <w:rPr>
                <w:rFonts w:cs="Arial"/>
              </w:rPr>
            </w:pPr>
            <w:r w:rsidRPr="00C70078">
              <w:rPr>
                <w:rFonts w:cs="Arial"/>
              </w:rPr>
              <w:t>0x5</w:t>
            </w:r>
          </w:p>
        </w:tc>
        <w:tc>
          <w:tcPr>
            <w:tcW w:w="4056" w:type="dxa"/>
            <w:tcBorders>
              <w:left w:val="single" w:sz="4" w:space="0" w:color="auto"/>
              <w:bottom w:val="single" w:sz="4" w:space="0" w:color="auto"/>
              <w:right w:val="single" w:sz="4" w:space="0" w:color="auto"/>
            </w:tcBorders>
          </w:tcPr>
          <w:p w14:paraId="08151781" w14:textId="77777777" w:rsidR="00820369" w:rsidRPr="00C70078" w:rsidRDefault="00925A7C" w:rsidP="003F3392">
            <w:pPr>
              <w:spacing w:line="276" w:lineRule="auto"/>
              <w:rPr>
                <w:rFonts w:cs="Arial"/>
              </w:rPr>
            </w:pPr>
          </w:p>
        </w:tc>
      </w:tr>
    </w:tbl>
    <w:p w14:paraId="4918220E" w14:textId="77777777" w:rsidR="001A59D5" w:rsidRDefault="00925A7C" w:rsidP="00500605"/>
    <w:p w14:paraId="3DDF5086" w14:textId="77777777" w:rsidR="00406F39" w:rsidRDefault="00F55D9B" w:rsidP="006830A8">
      <w:pPr>
        <w:pStyle w:val="Heading3"/>
      </w:pPr>
      <w:bookmarkStart w:id="54" w:name="_Toc94795912"/>
      <w:r w:rsidRPr="00B9479B">
        <w:t>MD-REQ-273495/B-</w:t>
      </w:r>
      <w:proofErr w:type="spellStart"/>
      <w:r w:rsidRPr="00B9479B">
        <w:t>Veh_Lock_Status</w:t>
      </w:r>
      <w:bookmarkEnd w:id="54"/>
      <w:proofErr w:type="spellEnd"/>
    </w:p>
    <w:p w14:paraId="3B20EB90" w14:textId="77777777" w:rsidR="00500605" w:rsidRPr="00022160" w:rsidRDefault="00F55D9B" w:rsidP="00500605">
      <w:pPr>
        <w:rPr>
          <w:rFonts w:cs="Arial"/>
        </w:rPr>
      </w:pPr>
      <w:r w:rsidRPr="001A59D5">
        <w:rPr>
          <w:b/>
        </w:rPr>
        <w:t>Message Type</w:t>
      </w:r>
      <w:r>
        <w:t xml:space="preserve">: </w:t>
      </w:r>
      <w:r w:rsidRPr="00022160">
        <w:rPr>
          <w:rFonts w:cs="Arial"/>
        </w:rPr>
        <w:t>Status</w:t>
      </w:r>
    </w:p>
    <w:p w14:paraId="78F9C6B4" w14:textId="77777777" w:rsidR="003E6AEB" w:rsidRPr="00022160" w:rsidRDefault="00925A7C" w:rsidP="00500605">
      <w:pPr>
        <w:rPr>
          <w:rFonts w:cs="Arial"/>
        </w:rPr>
      </w:pPr>
    </w:p>
    <w:p w14:paraId="2148EDF7" w14:textId="77777777" w:rsidR="001A59D5" w:rsidRPr="00022160" w:rsidRDefault="00F55D9B" w:rsidP="00500605">
      <w:pPr>
        <w:rPr>
          <w:rFonts w:eastAsia="MS Mincho" w:cs="Arial"/>
        </w:rPr>
      </w:pPr>
      <w:r w:rsidRPr="00022160">
        <w:rPr>
          <w:rFonts w:eastAsia="MS Mincho" w:cs="Arial"/>
        </w:rPr>
        <w:t>Signal to the infotainment system indicating the lock status of the vehicle</w:t>
      </w:r>
    </w:p>
    <w:p w14:paraId="05DDD8E7" w14:textId="77777777" w:rsidR="00022160" w:rsidRPr="00022160" w:rsidRDefault="00925A7C"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022160" w14:paraId="77F8F337"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2AD6C3ED" w14:textId="77777777" w:rsidR="00820369" w:rsidRPr="00022160" w:rsidRDefault="00F55D9B" w:rsidP="003F3392">
            <w:pPr>
              <w:spacing w:line="276" w:lineRule="auto"/>
              <w:rPr>
                <w:rFonts w:cs="Arial"/>
                <w:b/>
              </w:rPr>
            </w:pPr>
            <w:r>
              <w:rPr>
                <w:rFonts w:cs="Arial"/>
                <w:b/>
              </w:rPr>
              <w:t xml:space="preserve">Logical </w:t>
            </w:r>
            <w:r w:rsidRPr="00022160">
              <w:rPr>
                <w:rFonts w:cs="Arial"/>
                <w:b/>
              </w:rPr>
              <w:t>Signal Name</w:t>
            </w:r>
          </w:p>
        </w:tc>
        <w:tc>
          <w:tcPr>
            <w:tcW w:w="2424" w:type="dxa"/>
            <w:tcBorders>
              <w:top w:val="single" w:sz="4" w:space="0" w:color="auto"/>
              <w:left w:val="single" w:sz="4" w:space="0" w:color="auto"/>
              <w:bottom w:val="single" w:sz="4" w:space="0" w:color="auto"/>
              <w:right w:val="single" w:sz="4" w:space="0" w:color="auto"/>
            </w:tcBorders>
            <w:hideMark/>
          </w:tcPr>
          <w:p w14:paraId="0C2722CF" w14:textId="77777777" w:rsidR="00820369" w:rsidRPr="00022160" w:rsidRDefault="00F55D9B" w:rsidP="003F3392">
            <w:pPr>
              <w:spacing w:line="276" w:lineRule="auto"/>
              <w:rPr>
                <w:rFonts w:cs="Arial"/>
                <w:b/>
              </w:rPr>
            </w:pPr>
            <w:r w:rsidRPr="00022160">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546F0C28" w14:textId="77777777" w:rsidR="00820369" w:rsidRPr="00022160" w:rsidRDefault="00F55D9B" w:rsidP="003F3392">
            <w:pPr>
              <w:spacing w:line="276" w:lineRule="auto"/>
              <w:rPr>
                <w:rFonts w:cs="Arial"/>
                <w:b/>
              </w:rPr>
            </w:pPr>
            <w:r w:rsidRPr="00022160">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433233C5" w14:textId="77777777" w:rsidR="00820369" w:rsidRPr="00022160" w:rsidRDefault="00F55D9B" w:rsidP="008F5CBB">
            <w:pPr>
              <w:spacing w:line="276" w:lineRule="auto"/>
              <w:rPr>
                <w:rFonts w:cs="Arial"/>
                <w:b/>
              </w:rPr>
            </w:pPr>
            <w:r w:rsidRPr="00022160">
              <w:rPr>
                <w:rFonts w:cs="Arial"/>
                <w:b/>
              </w:rPr>
              <w:t>Description</w:t>
            </w:r>
          </w:p>
        </w:tc>
      </w:tr>
      <w:tr w:rsidR="00820369" w14:paraId="1A48A47E" w14:textId="77777777" w:rsidTr="008F5CBB">
        <w:trPr>
          <w:jc w:val="center"/>
        </w:trPr>
        <w:tc>
          <w:tcPr>
            <w:tcW w:w="2234" w:type="dxa"/>
            <w:vMerge w:val="restart"/>
            <w:tcBorders>
              <w:top w:val="single" w:sz="4" w:space="0" w:color="auto"/>
              <w:left w:val="single" w:sz="4" w:space="0" w:color="auto"/>
              <w:right w:val="single" w:sz="4" w:space="0" w:color="auto"/>
            </w:tcBorders>
          </w:tcPr>
          <w:p w14:paraId="24977F57" w14:textId="77777777" w:rsidR="00820369" w:rsidRPr="00C70078" w:rsidRDefault="00F55D9B" w:rsidP="00022160">
            <w:pPr>
              <w:spacing w:line="276" w:lineRule="auto"/>
              <w:rPr>
                <w:rFonts w:cs="Arial"/>
              </w:rPr>
            </w:pPr>
            <w:proofErr w:type="spellStart"/>
            <w:r>
              <w:rPr>
                <w:rFonts w:cs="Arial"/>
              </w:rPr>
              <w:t>Veh_Lock_Status</w:t>
            </w:r>
            <w:proofErr w:type="spellEnd"/>
          </w:p>
        </w:tc>
        <w:tc>
          <w:tcPr>
            <w:tcW w:w="2424" w:type="dxa"/>
            <w:tcBorders>
              <w:top w:val="single" w:sz="4" w:space="0" w:color="auto"/>
              <w:left w:val="single" w:sz="4" w:space="0" w:color="auto"/>
              <w:bottom w:val="single" w:sz="4" w:space="0" w:color="auto"/>
              <w:right w:val="single" w:sz="4" w:space="0" w:color="auto"/>
            </w:tcBorders>
            <w:hideMark/>
          </w:tcPr>
          <w:p w14:paraId="62FCF7E8" w14:textId="77777777" w:rsidR="00820369" w:rsidRPr="00C70078" w:rsidRDefault="00F55D9B" w:rsidP="003F3392">
            <w:pPr>
              <w:spacing w:line="276" w:lineRule="auto"/>
              <w:rPr>
                <w:rFonts w:cs="Arial"/>
              </w:rPr>
            </w:pPr>
            <w:r>
              <w:rPr>
                <w:rFonts w:cs="Arial"/>
              </w:rPr>
              <w:t>Lock Double</w:t>
            </w:r>
          </w:p>
        </w:tc>
        <w:tc>
          <w:tcPr>
            <w:tcW w:w="900" w:type="dxa"/>
            <w:tcBorders>
              <w:top w:val="single" w:sz="4" w:space="0" w:color="auto"/>
              <w:left w:val="single" w:sz="4" w:space="0" w:color="auto"/>
              <w:bottom w:val="single" w:sz="4" w:space="0" w:color="auto"/>
              <w:right w:val="single" w:sz="4" w:space="0" w:color="auto"/>
            </w:tcBorders>
            <w:hideMark/>
          </w:tcPr>
          <w:p w14:paraId="1DBF6E2D" w14:textId="77777777" w:rsidR="00820369" w:rsidRPr="00C70078" w:rsidRDefault="00F55D9B" w:rsidP="003F3392">
            <w:pPr>
              <w:spacing w:line="276" w:lineRule="auto"/>
              <w:rPr>
                <w:rFonts w:cs="Arial"/>
              </w:rPr>
            </w:pPr>
            <w:r w:rsidRPr="00C70078">
              <w:rPr>
                <w:rFonts w:cs="Arial"/>
              </w:rPr>
              <w:t>0x0</w:t>
            </w:r>
          </w:p>
        </w:tc>
        <w:tc>
          <w:tcPr>
            <w:tcW w:w="4056" w:type="dxa"/>
            <w:tcBorders>
              <w:top w:val="single" w:sz="4" w:space="0" w:color="auto"/>
              <w:left w:val="single" w:sz="4" w:space="0" w:color="auto"/>
              <w:right w:val="single" w:sz="4" w:space="0" w:color="auto"/>
            </w:tcBorders>
            <w:vAlign w:val="center"/>
            <w:hideMark/>
          </w:tcPr>
          <w:p w14:paraId="53F28798" w14:textId="77777777" w:rsidR="00820369" w:rsidRPr="00C70078" w:rsidRDefault="00925A7C" w:rsidP="003F3392">
            <w:pPr>
              <w:autoSpaceDE w:val="0"/>
              <w:autoSpaceDN w:val="0"/>
              <w:adjustRightInd w:val="0"/>
              <w:rPr>
                <w:rFonts w:cs="Arial"/>
              </w:rPr>
            </w:pPr>
          </w:p>
        </w:tc>
      </w:tr>
      <w:tr w:rsidR="00820369" w14:paraId="41D7DD57" w14:textId="77777777" w:rsidTr="008F5CBB">
        <w:trPr>
          <w:jc w:val="center"/>
        </w:trPr>
        <w:tc>
          <w:tcPr>
            <w:tcW w:w="2234" w:type="dxa"/>
            <w:vMerge/>
            <w:tcBorders>
              <w:left w:val="single" w:sz="4" w:space="0" w:color="auto"/>
              <w:right w:val="single" w:sz="4" w:space="0" w:color="auto"/>
            </w:tcBorders>
          </w:tcPr>
          <w:p w14:paraId="6FDB3A2E" w14:textId="77777777" w:rsidR="00820369" w:rsidRPr="00C70078" w:rsidRDefault="00925A7C"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4853F0B2" w14:textId="77777777" w:rsidR="00820369" w:rsidRPr="00C70078" w:rsidRDefault="00F55D9B" w:rsidP="003F3392">
            <w:pPr>
              <w:spacing w:line="276" w:lineRule="auto"/>
              <w:rPr>
                <w:rFonts w:cs="Arial"/>
              </w:rPr>
            </w:pPr>
            <w:r>
              <w:rPr>
                <w:rFonts w:cs="Arial"/>
              </w:rPr>
              <w:t>Lock All</w:t>
            </w:r>
          </w:p>
        </w:tc>
        <w:tc>
          <w:tcPr>
            <w:tcW w:w="900" w:type="dxa"/>
            <w:tcBorders>
              <w:top w:val="single" w:sz="4" w:space="0" w:color="auto"/>
              <w:left w:val="single" w:sz="4" w:space="0" w:color="auto"/>
              <w:bottom w:val="single" w:sz="4" w:space="0" w:color="auto"/>
              <w:right w:val="single" w:sz="4" w:space="0" w:color="auto"/>
            </w:tcBorders>
          </w:tcPr>
          <w:p w14:paraId="5745AB6A" w14:textId="77777777" w:rsidR="00820369" w:rsidRPr="00C70078" w:rsidRDefault="00F55D9B"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26CDD7AD" w14:textId="77777777" w:rsidR="00820369" w:rsidRPr="00C70078" w:rsidRDefault="00925A7C" w:rsidP="003F3392">
            <w:pPr>
              <w:spacing w:line="276" w:lineRule="auto"/>
              <w:rPr>
                <w:rFonts w:cs="Arial"/>
              </w:rPr>
            </w:pPr>
          </w:p>
        </w:tc>
      </w:tr>
      <w:tr w:rsidR="00820369" w14:paraId="0A69FC5F" w14:textId="77777777" w:rsidTr="008F5CBB">
        <w:trPr>
          <w:jc w:val="center"/>
        </w:trPr>
        <w:tc>
          <w:tcPr>
            <w:tcW w:w="2234" w:type="dxa"/>
            <w:vMerge/>
            <w:tcBorders>
              <w:left w:val="single" w:sz="4" w:space="0" w:color="auto"/>
              <w:right w:val="single" w:sz="4" w:space="0" w:color="auto"/>
            </w:tcBorders>
          </w:tcPr>
          <w:p w14:paraId="1153361D" w14:textId="77777777" w:rsidR="00820369" w:rsidRPr="00C70078" w:rsidRDefault="00925A7C"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404FB267" w14:textId="77777777" w:rsidR="00820369" w:rsidRPr="00C70078" w:rsidRDefault="00F55D9B" w:rsidP="003F3392">
            <w:pPr>
              <w:spacing w:line="276" w:lineRule="auto"/>
              <w:rPr>
                <w:rFonts w:cs="Arial"/>
              </w:rPr>
            </w:pPr>
            <w:r>
              <w:rPr>
                <w:rFonts w:cs="Arial"/>
              </w:rPr>
              <w:t>Unlock All</w:t>
            </w:r>
          </w:p>
        </w:tc>
        <w:tc>
          <w:tcPr>
            <w:tcW w:w="900" w:type="dxa"/>
            <w:tcBorders>
              <w:top w:val="single" w:sz="4" w:space="0" w:color="auto"/>
              <w:left w:val="single" w:sz="4" w:space="0" w:color="auto"/>
              <w:bottom w:val="single" w:sz="4" w:space="0" w:color="auto"/>
              <w:right w:val="single" w:sz="4" w:space="0" w:color="auto"/>
            </w:tcBorders>
          </w:tcPr>
          <w:p w14:paraId="4C7BF847" w14:textId="77777777" w:rsidR="00820369" w:rsidRPr="00C70078" w:rsidRDefault="00F55D9B" w:rsidP="003F3392">
            <w:pPr>
              <w:spacing w:line="276" w:lineRule="auto"/>
              <w:rPr>
                <w:rFonts w:cs="Arial"/>
              </w:rPr>
            </w:pPr>
            <w:r w:rsidRPr="00C70078">
              <w:rPr>
                <w:rFonts w:cs="Arial"/>
              </w:rPr>
              <w:t>0x2</w:t>
            </w:r>
          </w:p>
        </w:tc>
        <w:tc>
          <w:tcPr>
            <w:tcW w:w="4056" w:type="dxa"/>
            <w:tcBorders>
              <w:left w:val="single" w:sz="4" w:space="0" w:color="auto"/>
              <w:right w:val="single" w:sz="4" w:space="0" w:color="auto"/>
            </w:tcBorders>
          </w:tcPr>
          <w:p w14:paraId="4AF093FC" w14:textId="77777777" w:rsidR="00820369" w:rsidRPr="00C70078" w:rsidRDefault="00925A7C" w:rsidP="003F3392">
            <w:pPr>
              <w:spacing w:line="276" w:lineRule="auto"/>
              <w:rPr>
                <w:rFonts w:cs="Arial"/>
              </w:rPr>
            </w:pPr>
          </w:p>
        </w:tc>
      </w:tr>
      <w:tr w:rsidR="00820369" w14:paraId="3846C1AB" w14:textId="77777777" w:rsidTr="008F5CBB">
        <w:trPr>
          <w:jc w:val="center"/>
        </w:trPr>
        <w:tc>
          <w:tcPr>
            <w:tcW w:w="2234" w:type="dxa"/>
            <w:vMerge/>
            <w:tcBorders>
              <w:left w:val="single" w:sz="4" w:space="0" w:color="auto"/>
              <w:right w:val="single" w:sz="4" w:space="0" w:color="auto"/>
            </w:tcBorders>
          </w:tcPr>
          <w:p w14:paraId="1F03897A" w14:textId="77777777" w:rsidR="00820369" w:rsidRDefault="00925A7C" w:rsidP="003E6AE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65BDD34D" w14:textId="77777777" w:rsidR="00820369" w:rsidRPr="00C70078" w:rsidRDefault="00F55D9B" w:rsidP="003E6AEB">
            <w:pPr>
              <w:spacing w:line="276" w:lineRule="auto"/>
              <w:rPr>
                <w:rFonts w:cs="Arial"/>
              </w:rPr>
            </w:pPr>
            <w:r>
              <w:rPr>
                <w:rFonts w:cs="Arial"/>
              </w:rPr>
              <w:t>Unlock Driver</w:t>
            </w:r>
          </w:p>
        </w:tc>
        <w:tc>
          <w:tcPr>
            <w:tcW w:w="900" w:type="dxa"/>
            <w:tcBorders>
              <w:top w:val="single" w:sz="4" w:space="0" w:color="auto"/>
              <w:left w:val="single" w:sz="4" w:space="0" w:color="auto"/>
              <w:bottom w:val="single" w:sz="4" w:space="0" w:color="auto"/>
              <w:right w:val="single" w:sz="4" w:space="0" w:color="auto"/>
            </w:tcBorders>
          </w:tcPr>
          <w:p w14:paraId="3E6023D7" w14:textId="77777777" w:rsidR="00820369" w:rsidRPr="00C70078" w:rsidRDefault="00F55D9B" w:rsidP="003F3392">
            <w:pPr>
              <w:spacing w:line="276" w:lineRule="auto"/>
              <w:rPr>
                <w:rFonts w:cs="Arial"/>
              </w:rPr>
            </w:pPr>
            <w:r w:rsidRPr="00C70078">
              <w:rPr>
                <w:rFonts w:cs="Arial"/>
              </w:rPr>
              <w:t>0x3</w:t>
            </w:r>
          </w:p>
        </w:tc>
        <w:tc>
          <w:tcPr>
            <w:tcW w:w="4056" w:type="dxa"/>
            <w:tcBorders>
              <w:left w:val="single" w:sz="4" w:space="0" w:color="auto"/>
              <w:right w:val="single" w:sz="4" w:space="0" w:color="auto"/>
            </w:tcBorders>
          </w:tcPr>
          <w:p w14:paraId="094BB40B" w14:textId="77777777" w:rsidR="00820369" w:rsidRPr="00C70078" w:rsidRDefault="00925A7C" w:rsidP="003F3392">
            <w:pPr>
              <w:spacing w:line="276" w:lineRule="auto"/>
              <w:rPr>
                <w:rFonts w:cs="Arial"/>
              </w:rPr>
            </w:pPr>
          </w:p>
        </w:tc>
      </w:tr>
    </w:tbl>
    <w:p w14:paraId="0D809564" w14:textId="77777777" w:rsidR="001A59D5" w:rsidRDefault="00925A7C" w:rsidP="00500605"/>
    <w:p w14:paraId="18EFCFC2" w14:textId="77777777" w:rsidR="00406F39" w:rsidRDefault="00F55D9B" w:rsidP="006830A8">
      <w:pPr>
        <w:pStyle w:val="Heading3"/>
      </w:pPr>
      <w:bookmarkStart w:id="55" w:name="_Toc94795913"/>
      <w:r w:rsidRPr="00B9479B">
        <w:t>MD-REQ-273497/A-</w:t>
      </w:r>
      <w:proofErr w:type="spellStart"/>
      <w:r w:rsidRPr="00B9479B">
        <w:t>DriverDoorStatus</w:t>
      </w:r>
      <w:bookmarkEnd w:id="55"/>
      <w:proofErr w:type="spellEnd"/>
    </w:p>
    <w:p w14:paraId="43020252" w14:textId="77777777" w:rsidR="00500605" w:rsidRPr="00DC2FC4" w:rsidRDefault="00F55D9B" w:rsidP="00500605">
      <w:pPr>
        <w:rPr>
          <w:rFonts w:cs="Arial"/>
        </w:rPr>
      </w:pPr>
      <w:r w:rsidRPr="00DC2FC4">
        <w:rPr>
          <w:rFonts w:cs="Arial"/>
          <w:b/>
        </w:rPr>
        <w:t>Message Type</w:t>
      </w:r>
      <w:r w:rsidRPr="00DC2FC4">
        <w:rPr>
          <w:rFonts w:cs="Arial"/>
        </w:rPr>
        <w:t>: Status</w:t>
      </w:r>
    </w:p>
    <w:p w14:paraId="3F1FCA26" w14:textId="77777777" w:rsidR="003E6AEB" w:rsidRPr="00DC2FC4" w:rsidRDefault="00925A7C" w:rsidP="00500605">
      <w:pPr>
        <w:rPr>
          <w:rFonts w:cs="Arial"/>
        </w:rPr>
      </w:pPr>
    </w:p>
    <w:p w14:paraId="419ADCC9" w14:textId="77777777" w:rsidR="00DC2FC4" w:rsidRPr="00DC2FC4" w:rsidRDefault="00F55D9B" w:rsidP="00DC2FC4">
      <w:pPr>
        <w:spacing w:line="276" w:lineRule="auto"/>
        <w:rPr>
          <w:rFonts w:cs="Arial"/>
        </w:rPr>
      </w:pPr>
      <w:r w:rsidRPr="00DC2FC4">
        <w:rPr>
          <w:rFonts w:cs="Arial"/>
        </w:rPr>
        <w:t>Signal to indicate if the front driver door is closed or ajar.</w:t>
      </w:r>
    </w:p>
    <w:p w14:paraId="6D14E1B6" w14:textId="77777777" w:rsidR="001A59D5" w:rsidRPr="00DC2FC4" w:rsidRDefault="00925A7C"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DC2FC4" w14:paraId="3A866A9B"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5523E306" w14:textId="77777777" w:rsidR="00820369" w:rsidRPr="00DC2FC4" w:rsidRDefault="00F55D9B" w:rsidP="003F3392">
            <w:pPr>
              <w:spacing w:line="276" w:lineRule="auto"/>
              <w:rPr>
                <w:rFonts w:cs="Arial"/>
                <w:b/>
              </w:rPr>
            </w:pPr>
            <w:r>
              <w:rPr>
                <w:rFonts w:cs="Arial"/>
                <w:b/>
              </w:rPr>
              <w:t xml:space="preserve">Logical </w:t>
            </w:r>
            <w:r w:rsidRPr="00DC2FC4">
              <w:rPr>
                <w:rFonts w:cs="Arial"/>
                <w:b/>
              </w:rPr>
              <w:t>Signal Name</w:t>
            </w:r>
          </w:p>
        </w:tc>
        <w:tc>
          <w:tcPr>
            <w:tcW w:w="2424" w:type="dxa"/>
            <w:tcBorders>
              <w:top w:val="single" w:sz="4" w:space="0" w:color="auto"/>
              <w:left w:val="single" w:sz="4" w:space="0" w:color="auto"/>
              <w:bottom w:val="single" w:sz="4" w:space="0" w:color="auto"/>
              <w:right w:val="single" w:sz="4" w:space="0" w:color="auto"/>
            </w:tcBorders>
            <w:hideMark/>
          </w:tcPr>
          <w:p w14:paraId="5CC94A33" w14:textId="77777777" w:rsidR="00820369" w:rsidRPr="00DC2FC4" w:rsidRDefault="00F55D9B" w:rsidP="003F3392">
            <w:pPr>
              <w:spacing w:line="276" w:lineRule="auto"/>
              <w:rPr>
                <w:rFonts w:cs="Arial"/>
                <w:b/>
              </w:rPr>
            </w:pPr>
            <w:r w:rsidRPr="00DC2FC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31306B62" w14:textId="77777777" w:rsidR="00820369" w:rsidRPr="00DC2FC4" w:rsidRDefault="00F55D9B" w:rsidP="003F3392">
            <w:pPr>
              <w:spacing w:line="276" w:lineRule="auto"/>
              <w:rPr>
                <w:rFonts w:cs="Arial"/>
                <w:b/>
              </w:rPr>
            </w:pPr>
            <w:r w:rsidRPr="00DC2FC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299454D0" w14:textId="77777777" w:rsidR="00820369" w:rsidRPr="00DC2FC4" w:rsidRDefault="00F55D9B" w:rsidP="008F5CBB">
            <w:pPr>
              <w:spacing w:line="276" w:lineRule="auto"/>
              <w:rPr>
                <w:rFonts w:cs="Arial"/>
                <w:b/>
              </w:rPr>
            </w:pPr>
            <w:r w:rsidRPr="00DC2FC4">
              <w:rPr>
                <w:rFonts w:cs="Arial"/>
                <w:b/>
              </w:rPr>
              <w:t>Description</w:t>
            </w:r>
          </w:p>
        </w:tc>
      </w:tr>
      <w:tr w:rsidR="00820369" w:rsidRPr="00DC2FC4" w14:paraId="27A562D1" w14:textId="77777777" w:rsidTr="008F5CBB">
        <w:trPr>
          <w:jc w:val="center"/>
        </w:trPr>
        <w:tc>
          <w:tcPr>
            <w:tcW w:w="2234" w:type="dxa"/>
            <w:vMerge w:val="restart"/>
            <w:tcBorders>
              <w:top w:val="single" w:sz="4" w:space="0" w:color="auto"/>
              <w:left w:val="single" w:sz="4" w:space="0" w:color="auto"/>
              <w:right w:val="single" w:sz="4" w:space="0" w:color="auto"/>
            </w:tcBorders>
          </w:tcPr>
          <w:p w14:paraId="51B49B3E" w14:textId="77777777" w:rsidR="00820369" w:rsidRPr="00DC2FC4" w:rsidRDefault="00F55D9B" w:rsidP="003F3392">
            <w:pPr>
              <w:spacing w:line="276" w:lineRule="auto"/>
              <w:rPr>
                <w:rFonts w:cs="Arial"/>
              </w:rPr>
            </w:pPr>
            <w:proofErr w:type="spellStart"/>
            <w:r w:rsidRPr="00DC2FC4">
              <w:rPr>
                <w:rFonts w:cs="Arial"/>
              </w:rPr>
              <w:t>DriverDoorStatus</w:t>
            </w:r>
            <w:proofErr w:type="spellEnd"/>
          </w:p>
        </w:tc>
        <w:tc>
          <w:tcPr>
            <w:tcW w:w="2424" w:type="dxa"/>
            <w:tcBorders>
              <w:top w:val="single" w:sz="4" w:space="0" w:color="auto"/>
              <w:left w:val="single" w:sz="4" w:space="0" w:color="auto"/>
              <w:bottom w:val="single" w:sz="4" w:space="0" w:color="auto"/>
              <w:right w:val="single" w:sz="4" w:space="0" w:color="auto"/>
            </w:tcBorders>
            <w:hideMark/>
          </w:tcPr>
          <w:p w14:paraId="18B478AF" w14:textId="77777777" w:rsidR="00820369" w:rsidRPr="00DC2FC4" w:rsidRDefault="00F55D9B" w:rsidP="003F3392">
            <w:pPr>
              <w:spacing w:line="276" w:lineRule="auto"/>
              <w:rPr>
                <w:rFonts w:cs="Arial"/>
              </w:rPr>
            </w:pPr>
            <w:r>
              <w:rPr>
                <w:rFonts w:cs="Arial"/>
              </w:rPr>
              <w:t>Closed</w:t>
            </w:r>
          </w:p>
        </w:tc>
        <w:tc>
          <w:tcPr>
            <w:tcW w:w="900" w:type="dxa"/>
            <w:tcBorders>
              <w:top w:val="single" w:sz="4" w:space="0" w:color="auto"/>
              <w:left w:val="single" w:sz="4" w:space="0" w:color="auto"/>
              <w:bottom w:val="single" w:sz="4" w:space="0" w:color="auto"/>
              <w:right w:val="single" w:sz="4" w:space="0" w:color="auto"/>
            </w:tcBorders>
            <w:hideMark/>
          </w:tcPr>
          <w:p w14:paraId="5E869F46" w14:textId="77777777" w:rsidR="00820369" w:rsidRPr="00DC2FC4" w:rsidRDefault="00F55D9B" w:rsidP="003F3392">
            <w:pPr>
              <w:spacing w:line="276" w:lineRule="auto"/>
              <w:rPr>
                <w:rFonts w:cs="Arial"/>
              </w:rPr>
            </w:pPr>
            <w:r w:rsidRPr="00DC2FC4">
              <w:rPr>
                <w:rFonts w:cs="Arial"/>
              </w:rPr>
              <w:t>0x0</w:t>
            </w:r>
          </w:p>
        </w:tc>
        <w:tc>
          <w:tcPr>
            <w:tcW w:w="4056" w:type="dxa"/>
            <w:tcBorders>
              <w:top w:val="single" w:sz="4" w:space="0" w:color="auto"/>
              <w:left w:val="single" w:sz="4" w:space="0" w:color="auto"/>
              <w:right w:val="single" w:sz="4" w:space="0" w:color="auto"/>
            </w:tcBorders>
            <w:vAlign w:val="center"/>
            <w:hideMark/>
          </w:tcPr>
          <w:p w14:paraId="6D992821" w14:textId="77777777" w:rsidR="00820369" w:rsidRPr="00DC2FC4" w:rsidRDefault="00925A7C" w:rsidP="003F3392">
            <w:pPr>
              <w:autoSpaceDE w:val="0"/>
              <w:autoSpaceDN w:val="0"/>
              <w:adjustRightInd w:val="0"/>
              <w:rPr>
                <w:rFonts w:cs="Arial"/>
              </w:rPr>
            </w:pPr>
          </w:p>
        </w:tc>
      </w:tr>
      <w:tr w:rsidR="00820369" w14:paraId="5F975CED" w14:textId="77777777" w:rsidTr="008F5CBB">
        <w:trPr>
          <w:jc w:val="center"/>
        </w:trPr>
        <w:tc>
          <w:tcPr>
            <w:tcW w:w="2234" w:type="dxa"/>
            <w:vMerge/>
            <w:tcBorders>
              <w:left w:val="single" w:sz="4" w:space="0" w:color="auto"/>
              <w:right w:val="single" w:sz="4" w:space="0" w:color="auto"/>
            </w:tcBorders>
          </w:tcPr>
          <w:p w14:paraId="0ECCA3E7" w14:textId="77777777" w:rsidR="00820369" w:rsidRPr="00C70078" w:rsidRDefault="00925A7C"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5BB87C54" w14:textId="77777777" w:rsidR="00820369" w:rsidRPr="00C70078" w:rsidRDefault="00F55D9B" w:rsidP="003F3392">
            <w:pPr>
              <w:spacing w:line="276" w:lineRule="auto"/>
              <w:rPr>
                <w:rFonts w:cs="Arial"/>
              </w:rPr>
            </w:pPr>
            <w:r>
              <w:rPr>
                <w:rFonts w:cs="Arial"/>
              </w:rPr>
              <w:t>Ajar</w:t>
            </w:r>
          </w:p>
        </w:tc>
        <w:tc>
          <w:tcPr>
            <w:tcW w:w="900" w:type="dxa"/>
            <w:tcBorders>
              <w:top w:val="single" w:sz="4" w:space="0" w:color="auto"/>
              <w:left w:val="single" w:sz="4" w:space="0" w:color="auto"/>
              <w:bottom w:val="single" w:sz="4" w:space="0" w:color="auto"/>
              <w:right w:val="single" w:sz="4" w:space="0" w:color="auto"/>
            </w:tcBorders>
          </w:tcPr>
          <w:p w14:paraId="4F86912F" w14:textId="77777777" w:rsidR="00820369" w:rsidRPr="00C70078" w:rsidRDefault="00F55D9B"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787C9CC6" w14:textId="77777777" w:rsidR="00820369" w:rsidRPr="00C70078" w:rsidRDefault="00925A7C" w:rsidP="003F3392">
            <w:pPr>
              <w:spacing w:line="276" w:lineRule="auto"/>
              <w:rPr>
                <w:rFonts w:cs="Arial"/>
              </w:rPr>
            </w:pPr>
          </w:p>
        </w:tc>
      </w:tr>
    </w:tbl>
    <w:p w14:paraId="4CD4D9D2" w14:textId="77777777" w:rsidR="001A59D5" w:rsidRDefault="00925A7C" w:rsidP="00500605"/>
    <w:p w14:paraId="1CB53272" w14:textId="77777777" w:rsidR="00406F39" w:rsidRDefault="00F55D9B" w:rsidP="006830A8">
      <w:pPr>
        <w:pStyle w:val="Heading3"/>
      </w:pPr>
      <w:bookmarkStart w:id="56" w:name="_Toc94795914"/>
      <w:r w:rsidRPr="00B9479B">
        <w:t>MD-REQ-273720/A-</w:t>
      </w:r>
      <w:proofErr w:type="spellStart"/>
      <w:r w:rsidRPr="00B9479B">
        <w:t>PassengerDoorStatus</w:t>
      </w:r>
      <w:bookmarkEnd w:id="56"/>
      <w:proofErr w:type="spellEnd"/>
    </w:p>
    <w:p w14:paraId="6E5CFB21" w14:textId="77777777" w:rsidR="00500605" w:rsidRPr="00DC2FC4" w:rsidRDefault="00F55D9B" w:rsidP="00500605">
      <w:pPr>
        <w:rPr>
          <w:rFonts w:cs="Arial"/>
        </w:rPr>
      </w:pPr>
      <w:r w:rsidRPr="00DC2FC4">
        <w:rPr>
          <w:rFonts w:cs="Arial"/>
          <w:b/>
        </w:rPr>
        <w:t>Message Type</w:t>
      </w:r>
      <w:r w:rsidRPr="00DC2FC4">
        <w:rPr>
          <w:rFonts w:cs="Arial"/>
        </w:rPr>
        <w:t>: Status</w:t>
      </w:r>
    </w:p>
    <w:p w14:paraId="001B1847" w14:textId="77777777" w:rsidR="003E6AEB" w:rsidRPr="00DC2FC4" w:rsidRDefault="00925A7C" w:rsidP="00500605">
      <w:pPr>
        <w:rPr>
          <w:rFonts w:cs="Arial"/>
        </w:rPr>
      </w:pPr>
    </w:p>
    <w:p w14:paraId="2A7F15DD" w14:textId="77777777" w:rsidR="00DC2FC4" w:rsidRPr="00DC2FC4" w:rsidRDefault="00F55D9B" w:rsidP="00DC2FC4">
      <w:pPr>
        <w:spacing w:line="276" w:lineRule="auto"/>
        <w:rPr>
          <w:rFonts w:cs="Arial"/>
        </w:rPr>
      </w:pPr>
      <w:r w:rsidRPr="00DC2FC4">
        <w:rPr>
          <w:rFonts w:cs="Arial"/>
        </w:rPr>
        <w:t xml:space="preserve">Signal to indicate if the front </w:t>
      </w:r>
      <w:r>
        <w:rPr>
          <w:rFonts w:cs="Arial"/>
        </w:rPr>
        <w:t>passenger</w:t>
      </w:r>
      <w:r w:rsidRPr="00DC2FC4">
        <w:rPr>
          <w:rFonts w:cs="Arial"/>
        </w:rPr>
        <w:t xml:space="preserve"> door is closed or ajar.</w:t>
      </w:r>
    </w:p>
    <w:p w14:paraId="6876905B" w14:textId="77777777" w:rsidR="001A59D5" w:rsidRPr="00DC2FC4" w:rsidRDefault="00925A7C"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DC2FC4" w14:paraId="41402A93"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278CEFD1" w14:textId="77777777" w:rsidR="00820369" w:rsidRPr="00DC2FC4" w:rsidRDefault="00F55D9B" w:rsidP="003F3392">
            <w:pPr>
              <w:spacing w:line="276" w:lineRule="auto"/>
              <w:rPr>
                <w:rFonts w:cs="Arial"/>
                <w:b/>
              </w:rPr>
            </w:pPr>
            <w:r>
              <w:rPr>
                <w:rFonts w:cs="Arial"/>
                <w:b/>
              </w:rPr>
              <w:t xml:space="preserve">Logical </w:t>
            </w:r>
            <w:r w:rsidRPr="00DC2FC4">
              <w:rPr>
                <w:rFonts w:cs="Arial"/>
                <w:b/>
              </w:rPr>
              <w:t>Signal Name</w:t>
            </w:r>
          </w:p>
        </w:tc>
        <w:tc>
          <w:tcPr>
            <w:tcW w:w="2424" w:type="dxa"/>
            <w:tcBorders>
              <w:top w:val="single" w:sz="4" w:space="0" w:color="auto"/>
              <w:left w:val="single" w:sz="4" w:space="0" w:color="auto"/>
              <w:bottom w:val="single" w:sz="4" w:space="0" w:color="auto"/>
              <w:right w:val="single" w:sz="4" w:space="0" w:color="auto"/>
            </w:tcBorders>
            <w:hideMark/>
          </w:tcPr>
          <w:p w14:paraId="64D8E8F5" w14:textId="77777777" w:rsidR="00820369" w:rsidRPr="00DC2FC4" w:rsidRDefault="00F55D9B" w:rsidP="003F3392">
            <w:pPr>
              <w:spacing w:line="276" w:lineRule="auto"/>
              <w:rPr>
                <w:rFonts w:cs="Arial"/>
                <w:b/>
              </w:rPr>
            </w:pPr>
            <w:r w:rsidRPr="00DC2FC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706DFC82" w14:textId="77777777" w:rsidR="00820369" w:rsidRPr="00DC2FC4" w:rsidRDefault="00F55D9B" w:rsidP="003F3392">
            <w:pPr>
              <w:spacing w:line="276" w:lineRule="auto"/>
              <w:rPr>
                <w:rFonts w:cs="Arial"/>
                <w:b/>
              </w:rPr>
            </w:pPr>
            <w:r w:rsidRPr="00DC2FC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467CEA95" w14:textId="77777777" w:rsidR="00820369" w:rsidRPr="00DC2FC4" w:rsidRDefault="00F55D9B" w:rsidP="008F5CBB">
            <w:pPr>
              <w:spacing w:line="276" w:lineRule="auto"/>
              <w:rPr>
                <w:rFonts w:cs="Arial"/>
                <w:b/>
              </w:rPr>
            </w:pPr>
            <w:r w:rsidRPr="00DC2FC4">
              <w:rPr>
                <w:rFonts w:cs="Arial"/>
                <w:b/>
              </w:rPr>
              <w:t>Description</w:t>
            </w:r>
          </w:p>
        </w:tc>
      </w:tr>
      <w:tr w:rsidR="00820369" w:rsidRPr="00DC2FC4" w14:paraId="1ECFAC69" w14:textId="77777777" w:rsidTr="008F5CBB">
        <w:trPr>
          <w:jc w:val="center"/>
        </w:trPr>
        <w:tc>
          <w:tcPr>
            <w:tcW w:w="2234" w:type="dxa"/>
            <w:vMerge w:val="restart"/>
            <w:tcBorders>
              <w:top w:val="single" w:sz="4" w:space="0" w:color="auto"/>
              <w:left w:val="single" w:sz="4" w:space="0" w:color="auto"/>
              <w:right w:val="single" w:sz="4" w:space="0" w:color="auto"/>
            </w:tcBorders>
          </w:tcPr>
          <w:p w14:paraId="55AE1813" w14:textId="77777777" w:rsidR="00820369" w:rsidRPr="00DC2FC4" w:rsidRDefault="00F55D9B" w:rsidP="003F3392">
            <w:pPr>
              <w:spacing w:line="276" w:lineRule="auto"/>
              <w:rPr>
                <w:rFonts w:cs="Arial"/>
              </w:rPr>
            </w:pPr>
            <w:proofErr w:type="spellStart"/>
            <w:r>
              <w:rPr>
                <w:rFonts w:cs="Arial"/>
              </w:rPr>
              <w:t>Passenger</w:t>
            </w:r>
            <w:r w:rsidRPr="00DC2FC4">
              <w:rPr>
                <w:rFonts w:cs="Arial"/>
              </w:rPr>
              <w:t>DoorStatus</w:t>
            </w:r>
            <w:proofErr w:type="spellEnd"/>
          </w:p>
        </w:tc>
        <w:tc>
          <w:tcPr>
            <w:tcW w:w="2424" w:type="dxa"/>
            <w:tcBorders>
              <w:top w:val="single" w:sz="4" w:space="0" w:color="auto"/>
              <w:left w:val="single" w:sz="4" w:space="0" w:color="auto"/>
              <w:bottom w:val="single" w:sz="4" w:space="0" w:color="auto"/>
              <w:right w:val="single" w:sz="4" w:space="0" w:color="auto"/>
            </w:tcBorders>
            <w:hideMark/>
          </w:tcPr>
          <w:p w14:paraId="12DE8678" w14:textId="77777777" w:rsidR="00820369" w:rsidRPr="00DC2FC4" w:rsidRDefault="00F55D9B" w:rsidP="003F3392">
            <w:pPr>
              <w:spacing w:line="276" w:lineRule="auto"/>
              <w:rPr>
                <w:rFonts w:cs="Arial"/>
              </w:rPr>
            </w:pPr>
            <w:r>
              <w:rPr>
                <w:rFonts w:cs="Arial"/>
              </w:rPr>
              <w:t>Closed</w:t>
            </w:r>
          </w:p>
        </w:tc>
        <w:tc>
          <w:tcPr>
            <w:tcW w:w="900" w:type="dxa"/>
            <w:tcBorders>
              <w:top w:val="single" w:sz="4" w:space="0" w:color="auto"/>
              <w:left w:val="single" w:sz="4" w:space="0" w:color="auto"/>
              <w:bottom w:val="single" w:sz="4" w:space="0" w:color="auto"/>
              <w:right w:val="single" w:sz="4" w:space="0" w:color="auto"/>
            </w:tcBorders>
            <w:hideMark/>
          </w:tcPr>
          <w:p w14:paraId="7DD95CD7" w14:textId="77777777" w:rsidR="00820369" w:rsidRPr="00DC2FC4" w:rsidRDefault="00F55D9B" w:rsidP="003F3392">
            <w:pPr>
              <w:spacing w:line="276" w:lineRule="auto"/>
              <w:rPr>
                <w:rFonts w:cs="Arial"/>
              </w:rPr>
            </w:pPr>
            <w:r w:rsidRPr="00DC2FC4">
              <w:rPr>
                <w:rFonts w:cs="Arial"/>
              </w:rPr>
              <w:t>0x0</w:t>
            </w:r>
          </w:p>
        </w:tc>
        <w:tc>
          <w:tcPr>
            <w:tcW w:w="4056" w:type="dxa"/>
            <w:tcBorders>
              <w:top w:val="single" w:sz="4" w:space="0" w:color="auto"/>
              <w:left w:val="single" w:sz="4" w:space="0" w:color="auto"/>
              <w:right w:val="single" w:sz="4" w:space="0" w:color="auto"/>
            </w:tcBorders>
            <w:vAlign w:val="center"/>
            <w:hideMark/>
          </w:tcPr>
          <w:p w14:paraId="16CBAD9A" w14:textId="77777777" w:rsidR="00820369" w:rsidRPr="00DC2FC4" w:rsidRDefault="00925A7C" w:rsidP="003F3392">
            <w:pPr>
              <w:autoSpaceDE w:val="0"/>
              <w:autoSpaceDN w:val="0"/>
              <w:adjustRightInd w:val="0"/>
              <w:rPr>
                <w:rFonts w:cs="Arial"/>
              </w:rPr>
            </w:pPr>
          </w:p>
        </w:tc>
      </w:tr>
      <w:tr w:rsidR="00820369" w14:paraId="12B49A19" w14:textId="77777777" w:rsidTr="008F5CBB">
        <w:trPr>
          <w:jc w:val="center"/>
        </w:trPr>
        <w:tc>
          <w:tcPr>
            <w:tcW w:w="2234" w:type="dxa"/>
            <w:vMerge/>
            <w:tcBorders>
              <w:left w:val="single" w:sz="4" w:space="0" w:color="auto"/>
              <w:right w:val="single" w:sz="4" w:space="0" w:color="auto"/>
            </w:tcBorders>
          </w:tcPr>
          <w:p w14:paraId="20160C37" w14:textId="77777777" w:rsidR="00820369" w:rsidRPr="00C70078" w:rsidRDefault="00925A7C"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08DF6C2E" w14:textId="77777777" w:rsidR="00820369" w:rsidRPr="00C70078" w:rsidRDefault="00F55D9B" w:rsidP="003F3392">
            <w:pPr>
              <w:spacing w:line="276" w:lineRule="auto"/>
              <w:rPr>
                <w:rFonts w:cs="Arial"/>
              </w:rPr>
            </w:pPr>
            <w:r>
              <w:rPr>
                <w:rFonts w:cs="Arial"/>
              </w:rPr>
              <w:t>Ajar</w:t>
            </w:r>
          </w:p>
        </w:tc>
        <w:tc>
          <w:tcPr>
            <w:tcW w:w="900" w:type="dxa"/>
            <w:tcBorders>
              <w:top w:val="single" w:sz="4" w:space="0" w:color="auto"/>
              <w:left w:val="single" w:sz="4" w:space="0" w:color="auto"/>
              <w:bottom w:val="single" w:sz="4" w:space="0" w:color="auto"/>
              <w:right w:val="single" w:sz="4" w:space="0" w:color="auto"/>
            </w:tcBorders>
          </w:tcPr>
          <w:p w14:paraId="7E45DE26" w14:textId="77777777" w:rsidR="00820369" w:rsidRPr="00C70078" w:rsidRDefault="00F55D9B"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596855E8" w14:textId="77777777" w:rsidR="00820369" w:rsidRPr="00C70078" w:rsidRDefault="00925A7C" w:rsidP="003F3392">
            <w:pPr>
              <w:spacing w:line="276" w:lineRule="auto"/>
              <w:rPr>
                <w:rFonts w:cs="Arial"/>
              </w:rPr>
            </w:pPr>
          </w:p>
        </w:tc>
      </w:tr>
    </w:tbl>
    <w:p w14:paraId="35886B61" w14:textId="77777777" w:rsidR="001A59D5" w:rsidRDefault="00925A7C" w:rsidP="00500605"/>
    <w:p w14:paraId="4D8C27DA" w14:textId="77777777" w:rsidR="00406F39" w:rsidRDefault="00F55D9B" w:rsidP="006830A8">
      <w:pPr>
        <w:pStyle w:val="Heading3"/>
      </w:pPr>
      <w:bookmarkStart w:id="57" w:name="_Toc94795915"/>
      <w:r w:rsidRPr="00B9479B">
        <w:t>MD-REQ-273721/C-</w:t>
      </w:r>
      <w:proofErr w:type="spellStart"/>
      <w:r w:rsidRPr="00B9479B">
        <w:t>LifeCycMde_D_Actl</w:t>
      </w:r>
      <w:proofErr w:type="spellEnd"/>
      <w:r w:rsidRPr="00B9479B">
        <w:t xml:space="preserve"> / </w:t>
      </w:r>
      <w:proofErr w:type="spellStart"/>
      <w:r w:rsidRPr="00B9479B">
        <w:t>CarMode</w:t>
      </w:r>
      <w:bookmarkEnd w:id="57"/>
      <w:proofErr w:type="spellEnd"/>
    </w:p>
    <w:p w14:paraId="14E1B834" w14:textId="77777777" w:rsidR="00500605" w:rsidRPr="007F7C06" w:rsidRDefault="00F55D9B" w:rsidP="00500605">
      <w:pPr>
        <w:rPr>
          <w:rFonts w:cs="Arial"/>
        </w:rPr>
      </w:pPr>
      <w:r w:rsidRPr="001A59D5">
        <w:rPr>
          <w:b/>
        </w:rPr>
        <w:t>Message Type</w:t>
      </w:r>
      <w:r>
        <w:t>: Status</w:t>
      </w:r>
    </w:p>
    <w:p w14:paraId="32646CD9" w14:textId="77777777" w:rsidR="003E6AEB" w:rsidRPr="007F7C06" w:rsidRDefault="00925A7C" w:rsidP="00500605">
      <w:pPr>
        <w:rPr>
          <w:rFonts w:cs="Arial"/>
        </w:rPr>
      </w:pPr>
    </w:p>
    <w:p w14:paraId="51B07F06" w14:textId="77777777" w:rsidR="003E6AEB" w:rsidRDefault="00F55D9B" w:rsidP="00500605">
      <w:pPr>
        <w:rPr>
          <w:rFonts w:eastAsiaTheme="minorHAnsi" w:cs="Arial"/>
        </w:rPr>
      </w:pPr>
      <w:r>
        <w:rPr>
          <w:rFonts w:cs="Arial"/>
        </w:rPr>
        <w:t>This signal defines what Car Mode</w:t>
      </w:r>
      <w:r w:rsidRPr="007F7C06">
        <w:rPr>
          <w:rFonts w:cs="Arial"/>
        </w:rPr>
        <w:t xml:space="preserve"> / Life Cycle Mode state is active in the vehicle</w:t>
      </w:r>
      <w:r w:rsidRPr="007F7C06">
        <w:rPr>
          <w:rFonts w:eastAsiaTheme="minorHAnsi" w:cs="Arial"/>
        </w:rPr>
        <w:t>.</w:t>
      </w:r>
    </w:p>
    <w:p w14:paraId="7B05D9E0" w14:textId="77777777" w:rsidR="00656DAE" w:rsidRPr="007F7C06" w:rsidRDefault="00F55D9B" w:rsidP="00656DAE">
      <w:pPr>
        <w:ind w:left="720"/>
        <w:rPr>
          <w:rFonts w:cs="Arial"/>
        </w:rPr>
      </w:pPr>
      <w:r>
        <w:rPr>
          <w:rFonts w:eastAsiaTheme="minorHAnsi" w:cs="Arial"/>
        </w:rPr>
        <w:lastRenderedPageBreak/>
        <w:t xml:space="preserve">Note:  In CAN dB </w:t>
      </w:r>
      <w:proofErr w:type="spellStart"/>
      <w:r>
        <w:rPr>
          <w:rFonts w:eastAsiaTheme="minorHAnsi" w:cs="Arial"/>
        </w:rPr>
        <w:t>CarMode</w:t>
      </w:r>
      <w:proofErr w:type="spellEnd"/>
      <w:r>
        <w:rPr>
          <w:rFonts w:eastAsiaTheme="minorHAnsi" w:cs="Arial"/>
        </w:rPr>
        <w:t xml:space="preserve"> is used for CGEA 1.2 and C1MCA, and </w:t>
      </w:r>
      <w:proofErr w:type="spellStart"/>
      <w:r>
        <w:rPr>
          <w:rFonts w:eastAsiaTheme="minorHAnsi" w:cs="Arial"/>
        </w:rPr>
        <w:t>LifeCycMde_D_Actl</w:t>
      </w:r>
      <w:proofErr w:type="spellEnd"/>
      <w:r>
        <w:rPr>
          <w:rFonts w:eastAsiaTheme="minorHAnsi" w:cs="Arial"/>
        </w:rPr>
        <w:t xml:space="preserve"> is used for CGEA 1.3 but in the SPSS </w:t>
      </w:r>
      <w:proofErr w:type="spellStart"/>
      <w:r>
        <w:rPr>
          <w:rFonts w:eastAsiaTheme="minorHAnsi" w:cs="Arial"/>
        </w:rPr>
        <w:t>CarMode</w:t>
      </w:r>
      <w:proofErr w:type="spellEnd"/>
      <w:r>
        <w:rPr>
          <w:rFonts w:eastAsiaTheme="minorHAnsi" w:cs="Arial"/>
        </w:rPr>
        <w:t xml:space="preserve"> is just the logical signal name representing both</w:t>
      </w:r>
    </w:p>
    <w:p w14:paraId="2A845845" w14:textId="77777777" w:rsidR="001A59D5" w:rsidRPr="007F7C06" w:rsidRDefault="00925A7C" w:rsidP="00500605">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233"/>
        <w:gridCol w:w="900"/>
        <w:gridCol w:w="4056"/>
      </w:tblGrid>
      <w:tr w:rsidR="00820369" w:rsidRPr="007F7C06" w14:paraId="3D8FB0E4" w14:textId="77777777" w:rsidTr="00ED6046">
        <w:trPr>
          <w:jc w:val="center"/>
        </w:trPr>
        <w:tc>
          <w:tcPr>
            <w:tcW w:w="2425" w:type="dxa"/>
            <w:tcBorders>
              <w:top w:val="single" w:sz="4" w:space="0" w:color="auto"/>
              <w:left w:val="single" w:sz="4" w:space="0" w:color="auto"/>
              <w:bottom w:val="single" w:sz="4" w:space="0" w:color="auto"/>
              <w:right w:val="single" w:sz="4" w:space="0" w:color="auto"/>
            </w:tcBorders>
          </w:tcPr>
          <w:p w14:paraId="323B0624" w14:textId="77777777" w:rsidR="00820369" w:rsidRPr="007F7C06" w:rsidRDefault="00F55D9B" w:rsidP="003F3392">
            <w:pPr>
              <w:spacing w:line="276" w:lineRule="auto"/>
              <w:rPr>
                <w:rFonts w:cs="Arial"/>
                <w:b/>
              </w:rPr>
            </w:pPr>
            <w:r>
              <w:rPr>
                <w:rFonts w:cs="Arial"/>
                <w:b/>
              </w:rPr>
              <w:t xml:space="preserve">Logical </w:t>
            </w:r>
            <w:r w:rsidRPr="007F7C06">
              <w:rPr>
                <w:rFonts w:cs="Arial"/>
                <w:b/>
              </w:rPr>
              <w:t>Signal Name</w:t>
            </w:r>
          </w:p>
        </w:tc>
        <w:tc>
          <w:tcPr>
            <w:tcW w:w="2233" w:type="dxa"/>
            <w:tcBorders>
              <w:top w:val="single" w:sz="4" w:space="0" w:color="auto"/>
              <w:left w:val="single" w:sz="4" w:space="0" w:color="auto"/>
              <w:bottom w:val="single" w:sz="4" w:space="0" w:color="auto"/>
              <w:right w:val="single" w:sz="4" w:space="0" w:color="auto"/>
            </w:tcBorders>
            <w:hideMark/>
          </w:tcPr>
          <w:p w14:paraId="1D6759F6" w14:textId="77777777" w:rsidR="00820369" w:rsidRPr="007F7C06" w:rsidRDefault="00F55D9B" w:rsidP="003F3392">
            <w:pPr>
              <w:spacing w:line="276" w:lineRule="auto"/>
              <w:rPr>
                <w:rFonts w:cs="Arial"/>
                <w:b/>
              </w:rPr>
            </w:pPr>
            <w:r w:rsidRPr="007F7C06">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20F305C4" w14:textId="77777777" w:rsidR="00820369" w:rsidRPr="007F7C06" w:rsidRDefault="00F55D9B" w:rsidP="003F3392">
            <w:pPr>
              <w:spacing w:line="276" w:lineRule="auto"/>
              <w:rPr>
                <w:rFonts w:cs="Arial"/>
                <w:b/>
              </w:rPr>
            </w:pPr>
            <w:r w:rsidRPr="007F7C06">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2630EA0D" w14:textId="77777777" w:rsidR="00820369" w:rsidRPr="007F7C06" w:rsidRDefault="00F55D9B" w:rsidP="008F5CBB">
            <w:pPr>
              <w:spacing w:line="276" w:lineRule="auto"/>
              <w:rPr>
                <w:rFonts w:cs="Arial"/>
                <w:b/>
              </w:rPr>
            </w:pPr>
            <w:r w:rsidRPr="007F7C06">
              <w:rPr>
                <w:rFonts w:cs="Arial"/>
                <w:b/>
              </w:rPr>
              <w:t>Description</w:t>
            </w:r>
          </w:p>
        </w:tc>
      </w:tr>
      <w:tr w:rsidR="00820369" w:rsidRPr="007F7C06" w14:paraId="6EE0715D" w14:textId="77777777" w:rsidTr="00ED6046">
        <w:trPr>
          <w:jc w:val="center"/>
        </w:trPr>
        <w:tc>
          <w:tcPr>
            <w:tcW w:w="2425" w:type="dxa"/>
            <w:vMerge w:val="restart"/>
            <w:tcBorders>
              <w:top w:val="single" w:sz="4" w:space="0" w:color="auto"/>
              <w:left w:val="single" w:sz="4" w:space="0" w:color="auto"/>
              <w:right w:val="single" w:sz="4" w:space="0" w:color="auto"/>
            </w:tcBorders>
          </w:tcPr>
          <w:p w14:paraId="4C81EF32" w14:textId="77777777" w:rsidR="00820369" w:rsidRPr="007F7C06" w:rsidRDefault="00F55D9B" w:rsidP="003F3392">
            <w:pPr>
              <w:spacing w:line="276" w:lineRule="auto"/>
              <w:rPr>
                <w:rFonts w:cs="Arial"/>
              </w:rPr>
            </w:pPr>
            <w:proofErr w:type="spellStart"/>
            <w:r>
              <w:rPr>
                <w:rFonts w:cs="Arial"/>
              </w:rPr>
              <w:t>LifeCycMde_D_Actl</w:t>
            </w:r>
            <w:proofErr w:type="spellEnd"/>
            <w:r>
              <w:rPr>
                <w:rFonts w:cs="Arial"/>
              </w:rPr>
              <w:t xml:space="preserve"> / </w:t>
            </w:r>
            <w:proofErr w:type="spellStart"/>
            <w:r>
              <w:rPr>
                <w:rFonts w:cs="Arial"/>
              </w:rPr>
              <w:t>CarMode</w:t>
            </w:r>
            <w:proofErr w:type="spellEnd"/>
            <w:r>
              <w:rPr>
                <w:rFonts w:cs="Arial"/>
              </w:rPr>
              <w:t xml:space="preserve"> /</w:t>
            </w:r>
          </w:p>
        </w:tc>
        <w:tc>
          <w:tcPr>
            <w:tcW w:w="2233" w:type="dxa"/>
            <w:tcBorders>
              <w:top w:val="single" w:sz="4" w:space="0" w:color="auto"/>
              <w:left w:val="single" w:sz="4" w:space="0" w:color="auto"/>
              <w:bottom w:val="single" w:sz="4" w:space="0" w:color="auto"/>
              <w:right w:val="single" w:sz="4" w:space="0" w:color="auto"/>
            </w:tcBorders>
            <w:hideMark/>
          </w:tcPr>
          <w:p w14:paraId="2FC23F3C" w14:textId="77777777" w:rsidR="00820369" w:rsidRPr="007F7C06" w:rsidRDefault="00F55D9B" w:rsidP="003F3392">
            <w:pPr>
              <w:spacing w:line="276" w:lineRule="auto"/>
              <w:rPr>
                <w:rFonts w:cs="Arial"/>
              </w:rPr>
            </w:pPr>
            <w:r>
              <w:rPr>
                <w:rFonts w:cs="Arial"/>
              </w:rPr>
              <w:t>Normal</w:t>
            </w:r>
          </w:p>
        </w:tc>
        <w:tc>
          <w:tcPr>
            <w:tcW w:w="900" w:type="dxa"/>
            <w:tcBorders>
              <w:top w:val="single" w:sz="4" w:space="0" w:color="auto"/>
              <w:left w:val="single" w:sz="4" w:space="0" w:color="auto"/>
              <w:bottom w:val="single" w:sz="4" w:space="0" w:color="auto"/>
              <w:right w:val="single" w:sz="4" w:space="0" w:color="auto"/>
            </w:tcBorders>
            <w:hideMark/>
          </w:tcPr>
          <w:p w14:paraId="4A00B41E" w14:textId="77777777" w:rsidR="00820369" w:rsidRPr="007F7C06" w:rsidRDefault="00F55D9B" w:rsidP="003F3392">
            <w:pPr>
              <w:spacing w:line="276" w:lineRule="auto"/>
              <w:rPr>
                <w:rFonts w:cs="Arial"/>
              </w:rPr>
            </w:pPr>
            <w:r w:rsidRPr="007F7C06">
              <w:rPr>
                <w:rFonts w:cs="Arial"/>
              </w:rPr>
              <w:t>0x0</w:t>
            </w:r>
          </w:p>
        </w:tc>
        <w:tc>
          <w:tcPr>
            <w:tcW w:w="4056" w:type="dxa"/>
            <w:tcBorders>
              <w:top w:val="single" w:sz="4" w:space="0" w:color="auto"/>
              <w:left w:val="single" w:sz="4" w:space="0" w:color="auto"/>
              <w:right w:val="single" w:sz="4" w:space="0" w:color="auto"/>
            </w:tcBorders>
            <w:vAlign w:val="center"/>
            <w:hideMark/>
          </w:tcPr>
          <w:p w14:paraId="180ABC24" w14:textId="77777777" w:rsidR="00820369" w:rsidRPr="007F7C06" w:rsidRDefault="00925A7C" w:rsidP="003F3392">
            <w:pPr>
              <w:autoSpaceDE w:val="0"/>
              <w:autoSpaceDN w:val="0"/>
              <w:adjustRightInd w:val="0"/>
              <w:rPr>
                <w:rFonts w:cs="Arial"/>
              </w:rPr>
            </w:pPr>
          </w:p>
        </w:tc>
      </w:tr>
      <w:tr w:rsidR="00820369" w:rsidRPr="007F7C06" w14:paraId="13106CAB" w14:textId="77777777" w:rsidTr="00ED6046">
        <w:trPr>
          <w:jc w:val="center"/>
        </w:trPr>
        <w:tc>
          <w:tcPr>
            <w:tcW w:w="2425" w:type="dxa"/>
            <w:vMerge/>
            <w:tcBorders>
              <w:left w:val="single" w:sz="4" w:space="0" w:color="auto"/>
              <w:right w:val="single" w:sz="4" w:space="0" w:color="auto"/>
            </w:tcBorders>
          </w:tcPr>
          <w:p w14:paraId="3369F725" w14:textId="77777777" w:rsidR="00820369" w:rsidRPr="007F7C06" w:rsidRDefault="00925A7C"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033B11C0" w14:textId="77777777" w:rsidR="00820369" w:rsidRPr="007F7C06" w:rsidRDefault="00F55D9B" w:rsidP="003F3392">
            <w:pPr>
              <w:spacing w:line="276" w:lineRule="auto"/>
              <w:rPr>
                <w:rFonts w:cs="Arial"/>
              </w:rPr>
            </w:pPr>
            <w:r>
              <w:rPr>
                <w:rFonts w:cs="Arial"/>
              </w:rPr>
              <w:t>Factory</w:t>
            </w:r>
          </w:p>
        </w:tc>
        <w:tc>
          <w:tcPr>
            <w:tcW w:w="900" w:type="dxa"/>
            <w:tcBorders>
              <w:top w:val="single" w:sz="4" w:space="0" w:color="auto"/>
              <w:left w:val="single" w:sz="4" w:space="0" w:color="auto"/>
              <w:bottom w:val="single" w:sz="4" w:space="0" w:color="auto"/>
              <w:right w:val="single" w:sz="4" w:space="0" w:color="auto"/>
            </w:tcBorders>
          </w:tcPr>
          <w:p w14:paraId="0C2494EC" w14:textId="77777777" w:rsidR="00820369" w:rsidRPr="007F7C06" w:rsidRDefault="00F55D9B" w:rsidP="003F3392">
            <w:pPr>
              <w:spacing w:line="276" w:lineRule="auto"/>
              <w:rPr>
                <w:rFonts w:cs="Arial"/>
              </w:rPr>
            </w:pPr>
            <w:r w:rsidRPr="007F7C06">
              <w:rPr>
                <w:rFonts w:cs="Arial"/>
              </w:rPr>
              <w:t>0x1</w:t>
            </w:r>
          </w:p>
        </w:tc>
        <w:tc>
          <w:tcPr>
            <w:tcW w:w="4056" w:type="dxa"/>
            <w:tcBorders>
              <w:left w:val="single" w:sz="4" w:space="0" w:color="auto"/>
              <w:right w:val="single" w:sz="4" w:space="0" w:color="auto"/>
            </w:tcBorders>
          </w:tcPr>
          <w:p w14:paraId="7271CE9E" w14:textId="77777777" w:rsidR="00820369" w:rsidRPr="007F7C06" w:rsidRDefault="00925A7C" w:rsidP="003F3392">
            <w:pPr>
              <w:spacing w:line="276" w:lineRule="auto"/>
              <w:rPr>
                <w:rFonts w:cs="Arial"/>
              </w:rPr>
            </w:pPr>
          </w:p>
        </w:tc>
      </w:tr>
      <w:tr w:rsidR="00EB0595" w:rsidRPr="007F7C06" w14:paraId="61D2A772" w14:textId="77777777" w:rsidTr="00ED6046">
        <w:trPr>
          <w:jc w:val="center"/>
        </w:trPr>
        <w:tc>
          <w:tcPr>
            <w:tcW w:w="2425" w:type="dxa"/>
            <w:vMerge/>
            <w:tcBorders>
              <w:left w:val="single" w:sz="4" w:space="0" w:color="auto"/>
              <w:right w:val="single" w:sz="4" w:space="0" w:color="auto"/>
            </w:tcBorders>
          </w:tcPr>
          <w:p w14:paraId="78258840" w14:textId="77777777" w:rsidR="00EB0595" w:rsidRPr="007F7C06" w:rsidRDefault="00925A7C"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52E8FEED" w14:textId="77777777" w:rsidR="00EB0595" w:rsidRDefault="00F55D9B" w:rsidP="003F3392">
            <w:pPr>
              <w:spacing w:line="276" w:lineRule="auto"/>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14:paraId="4F88B7B8" w14:textId="77777777" w:rsidR="00EB0595" w:rsidRPr="007F7C06" w:rsidRDefault="00F55D9B" w:rsidP="003F3392">
            <w:pPr>
              <w:spacing w:line="276" w:lineRule="auto"/>
              <w:rPr>
                <w:rFonts w:cs="Arial"/>
              </w:rPr>
            </w:pPr>
            <w:r>
              <w:rPr>
                <w:rFonts w:cs="Arial"/>
              </w:rPr>
              <w:t>0x2</w:t>
            </w:r>
          </w:p>
        </w:tc>
        <w:tc>
          <w:tcPr>
            <w:tcW w:w="4056" w:type="dxa"/>
            <w:tcBorders>
              <w:left w:val="single" w:sz="4" w:space="0" w:color="auto"/>
              <w:right w:val="single" w:sz="4" w:space="0" w:color="auto"/>
            </w:tcBorders>
          </w:tcPr>
          <w:p w14:paraId="4AFCDDB8" w14:textId="77777777" w:rsidR="00EB0595" w:rsidRPr="007F7C06" w:rsidRDefault="00925A7C" w:rsidP="003F3392">
            <w:pPr>
              <w:spacing w:line="276" w:lineRule="auto"/>
              <w:rPr>
                <w:rFonts w:cs="Arial"/>
              </w:rPr>
            </w:pPr>
          </w:p>
        </w:tc>
      </w:tr>
      <w:tr w:rsidR="00820369" w14:paraId="5AE703CB" w14:textId="77777777" w:rsidTr="00ED6046">
        <w:trPr>
          <w:jc w:val="center"/>
        </w:trPr>
        <w:tc>
          <w:tcPr>
            <w:tcW w:w="2425" w:type="dxa"/>
            <w:vMerge/>
            <w:tcBorders>
              <w:left w:val="single" w:sz="4" w:space="0" w:color="auto"/>
              <w:right w:val="single" w:sz="4" w:space="0" w:color="auto"/>
            </w:tcBorders>
          </w:tcPr>
          <w:p w14:paraId="696EA4D1" w14:textId="77777777" w:rsidR="00820369" w:rsidRDefault="00925A7C" w:rsidP="003E6AEB">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54B5CF0D" w14:textId="77777777" w:rsidR="00820369" w:rsidRPr="00C70078" w:rsidRDefault="00F55D9B" w:rsidP="003E6AEB">
            <w:pPr>
              <w:spacing w:line="276" w:lineRule="auto"/>
              <w:rPr>
                <w:rFonts w:cs="Arial"/>
              </w:rPr>
            </w:pPr>
            <w:r>
              <w:rPr>
                <w:rFonts w:cs="Arial"/>
              </w:rPr>
              <w:t>Transport</w:t>
            </w:r>
          </w:p>
        </w:tc>
        <w:tc>
          <w:tcPr>
            <w:tcW w:w="900" w:type="dxa"/>
            <w:tcBorders>
              <w:top w:val="single" w:sz="4" w:space="0" w:color="auto"/>
              <w:left w:val="single" w:sz="4" w:space="0" w:color="auto"/>
              <w:bottom w:val="single" w:sz="4" w:space="0" w:color="auto"/>
              <w:right w:val="single" w:sz="4" w:space="0" w:color="auto"/>
            </w:tcBorders>
          </w:tcPr>
          <w:p w14:paraId="5DD4F97E" w14:textId="77777777" w:rsidR="00820369" w:rsidRPr="00C70078" w:rsidRDefault="00F55D9B" w:rsidP="003F3392">
            <w:pPr>
              <w:spacing w:line="276" w:lineRule="auto"/>
              <w:rPr>
                <w:rFonts w:cs="Arial"/>
              </w:rPr>
            </w:pPr>
            <w:r w:rsidRPr="00C70078">
              <w:rPr>
                <w:rFonts w:cs="Arial"/>
              </w:rPr>
              <w:t>0x3</w:t>
            </w:r>
          </w:p>
        </w:tc>
        <w:tc>
          <w:tcPr>
            <w:tcW w:w="4056" w:type="dxa"/>
            <w:tcBorders>
              <w:left w:val="single" w:sz="4" w:space="0" w:color="auto"/>
              <w:right w:val="single" w:sz="4" w:space="0" w:color="auto"/>
            </w:tcBorders>
          </w:tcPr>
          <w:p w14:paraId="4E743376" w14:textId="77777777" w:rsidR="00820369" w:rsidRPr="00C70078" w:rsidRDefault="00925A7C" w:rsidP="003F3392">
            <w:pPr>
              <w:spacing w:line="276" w:lineRule="auto"/>
              <w:rPr>
                <w:rFonts w:cs="Arial"/>
              </w:rPr>
            </w:pPr>
          </w:p>
        </w:tc>
      </w:tr>
    </w:tbl>
    <w:p w14:paraId="6B8958FC" w14:textId="77777777" w:rsidR="001A59D5" w:rsidRDefault="00925A7C" w:rsidP="00500605"/>
    <w:p w14:paraId="0F27BE60" w14:textId="77777777" w:rsidR="00406F39" w:rsidRDefault="00F55D9B" w:rsidP="006830A8">
      <w:pPr>
        <w:pStyle w:val="Heading3"/>
      </w:pPr>
      <w:bookmarkStart w:id="58" w:name="_Toc94795916"/>
      <w:r w:rsidRPr="00B9479B">
        <w:t>MD-REQ-273722/A-_Battery_Mgmt_2</w:t>
      </w:r>
      <w:bookmarkEnd w:id="58"/>
    </w:p>
    <w:p w14:paraId="02BF220D" w14:textId="77777777" w:rsidR="00500605" w:rsidRPr="004F6835" w:rsidRDefault="00F55D9B" w:rsidP="00500605">
      <w:pPr>
        <w:rPr>
          <w:rFonts w:cs="Arial"/>
        </w:rPr>
      </w:pPr>
      <w:r w:rsidRPr="001A59D5">
        <w:rPr>
          <w:b/>
        </w:rPr>
        <w:t>Message Type</w:t>
      </w:r>
      <w:r w:rsidRPr="004F6835">
        <w:rPr>
          <w:rFonts w:cs="Arial"/>
        </w:rPr>
        <w:t>: Status</w:t>
      </w:r>
    </w:p>
    <w:p w14:paraId="7989F089" w14:textId="77777777" w:rsidR="003E6AEB" w:rsidRPr="004F6835" w:rsidRDefault="00925A7C" w:rsidP="00500605">
      <w:pPr>
        <w:rPr>
          <w:rFonts w:cs="Arial"/>
        </w:rPr>
      </w:pPr>
    </w:p>
    <w:p w14:paraId="3BDDB13B" w14:textId="77777777" w:rsidR="001A59D5" w:rsidRPr="004F6835" w:rsidRDefault="00F55D9B" w:rsidP="00500605">
      <w:pPr>
        <w:rPr>
          <w:rFonts w:cs="Arial"/>
        </w:rPr>
      </w:pPr>
      <w:r w:rsidRPr="004F6835">
        <w:rPr>
          <w:rFonts w:cs="Arial"/>
        </w:rPr>
        <w:t>Signal</w:t>
      </w:r>
      <w:r>
        <w:rPr>
          <w:rFonts w:cs="Arial"/>
        </w:rPr>
        <w:t>s</w:t>
      </w:r>
      <w:r w:rsidRPr="004F6835">
        <w:rPr>
          <w:rFonts w:cs="Arial"/>
        </w:rPr>
        <w:t xml:space="preserve"> received by the System Master to determine if a load shed event is occurring.</w:t>
      </w:r>
    </w:p>
    <w:p w14:paraId="42E4FFC5" w14:textId="77777777" w:rsidR="004F6835" w:rsidRPr="004F6835" w:rsidRDefault="00925A7C"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250"/>
        <w:gridCol w:w="990"/>
        <w:gridCol w:w="3817"/>
      </w:tblGrid>
      <w:tr w:rsidR="00820369" w:rsidRPr="004F6835" w14:paraId="37A7FDF0" w14:textId="77777777" w:rsidTr="00B20D92">
        <w:trPr>
          <w:jc w:val="center"/>
        </w:trPr>
        <w:tc>
          <w:tcPr>
            <w:tcW w:w="2557" w:type="dxa"/>
            <w:tcBorders>
              <w:top w:val="single" w:sz="4" w:space="0" w:color="auto"/>
              <w:left w:val="single" w:sz="4" w:space="0" w:color="auto"/>
              <w:bottom w:val="single" w:sz="4" w:space="0" w:color="auto"/>
              <w:right w:val="single" w:sz="4" w:space="0" w:color="auto"/>
            </w:tcBorders>
          </w:tcPr>
          <w:p w14:paraId="66351283" w14:textId="77777777" w:rsidR="00820369" w:rsidRPr="004F6835" w:rsidRDefault="00F55D9B" w:rsidP="003F3392">
            <w:pPr>
              <w:spacing w:line="276" w:lineRule="auto"/>
              <w:rPr>
                <w:rFonts w:cs="Arial"/>
                <w:b/>
              </w:rPr>
            </w:pPr>
            <w:r w:rsidRPr="004F6835">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14:paraId="1D1425A7" w14:textId="77777777" w:rsidR="00820369" w:rsidRPr="004F6835" w:rsidRDefault="00F55D9B" w:rsidP="003F3392">
            <w:pPr>
              <w:spacing w:line="276" w:lineRule="auto"/>
              <w:rPr>
                <w:rFonts w:cs="Arial"/>
                <w:b/>
              </w:rPr>
            </w:pPr>
            <w:r w:rsidRPr="004F6835">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28F52706" w14:textId="77777777" w:rsidR="00820369" w:rsidRPr="004F6835" w:rsidRDefault="00F55D9B" w:rsidP="003F3392">
            <w:pPr>
              <w:spacing w:line="276" w:lineRule="auto"/>
              <w:rPr>
                <w:rFonts w:cs="Arial"/>
                <w:b/>
              </w:rPr>
            </w:pPr>
            <w:r w:rsidRPr="004F6835">
              <w:rPr>
                <w:rFonts w:cs="Arial"/>
                <w:b/>
              </w:rPr>
              <w:t>Value</w:t>
            </w:r>
          </w:p>
        </w:tc>
        <w:tc>
          <w:tcPr>
            <w:tcW w:w="3817" w:type="dxa"/>
            <w:tcBorders>
              <w:top w:val="single" w:sz="4" w:space="0" w:color="auto"/>
              <w:left w:val="single" w:sz="4" w:space="0" w:color="auto"/>
              <w:bottom w:val="single" w:sz="4" w:space="0" w:color="auto"/>
              <w:right w:val="single" w:sz="4" w:space="0" w:color="auto"/>
            </w:tcBorders>
            <w:hideMark/>
          </w:tcPr>
          <w:p w14:paraId="5FE6E339" w14:textId="77777777" w:rsidR="00820369" w:rsidRPr="004F6835" w:rsidRDefault="00F55D9B" w:rsidP="008F5CBB">
            <w:pPr>
              <w:spacing w:line="276" w:lineRule="auto"/>
              <w:rPr>
                <w:rFonts w:cs="Arial"/>
                <w:b/>
              </w:rPr>
            </w:pPr>
            <w:r w:rsidRPr="004F6835">
              <w:rPr>
                <w:rFonts w:cs="Arial"/>
                <w:b/>
              </w:rPr>
              <w:t>Description</w:t>
            </w:r>
          </w:p>
        </w:tc>
      </w:tr>
      <w:tr w:rsidR="004F6835" w:rsidRPr="004F6835" w14:paraId="3D7EFBD2" w14:textId="77777777" w:rsidTr="00B20D92">
        <w:trPr>
          <w:jc w:val="center"/>
        </w:trPr>
        <w:tc>
          <w:tcPr>
            <w:tcW w:w="2557" w:type="dxa"/>
            <w:vMerge w:val="restart"/>
            <w:tcBorders>
              <w:top w:val="single" w:sz="4" w:space="0" w:color="auto"/>
              <w:left w:val="single" w:sz="4" w:space="0" w:color="auto"/>
              <w:right w:val="single" w:sz="4" w:space="0" w:color="auto"/>
            </w:tcBorders>
          </w:tcPr>
          <w:p w14:paraId="42C5C02C" w14:textId="77777777" w:rsidR="004F6835" w:rsidRPr="004F6835" w:rsidRDefault="00F55D9B" w:rsidP="003F3392">
            <w:pPr>
              <w:spacing w:line="276" w:lineRule="auto"/>
              <w:rPr>
                <w:rFonts w:cs="Arial"/>
              </w:rPr>
            </w:pPr>
            <w:proofErr w:type="spellStart"/>
            <w:r w:rsidRPr="004F6835">
              <w:rPr>
                <w:rFonts w:cs="Arial"/>
              </w:rPr>
              <w:t>Batt_Lo_SoC_B</w:t>
            </w:r>
            <w:proofErr w:type="spellEnd"/>
          </w:p>
        </w:tc>
        <w:tc>
          <w:tcPr>
            <w:tcW w:w="2250" w:type="dxa"/>
            <w:tcBorders>
              <w:top w:val="single" w:sz="4" w:space="0" w:color="auto"/>
              <w:left w:val="single" w:sz="4" w:space="0" w:color="auto"/>
              <w:bottom w:val="single" w:sz="4" w:space="0" w:color="auto"/>
              <w:right w:val="single" w:sz="4" w:space="0" w:color="auto"/>
            </w:tcBorders>
            <w:hideMark/>
          </w:tcPr>
          <w:p w14:paraId="376A259C" w14:textId="77777777" w:rsidR="004F6835" w:rsidRPr="004F6835" w:rsidRDefault="00F55D9B" w:rsidP="003F3392">
            <w:pPr>
              <w:spacing w:line="276" w:lineRule="auto"/>
              <w:rPr>
                <w:rFonts w:cs="Arial"/>
              </w:rPr>
            </w:pPr>
            <w:r w:rsidRPr="004F6835">
              <w:rPr>
                <w:rFonts w:cs="Arial"/>
              </w:rPr>
              <w:t>Inactive</w:t>
            </w:r>
          </w:p>
        </w:tc>
        <w:tc>
          <w:tcPr>
            <w:tcW w:w="990" w:type="dxa"/>
            <w:tcBorders>
              <w:top w:val="single" w:sz="4" w:space="0" w:color="auto"/>
              <w:left w:val="single" w:sz="4" w:space="0" w:color="auto"/>
              <w:bottom w:val="single" w:sz="4" w:space="0" w:color="auto"/>
              <w:right w:val="single" w:sz="4" w:space="0" w:color="auto"/>
            </w:tcBorders>
            <w:hideMark/>
          </w:tcPr>
          <w:p w14:paraId="7E31B267" w14:textId="77777777" w:rsidR="004F6835" w:rsidRPr="004F6835" w:rsidRDefault="00F55D9B" w:rsidP="003F3392">
            <w:pPr>
              <w:spacing w:line="276" w:lineRule="auto"/>
              <w:rPr>
                <w:rFonts w:cs="Arial"/>
              </w:rPr>
            </w:pPr>
            <w:r w:rsidRPr="004F6835">
              <w:rPr>
                <w:rFonts w:cs="Arial"/>
              </w:rPr>
              <w:t>0x0</w:t>
            </w:r>
          </w:p>
        </w:tc>
        <w:tc>
          <w:tcPr>
            <w:tcW w:w="3817" w:type="dxa"/>
            <w:tcBorders>
              <w:top w:val="single" w:sz="4" w:space="0" w:color="auto"/>
              <w:left w:val="single" w:sz="4" w:space="0" w:color="auto"/>
              <w:right w:val="single" w:sz="4" w:space="0" w:color="auto"/>
            </w:tcBorders>
            <w:vAlign w:val="center"/>
            <w:hideMark/>
          </w:tcPr>
          <w:p w14:paraId="5396065D" w14:textId="77777777" w:rsidR="004F6835" w:rsidRPr="004F6835" w:rsidRDefault="00925A7C" w:rsidP="003F3392">
            <w:pPr>
              <w:autoSpaceDE w:val="0"/>
              <w:autoSpaceDN w:val="0"/>
              <w:adjustRightInd w:val="0"/>
              <w:rPr>
                <w:rFonts w:cs="Arial"/>
              </w:rPr>
            </w:pPr>
          </w:p>
        </w:tc>
      </w:tr>
      <w:tr w:rsidR="004F6835" w:rsidRPr="004F6835" w14:paraId="4EDF56E4" w14:textId="77777777" w:rsidTr="00B20D92">
        <w:trPr>
          <w:jc w:val="center"/>
        </w:trPr>
        <w:tc>
          <w:tcPr>
            <w:tcW w:w="2557" w:type="dxa"/>
            <w:vMerge/>
            <w:tcBorders>
              <w:left w:val="single" w:sz="4" w:space="0" w:color="auto"/>
              <w:right w:val="single" w:sz="4" w:space="0" w:color="auto"/>
            </w:tcBorders>
          </w:tcPr>
          <w:p w14:paraId="4B8F7F8E" w14:textId="77777777" w:rsidR="004F6835" w:rsidRPr="004F6835" w:rsidRDefault="00925A7C" w:rsidP="003F3392">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5B1D4360" w14:textId="77777777" w:rsidR="004F6835" w:rsidRPr="004F6835" w:rsidRDefault="00F55D9B" w:rsidP="003F3392">
            <w:pPr>
              <w:spacing w:line="276" w:lineRule="auto"/>
              <w:rPr>
                <w:rFonts w:cs="Arial"/>
              </w:rPr>
            </w:pPr>
            <w:r w:rsidRPr="004F6835">
              <w:rPr>
                <w:rFonts w:cs="Arial"/>
              </w:rPr>
              <w:t>Active</w:t>
            </w:r>
          </w:p>
        </w:tc>
        <w:tc>
          <w:tcPr>
            <w:tcW w:w="990" w:type="dxa"/>
            <w:tcBorders>
              <w:top w:val="single" w:sz="4" w:space="0" w:color="auto"/>
              <w:left w:val="single" w:sz="4" w:space="0" w:color="auto"/>
              <w:bottom w:val="single" w:sz="4" w:space="0" w:color="auto"/>
              <w:right w:val="single" w:sz="4" w:space="0" w:color="auto"/>
            </w:tcBorders>
          </w:tcPr>
          <w:p w14:paraId="0CAE9D15" w14:textId="77777777" w:rsidR="004F6835" w:rsidRPr="004F6835" w:rsidRDefault="00F55D9B" w:rsidP="003F3392">
            <w:pPr>
              <w:spacing w:line="276" w:lineRule="auto"/>
              <w:rPr>
                <w:rFonts w:cs="Arial"/>
              </w:rPr>
            </w:pPr>
            <w:r w:rsidRPr="004F6835">
              <w:rPr>
                <w:rFonts w:cs="Arial"/>
              </w:rPr>
              <w:t>0x1</w:t>
            </w:r>
          </w:p>
        </w:tc>
        <w:tc>
          <w:tcPr>
            <w:tcW w:w="3817" w:type="dxa"/>
            <w:tcBorders>
              <w:left w:val="single" w:sz="4" w:space="0" w:color="auto"/>
              <w:right w:val="single" w:sz="4" w:space="0" w:color="auto"/>
            </w:tcBorders>
          </w:tcPr>
          <w:p w14:paraId="21CCF4FD" w14:textId="77777777" w:rsidR="004F6835" w:rsidRPr="004F6835" w:rsidRDefault="00925A7C" w:rsidP="003F3392">
            <w:pPr>
              <w:spacing w:line="276" w:lineRule="auto"/>
              <w:rPr>
                <w:rFonts w:cs="Arial"/>
              </w:rPr>
            </w:pPr>
          </w:p>
        </w:tc>
      </w:tr>
      <w:tr w:rsidR="004F6835" w:rsidRPr="004F6835" w14:paraId="150213AE" w14:textId="77777777" w:rsidTr="00B20D92">
        <w:trPr>
          <w:jc w:val="center"/>
        </w:trPr>
        <w:tc>
          <w:tcPr>
            <w:tcW w:w="2557" w:type="dxa"/>
            <w:vMerge w:val="restart"/>
            <w:tcBorders>
              <w:left w:val="single" w:sz="4" w:space="0" w:color="auto"/>
              <w:right w:val="single" w:sz="4" w:space="0" w:color="auto"/>
            </w:tcBorders>
          </w:tcPr>
          <w:p w14:paraId="69153F85" w14:textId="77777777" w:rsidR="004F6835" w:rsidRPr="004F6835" w:rsidRDefault="00F55D9B" w:rsidP="003E6AEB">
            <w:pPr>
              <w:spacing w:line="276" w:lineRule="auto"/>
              <w:rPr>
                <w:rFonts w:cs="Arial"/>
              </w:rPr>
            </w:pPr>
            <w:proofErr w:type="spellStart"/>
            <w:r w:rsidRPr="004F6835">
              <w:rPr>
                <w:rFonts w:cs="Arial"/>
              </w:rPr>
              <w:t>Batt_Crit_SoC_B</w:t>
            </w:r>
            <w:proofErr w:type="spellEnd"/>
          </w:p>
        </w:tc>
        <w:tc>
          <w:tcPr>
            <w:tcW w:w="2250" w:type="dxa"/>
            <w:tcBorders>
              <w:top w:val="single" w:sz="4" w:space="0" w:color="auto"/>
              <w:left w:val="single" w:sz="4" w:space="0" w:color="auto"/>
              <w:bottom w:val="single" w:sz="4" w:space="0" w:color="auto"/>
              <w:right w:val="single" w:sz="4" w:space="0" w:color="auto"/>
            </w:tcBorders>
          </w:tcPr>
          <w:p w14:paraId="6F32B139" w14:textId="77777777" w:rsidR="004F6835" w:rsidRPr="004F6835" w:rsidRDefault="00F55D9B" w:rsidP="005C2FF0">
            <w:pPr>
              <w:spacing w:line="276" w:lineRule="auto"/>
              <w:rPr>
                <w:rFonts w:cs="Arial"/>
              </w:rPr>
            </w:pPr>
            <w:r w:rsidRPr="004F6835">
              <w:rPr>
                <w:rFonts w:cs="Arial"/>
              </w:rPr>
              <w:t>Inactive</w:t>
            </w:r>
          </w:p>
        </w:tc>
        <w:tc>
          <w:tcPr>
            <w:tcW w:w="990" w:type="dxa"/>
            <w:tcBorders>
              <w:top w:val="single" w:sz="4" w:space="0" w:color="auto"/>
              <w:left w:val="single" w:sz="4" w:space="0" w:color="auto"/>
              <w:bottom w:val="single" w:sz="4" w:space="0" w:color="auto"/>
              <w:right w:val="single" w:sz="4" w:space="0" w:color="auto"/>
            </w:tcBorders>
          </w:tcPr>
          <w:p w14:paraId="06C5C4BB" w14:textId="77777777" w:rsidR="004F6835" w:rsidRPr="004F6835" w:rsidRDefault="00F55D9B" w:rsidP="005C2FF0">
            <w:pPr>
              <w:spacing w:line="276" w:lineRule="auto"/>
              <w:rPr>
                <w:rFonts w:cs="Arial"/>
              </w:rPr>
            </w:pPr>
            <w:r w:rsidRPr="004F6835">
              <w:rPr>
                <w:rFonts w:cs="Arial"/>
              </w:rPr>
              <w:t>0x0</w:t>
            </w:r>
          </w:p>
        </w:tc>
        <w:tc>
          <w:tcPr>
            <w:tcW w:w="3817" w:type="dxa"/>
            <w:tcBorders>
              <w:left w:val="single" w:sz="4" w:space="0" w:color="auto"/>
              <w:right w:val="single" w:sz="4" w:space="0" w:color="auto"/>
            </w:tcBorders>
          </w:tcPr>
          <w:p w14:paraId="6C18F87F" w14:textId="77777777" w:rsidR="004F6835" w:rsidRPr="004F6835" w:rsidRDefault="00925A7C" w:rsidP="003F3392">
            <w:pPr>
              <w:spacing w:line="276" w:lineRule="auto"/>
              <w:rPr>
                <w:rFonts w:cs="Arial"/>
              </w:rPr>
            </w:pPr>
          </w:p>
        </w:tc>
      </w:tr>
      <w:tr w:rsidR="004F6835" w:rsidRPr="004F6835" w14:paraId="33F82CF8" w14:textId="77777777" w:rsidTr="00B20D92">
        <w:trPr>
          <w:jc w:val="center"/>
        </w:trPr>
        <w:tc>
          <w:tcPr>
            <w:tcW w:w="2557" w:type="dxa"/>
            <w:vMerge/>
            <w:tcBorders>
              <w:left w:val="single" w:sz="4" w:space="0" w:color="auto"/>
              <w:right w:val="single" w:sz="4" w:space="0" w:color="auto"/>
            </w:tcBorders>
          </w:tcPr>
          <w:p w14:paraId="0BB9B149" w14:textId="77777777" w:rsidR="004F6835" w:rsidRPr="004F6835" w:rsidRDefault="00925A7C" w:rsidP="003E6AEB">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6DD30466" w14:textId="77777777" w:rsidR="004F6835" w:rsidRPr="004F6835" w:rsidRDefault="00F55D9B" w:rsidP="005C2FF0">
            <w:pPr>
              <w:spacing w:line="276" w:lineRule="auto"/>
              <w:rPr>
                <w:rFonts w:cs="Arial"/>
              </w:rPr>
            </w:pPr>
            <w:r w:rsidRPr="004F6835">
              <w:rPr>
                <w:rFonts w:cs="Arial"/>
              </w:rPr>
              <w:t>Active</w:t>
            </w:r>
          </w:p>
        </w:tc>
        <w:tc>
          <w:tcPr>
            <w:tcW w:w="990" w:type="dxa"/>
            <w:tcBorders>
              <w:top w:val="single" w:sz="4" w:space="0" w:color="auto"/>
              <w:left w:val="single" w:sz="4" w:space="0" w:color="auto"/>
              <w:bottom w:val="single" w:sz="4" w:space="0" w:color="auto"/>
              <w:right w:val="single" w:sz="4" w:space="0" w:color="auto"/>
            </w:tcBorders>
          </w:tcPr>
          <w:p w14:paraId="535CB6D0" w14:textId="77777777" w:rsidR="004F6835" w:rsidRPr="004F6835" w:rsidRDefault="00F55D9B" w:rsidP="005C2FF0">
            <w:pPr>
              <w:spacing w:line="276" w:lineRule="auto"/>
              <w:rPr>
                <w:rFonts w:cs="Arial"/>
              </w:rPr>
            </w:pPr>
            <w:r w:rsidRPr="004F6835">
              <w:rPr>
                <w:rFonts w:cs="Arial"/>
              </w:rPr>
              <w:t>0x1</w:t>
            </w:r>
          </w:p>
        </w:tc>
        <w:tc>
          <w:tcPr>
            <w:tcW w:w="3817" w:type="dxa"/>
            <w:tcBorders>
              <w:left w:val="single" w:sz="4" w:space="0" w:color="auto"/>
              <w:right w:val="single" w:sz="4" w:space="0" w:color="auto"/>
            </w:tcBorders>
          </w:tcPr>
          <w:p w14:paraId="26DE29D9" w14:textId="77777777" w:rsidR="004F6835" w:rsidRPr="004F6835" w:rsidRDefault="00925A7C" w:rsidP="003F3392">
            <w:pPr>
              <w:spacing w:line="276" w:lineRule="auto"/>
              <w:rPr>
                <w:rFonts w:cs="Arial"/>
              </w:rPr>
            </w:pPr>
          </w:p>
        </w:tc>
      </w:tr>
      <w:tr w:rsidR="004F6835" w:rsidRPr="004F6835" w14:paraId="45C3BA96" w14:textId="77777777" w:rsidTr="00B20D92">
        <w:trPr>
          <w:jc w:val="center"/>
        </w:trPr>
        <w:tc>
          <w:tcPr>
            <w:tcW w:w="2557" w:type="dxa"/>
            <w:vMerge w:val="restart"/>
            <w:tcBorders>
              <w:left w:val="single" w:sz="4" w:space="0" w:color="auto"/>
              <w:right w:val="single" w:sz="4" w:space="0" w:color="auto"/>
            </w:tcBorders>
          </w:tcPr>
          <w:p w14:paraId="52E1F657" w14:textId="77777777" w:rsidR="004F6835" w:rsidRPr="00B20D92" w:rsidRDefault="00F55D9B" w:rsidP="003E6AEB">
            <w:pPr>
              <w:spacing w:line="276" w:lineRule="auto"/>
              <w:rPr>
                <w:rFonts w:cs="Arial"/>
              </w:rPr>
            </w:pPr>
            <w:proofErr w:type="spellStart"/>
            <w:r w:rsidRPr="00B20D92">
              <w:rPr>
                <w:rFonts w:cs="Arial"/>
              </w:rPr>
              <w:t>Shed_Level_Req</w:t>
            </w:r>
            <w:proofErr w:type="spellEnd"/>
          </w:p>
        </w:tc>
        <w:tc>
          <w:tcPr>
            <w:tcW w:w="2250" w:type="dxa"/>
            <w:tcBorders>
              <w:top w:val="single" w:sz="4" w:space="0" w:color="auto"/>
              <w:left w:val="single" w:sz="4" w:space="0" w:color="auto"/>
              <w:bottom w:val="single" w:sz="4" w:space="0" w:color="auto"/>
              <w:right w:val="single" w:sz="4" w:space="0" w:color="auto"/>
            </w:tcBorders>
          </w:tcPr>
          <w:p w14:paraId="41B4560D" w14:textId="77777777" w:rsidR="004F6835" w:rsidRPr="00B20D92" w:rsidRDefault="00F55D9B" w:rsidP="003E6AEB">
            <w:pPr>
              <w:spacing w:line="276" w:lineRule="auto"/>
              <w:rPr>
                <w:rFonts w:cs="Arial"/>
              </w:rPr>
            </w:pPr>
            <w:proofErr w:type="spellStart"/>
            <w:r w:rsidRPr="00B20D92">
              <w:rPr>
                <w:rFonts w:cs="Arial"/>
              </w:rPr>
              <w:t>No_Shed</w:t>
            </w:r>
            <w:proofErr w:type="spellEnd"/>
          </w:p>
        </w:tc>
        <w:tc>
          <w:tcPr>
            <w:tcW w:w="990" w:type="dxa"/>
            <w:tcBorders>
              <w:top w:val="single" w:sz="4" w:space="0" w:color="auto"/>
              <w:left w:val="single" w:sz="4" w:space="0" w:color="auto"/>
              <w:bottom w:val="single" w:sz="4" w:space="0" w:color="auto"/>
              <w:right w:val="single" w:sz="4" w:space="0" w:color="auto"/>
            </w:tcBorders>
          </w:tcPr>
          <w:p w14:paraId="3E560086" w14:textId="77777777" w:rsidR="004F6835" w:rsidRPr="00B20D92" w:rsidRDefault="00F55D9B" w:rsidP="003F3392">
            <w:pPr>
              <w:spacing w:line="276" w:lineRule="auto"/>
              <w:rPr>
                <w:rFonts w:cs="Arial"/>
              </w:rPr>
            </w:pPr>
            <w:r w:rsidRPr="00B20D92">
              <w:rPr>
                <w:rFonts w:cs="Arial"/>
              </w:rPr>
              <w:t>0x0</w:t>
            </w:r>
          </w:p>
        </w:tc>
        <w:tc>
          <w:tcPr>
            <w:tcW w:w="3817" w:type="dxa"/>
            <w:tcBorders>
              <w:left w:val="single" w:sz="4" w:space="0" w:color="auto"/>
              <w:right w:val="single" w:sz="4" w:space="0" w:color="auto"/>
            </w:tcBorders>
          </w:tcPr>
          <w:p w14:paraId="045ED951" w14:textId="77777777" w:rsidR="004F6835" w:rsidRPr="00B20D92" w:rsidRDefault="00925A7C" w:rsidP="003F3392">
            <w:pPr>
              <w:spacing w:line="276" w:lineRule="auto"/>
              <w:rPr>
                <w:rFonts w:cs="Arial"/>
              </w:rPr>
            </w:pPr>
          </w:p>
        </w:tc>
      </w:tr>
      <w:tr w:rsidR="004F6835" w:rsidRPr="004F6835" w14:paraId="13C4C3BD" w14:textId="77777777" w:rsidTr="00B20D92">
        <w:trPr>
          <w:jc w:val="center"/>
        </w:trPr>
        <w:tc>
          <w:tcPr>
            <w:tcW w:w="2557" w:type="dxa"/>
            <w:vMerge/>
            <w:tcBorders>
              <w:left w:val="single" w:sz="4" w:space="0" w:color="auto"/>
              <w:right w:val="single" w:sz="4" w:space="0" w:color="auto"/>
            </w:tcBorders>
          </w:tcPr>
          <w:p w14:paraId="00D9F53F" w14:textId="77777777" w:rsidR="004F6835" w:rsidRPr="00B20D92" w:rsidRDefault="00925A7C" w:rsidP="003E6AEB">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44A222D1" w14:textId="77777777" w:rsidR="004F6835" w:rsidRPr="00B20D92" w:rsidRDefault="00F55D9B" w:rsidP="003E6AEB">
            <w:pPr>
              <w:spacing w:line="276" w:lineRule="auto"/>
              <w:rPr>
                <w:rFonts w:cs="Arial"/>
              </w:rPr>
            </w:pPr>
            <w:r w:rsidRPr="00B20D92">
              <w:rPr>
                <w:rFonts w:cs="Arial"/>
              </w:rPr>
              <w:t>SHED1</w:t>
            </w:r>
          </w:p>
        </w:tc>
        <w:tc>
          <w:tcPr>
            <w:tcW w:w="990" w:type="dxa"/>
            <w:tcBorders>
              <w:top w:val="single" w:sz="4" w:space="0" w:color="auto"/>
              <w:left w:val="single" w:sz="4" w:space="0" w:color="auto"/>
              <w:bottom w:val="single" w:sz="4" w:space="0" w:color="auto"/>
              <w:right w:val="single" w:sz="4" w:space="0" w:color="auto"/>
            </w:tcBorders>
          </w:tcPr>
          <w:p w14:paraId="1B1E76DC" w14:textId="77777777" w:rsidR="004F6835" w:rsidRPr="00B20D92" w:rsidRDefault="00F55D9B" w:rsidP="003F3392">
            <w:pPr>
              <w:spacing w:line="276" w:lineRule="auto"/>
              <w:rPr>
                <w:rFonts w:cs="Arial"/>
              </w:rPr>
            </w:pPr>
            <w:r w:rsidRPr="00B20D92">
              <w:rPr>
                <w:rFonts w:cs="Arial"/>
              </w:rPr>
              <w:t>0x1</w:t>
            </w:r>
          </w:p>
        </w:tc>
        <w:tc>
          <w:tcPr>
            <w:tcW w:w="3817" w:type="dxa"/>
            <w:tcBorders>
              <w:left w:val="single" w:sz="4" w:space="0" w:color="auto"/>
              <w:right w:val="single" w:sz="4" w:space="0" w:color="auto"/>
            </w:tcBorders>
          </w:tcPr>
          <w:p w14:paraId="7AC28712" w14:textId="77777777" w:rsidR="004F6835" w:rsidRPr="00B20D92" w:rsidRDefault="00925A7C" w:rsidP="003F3392">
            <w:pPr>
              <w:spacing w:line="276" w:lineRule="auto"/>
              <w:rPr>
                <w:rFonts w:cs="Arial"/>
              </w:rPr>
            </w:pPr>
          </w:p>
        </w:tc>
      </w:tr>
      <w:tr w:rsidR="004F6835" w:rsidRPr="004F6835" w14:paraId="5E1DB991" w14:textId="77777777" w:rsidTr="00B20D92">
        <w:trPr>
          <w:jc w:val="center"/>
        </w:trPr>
        <w:tc>
          <w:tcPr>
            <w:tcW w:w="2557" w:type="dxa"/>
            <w:vMerge/>
            <w:tcBorders>
              <w:left w:val="single" w:sz="4" w:space="0" w:color="auto"/>
              <w:right w:val="single" w:sz="4" w:space="0" w:color="auto"/>
            </w:tcBorders>
          </w:tcPr>
          <w:p w14:paraId="7E95E96C" w14:textId="77777777" w:rsidR="004F6835" w:rsidRPr="00B20D92" w:rsidRDefault="00925A7C" w:rsidP="003E6AEB">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5828C42D" w14:textId="77777777" w:rsidR="004F6835" w:rsidRPr="00B20D92" w:rsidRDefault="00F55D9B" w:rsidP="004F6835">
            <w:pPr>
              <w:spacing w:line="276" w:lineRule="auto"/>
              <w:rPr>
                <w:rFonts w:cs="Arial"/>
              </w:rPr>
            </w:pPr>
            <w:r w:rsidRPr="00B20D92">
              <w:rPr>
                <w:rFonts w:cs="Arial"/>
              </w:rPr>
              <w:t>SHED2_TRANS</w:t>
            </w:r>
          </w:p>
        </w:tc>
        <w:tc>
          <w:tcPr>
            <w:tcW w:w="990" w:type="dxa"/>
            <w:tcBorders>
              <w:top w:val="single" w:sz="4" w:space="0" w:color="auto"/>
              <w:left w:val="single" w:sz="4" w:space="0" w:color="auto"/>
              <w:bottom w:val="single" w:sz="4" w:space="0" w:color="auto"/>
              <w:right w:val="single" w:sz="4" w:space="0" w:color="auto"/>
            </w:tcBorders>
          </w:tcPr>
          <w:p w14:paraId="2EFADA93" w14:textId="77777777" w:rsidR="004F6835" w:rsidRPr="00B20D92" w:rsidRDefault="00F55D9B" w:rsidP="003F3392">
            <w:pPr>
              <w:spacing w:line="276" w:lineRule="auto"/>
              <w:rPr>
                <w:rFonts w:cs="Arial"/>
              </w:rPr>
            </w:pPr>
            <w:r w:rsidRPr="00B20D92">
              <w:rPr>
                <w:rFonts w:cs="Arial"/>
              </w:rPr>
              <w:t>0x2</w:t>
            </w:r>
          </w:p>
        </w:tc>
        <w:tc>
          <w:tcPr>
            <w:tcW w:w="3817" w:type="dxa"/>
            <w:tcBorders>
              <w:left w:val="single" w:sz="4" w:space="0" w:color="auto"/>
              <w:right w:val="single" w:sz="4" w:space="0" w:color="auto"/>
            </w:tcBorders>
          </w:tcPr>
          <w:p w14:paraId="68A00647" w14:textId="77777777" w:rsidR="004F6835" w:rsidRPr="00B20D92" w:rsidRDefault="00925A7C" w:rsidP="003F3392">
            <w:pPr>
              <w:spacing w:line="276" w:lineRule="auto"/>
              <w:rPr>
                <w:rFonts w:cs="Arial"/>
              </w:rPr>
            </w:pPr>
          </w:p>
        </w:tc>
      </w:tr>
      <w:tr w:rsidR="004F6835" w:rsidRPr="004F6835" w14:paraId="2D4D2E52" w14:textId="77777777" w:rsidTr="00B20D92">
        <w:trPr>
          <w:jc w:val="center"/>
        </w:trPr>
        <w:tc>
          <w:tcPr>
            <w:tcW w:w="2557" w:type="dxa"/>
            <w:vMerge/>
            <w:tcBorders>
              <w:left w:val="single" w:sz="4" w:space="0" w:color="auto"/>
              <w:right w:val="single" w:sz="4" w:space="0" w:color="auto"/>
            </w:tcBorders>
          </w:tcPr>
          <w:p w14:paraId="3564DF78" w14:textId="77777777" w:rsidR="004F6835" w:rsidRPr="00B20D92" w:rsidRDefault="00925A7C" w:rsidP="003E6AEB">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79DDD8BB" w14:textId="77777777" w:rsidR="004F6835" w:rsidRPr="00B20D92" w:rsidRDefault="00F55D9B" w:rsidP="003E6AEB">
            <w:pPr>
              <w:spacing w:line="276" w:lineRule="auto"/>
              <w:rPr>
                <w:rFonts w:cs="Arial"/>
              </w:rPr>
            </w:pPr>
            <w:r w:rsidRPr="00B20D92">
              <w:rPr>
                <w:rFonts w:cs="Arial"/>
              </w:rPr>
              <w:t>SHED2_CONTIN</w:t>
            </w:r>
          </w:p>
        </w:tc>
        <w:tc>
          <w:tcPr>
            <w:tcW w:w="990" w:type="dxa"/>
            <w:tcBorders>
              <w:top w:val="single" w:sz="4" w:space="0" w:color="auto"/>
              <w:left w:val="single" w:sz="4" w:space="0" w:color="auto"/>
              <w:bottom w:val="single" w:sz="4" w:space="0" w:color="auto"/>
              <w:right w:val="single" w:sz="4" w:space="0" w:color="auto"/>
            </w:tcBorders>
          </w:tcPr>
          <w:p w14:paraId="4ED06B7A" w14:textId="77777777" w:rsidR="004F6835" w:rsidRPr="00B20D92" w:rsidRDefault="00F55D9B" w:rsidP="003F3392">
            <w:pPr>
              <w:spacing w:line="276" w:lineRule="auto"/>
              <w:rPr>
                <w:rFonts w:cs="Arial"/>
              </w:rPr>
            </w:pPr>
            <w:r w:rsidRPr="00B20D92">
              <w:rPr>
                <w:rFonts w:cs="Arial"/>
              </w:rPr>
              <w:t>0x3</w:t>
            </w:r>
          </w:p>
        </w:tc>
        <w:tc>
          <w:tcPr>
            <w:tcW w:w="3817" w:type="dxa"/>
            <w:tcBorders>
              <w:left w:val="single" w:sz="4" w:space="0" w:color="auto"/>
              <w:right w:val="single" w:sz="4" w:space="0" w:color="auto"/>
            </w:tcBorders>
          </w:tcPr>
          <w:p w14:paraId="2CB816BD" w14:textId="77777777" w:rsidR="004F6835" w:rsidRPr="00B20D92" w:rsidRDefault="00925A7C" w:rsidP="003F3392">
            <w:pPr>
              <w:spacing w:line="276" w:lineRule="auto"/>
              <w:rPr>
                <w:rFonts w:cs="Arial"/>
              </w:rPr>
            </w:pPr>
          </w:p>
        </w:tc>
      </w:tr>
      <w:tr w:rsidR="004F6835" w:rsidRPr="004F6835" w14:paraId="4861A1BC" w14:textId="77777777" w:rsidTr="00B20D92">
        <w:trPr>
          <w:jc w:val="center"/>
        </w:trPr>
        <w:tc>
          <w:tcPr>
            <w:tcW w:w="2557" w:type="dxa"/>
            <w:vMerge/>
            <w:tcBorders>
              <w:left w:val="single" w:sz="4" w:space="0" w:color="auto"/>
              <w:right w:val="single" w:sz="4" w:space="0" w:color="auto"/>
            </w:tcBorders>
          </w:tcPr>
          <w:p w14:paraId="04F6DB95" w14:textId="77777777" w:rsidR="004F6835" w:rsidRPr="00B20D92" w:rsidRDefault="00925A7C" w:rsidP="003E6AEB">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0D5283CD" w14:textId="77777777" w:rsidR="004F6835" w:rsidRPr="00B20D92" w:rsidRDefault="00F55D9B" w:rsidP="003E6AEB">
            <w:pPr>
              <w:spacing w:line="276" w:lineRule="auto"/>
              <w:rPr>
                <w:rFonts w:cs="Arial"/>
              </w:rPr>
            </w:pPr>
            <w:r w:rsidRPr="00B20D92">
              <w:rPr>
                <w:rFonts w:cs="Arial"/>
              </w:rPr>
              <w:t>SOON_ENG_OFF</w:t>
            </w:r>
          </w:p>
        </w:tc>
        <w:tc>
          <w:tcPr>
            <w:tcW w:w="990" w:type="dxa"/>
            <w:tcBorders>
              <w:top w:val="single" w:sz="4" w:space="0" w:color="auto"/>
              <w:left w:val="single" w:sz="4" w:space="0" w:color="auto"/>
              <w:bottom w:val="single" w:sz="4" w:space="0" w:color="auto"/>
              <w:right w:val="single" w:sz="4" w:space="0" w:color="auto"/>
            </w:tcBorders>
          </w:tcPr>
          <w:p w14:paraId="31970A71" w14:textId="77777777" w:rsidR="004F6835" w:rsidRPr="00B20D92" w:rsidRDefault="00F55D9B" w:rsidP="003F3392">
            <w:pPr>
              <w:spacing w:line="276" w:lineRule="auto"/>
              <w:rPr>
                <w:rFonts w:cs="Arial"/>
              </w:rPr>
            </w:pPr>
            <w:r w:rsidRPr="00B20D92">
              <w:rPr>
                <w:rFonts w:cs="Arial"/>
              </w:rPr>
              <w:t>0x4</w:t>
            </w:r>
          </w:p>
        </w:tc>
        <w:tc>
          <w:tcPr>
            <w:tcW w:w="3817" w:type="dxa"/>
            <w:tcBorders>
              <w:left w:val="single" w:sz="4" w:space="0" w:color="auto"/>
              <w:right w:val="single" w:sz="4" w:space="0" w:color="auto"/>
            </w:tcBorders>
          </w:tcPr>
          <w:p w14:paraId="0A786905" w14:textId="77777777" w:rsidR="004F6835" w:rsidRPr="00B20D92" w:rsidRDefault="00925A7C" w:rsidP="003F3392">
            <w:pPr>
              <w:spacing w:line="276" w:lineRule="auto"/>
              <w:rPr>
                <w:rFonts w:cs="Arial"/>
              </w:rPr>
            </w:pPr>
          </w:p>
        </w:tc>
      </w:tr>
      <w:tr w:rsidR="004F6835" w:rsidRPr="004F6835" w14:paraId="3BDBF4A6" w14:textId="77777777" w:rsidTr="00B20D92">
        <w:trPr>
          <w:jc w:val="center"/>
        </w:trPr>
        <w:tc>
          <w:tcPr>
            <w:tcW w:w="2557" w:type="dxa"/>
            <w:vMerge/>
            <w:tcBorders>
              <w:left w:val="single" w:sz="4" w:space="0" w:color="auto"/>
              <w:right w:val="single" w:sz="4" w:space="0" w:color="auto"/>
            </w:tcBorders>
          </w:tcPr>
          <w:p w14:paraId="6486769F" w14:textId="77777777" w:rsidR="004F6835" w:rsidRPr="00B20D92" w:rsidRDefault="00925A7C" w:rsidP="003E6AEB">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15819CFD" w14:textId="77777777" w:rsidR="004F6835" w:rsidRPr="00B20D92" w:rsidRDefault="00F55D9B" w:rsidP="003E6AEB">
            <w:pPr>
              <w:spacing w:line="276" w:lineRule="auto"/>
              <w:rPr>
                <w:rFonts w:cs="Arial"/>
              </w:rPr>
            </w:pPr>
            <w:r w:rsidRPr="00B20D92">
              <w:rPr>
                <w:rFonts w:cs="Arial"/>
              </w:rPr>
              <w:t>SHED_ENG_OFF</w:t>
            </w:r>
          </w:p>
        </w:tc>
        <w:tc>
          <w:tcPr>
            <w:tcW w:w="990" w:type="dxa"/>
            <w:tcBorders>
              <w:top w:val="single" w:sz="4" w:space="0" w:color="auto"/>
              <w:left w:val="single" w:sz="4" w:space="0" w:color="auto"/>
              <w:bottom w:val="single" w:sz="4" w:space="0" w:color="auto"/>
              <w:right w:val="single" w:sz="4" w:space="0" w:color="auto"/>
            </w:tcBorders>
          </w:tcPr>
          <w:p w14:paraId="2870469E" w14:textId="77777777" w:rsidR="004F6835" w:rsidRPr="00B20D92" w:rsidRDefault="00F55D9B" w:rsidP="003F3392">
            <w:pPr>
              <w:spacing w:line="276" w:lineRule="auto"/>
              <w:rPr>
                <w:rFonts w:cs="Arial"/>
              </w:rPr>
            </w:pPr>
            <w:r w:rsidRPr="00B20D92">
              <w:rPr>
                <w:rFonts w:cs="Arial"/>
              </w:rPr>
              <w:t>0x5</w:t>
            </w:r>
          </w:p>
        </w:tc>
        <w:tc>
          <w:tcPr>
            <w:tcW w:w="3817" w:type="dxa"/>
            <w:tcBorders>
              <w:left w:val="single" w:sz="4" w:space="0" w:color="auto"/>
              <w:right w:val="single" w:sz="4" w:space="0" w:color="auto"/>
            </w:tcBorders>
          </w:tcPr>
          <w:p w14:paraId="7651D16B" w14:textId="77777777" w:rsidR="004F6835" w:rsidRPr="00B20D92" w:rsidRDefault="00925A7C" w:rsidP="003F3392">
            <w:pPr>
              <w:spacing w:line="276" w:lineRule="auto"/>
              <w:rPr>
                <w:rFonts w:cs="Arial"/>
              </w:rPr>
            </w:pPr>
          </w:p>
        </w:tc>
      </w:tr>
      <w:tr w:rsidR="00B20D92" w:rsidRPr="004F6835" w14:paraId="072F3588" w14:textId="77777777" w:rsidTr="00B20D92">
        <w:trPr>
          <w:jc w:val="center"/>
        </w:trPr>
        <w:tc>
          <w:tcPr>
            <w:tcW w:w="2557" w:type="dxa"/>
            <w:vMerge w:val="restart"/>
            <w:tcBorders>
              <w:left w:val="single" w:sz="4" w:space="0" w:color="auto"/>
              <w:right w:val="single" w:sz="4" w:space="0" w:color="auto"/>
            </w:tcBorders>
          </w:tcPr>
          <w:p w14:paraId="00456B09" w14:textId="77777777" w:rsidR="00B20D92" w:rsidRPr="00B20D92" w:rsidRDefault="00F55D9B" w:rsidP="003E6AEB">
            <w:pPr>
              <w:spacing w:line="276" w:lineRule="auto"/>
              <w:rPr>
                <w:rFonts w:cs="Arial"/>
              </w:rPr>
            </w:pPr>
            <w:proofErr w:type="spellStart"/>
            <w:r w:rsidRPr="00B20D92">
              <w:rPr>
                <w:rFonts w:cs="Arial"/>
              </w:rPr>
              <w:t>Shed_T_Eng_OFF_B</w:t>
            </w:r>
            <w:proofErr w:type="spellEnd"/>
          </w:p>
        </w:tc>
        <w:tc>
          <w:tcPr>
            <w:tcW w:w="2250" w:type="dxa"/>
            <w:tcBorders>
              <w:top w:val="single" w:sz="4" w:space="0" w:color="auto"/>
              <w:left w:val="single" w:sz="4" w:space="0" w:color="auto"/>
              <w:bottom w:val="single" w:sz="4" w:space="0" w:color="auto"/>
              <w:right w:val="single" w:sz="4" w:space="0" w:color="auto"/>
            </w:tcBorders>
          </w:tcPr>
          <w:p w14:paraId="0227ECE0" w14:textId="77777777" w:rsidR="00B20D92" w:rsidRPr="00B20D92" w:rsidRDefault="00F55D9B" w:rsidP="00273661">
            <w:pPr>
              <w:spacing w:line="276" w:lineRule="auto"/>
              <w:rPr>
                <w:rFonts w:cs="Arial"/>
              </w:rPr>
            </w:pPr>
            <w:r w:rsidRPr="00B20D92">
              <w:rPr>
                <w:rFonts w:cs="Arial"/>
              </w:rPr>
              <w:t>Inactive</w:t>
            </w:r>
          </w:p>
        </w:tc>
        <w:tc>
          <w:tcPr>
            <w:tcW w:w="990" w:type="dxa"/>
            <w:tcBorders>
              <w:top w:val="single" w:sz="4" w:space="0" w:color="auto"/>
              <w:left w:val="single" w:sz="4" w:space="0" w:color="auto"/>
              <w:bottom w:val="single" w:sz="4" w:space="0" w:color="auto"/>
              <w:right w:val="single" w:sz="4" w:space="0" w:color="auto"/>
            </w:tcBorders>
          </w:tcPr>
          <w:p w14:paraId="50B6EE1F" w14:textId="77777777" w:rsidR="00B20D92" w:rsidRPr="00B20D92" w:rsidRDefault="00F55D9B" w:rsidP="00273661">
            <w:pPr>
              <w:spacing w:line="276" w:lineRule="auto"/>
              <w:rPr>
                <w:rFonts w:cs="Arial"/>
              </w:rPr>
            </w:pPr>
            <w:r w:rsidRPr="00B20D92">
              <w:rPr>
                <w:rFonts w:cs="Arial"/>
              </w:rPr>
              <w:t>0x0</w:t>
            </w:r>
          </w:p>
        </w:tc>
        <w:tc>
          <w:tcPr>
            <w:tcW w:w="3817" w:type="dxa"/>
            <w:tcBorders>
              <w:left w:val="single" w:sz="4" w:space="0" w:color="auto"/>
              <w:right w:val="single" w:sz="4" w:space="0" w:color="auto"/>
            </w:tcBorders>
          </w:tcPr>
          <w:p w14:paraId="14D9EB93" w14:textId="77777777" w:rsidR="00B20D92" w:rsidRPr="00B20D92" w:rsidRDefault="00925A7C" w:rsidP="003F3392">
            <w:pPr>
              <w:spacing w:line="276" w:lineRule="auto"/>
              <w:rPr>
                <w:rFonts w:cs="Arial"/>
              </w:rPr>
            </w:pPr>
          </w:p>
        </w:tc>
      </w:tr>
      <w:tr w:rsidR="00B20D92" w:rsidRPr="004F6835" w14:paraId="2E4C96C9" w14:textId="77777777" w:rsidTr="00B20D92">
        <w:trPr>
          <w:jc w:val="center"/>
        </w:trPr>
        <w:tc>
          <w:tcPr>
            <w:tcW w:w="2557" w:type="dxa"/>
            <w:vMerge/>
            <w:tcBorders>
              <w:left w:val="single" w:sz="4" w:space="0" w:color="auto"/>
              <w:right w:val="single" w:sz="4" w:space="0" w:color="auto"/>
            </w:tcBorders>
          </w:tcPr>
          <w:p w14:paraId="39254EB1" w14:textId="77777777" w:rsidR="00B20D92" w:rsidRPr="00B20D92" w:rsidRDefault="00925A7C" w:rsidP="003E6AEB">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67489D30" w14:textId="77777777" w:rsidR="00B20D92" w:rsidRPr="00B20D92" w:rsidRDefault="00F55D9B" w:rsidP="00273661">
            <w:pPr>
              <w:spacing w:line="276" w:lineRule="auto"/>
              <w:rPr>
                <w:rFonts w:cs="Arial"/>
              </w:rPr>
            </w:pPr>
            <w:r w:rsidRPr="00B20D92">
              <w:rPr>
                <w:rFonts w:cs="Arial"/>
              </w:rPr>
              <w:t>Active</w:t>
            </w:r>
          </w:p>
        </w:tc>
        <w:tc>
          <w:tcPr>
            <w:tcW w:w="990" w:type="dxa"/>
            <w:tcBorders>
              <w:top w:val="single" w:sz="4" w:space="0" w:color="auto"/>
              <w:left w:val="single" w:sz="4" w:space="0" w:color="auto"/>
              <w:bottom w:val="single" w:sz="4" w:space="0" w:color="auto"/>
              <w:right w:val="single" w:sz="4" w:space="0" w:color="auto"/>
            </w:tcBorders>
          </w:tcPr>
          <w:p w14:paraId="67C31FD0" w14:textId="77777777" w:rsidR="00B20D92" w:rsidRPr="00B20D92" w:rsidRDefault="00F55D9B" w:rsidP="00273661">
            <w:pPr>
              <w:spacing w:line="276" w:lineRule="auto"/>
              <w:rPr>
                <w:rFonts w:cs="Arial"/>
              </w:rPr>
            </w:pPr>
            <w:r w:rsidRPr="00B20D92">
              <w:rPr>
                <w:rFonts w:cs="Arial"/>
              </w:rPr>
              <w:t>0x1</w:t>
            </w:r>
          </w:p>
        </w:tc>
        <w:tc>
          <w:tcPr>
            <w:tcW w:w="3817" w:type="dxa"/>
            <w:tcBorders>
              <w:left w:val="single" w:sz="4" w:space="0" w:color="auto"/>
              <w:right w:val="single" w:sz="4" w:space="0" w:color="auto"/>
            </w:tcBorders>
          </w:tcPr>
          <w:p w14:paraId="43A8658C" w14:textId="77777777" w:rsidR="00B20D92" w:rsidRPr="00B20D92" w:rsidRDefault="00925A7C" w:rsidP="003F3392">
            <w:pPr>
              <w:spacing w:line="276" w:lineRule="auto"/>
              <w:rPr>
                <w:rFonts w:cs="Arial"/>
              </w:rPr>
            </w:pPr>
          </w:p>
        </w:tc>
      </w:tr>
      <w:tr w:rsidR="00B20D92" w:rsidRPr="004F6835" w14:paraId="3A20C663" w14:textId="77777777" w:rsidTr="00B20D92">
        <w:trPr>
          <w:jc w:val="center"/>
        </w:trPr>
        <w:tc>
          <w:tcPr>
            <w:tcW w:w="2557" w:type="dxa"/>
            <w:vMerge w:val="restart"/>
            <w:tcBorders>
              <w:left w:val="single" w:sz="4" w:space="0" w:color="auto"/>
              <w:right w:val="single" w:sz="4" w:space="0" w:color="auto"/>
            </w:tcBorders>
          </w:tcPr>
          <w:p w14:paraId="4B415836" w14:textId="77777777" w:rsidR="00B20D92" w:rsidRPr="00B20D92" w:rsidRDefault="00F55D9B" w:rsidP="003E6AEB">
            <w:pPr>
              <w:spacing w:line="276" w:lineRule="auto"/>
              <w:rPr>
                <w:rFonts w:cs="Arial"/>
              </w:rPr>
            </w:pPr>
            <w:proofErr w:type="spellStart"/>
            <w:r w:rsidRPr="00B20D92">
              <w:rPr>
                <w:rFonts w:cs="Arial"/>
              </w:rPr>
              <w:t>Shed_Drain_Eng_Off_B</w:t>
            </w:r>
            <w:proofErr w:type="spellEnd"/>
          </w:p>
        </w:tc>
        <w:tc>
          <w:tcPr>
            <w:tcW w:w="2250" w:type="dxa"/>
            <w:tcBorders>
              <w:top w:val="single" w:sz="4" w:space="0" w:color="auto"/>
              <w:left w:val="single" w:sz="4" w:space="0" w:color="auto"/>
              <w:bottom w:val="single" w:sz="4" w:space="0" w:color="auto"/>
              <w:right w:val="single" w:sz="4" w:space="0" w:color="auto"/>
            </w:tcBorders>
          </w:tcPr>
          <w:p w14:paraId="24E1FC7D" w14:textId="77777777" w:rsidR="00B20D92" w:rsidRPr="00B20D92" w:rsidRDefault="00F55D9B" w:rsidP="00273661">
            <w:pPr>
              <w:spacing w:line="276" w:lineRule="auto"/>
              <w:rPr>
                <w:rFonts w:cs="Arial"/>
              </w:rPr>
            </w:pPr>
            <w:r w:rsidRPr="00B20D92">
              <w:rPr>
                <w:rFonts w:cs="Arial"/>
              </w:rPr>
              <w:t>Inactive</w:t>
            </w:r>
          </w:p>
        </w:tc>
        <w:tc>
          <w:tcPr>
            <w:tcW w:w="990" w:type="dxa"/>
            <w:tcBorders>
              <w:top w:val="single" w:sz="4" w:space="0" w:color="auto"/>
              <w:left w:val="single" w:sz="4" w:space="0" w:color="auto"/>
              <w:bottom w:val="single" w:sz="4" w:space="0" w:color="auto"/>
              <w:right w:val="single" w:sz="4" w:space="0" w:color="auto"/>
            </w:tcBorders>
          </w:tcPr>
          <w:p w14:paraId="0CA01E55" w14:textId="77777777" w:rsidR="00B20D92" w:rsidRPr="00B20D92" w:rsidRDefault="00F55D9B" w:rsidP="00273661">
            <w:pPr>
              <w:spacing w:line="276" w:lineRule="auto"/>
              <w:rPr>
                <w:rFonts w:cs="Arial"/>
              </w:rPr>
            </w:pPr>
            <w:r w:rsidRPr="00B20D92">
              <w:rPr>
                <w:rFonts w:cs="Arial"/>
              </w:rPr>
              <w:t>0x0</w:t>
            </w:r>
          </w:p>
        </w:tc>
        <w:tc>
          <w:tcPr>
            <w:tcW w:w="3817" w:type="dxa"/>
            <w:tcBorders>
              <w:left w:val="single" w:sz="4" w:space="0" w:color="auto"/>
              <w:right w:val="single" w:sz="4" w:space="0" w:color="auto"/>
            </w:tcBorders>
          </w:tcPr>
          <w:p w14:paraId="75B84AF6" w14:textId="77777777" w:rsidR="00B20D92" w:rsidRPr="00B20D92" w:rsidRDefault="00925A7C" w:rsidP="003F3392">
            <w:pPr>
              <w:spacing w:line="276" w:lineRule="auto"/>
              <w:rPr>
                <w:rFonts w:cs="Arial"/>
              </w:rPr>
            </w:pPr>
          </w:p>
        </w:tc>
      </w:tr>
      <w:tr w:rsidR="00B20D92" w:rsidRPr="004F6835" w14:paraId="4B33FE64" w14:textId="77777777" w:rsidTr="00B20D92">
        <w:trPr>
          <w:jc w:val="center"/>
        </w:trPr>
        <w:tc>
          <w:tcPr>
            <w:tcW w:w="2557" w:type="dxa"/>
            <w:vMerge/>
            <w:tcBorders>
              <w:left w:val="single" w:sz="4" w:space="0" w:color="auto"/>
              <w:right w:val="single" w:sz="4" w:space="0" w:color="auto"/>
            </w:tcBorders>
          </w:tcPr>
          <w:p w14:paraId="1667AA18" w14:textId="77777777" w:rsidR="00B20D92" w:rsidRPr="00B20D92" w:rsidRDefault="00925A7C" w:rsidP="003E6AEB">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14:paraId="21F5244D" w14:textId="77777777" w:rsidR="00B20D92" w:rsidRPr="00B20D92" w:rsidRDefault="00F55D9B" w:rsidP="00273661">
            <w:pPr>
              <w:spacing w:line="276" w:lineRule="auto"/>
              <w:rPr>
                <w:rFonts w:cs="Arial"/>
              </w:rPr>
            </w:pPr>
            <w:r w:rsidRPr="00B20D92">
              <w:rPr>
                <w:rFonts w:cs="Arial"/>
              </w:rPr>
              <w:t>Active</w:t>
            </w:r>
          </w:p>
        </w:tc>
        <w:tc>
          <w:tcPr>
            <w:tcW w:w="990" w:type="dxa"/>
            <w:tcBorders>
              <w:top w:val="single" w:sz="4" w:space="0" w:color="auto"/>
              <w:left w:val="single" w:sz="4" w:space="0" w:color="auto"/>
              <w:bottom w:val="single" w:sz="4" w:space="0" w:color="auto"/>
              <w:right w:val="single" w:sz="4" w:space="0" w:color="auto"/>
            </w:tcBorders>
          </w:tcPr>
          <w:p w14:paraId="547E5FAF" w14:textId="77777777" w:rsidR="00B20D92" w:rsidRPr="00B20D92" w:rsidRDefault="00F55D9B" w:rsidP="00273661">
            <w:pPr>
              <w:spacing w:line="276" w:lineRule="auto"/>
              <w:rPr>
                <w:rFonts w:cs="Arial"/>
              </w:rPr>
            </w:pPr>
            <w:r w:rsidRPr="00B20D92">
              <w:rPr>
                <w:rFonts w:cs="Arial"/>
              </w:rPr>
              <w:t>0x1</w:t>
            </w:r>
          </w:p>
        </w:tc>
        <w:tc>
          <w:tcPr>
            <w:tcW w:w="3817" w:type="dxa"/>
            <w:tcBorders>
              <w:left w:val="single" w:sz="4" w:space="0" w:color="auto"/>
              <w:right w:val="single" w:sz="4" w:space="0" w:color="auto"/>
            </w:tcBorders>
          </w:tcPr>
          <w:p w14:paraId="0F29A1E1" w14:textId="77777777" w:rsidR="00B20D92" w:rsidRPr="00B20D92" w:rsidRDefault="00925A7C" w:rsidP="003F3392">
            <w:pPr>
              <w:spacing w:line="276" w:lineRule="auto"/>
              <w:rPr>
                <w:rFonts w:cs="Arial"/>
              </w:rPr>
            </w:pPr>
          </w:p>
        </w:tc>
      </w:tr>
    </w:tbl>
    <w:p w14:paraId="24B33160" w14:textId="77777777" w:rsidR="001A59D5" w:rsidRPr="004F6835" w:rsidRDefault="00925A7C" w:rsidP="00500605">
      <w:pPr>
        <w:rPr>
          <w:rFonts w:cs="Arial"/>
        </w:rPr>
      </w:pPr>
    </w:p>
    <w:p w14:paraId="0979EAB3" w14:textId="77777777" w:rsidR="00406F39" w:rsidRDefault="00F55D9B" w:rsidP="006830A8">
      <w:pPr>
        <w:pStyle w:val="Heading3"/>
      </w:pPr>
      <w:bookmarkStart w:id="59" w:name="_Toc94795917"/>
      <w:r w:rsidRPr="00B9479B">
        <w:t>MD-REQ-273727/A-</w:t>
      </w:r>
      <w:proofErr w:type="spellStart"/>
      <w:r w:rsidRPr="00B9479B">
        <w:t>ActvNse_B_Actv</w:t>
      </w:r>
      <w:bookmarkEnd w:id="59"/>
      <w:proofErr w:type="spellEnd"/>
    </w:p>
    <w:p w14:paraId="252D78B2" w14:textId="77777777" w:rsidR="00500605" w:rsidRPr="007F7C06" w:rsidRDefault="00F55D9B" w:rsidP="00500605">
      <w:pPr>
        <w:rPr>
          <w:rFonts w:cs="Arial"/>
        </w:rPr>
      </w:pPr>
      <w:r w:rsidRPr="001A59D5">
        <w:rPr>
          <w:b/>
        </w:rPr>
        <w:t>Message Type</w:t>
      </w:r>
      <w:r>
        <w:t>: Status</w:t>
      </w:r>
    </w:p>
    <w:p w14:paraId="5C7C09D2" w14:textId="77777777" w:rsidR="003E6AEB" w:rsidRPr="00F05BF7" w:rsidRDefault="00925A7C" w:rsidP="00500605">
      <w:pPr>
        <w:rPr>
          <w:rFonts w:cs="Arial"/>
        </w:rPr>
      </w:pPr>
    </w:p>
    <w:p w14:paraId="1D91B03B" w14:textId="77777777" w:rsidR="001A59D5" w:rsidRPr="00F05BF7" w:rsidRDefault="00F55D9B" w:rsidP="00500605">
      <w:pPr>
        <w:rPr>
          <w:rFonts w:cs="Arial"/>
        </w:rPr>
      </w:pPr>
      <w:r>
        <w:rPr>
          <w:rFonts w:cs="Arial"/>
        </w:rPr>
        <w:t>The Active Noise Cancellation Server sends this signal to indicate ANC status</w:t>
      </w:r>
    </w:p>
    <w:p w14:paraId="79229355" w14:textId="77777777" w:rsidR="00F05BF7" w:rsidRPr="00F05BF7" w:rsidRDefault="00925A7C"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F05BF7" w14:paraId="3A220E36"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3E7B2428" w14:textId="77777777" w:rsidR="00820369" w:rsidRPr="00F05BF7" w:rsidRDefault="00F55D9B" w:rsidP="003F3392">
            <w:pPr>
              <w:spacing w:line="276" w:lineRule="auto"/>
              <w:rPr>
                <w:rFonts w:cs="Arial"/>
                <w:b/>
              </w:rPr>
            </w:pPr>
            <w:r w:rsidRPr="00F05BF7">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1526EB2D" w14:textId="77777777" w:rsidR="00820369" w:rsidRPr="00F05BF7" w:rsidRDefault="00F55D9B" w:rsidP="003F3392">
            <w:pPr>
              <w:spacing w:line="276" w:lineRule="auto"/>
              <w:rPr>
                <w:rFonts w:cs="Arial"/>
                <w:b/>
              </w:rPr>
            </w:pPr>
            <w:r w:rsidRPr="00F05BF7">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1118CC42" w14:textId="77777777" w:rsidR="00820369" w:rsidRPr="00F05BF7" w:rsidRDefault="00F55D9B" w:rsidP="003F3392">
            <w:pPr>
              <w:spacing w:line="276" w:lineRule="auto"/>
              <w:rPr>
                <w:rFonts w:cs="Arial"/>
                <w:b/>
              </w:rPr>
            </w:pPr>
            <w:r w:rsidRPr="00F05BF7">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7F60A836" w14:textId="77777777" w:rsidR="00820369" w:rsidRPr="00F05BF7" w:rsidRDefault="00F55D9B" w:rsidP="008F5CBB">
            <w:pPr>
              <w:spacing w:line="276" w:lineRule="auto"/>
              <w:rPr>
                <w:rFonts w:cs="Arial"/>
                <w:b/>
              </w:rPr>
            </w:pPr>
            <w:r w:rsidRPr="00F05BF7">
              <w:rPr>
                <w:rFonts w:cs="Arial"/>
                <w:b/>
              </w:rPr>
              <w:t>Description</w:t>
            </w:r>
          </w:p>
        </w:tc>
      </w:tr>
      <w:tr w:rsidR="00820369" w:rsidRPr="00F05BF7" w14:paraId="3B2E3768" w14:textId="77777777" w:rsidTr="008F5CBB">
        <w:trPr>
          <w:jc w:val="center"/>
        </w:trPr>
        <w:tc>
          <w:tcPr>
            <w:tcW w:w="2234" w:type="dxa"/>
            <w:vMerge w:val="restart"/>
            <w:tcBorders>
              <w:top w:val="single" w:sz="4" w:space="0" w:color="auto"/>
              <w:left w:val="single" w:sz="4" w:space="0" w:color="auto"/>
              <w:right w:val="single" w:sz="4" w:space="0" w:color="auto"/>
            </w:tcBorders>
          </w:tcPr>
          <w:p w14:paraId="47880B5A" w14:textId="77777777" w:rsidR="00820369" w:rsidRPr="00F05BF7" w:rsidRDefault="00F55D9B" w:rsidP="003F3392">
            <w:pPr>
              <w:spacing w:line="276" w:lineRule="auto"/>
              <w:rPr>
                <w:rFonts w:cs="Arial"/>
              </w:rPr>
            </w:pPr>
            <w:proofErr w:type="spellStart"/>
            <w:r w:rsidRPr="00F05BF7">
              <w:rPr>
                <w:rFonts w:cs="Arial"/>
              </w:rPr>
              <w:t>ActvNse_B_Actv</w:t>
            </w:r>
            <w:proofErr w:type="spellEnd"/>
          </w:p>
        </w:tc>
        <w:tc>
          <w:tcPr>
            <w:tcW w:w="2424" w:type="dxa"/>
            <w:tcBorders>
              <w:top w:val="single" w:sz="4" w:space="0" w:color="auto"/>
              <w:left w:val="single" w:sz="4" w:space="0" w:color="auto"/>
              <w:bottom w:val="single" w:sz="4" w:space="0" w:color="auto"/>
              <w:right w:val="single" w:sz="4" w:space="0" w:color="auto"/>
            </w:tcBorders>
            <w:hideMark/>
          </w:tcPr>
          <w:p w14:paraId="49285E73" w14:textId="77777777" w:rsidR="00820369" w:rsidRPr="00F05BF7" w:rsidRDefault="00F55D9B" w:rsidP="003F3392">
            <w:pPr>
              <w:spacing w:line="276" w:lineRule="auto"/>
              <w:rPr>
                <w:rFonts w:cs="Arial"/>
              </w:rPr>
            </w:pPr>
            <w:r w:rsidRPr="00F05BF7">
              <w:rPr>
                <w:rFonts w:cs="Arial"/>
              </w:rPr>
              <w:t>Inactive</w:t>
            </w:r>
            <w:r>
              <w:rPr>
                <w:rFonts w:cs="Arial"/>
              </w:rPr>
              <w:t xml:space="preserve"> / OFF</w:t>
            </w:r>
          </w:p>
        </w:tc>
        <w:tc>
          <w:tcPr>
            <w:tcW w:w="900" w:type="dxa"/>
            <w:tcBorders>
              <w:top w:val="single" w:sz="4" w:space="0" w:color="auto"/>
              <w:left w:val="single" w:sz="4" w:space="0" w:color="auto"/>
              <w:bottom w:val="single" w:sz="4" w:space="0" w:color="auto"/>
              <w:right w:val="single" w:sz="4" w:space="0" w:color="auto"/>
            </w:tcBorders>
            <w:hideMark/>
          </w:tcPr>
          <w:p w14:paraId="2CBC4B0E" w14:textId="77777777" w:rsidR="00820369" w:rsidRPr="00F05BF7" w:rsidRDefault="00F55D9B" w:rsidP="003F3392">
            <w:pPr>
              <w:spacing w:line="276" w:lineRule="auto"/>
              <w:rPr>
                <w:rFonts w:cs="Arial"/>
              </w:rPr>
            </w:pPr>
            <w:r w:rsidRPr="00F05BF7">
              <w:rPr>
                <w:rFonts w:cs="Arial"/>
              </w:rPr>
              <w:t>0x0</w:t>
            </w:r>
          </w:p>
        </w:tc>
        <w:tc>
          <w:tcPr>
            <w:tcW w:w="4056" w:type="dxa"/>
            <w:tcBorders>
              <w:top w:val="single" w:sz="4" w:space="0" w:color="auto"/>
              <w:left w:val="single" w:sz="4" w:space="0" w:color="auto"/>
              <w:right w:val="single" w:sz="4" w:space="0" w:color="auto"/>
            </w:tcBorders>
            <w:vAlign w:val="center"/>
            <w:hideMark/>
          </w:tcPr>
          <w:p w14:paraId="4E98136E" w14:textId="77777777" w:rsidR="00820369" w:rsidRPr="00F05BF7" w:rsidRDefault="00F55D9B" w:rsidP="00E01DC3">
            <w:pPr>
              <w:autoSpaceDE w:val="0"/>
              <w:autoSpaceDN w:val="0"/>
              <w:adjustRightInd w:val="0"/>
              <w:rPr>
                <w:rFonts w:cs="Arial"/>
              </w:rPr>
            </w:pPr>
            <w:r>
              <w:rPr>
                <w:rFonts w:cs="Arial"/>
              </w:rPr>
              <w:t>Set OFF w</w:t>
            </w:r>
            <w:r w:rsidRPr="00F05BF7">
              <w:rPr>
                <w:rFonts w:cs="Arial"/>
              </w:rPr>
              <w:t xml:space="preserve">hen the </w:t>
            </w:r>
            <w:r>
              <w:rPr>
                <w:rFonts w:cs="Arial"/>
              </w:rPr>
              <w:t>ANC Server</w:t>
            </w:r>
            <w:r w:rsidRPr="00F05BF7">
              <w:rPr>
                <w:rFonts w:cs="Arial"/>
              </w:rPr>
              <w:t xml:space="preserve"> is not transmitting a cancellation or enhancement </w:t>
            </w:r>
            <w:proofErr w:type="gramStart"/>
            <w:r w:rsidRPr="00F05BF7">
              <w:rPr>
                <w:rFonts w:cs="Arial"/>
              </w:rPr>
              <w:t>signal</w:t>
            </w:r>
            <w:proofErr w:type="gramEnd"/>
            <w:r w:rsidRPr="00F05BF7">
              <w:rPr>
                <w:rFonts w:cs="Arial"/>
              </w:rPr>
              <w:t xml:space="preserve"> or its output is switched off </w:t>
            </w:r>
          </w:p>
        </w:tc>
      </w:tr>
      <w:tr w:rsidR="00820369" w:rsidRPr="007F7C06" w14:paraId="0DAA636C" w14:textId="77777777" w:rsidTr="008F5CBB">
        <w:trPr>
          <w:jc w:val="center"/>
        </w:trPr>
        <w:tc>
          <w:tcPr>
            <w:tcW w:w="2234" w:type="dxa"/>
            <w:vMerge/>
            <w:tcBorders>
              <w:left w:val="single" w:sz="4" w:space="0" w:color="auto"/>
              <w:right w:val="single" w:sz="4" w:space="0" w:color="auto"/>
            </w:tcBorders>
          </w:tcPr>
          <w:p w14:paraId="77105F74" w14:textId="77777777" w:rsidR="00820369" w:rsidRPr="007F7C06" w:rsidRDefault="00925A7C"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4A2ADAB4" w14:textId="77777777" w:rsidR="00820369" w:rsidRPr="007F7C06" w:rsidRDefault="00F55D9B" w:rsidP="003F3392">
            <w:pPr>
              <w:spacing w:line="276" w:lineRule="auto"/>
              <w:rPr>
                <w:rFonts w:cs="Arial"/>
              </w:rPr>
            </w:pPr>
            <w:r>
              <w:rPr>
                <w:rFonts w:cs="Arial"/>
              </w:rPr>
              <w:t>Active</w:t>
            </w:r>
          </w:p>
        </w:tc>
        <w:tc>
          <w:tcPr>
            <w:tcW w:w="900" w:type="dxa"/>
            <w:tcBorders>
              <w:top w:val="single" w:sz="4" w:space="0" w:color="auto"/>
              <w:left w:val="single" w:sz="4" w:space="0" w:color="auto"/>
              <w:bottom w:val="single" w:sz="4" w:space="0" w:color="auto"/>
              <w:right w:val="single" w:sz="4" w:space="0" w:color="auto"/>
            </w:tcBorders>
          </w:tcPr>
          <w:p w14:paraId="69150514" w14:textId="77777777" w:rsidR="00820369" w:rsidRPr="007F7C06" w:rsidRDefault="00F55D9B" w:rsidP="003F3392">
            <w:pPr>
              <w:spacing w:line="276" w:lineRule="auto"/>
              <w:rPr>
                <w:rFonts w:cs="Arial"/>
              </w:rPr>
            </w:pPr>
            <w:r w:rsidRPr="007F7C06">
              <w:rPr>
                <w:rFonts w:cs="Arial"/>
              </w:rPr>
              <w:t>0x1</w:t>
            </w:r>
          </w:p>
        </w:tc>
        <w:tc>
          <w:tcPr>
            <w:tcW w:w="4056" w:type="dxa"/>
            <w:tcBorders>
              <w:left w:val="single" w:sz="4" w:space="0" w:color="auto"/>
              <w:right w:val="single" w:sz="4" w:space="0" w:color="auto"/>
            </w:tcBorders>
          </w:tcPr>
          <w:p w14:paraId="6670BA5D" w14:textId="77777777" w:rsidR="00820369" w:rsidRPr="007F7C06" w:rsidRDefault="00F55D9B" w:rsidP="003F3392">
            <w:pPr>
              <w:spacing w:line="276" w:lineRule="auto"/>
              <w:rPr>
                <w:rFonts w:cs="Arial"/>
              </w:rPr>
            </w:pPr>
            <w:r>
              <w:rPr>
                <w:rFonts w:cs="Arial"/>
              </w:rPr>
              <w:t>Set Active when the ANC server</w:t>
            </w:r>
            <w:r w:rsidRPr="00F05BF7">
              <w:rPr>
                <w:rFonts w:cs="Arial"/>
              </w:rPr>
              <w:t xml:space="preserve"> is producing a cancellation or enhancement signal and its output is active</w:t>
            </w:r>
          </w:p>
        </w:tc>
      </w:tr>
    </w:tbl>
    <w:p w14:paraId="5CB4CD58" w14:textId="77777777" w:rsidR="001A59D5" w:rsidRDefault="00925A7C" w:rsidP="00500605"/>
    <w:p w14:paraId="1F36A221" w14:textId="77777777" w:rsidR="00406F39" w:rsidRDefault="00F55D9B" w:rsidP="006830A8">
      <w:pPr>
        <w:pStyle w:val="Heading3"/>
      </w:pPr>
      <w:bookmarkStart w:id="60" w:name="_Toc94795918"/>
      <w:r w:rsidRPr="00B9479B">
        <w:t>MD-REQ-273747/A-</w:t>
      </w:r>
      <w:proofErr w:type="spellStart"/>
      <w:r w:rsidRPr="00B9479B">
        <w:t>PwPckTq_D_Stat</w:t>
      </w:r>
      <w:bookmarkEnd w:id="60"/>
      <w:proofErr w:type="spellEnd"/>
    </w:p>
    <w:p w14:paraId="0DF69AD1" w14:textId="77777777" w:rsidR="00500605" w:rsidRDefault="00F55D9B" w:rsidP="00500605">
      <w:r w:rsidRPr="001A59D5">
        <w:rPr>
          <w:b/>
        </w:rPr>
        <w:t>Message Type</w:t>
      </w:r>
      <w:r>
        <w:t>: Status</w:t>
      </w:r>
    </w:p>
    <w:p w14:paraId="489DFAB3" w14:textId="77777777" w:rsidR="003E6AEB" w:rsidRPr="0009778C" w:rsidRDefault="00925A7C" w:rsidP="00500605">
      <w:pPr>
        <w:rPr>
          <w:rFonts w:cs="Arial"/>
        </w:rPr>
      </w:pPr>
    </w:p>
    <w:p w14:paraId="6FA77666" w14:textId="77777777" w:rsidR="0009778C" w:rsidRPr="0009778C" w:rsidRDefault="00F55D9B" w:rsidP="0009778C">
      <w:pPr>
        <w:spacing w:line="276" w:lineRule="auto"/>
        <w:rPr>
          <w:rFonts w:cs="Arial"/>
        </w:rPr>
      </w:pPr>
      <w:r w:rsidRPr="0009778C">
        <w:rPr>
          <w:rFonts w:eastAsia="MS Mincho" w:cs="Arial"/>
        </w:rPr>
        <w:t>Signal sent to the Infotainment System indicating the engine torque status</w:t>
      </w:r>
    </w:p>
    <w:p w14:paraId="06760AF0" w14:textId="77777777" w:rsidR="001A59D5" w:rsidRPr="0009778C" w:rsidRDefault="00925A7C"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09778C" w14:paraId="2E10D1D8"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798E519B" w14:textId="77777777" w:rsidR="00820369" w:rsidRPr="0009778C" w:rsidRDefault="00F55D9B" w:rsidP="003F3392">
            <w:pPr>
              <w:spacing w:line="276" w:lineRule="auto"/>
              <w:rPr>
                <w:rFonts w:cs="Arial"/>
                <w:b/>
              </w:rPr>
            </w:pPr>
            <w:r w:rsidRPr="0009778C">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63DD9EE4" w14:textId="77777777" w:rsidR="00820369" w:rsidRPr="0009778C" w:rsidRDefault="00F55D9B" w:rsidP="003F3392">
            <w:pPr>
              <w:spacing w:line="276" w:lineRule="auto"/>
              <w:rPr>
                <w:rFonts w:cs="Arial"/>
                <w:b/>
              </w:rPr>
            </w:pPr>
            <w:r w:rsidRPr="0009778C">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48258D22" w14:textId="77777777" w:rsidR="00820369" w:rsidRPr="0009778C" w:rsidRDefault="00F55D9B" w:rsidP="003F3392">
            <w:pPr>
              <w:spacing w:line="276" w:lineRule="auto"/>
              <w:rPr>
                <w:rFonts w:cs="Arial"/>
                <w:b/>
              </w:rPr>
            </w:pPr>
            <w:r w:rsidRPr="0009778C">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63A4384D" w14:textId="77777777" w:rsidR="00820369" w:rsidRPr="0009778C" w:rsidRDefault="00F55D9B" w:rsidP="008F5CBB">
            <w:pPr>
              <w:spacing w:line="276" w:lineRule="auto"/>
              <w:rPr>
                <w:rFonts w:cs="Arial"/>
                <w:b/>
              </w:rPr>
            </w:pPr>
            <w:r w:rsidRPr="0009778C">
              <w:rPr>
                <w:rFonts w:cs="Arial"/>
                <w:b/>
              </w:rPr>
              <w:t>Description</w:t>
            </w:r>
          </w:p>
        </w:tc>
      </w:tr>
      <w:tr w:rsidR="00820369" w:rsidRPr="0009778C" w14:paraId="69976B0F" w14:textId="77777777" w:rsidTr="008F5CBB">
        <w:trPr>
          <w:jc w:val="center"/>
        </w:trPr>
        <w:tc>
          <w:tcPr>
            <w:tcW w:w="2234" w:type="dxa"/>
            <w:vMerge w:val="restart"/>
            <w:tcBorders>
              <w:top w:val="single" w:sz="4" w:space="0" w:color="auto"/>
              <w:left w:val="single" w:sz="4" w:space="0" w:color="auto"/>
              <w:right w:val="single" w:sz="4" w:space="0" w:color="auto"/>
            </w:tcBorders>
          </w:tcPr>
          <w:p w14:paraId="564F0636" w14:textId="77777777" w:rsidR="00820369" w:rsidRPr="0009778C" w:rsidRDefault="00F55D9B" w:rsidP="003F3392">
            <w:pPr>
              <w:spacing w:line="276" w:lineRule="auto"/>
              <w:rPr>
                <w:rFonts w:cs="Arial"/>
              </w:rPr>
            </w:pPr>
            <w:proofErr w:type="spellStart"/>
            <w:r w:rsidRPr="0009778C">
              <w:rPr>
                <w:rFonts w:eastAsia="MS Mincho" w:cs="Arial"/>
              </w:rPr>
              <w:lastRenderedPageBreak/>
              <w:t>PwPckTq_D_Stat</w:t>
            </w:r>
            <w:proofErr w:type="spellEnd"/>
          </w:p>
        </w:tc>
        <w:tc>
          <w:tcPr>
            <w:tcW w:w="2424" w:type="dxa"/>
            <w:tcBorders>
              <w:top w:val="single" w:sz="4" w:space="0" w:color="auto"/>
              <w:left w:val="single" w:sz="4" w:space="0" w:color="auto"/>
              <w:bottom w:val="single" w:sz="4" w:space="0" w:color="auto"/>
              <w:right w:val="single" w:sz="4" w:space="0" w:color="auto"/>
            </w:tcBorders>
            <w:hideMark/>
          </w:tcPr>
          <w:p w14:paraId="30AE2F0B" w14:textId="77777777" w:rsidR="00820369" w:rsidRPr="0009778C" w:rsidRDefault="00F55D9B" w:rsidP="0009778C">
            <w:pPr>
              <w:autoSpaceDE w:val="0"/>
              <w:autoSpaceDN w:val="0"/>
              <w:adjustRightInd w:val="0"/>
              <w:rPr>
                <w:rFonts w:eastAsia="MS Mincho" w:cs="Arial"/>
              </w:rPr>
            </w:pPr>
            <w:r w:rsidRPr="0009778C">
              <w:rPr>
                <w:rFonts w:eastAsia="MS Mincho" w:cs="Arial"/>
              </w:rPr>
              <w:t xml:space="preserve">Off </w:t>
            </w:r>
            <w:proofErr w:type="spellStart"/>
            <w:r w:rsidRPr="0009778C">
              <w:rPr>
                <w:rFonts w:eastAsia="MS Mincho" w:cs="Arial"/>
              </w:rPr>
              <w:t>Tq</w:t>
            </w:r>
            <w:proofErr w:type="spellEnd"/>
            <w:r w:rsidRPr="0009778C">
              <w:rPr>
                <w:rFonts w:eastAsia="MS Mincho" w:cs="Arial"/>
              </w:rPr>
              <w:t xml:space="preserve"> Not Available</w:t>
            </w:r>
          </w:p>
        </w:tc>
        <w:tc>
          <w:tcPr>
            <w:tcW w:w="900" w:type="dxa"/>
            <w:tcBorders>
              <w:top w:val="single" w:sz="4" w:space="0" w:color="auto"/>
              <w:left w:val="single" w:sz="4" w:space="0" w:color="auto"/>
              <w:bottom w:val="single" w:sz="4" w:space="0" w:color="auto"/>
              <w:right w:val="single" w:sz="4" w:space="0" w:color="auto"/>
            </w:tcBorders>
            <w:hideMark/>
          </w:tcPr>
          <w:p w14:paraId="254F8247" w14:textId="77777777" w:rsidR="00820369" w:rsidRPr="0009778C" w:rsidRDefault="00F55D9B" w:rsidP="003F3392">
            <w:pPr>
              <w:spacing w:line="276" w:lineRule="auto"/>
              <w:rPr>
                <w:rFonts w:cs="Arial"/>
              </w:rPr>
            </w:pPr>
            <w:r w:rsidRPr="0009778C">
              <w:rPr>
                <w:rFonts w:cs="Arial"/>
              </w:rPr>
              <w:t>0x0</w:t>
            </w:r>
          </w:p>
        </w:tc>
        <w:tc>
          <w:tcPr>
            <w:tcW w:w="4056" w:type="dxa"/>
            <w:tcBorders>
              <w:top w:val="single" w:sz="4" w:space="0" w:color="auto"/>
              <w:left w:val="single" w:sz="4" w:space="0" w:color="auto"/>
              <w:right w:val="single" w:sz="4" w:space="0" w:color="auto"/>
            </w:tcBorders>
            <w:vAlign w:val="center"/>
            <w:hideMark/>
          </w:tcPr>
          <w:p w14:paraId="7645A9FE" w14:textId="77777777" w:rsidR="00820369" w:rsidRPr="0009778C" w:rsidRDefault="00925A7C" w:rsidP="003F3392">
            <w:pPr>
              <w:autoSpaceDE w:val="0"/>
              <w:autoSpaceDN w:val="0"/>
              <w:adjustRightInd w:val="0"/>
              <w:rPr>
                <w:rFonts w:cs="Arial"/>
              </w:rPr>
            </w:pPr>
          </w:p>
        </w:tc>
      </w:tr>
      <w:tr w:rsidR="00820369" w14:paraId="38CBCEE3" w14:textId="77777777" w:rsidTr="008F5CBB">
        <w:trPr>
          <w:jc w:val="center"/>
        </w:trPr>
        <w:tc>
          <w:tcPr>
            <w:tcW w:w="2234" w:type="dxa"/>
            <w:vMerge/>
            <w:tcBorders>
              <w:left w:val="single" w:sz="4" w:space="0" w:color="auto"/>
              <w:right w:val="single" w:sz="4" w:space="0" w:color="auto"/>
            </w:tcBorders>
          </w:tcPr>
          <w:p w14:paraId="70F30CF7" w14:textId="77777777" w:rsidR="00820369" w:rsidRPr="00C70078" w:rsidRDefault="00925A7C"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37455CDD" w14:textId="77777777" w:rsidR="00820369" w:rsidRPr="0009778C" w:rsidRDefault="00F55D9B" w:rsidP="003F3392">
            <w:pPr>
              <w:spacing w:line="276" w:lineRule="auto"/>
              <w:rPr>
                <w:rFonts w:cs="Arial"/>
              </w:rPr>
            </w:pPr>
            <w:r w:rsidRPr="0009778C">
              <w:rPr>
                <w:rFonts w:eastAsia="MS Mincho" w:cs="Arial"/>
              </w:rPr>
              <w:t xml:space="preserve">On </w:t>
            </w:r>
            <w:proofErr w:type="spellStart"/>
            <w:r w:rsidRPr="0009778C">
              <w:rPr>
                <w:rFonts w:eastAsia="MS Mincho" w:cs="Arial"/>
              </w:rPr>
              <w:t>Tq</w:t>
            </w:r>
            <w:proofErr w:type="spellEnd"/>
            <w:r w:rsidRPr="0009778C">
              <w:rPr>
                <w:rFonts w:eastAsia="MS Mincho" w:cs="Arial"/>
              </w:rPr>
              <w:t xml:space="preserve"> Not Available</w:t>
            </w:r>
          </w:p>
        </w:tc>
        <w:tc>
          <w:tcPr>
            <w:tcW w:w="900" w:type="dxa"/>
            <w:tcBorders>
              <w:top w:val="single" w:sz="4" w:space="0" w:color="auto"/>
              <w:left w:val="single" w:sz="4" w:space="0" w:color="auto"/>
              <w:bottom w:val="single" w:sz="4" w:space="0" w:color="auto"/>
              <w:right w:val="single" w:sz="4" w:space="0" w:color="auto"/>
            </w:tcBorders>
          </w:tcPr>
          <w:p w14:paraId="7B084AF2" w14:textId="77777777" w:rsidR="00820369" w:rsidRPr="00C70078" w:rsidRDefault="00F55D9B"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08301CC1" w14:textId="77777777" w:rsidR="00820369" w:rsidRPr="00C70078" w:rsidRDefault="00925A7C" w:rsidP="003F3392">
            <w:pPr>
              <w:spacing w:line="276" w:lineRule="auto"/>
              <w:rPr>
                <w:rFonts w:cs="Arial"/>
              </w:rPr>
            </w:pPr>
          </w:p>
        </w:tc>
      </w:tr>
      <w:tr w:rsidR="00820369" w14:paraId="33063D93" w14:textId="77777777" w:rsidTr="008F5CBB">
        <w:trPr>
          <w:jc w:val="center"/>
        </w:trPr>
        <w:tc>
          <w:tcPr>
            <w:tcW w:w="2234" w:type="dxa"/>
            <w:vMerge/>
            <w:tcBorders>
              <w:left w:val="single" w:sz="4" w:space="0" w:color="auto"/>
              <w:right w:val="single" w:sz="4" w:space="0" w:color="auto"/>
            </w:tcBorders>
          </w:tcPr>
          <w:p w14:paraId="7DCCABD5" w14:textId="77777777" w:rsidR="00820369" w:rsidRPr="00C70078" w:rsidRDefault="00925A7C"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2FE9149F" w14:textId="77777777" w:rsidR="00820369" w:rsidRPr="0009778C" w:rsidRDefault="00F55D9B" w:rsidP="0009778C">
            <w:pPr>
              <w:spacing w:line="276" w:lineRule="auto"/>
              <w:rPr>
                <w:rFonts w:cs="Arial"/>
              </w:rPr>
            </w:pPr>
            <w:proofErr w:type="spellStart"/>
            <w:r w:rsidRPr="0009778C">
              <w:rPr>
                <w:rFonts w:eastAsia="MS Mincho" w:cs="Arial"/>
              </w:rPr>
              <w:t>Strt</w:t>
            </w:r>
            <w:proofErr w:type="spellEnd"/>
            <w:r w:rsidRPr="0009778C">
              <w:rPr>
                <w:rFonts w:eastAsia="MS Mincho" w:cs="Arial"/>
              </w:rPr>
              <w:t xml:space="preserve"> In </w:t>
            </w:r>
            <w:proofErr w:type="spellStart"/>
            <w:r w:rsidRPr="0009778C">
              <w:rPr>
                <w:rFonts w:eastAsia="MS Mincho" w:cs="Arial"/>
              </w:rPr>
              <w:t>Prg</w:t>
            </w:r>
            <w:proofErr w:type="spellEnd"/>
            <w:r w:rsidRPr="0009778C">
              <w:rPr>
                <w:rFonts w:eastAsia="MS Mincho" w:cs="Arial"/>
              </w:rPr>
              <w:t xml:space="preserve"> No </w:t>
            </w:r>
            <w:proofErr w:type="spellStart"/>
            <w:r w:rsidRPr="0009778C">
              <w:rPr>
                <w:rFonts w:eastAsia="MS Mincho" w:cs="Arial"/>
              </w:rPr>
              <w:t>Tq</w:t>
            </w:r>
            <w:proofErr w:type="spellEnd"/>
          </w:p>
        </w:tc>
        <w:tc>
          <w:tcPr>
            <w:tcW w:w="900" w:type="dxa"/>
            <w:tcBorders>
              <w:top w:val="single" w:sz="4" w:space="0" w:color="auto"/>
              <w:left w:val="single" w:sz="4" w:space="0" w:color="auto"/>
              <w:bottom w:val="single" w:sz="4" w:space="0" w:color="auto"/>
              <w:right w:val="single" w:sz="4" w:space="0" w:color="auto"/>
            </w:tcBorders>
          </w:tcPr>
          <w:p w14:paraId="1BC8F68C" w14:textId="77777777" w:rsidR="00820369" w:rsidRPr="00C70078" w:rsidRDefault="00F55D9B" w:rsidP="003F3392">
            <w:pPr>
              <w:spacing w:line="276" w:lineRule="auto"/>
              <w:rPr>
                <w:rFonts w:cs="Arial"/>
              </w:rPr>
            </w:pPr>
            <w:r w:rsidRPr="00C70078">
              <w:rPr>
                <w:rFonts w:cs="Arial"/>
              </w:rPr>
              <w:t>0x2</w:t>
            </w:r>
          </w:p>
        </w:tc>
        <w:tc>
          <w:tcPr>
            <w:tcW w:w="4056" w:type="dxa"/>
            <w:tcBorders>
              <w:left w:val="single" w:sz="4" w:space="0" w:color="auto"/>
              <w:right w:val="single" w:sz="4" w:space="0" w:color="auto"/>
            </w:tcBorders>
          </w:tcPr>
          <w:p w14:paraId="07A72A16" w14:textId="77777777" w:rsidR="00820369" w:rsidRPr="00C70078" w:rsidRDefault="00925A7C" w:rsidP="003F3392">
            <w:pPr>
              <w:spacing w:line="276" w:lineRule="auto"/>
              <w:rPr>
                <w:rFonts w:cs="Arial"/>
              </w:rPr>
            </w:pPr>
          </w:p>
        </w:tc>
      </w:tr>
      <w:tr w:rsidR="00820369" w14:paraId="750519F6" w14:textId="77777777" w:rsidTr="008F5CBB">
        <w:trPr>
          <w:jc w:val="center"/>
        </w:trPr>
        <w:tc>
          <w:tcPr>
            <w:tcW w:w="2234" w:type="dxa"/>
            <w:vMerge/>
            <w:tcBorders>
              <w:left w:val="single" w:sz="4" w:space="0" w:color="auto"/>
              <w:right w:val="single" w:sz="4" w:space="0" w:color="auto"/>
            </w:tcBorders>
          </w:tcPr>
          <w:p w14:paraId="1174F0FE" w14:textId="77777777" w:rsidR="00820369" w:rsidRDefault="00925A7C" w:rsidP="003E6AE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4E4E09C7" w14:textId="77777777" w:rsidR="00820369" w:rsidRPr="0009778C" w:rsidRDefault="00F55D9B" w:rsidP="003E6AEB">
            <w:pPr>
              <w:spacing w:line="276" w:lineRule="auto"/>
              <w:rPr>
                <w:rFonts w:cs="Arial"/>
              </w:rPr>
            </w:pPr>
            <w:r w:rsidRPr="0009778C">
              <w:rPr>
                <w:rFonts w:eastAsia="MS Mincho" w:cs="Arial"/>
              </w:rPr>
              <w:t xml:space="preserve">On </w:t>
            </w:r>
            <w:proofErr w:type="spellStart"/>
            <w:r w:rsidRPr="0009778C">
              <w:rPr>
                <w:rFonts w:eastAsia="MS Mincho" w:cs="Arial"/>
              </w:rPr>
              <w:t>Tq</w:t>
            </w:r>
            <w:proofErr w:type="spellEnd"/>
            <w:r w:rsidRPr="0009778C">
              <w:rPr>
                <w:rFonts w:eastAsia="MS Mincho" w:cs="Arial"/>
              </w:rPr>
              <w:t xml:space="preserve"> Available</w:t>
            </w:r>
          </w:p>
        </w:tc>
        <w:tc>
          <w:tcPr>
            <w:tcW w:w="900" w:type="dxa"/>
            <w:tcBorders>
              <w:top w:val="single" w:sz="4" w:space="0" w:color="auto"/>
              <w:left w:val="single" w:sz="4" w:space="0" w:color="auto"/>
              <w:bottom w:val="single" w:sz="4" w:space="0" w:color="auto"/>
              <w:right w:val="single" w:sz="4" w:space="0" w:color="auto"/>
            </w:tcBorders>
          </w:tcPr>
          <w:p w14:paraId="22D9F867" w14:textId="77777777" w:rsidR="00820369" w:rsidRPr="00C70078" w:rsidRDefault="00F55D9B" w:rsidP="003F3392">
            <w:pPr>
              <w:spacing w:line="276" w:lineRule="auto"/>
              <w:rPr>
                <w:rFonts w:cs="Arial"/>
              </w:rPr>
            </w:pPr>
            <w:r w:rsidRPr="00C70078">
              <w:rPr>
                <w:rFonts w:cs="Arial"/>
              </w:rPr>
              <w:t>0x3</w:t>
            </w:r>
          </w:p>
        </w:tc>
        <w:tc>
          <w:tcPr>
            <w:tcW w:w="4056" w:type="dxa"/>
            <w:tcBorders>
              <w:left w:val="single" w:sz="4" w:space="0" w:color="auto"/>
              <w:right w:val="single" w:sz="4" w:space="0" w:color="auto"/>
            </w:tcBorders>
          </w:tcPr>
          <w:p w14:paraId="1F1B4A7B" w14:textId="77777777" w:rsidR="00820369" w:rsidRPr="00C70078" w:rsidRDefault="00925A7C" w:rsidP="003F3392">
            <w:pPr>
              <w:spacing w:line="276" w:lineRule="auto"/>
              <w:rPr>
                <w:rFonts w:cs="Arial"/>
              </w:rPr>
            </w:pPr>
          </w:p>
        </w:tc>
      </w:tr>
    </w:tbl>
    <w:p w14:paraId="5FC1E4EE" w14:textId="77777777" w:rsidR="001A59D5" w:rsidRDefault="00925A7C" w:rsidP="00500605"/>
    <w:p w14:paraId="2C787453" w14:textId="77777777" w:rsidR="00406F39" w:rsidRDefault="00F55D9B" w:rsidP="006830A8">
      <w:pPr>
        <w:pStyle w:val="Heading3"/>
      </w:pPr>
      <w:bookmarkStart w:id="61" w:name="_Toc94795919"/>
      <w:r w:rsidRPr="00B9479B">
        <w:t>MD-REQ-273748/A-</w:t>
      </w:r>
      <w:proofErr w:type="spellStart"/>
      <w:r w:rsidRPr="00B9479B">
        <w:t>Eng_D_Stat</w:t>
      </w:r>
      <w:bookmarkEnd w:id="61"/>
      <w:proofErr w:type="spellEnd"/>
    </w:p>
    <w:p w14:paraId="24136347" w14:textId="77777777" w:rsidR="00500605" w:rsidRPr="00E22537" w:rsidRDefault="00F55D9B" w:rsidP="00500605">
      <w:pPr>
        <w:rPr>
          <w:rFonts w:cs="Arial"/>
        </w:rPr>
      </w:pPr>
      <w:r w:rsidRPr="00E22537">
        <w:rPr>
          <w:rFonts w:cs="Arial"/>
          <w:b/>
        </w:rPr>
        <w:t>Message Type</w:t>
      </w:r>
      <w:r w:rsidRPr="00E22537">
        <w:rPr>
          <w:rFonts w:cs="Arial"/>
        </w:rPr>
        <w:t>: Status</w:t>
      </w:r>
    </w:p>
    <w:p w14:paraId="16D46D71" w14:textId="77777777" w:rsidR="003E6AEB" w:rsidRPr="00E22537" w:rsidRDefault="00925A7C" w:rsidP="00500605">
      <w:pPr>
        <w:rPr>
          <w:rFonts w:cs="Arial"/>
        </w:rPr>
      </w:pPr>
    </w:p>
    <w:p w14:paraId="6E7748F0" w14:textId="77777777" w:rsidR="001A59D5" w:rsidRPr="00E22537" w:rsidRDefault="00F55D9B" w:rsidP="00500605">
      <w:pPr>
        <w:rPr>
          <w:rFonts w:cs="Arial"/>
        </w:rPr>
      </w:pPr>
      <w:r w:rsidRPr="00E22537">
        <w:rPr>
          <w:rFonts w:cs="Arial"/>
        </w:rPr>
        <w:t>Signal indicating the engine status</w:t>
      </w:r>
    </w:p>
    <w:p w14:paraId="71360490" w14:textId="77777777" w:rsidR="00E22537" w:rsidRPr="00E22537" w:rsidRDefault="00925A7C"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E22537" w14:paraId="70680BA5"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4059FF60" w14:textId="77777777" w:rsidR="00820369" w:rsidRPr="00E22537" w:rsidRDefault="00F55D9B" w:rsidP="003F3392">
            <w:pPr>
              <w:spacing w:line="276" w:lineRule="auto"/>
              <w:rPr>
                <w:rFonts w:cs="Arial"/>
                <w:b/>
              </w:rPr>
            </w:pPr>
            <w:r w:rsidRPr="00E22537">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57A6D17A" w14:textId="77777777" w:rsidR="00820369" w:rsidRPr="00E22537" w:rsidRDefault="00F55D9B" w:rsidP="003F3392">
            <w:pPr>
              <w:spacing w:line="276" w:lineRule="auto"/>
              <w:rPr>
                <w:rFonts w:cs="Arial"/>
                <w:b/>
              </w:rPr>
            </w:pPr>
            <w:r w:rsidRPr="00E22537">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35BF19BA" w14:textId="77777777" w:rsidR="00820369" w:rsidRPr="00E22537" w:rsidRDefault="00F55D9B" w:rsidP="003F3392">
            <w:pPr>
              <w:spacing w:line="276" w:lineRule="auto"/>
              <w:rPr>
                <w:rFonts w:cs="Arial"/>
                <w:b/>
              </w:rPr>
            </w:pPr>
            <w:r w:rsidRPr="00E22537">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7F4AB754" w14:textId="77777777" w:rsidR="00820369" w:rsidRPr="00E22537" w:rsidRDefault="00F55D9B" w:rsidP="008F5CBB">
            <w:pPr>
              <w:spacing w:line="276" w:lineRule="auto"/>
              <w:rPr>
                <w:rFonts w:cs="Arial"/>
                <w:b/>
              </w:rPr>
            </w:pPr>
            <w:r w:rsidRPr="00E22537">
              <w:rPr>
                <w:rFonts w:cs="Arial"/>
                <w:b/>
              </w:rPr>
              <w:t>Description</w:t>
            </w:r>
          </w:p>
        </w:tc>
      </w:tr>
      <w:tr w:rsidR="00820369" w:rsidRPr="00E22537" w14:paraId="45FA4FDE" w14:textId="77777777" w:rsidTr="00E22537">
        <w:trPr>
          <w:jc w:val="center"/>
        </w:trPr>
        <w:tc>
          <w:tcPr>
            <w:tcW w:w="2234" w:type="dxa"/>
            <w:vMerge w:val="restart"/>
            <w:tcBorders>
              <w:top w:val="single" w:sz="4" w:space="0" w:color="auto"/>
              <w:left w:val="single" w:sz="4" w:space="0" w:color="auto"/>
              <w:right w:val="single" w:sz="4" w:space="0" w:color="auto"/>
            </w:tcBorders>
          </w:tcPr>
          <w:p w14:paraId="6293BC24" w14:textId="77777777" w:rsidR="00820369" w:rsidRPr="00E22537" w:rsidRDefault="00F55D9B" w:rsidP="003F3392">
            <w:pPr>
              <w:spacing w:line="276" w:lineRule="auto"/>
              <w:rPr>
                <w:rFonts w:cs="Arial"/>
              </w:rPr>
            </w:pPr>
            <w:proofErr w:type="spellStart"/>
            <w:r w:rsidRPr="00E22537">
              <w:rPr>
                <w:rFonts w:cs="Arial"/>
              </w:rPr>
              <w:t>Eng_D_Stat</w:t>
            </w:r>
            <w:proofErr w:type="spellEnd"/>
          </w:p>
        </w:tc>
        <w:tc>
          <w:tcPr>
            <w:tcW w:w="2424" w:type="dxa"/>
            <w:tcBorders>
              <w:top w:val="single" w:sz="4" w:space="0" w:color="auto"/>
              <w:left w:val="single" w:sz="4" w:space="0" w:color="auto"/>
              <w:bottom w:val="single" w:sz="4" w:space="0" w:color="auto"/>
              <w:right w:val="single" w:sz="4" w:space="0" w:color="auto"/>
            </w:tcBorders>
          </w:tcPr>
          <w:p w14:paraId="58A58D04" w14:textId="77777777" w:rsidR="00820369" w:rsidRPr="00E22537" w:rsidRDefault="00F55D9B" w:rsidP="0009778C">
            <w:pPr>
              <w:autoSpaceDE w:val="0"/>
              <w:autoSpaceDN w:val="0"/>
              <w:adjustRightInd w:val="0"/>
              <w:rPr>
                <w:rFonts w:eastAsia="MS Mincho" w:cs="Arial"/>
              </w:rPr>
            </w:pPr>
            <w:proofErr w:type="spellStart"/>
            <w:r w:rsidRPr="00E22537">
              <w:rPr>
                <w:rFonts w:cs="Arial"/>
              </w:rPr>
              <w:t>EngOff</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621FA76C" w14:textId="77777777" w:rsidR="00820369" w:rsidRPr="00E22537" w:rsidRDefault="00F55D9B" w:rsidP="003F3392">
            <w:pPr>
              <w:spacing w:line="276" w:lineRule="auto"/>
              <w:rPr>
                <w:rFonts w:cs="Arial"/>
              </w:rPr>
            </w:pPr>
            <w:r w:rsidRPr="00E22537">
              <w:rPr>
                <w:rFonts w:cs="Arial"/>
              </w:rPr>
              <w:t>0x0</w:t>
            </w:r>
          </w:p>
        </w:tc>
        <w:tc>
          <w:tcPr>
            <w:tcW w:w="4056" w:type="dxa"/>
            <w:tcBorders>
              <w:top w:val="single" w:sz="4" w:space="0" w:color="auto"/>
              <w:left w:val="single" w:sz="4" w:space="0" w:color="auto"/>
              <w:right w:val="single" w:sz="4" w:space="0" w:color="auto"/>
            </w:tcBorders>
            <w:vAlign w:val="center"/>
            <w:hideMark/>
          </w:tcPr>
          <w:p w14:paraId="7366B352" w14:textId="77777777" w:rsidR="00820369" w:rsidRPr="00E22537" w:rsidRDefault="00925A7C" w:rsidP="003F3392">
            <w:pPr>
              <w:autoSpaceDE w:val="0"/>
              <w:autoSpaceDN w:val="0"/>
              <w:adjustRightInd w:val="0"/>
              <w:rPr>
                <w:rFonts w:cs="Arial"/>
              </w:rPr>
            </w:pPr>
          </w:p>
        </w:tc>
      </w:tr>
      <w:tr w:rsidR="00820369" w14:paraId="4639A38F" w14:textId="77777777" w:rsidTr="008F5CBB">
        <w:trPr>
          <w:jc w:val="center"/>
        </w:trPr>
        <w:tc>
          <w:tcPr>
            <w:tcW w:w="2234" w:type="dxa"/>
            <w:vMerge/>
            <w:tcBorders>
              <w:left w:val="single" w:sz="4" w:space="0" w:color="auto"/>
              <w:right w:val="single" w:sz="4" w:space="0" w:color="auto"/>
            </w:tcBorders>
          </w:tcPr>
          <w:p w14:paraId="2ED6D3E3" w14:textId="77777777" w:rsidR="00820369" w:rsidRPr="00E22537" w:rsidRDefault="00925A7C"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028B75F3" w14:textId="77777777" w:rsidR="00820369" w:rsidRPr="00E22537" w:rsidRDefault="00F55D9B" w:rsidP="00E22537">
            <w:pPr>
              <w:spacing w:line="276" w:lineRule="auto"/>
              <w:rPr>
                <w:rFonts w:cs="Arial"/>
              </w:rPr>
            </w:pPr>
            <w:proofErr w:type="spellStart"/>
            <w:r w:rsidRPr="00E22537">
              <w:rPr>
                <w:rFonts w:cs="Arial"/>
              </w:rPr>
              <w:t>EngON</w:t>
            </w:r>
            <w:proofErr w:type="spellEnd"/>
          </w:p>
        </w:tc>
        <w:tc>
          <w:tcPr>
            <w:tcW w:w="900" w:type="dxa"/>
            <w:tcBorders>
              <w:top w:val="single" w:sz="4" w:space="0" w:color="auto"/>
              <w:left w:val="single" w:sz="4" w:space="0" w:color="auto"/>
              <w:bottom w:val="single" w:sz="4" w:space="0" w:color="auto"/>
              <w:right w:val="single" w:sz="4" w:space="0" w:color="auto"/>
            </w:tcBorders>
          </w:tcPr>
          <w:p w14:paraId="3B388D85" w14:textId="77777777" w:rsidR="00820369" w:rsidRPr="00C70078" w:rsidRDefault="00F55D9B"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039A0189" w14:textId="77777777" w:rsidR="00820369" w:rsidRPr="00C70078" w:rsidRDefault="00925A7C" w:rsidP="003F3392">
            <w:pPr>
              <w:spacing w:line="276" w:lineRule="auto"/>
              <w:rPr>
                <w:rFonts w:cs="Arial"/>
              </w:rPr>
            </w:pPr>
          </w:p>
        </w:tc>
      </w:tr>
      <w:tr w:rsidR="00820369" w14:paraId="5A9FA233" w14:textId="77777777" w:rsidTr="008F5CBB">
        <w:trPr>
          <w:jc w:val="center"/>
        </w:trPr>
        <w:tc>
          <w:tcPr>
            <w:tcW w:w="2234" w:type="dxa"/>
            <w:vMerge/>
            <w:tcBorders>
              <w:left w:val="single" w:sz="4" w:space="0" w:color="auto"/>
              <w:right w:val="single" w:sz="4" w:space="0" w:color="auto"/>
            </w:tcBorders>
          </w:tcPr>
          <w:p w14:paraId="2C448708" w14:textId="77777777" w:rsidR="00820369" w:rsidRPr="00E22537" w:rsidRDefault="00925A7C"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5BFD0ED4" w14:textId="77777777" w:rsidR="00820369" w:rsidRPr="00E22537" w:rsidRDefault="00F55D9B" w:rsidP="0009778C">
            <w:pPr>
              <w:spacing w:line="276" w:lineRule="auto"/>
              <w:rPr>
                <w:rFonts w:cs="Arial"/>
              </w:rPr>
            </w:pPr>
            <w:proofErr w:type="spellStart"/>
            <w:r w:rsidRPr="00E22537">
              <w:rPr>
                <w:rFonts w:cs="Arial"/>
              </w:rPr>
              <w:t>EngAutoStopped</w:t>
            </w:r>
            <w:proofErr w:type="spellEnd"/>
          </w:p>
        </w:tc>
        <w:tc>
          <w:tcPr>
            <w:tcW w:w="900" w:type="dxa"/>
            <w:tcBorders>
              <w:top w:val="single" w:sz="4" w:space="0" w:color="auto"/>
              <w:left w:val="single" w:sz="4" w:space="0" w:color="auto"/>
              <w:bottom w:val="single" w:sz="4" w:space="0" w:color="auto"/>
              <w:right w:val="single" w:sz="4" w:space="0" w:color="auto"/>
            </w:tcBorders>
          </w:tcPr>
          <w:p w14:paraId="162EBB74" w14:textId="77777777" w:rsidR="00820369" w:rsidRPr="00C70078" w:rsidRDefault="00F55D9B" w:rsidP="003F3392">
            <w:pPr>
              <w:spacing w:line="276" w:lineRule="auto"/>
              <w:rPr>
                <w:rFonts w:cs="Arial"/>
              </w:rPr>
            </w:pPr>
            <w:r w:rsidRPr="00C70078">
              <w:rPr>
                <w:rFonts w:cs="Arial"/>
              </w:rPr>
              <w:t>0x2</w:t>
            </w:r>
          </w:p>
        </w:tc>
        <w:tc>
          <w:tcPr>
            <w:tcW w:w="4056" w:type="dxa"/>
            <w:tcBorders>
              <w:left w:val="single" w:sz="4" w:space="0" w:color="auto"/>
              <w:right w:val="single" w:sz="4" w:space="0" w:color="auto"/>
            </w:tcBorders>
          </w:tcPr>
          <w:p w14:paraId="19D9FBDA" w14:textId="77777777" w:rsidR="00820369" w:rsidRPr="00C70078" w:rsidRDefault="00925A7C" w:rsidP="003F3392">
            <w:pPr>
              <w:spacing w:line="276" w:lineRule="auto"/>
              <w:rPr>
                <w:rFonts w:cs="Arial"/>
              </w:rPr>
            </w:pPr>
          </w:p>
        </w:tc>
      </w:tr>
      <w:tr w:rsidR="00820369" w14:paraId="6378099A" w14:textId="77777777" w:rsidTr="008F5CBB">
        <w:trPr>
          <w:jc w:val="center"/>
        </w:trPr>
        <w:tc>
          <w:tcPr>
            <w:tcW w:w="2234" w:type="dxa"/>
            <w:vMerge/>
            <w:tcBorders>
              <w:left w:val="single" w:sz="4" w:space="0" w:color="auto"/>
              <w:right w:val="single" w:sz="4" w:space="0" w:color="auto"/>
            </w:tcBorders>
          </w:tcPr>
          <w:p w14:paraId="391E6DB9" w14:textId="77777777" w:rsidR="00820369" w:rsidRPr="00E22537" w:rsidRDefault="00925A7C" w:rsidP="003E6AE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5F641AF6" w14:textId="77777777" w:rsidR="00820369" w:rsidRPr="00E22537" w:rsidRDefault="00F55D9B" w:rsidP="003E6AEB">
            <w:pPr>
              <w:spacing w:line="276" w:lineRule="auto"/>
              <w:rPr>
                <w:rFonts w:cs="Arial"/>
              </w:rPr>
            </w:pPr>
            <w:proofErr w:type="spellStart"/>
            <w:r w:rsidRPr="00E22537">
              <w:rPr>
                <w:rFonts w:cs="Arial"/>
              </w:rPr>
              <w:t>NotUsed</w:t>
            </w:r>
            <w:proofErr w:type="spellEnd"/>
          </w:p>
        </w:tc>
        <w:tc>
          <w:tcPr>
            <w:tcW w:w="900" w:type="dxa"/>
            <w:tcBorders>
              <w:top w:val="single" w:sz="4" w:space="0" w:color="auto"/>
              <w:left w:val="single" w:sz="4" w:space="0" w:color="auto"/>
              <w:bottom w:val="single" w:sz="4" w:space="0" w:color="auto"/>
              <w:right w:val="single" w:sz="4" w:space="0" w:color="auto"/>
            </w:tcBorders>
          </w:tcPr>
          <w:p w14:paraId="1E6B3785" w14:textId="77777777" w:rsidR="00820369" w:rsidRPr="00C70078" w:rsidRDefault="00F55D9B" w:rsidP="003F3392">
            <w:pPr>
              <w:spacing w:line="276" w:lineRule="auto"/>
              <w:rPr>
                <w:rFonts w:cs="Arial"/>
              </w:rPr>
            </w:pPr>
            <w:r w:rsidRPr="00C70078">
              <w:rPr>
                <w:rFonts w:cs="Arial"/>
              </w:rPr>
              <w:t>0x3</w:t>
            </w:r>
          </w:p>
        </w:tc>
        <w:tc>
          <w:tcPr>
            <w:tcW w:w="4056" w:type="dxa"/>
            <w:tcBorders>
              <w:left w:val="single" w:sz="4" w:space="0" w:color="auto"/>
              <w:right w:val="single" w:sz="4" w:space="0" w:color="auto"/>
            </w:tcBorders>
          </w:tcPr>
          <w:p w14:paraId="123DAF3A" w14:textId="77777777" w:rsidR="00820369" w:rsidRPr="00C70078" w:rsidRDefault="00925A7C" w:rsidP="003F3392">
            <w:pPr>
              <w:spacing w:line="276" w:lineRule="auto"/>
              <w:rPr>
                <w:rFonts w:cs="Arial"/>
              </w:rPr>
            </w:pPr>
          </w:p>
        </w:tc>
      </w:tr>
    </w:tbl>
    <w:p w14:paraId="0F15485E" w14:textId="77777777" w:rsidR="001A59D5" w:rsidRDefault="00925A7C" w:rsidP="00500605"/>
    <w:p w14:paraId="3E85F572" w14:textId="77777777" w:rsidR="00406F39" w:rsidRDefault="00F55D9B" w:rsidP="006830A8">
      <w:pPr>
        <w:pStyle w:val="Heading3"/>
      </w:pPr>
      <w:bookmarkStart w:id="62" w:name="_Toc94795920"/>
      <w:r w:rsidRPr="00B9479B">
        <w:t>MD-REQ-273749/A-</w:t>
      </w:r>
      <w:proofErr w:type="spellStart"/>
      <w:r w:rsidRPr="00B9479B">
        <w:t>Audio_AMP.St</w:t>
      </w:r>
      <w:bookmarkEnd w:id="62"/>
      <w:proofErr w:type="spellEnd"/>
    </w:p>
    <w:p w14:paraId="3425F234" w14:textId="77777777" w:rsidR="00500605" w:rsidRPr="004024FC" w:rsidRDefault="00F55D9B" w:rsidP="00500605">
      <w:pPr>
        <w:rPr>
          <w:rFonts w:cs="Arial"/>
        </w:rPr>
      </w:pPr>
      <w:r w:rsidRPr="004024FC">
        <w:rPr>
          <w:rFonts w:cs="Arial"/>
          <w:b/>
        </w:rPr>
        <w:t>Message Type</w:t>
      </w:r>
      <w:r w:rsidRPr="004024FC">
        <w:rPr>
          <w:rFonts w:cs="Arial"/>
        </w:rPr>
        <w:t>: Status</w:t>
      </w:r>
    </w:p>
    <w:p w14:paraId="2EC97BED" w14:textId="77777777" w:rsidR="003E6AEB" w:rsidRPr="004024FC" w:rsidRDefault="00925A7C" w:rsidP="00500605">
      <w:pPr>
        <w:rPr>
          <w:rFonts w:cs="Arial"/>
        </w:rPr>
      </w:pPr>
    </w:p>
    <w:p w14:paraId="02A3EE12" w14:textId="77777777" w:rsidR="00E22537" w:rsidRPr="004024FC" w:rsidRDefault="00F55D9B" w:rsidP="00500605">
      <w:pPr>
        <w:rPr>
          <w:rFonts w:cs="Arial"/>
        </w:rPr>
      </w:pPr>
      <w:r w:rsidRPr="004024FC">
        <w:rPr>
          <w:rFonts w:cs="Arial"/>
        </w:rPr>
        <w:t>Power Mode signal sent by Audio Power Mode master to the modules producing audio in the infotainment system</w:t>
      </w:r>
    </w:p>
    <w:p w14:paraId="65F0DA24" w14:textId="77777777" w:rsidR="004024FC" w:rsidRPr="004024FC" w:rsidRDefault="00925A7C"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4024FC" w14:paraId="102A3A4D"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63ED7A5C" w14:textId="77777777" w:rsidR="00820369" w:rsidRPr="004024FC" w:rsidRDefault="00F55D9B" w:rsidP="003F3392">
            <w:pPr>
              <w:spacing w:line="276" w:lineRule="auto"/>
              <w:rPr>
                <w:rFonts w:cs="Arial"/>
                <w:b/>
              </w:rPr>
            </w:pPr>
            <w:r w:rsidRPr="004024FC">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287BFFC1" w14:textId="77777777" w:rsidR="00820369" w:rsidRPr="004024FC" w:rsidRDefault="00F55D9B" w:rsidP="003F3392">
            <w:pPr>
              <w:spacing w:line="276" w:lineRule="auto"/>
              <w:rPr>
                <w:rFonts w:cs="Arial"/>
                <w:b/>
              </w:rPr>
            </w:pPr>
            <w:r w:rsidRPr="004024FC">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380F4AE8" w14:textId="77777777" w:rsidR="00820369" w:rsidRPr="004024FC" w:rsidRDefault="00F55D9B" w:rsidP="003F3392">
            <w:pPr>
              <w:spacing w:line="276" w:lineRule="auto"/>
              <w:rPr>
                <w:rFonts w:cs="Arial"/>
                <w:b/>
              </w:rPr>
            </w:pPr>
            <w:r w:rsidRPr="004024FC">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3DB97E2C" w14:textId="77777777" w:rsidR="00820369" w:rsidRPr="004024FC" w:rsidRDefault="00F55D9B" w:rsidP="008F5CBB">
            <w:pPr>
              <w:spacing w:line="276" w:lineRule="auto"/>
              <w:rPr>
                <w:rFonts w:cs="Arial"/>
                <w:b/>
              </w:rPr>
            </w:pPr>
            <w:r w:rsidRPr="004024FC">
              <w:rPr>
                <w:rFonts w:cs="Arial"/>
                <w:b/>
              </w:rPr>
              <w:t>Description</w:t>
            </w:r>
          </w:p>
        </w:tc>
      </w:tr>
      <w:tr w:rsidR="00820369" w:rsidRPr="004024FC" w14:paraId="2F093742" w14:textId="77777777" w:rsidTr="00E22537">
        <w:trPr>
          <w:jc w:val="center"/>
        </w:trPr>
        <w:tc>
          <w:tcPr>
            <w:tcW w:w="2234" w:type="dxa"/>
            <w:vMerge w:val="restart"/>
            <w:tcBorders>
              <w:top w:val="single" w:sz="4" w:space="0" w:color="auto"/>
              <w:left w:val="single" w:sz="4" w:space="0" w:color="auto"/>
              <w:right w:val="single" w:sz="4" w:space="0" w:color="auto"/>
            </w:tcBorders>
          </w:tcPr>
          <w:p w14:paraId="3F0B470F" w14:textId="77777777" w:rsidR="00820369" w:rsidRPr="004024FC" w:rsidRDefault="00F55D9B" w:rsidP="003F3392">
            <w:pPr>
              <w:spacing w:line="276" w:lineRule="auto"/>
              <w:rPr>
                <w:rFonts w:cs="Arial"/>
              </w:rPr>
            </w:pPr>
            <w:proofErr w:type="spellStart"/>
            <w:r w:rsidRPr="004024FC">
              <w:rPr>
                <w:rFonts w:cs="Arial"/>
              </w:rPr>
              <w:t>Audio_AMP.St</w:t>
            </w:r>
            <w:proofErr w:type="spellEnd"/>
          </w:p>
        </w:tc>
        <w:tc>
          <w:tcPr>
            <w:tcW w:w="2424" w:type="dxa"/>
            <w:tcBorders>
              <w:top w:val="single" w:sz="4" w:space="0" w:color="auto"/>
              <w:left w:val="single" w:sz="4" w:space="0" w:color="auto"/>
              <w:bottom w:val="single" w:sz="4" w:space="0" w:color="auto"/>
              <w:right w:val="single" w:sz="4" w:space="0" w:color="auto"/>
            </w:tcBorders>
          </w:tcPr>
          <w:p w14:paraId="2EB1CEEF" w14:textId="77777777" w:rsidR="00820369" w:rsidRPr="004024FC" w:rsidRDefault="00F55D9B" w:rsidP="0009778C">
            <w:pPr>
              <w:autoSpaceDE w:val="0"/>
              <w:autoSpaceDN w:val="0"/>
              <w:adjustRightInd w:val="0"/>
              <w:rPr>
                <w:rFonts w:eastAsia="MS Mincho" w:cs="Arial"/>
              </w:rPr>
            </w:pPr>
            <w:proofErr w:type="spellStart"/>
            <w:r w:rsidRPr="004024FC">
              <w:rPr>
                <w:rFonts w:cs="Arial"/>
              </w:rPr>
              <w:t>NoDataExists</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765C8169" w14:textId="77777777" w:rsidR="00820369" w:rsidRPr="004024FC" w:rsidRDefault="00F55D9B" w:rsidP="003F3392">
            <w:pPr>
              <w:spacing w:line="276" w:lineRule="auto"/>
              <w:rPr>
                <w:rFonts w:cs="Arial"/>
              </w:rPr>
            </w:pPr>
            <w:r w:rsidRPr="004024FC">
              <w:rPr>
                <w:rFonts w:cs="Arial"/>
              </w:rPr>
              <w:t>0x0</w:t>
            </w:r>
          </w:p>
        </w:tc>
        <w:tc>
          <w:tcPr>
            <w:tcW w:w="4056" w:type="dxa"/>
            <w:tcBorders>
              <w:top w:val="single" w:sz="4" w:space="0" w:color="auto"/>
              <w:left w:val="single" w:sz="4" w:space="0" w:color="auto"/>
              <w:right w:val="single" w:sz="4" w:space="0" w:color="auto"/>
            </w:tcBorders>
            <w:vAlign w:val="center"/>
            <w:hideMark/>
          </w:tcPr>
          <w:p w14:paraId="55DD8A23" w14:textId="77777777" w:rsidR="00820369" w:rsidRPr="004024FC" w:rsidRDefault="00925A7C" w:rsidP="003F3392">
            <w:pPr>
              <w:autoSpaceDE w:val="0"/>
              <w:autoSpaceDN w:val="0"/>
              <w:adjustRightInd w:val="0"/>
              <w:rPr>
                <w:rFonts w:cs="Arial"/>
              </w:rPr>
            </w:pPr>
          </w:p>
        </w:tc>
      </w:tr>
      <w:tr w:rsidR="00820369" w:rsidRPr="004024FC" w14:paraId="18D7F296" w14:textId="77777777" w:rsidTr="008F5CBB">
        <w:trPr>
          <w:jc w:val="center"/>
        </w:trPr>
        <w:tc>
          <w:tcPr>
            <w:tcW w:w="2234" w:type="dxa"/>
            <w:vMerge/>
            <w:tcBorders>
              <w:left w:val="single" w:sz="4" w:space="0" w:color="auto"/>
              <w:right w:val="single" w:sz="4" w:space="0" w:color="auto"/>
            </w:tcBorders>
          </w:tcPr>
          <w:p w14:paraId="0F99B0F4" w14:textId="77777777" w:rsidR="00820369" w:rsidRPr="004024FC" w:rsidRDefault="00925A7C"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1626292E" w14:textId="77777777" w:rsidR="00820369" w:rsidRPr="004024FC" w:rsidRDefault="00F55D9B" w:rsidP="004024FC">
            <w:pPr>
              <w:rPr>
                <w:rFonts w:cs="Arial"/>
              </w:rPr>
            </w:pPr>
            <w:r w:rsidRPr="004024FC">
              <w:rPr>
                <w:rFonts w:cs="Arial"/>
              </w:rPr>
              <w:t>OFF (no audio)</w:t>
            </w:r>
          </w:p>
        </w:tc>
        <w:tc>
          <w:tcPr>
            <w:tcW w:w="900" w:type="dxa"/>
            <w:tcBorders>
              <w:top w:val="single" w:sz="4" w:space="0" w:color="auto"/>
              <w:left w:val="single" w:sz="4" w:space="0" w:color="auto"/>
              <w:bottom w:val="single" w:sz="4" w:space="0" w:color="auto"/>
              <w:right w:val="single" w:sz="4" w:space="0" w:color="auto"/>
            </w:tcBorders>
          </w:tcPr>
          <w:p w14:paraId="51068773" w14:textId="77777777" w:rsidR="00820369" w:rsidRPr="004024FC" w:rsidRDefault="00F55D9B" w:rsidP="003F3392">
            <w:pPr>
              <w:spacing w:line="276" w:lineRule="auto"/>
              <w:rPr>
                <w:rFonts w:cs="Arial"/>
              </w:rPr>
            </w:pPr>
            <w:r w:rsidRPr="004024FC">
              <w:rPr>
                <w:rFonts w:cs="Arial"/>
              </w:rPr>
              <w:t>0x1</w:t>
            </w:r>
          </w:p>
        </w:tc>
        <w:tc>
          <w:tcPr>
            <w:tcW w:w="4056" w:type="dxa"/>
            <w:tcBorders>
              <w:left w:val="single" w:sz="4" w:space="0" w:color="auto"/>
              <w:right w:val="single" w:sz="4" w:space="0" w:color="auto"/>
            </w:tcBorders>
          </w:tcPr>
          <w:p w14:paraId="02873A65" w14:textId="77777777" w:rsidR="00820369" w:rsidRPr="004024FC" w:rsidRDefault="00925A7C" w:rsidP="003F3392">
            <w:pPr>
              <w:spacing w:line="276" w:lineRule="auto"/>
              <w:rPr>
                <w:rFonts w:cs="Arial"/>
              </w:rPr>
            </w:pPr>
          </w:p>
        </w:tc>
      </w:tr>
      <w:tr w:rsidR="00820369" w:rsidRPr="004024FC" w14:paraId="6801FB0E" w14:textId="77777777" w:rsidTr="008F5CBB">
        <w:trPr>
          <w:jc w:val="center"/>
        </w:trPr>
        <w:tc>
          <w:tcPr>
            <w:tcW w:w="2234" w:type="dxa"/>
            <w:vMerge/>
            <w:tcBorders>
              <w:left w:val="single" w:sz="4" w:space="0" w:color="auto"/>
              <w:right w:val="single" w:sz="4" w:space="0" w:color="auto"/>
            </w:tcBorders>
          </w:tcPr>
          <w:p w14:paraId="2F821952" w14:textId="77777777" w:rsidR="00820369" w:rsidRPr="004024FC" w:rsidRDefault="00925A7C"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2D122B71" w14:textId="77777777" w:rsidR="00820369" w:rsidRPr="004024FC" w:rsidRDefault="00F55D9B" w:rsidP="0009778C">
            <w:pPr>
              <w:spacing w:line="276" w:lineRule="auto"/>
              <w:rPr>
                <w:rFonts w:cs="Arial"/>
              </w:rPr>
            </w:pPr>
            <w:proofErr w:type="spellStart"/>
            <w:r w:rsidRPr="004024FC">
              <w:rPr>
                <w:rFonts w:cs="Arial"/>
              </w:rPr>
              <w:t>Partial_AMP_Audio</w:t>
            </w:r>
            <w:proofErr w:type="spellEnd"/>
          </w:p>
        </w:tc>
        <w:tc>
          <w:tcPr>
            <w:tcW w:w="900" w:type="dxa"/>
            <w:tcBorders>
              <w:top w:val="single" w:sz="4" w:space="0" w:color="auto"/>
              <w:left w:val="single" w:sz="4" w:space="0" w:color="auto"/>
              <w:bottom w:val="single" w:sz="4" w:space="0" w:color="auto"/>
              <w:right w:val="single" w:sz="4" w:space="0" w:color="auto"/>
            </w:tcBorders>
          </w:tcPr>
          <w:p w14:paraId="2D1960EC" w14:textId="77777777" w:rsidR="00820369" w:rsidRPr="004024FC" w:rsidRDefault="00F55D9B" w:rsidP="003F3392">
            <w:pPr>
              <w:spacing w:line="276" w:lineRule="auto"/>
              <w:rPr>
                <w:rFonts w:cs="Arial"/>
              </w:rPr>
            </w:pPr>
            <w:r w:rsidRPr="004024FC">
              <w:rPr>
                <w:rFonts w:cs="Arial"/>
              </w:rPr>
              <w:t>0x2</w:t>
            </w:r>
          </w:p>
        </w:tc>
        <w:tc>
          <w:tcPr>
            <w:tcW w:w="4056" w:type="dxa"/>
            <w:tcBorders>
              <w:left w:val="single" w:sz="4" w:space="0" w:color="auto"/>
              <w:right w:val="single" w:sz="4" w:space="0" w:color="auto"/>
            </w:tcBorders>
          </w:tcPr>
          <w:p w14:paraId="41A81387" w14:textId="77777777" w:rsidR="00820369" w:rsidRPr="004024FC" w:rsidRDefault="00925A7C" w:rsidP="003F3392">
            <w:pPr>
              <w:spacing w:line="276" w:lineRule="auto"/>
              <w:rPr>
                <w:rFonts w:cs="Arial"/>
              </w:rPr>
            </w:pPr>
          </w:p>
        </w:tc>
      </w:tr>
      <w:tr w:rsidR="00820369" w:rsidRPr="004024FC" w14:paraId="15633D43" w14:textId="77777777" w:rsidTr="008F5CBB">
        <w:trPr>
          <w:jc w:val="center"/>
        </w:trPr>
        <w:tc>
          <w:tcPr>
            <w:tcW w:w="2234" w:type="dxa"/>
            <w:vMerge/>
            <w:tcBorders>
              <w:left w:val="single" w:sz="4" w:space="0" w:color="auto"/>
              <w:right w:val="single" w:sz="4" w:space="0" w:color="auto"/>
            </w:tcBorders>
          </w:tcPr>
          <w:p w14:paraId="2F094033" w14:textId="77777777" w:rsidR="00820369" w:rsidRPr="004024FC" w:rsidRDefault="00925A7C" w:rsidP="003E6AE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10F09E86" w14:textId="77777777" w:rsidR="00820369" w:rsidRPr="004024FC" w:rsidRDefault="00F55D9B" w:rsidP="003E6AEB">
            <w:pPr>
              <w:spacing w:line="276" w:lineRule="auto"/>
              <w:rPr>
                <w:rFonts w:cs="Arial"/>
              </w:rPr>
            </w:pPr>
            <w:r w:rsidRPr="004024FC">
              <w:rPr>
                <w:rFonts w:cs="Arial"/>
              </w:rPr>
              <w:t>ON (all speakers)</w:t>
            </w:r>
          </w:p>
        </w:tc>
        <w:tc>
          <w:tcPr>
            <w:tcW w:w="900" w:type="dxa"/>
            <w:tcBorders>
              <w:top w:val="single" w:sz="4" w:space="0" w:color="auto"/>
              <w:left w:val="single" w:sz="4" w:space="0" w:color="auto"/>
              <w:bottom w:val="single" w:sz="4" w:space="0" w:color="auto"/>
              <w:right w:val="single" w:sz="4" w:space="0" w:color="auto"/>
            </w:tcBorders>
          </w:tcPr>
          <w:p w14:paraId="79FE44C8" w14:textId="77777777" w:rsidR="00820369" w:rsidRPr="004024FC" w:rsidRDefault="00F55D9B" w:rsidP="003F3392">
            <w:pPr>
              <w:spacing w:line="276" w:lineRule="auto"/>
              <w:rPr>
                <w:rFonts w:cs="Arial"/>
              </w:rPr>
            </w:pPr>
            <w:r w:rsidRPr="004024FC">
              <w:rPr>
                <w:rFonts w:cs="Arial"/>
              </w:rPr>
              <w:t>0x3</w:t>
            </w:r>
          </w:p>
        </w:tc>
        <w:tc>
          <w:tcPr>
            <w:tcW w:w="4056" w:type="dxa"/>
            <w:tcBorders>
              <w:left w:val="single" w:sz="4" w:space="0" w:color="auto"/>
              <w:right w:val="single" w:sz="4" w:space="0" w:color="auto"/>
            </w:tcBorders>
          </w:tcPr>
          <w:p w14:paraId="2AA19F26" w14:textId="77777777" w:rsidR="00820369" w:rsidRPr="004024FC" w:rsidRDefault="00925A7C" w:rsidP="003F3392">
            <w:pPr>
              <w:spacing w:line="276" w:lineRule="auto"/>
              <w:rPr>
                <w:rFonts w:cs="Arial"/>
              </w:rPr>
            </w:pPr>
          </w:p>
        </w:tc>
      </w:tr>
    </w:tbl>
    <w:p w14:paraId="1B31FF9F" w14:textId="77777777" w:rsidR="001A59D5" w:rsidRPr="004024FC" w:rsidRDefault="00925A7C" w:rsidP="00500605">
      <w:pPr>
        <w:rPr>
          <w:rFonts w:cs="Arial"/>
        </w:rPr>
      </w:pPr>
    </w:p>
    <w:p w14:paraId="682826CA" w14:textId="77777777" w:rsidR="00406F39" w:rsidRDefault="00F55D9B" w:rsidP="006830A8">
      <w:pPr>
        <w:pStyle w:val="Heading3"/>
      </w:pPr>
      <w:bookmarkStart w:id="63" w:name="_Toc94795921"/>
      <w:r w:rsidRPr="00B9479B">
        <w:t>MD-REQ-273750/A-</w:t>
      </w:r>
      <w:proofErr w:type="spellStart"/>
      <w:r w:rsidRPr="00B9479B">
        <w:t>Ignition_Status</w:t>
      </w:r>
      <w:bookmarkEnd w:id="63"/>
      <w:proofErr w:type="spellEnd"/>
    </w:p>
    <w:p w14:paraId="6764FDC7" w14:textId="77777777" w:rsidR="00500605" w:rsidRPr="0075587D" w:rsidRDefault="00F55D9B" w:rsidP="00500605">
      <w:pPr>
        <w:rPr>
          <w:rFonts w:cs="Arial"/>
        </w:rPr>
      </w:pPr>
      <w:r w:rsidRPr="0075587D">
        <w:rPr>
          <w:rFonts w:cs="Arial"/>
          <w:b/>
        </w:rPr>
        <w:t>Message Type</w:t>
      </w:r>
      <w:r w:rsidRPr="0075587D">
        <w:rPr>
          <w:rFonts w:cs="Arial"/>
        </w:rPr>
        <w:t>: Status</w:t>
      </w:r>
    </w:p>
    <w:p w14:paraId="2868B8CD" w14:textId="77777777" w:rsidR="003E6AEB" w:rsidRPr="0075587D" w:rsidRDefault="00925A7C" w:rsidP="00500605">
      <w:pPr>
        <w:rPr>
          <w:rFonts w:cs="Arial"/>
        </w:rPr>
      </w:pPr>
    </w:p>
    <w:p w14:paraId="54864D77" w14:textId="77777777" w:rsidR="004024FC" w:rsidRPr="0075587D" w:rsidRDefault="00F55D9B" w:rsidP="00500605">
      <w:pPr>
        <w:rPr>
          <w:rFonts w:cs="Arial"/>
        </w:rPr>
      </w:pPr>
      <w:r w:rsidRPr="0075587D">
        <w:rPr>
          <w:rFonts w:cs="Arial"/>
        </w:rPr>
        <w:t>Signal sent to the infotainment system indicating the ignition status of the vehicle</w:t>
      </w:r>
    </w:p>
    <w:p w14:paraId="3F56A286" w14:textId="77777777" w:rsidR="0075587D" w:rsidRPr="0075587D" w:rsidRDefault="00925A7C"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75587D" w14:paraId="72F5D87B"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79A5D5C7" w14:textId="77777777" w:rsidR="00820369" w:rsidRPr="0075587D" w:rsidRDefault="00F55D9B" w:rsidP="003F3392">
            <w:pPr>
              <w:spacing w:line="276" w:lineRule="auto"/>
              <w:rPr>
                <w:rFonts w:cs="Arial"/>
                <w:b/>
              </w:rPr>
            </w:pPr>
            <w:r w:rsidRPr="0075587D">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6A073118" w14:textId="77777777" w:rsidR="00820369" w:rsidRPr="0075587D" w:rsidRDefault="00F55D9B" w:rsidP="003F3392">
            <w:pPr>
              <w:spacing w:line="276" w:lineRule="auto"/>
              <w:rPr>
                <w:rFonts w:cs="Arial"/>
                <w:b/>
              </w:rPr>
            </w:pPr>
            <w:r w:rsidRPr="0075587D">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30F36506" w14:textId="77777777" w:rsidR="00820369" w:rsidRPr="0075587D" w:rsidRDefault="00F55D9B" w:rsidP="003F3392">
            <w:pPr>
              <w:spacing w:line="276" w:lineRule="auto"/>
              <w:rPr>
                <w:rFonts w:cs="Arial"/>
                <w:b/>
              </w:rPr>
            </w:pPr>
            <w:r w:rsidRPr="0075587D">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047761F6" w14:textId="77777777" w:rsidR="00820369" w:rsidRPr="0075587D" w:rsidRDefault="00F55D9B" w:rsidP="008F5CBB">
            <w:pPr>
              <w:spacing w:line="276" w:lineRule="auto"/>
              <w:rPr>
                <w:rFonts w:cs="Arial"/>
                <w:b/>
              </w:rPr>
            </w:pPr>
            <w:r w:rsidRPr="0075587D">
              <w:rPr>
                <w:rFonts w:cs="Arial"/>
                <w:b/>
              </w:rPr>
              <w:t>Description</w:t>
            </w:r>
          </w:p>
        </w:tc>
      </w:tr>
      <w:tr w:rsidR="00820369" w:rsidRPr="0075587D" w14:paraId="379F42B0" w14:textId="77777777" w:rsidTr="00E22537">
        <w:trPr>
          <w:jc w:val="center"/>
        </w:trPr>
        <w:tc>
          <w:tcPr>
            <w:tcW w:w="2234" w:type="dxa"/>
            <w:vMerge w:val="restart"/>
            <w:tcBorders>
              <w:top w:val="single" w:sz="4" w:space="0" w:color="auto"/>
              <w:left w:val="single" w:sz="4" w:space="0" w:color="auto"/>
              <w:right w:val="single" w:sz="4" w:space="0" w:color="auto"/>
            </w:tcBorders>
          </w:tcPr>
          <w:p w14:paraId="5C7ED6C6" w14:textId="77777777" w:rsidR="00820369" w:rsidRPr="0075587D" w:rsidRDefault="00F55D9B" w:rsidP="003F3392">
            <w:pPr>
              <w:spacing w:line="276" w:lineRule="auto"/>
              <w:rPr>
                <w:rFonts w:cs="Arial"/>
              </w:rPr>
            </w:pPr>
            <w:proofErr w:type="spellStart"/>
            <w:r w:rsidRPr="0075587D">
              <w:rPr>
                <w:rFonts w:cs="Arial"/>
              </w:rPr>
              <w:t>Ignition_Status</w:t>
            </w:r>
            <w:proofErr w:type="spellEnd"/>
          </w:p>
        </w:tc>
        <w:tc>
          <w:tcPr>
            <w:tcW w:w="2424" w:type="dxa"/>
            <w:tcBorders>
              <w:top w:val="single" w:sz="4" w:space="0" w:color="auto"/>
              <w:left w:val="single" w:sz="4" w:space="0" w:color="auto"/>
              <w:bottom w:val="single" w:sz="4" w:space="0" w:color="auto"/>
              <w:right w:val="single" w:sz="4" w:space="0" w:color="auto"/>
            </w:tcBorders>
          </w:tcPr>
          <w:p w14:paraId="09025FF2" w14:textId="77777777" w:rsidR="00820369" w:rsidRPr="0075587D" w:rsidRDefault="00F55D9B" w:rsidP="0009778C">
            <w:pPr>
              <w:autoSpaceDE w:val="0"/>
              <w:autoSpaceDN w:val="0"/>
              <w:adjustRightInd w:val="0"/>
              <w:rPr>
                <w:rFonts w:eastAsia="MS Mincho" w:cs="Arial"/>
              </w:rPr>
            </w:pPr>
            <w:r w:rsidRPr="0075587D">
              <w:rPr>
                <w:rFonts w:eastAsia="MS Mincho" w:cs="Arial"/>
              </w:rPr>
              <w:t>Unknown</w:t>
            </w:r>
          </w:p>
        </w:tc>
        <w:tc>
          <w:tcPr>
            <w:tcW w:w="900" w:type="dxa"/>
            <w:tcBorders>
              <w:top w:val="single" w:sz="4" w:space="0" w:color="auto"/>
              <w:left w:val="single" w:sz="4" w:space="0" w:color="auto"/>
              <w:bottom w:val="single" w:sz="4" w:space="0" w:color="auto"/>
              <w:right w:val="single" w:sz="4" w:space="0" w:color="auto"/>
            </w:tcBorders>
            <w:hideMark/>
          </w:tcPr>
          <w:p w14:paraId="3B277D9D" w14:textId="77777777" w:rsidR="00820369" w:rsidRPr="0075587D" w:rsidRDefault="00F55D9B" w:rsidP="003F3392">
            <w:pPr>
              <w:spacing w:line="276" w:lineRule="auto"/>
              <w:rPr>
                <w:rFonts w:cs="Arial"/>
              </w:rPr>
            </w:pPr>
            <w:r w:rsidRPr="0075587D">
              <w:rPr>
                <w:rFonts w:cs="Arial"/>
              </w:rPr>
              <w:t>0x0</w:t>
            </w:r>
          </w:p>
        </w:tc>
        <w:tc>
          <w:tcPr>
            <w:tcW w:w="4056" w:type="dxa"/>
            <w:tcBorders>
              <w:top w:val="single" w:sz="4" w:space="0" w:color="auto"/>
              <w:left w:val="single" w:sz="4" w:space="0" w:color="auto"/>
              <w:right w:val="single" w:sz="4" w:space="0" w:color="auto"/>
            </w:tcBorders>
            <w:vAlign w:val="center"/>
            <w:hideMark/>
          </w:tcPr>
          <w:p w14:paraId="750ABA70" w14:textId="77777777" w:rsidR="00820369" w:rsidRPr="0075587D" w:rsidRDefault="00925A7C" w:rsidP="003F3392">
            <w:pPr>
              <w:autoSpaceDE w:val="0"/>
              <w:autoSpaceDN w:val="0"/>
              <w:adjustRightInd w:val="0"/>
              <w:rPr>
                <w:rFonts w:cs="Arial"/>
              </w:rPr>
            </w:pPr>
          </w:p>
        </w:tc>
      </w:tr>
      <w:tr w:rsidR="00820369" w:rsidRPr="0075587D" w14:paraId="1120F316" w14:textId="77777777" w:rsidTr="008F5CBB">
        <w:trPr>
          <w:jc w:val="center"/>
        </w:trPr>
        <w:tc>
          <w:tcPr>
            <w:tcW w:w="2234" w:type="dxa"/>
            <w:vMerge/>
            <w:tcBorders>
              <w:left w:val="single" w:sz="4" w:space="0" w:color="auto"/>
              <w:right w:val="single" w:sz="4" w:space="0" w:color="auto"/>
            </w:tcBorders>
          </w:tcPr>
          <w:p w14:paraId="73CE3845" w14:textId="77777777" w:rsidR="00820369" w:rsidRPr="0075587D" w:rsidRDefault="00925A7C"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4951A334" w14:textId="77777777" w:rsidR="00820369" w:rsidRPr="0075587D" w:rsidRDefault="00F55D9B" w:rsidP="004024FC">
            <w:pPr>
              <w:rPr>
                <w:rFonts w:cs="Arial"/>
              </w:rPr>
            </w:pPr>
            <w:r w:rsidRPr="0075587D">
              <w:rPr>
                <w:rFonts w:cs="Arial"/>
              </w:rPr>
              <w:t>OFF</w:t>
            </w:r>
          </w:p>
        </w:tc>
        <w:tc>
          <w:tcPr>
            <w:tcW w:w="900" w:type="dxa"/>
            <w:tcBorders>
              <w:top w:val="single" w:sz="4" w:space="0" w:color="auto"/>
              <w:left w:val="single" w:sz="4" w:space="0" w:color="auto"/>
              <w:bottom w:val="single" w:sz="4" w:space="0" w:color="auto"/>
              <w:right w:val="single" w:sz="4" w:space="0" w:color="auto"/>
            </w:tcBorders>
          </w:tcPr>
          <w:p w14:paraId="5BEEF0B5" w14:textId="77777777" w:rsidR="00820369" w:rsidRPr="0075587D" w:rsidRDefault="00F55D9B" w:rsidP="003F3392">
            <w:pPr>
              <w:spacing w:line="276" w:lineRule="auto"/>
              <w:rPr>
                <w:rFonts w:cs="Arial"/>
              </w:rPr>
            </w:pPr>
            <w:r w:rsidRPr="0075587D">
              <w:rPr>
                <w:rFonts w:cs="Arial"/>
              </w:rPr>
              <w:t>0x1</w:t>
            </w:r>
          </w:p>
        </w:tc>
        <w:tc>
          <w:tcPr>
            <w:tcW w:w="4056" w:type="dxa"/>
            <w:tcBorders>
              <w:left w:val="single" w:sz="4" w:space="0" w:color="auto"/>
              <w:right w:val="single" w:sz="4" w:space="0" w:color="auto"/>
            </w:tcBorders>
          </w:tcPr>
          <w:p w14:paraId="78954264" w14:textId="77777777" w:rsidR="00820369" w:rsidRPr="0075587D" w:rsidRDefault="00925A7C" w:rsidP="003F3392">
            <w:pPr>
              <w:spacing w:line="276" w:lineRule="auto"/>
              <w:rPr>
                <w:rFonts w:cs="Arial"/>
              </w:rPr>
            </w:pPr>
          </w:p>
        </w:tc>
      </w:tr>
      <w:tr w:rsidR="00820369" w:rsidRPr="0075587D" w14:paraId="0A9CE296" w14:textId="77777777" w:rsidTr="008F5CBB">
        <w:trPr>
          <w:jc w:val="center"/>
        </w:trPr>
        <w:tc>
          <w:tcPr>
            <w:tcW w:w="2234" w:type="dxa"/>
            <w:vMerge/>
            <w:tcBorders>
              <w:left w:val="single" w:sz="4" w:space="0" w:color="auto"/>
              <w:right w:val="single" w:sz="4" w:space="0" w:color="auto"/>
            </w:tcBorders>
          </w:tcPr>
          <w:p w14:paraId="381A571A" w14:textId="77777777" w:rsidR="00820369" w:rsidRPr="0075587D" w:rsidRDefault="00925A7C"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658C5E8E" w14:textId="77777777" w:rsidR="00820369" w:rsidRPr="0075587D" w:rsidRDefault="00F55D9B" w:rsidP="0009778C">
            <w:pPr>
              <w:spacing w:line="276" w:lineRule="auto"/>
              <w:rPr>
                <w:rFonts w:cs="Arial"/>
              </w:rPr>
            </w:pPr>
            <w:r w:rsidRPr="0075587D">
              <w:rPr>
                <w:rFonts w:cs="Arial"/>
              </w:rPr>
              <w:t>Accessory</w:t>
            </w:r>
          </w:p>
        </w:tc>
        <w:tc>
          <w:tcPr>
            <w:tcW w:w="900" w:type="dxa"/>
            <w:tcBorders>
              <w:top w:val="single" w:sz="4" w:space="0" w:color="auto"/>
              <w:left w:val="single" w:sz="4" w:space="0" w:color="auto"/>
              <w:bottom w:val="single" w:sz="4" w:space="0" w:color="auto"/>
              <w:right w:val="single" w:sz="4" w:space="0" w:color="auto"/>
            </w:tcBorders>
          </w:tcPr>
          <w:p w14:paraId="55144CD2" w14:textId="77777777" w:rsidR="00820369" w:rsidRPr="0075587D" w:rsidRDefault="00F55D9B" w:rsidP="003F3392">
            <w:pPr>
              <w:spacing w:line="276" w:lineRule="auto"/>
              <w:rPr>
                <w:rFonts w:cs="Arial"/>
              </w:rPr>
            </w:pPr>
            <w:r w:rsidRPr="0075587D">
              <w:rPr>
                <w:rFonts w:cs="Arial"/>
              </w:rPr>
              <w:t>0x2</w:t>
            </w:r>
          </w:p>
        </w:tc>
        <w:tc>
          <w:tcPr>
            <w:tcW w:w="4056" w:type="dxa"/>
            <w:tcBorders>
              <w:left w:val="single" w:sz="4" w:space="0" w:color="auto"/>
              <w:right w:val="single" w:sz="4" w:space="0" w:color="auto"/>
            </w:tcBorders>
          </w:tcPr>
          <w:p w14:paraId="06D3E8F6" w14:textId="77777777" w:rsidR="00820369" w:rsidRPr="0075587D" w:rsidRDefault="00925A7C" w:rsidP="003F3392">
            <w:pPr>
              <w:spacing w:line="276" w:lineRule="auto"/>
              <w:rPr>
                <w:rFonts w:cs="Arial"/>
              </w:rPr>
            </w:pPr>
          </w:p>
        </w:tc>
      </w:tr>
      <w:tr w:rsidR="0075587D" w:rsidRPr="0075587D" w14:paraId="5E930E8D" w14:textId="77777777" w:rsidTr="008F5CBB">
        <w:trPr>
          <w:jc w:val="center"/>
        </w:trPr>
        <w:tc>
          <w:tcPr>
            <w:tcW w:w="2234" w:type="dxa"/>
            <w:vMerge/>
            <w:tcBorders>
              <w:left w:val="single" w:sz="4" w:space="0" w:color="auto"/>
              <w:right w:val="single" w:sz="4" w:space="0" w:color="auto"/>
            </w:tcBorders>
          </w:tcPr>
          <w:p w14:paraId="3FAD5754" w14:textId="77777777" w:rsidR="0075587D" w:rsidRPr="0075587D" w:rsidRDefault="00925A7C"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77FC0C40" w14:textId="77777777" w:rsidR="0075587D" w:rsidRPr="0075587D" w:rsidRDefault="00F55D9B" w:rsidP="0009778C">
            <w:pPr>
              <w:spacing w:line="276" w:lineRule="auto"/>
              <w:rPr>
                <w:rFonts w:cs="Arial"/>
              </w:rPr>
            </w:pPr>
            <w:r w:rsidRPr="0075587D">
              <w:rPr>
                <w:rFonts w:cs="Arial"/>
              </w:rPr>
              <w:t>Run</w:t>
            </w:r>
          </w:p>
        </w:tc>
        <w:tc>
          <w:tcPr>
            <w:tcW w:w="900" w:type="dxa"/>
            <w:tcBorders>
              <w:top w:val="single" w:sz="4" w:space="0" w:color="auto"/>
              <w:left w:val="single" w:sz="4" w:space="0" w:color="auto"/>
              <w:bottom w:val="single" w:sz="4" w:space="0" w:color="auto"/>
              <w:right w:val="single" w:sz="4" w:space="0" w:color="auto"/>
            </w:tcBorders>
          </w:tcPr>
          <w:p w14:paraId="1B6EF22E" w14:textId="77777777" w:rsidR="0075587D" w:rsidRPr="0075587D" w:rsidRDefault="00F55D9B" w:rsidP="003F3392">
            <w:pPr>
              <w:spacing w:line="276" w:lineRule="auto"/>
              <w:rPr>
                <w:rFonts w:cs="Arial"/>
              </w:rPr>
            </w:pPr>
            <w:r w:rsidRPr="0075587D">
              <w:rPr>
                <w:rFonts w:cs="Arial"/>
              </w:rPr>
              <w:t>0x4</w:t>
            </w:r>
          </w:p>
        </w:tc>
        <w:tc>
          <w:tcPr>
            <w:tcW w:w="4056" w:type="dxa"/>
            <w:tcBorders>
              <w:left w:val="single" w:sz="4" w:space="0" w:color="auto"/>
              <w:right w:val="single" w:sz="4" w:space="0" w:color="auto"/>
            </w:tcBorders>
          </w:tcPr>
          <w:p w14:paraId="0A4D9D2A" w14:textId="77777777" w:rsidR="0075587D" w:rsidRPr="0075587D" w:rsidRDefault="00925A7C" w:rsidP="003F3392">
            <w:pPr>
              <w:spacing w:line="276" w:lineRule="auto"/>
              <w:rPr>
                <w:rFonts w:cs="Arial"/>
              </w:rPr>
            </w:pPr>
          </w:p>
        </w:tc>
      </w:tr>
      <w:tr w:rsidR="0075587D" w:rsidRPr="0075587D" w14:paraId="1F49F68A" w14:textId="77777777" w:rsidTr="008F5CBB">
        <w:trPr>
          <w:jc w:val="center"/>
        </w:trPr>
        <w:tc>
          <w:tcPr>
            <w:tcW w:w="2234" w:type="dxa"/>
            <w:vMerge/>
            <w:tcBorders>
              <w:left w:val="single" w:sz="4" w:space="0" w:color="auto"/>
              <w:right w:val="single" w:sz="4" w:space="0" w:color="auto"/>
            </w:tcBorders>
          </w:tcPr>
          <w:p w14:paraId="4AA21D33" w14:textId="77777777" w:rsidR="0075587D" w:rsidRPr="0075587D" w:rsidRDefault="00925A7C"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48470F89" w14:textId="77777777" w:rsidR="0075587D" w:rsidRPr="0075587D" w:rsidRDefault="00F55D9B" w:rsidP="0009778C">
            <w:pPr>
              <w:spacing w:line="276" w:lineRule="auto"/>
              <w:rPr>
                <w:rFonts w:cs="Arial"/>
              </w:rPr>
            </w:pPr>
            <w:r w:rsidRPr="0075587D">
              <w:rPr>
                <w:rFonts w:cs="Arial"/>
              </w:rPr>
              <w:t>Start</w:t>
            </w:r>
          </w:p>
        </w:tc>
        <w:tc>
          <w:tcPr>
            <w:tcW w:w="900" w:type="dxa"/>
            <w:tcBorders>
              <w:top w:val="single" w:sz="4" w:space="0" w:color="auto"/>
              <w:left w:val="single" w:sz="4" w:space="0" w:color="auto"/>
              <w:bottom w:val="single" w:sz="4" w:space="0" w:color="auto"/>
              <w:right w:val="single" w:sz="4" w:space="0" w:color="auto"/>
            </w:tcBorders>
          </w:tcPr>
          <w:p w14:paraId="692BC4B9" w14:textId="77777777" w:rsidR="0075587D" w:rsidRPr="0075587D" w:rsidRDefault="00F55D9B" w:rsidP="003F3392">
            <w:pPr>
              <w:spacing w:line="276" w:lineRule="auto"/>
              <w:rPr>
                <w:rFonts w:cs="Arial"/>
              </w:rPr>
            </w:pPr>
            <w:r w:rsidRPr="0075587D">
              <w:rPr>
                <w:rFonts w:cs="Arial"/>
              </w:rPr>
              <w:t>0x8</w:t>
            </w:r>
          </w:p>
        </w:tc>
        <w:tc>
          <w:tcPr>
            <w:tcW w:w="4056" w:type="dxa"/>
            <w:tcBorders>
              <w:left w:val="single" w:sz="4" w:space="0" w:color="auto"/>
              <w:right w:val="single" w:sz="4" w:space="0" w:color="auto"/>
            </w:tcBorders>
          </w:tcPr>
          <w:p w14:paraId="4F26D1C3" w14:textId="77777777" w:rsidR="0075587D" w:rsidRPr="0075587D" w:rsidRDefault="00925A7C" w:rsidP="003F3392">
            <w:pPr>
              <w:spacing w:line="276" w:lineRule="auto"/>
              <w:rPr>
                <w:rFonts w:cs="Arial"/>
              </w:rPr>
            </w:pPr>
          </w:p>
        </w:tc>
      </w:tr>
      <w:tr w:rsidR="00820369" w:rsidRPr="0075587D" w14:paraId="106FF866" w14:textId="77777777" w:rsidTr="008F5CBB">
        <w:trPr>
          <w:jc w:val="center"/>
        </w:trPr>
        <w:tc>
          <w:tcPr>
            <w:tcW w:w="2234" w:type="dxa"/>
            <w:vMerge/>
            <w:tcBorders>
              <w:left w:val="single" w:sz="4" w:space="0" w:color="auto"/>
              <w:right w:val="single" w:sz="4" w:space="0" w:color="auto"/>
            </w:tcBorders>
          </w:tcPr>
          <w:p w14:paraId="7383D7A8" w14:textId="77777777" w:rsidR="00820369" w:rsidRPr="0075587D" w:rsidRDefault="00925A7C" w:rsidP="003E6AE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23F54BD5" w14:textId="77777777" w:rsidR="00820369" w:rsidRPr="0075587D" w:rsidRDefault="00F55D9B" w:rsidP="003E6AEB">
            <w:pPr>
              <w:spacing w:line="276" w:lineRule="auto"/>
              <w:rPr>
                <w:rFonts w:cs="Arial"/>
              </w:rPr>
            </w:pPr>
            <w:r w:rsidRPr="0075587D">
              <w:rPr>
                <w:rFonts w:cs="Arial"/>
              </w:rPr>
              <w:t>Invalid</w:t>
            </w:r>
          </w:p>
        </w:tc>
        <w:tc>
          <w:tcPr>
            <w:tcW w:w="900" w:type="dxa"/>
            <w:tcBorders>
              <w:top w:val="single" w:sz="4" w:space="0" w:color="auto"/>
              <w:left w:val="single" w:sz="4" w:space="0" w:color="auto"/>
              <w:bottom w:val="single" w:sz="4" w:space="0" w:color="auto"/>
              <w:right w:val="single" w:sz="4" w:space="0" w:color="auto"/>
            </w:tcBorders>
          </w:tcPr>
          <w:p w14:paraId="146AF157" w14:textId="77777777" w:rsidR="00820369" w:rsidRPr="0075587D" w:rsidRDefault="00F55D9B" w:rsidP="003F3392">
            <w:pPr>
              <w:spacing w:line="276" w:lineRule="auto"/>
              <w:rPr>
                <w:rFonts w:cs="Arial"/>
              </w:rPr>
            </w:pPr>
            <w:r w:rsidRPr="0075587D">
              <w:rPr>
                <w:rFonts w:cs="Arial"/>
              </w:rPr>
              <w:t>0xF</w:t>
            </w:r>
          </w:p>
        </w:tc>
        <w:tc>
          <w:tcPr>
            <w:tcW w:w="4056" w:type="dxa"/>
            <w:tcBorders>
              <w:left w:val="single" w:sz="4" w:space="0" w:color="auto"/>
              <w:right w:val="single" w:sz="4" w:space="0" w:color="auto"/>
            </w:tcBorders>
          </w:tcPr>
          <w:p w14:paraId="65B94A9B" w14:textId="77777777" w:rsidR="00820369" w:rsidRPr="0075587D" w:rsidRDefault="00925A7C" w:rsidP="003F3392">
            <w:pPr>
              <w:spacing w:line="276" w:lineRule="auto"/>
              <w:rPr>
                <w:rFonts w:cs="Arial"/>
              </w:rPr>
            </w:pPr>
          </w:p>
        </w:tc>
      </w:tr>
    </w:tbl>
    <w:p w14:paraId="32991D99" w14:textId="77777777" w:rsidR="001A59D5" w:rsidRPr="0075587D" w:rsidRDefault="00925A7C" w:rsidP="00500605">
      <w:pPr>
        <w:rPr>
          <w:rFonts w:cs="Arial"/>
        </w:rPr>
      </w:pPr>
    </w:p>
    <w:p w14:paraId="3711476E" w14:textId="77777777" w:rsidR="00406F39" w:rsidRDefault="00F55D9B" w:rsidP="006830A8">
      <w:pPr>
        <w:pStyle w:val="Heading3"/>
      </w:pPr>
      <w:bookmarkStart w:id="64" w:name="_Toc94795922"/>
      <w:r w:rsidRPr="00B9479B">
        <w:t>MD-REQ-273762/A-</w:t>
      </w:r>
      <w:proofErr w:type="spellStart"/>
      <w:r w:rsidRPr="00B9479B">
        <w:t>Delay_Acc</w:t>
      </w:r>
      <w:bookmarkEnd w:id="64"/>
      <w:proofErr w:type="spellEnd"/>
    </w:p>
    <w:p w14:paraId="2CEE206D" w14:textId="77777777" w:rsidR="00500605" w:rsidRPr="0000120F" w:rsidRDefault="00F55D9B" w:rsidP="00500605">
      <w:pPr>
        <w:rPr>
          <w:rFonts w:cs="Arial"/>
        </w:rPr>
      </w:pPr>
      <w:r w:rsidRPr="0075587D">
        <w:rPr>
          <w:rFonts w:cs="Arial"/>
          <w:b/>
        </w:rPr>
        <w:t xml:space="preserve">Message </w:t>
      </w:r>
      <w:r w:rsidRPr="0000120F">
        <w:rPr>
          <w:rFonts w:cs="Arial"/>
          <w:b/>
        </w:rPr>
        <w:t>Type</w:t>
      </w:r>
      <w:r w:rsidRPr="0000120F">
        <w:rPr>
          <w:rFonts w:cs="Arial"/>
        </w:rPr>
        <w:t>: Status</w:t>
      </w:r>
    </w:p>
    <w:p w14:paraId="465ECACB" w14:textId="77777777" w:rsidR="003E6AEB" w:rsidRPr="0000120F" w:rsidRDefault="00925A7C" w:rsidP="00500605">
      <w:pPr>
        <w:rPr>
          <w:rFonts w:cs="Arial"/>
        </w:rPr>
      </w:pPr>
    </w:p>
    <w:p w14:paraId="3D969561" w14:textId="77777777" w:rsidR="0075587D" w:rsidRPr="0000120F" w:rsidRDefault="00F55D9B" w:rsidP="00500605">
      <w:pPr>
        <w:rPr>
          <w:rFonts w:eastAsia="MS Mincho" w:cs="Arial"/>
        </w:rPr>
      </w:pPr>
      <w:r w:rsidRPr="0000120F">
        <w:rPr>
          <w:rFonts w:eastAsia="MS Mincho" w:cs="Arial"/>
        </w:rPr>
        <w:t>Signal sent to the infotainment system indicating the status of delayed accessory</w:t>
      </w:r>
    </w:p>
    <w:p w14:paraId="54ED7697" w14:textId="77777777" w:rsidR="0000120F" w:rsidRPr="0000120F" w:rsidRDefault="00925A7C"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00120F" w14:paraId="5BEEE05C"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34EB5C38" w14:textId="77777777" w:rsidR="00820369" w:rsidRPr="0000120F" w:rsidRDefault="00F55D9B" w:rsidP="003F3392">
            <w:pPr>
              <w:spacing w:line="276" w:lineRule="auto"/>
              <w:rPr>
                <w:rFonts w:cs="Arial"/>
                <w:b/>
              </w:rPr>
            </w:pPr>
            <w:r w:rsidRPr="0000120F">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443D9042" w14:textId="77777777" w:rsidR="00820369" w:rsidRPr="0000120F" w:rsidRDefault="00F55D9B" w:rsidP="003F3392">
            <w:pPr>
              <w:spacing w:line="276" w:lineRule="auto"/>
              <w:rPr>
                <w:rFonts w:cs="Arial"/>
                <w:b/>
              </w:rPr>
            </w:pPr>
            <w:r w:rsidRPr="0000120F">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08D40B7F" w14:textId="77777777" w:rsidR="00820369" w:rsidRPr="0000120F" w:rsidRDefault="00F55D9B" w:rsidP="003F3392">
            <w:pPr>
              <w:spacing w:line="276" w:lineRule="auto"/>
              <w:rPr>
                <w:rFonts w:cs="Arial"/>
                <w:b/>
              </w:rPr>
            </w:pPr>
            <w:r w:rsidRPr="0000120F">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49C9C09B" w14:textId="77777777" w:rsidR="00820369" w:rsidRPr="0000120F" w:rsidRDefault="00F55D9B" w:rsidP="008F5CBB">
            <w:pPr>
              <w:spacing w:line="276" w:lineRule="auto"/>
              <w:rPr>
                <w:rFonts w:cs="Arial"/>
                <w:b/>
              </w:rPr>
            </w:pPr>
            <w:r w:rsidRPr="0000120F">
              <w:rPr>
                <w:rFonts w:cs="Arial"/>
                <w:b/>
              </w:rPr>
              <w:t>Description</w:t>
            </w:r>
          </w:p>
        </w:tc>
      </w:tr>
      <w:tr w:rsidR="00820369" w:rsidRPr="0000120F" w14:paraId="4E32DE15" w14:textId="77777777" w:rsidTr="00E22537">
        <w:trPr>
          <w:jc w:val="center"/>
        </w:trPr>
        <w:tc>
          <w:tcPr>
            <w:tcW w:w="2234" w:type="dxa"/>
            <w:vMerge w:val="restart"/>
            <w:tcBorders>
              <w:top w:val="single" w:sz="4" w:space="0" w:color="auto"/>
              <w:left w:val="single" w:sz="4" w:space="0" w:color="auto"/>
              <w:right w:val="single" w:sz="4" w:space="0" w:color="auto"/>
            </w:tcBorders>
          </w:tcPr>
          <w:p w14:paraId="76221265" w14:textId="77777777" w:rsidR="00820369" w:rsidRPr="0000120F" w:rsidRDefault="00F55D9B" w:rsidP="003F3392">
            <w:pPr>
              <w:spacing w:line="276" w:lineRule="auto"/>
              <w:rPr>
                <w:rFonts w:cs="Arial"/>
              </w:rPr>
            </w:pPr>
            <w:proofErr w:type="spellStart"/>
            <w:r w:rsidRPr="0000120F">
              <w:rPr>
                <w:rFonts w:cs="Arial"/>
              </w:rPr>
              <w:t>Delay_Acc</w:t>
            </w:r>
            <w:proofErr w:type="spellEnd"/>
          </w:p>
        </w:tc>
        <w:tc>
          <w:tcPr>
            <w:tcW w:w="2424" w:type="dxa"/>
            <w:tcBorders>
              <w:top w:val="single" w:sz="4" w:space="0" w:color="auto"/>
              <w:left w:val="single" w:sz="4" w:space="0" w:color="auto"/>
              <w:bottom w:val="single" w:sz="4" w:space="0" w:color="auto"/>
              <w:right w:val="single" w:sz="4" w:space="0" w:color="auto"/>
            </w:tcBorders>
          </w:tcPr>
          <w:p w14:paraId="142898E4" w14:textId="77777777" w:rsidR="00820369" w:rsidRPr="0000120F" w:rsidRDefault="00F55D9B" w:rsidP="0009778C">
            <w:pPr>
              <w:autoSpaceDE w:val="0"/>
              <w:autoSpaceDN w:val="0"/>
              <w:adjustRightInd w:val="0"/>
              <w:rPr>
                <w:rFonts w:eastAsia="MS Mincho" w:cs="Arial"/>
              </w:rPr>
            </w:pPr>
            <w:r w:rsidRPr="0000120F">
              <w:rPr>
                <w:rFonts w:eastAsia="MS Mincho" w:cs="Arial"/>
              </w:rPr>
              <w:t>OFF</w:t>
            </w:r>
          </w:p>
        </w:tc>
        <w:tc>
          <w:tcPr>
            <w:tcW w:w="900" w:type="dxa"/>
            <w:tcBorders>
              <w:top w:val="single" w:sz="4" w:space="0" w:color="auto"/>
              <w:left w:val="single" w:sz="4" w:space="0" w:color="auto"/>
              <w:bottom w:val="single" w:sz="4" w:space="0" w:color="auto"/>
              <w:right w:val="single" w:sz="4" w:space="0" w:color="auto"/>
            </w:tcBorders>
            <w:hideMark/>
          </w:tcPr>
          <w:p w14:paraId="747E2164" w14:textId="77777777" w:rsidR="00820369" w:rsidRPr="0000120F" w:rsidRDefault="00F55D9B" w:rsidP="003F3392">
            <w:pPr>
              <w:spacing w:line="276" w:lineRule="auto"/>
              <w:rPr>
                <w:rFonts w:cs="Arial"/>
              </w:rPr>
            </w:pPr>
            <w:r w:rsidRPr="0000120F">
              <w:rPr>
                <w:rFonts w:cs="Arial"/>
              </w:rPr>
              <w:t>0x0</w:t>
            </w:r>
          </w:p>
        </w:tc>
        <w:tc>
          <w:tcPr>
            <w:tcW w:w="4056" w:type="dxa"/>
            <w:tcBorders>
              <w:top w:val="single" w:sz="4" w:space="0" w:color="auto"/>
              <w:left w:val="single" w:sz="4" w:space="0" w:color="auto"/>
              <w:right w:val="single" w:sz="4" w:space="0" w:color="auto"/>
            </w:tcBorders>
            <w:vAlign w:val="center"/>
            <w:hideMark/>
          </w:tcPr>
          <w:p w14:paraId="25D3ECDF" w14:textId="77777777" w:rsidR="00820369" w:rsidRPr="0000120F" w:rsidRDefault="00925A7C" w:rsidP="003F3392">
            <w:pPr>
              <w:autoSpaceDE w:val="0"/>
              <w:autoSpaceDN w:val="0"/>
              <w:adjustRightInd w:val="0"/>
              <w:rPr>
                <w:rFonts w:cs="Arial"/>
              </w:rPr>
            </w:pPr>
          </w:p>
        </w:tc>
      </w:tr>
      <w:tr w:rsidR="00820369" w:rsidRPr="0000120F" w14:paraId="6C06923C" w14:textId="77777777" w:rsidTr="008F5CBB">
        <w:trPr>
          <w:jc w:val="center"/>
        </w:trPr>
        <w:tc>
          <w:tcPr>
            <w:tcW w:w="2234" w:type="dxa"/>
            <w:vMerge/>
            <w:tcBorders>
              <w:left w:val="single" w:sz="4" w:space="0" w:color="auto"/>
              <w:right w:val="single" w:sz="4" w:space="0" w:color="auto"/>
            </w:tcBorders>
          </w:tcPr>
          <w:p w14:paraId="107EB8E1" w14:textId="77777777" w:rsidR="00820369" w:rsidRPr="0000120F" w:rsidRDefault="00925A7C"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68873CC5" w14:textId="77777777" w:rsidR="00820369" w:rsidRPr="0000120F" w:rsidRDefault="00F55D9B" w:rsidP="004024FC">
            <w:pPr>
              <w:rPr>
                <w:rFonts w:cs="Arial"/>
              </w:rPr>
            </w:pPr>
            <w:r w:rsidRPr="0000120F">
              <w:rPr>
                <w:rFonts w:cs="Arial"/>
              </w:rPr>
              <w:t>ON</w:t>
            </w:r>
          </w:p>
        </w:tc>
        <w:tc>
          <w:tcPr>
            <w:tcW w:w="900" w:type="dxa"/>
            <w:tcBorders>
              <w:top w:val="single" w:sz="4" w:space="0" w:color="auto"/>
              <w:left w:val="single" w:sz="4" w:space="0" w:color="auto"/>
              <w:bottom w:val="single" w:sz="4" w:space="0" w:color="auto"/>
              <w:right w:val="single" w:sz="4" w:space="0" w:color="auto"/>
            </w:tcBorders>
          </w:tcPr>
          <w:p w14:paraId="273331C7" w14:textId="77777777" w:rsidR="00820369" w:rsidRPr="0000120F" w:rsidRDefault="00F55D9B" w:rsidP="003F3392">
            <w:pPr>
              <w:spacing w:line="276" w:lineRule="auto"/>
              <w:rPr>
                <w:rFonts w:cs="Arial"/>
              </w:rPr>
            </w:pPr>
            <w:r w:rsidRPr="0000120F">
              <w:rPr>
                <w:rFonts w:cs="Arial"/>
              </w:rPr>
              <w:t>0x1</w:t>
            </w:r>
          </w:p>
        </w:tc>
        <w:tc>
          <w:tcPr>
            <w:tcW w:w="4056" w:type="dxa"/>
            <w:tcBorders>
              <w:left w:val="single" w:sz="4" w:space="0" w:color="auto"/>
              <w:right w:val="single" w:sz="4" w:space="0" w:color="auto"/>
            </w:tcBorders>
          </w:tcPr>
          <w:p w14:paraId="72095B75" w14:textId="77777777" w:rsidR="00820369" w:rsidRPr="0000120F" w:rsidRDefault="00925A7C" w:rsidP="003F3392">
            <w:pPr>
              <w:spacing w:line="276" w:lineRule="auto"/>
              <w:rPr>
                <w:rFonts w:cs="Arial"/>
              </w:rPr>
            </w:pPr>
          </w:p>
        </w:tc>
      </w:tr>
    </w:tbl>
    <w:p w14:paraId="5324F604" w14:textId="77777777" w:rsidR="001A59D5" w:rsidRPr="0000120F" w:rsidRDefault="00925A7C" w:rsidP="00500605">
      <w:pPr>
        <w:rPr>
          <w:rFonts w:cs="Arial"/>
        </w:rPr>
      </w:pPr>
    </w:p>
    <w:p w14:paraId="4BFED8C9" w14:textId="77777777" w:rsidR="00406F39" w:rsidRDefault="00F55D9B" w:rsidP="006830A8">
      <w:pPr>
        <w:pStyle w:val="Heading3"/>
      </w:pPr>
      <w:bookmarkStart w:id="65" w:name="_Toc94795923"/>
      <w:r w:rsidRPr="00B9479B">
        <w:lastRenderedPageBreak/>
        <w:t>MD-REQ-273763/B-</w:t>
      </w:r>
      <w:proofErr w:type="spellStart"/>
      <w:r w:rsidRPr="00B9479B">
        <w:t>PrsnIDevChrgEnbl_B_Rq</w:t>
      </w:r>
      <w:bookmarkEnd w:id="65"/>
      <w:proofErr w:type="spellEnd"/>
    </w:p>
    <w:p w14:paraId="0ACF6EFD" w14:textId="77777777" w:rsidR="00500605" w:rsidRPr="0000120F" w:rsidRDefault="00F55D9B" w:rsidP="00500605">
      <w:pPr>
        <w:rPr>
          <w:rFonts w:cs="Arial"/>
        </w:rPr>
      </w:pPr>
      <w:r w:rsidRPr="0075587D">
        <w:rPr>
          <w:rFonts w:cs="Arial"/>
          <w:b/>
        </w:rPr>
        <w:t xml:space="preserve">Message </w:t>
      </w:r>
      <w:r w:rsidRPr="0000120F">
        <w:rPr>
          <w:rFonts w:cs="Arial"/>
          <w:b/>
        </w:rPr>
        <w:t>Type</w:t>
      </w:r>
      <w:r w:rsidRPr="0000120F">
        <w:rPr>
          <w:rFonts w:cs="Arial"/>
        </w:rPr>
        <w:t>: Status</w:t>
      </w:r>
    </w:p>
    <w:p w14:paraId="52E19CD3" w14:textId="77777777" w:rsidR="003E6AEB" w:rsidRPr="0000120F" w:rsidRDefault="00925A7C" w:rsidP="00500605">
      <w:pPr>
        <w:rPr>
          <w:rFonts w:cs="Arial"/>
        </w:rPr>
      </w:pPr>
    </w:p>
    <w:p w14:paraId="344A3E58" w14:textId="77777777" w:rsidR="0000120F" w:rsidRPr="004C2E9B" w:rsidRDefault="00F55D9B" w:rsidP="00500605">
      <w:pPr>
        <w:rPr>
          <w:rFonts w:cs="Arial"/>
        </w:rPr>
      </w:pPr>
      <w:r w:rsidRPr="004C2E9B">
        <w:rPr>
          <w:rFonts w:cs="Arial"/>
        </w:rPr>
        <w:t>Phone as a Key power mode signal</w:t>
      </w:r>
    </w:p>
    <w:p w14:paraId="1F467AD5" w14:textId="77777777" w:rsidR="004C2E9B" w:rsidRPr="004C2E9B" w:rsidRDefault="00925A7C"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7"/>
        <w:gridCol w:w="2011"/>
        <w:gridCol w:w="900"/>
        <w:gridCol w:w="4056"/>
      </w:tblGrid>
      <w:tr w:rsidR="00820369" w:rsidRPr="004C2E9B" w14:paraId="2F6A57BB" w14:textId="77777777" w:rsidTr="00FD5413">
        <w:trPr>
          <w:jc w:val="center"/>
        </w:trPr>
        <w:tc>
          <w:tcPr>
            <w:tcW w:w="2647" w:type="dxa"/>
            <w:tcBorders>
              <w:top w:val="single" w:sz="4" w:space="0" w:color="auto"/>
              <w:left w:val="single" w:sz="4" w:space="0" w:color="auto"/>
              <w:bottom w:val="single" w:sz="4" w:space="0" w:color="auto"/>
              <w:right w:val="single" w:sz="4" w:space="0" w:color="auto"/>
            </w:tcBorders>
          </w:tcPr>
          <w:p w14:paraId="6DE2EE14" w14:textId="77777777" w:rsidR="00820369" w:rsidRPr="004C2E9B" w:rsidRDefault="00F55D9B" w:rsidP="003F3392">
            <w:pPr>
              <w:spacing w:line="276" w:lineRule="auto"/>
              <w:rPr>
                <w:rFonts w:cs="Arial"/>
                <w:b/>
              </w:rPr>
            </w:pPr>
            <w:r w:rsidRPr="004C2E9B">
              <w:rPr>
                <w:rFonts w:cs="Arial"/>
                <w:b/>
              </w:rPr>
              <w:t>Logical Signal Name</w:t>
            </w:r>
          </w:p>
        </w:tc>
        <w:tc>
          <w:tcPr>
            <w:tcW w:w="2011" w:type="dxa"/>
            <w:tcBorders>
              <w:top w:val="single" w:sz="4" w:space="0" w:color="auto"/>
              <w:left w:val="single" w:sz="4" w:space="0" w:color="auto"/>
              <w:bottom w:val="single" w:sz="4" w:space="0" w:color="auto"/>
              <w:right w:val="single" w:sz="4" w:space="0" w:color="auto"/>
            </w:tcBorders>
            <w:hideMark/>
          </w:tcPr>
          <w:p w14:paraId="35D47804" w14:textId="77777777" w:rsidR="00820369" w:rsidRPr="004C2E9B" w:rsidRDefault="00F55D9B" w:rsidP="003F3392">
            <w:pPr>
              <w:spacing w:line="276" w:lineRule="auto"/>
              <w:rPr>
                <w:rFonts w:cs="Arial"/>
                <w:b/>
              </w:rPr>
            </w:pPr>
            <w:r w:rsidRPr="004C2E9B">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330D09F2" w14:textId="77777777" w:rsidR="00820369" w:rsidRPr="004C2E9B" w:rsidRDefault="00F55D9B" w:rsidP="003F3392">
            <w:pPr>
              <w:spacing w:line="276" w:lineRule="auto"/>
              <w:rPr>
                <w:rFonts w:cs="Arial"/>
                <w:b/>
              </w:rPr>
            </w:pPr>
            <w:r w:rsidRPr="004C2E9B">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16435040" w14:textId="77777777" w:rsidR="00820369" w:rsidRPr="004C2E9B" w:rsidRDefault="00F55D9B" w:rsidP="008F5CBB">
            <w:pPr>
              <w:spacing w:line="276" w:lineRule="auto"/>
              <w:rPr>
                <w:rFonts w:cs="Arial"/>
                <w:b/>
              </w:rPr>
            </w:pPr>
            <w:r w:rsidRPr="004C2E9B">
              <w:rPr>
                <w:rFonts w:cs="Arial"/>
                <w:b/>
              </w:rPr>
              <w:t>Description</w:t>
            </w:r>
          </w:p>
        </w:tc>
      </w:tr>
      <w:tr w:rsidR="00820369" w:rsidRPr="004C2E9B" w14:paraId="71E416F1" w14:textId="77777777" w:rsidTr="00FD5413">
        <w:trPr>
          <w:jc w:val="center"/>
        </w:trPr>
        <w:tc>
          <w:tcPr>
            <w:tcW w:w="2647" w:type="dxa"/>
            <w:vMerge w:val="restart"/>
            <w:tcBorders>
              <w:top w:val="single" w:sz="4" w:space="0" w:color="auto"/>
              <w:left w:val="single" w:sz="4" w:space="0" w:color="auto"/>
              <w:right w:val="single" w:sz="4" w:space="0" w:color="auto"/>
            </w:tcBorders>
          </w:tcPr>
          <w:p w14:paraId="1DB4686B" w14:textId="77777777" w:rsidR="00820369" w:rsidRPr="004C2E9B" w:rsidRDefault="00F55D9B" w:rsidP="003F3392">
            <w:pPr>
              <w:spacing w:line="276" w:lineRule="auto"/>
              <w:rPr>
                <w:rFonts w:cs="Arial"/>
              </w:rPr>
            </w:pPr>
            <w:proofErr w:type="spellStart"/>
            <w:r w:rsidRPr="00F754D1">
              <w:rPr>
                <w:rFonts w:cs="Arial"/>
              </w:rPr>
              <w:t>PrsnlDevcChrgEnbl_B_Rq</w:t>
            </w:r>
            <w:proofErr w:type="spellEnd"/>
          </w:p>
        </w:tc>
        <w:tc>
          <w:tcPr>
            <w:tcW w:w="2011" w:type="dxa"/>
            <w:tcBorders>
              <w:top w:val="single" w:sz="4" w:space="0" w:color="auto"/>
              <w:left w:val="single" w:sz="4" w:space="0" w:color="auto"/>
              <w:bottom w:val="single" w:sz="4" w:space="0" w:color="auto"/>
              <w:right w:val="single" w:sz="4" w:space="0" w:color="auto"/>
            </w:tcBorders>
          </w:tcPr>
          <w:p w14:paraId="2D168F4A" w14:textId="77777777" w:rsidR="00820369" w:rsidRPr="004C2E9B" w:rsidRDefault="00F55D9B" w:rsidP="0009778C">
            <w:pPr>
              <w:autoSpaceDE w:val="0"/>
              <w:autoSpaceDN w:val="0"/>
              <w:adjustRightInd w:val="0"/>
              <w:rPr>
                <w:rFonts w:eastAsia="MS Mincho" w:cs="Arial"/>
              </w:rPr>
            </w:pPr>
            <w:r>
              <w:rPr>
                <w:rFonts w:eastAsia="MS Mincho" w:cs="Arial"/>
              </w:rPr>
              <w:t>Inactive</w:t>
            </w:r>
          </w:p>
        </w:tc>
        <w:tc>
          <w:tcPr>
            <w:tcW w:w="900" w:type="dxa"/>
            <w:tcBorders>
              <w:top w:val="single" w:sz="4" w:space="0" w:color="auto"/>
              <w:left w:val="single" w:sz="4" w:space="0" w:color="auto"/>
              <w:bottom w:val="single" w:sz="4" w:space="0" w:color="auto"/>
              <w:right w:val="single" w:sz="4" w:space="0" w:color="auto"/>
            </w:tcBorders>
            <w:hideMark/>
          </w:tcPr>
          <w:p w14:paraId="5583C91F" w14:textId="77777777" w:rsidR="00820369" w:rsidRPr="004C2E9B" w:rsidRDefault="00F55D9B" w:rsidP="003F3392">
            <w:pPr>
              <w:spacing w:line="276" w:lineRule="auto"/>
              <w:rPr>
                <w:rFonts w:cs="Arial"/>
              </w:rPr>
            </w:pPr>
            <w:r w:rsidRPr="004C2E9B">
              <w:rPr>
                <w:rFonts w:cs="Arial"/>
              </w:rPr>
              <w:t>0x0</w:t>
            </w:r>
          </w:p>
        </w:tc>
        <w:tc>
          <w:tcPr>
            <w:tcW w:w="4056" w:type="dxa"/>
            <w:tcBorders>
              <w:top w:val="single" w:sz="4" w:space="0" w:color="auto"/>
              <w:left w:val="single" w:sz="4" w:space="0" w:color="auto"/>
              <w:right w:val="single" w:sz="4" w:space="0" w:color="auto"/>
            </w:tcBorders>
            <w:vAlign w:val="center"/>
            <w:hideMark/>
          </w:tcPr>
          <w:p w14:paraId="3BC78FCA" w14:textId="77777777" w:rsidR="00820369" w:rsidRPr="004C2E9B" w:rsidRDefault="00925A7C" w:rsidP="003F3392">
            <w:pPr>
              <w:autoSpaceDE w:val="0"/>
              <w:autoSpaceDN w:val="0"/>
              <w:adjustRightInd w:val="0"/>
              <w:rPr>
                <w:rFonts w:cs="Arial"/>
              </w:rPr>
            </w:pPr>
          </w:p>
        </w:tc>
      </w:tr>
      <w:tr w:rsidR="00820369" w:rsidRPr="004C2E9B" w14:paraId="7B177714" w14:textId="77777777" w:rsidTr="00FD5413">
        <w:trPr>
          <w:jc w:val="center"/>
        </w:trPr>
        <w:tc>
          <w:tcPr>
            <w:tcW w:w="2647" w:type="dxa"/>
            <w:vMerge/>
            <w:tcBorders>
              <w:left w:val="single" w:sz="4" w:space="0" w:color="auto"/>
              <w:right w:val="single" w:sz="4" w:space="0" w:color="auto"/>
            </w:tcBorders>
          </w:tcPr>
          <w:p w14:paraId="5650FE3B" w14:textId="77777777" w:rsidR="00820369" w:rsidRPr="004C2E9B" w:rsidRDefault="00925A7C" w:rsidP="003F3392">
            <w:pPr>
              <w:spacing w:line="27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7C35FFD0" w14:textId="77777777" w:rsidR="00820369" w:rsidRPr="004C2E9B" w:rsidRDefault="00F55D9B" w:rsidP="004024FC">
            <w:pPr>
              <w:rPr>
                <w:rFonts w:cs="Arial"/>
              </w:rPr>
            </w:pPr>
            <w:r>
              <w:rPr>
                <w:rFonts w:cs="Arial"/>
              </w:rPr>
              <w:t>Active</w:t>
            </w:r>
          </w:p>
        </w:tc>
        <w:tc>
          <w:tcPr>
            <w:tcW w:w="900" w:type="dxa"/>
            <w:tcBorders>
              <w:top w:val="single" w:sz="4" w:space="0" w:color="auto"/>
              <w:left w:val="single" w:sz="4" w:space="0" w:color="auto"/>
              <w:bottom w:val="single" w:sz="4" w:space="0" w:color="auto"/>
              <w:right w:val="single" w:sz="4" w:space="0" w:color="auto"/>
            </w:tcBorders>
          </w:tcPr>
          <w:p w14:paraId="3EA3BB5C" w14:textId="77777777" w:rsidR="00820369" w:rsidRPr="004C2E9B" w:rsidRDefault="00F55D9B" w:rsidP="003F3392">
            <w:pPr>
              <w:spacing w:line="276" w:lineRule="auto"/>
              <w:rPr>
                <w:rFonts w:cs="Arial"/>
              </w:rPr>
            </w:pPr>
            <w:r w:rsidRPr="004C2E9B">
              <w:rPr>
                <w:rFonts w:cs="Arial"/>
              </w:rPr>
              <w:t>0x1</w:t>
            </w:r>
          </w:p>
        </w:tc>
        <w:tc>
          <w:tcPr>
            <w:tcW w:w="4056" w:type="dxa"/>
            <w:tcBorders>
              <w:left w:val="single" w:sz="4" w:space="0" w:color="auto"/>
              <w:right w:val="single" w:sz="4" w:space="0" w:color="auto"/>
            </w:tcBorders>
          </w:tcPr>
          <w:p w14:paraId="2A57885F" w14:textId="77777777" w:rsidR="00820369" w:rsidRPr="004C2E9B" w:rsidRDefault="00925A7C" w:rsidP="003F3392">
            <w:pPr>
              <w:spacing w:line="276" w:lineRule="auto"/>
              <w:rPr>
                <w:rFonts w:cs="Arial"/>
              </w:rPr>
            </w:pPr>
          </w:p>
        </w:tc>
      </w:tr>
    </w:tbl>
    <w:p w14:paraId="4E4040E9" w14:textId="77777777" w:rsidR="001A59D5" w:rsidRPr="004C2E9B" w:rsidRDefault="00925A7C" w:rsidP="00500605">
      <w:pPr>
        <w:rPr>
          <w:rFonts w:cs="Arial"/>
        </w:rPr>
      </w:pPr>
    </w:p>
    <w:p w14:paraId="12071439" w14:textId="77777777" w:rsidR="00406F39" w:rsidRDefault="00F55D9B" w:rsidP="006830A8">
      <w:pPr>
        <w:pStyle w:val="Heading3"/>
      </w:pPr>
      <w:bookmarkStart w:id="66" w:name="_Toc94795924"/>
      <w:r w:rsidRPr="00B9479B">
        <w:t>MD-REQ-273764/B-</w:t>
      </w:r>
      <w:proofErr w:type="spellStart"/>
      <w:r w:rsidRPr="00B9479B">
        <w:t>KeyOffMde_D_Actl.St</w:t>
      </w:r>
      <w:bookmarkEnd w:id="66"/>
      <w:proofErr w:type="spellEnd"/>
    </w:p>
    <w:p w14:paraId="349F7F90" w14:textId="77777777" w:rsidR="00500605" w:rsidRPr="0000120F" w:rsidRDefault="00F55D9B" w:rsidP="00500605">
      <w:pPr>
        <w:rPr>
          <w:rFonts w:cs="Arial"/>
        </w:rPr>
      </w:pPr>
      <w:r w:rsidRPr="0075587D">
        <w:rPr>
          <w:rFonts w:cs="Arial"/>
          <w:b/>
        </w:rPr>
        <w:t xml:space="preserve">Message </w:t>
      </w:r>
      <w:r w:rsidRPr="0000120F">
        <w:rPr>
          <w:rFonts w:cs="Arial"/>
          <w:b/>
        </w:rPr>
        <w:t>Type</w:t>
      </w:r>
      <w:r w:rsidRPr="0000120F">
        <w:rPr>
          <w:rFonts w:cs="Arial"/>
        </w:rPr>
        <w:t>: Status</w:t>
      </w:r>
    </w:p>
    <w:p w14:paraId="65ED7B45" w14:textId="77777777" w:rsidR="003E6AEB" w:rsidRPr="00B022C6" w:rsidRDefault="00925A7C" w:rsidP="00500605">
      <w:pPr>
        <w:rPr>
          <w:rFonts w:cs="Arial"/>
        </w:rPr>
      </w:pPr>
    </w:p>
    <w:p w14:paraId="629EFC9A" w14:textId="77777777" w:rsidR="004C2E9B" w:rsidRPr="00B022C6" w:rsidRDefault="00F55D9B" w:rsidP="00500605">
      <w:pPr>
        <w:rPr>
          <w:rFonts w:cs="Arial"/>
        </w:rPr>
      </w:pPr>
      <w:r>
        <w:rPr>
          <w:rFonts w:cs="Arial"/>
        </w:rPr>
        <w:t>Signal</w:t>
      </w:r>
      <w:r w:rsidRPr="00B022C6">
        <w:rPr>
          <w:rFonts w:cs="Arial"/>
        </w:rPr>
        <w:t xml:space="preserve"> to manage Key Off Load of the vehicle</w:t>
      </w:r>
    </w:p>
    <w:p w14:paraId="084D876D" w14:textId="77777777" w:rsidR="00B022C6" w:rsidRPr="00B022C6" w:rsidRDefault="00925A7C" w:rsidP="00500605">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7"/>
        <w:gridCol w:w="2011"/>
        <w:gridCol w:w="900"/>
        <w:gridCol w:w="4056"/>
      </w:tblGrid>
      <w:tr w:rsidR="00820369" w:rsidRPr="00B022C6" w14:paraId="3AD6E10F" w14:textId="77777777" w:rsidTr="00B83DAC">
        <w:trPr>
          <w:jc w:val="center"/>
        </w:trPr>
        <w:tc>
          <w:tcPr>
            <w:tcW w:w="2647" w:type="dxa"/>
            <w:tcBorders>
              <w:top w:val="single" w:sz="4" w:space="0" w:color="auto"/>
              <w:left w:val="single" w:sz="4" w:space="0" w:color="auto"/>
              <w:bottom w:val="single" w:sz="4" w:space="0" w:color="auto"/>
              <w:right w:val="single" w:sz="4" w:space="0" w:color="auto"/>
            </w:tcBorders>
          </w:tcPr>
          <w:p w14:paraId="21510E28" w14:textId="77777777" w:rsidR="00820369" w:rsidRPr="00B022C6" w:rsidRDefault="00F55D9B" w:rsidP="003F3392">
            <w:pPr>
              <w:spacing w:line="276" w:lineRule="auto"/>
              <w:rPr>
                <w:rFonts w:cs="Arial"/>
                <w:b/>
              </w:rPr>
            </w:pPr>
            <w:r w:rsidRPr="00B022C6">
              <w:rPr>
                <w:rFonts w:cs="Arial"/>
                <w:b/>
              </w:rPr>
              <w:t>Logical Signal Name</w:t>
            </w:r>
          </w:p>
        </w:tc>
        <w:tc>
          <w:tcPr>
            <w:tcW w:w="2011" w:type="dxa"/>
            <w:tcBorders>
              <w:top w:val="single" w:sz="4" w:space="0" w:color="auto"/>
              <w:left w:val="single" w:sz="4" w:space="0" w:color="auto"/>
              <w:bottom w:val="single" w:sz="4" w:space="0" w:color="auto"/>
              <w:right w:val="single" w:sz="4" w:space="0" w:color="auto"/>
            </w:tcBorders>
            <w:hideMark/>
          </w:tcPr>
          <w:p w14:paraId="3D98D8CB" w14:textId="77777777" w:rsidR="00820369" w:rsidRPr="00B022C6" w:rsidRDefault="00F55D9B" w:rsidP="003F3392">
            <w:pPr>
              <w:spacing w:line="276" w:lineRule="auto"/>
              <w:rPr>
                <w:rFonts w:cs="Arial"/>
                <w:b/>
              </w:rPr>
            </w:pPr>
            <w:r w:rsidRPr="00B022C6">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2BC1A96E" w14:textId="77777777" w:rsidR="00820369" w:rsidRPr="00B022C6" w:rsidRDefault="00F55D9B" w:rsidP="003F3392">
            <w:pPr>
              <w:spacing w:line="276" w:lineRule="auto"/>
              <w:rPr>
                <w:rFonts w:cs="Arial"/>
                <w:b/>
              </w:rPr>
            </w:pPr>
            <w:r w:rsidRPr="00B022C6">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3F8DB7F4" w14:textId="77777777" w:rsidR="00820369" w:rsidRPr="00B022C6" w:rsidRDefault="00F55D9B" w:rsidP="008F5CBB">
            <w:pPr>
              <w:spacing w:line="276" w:lineRule="auto"/>
              <w:rPr>
                <w:rFonts w:cs="Arial"/>
                <w:b/>
              </w:rPr>
            </w:pPr>
            <w:r w:rsidRPr="00B022C6">
              <w:rPr>
                <w:rFonts w:cs="Arial"/>
                <w:b/>
              </w:rPr>
              <w:t>Description</w:t>
            </w:r>
          </w:p>
        </w:tc>
      </w:tr>
      <w:tr w:rsidR="00B83DAC" w:rsidRPr="00B022C6" w14:paraId="22451B09" w14:textId="77777777" w:rsidTr="00B83DAC">
        <w:trPr>
          <w:jc w:val="center"/>
        </w:trPr>
        <w:tc>
          <w:tcPr>
            <w:tcW w:w="2647" w:type="dxa"/>
            <w:vMerge w:val="restart"/>
            <w:tcBorders>
              <w:top w:val="single" w:sz="4" w:space="0" w:color="auto"/>
              <w:left w:val="single" w:sz="4" w:space="0" w:color="auto"/>
              <w:right w:val="single" w:sz="4" w:space="0" w:color="auto"/>
            </w:tcBorders>
          </w:tcPr>
          <w:p w14:paraId="6084D8FC" w14:textId="77777777" w:rsidR="00B83DAC" w:rsidRDefault="00925A7C" w:rsidP="003F3392">
            <w:pPr>
              <w:spacing w:line="276" w:lineRule="auto"/>
              <w:rPr>
                <w:rFonts w:cs="Arial"/>
              </w:rPr>
            </w:pPr>
          </w:p>
          <w:p w14:paraId="638521E6" w14:textId="77777777" w:rsidR="00B83DAC" w:rsidRDefault="00925A7C" w:rsidP="003F3392">
            <w:pPr>
              <w:spacing w:line="276" w:lineRule="auto"/>
              <w:rPr>
                <w:rFonts w:cs="Arial"/>
              </w:rPr>
            </w:pPr>
          </w:p>
          <w:p w14:paraId="0572530B" w14:textId="77777777" w:rsidR="00B83DAC" w:rsidRPr="00B022C6" w:rsidRDefault="00F55D9B" w:rsidP="003F3392">
            <w:pPr>
              <w:spacing w:line="276" w:lineRule="auto"/>
              <w:rPr>
                <w:rFonts w:cs="Arial"/>
              </w:rPr>
            </w:pPr>
            <w:proofErr w:type="spellStart"/>
            <w:r w:rsidRPr="00B022C6">
              <w:rPr>
                <w:rFonts w:cs="Arial"/>
              </w:rPr>
              <w:t>KeyOffMde_D_Actl</w:t>
            </w:r>
            <w:r>
              <w:rPr>
                <w:rFonts w:cs="Arial"/>
              </w:rPr>
              <w:t>.St</w:t>
            </w:r>
            <w:proofErr w:type="spellEnd"/>
          </w:p>
        </w:tc>
        <w:tc>
          <w:tcPr>
            <w:tcW w:w="2011" w:type="dxa"/>
            <w:tcBorders>
              <w:top w:val="single" w:sz="4" w:space="0" w:color="auto"/>
              <w:left w:val="single" w:sz="4" w:space="0" w:color="auto"/>
              <w:bottom w:val="single" w:sz="4" w:space="0" w:color="auto"/>
              <w:right w:val="single" w:sz="4" w:space="0" w:color="auto"/>
            </w:tcBorders>
          </w:tcPr>
          <w:p w14:paraId="0DE88259" w14:textId="77777777" w:rsidR="00B83DAC" w:rsidRPr="00B022C6" w:rsidRDefault="00F55D9B" w:rsidP="0009778C">
            <w:pPr>
              <w:autoSpaceDE w:val="0"/>
              <w:autoSpaceDN w:val="0"/>
              <w:adjustRightInd w:val="0"/>
              <w:rPr>
                <w:rFonts w:eastAsia="MS Mincho" w:cs="Arial"/>
              </w:rPr>
            </w:pPr>
            <w:r>
              <w:rPr>
                <w:rFonts w:eastAsia="MS Mincho" w:cs="Arial"/>
              </w:rPr>
              <w:t>Normal</w:t>
            </w:r>
          </w:p>
        </w:tc>
        <w:tc>
          <w:tcPr>
            <w:tcW w:w="900" w:type="dxa"/>
            <w:tcBorders>
              <w:top w:val="single" w:sz="4" w:space="0" w:color="auto"/>
              <w:left w:val="single" w:sz="4" w:space="0" w:color="auto"/>
              <w:bottom w:val="single" w:sz="4" w:space="0" w:color="auto"/>
              <w:right w:val="single" w:sz="4" w:space="0" w:color="auto"/>
            </w:tcBorders>
            <w:hideMark/>
          </w:tcPr>
          <w:p w14:paraId="2BDD5066" w14:textId="77777777" w:rsidR="00B83DAC" w:rsidRPr="00B022C6" w:rsidRDefault="00F55D9B" w:rsidP="003F3392">
            <w:pPr>
              <w:spacing w:line="276" w:lineRule="auto"/>
              <w:rPr>
                <w:rFonts w:cs="Arial"/>
              </w:rPr>
            </w:pPr>
            <w:r w:rsidRPr="00B022C6">
              <w:rPr>
                <w:rFonts w:cs="Arial"/>
              </w:rPr>
              <w:t>0x0</w:t>
            </w:r>
          </w:p>
        </w:tc>
        <w:tc>
          <w:tcPr>
            <w:tcW w:w="4056" w:type="dxa"/>
            <w:tcBorders>
              <w:top w:val="single" w:sz="4" w:space="0" w:color="auto"/>
              <w:left w:val="single" w:sz="4" w:space="0" w:color="auto"/>
              <w:right w:val="single" w:sz="4" w:space="0" w:color="auto"/>
            </w:tcBorders>
            <w:vAlign w:val="center"/>
            <w:hideMark/>
          </w:tcPr>
          <w:p w14:paraId="64621824" w14:textId="77777777" w:rsidR="00B83DAC" w:rsidRPr="00B022C6" w:rsidRDefault="00925A7C" w:rsidP="003F3392">
            <w:pPr>
              <w:autoSpaceDE w:val="0"/>
              <w:autoSpaceDN w:val="0"/>
              <w:adjustRightInd w:val="0"/>
              <w:rPr>
                <w:rFonts w:cs="Arial"/>
              </w:rPr>
            </w:pPr>
          </w:p>
        </w:tc>
      </w:tr>
      <w:tr w:rsidR="00B83DAC" w:rsidRPr="00B022C6" w14:paraId="0BCD1979" w14:textId="77777777" w:rsidTr="00B83DAC">
        <w:trPr>
          <w:jc w:val="center"/>
        </w:trPr>
        <w:tc>
          <w:tcPr>
            <w:tcW w:w="2647" w:type="dxa"/>
            <w:vMerge/>
            <w:tcBorders>
              <w:left w:val="single" w:sz="4" w:space="0" w:color="auto"/>
              <w:right w:val="single" w:sz="4" w:space="0" w:color="auto"/>
            </w:tcBorders>
          </w:tcPr>
          <w:p w14:paraId="502AE8B5" w14:textId="77777777" w:rsidR="00B83DAC" w:rsidRPr="00B022C6" w:rsidRDefault="00925A7C" w:rsidP="003F3392">
            <w:pPr>
              <w:spacing w:line="27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192E49B0" w14:textId="77777777" w:rsidR="00B83DAC" w:rsidRPr="00B022C6" w:rsidRDefault="00F55D9B" w:rsidP="0009778C">
            <w:pPr>
              <w:autoSpaceDE w:val="0"/>
              <w:autoSpaceDN w:val="0"/>
              <w:adjustRightInd w:val="0"/>
              <w:rPr>
                <w:rFonts w:eastAsia="MS Mincho" w:cs="Arial"/>
              </w:rPr>
            </w:pPr>
            <w:r>
              <w:rPr>
                <w:rFonts w:eastAsia="MS Mincho" w:cs="Arial"/>
              </w:rPr>
              <w:t>Factory</w:t>
            </w:r>
          </w:p>
        </w:tc>
        <w:tc>
          <w:tcPr>
            <w:tcW w:w="900" w:type="dxa"/>
            <w:tcBorders>
              <w:top w:val="single" w:sz="4" w:space="0" w:color="auto"/>
              <w:left w:val="single" w:sz="4" w:space="0" w:color="auto"/>
              <w:bottom w:val="single" w:sz="4" w:space="0" w:color="auto"/>
              <w:right w:val="single" w:sz="4" w:space="0" w:color="auto"/>
            </w:tcBorders>
          </w:tcPr>
          <w:p w14:paraId="1FCDA7ED" w14:textId="77777777" w:rsidR="00B83DAC" w:rsidRPr="00B022C6" w:rsidRDefault="00F55D9B" w:rsidP="003F3392">
            <w:pPr>
              <w:spacing w:line="276" w:lineRule="auto"/>
              <w:rPr>
                <w:rFonts w:cs="Arial"/>
              </w:rPr>
            </w:pPr>
            <w:r>
              <w:rPr>
                <w:rFonts w:cs="Arial"/>
              </w:rPr>
              <w:t>0x1</w:t>
            </w:r>
          </w:p>
        </w:tc>
        <w:tc>
          <w:tcPr>
            <w:tcW w:w="4056" w:type="dxa"/>
            <w:tcBorders>
              <w:top w:val="single" w:sz="4" w:space="0" w:color="auto"/>
              <w:left w:val="single" w:sz="4" w:space="0" w:color="auto"/>
              <w:right w:val="single" w:sz="4" w:space="0" w:color="auto"/>
            </w:tcBorders>
            <w:vAlign w:val="center"/>
          </w:tcPr>
          <w:p w14:paraId="2FAFF169" w14:textId="77777777" w:rsidR="00B83DAC" w:rsidRPr="00B022C6" w:rsidRDefault="00925A7C" w:rsidP="003F3392">
            <w:pPr>
              <w:autoSpaceDE w:val="0"/>
              <w:autoSpaceDN w:val="0"/>
              <w:adjustRightInd w:val="0"/>
              <w:rPr>
                <w:rFonts w:cs="Arial"/>
              </w:rPr>
            </w:pPr>
          </w:p>
        </w:tc>
      </w:tr>
      <w:tr w:rsidR="00B83DAC" w:rsidRPr="00B022C6" w14:paraId="4883372F" w14:textId="77777777" w:rsidTr="00B83DAC">
        <w:trPr>
          <w:jc w:val="center"/>
        </w:trPr>
        <w:tc>
          <w:tcPr>
            <w:tcW w:w="2647" w:type="dxa"/>
            <w:vMerge/>
            <w:tcBorders>
              <w:left w:val="single" w:sz="4" w:space="0" w:color="auto"/>
              <w:right w:val="single" w:sz="4" w:space="0" w:color="auto"/>
            </w:tcBorders>
          </w:tcPr>
          <w:p w14:paraId="5656DFA4" w14:textId="77777777" w:rsidR="00B83DAC" w:rsidRPr="00B022C6" w:rsidRDefault="00925A7C" w:rsidP="003F3392">
            <w:pPr>
              <w:spacing w:line="27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5DCE889E" w14:textId="77777777" w:rsidR="00B83DAC" w:rsidRPr="00B022C6" w:rsidRDefault="00F55D9B" w:rsidP="0009778C">
            <w:pPr>
              <w:autoSpaceDE w:val="0"/>
              <w:autoSpaceDN w:val="0"/>
              <w:adjustRightInd w:val="0"/>
              <w:rPr>
                <w:rFonts w:eastAsia="MS Mincho" w:cs="Arial"/>
              </w:rPr>
            </w:pPr>
            <w:r>
              <w:rPr>
                <w:rFonts w:eastAsia="MS Mincho" w:cs="Arial"/>
              </w:rPr>
              <w:t>Transport</w:t>
            </w:r>
          </w:p>
        </w:tc>
        <w:tc>
          <w:tcPr>
            <w:tcW w:w="900" w:type="dxa"/>
            <w:tcBorders>
              <w:top w:val="single" w:sz="4" w:space="0" w:color="auto"/>
              <w:left w:val="single" w:sz="4" w:space="0" w:color="auto"/>
              <w:bottom w:val="single" w:sz="4" w:space="0" w:color="auto"/>
              <w:right w:val="single" w:sz="4" w:space="0" w:color="auto"/>
            </w:tcBorders>
          </w:tcPr>
          <w:p w14:paraId="575C00C5" w14:textId="77777777" w:rsidR="00B83DAC" w:rsidRPr="00B022C6" w:rsidRDefault="00F55D9B" w:rsidP="003F3392">
            <w:pPr>
              <w:spacing w:line="276" w:lineRule="auto"/>
              <w:rPr>
                <w:rFonts w:cs="Arial"/>
              </w:rPr>
            </w:pPr>
            <w:r>
              <w:rPr>
                <w:rFonts w:cs="Arial"/>
              </w:rPr>
              <w:t>0x2</w:t>
            </w:r>
          </w:p>
        </w:tc>
        <w:tc>
          <w:tcPr>
            <w:tcW w:w="4056" w:type="dxa"/>
            <w:tcBorders>
              <w:top w:val="single" w:sz="4" w:space="0" w:color="auto"/>
              <w:left w:val="single" w:sz="4" w:space="0" w:color="auto"/>
              <w:right w:val="single" w:sz="4" w:space="0" w:color="auto"/>
            </w:tcBorders>
            <w:vAlign w:val="center"/>
          </w:tcPr>
          <w:p w14:paraId="7F966A91" w14:textId="77777777" w:rsidR="00B83DAC" w:rsidRPr="00B022C6" w:rsidRDefault="00925A7C" w:rsidP="003F3392">
            <w:pPr>
              <w:autoSpaceDE w:val="0"/>
              <w:autoSpaceDN w:val="0"/>
              <w:adjustRightInd w:val="0"/>
              <w:rPr>
                <w:rFonts w:cs="Arial"/>
              </w:rPr>
            </w:pPr>
          </w:p>
        </w:tc>
      </w:tr>
      <w:tr w:rsidR="00B83DAC" w:rsidRPr="00B022C6" w14:paraId="46505BB7" w14:textId="77777777" w:rsidTr="00B83DAC">
        <w:trPr>
          <w:jc w:val="center"/>
        </w:trPr>
        <w:tc>
          <w:tcPr>
            <w:tcW w:w="2647" w:type="dxa"/>
            <w:vMerge/>
            <w:tcBorders>
              <w:left w:val="single" w:sz="4" w:space="0" w:color="auto"/>
              <w:right w:val="single" w:sz="4" w:space="0" w:color="auto"/>
            </w:tcBorders>
          </w:tcPr>
          <w:p w14:paraId="6CE8DF50" w14:textId="77777777" w:rsidR="00B83DAC" w:rsidRPr="00B022C6" w:rsidRDefault="00925A7C" w:rsidP="003F3392">
            <w:pPr>
              <w:spacing w:line="27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3CCBE6B7" w14:textId="77777777" w:rsidR="00B83DAC" w:rsidRPr="00B022C6" w:rsidRDefault="00F55D9B" w:rsidP="0009778C">
            <w:pPr>
              <w:autoSpaceDE w:val="0"/>
              <w:autoSpaceDN w:val="0"/>
              <w:adjustRightInd w:val="0"/>
              <w:rPr>
                <w:rFonts w:eastAsia="MS Mincho" w:cs="Arial"/>
              </w:rPr>
            </w:pPr>
            <w:r>
              <w:rPr>
                <w:rFonts w:eastAsia="MS Mincho" w:cs="Arial"/>
              </w:rPr>
              <w:t>Hibernate</w:t>
            </w:r>
          </w:p>
        </w:tc>
        <w:tc>
          <w:tcPr>
            <w:tcW w:w="900" w:type="dxa"/>
            <w:tcBorders>
              <w:top w:val="single" w:sz="4" w:space="0" w:color="auto"/>
              <w:left w:val="single" w:sz="4" w:space="0" w:color="auto"/>
              <w:bottom w:val="single" w:sz="4" w:space="0" w:color="auto"/>
              <w:right w:val="single" w:sz="4" w:space="0" w:color="auto"/>
            </w:tcBorders>
          </w:tcPr>
          <w:p w14:paraId="755ECE9F" w14:textId="77777777" w:rsidR="00B83DAC" w:rsidRPr="00B022C6" w:rsidRDefault="00F55D9B" w:rsidP="003F3392">
            <w:pPr>
              <w:spacing w:line="276" w:lineRule="auto"/>
              <w:rPr>
                <w:rFonts w:cs="Arial"/>
              </w:rPr>
            </w:pPr>
            <w:r>
              <w:rPr>
                <w:rFonts w:cs="Arial"/>
              </w:rPr>
              <w:t>0x3</w:t>
            </w:r>
          </w:p>
        </w:tc>
        <w:tc>
          <w:tcPr>
            <w:tcW w:w="4056" w:type="dxa"/>
            <w:tcBorders>
              <w:top w:val="single" w:sz="4" w:space="0" w:color="auto"/>
              <w:left w:val="single" w:sz="4" w:space="0" w:color="auto"/>
              <w:right w:val="single" w:sz="4" w:space="0" w:color="auto"/>
            </w:tcBorders>
            <w:vAlign w:val="center"/>
          </w:tcPr>
          <w:p w14:paraId="5129A94A" w14:textId="77777777" w:rsidR="00B83DAC" w:rsidRPr="00B022C6" w:rsidRDefault="00925A7C" w:rsidP="003F3392">
            <w:pPr>
              <w:autoSpaceDE w:val="0"/>
              <w:autoSpaceDN w:val="0"/>
              <w:adjustRightInd w:val="0"/>
              <w:rPr>
                <w:rFonts w:cs="Arial"/>
              </w:rPr>
            </w:pPr>
          </w:p>
        </w:tc>
      </w:tr>
      <w:tr w:rsidR="00B83DAC" w:rsidRPr="00B022C6" w14:paraId="516215CA" w14:textId="77777777" w:rsidTr="00B83DAC">
        <w:trPr>
          <w:jc w:val="center"/>
        </w:trPr>
        <w:tc>
          <w:tcPr>
            <w:tcW w:w="2647" w:type="dxa"/>
            <w:vMerge/>
            <w:tcBorders>
              <w:left w:val="single" w:sz="4" w:space="0" w:color="auto"/>
              <w:right w:val="single" w:sz="4" w:space="0" w:color="auto"/>
            </w:tcBorders>
          </w:tcPr>
          <w:p w14:paraId="13DB6189" w14:textId="77777777" w:rsidR="00B83DAC" w:rsidRPr="00B022C6" w:rsidRDefault="00925A7C" w:rsidP="003F3392">
            <w:pPr>
              <w:spacing w:line="27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62398761" w14:textId="77777777" w:rsidR="00B83DAC" w:rsidRPr="00B022C6" w:rsidRDefault="00F55D9B" w:rsidP="004024FC">
            <w:pPr>
              <w:rPr>
                <w:rFonts w:cs="Arial"/>
              </w:rPr>
            </w:pPr>
            <w:r>
              <w:rPr>
                <w:rFonts w:cs="Arial"/>
              </w:rPr>
              <w:t>Critical Battery</w:t>
            </w:r>
          </w:p>
        </w:tc>
        <w:tc>
          <w:tcPr>
            <w:tcW w:w="900" w:type="dxa"/>
            <w:tcBorders>
              <w:top w:val="single" w:sz="4" w:space="0" w:color="auto"/>
              <w:left w:val="single" w:sz="4" w:space="0" w:color="auto"/>
              <w:bottom w:val="single" w:sz="4" w:space="0" w:color="auto"/>
              <w:right w:val="single" w:sz="4" w:space="0" w:color="auto"/>
            </w:tcBorders>
          </w:tcPr>
          <w:p w14:paraId="540B806F" w14:textId="77777777" w:rsidR="00B83DAC" w:rsidRPr="00B022C6" w:rsidRDefault="00F55D9B" w:rsidP="003F3392">
            <w:pPr>
              <w:spacing w:line="276" w:lineRule="auto"/>
              <w:rPr>
                <w:rFonts w:cs="Arial"/>
              </w:rPr>
            </w:pPr>
            <w:r>
              <w:rPr>
                <w:rFonts w:cs="Arial"/>
              </w:rPr>
              <w:t>0x4</w:t>
            </w:r>
          </w:p>
        </w:tc>
        <w:tc>
          <w:tcPr>
            <w:tcW w:w="4056" w:type="dxa"/>
            <w:tcBorders>
              <w:left w:val="single" w:sz="4" w:space="0" w:color="auto"/>
              <w:right w:val="single" w:sz="4" w:space="0" w:color="auto"/>
            </w:tcBorders>
          </w:tcPr>
          <w:p w14:paraId="584B0740" w14:textId="77777777" w:rsidR="00B83DAC" w:rsidRPr="00B022C6" w:rsidRDefault="00925A7C" w:rsidP="003F3392">
            <w:pPr>
              <w:spacing w:line="276" w:lineRule="auto"/>
              <w:rPr>
                <w:rFonts w:cs="Arial"/>
              </w:rPr>
            </w:pPr>
          </w:p>
        </w:tc>
      </w:tr>
    </w:tbl>
    <w:p w14:paraId="3AEAC3AB" w14:textId="77777777" w:rsidR="001A59D5" w:rsidRPr="00B022C6" w:rsidRDefault="00925A7C" w:rsidP="00500605">
      <w:pPr>
        <w:rPr>
          <w:rFonts w:cs="Arial"/>
        </w:rPr>
      </w:pPr>
    </w:p>
    <w:p w14:paraId="5B61566E" w14:textId="77777777" w:rsidR="00406F39" w:rsidRDefault="00F55D9B" w:rsidP="006830A8">
      <w:pPr>
        <w:pStyle w:val="Heading3"/>
      </w:pPr>
      <w:bookmarkStart w:id="67" w:name="_Toc94795925"/>
      <w:r w:rsidRPr="00B9479B">
        <w:t>MD-REQ-295565/A-</w:t>
      </w:r>
      <w:proofErr w:type="spellStart"/>
      <w:r w:rsidRPr="00B9479B">
        <w:t>VehOnSrc_D_Stat</w:t>
      </w:r>
      <w:bookmarkEnd w:id="67"/>
      <w:proofErr w:type="spellEnd"/>
    </w:p>
    <w:p w14:paraId="403D9599" w14:textId="77777777" w:rsidR="00500605" w:rsidRPr="00C476CD" w:rsidRDefault="00F55D9B" w:rsidP="00500605">
      <w:pPr>
        <w:rPr>
          <w:rFonts w:cs="Arial"/>
          <w:b/>
        </w:rPr>
      </w:pPr>
      <w:r w:rsidRPr="00C476CD">
        <w:rPr>
          <w:rFonts w:cs="Arial"/>
          <w:b/>
        </w:rPr>
        <w:t>Message Type:  Status</w:t>
      </w:r>
    </w:p>
    <w:p w14:paraId="15A0EE0B" w14:textId="77777777" w:rsidR="009A2F1B" w:rsidRPr="00C476CD" w:rsidRDefault="00925A7C" w:rsidP="00500605">
      <w:pPr>
        <w:rPr>
          <w:rFonts w:cs="Arial"/>
        </w:rPr>
      </w:pPr>
    </w:p>
    <w:p w14:paraId="59D8DF35" w14:textId="77777777" w:rsidR="002341E2" w:rsidRPr="00C476CD" w:rsidRDefault="00F55D9B" w:rsidP="00500605">
      <w:pPr>
        <w:rPr>
          <w:rFonts w:cs="Arial"/>
        </w:rPr>
      </w:pPr>
      <w:r>
        <w:rPr>
          <w:rFonts w:cs="Arial"/>
        </w:rPr>
        <w:t>Signal used for</w:t>
      </w:r>
      <w:r w:rsidRPr="00C476CD">
        <w:rPr>
          <w:rFonts w:cs="Arial"/>
        </w:rPr>
        <w:t xml:space="preserve"> OTA (over the air) events.  Details of signal usages reference the OTA specifications </w:t>
      </w:r>
    </w:p>
    <w:p w14:paraId="6FF7CB78" w14:textId="77777777" w:rsidR="008C7083" w:rsidRPr="00C476CD" w:rsidRDefault="00925A7C"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9"/>
        <w:gridCol w:w="2070"/>
        <w:gridCol w:w="900"/>
        <w:gridCol w:w="4518"/>
      </w:tblGrid>
      <w:tr w:rsidR="008C7083" w:rsidRPr="00C476CD" w14:paraId="4AC08BB3" w14:textId="77777777" w:rsidTr="008C7083">
        <w:trPr>
          <w:jc w:val="center"/>
        </w:trPr>
        <w:tc>
          <w:tcPr>
            <w:tcW w:w="2449" w:type="dxa"/>
            <w:tcBorders>
              <w:top w:val="single" w:sz="4" w:space="0" w:color="auto"/>
              <w:left w:val="single" w:sz="4" w:space="0" w:color="auto"/>
              <w:bottom w:val="single" w:sz="4" w:space="0" w:color="auto"/>
              <w:right w:val="single" w:sz="4" w:space="0" w:color="auto"/>
            </w:tcBorders>
            <w:hideMark/>
          </w:tcPr>
          <w:p w14:paraId="1045A4EC" w14:textId="77777777" w:rsidR="008C7083" w:rsidRPr="00C476CD" w:rsidRDefault="00F55D9B">
            <w:pPr>
              <w:spacing w:line="276" w:lineRule="auto"/>
              <w:rPr>
                <w:rFonts w:cs="Arial"/>
                <w:b/>
              </w:rPr>
            </w:pPr>
            <w:r w:rsidRPr="00C476CD">
              <w:rPr>
                <w:rFonts w:cs="Arial"/>
                <w:b/>
              </w:rPr>
              <w:t>Logical Signal Name</w:t>
            </w:r>
          </w:p>
        </w:tc>
        <w:tc>
          <w:tcPr>
            <w:tcW w:w="2070" w:type="dxa"/>
            <w:tcBorders>
              <w:top w:val="single" w:sz="4" w:space="0" w:color="auto"/>
              <w:left w:val="single" w:sz="4" w:space="0" w:color="auto"/>
              <w:bottom w:val="single" w:sz="4" w:space="0" w:color="auto"/>
              <w:right w:val="single" w:sz="4" w:space="0" w:color="auto"/>
            </w:tcBorders>
            <w:hideMark/>
          </w:tcPr>
          <w:p w14:paraId="5AD49B9E" w14:textId="77777777" w:rsidR="008C7083" w:rsidRPr="00C476CD" w:rsidRDefault="00F55D9B">
            <w:pPr>
              <w:spacing w:line="276" w:lineRule="auto"/>
              <w:rPr>
                <w:rFonts w:cs="Arial"/>
                <w:b/>
              </w:rPr>
            </w:pPr>
            <w:r w:rsidRPr="00C476CD">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2962EAD8" w14:textId="77777777" w:rsidR="008C7083" w:rsidRPr="00C476CD" w:rsidRDefault="00F55D9B">
            <w:pPr>
              <w:spacing w:line="276" w:lineRule="auto"/>
              <w:rPr>
                <w:rFonts w:cs="Arial"/>
                <w:b/>
              </w:rPr>
            </w:pPr>
            <w:r w:rsidRPr="00C476CD">
              <w:rPr>
                <w:rFonts w:cs="Arial"/>
                <w:b/>
              </w:rPr>
              <w:t>Value</w:t>
            </w:r>
          </w:p>
        </w:tc>
        <w:tc>
          <w:tcPr>
            <w:tcW w:w="4518" w:type="dxa"/>
            <w:tcBorders>
              <w:top w:val="single" w:sz="4" w:space="0" w:color="auto"/>
              <w:left w:val="single" w:sz="4" w:space="0" w:color="auto"/>
              <w:bottom w:val="single" w:sz="4" w:space="0" w:color="auto"/>
              <w:right w:val="single" w:sz="4" w:space="0" w:color="auto"/>
            </w:tcBorders>
            <w:hideMark/>
          </w:tcPr>
          <w:p w14:paraId="52D83044" w14:textId="77777777" w:rsidR="008C7083" w:rsidRPr="00C476CD" w:rsidRDefault="00F55D9B">
            <w:pPr>
              <w:spacing w:line="276" w:lineRule="auto"/>
              <w:rPr>
                <w:rFonts w:cs="Arial"/>
                <w:b/>
              </w:rPr>
            </w:pPr>
            <w:r w:rsidRPr="00C476CD">
              <w:rPr>
                <w:rFonts w:cs="Arial"/>
                <w:b/>
              </w:rPr>
              <w:t>Description</w:t>
            </w:r>
          </w:p>
        </w:tc>
      </w:tr>
      <w:tr w:rsidR="008C7083" w:rsidRPr="00C476CD" w14:paraId="125D1F68" w14:textId="77777777" w:rsidTr="008C7083">
        <w:trPr>
          <w:jc w:val="center"/>
        </w:trPr>
        <w:tc>
          <w:tcPr>
            <w:tcW w:w="2449" w:type="dxa"/>
            <w:vMerge w:val="restart"/>
            <w:tcBorders>
              <w:top w:val="single" w:sz="4" w:space="0" w:color="auto"/>
              <w:left w:val="single" w:sz="4" w:space="0" w:color="auto"/>
              <w:bottom w:val="single" w:sz="4" w:space="0" w:color="auto"/>
              <w:right w:val="single" w:sz="4" w:space="0" w:color="auto"/>
            </w:tcBorders>
          </w:tcPr>
          <w:p w14:paraId="57BC3A8D" w14:textId="77777777" w:rsidR="008C7083" w:rsidRPr="00C476CD" w:rsidRDefault="00925A7C">
            <w:pPr>
              <w:spacing w:line="276" w:lineRule="auto"/>
              <w:rPr>
                <w:rFonts w:cs="Arial"/>
              </w:rPr>
            </w:pPr>
          </w:p>
          <w:p w14:paraId="6B1F1BF8" w14:textId="77777777" w:rsidR="008C7083" w:rsidRPr="00C476CD" w:rsidRDefault="00925A7C">
            <w:pPr>
              <w:spacing w:line="276" w:lineRule="auto"/>
              <w:rPr>
                <w:rFonts w:cs="Arial"/>
              </w:rPr>
            </w:pPr>
          </w:p>
          <w:p w14:paraId="2380F6C0" w14:textId="77777777" w:rsidR="008C7083" w:rsidRPr="00C476CD" w:rsidRDefault="00F55D9B">
            <w:pPr>
              <w:spacing w:line="276" w:lineRule="auto"/>
              <w:rPr>
                <w:rFonts w:cs="Arial"/>
              </w:rPr>
            </w:pPr>
            <w:proofErr w:type="spellStart"/>
            <w:r w:rsidRPr="00C476CD">
              <w:rPr>
                <w:rFonts w:cs="Arial"/>
              </w:rPr>
              <w:t>VehOnSrc_D_Stat</w:t>
            </w:r>
            <w:proofErr w:type="spellEnd"/>
          </w:p>
        </w:tc>
        <w:tc>
          <w:tcPr>
            <w:tcW w:w="2070" w:type="dxa"/>
            <w:tcBorders>
              <w:top w:val="single" w:sz="4" w:space="0" w:color="auto"/>
              <w:left w:val="single" w:sz="4" w:space="0" w:color="auto"/>
              <w:bottom w:val="single" w:sz="4" w:space="0" w:color="auto"/>
              <w:right w:val="single" w:sz="4" w:space="0" w:color="auto"/>
            </w:tcBorders>
            <w:hideMark/>
          </w:tcPr>
          <w:p w14:paraId="2586EEC1" w14:textId="77777777" w:rsidR="008C7083" w:rsidRPr="00C476CD" w:rsidRDefault="00F55D9B">
            <w:pPr>
              <w:autoSpaceDE w:val="0"/>
              <w:autoSpaceDN w:val="0"/>
              <w:adjustRightInd w:val="0"/>
              <w:spacing w:line="276" w:lineRule="auto"/>
              <w:rPr>
                <w:rFonts w:eastAsia="MS Mincho" w:cs="Arial"/>
              </w:rPr>
            </w:pPr>
            <w:r w:rsidRPr="00C476CD">
              <w:rPr>
                <w:rFonts w:eastAsia="MS Mincho" w:cs="Arial"/>
              </w:rPr>
              <w:t>OFF</w:t>
            </w:r>
          </w:p>
        </w:tc>
        <w:tc>
          <w:tcPr>
            <w:tcW w:w="900" w:type="dxa"/>
            <w:tcBorders>
              <w:top w:val="single" w:sz="4" w:space="0" w:color="auto"/>
              <w:left w:val="single" w:sz="4" w:space="0" w:color="auto"/>
              <w:bottom w:val="single" w:sz="4" w:space="0" w:color="auto"/>
              <w:right w:val="single" w:sz="4" w:space="0" w:color="auto"/>
            </w:tcBorders>
            <w:hideMark/>
          </w:tcPr>
          <w:p w14:paraId="44823522" w14:textId="77777777" w:rsidR="008C7083" w:rsidRPr="00C476CD" w:rsidRDefault="00F55D9B">
            <w:pPr>
              <w:spacing w:line="276" w:lineRule="auto"/>
              <w:rPr>
                <w:rFonts w:cs="Arial"/>
              </w:rPr>
            </w:pPr>
            <w:r w:rsidRPr="00C476CD">
              <w:rPr>
                <w:rFonts w:cs="Arial"/>
              </w:rPr>
              <w:t>0x0</w:t>
            </w:r>
          </w:p>
        </w:tc>
        <w:tc>
          <w:tcPr>
            <w:tcW w:w="4518" w:type="dxa"/>
            <w:tcBorders>
              <w:top w:val="single" w:sz="4" w:space="0" w:color="auto"/>
              <w:left w:val="single" w:sz="4" w:space="0" w:color="auto"/>
              <w:bottom w:val="single" w:sz="4" w:space="0" w:color="auto"/>
              <w:right w:val="single" w:sz="4" w:space="0" w:color="auto"/>
            </w:tcBorders>
            <w:vAlign w:val="center"/>
            <w:hideMark/>
          </w:tcPr>
          <w:p w14:paraId="523D3D15" w14:textId="77777777" w:rsidR="008C7083" w:rsidRPr="00C476CD" w:rsidRDefault="00925A7C">
            <w:pPr>
              <w:spacing w:line="276" w:lineRule="auto"/>
              <w:rPr>
                <w:rFonts w:eastAsiaTheme="minorEastAsia" w:cs="Arial"/>
              </w:rPr>
            </w:pPr>
          </w:p>
        </w:tc>
      </w:tr>
      <w:tr w:rsidR="008C7083" w:rsidRPr="00C476CD" w14:paraId="088FCC4B" w14:textId="77777777" w:rsidTr="008C7083">
        <w:trPr>
          <w:jc w:val="center"/>
        </w:trPr>
        <w:tc>
          <w:tcPr>
            <w:tcW w:w="2449" w:type="dxa"/>
            <w:vMerge/>
            <w:tcBorders>
              <w:top w:val="single" w:sz="4" w:space="0" w:color="auto"/>
              <w:left w:val="single" w:sz="4" w:space="0" w:color="auto"/>
              <w:bottom w:val="single" w:sz="4" w:space="0" w:color="auto"/>
              <w:right w:val="single" w:sz="4" w:space="0" w:color="auto"/>
            </w:tcBorders>
            <w:vAlign w:val="center"/>
            <w:hideMark/>
          </w:tcPr>
          <w:p w14:paraId="198A84EB" w14:textId="77777777" w:rsidR="008C7083" w:rsidRPr="00C476CD" w:rsidRDefault="00925A7C">
            <w:pPr>
              <w:rPr>
                <w:rFonts w:cs="Arial"/>
              </w:rPr>
            </w:pPr>
          </w:p>
        </w:tc>
        <w:tc>
          <w:tcPr>
            <w:tcW w:w="2070" w:type="dxa"/>
            <w:tcBorders>
              <w:top w:val="single" w:sz="4" w:space="0" w:color="auto"/>
              <w:left w:val="single" w:sz="4" w:space="0" w:color="auto"/>
              <w:bottom w:val="single" w:sz="4" w:space="0" w:color="auto"/>
              <w:right w:val="single" w:sz="4" w:space="0" w:color="auto"/>
            </w:tcBorders>
          </w:tcPr>
          <w:p w14:paraId="7219DE52" w14:textId="77777777" w:rsidR="008C7083" w:rsidRPr="00C476CD" w:rsidRDefault="00F55D9B">
            <w:pPr>
              <w:spacing w:line="276" w:lineRule="auto"/>
              <w:rPr>
                <w:rFonts w:cs="Arial"/>
              </w:rPr>
            </w:pPr>
            <w:r w:rsidRPr="00C476CD">
              <w:rPr>
                <w:rFonts w:cs="Arial"/>
              </w:rPr>
              <w:t>Manual</w:t>
            </w:r>
          </w:p>
        </w:tc>
        <w:tc>
          <w:tcPr>
            <w:tcW w:w="900" w:type="dxa"/>
            <w:tcBorders>
              <w:top w:val="single" w:sz="4" w:space="0" w:color="auto"/>
              <w:left w:val="single" w:sz="4" w:space="0" w:color="auto"/>
              <w:bottom w:val="single" w:sz="4" w:space="0" w:color="auto"/>
              <w:right w:val="single" w:sz="4" w:space="0" w:color="auto"/>
            </w:tcBorders>
          </w:tcPr>
          <w:p w14:paraId="6572DD68" w14:textId="77777777" w:rsidR="008C7083" w:rsidRPr="00C476CD" w:rsidRDefault="00F55D9B">
            <w:pPr>
              <w:spacing w:line="276" w:lineRule="auto"/>
              <w:rPr>
                <w:rFonts w:cs="Arial"/>
              </w:rPr>
            </w:pPr>
            <w:r w:rsidRPr="00C476CD">
              <w:rPr>
                <w:rFonts w:cs="Arial"/>
              </w:rPr>
              <w:t>0x1</w:t>
            </w:r>
          </w:p>
        </w:tc>
        <w:tc>
          <w:tcPr>
            <w:tcW w:w="4518" w:type="dxa"/>
            <w:tcBorders>
              <w:top w:val="single" w:sz="4" w:space="0" w:color="auto"/>
              <w:left w:val="single" w:sz="4" w:space="0" w:color="auto"/>
              <w:bottom w:val="single" w:sz="4" w:space="0" w:color="auto"/>
              <w:right w:val="single" w:sz="4" w:space="0" w:color="auto"/>
            </w:tcBorders>
          </w:tcPr>
          <w:p w14:paraId="02A4D519" w14:textId="77777777" w:rsidR="008C7083" w:rsidRPr="00C476CD" w:rsidRDefault="00925A7C">
            <w:pPr>
              <w:spacing w:line="276" w:lineRule="auto"/>
              <w:rPr>
                <w:rFonts w:cs="Arial"/>
              </w:rPr>
            </w:pPr>
          </w:p>
        </w:tc>
      </w:tr>
      <w:tr w:rsidR="008C7083" w:rsidRPr="00C476CD" w14:paraId="4735EBED" w14:textId="77777777" w:rsidTr="008C7083">
        <w:trPr>
          <w:jc w:val="center"/>
        </w:trPr>
        <w:tc>
          <w:tcPr>
            <w:tcW w:w="2449" w:type="dxa"/>
            <w:vMerge/>
            <w:tcBorders>
              <w:top w:val="single" w:sz="4" w:space="0" w:color="auto"/>
              <w:left w:val="single" w:sz="4" w:space="0" w:color="auto"/>
              <w:bottom w:val="single" w:sz="4" w:space="0" w:color="auto"/>
              <w:right w:val="single" w:sz="4" w:space="0" w:color="auto"/>
            </w:tcBorders>
            <w:vAlign w:val="center"/>
            <w:hideMark/>
          </w:tcPr>
          <w:p w14:paraId="0F9D132C" w14:textId="77777777" w:rsidR="008C7083" w:rsidRPr="00C476CD" w:rsidRDefault="00925A7C">
            <w:pPr>
              <w:rPr>
                <w:rFonts w:cs="Arial"/>
              </w:rPr>
            </w:pPr>
          </w:p>
        </w:tc>
        <w:tc>
          <w:tcPr>
            <w:tcW w:w="2070" w:type="dxa"/>
            <w:tcBorders>
              <w:top w:val="single" w:sz="4" w:space="0" w:color="auto"/>
              <w:left w:val="single" w:sz="4" w:space="0" w:color="auto"/>
              <w:bottom w:val="single" w:sz="4" w:space="0" w:color="auto"/>
              <w:right w:val="single" w:sz="4" w:space="0" w:color="auto"/>
            </w:tcBorders>
          </w:tcPr>
          <w:p w14:paraId="17F532C1" w14:textId="77777777" w:rsidR="008C7083" w:rsidRPr="00C476CD" w:rsidRDefault="00F55D9B">
            <w:pPr>
              <w:spacing w:line="276" w:lineRule="auto"/>
              <w:rPr>
                <w:rFonts w:cs="Arial"/>
              </w:rPr>
            </w:pPr>
            <w:proofErr w:type="spellStart"/>
            <w:r w:rsidRPr="00C476CD">
              <w:rPr>
                <w:rFonts w:cs="Arial"/>
              </w:rPr>
              <w:t>RemoteStart</w:t>
            </w:r>
            <w:proofErr w:type="spellEnd"/>
          </w:p>
        </w:tc>
        <w:tc>
          <w:tcPr>
            <w:tcW w:w="900" w:type="dxa"/>
            <w:tcBorders>
              <w:top w:val="single" w:sz="4" w:space="0" w:color="auto"/>
              <w:left w:val="single" w:sz="4" w:space="0" w:color="auto"/>
              <w:bottom w:val="single" w:sz="4" w:space="0" w:color="auto"/>
              <w:right w:val="single" w:sz="4" w:space="0" w:color="auto"/>
            </w:tcBorders>
          </w:tcPr>
          <w:p w14:paraId="34A8CE0C" w14:textId="77777777" w:rsidR="008C7083" w:rsidRPr="00C476CD" w:rsidRDefault="00F55D9B">
            <w:pPr>
              <w:spacing w:line="276" w:lineRule="auto"/>
              <w:rPr>
                <w:rFonts w:cs="Arial"/>
              </w:rPr>
            </w:pPr>
            <w:r w:rsidRPr="00C476CD">
              <w:rPr>
                <w:rFonts w:cs="Arial"/>
              </w:rPr>
              <w:t>0x2</w:t>
            </w:r>
          </w:p>
        </w:tc>
        <w:tc>
          <w:tcPr>
            <w:tcW w:w="4518" w:type="dxa"/>
            <w:tcBorders>
              <w:top w:val="single" w:sz="4" w:space="0" w:color="auto"/>
              <w:left w:val="single" w:sz="4" w:space="0" w:color="auto"/>
              <w:bottom w:val="single" w:sz="4" w:space="0" w:color="auto"/>
              <w:right w:val="single" w:sz="4" w:space="0" w:color="auto"/>
            </w:tcBorders>
          </w:tcPr>
          <w:p w14:paraId="4AF57FD5" w14:textId="77777777" w:rsidR="008C7083" w:rsidRPr="00C476CD" w:rsidRDefault="00925A7C">
            <w:pPr>
              <w:spacing w:line="276" w:lineRule="auto"/>
              <w:rPr>
                <w:rFonts w:cs="Arial"/>
              </w:rPr>
            </w:pPr>
          </w:p>
        </w:tc>
      </w:tr>
      <w:tr w:rsidR="008C7083" w:rsidRPr="00C476CD" w14:paraId="6039D64A" w14:textId="77777777" w:rsidTr="008C7083">
        <w:trPr>
          <w:jc w:val="center"/>
        </w:trPr>
        <w:tc>
          <w:tcPr>
            <w:tcW w:w="2449" w:type="dxa"/>
            <w:vMerge/>
            <w:tcBorders>
              <w:top w:val="single" w:sz="4" w:space="0" w:color="auto"/>
              <w:left w:val="single" w:sz="4" w:space="0" w:color="auto"/>
              <w:bottom w:val="single" w:sz="4" w:space="0" w:color="auto"/>
              <w:right w:val="single" w:sz="4" w:space="0" w:color="auto"/>
            </w:tcBorders>
            <w:vAlign w:val="center"/>
            <w:hideMark/>
          </w:tcPr>
          <w:p w14:paraId="7AA8C7A6" w14:textId="77777777" w:rsidR="008C7083" w:rsidRPr="00C476CD" w:rsidRDefault="00925A7C">
            <w:pPr>
              <w:rPr>
                <w:rFonts w:cs="Arial"/>
              </w:rPr>
            </w:pPr>
          </w:p>
        </w:tc>
        <w:tc>
          <w:tcPr>
            <w:tcW w:w="2070" w:type="dxa"/>
            <w:tcBorders>
              <w:top w:val="single" w:sz="4" w:space="0" w:color="auto"/>
              <w:left w:val="single" w:sz="4" w:space="0" w:color="auto"/>
              <w:bottom w:val="single" w:sz="4" w:space="0" w:color="auto"/>
              <w:right w:val="single" w:sz="4" w:space="0" w:color="auto"/>
            </w:tcBorders>
          </w:tcPr>
          <w:p w14:paraId="3800225E" w14:textId="77777777" w:rsidR="008C7083" w:rsidRPr="00C476CD" w:rsidRDefault="00F55D9B">
            <w:pPr>
              <w:spacing w:line="276" w:lineRule="auto"/>
              <w:rPr>
                <w:rFonts w:cs="Arial"/>
              </w:rPr>
            </w:pPr>
            <w:proofErr w:type="spellStart"/>
            <w:r w:rsidRPr="00C476CD">
              <w:rPr>
                <w:rFonts w:cs="Arial"/>
              </w:rPr>
              <w:t>RemoteParkAssist</w:t>
            </w:r>
            <w:proofErr w:type="spellEnd"/>
          </w:p>
        </w:tc>
        <w:tc>
          <w:tcPr>
            <w:tcW w:w="900" w:type="dxa"/>
            <w:tcBorders>
              <w:top w:val="single" w:sz="4" w:space="0" w:color="auto"/>
              <w:left w:val="single" w:sz="4" w:space="0" w:color="auto"/>
              <w:bottom w:val="single" w:sz="4" w:space="0" w:color="auto"/>
              <w:right w:val="single" w:sz="4" w:space="0" w:color="auto"/>
            </w:tcBorders>
          </w:tcPr>
          <w:p w14:paraId="78333BBF" w14:textId="77777777" w:rsidR="008C7083" w:rsidRPr="00C476CD" w:rsidRDefault="00F55D9B">
            <w:pPr>
              <w:spacing w:line="276" w:lineRule="auto"/>
              <w:rPr>
                <w:rFonts w:cs="Arial"/>
              </w:rPr>
            </w:pPr>
            <w:r w:rsidRPr="00C476CD">
              <w:rPr>
                <w:rFonts w:cs="Arial"/>
              </w:rPr>
              <w:t>0x3</w:t>
            </w:r>
          </w:p>
        </w:tc>
        <w:tc>
          <w:tcPr>
            <w:tcW w:w="4518" w:type="dxa"/>
            <w:tcBorders>
              <w:top w:val="single" w:sz="4" w:space="0" w:color="auto"/>
              <w:left w:val="single" w:sz="4" w:space="0" w:color="auto"/>
              <w:bottom w:val="single" w:sz="4" w:space="0" w:color="auto"/>
              <w:right w:val="single" w:sz="4" w:space="0" w:color="auto"/>
            </w:tcBorders>
          </w:tcPr>
          <w:p w14:paraId="60881927" w14:textId="77777777" w:rsidR="008C7083" w:rsidRPr="00C476CD" w:rsidRDefault="00925A7C">
            <w:pPr>
              <w:spacing w:line="276" w:lineRule="auto"/>
              <w:rPr>
                <w:rFonts w:cs="Arial"/>
              </w:rPr>
            </w:pPr>
          </w:p>
        </w:tc>
      </w:tr>
      <w:tr w:rsidR="00A20A9F" w:rsidRPr="00C476CD" w14:paraId="57D7FAC5" w14:textId="77777777" w:rsidTr="008C7083">
        <w:trPr>
          <w:jc w:val="center"/>
        </w:trPr>
        <w:tc>
          <w:tcPr>
            <w:tcW w:w="2449" w:type="dxa"/>
            <w:vMerge/>
            <w:tcBorders>
              <w:top w:val="single" w:sz="4" w:space="0" w:color="auto"/>
              <w:left w:val="single" w:sz="4" w:space="0" w:color="auto"/>
              <w:bottom w:val="single" w:sz="4" w:space="0" w:color="auto"/>
              <w:right w:val="single" w:sz="4" w:space="0" w:color="auto"/>
            </w:tcBorders>
            <w:vAlign w:val="center"/>
          </w:tcPr>
          <w:p w14:paraId="25DECF05" w14:textId="77777777" w:rsidR="00A20A9F" w:rsidRPr="00C476CD" w:rsidRDefault="00925A7C">
            <w:pPr>
              <w:rPr>
                <w:rFonts w:cs="Arial"/>
              </w:rPr>
            </w:pPr>
          </w:p>
        </w:tc>
        <w:tc>
          <w:tcPr>
            <w:tcW w:w="2070" w:type="dxa"/>
            <w:tcBorders>
              <w:top w:val="single" w:sz="4" w:space="0" w:color="auto"/>
              <w:left w:val="single" w:sz="4" w:space="0" w:color="auto"/>
              <w:bottom w:val="single" w:sz="4" w:space="0" w:color="auto"/>
              <w:right w:val="single" w:sz="4" w:space="0" w:color="auto"/>
            </w:tcBorders>
          </w:tcPr>
          <w:p w14:paraId="6FB8A923" w14:textId="77777777" w:rsidR="00A20A9F" w:rsidRPr="00C476CD" w:rsidRDefault="00F55D9B">
            <w:pPr>
              <w:spacing w:line="276" w:lineRule="auto"/>
              <w:rPr>
                <w:rFonts w:cs="Arial"/>
              </w:rPr>
            </w:pPr>
            <w:proofErr w:type="spellStart"/>
            <w:r w:rsidRPr="00C476CD">
              <w:rPr>
                <w:rFonts w:cs="Arial"/>
              </w:rPr>
              <w:t>OverTheAir</w:t>
            </w:r>
            <w:proofErr w:type="spellEnd"/>
          </w:p>
        </w:tc>
        <w:tc>
          <w:tcPr>
            <w:tcW w:w="900" w:type="dxa"/>
            <w:tcBorders>
              <w:top w:val="single" w:sz="4" w:space="0" w:color="auto"/>
              <w:left w:val="single" w:sz="4" w:space="0" w:color="auto"/>
              <w:bottom w:val="single" w:sz="4" w:space="0" w:color="auto"/>
              <w:right w:val="single" w:sz="4" w:space="0" w:color="auto"/>
            </w:tcBorders>
          </w:tcPr>
          <w:p w14:paraId="1A3D9802" w14:textId="77777777" w:rsidR="00A20A9F" w:rsidRPr="00C476CD" w:rsidRDefault="00F55D9B">
            <w:pPr>
              <w:spacing w:line="276" w:lineRule="auto"/>
              <w:rPr>
                <w:rFonts w:cs="Arial"/>
              </w:rPr>
            </w:pPr>
            <w:r w:rsidRPr="00C476CD">
              <w:rPr>
                <w:rFonts w:cs="Arial"/>
              </w:rPr>
              <w:t>0x4</w:t>
            </w:r>
          </w:p>
        </w:tc>
        <w:tc>
          <w:tcPr>
            <w:tcW w:w="4518" w:type="dxa"/>
            <w:tcBorders>
              <w:top w:val="single" w:sz="4" w:space="0" w:color="auto"/>
              <w:left w:val="single" w:sz="4" w:space="0" w:color="auto"/>
              <w:bottom w:val="single" w:sz="4" w:space="0" w:color="auto"/>
              <w:right w:val="single" w:sz="4" w:space="0" w:color="auto"/>
            </w:tcBorders>
          </w:tcPr>
          <w:p w14:paraId="47FD349B" w14:textId="77777777" w:rsidR="00A20A9F" w:rsidRPr="00C476CD" w:rsidRDefault="00925A7C">
            <w:pPr>
              <w:spacing w:line="276" w:lineRule="auto"/>
              <w:rPr>
                <w:rFonts w:cs="Arial"/>
              </w:rPr>
            </w:pPr>
          </w:p>
        </w:tc>
      </w:tr>
    </w:tbl>
    <w:p w14:paraId="13BC36F4" w14:textId="77777777" w:rsidR="009A2F1B" w:rsidRPr="00C476CD" w:rsidRDefault="00925A7C" w:rsidP="00500605">
      <w:pPr>
        <w:rPr>
          <w:rFonts w:cs="Arial"/>
        </w:rPr>
      </w:pPr>
    </w:p>
    <w:p w14:paraId="3694EAE2" w14:textId="77777777" w:rsidR="00406F39" w:rsidRDefault="00F55D9B" w:rsidP="006830A8">
      <w:pPr>
        <w:pStyle w:val="Heading3"/>
      </w:pPr>
      <w:bookmarkStart w:id="68" w:name="_Toc94795926"/>
      <w:r w:rsidRPr="00B9479B">
        <w:t>MD-REQ-295417/A-</w:t>
      </w:r>
      <w:proofErr w:type="spellStart"/>
      <w:r w:rsidRPr="00B9479B">
        <w:t>KeyOffPwMde_D_Stat</w:t>
      </w:r>
      <w:bookmarkEnd w:id="68"/>
      <w:proofErr w:type="spellEnd"/>
    </w:p>
    <w:p w14:paraId="0A03BB71" w14:textId="77777777" w:rsidR="00500605" w:rsidRPr="007A2666" w:rsidRDefault="00F55D9B" w:rsidP="007A2666">
      <w:pPr>
        <w:rPr>
          <w:rFonts w:cs="Arial"/>
          <w:b/>
        </w:rPr>
      </w:pPr>
      <w:r w:rsidRPr="007A2666">
        <w:rPr>
          <w:rFonts w:cs="Arial"/>
          <w:b/>
        </w:rPr>
        <w:t>Message Type:  Status</w:t>
      </w:r>
    </w:p>
    <w:p w14:paraId="4C3AA1A3" w14:textId="77777777" w:rsidR="00E37F11" w:rsidRPr="007A2666" w:rsidRDefault="00925A7C" w:rsidP="007A2666">
      <w:pPr>
        <w:rPr>
          <w:rFonts w:cs="Arial"/>
        </w:rPr>
      </w:pPr>
    </w:p>
    <w:p w14:paraId="0057BDEA" w14:textId="77777777" w:rsidR="00E37F11" w:rsidRDefault="00F55D9B" w:rsidP="007A2666">
      <w:pPr>
        <w:rPr>
          <w:rFonts w:cs="Arial"/>
        </w:rPr>
      </w:pPr>
      <w:r w:rsidRPr="007A2666">
        <w:rPr>
          <w:rFonts w:cs="Arial"/>
        </w:rPr>
        <w:t>Signal sent from the ECG to the ISM (Infotainment System Master) indicating if the ECG requires the ISM to be powered on or not.</w:t>
      </w:r>
    </w:p>
    <w:p w14:paraId="411D695D" w14:textId="77777777" w:rsidR="00D80A91" w:rsidRDefault="00925A7C" w:rsidP="007A2666">
      <w:pPr>
        <w:rPr>
          <w:rFonts w:cs="Arial"/>
        </w:rPr>
      </w:pPr>
    </w:p>
    <w:tbl>
      <w:tblPr>
        <w:tblStyle w:val="TableGrid"/>
        <w:tblW w:w="0" w:type="auto"/>
        <w:jc w:val="center"/>
        <w:tblLook w:val="04A0" w:firstRow="1" w:lastRow="0" w:firstColumn="1" w:lastColumn="0" w:noHBand="0" w:noVBand="1"/>
      </w:tblPr>
      <w:tblGrid>
        <w:gridCol w:w="2394"/>
        <w:gridCol w:w="1584"/>
        <w:gridCol w:w="1080"/>
        <w:gridCol w:w="4518"/>
      </w:tblGrid>
      <w:tr w:rsidR="00D80A91" w14:paraId="138D27E2" w14:textId="77777777" w:rsidTr="006830A8">
        <w:trPr>
          <w:jc w:val="center"/>
        </w:trPr>
        <w:tc>
          <w:tcPr>
            <w:tcW w:w="2394" w:type="dxa"/>
          </w:tcPr>
          <w:p w14:paraId="205FE6D6" w14:textId="77777777" w:rsidR="00D80A91" w:rsidRDefault="00F55D9B" w:rsidP="007A2666">
            <w:pPr>
              <w:rPr>
                <w:rFonts w:cs="Arial"/>
              </w:rPr>
            </w:pPr>
            <w:r>
              <w:rPr>
                <w:rFonts w:cs="Arial"/>
              </w:rPr>
              <w:t>Logical Signal Name</w:t>
            </w:r>
          </w:p>
        </w:tc>
        <w:tc>
          <w:tcPr>
            <w:tcW w:w="1584" w:type="dxa"/>
          </w:tcPr>
          <w:p w14:paraId="1A275DA3" w14:textId="77777777" w:rsidR="00D80A91" w:rsidRDefault="00F55D9B" w:rsidP="007A2666">
            <w:pPr>
              <w:rPr>
                <w:rFonts w:cs="Arial"/>
              </w:rPr>
            </w:pPr>
            <w:r>
              <w:rPr>
                <w:rFonts w:cs="Arial"/>
              </w:rPr>
              <w:t>Literals</w:t>
            </w:r>
          </w:p>
        </w:tc>
        <w:tc>
          <w:tcPr>
            <w:tcW w:w="1080" w:type="dxa"/>
          </w:tcPr>
          <w:p w14:paraId="733FEB09" w14:textId="77777777" w:rsidR="00D80A91" w:rsidRDefault="00F55D9B" w:rsidP="007A2666">
            <w:pPr>
              <w:rPr>
                <w:rFonts w:cs="Arial"/>
              </w:rPr>
            </w:pPr>
            <w:r>
              <w:rPr>
                <w:rFonts w:cs="Arial"/>
              </w:rPr>
              <w:t>Value</w:t>
            </w:r>
          </w:p>
        </w:tc>
        <w:tc>
          <w:tcPr>
            <w:tcW w:w="4518" w:type="dxa"/>
          </w:tcPr>
          <w:p w14:paraId="7628BAA4" w14:textId="77777777" w:rsidR="00D80A91" w:rsidRDefault="00F55D9B" w:rsidP="007A2666">
            <w:pPr>
              <w:rPr>
                <w:rFonts w:cs="Arial"/>
              </w:rPr>
            </w:pPr>
            <w:r>
              <w:rPr>
                <w:rFonts w:cs="Arial"/>
              </w:rPr>
              <w:t>Description</w:t>
            </w:r>
          </w:p>
        </w:tc>
      </w:tr>
      <w:tr w:rsidR="00D80A91" w14:paraId="02E18016" w14:textId="77777777" w:rsidTr="006830A8">
        <w:trPr>
          <w:jc w:val="center"/>
        </w:trPr>
        <w:tc>
          <w:tcPr>
            <w:tcW w:w="2394" w:type="dxa"/>
            <w:vMerge w:val="restart"/>
          </w:tcPr>
          <w:p w14:paraId="293FB7C9" w14:textId="77777777" w:rsidR="00D80A91" w:rsidRDefault="00925A7C" w:rsidP="007A2666">
            <w:pPr>
              <w:rPr>
                <w:rFonts w:cs="Arial"/>
              </w:rPr>
            </w:pPr>
          </w:p>
          <w:p w14:paraId="0C7A53B8" w14:textId="77777777" w:rsidR="00D80A91" w:rsidRDefault="00F55D9B" w:rsidP="007A2666">
            <w:pPr>
              <w:rPr>
                <w:rFonts w:cs="Arial"/>
              </w:rPr>
            </w:pPr>
            <w:proofErr w:type="spellStart"/>
            <w:r>
              <w:rPr>
                <w:rFonts w:cs="Arial"/>
              </w:rPr>
              <w:t>KeyOffPwMde_D_Stat</w:t>
            </w:r>
            <w:proofErr w:type="spellEnd"/>
          </w:p>
        </w:tc>
        <w:tc>
          <w:tcPr>
            <w:tcW w:w="1584" w:type="dxa"/>
          </w:tcPr>
          <w:p w14:paraId="4BEA6813" w14:textId="77777777" w:rsidR="00D80A91" w:rsidRDefault="00F55D9B" w:rsidP="007A2666">
            <w:pPr>
              <w:rPr>
                <w:rFonts w:cs="Arial"/>
              </w:rPr>
            </w:pPr>
            <w:r>
              <w:rPr>
                <w:rFonts w:cs="Arial"/>
              </w:rPr>
              <w:t>Inactive</w:t>
            </w:r>
          </w:p>
        </w:tc>
        <w:tc>
          <w:tcPr>
            <w:tcW w:w="1080" w:type="dxa"/>
          </w:tcPr>
          <w:p w14:paraId="7AA77D83" w14:textId="77777777" w:rsidR="00D80A91" w:rsidRDefault="00F55D9B" w:rsidP="007A2666">
            <w:pPr>
              <w:rPr>
                <w:rFonts w:cs="Arial"/>
              </w:rPr>
            </w:pPr>
            <w:r>
              <w:rPr>
                <w:rFonts w:cs="Arial"/>
              </w:rPr>
              <w:t>0x0</w:t>
            </w:r>
          </w:p>
        </w:tc>
        <w:tc>
          <w:tcPr>
            <w:tcW w:w="4518" w:type="dxa"/>
          </w:tcPr>
          <w:p w14:paraId="0686F7EA" w14:textId="77777777" w:rsidR="00D80A91" w:rsidRDefault="00F55D9B" w:rsidP="007A2666">
            <w:pPr>
              <w:rPr>
                <w:rFonts w:cs="Arial"/>
              </w:rPr>
            </w:pPr>
            <w:r w:rsidRPr="007A2666">
              <w:rPr>
                <w:rFonts w:eastAsiaTheme="minorHAnsi" w:cs="Arial"/>
              </w:rPr>
              <w:t>The ECG does not require that the ISM be powered up</w:t>
            </w:r>
          </w:p>
        </w:tc>
      </w:tr>
      <w:tr w:rsidR="00E602A1" w14:paraId="45A91E7D" w14:textId="77777777" w:rsidTr="006830A8">
        <w:trPr>
          <w:jc w:val="center"/>
        </w:trPr>
        <w:tc>
          <w:tcPr>
            <w:tcW w:w="2394" w:type="dxa"/>
            <w:vMerge/>
          </w:tcPr>
          <w:p w14:paraId="1FFB88B0" w14:textId="77777777" w:rsidR="00E602A1" w:rsidRDefault="00925A7C" w:rsidP="007A2666">
            <w:pPr>
              <w:rPr>
                <w:rFonts w:cs="Arial"/>
              </w:rPr>
            </w:pPr>
          </w:p>
        </w:tc>
        <w:tc>
          <w:tcPr>
            <w:tcW w:w="1584" w:type="dxa"/>
          </w:tcPr>
          <w:p w14:paraId="0FB7805D" w14:textId="77777777" w:rsidR="00E602A1" w:rsidRPr="007A2666" w:rsidRDefault="00F55D9B" w:rsidP="00D732A9">
            <w:pPr>
              <w:rPr>
                <w:rFonts w:cs="Arial"/>
              </w:rPr>
            </w:pPr>
            <w:r w:rsidRPr="007A2666">
              <w:rPr>
                <w:rFonts w:cs="Arial"/>
              </w:rPr>
              <w:t>ON</w:t>
            </w:r>
          </w:p>
        </w:tc>
        <w:tc>
          <w:tcPr>
            <w:tcW w:w="1080" w:type="dxa"/>
          </w:tcPr>
          <w:p w14:paraId="0DC431A7" w14:textId="77777777" w:rsidR="00E602A1" w:rsidRPr="007A2666" w:rsidRDefault="00F55D9B" w:rsidP="00D732A9">
            <w:pPr>
              <w:rPr>
                <w:rFonts w:cs="Arial"/>
              </w:rPr>
            </w:pPr>
            <w:r w:rsidRPr="007A2666">
              <w:rPr>
                <w:rFonts w:cs="Arial"/>
              </w:rPr>
              <w:t>0x1</w:t>
            </w:r>
          </w:p>
        </w:tc>
        <w:tc>
          <w:tcPr>
            <w:tcW w:w="4518" w:type="dxa"/>
          </w:tcPr>
          <w:p w14:paraId="3AB17A2F" w14:textId="77777777" w:rsidR="00E602A1" w:rsidRPr="007A2666" w:rsidRDefault="00F55D9B" w:rsidP="00D732A9">
            <w:pPr>
              <w:rPr>
                <w:rFonts w:cs="Arial"/>
              </w:rPr>
            </w:pPr>
            <w:r w:rsidRPr="007A2666">
              <w:rPr>
                <w:rFonts w:cs="Arial"/>
              </w:rPr>
              <w:t>Used to power up the ISM for ECG initiated key off features</w:t>
            </w:r>
          </w:p>
        </w:tc>
      </w:tr>
      <w:tr w:rsidR="00E602A1" w14:paraId="2A2A7037" w14:textId="77777777" w:rsidTr="006830A8">
        <w:trPr>
          <w:jc w:val="center"/>
        </w:trPr>
        <w:tc>
          <w:tcPr>
            <w:tcW w:w="2394" w:type="dxa"/>
            <w:vMerge/>
          </w:tcPr>
          <w:p w14:paraId="04036AD8" w14:textId="77777777" w:rsidR="00E602A1" w:rsidRDefault="00925A7C" w:rsidP="007A2666">
            <w:pPr>
              <w:rPr>
                <w:rFonts w:cs="Arial"/>
              </w:rPr>
            </w:pPr>
          </w:p>
        </w:tc>
        <w:tc>
          <w:tcPr>
            <w:tcW w:w="1584" w:type="dxa"/>
          </w:tcPr>
          <w:p w14:paraId="1226943F" w14:textId="77777777" w:rsidR="00E602A1" w:rsidRPr="007A2666" w:rsidRDefault="00F55D9B" w:rsidP="00D732A9">
            <w:pPr>
              <w:rPr>
                <w:rFonts w:cs="Arial"/>
              </w:rPr>
            </w:pPr>
            <w:r w:rsidRPr="007A2666">
              <w:rPr>
                <w:rFonts w:cs="Arial"/>
              </w:rPr>
              <w:t>…</w:t>
            </w:r>
          </w:p>
        </w:tc>
        <w:tc>
          <w:tcPr>
            <w:tcW w:w="1080" w:type="dxa"/>
          </w:tcPr>
          <w:p w14:paraId="6D11FC11" w14:textId="77777777" w:rsidR="00E602A1" w:rsidRPr="007A2666" w:rsidRDefault="00F55D9B" w:rsidP="00D732A9">
            <w:pPr>
              <w:rPr>
                <w:rFonts w:cs="Arial"/>
              </w:rPr>
            </w:pPr>
            <w:r w:rsidRPr="007A2666">
              <w:rPr>
                <w:rFonts w:cs="Arial"/>
              </w:rPr>
              <w:t>…</w:t>
            </w:r>
          </w:p>
        </w:tc>
        <w:tc>
          <w:tcPr>
            <w:tcW w:w="4518" w:type="dxa"/>
          </w:tcPr>
          <w:p w14:paraId="66000771" w14:textId="77777777" w:rsidR="00E602A1" w:rsidRPr="007A2666" w:rsidRDefault="00925A7C" w:rsidP="00D732A9">
            <w:pPr>
              <w:rPr>
                <w:rFonts w:cs="Arial"/>
              </w:rPr>
            </w:pPr>
          </w:p>
        </w:tc>
      </w:tr>
      <w:tr w:rsidR="00E602A1" w14:paraId="4C1DD9CB" w14:textId="77777777" w:rsidTr="006830A8">
        <w:trPr>
          <w:jc w:val="center"/>
        </w:trPr>
        <w:tc>
          <w:tcPr>
            <w:tcW w:w="2394" w:type="dxa"/>
            <w:vMerge/>
          </w:tcPr>
          <w:p w14:paraId="391FB29E" w14:textId="77777777" w:rsidR="00E602A1" w:rsidRDefault="00925A7C" w:rsidP="007A2666">
            <w:pPr>
              <w:rPr>
                <w:rFonts w:cs="Arial"/>
              </w:rPr>
            </w:pPr>
          </w:p>
        </w:tc>
        <w:tc>
          <w:tcPr>
            <w:tcW w:w="1584" w:type="dxa"/>
          </w:tcPr>
          <w:p w14:paraId="10141990" w14:textId="77777777" w:rsidR="00E602A1" w:rsidRPr="007A2666" w:rsidRDefault="00F55D9B" w:rsidP="00D732A9">
            <w:pPr>
              <w:rPr>
                <w:rFonts w:cs="Arial"/>
              </w:rPr>
            </w:pPr>
            <w:r w:rsidRPr="007A2666">
              <w:rPr>
                <w:rFonts w:cs="Arial"/>
              </w:rPr>
              <w:t>Reserved</w:t>
            </w:r>
          </w:p>
        </w:tc>
        <w:tc>
          <w:tcPr>
            <w:tcW w:w="1080" w:type="dxa"/>
          </w:tcPr>
          <w:p w14:paraId="6E256BB2" w14:textId="77777777" w:rsidR="00E602A1" w:rsidRPr="007A2666" w:rsidRDefault="00F55D9B" w:rsidP="00D732A9">
            <w:pPr>
              <w:rPr>
                <w:rFonts w:cs="Arial"/>
              </w:rPr>
            </w:pPr>
            <w:r w:rsidRPr="007A2666">
              <w:rPr>
                <w:rFonts w:cs="Arial"/>
              </w:rPr>
              <w:t>0x7</w:t>
            </w:r>
          </w:p>
        </w:tc>
        <w:tc>
          <w:tcPr>
            <w:tcW w:w="4518" w:type="dxa"/>
          </w:tcPr>
          <w:p w14:paraId="2CA18952" w14:textId="77777777" w:rsidR="00E602A1" w:rsidRPr="007A2666" w:rsidRDefault="00925A7C" w:rsidP="00D732A9">
            <w:pPr>
              <w:rPr>
                <w:rFonts w:cs="Arial"/>
              </w:rPr>
            </w:pPr>
          </w:p>
        </w:tc>
      </w:tr>
    </w:tbl>
    <w:p w14:paraId="303913C5" w14:textId="77777777" w:rsidR="00D80A91" w:rsidRDefault="00925A7C" w:rsidP="007A2666">
      <w:pPr>
        <w:rPr>
          <w:rFonts w:cs="Arial"/>
        </w:rPr>
      </w:pPr>
    </w:p>
    <w:p w14:paraId="18B829EF" w14:textId="77777777" w:rsidR="00E602A1" w:rsidRDefault="00925A7C" w:rsidP="007A2666">
      <w:pPr>
        <w:rPr>
          <w:rFonts w:cs="Arial"/>
        </w:rPr>
      </w:pPr>
    </w:p>
    <w:p w14:paraId="6C2D8698" w14:textId="77777777" w:rsidR="00406F39" w:rsidRDefault="00F55D9B" w:rsidP="006830A8">
      <w:pPr>
        <w:pStyle w:val="Heading3"/>
      </w:pPr>
      <w:bookmarkStart w:id="69" w:name="_Toc94795927"/>
      <w:r w:rsidRPr="00B9479B">
        <w:t>MD-REQ-295418/A-</w:t>
      </w:r>
      <w:proofErr w:type="spellStart"/>
      <w:r w:rsidRPr="00B9479B">
        <w:t>InfoSysMasterPw_D_Stat</w:t>
      </w:r>
      <w:bookmarkEnd w:id="69"/>
      <w:proofErr w:type="spellEnd"/>
    </w:p>
    <w:p w14:paraId="29916E14" w14:textId="77777777" w:rsidR="00AE5090" w:rsidRPr="00AE5090" w:rsidRDefault="00F55D9B" w:rsidP="00AE5090">
      <w:pPr>
        <w:rPr>
          <w:rFonts w:cs="Arial"/>
        </w:rPr>
      </w:pPr>
      <w:r w:rsidRPr="00AE5090">
        <w:rPr>
          <w:rFonts w:cs="Arial"/>
          <w:b/>
        </w:rPr>
        <w:t>Message Type</w:t>
      </w:r>
      <w:r w:rsidRPr="00AE5090">
        <w:rPr>
          <w:rFonts w:cs="Arial"/>
        </w:rPr>
        <w:t>: Status</w:t>
      </w:r>
    </w:p>
    <w:p w14:paraId="4B38CEA8" w14:textId="77777777" w:rsidR="00AE5090" w:rsidRPr="00AE5090" w:rsidRDefault="00925A7C" w:rsidP="00AE5090">
      <w:pPr>
        <w:rPr>
          <w:rFonts w:cs="Arial"/>
        </w:rPr>
      </w:pPr>
    </w:p>
    <w:p w14:paraId="5D5CD141" w14:textId="77777777" w:rsidR="00AE5090" w:rsidRPr="00AE5090" w:rsidRDefault="00F55D9B" w:rsidP="00AE5090">
      <w:pPr>
        <w:rPr>
          <w:rFonts w:cs="Arial"/>
        </w:rPr>
      </w:pPr>
      <w:r w:rsidRPr="00AE5090">
        <w:rPr>
          <w:rFonts w:cs="Arial"/>
        </w:rPr>
        <w:t xml:space="preserve">Signal sent from the infotainment system master </w:t>
      </w:r>
      <w:r>
        <w:rPr>
          <w:rFonts w:cs="Arial"/>
        </w:rPr>
        <w:t xml:space="preserve">(ISM) </w:t>
      </w:r>
      <w:r w:rsidRPr="00AE5090">
        <w:rPr>
          <w:rFonts w:cs="Arial"/>
        </w:rPr>
        <w:t>indicating if the infotainment system master is powered up and ready to support network commands</w:t>
      </w:r>
    </w:p>
    <w:p w14:paraId="4CD49CBB" w14:textId="77777777" w:rsidR="00AE5090" w:rsidRPr="00AE5090" w:rsidRDefault="00925A7C" w:rsidP="00AE509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9"/>
        <w:gridCol w:w="1980"/>
        <w:gridCol w:w="990"/>
        <w:gridCol w:w="4248"/>
      </w:tblGrid>
      <w:tr w:rsidR="00AE5090" w:rsidRPr="00AE5090" w14:paraId="2BA47215" w14:textId="77777777" w:rsidTr="00F13F32">
        <w:trPr>
          <w:jc w:val="center"/>
        </w:trPr>
        <w:tc>
          <w:tcPr>
            <w:tcW w:w="2719" w:type="dxa"/>
            <w:tcBorders>
              <w:top w:val="single" w:sz="4" w:space="0" w:color="auto"/>
              <w:left w:val="single" w:sz="4" w:space="0" w:color="auto"/>
              <w:bottom w:val="single" w:sz="4" w:space="0" w:color="auto"/>
              <w:right w:val="single" w:sz="4" w:space="0" w:color="auto"/>
            </w:tcBorders>
            <w:hideMark/>
          </w:tcPr>
          <w:p w14:paraId="138D7DEA" w14:textId="77777777" w:rsidR="00AE5090" w:rsidRPr="00AE5090" w:rsidRDefault="00F55D9B">
            <w:pPr>
              <w:spacing w:line="276" w:lineRule="auto"/>
              <w:rPr>
                <w:rFonts w:cs="Arial"/>
                <w:b/>
              </w:rPr>
            </w:pPr>
            <w:r w:rsidRPr="00AE5090">
              <w:rPr>
                <w:rFonts w:cs="Arial"/>
                <w:b/>
              </w:rPr>
              <w:t>Logical Signal Name</w:t>
            </w:r>
          </w:p>
        </w:tc>
        <w:tc>
          <w:tcPr>
            <w:tcW w:w="1980" w:type="dxa"/>
            <w:tcBorders>
              <w:top w:val="single" w:sz="4" w:space="0" w:color="auto"/>
              <w:left w:val="single" w:sz="4" w:space="0" w:color="auto"/>
              <w:bottom w:val="single" w:sz="4" w:space="0" w:color="auto"/>
              <w:right w:val="single" w:sz="4" w:space="0" w:color="auto"/>
            </w:tcBorders>
            <w:hideMark/>
          </w:tcPr>
          <w:p w14:paraId="36243487" w14:textId="77777777" w:rsidR="00AE5090" w:rsidRPr="00AE5090" w:rsidRDefault="00F55D9B">
            <w:pPr>
              <w:spacing w:line="276" w:lineRule="auto"/>
              <w:rPr>
                <w:rFonts w:cs="Arial"/>
                <w:b/>
              </w:rPr>
            </w:pPr>
            <w:r w:rsidRPr="00AE5090">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25FFF390" w14:textId="77777777" w:rsidR="00AE5090" w:rsidRPr="00AE5090" w:rsidRDefault="00F55D9B">
            <w:pPr>
              <w:spacing w:line="276" w:lineRule="auto"/>
              <w:rPr>
                <w:rFonts w:cs="Arial"/>
                <w:b/>
              </w:rPr>
            </w:pPr>
            <w:r w:rsidRPr="00AE5090">
              <w:rPr>
                <w:rFonts w:cs="Arial"/>
                <w:b/>
              </w:rPr>
              <w:t>Value</w:t>
            </w:r>
          </w:p>
        </w:tc>
        <w:tc>
          <w:tcPr>
            <w:tcW w:w="4248" w:type="dxa"/>
            <w:tcBorders>
              <w:top w:val="single" w:sz="4" w:space="0" w:color="auto"/>
              <w:left w:val="single" w:sz="4" w:space="0" w:color="auto"/>
              <w:bottom w:val="single" w:sz="4" w:space="0" w:color="auto"/>
              <w:right w:val="single" w:sz="4" w:space="0" w:color="auto"/>
            </w:tcBorders>
            <w:hideMark/>
          </w:tcPr>
          <w:p w14:paraId="672FB0F4" w14:textId="77777777" w:rsidR="00AE5090" w:rsidRPr="00AE5090" w:rsidRDefault="00F55D9B">
            <w:pPr>
              <w:spacing w:line="276" w:lineRule="auto"/>
              <w:rPr>
                <w:rFonts w:cs="Arial"/>
                <w:b/>
              </w:rPr>
            </w:pPr>
            <w:r w:rsidRPr="00AE5090">
              <w:rPr>
                <w:rFonts w:cs="Arial"/>
                <w:b/>
              </w:rPr>
              <w:t>Description</w:t>
            </w:r>
          </w:p>
        </w:tc>
      </w:tr>
      <w:tr w:rsidR="00AE5090" w:rsidRPr="00AE5090" w14:paraId="4FAE290E" w14:textId="77777777" w:rsidTr="00F13F32">
        <w:trPr>
          <w:jc w:val="center"/>
        </w:trPr>
        <w:tc>
          <w:tcPr>
            <w:tcW w:w="2719" w:type="dxa"/>
            <w:vMerge w:val="restart"/>
            <w:tcBorders>
              <w:top w:val="single" w:sz="4" w:space="0" w:color="auto"/>
              <w:left w:val="single" w:sz="4" w:space="0" w:color="auto"/>
              <w:bottom w:val="single" w:sz="4" w:space="0" w:color="auto"/>
              <w:right w:val="single" w:sz="4" w:space="0" w:color="auto"/>
            </w:tcBorders>
          </w:tcPr>
          <w:p w14:paraId="5EB9699E" w14:textId="77777777" w:rsidR="00AE5090" w:rsidRPr="00AE5090" w:rsidRDefault="00925A7C">
            <w:pPr>
              <w:spacing w:line="276" w:lineRule="auto"/>
              <w:rPr>
                <w:rFonts w:cs="Arial"/>
              </w:rPr>
            </w:pPr>
          </w:p>
          <w:p w14:paraId="0A15B203" w14:textId="77777777" w:rsidR="00BE430A" w:rsidRDefault="00925A7C">
            <w:pPr>
              <w:spacing w:line="276" w:lineRule="auto"/>
              <w:rPr>
                <w:rFonts w:cs="Arial"/>
              </w:rPr>
            </w:pPr>
          </w:p>
          <w:p w14:paraId="7D5AC7DF" w14:textId="77777777" w:rsidR="00AE5090" w:rsidRPr="00AE5090" w:rsidRDefault="00F55D9B">
            <w:pPr>
              <w:spacing w:line="276" w:lineRule="auto"/>
              <w:rPr>
                <w:rFonts w:cs="Arial"/>
              </w:rPr>
            </w:pPr>
            <w:proofErr w:type="spellStart"/>
            <w:r>
              <w:rPr>
                <w:rFonts w:cs="Arial"/>
              </w:rPr>
              <w:t>InfoSysMasterPw_D_Stat</w:t>
            </w:r>
            <w:proofErr w:type="spellEnd"/>
          </w:p>
        </w:tc>
        <w:tc>
          <w:tcPr>
            <w:tcW w:w="1980" w:type="dxa"/>
            <w:tcBorders>
              <w:top w:val="single" w:sz="4" w:space="0" w:color="auto"/>
              <w:left w:val="single" w:sz="4" w:space="0" w:color="auto"/>
              <w:bottom w:val="single" w:sz="4" w:space="0" w:color="auto"/>
              <w:right w:val="single" w:sz="4" w:space="0" w:color="auto"/>
            </w:tcBorders>
            <w:hideMark/>
          </w:tcPr>
          <w:p w14:paraId="1EB2AB5A" w14:textId="77777777" w:rsidR="00AE5090" w:rsidRPr="00AE5090" w:rsidRDefault="00F55D9B" w:rsidP="002701CD">
            <w:pPr>
              <w:autoSpaceDE w:val="0"/>
              <w:autoSpaceDN w:val="0"/>
              <w:adjustRightInd w:val="0"/>
              <w:spacing w:line="276" w:lineRule="auto"/>
              <w:rPr>
                <w:rFonts w:eastAsia="MS Mincho" w:cs="Arial"/>
              </w:rPr>
            </w:pPr>
            <w:r w:rsidRPr="00AE5090">
              <w:rPr>
                <w:rFonts w:eastAsia="MS Mincho" w:cs="Arial"/>
              </w:rPr>
              <w:t>Inactive</w:t>
            </w:r>
            <w:r>
              <w:rPr>
                <w:rFonts w:eastAsia="MS Mincho" w:cs="Arial"/>
              </w:rPr>
              <w:t xml:space="preserve"> </w:t>
            </w:r>
          </w:p>
        </w:tc>
        <w:tc>
          <w:tcPr>
            <w:tcW w:w="990" w:type="dxa"/>
            <w:tcBorders>
              <w:top w:val="single" w:sz="4" w:space="0" w:color="auto"/>
              <w:left w:val="single" w:sz="4" w:space="0" w:color="auto"/>
              <w:bottom w:val="single" w:sz="4" w:space="0" w:color="auto"/>
              <w:right w:val="single" w:sz="4" w:space="0" w:color="auto"/>
            </w:tcBorders>
            <w:hideMark/>
          </w:tcPr>
          <w:p w14:paraId="4764608E" w14:textId="77777777" w:rsidR="00AE5090" w:rsidRPr="00AE5090" w:rsidRDefault="00F55D9B">
            <w:pPr>
              <w:spacing w:line="276" w:lineRule="auto"/>
              <w:rPr>
                <w:rFonts w:cs="Arial"/>
              </w:rPr>
            </w:pPr>
            <w:r w:rsidRPr="00AE5090">
              <w:rPr>
                <w:rFonts w:cs="Arial"/>
              </w:rPr>
              <w:t>0x0</w:t>
            </w:r>
          </w:p>
        </w:tc>
        <w:tc>
          <w:tcPr>
            <w:tcW w:w="4248" w:type="dxa"/>
            <w:tcBorders>
              <w:top w:val="single" w:sz="4" w:space="0" w:color="auto"/>
              <w:left w:val="single" w:sz="4" w:space="0" w:color="auto"/>
              <w:bottom w:val="single" w:sz="4" w:space="0" w:color="auto"/>
              <w:right w:val="single" w:sz="4" w:space="0" w:color="auto"/>
            </w:tcBorders>
            <w:vAlign w:val="center"/>
            <w:hideMark/>
          </w:tcPr>
          <w:p w14:paraId="70D8FEA6" w14:textId="77777777" w:rsidR="00AE5090" w:rsidRPr="00AE5090" w:rsidRDefault="00F55D9B">
            <w:pPr>
              <w:autoSpaceDE w:val="0"/>
              <w:autoSpaceDN w:val="0"/>
              <w:adjustRightInd w:val="0"/>
              <w:spacing w:line="276" w:lineRule="auto"/>
              <w:rPr>
                <w:rFonts w:cs="Arial"/>
              </w:rPr>
            </w:pPr>
            <w:r>
              <w:rPr>
                <w:rFonts w:cs="Arial"/>
              </w:rPr>
              <w:t>ISM application software is not fully powered up</w:t>
            </w:r>
          </w:p>
        </w:tc>
      </w:tr>
      <w:tr w:rsidR="00AE5090" w:rsidRPr="00AE5090" w14:paraId="586ECD8B" w14:textId="77777777" w:rsidTr="00F13F32">
        <w:trPr>
          <w:jc w:val="center"/>
        </w:trPr>
        <w:tc>
          <w:tcPr>
            <w:tcW w:w="2719" w:type="dxa"/>
            <w:vMerge/>
            <w:tcBorders>
              <w:top w:val="single" w:sz="4" w:space="0" w:color="auto"/>
              <w:left w:val="single" w:sz="4" w:space="0" w:color="auto"/>
              <w:bottom w:val="single" w:sz="4" w:space="0" w:color="auto"/>
              <w:right w:val="single" w:sz="4" w:space="0" w:color="auto"/>
            </w:tcBorders>
            <w:vAlign w:val="center"/>
            <w:hideMark/>
          </w:tcPr>
          <w:p w14:paraId="6769D693" w14:textId="77777777" w:rsidR="00AE5090" w:rsidRPr="00AE5090" w:rsidRDefault="00925A7C">
            <w:pPr>
              <w:rPr>
                <w:rFonts w:cs="Arial"/>
              </w:rPr>
            </w:pPr>
          </w:p>
        </w:tc>
        <w:tc>
          <w:tcPr>
            <w:tcW w:w="1980" w:type="dxa"/>
            <w:tcBorders>
              <w:top w:val="single" w:sz="4" w:space="0" w:color="auto"/>
              <w:left w:val="single" w:sz="4" w:space="0" w:color="auto"/>
              <w:bottom w:val="single" w:sz="4" w:space="0" w:color="auto"/>
              <w:right w:val="single" w:sz="4" w:space="0" w:color="auto"/>
            </w:tcBorders>
            <w:hideMark/>
          </w:tcPr>
          <w:p w14:paraId="6259B318" w14:textId="77777777" w:rsidR="00AE5090" w:rsidRPr="00AE5090" w:rsidRDefault="00F55D9B" w:rsidP="00C26EF6">
            <w:pPr>
              <w:spacing w:line="276" w:lineRule="auto"/>
              <w:rPr>
                <w:rFonts w:cs="Arial"/>
              </w:rPr>
            </w:pPr>
            <w:r w:rsidRPr="00AE5090">
              <w:rPr>
                <w:rFonts w:cs="Arial"/>
              </w:rPr>
              <w:t xml:space="preserve">ISM Powered </w:t>
            </w:r>
            <w:r>
              <w:rPr>
                <w:rFonts w:cs="Arial"/>
              </w:rPr>
              <w:t>ON</w:t>
            </w:r>
          </w:p>
        </w:tc>
        <w:tc>
          <w:tcPr>
            <w:tcW w:w="990" w:type="dxa"/>
            <w:tcBorders>
              <w:top w:val="single" w:sz="4" w:space="0" w:color="auto"/>
              <w:left w:val="single" w:sz="4" w:space="0" w:color="auto"/>
              <w:bottom w:val="single" w:sz="4" w:space="0" w:color="auto"/>
              <w:right w:val="single" w:sz="4" w:space="0" w:color="auto"/>
            </w:tcBorders>
            <w:hideMark/>
          </w:tcPr>
          <w:p w14:paraId="26389CED" w14:textId="77777777" w:rsidR="00AE5090" w:rsidRPr="00AE5090" w:rsidRDefault="00F55D9B">
            <w:pPr>
              <w:spacing w:line="276" w:lineRule="auto"/>
              <w:rPr>
                <w:rFonts w:cs="Arial"/>
              </w:rPr>
            </w:pPr>
            <w:r w:rsidRPr="00AE5090">
              <w:rPr>
                <w:rFonts w:cs="Arial"/>
              </w:rPr>
              <w:t>0x1</w:t>
            </w:r>
          </w:p>
        </w:tc>
        <w:tc>
          <w:tcPr>
            <w:tcW w:w="4248" w:type="dxa"/>
            <w:tcBorders>
              <w:top w:val="single" w:sz="4" w:space="0" w:color="auto"/>
              <w:left w:val="single" w:sz="4" w:space="0" w:color="auto"/>
              <w:bottom w:val="single" w:sz="4" w:space="0" w:color="auto"/>
              <w:right w:val="single" w:sz="4" w:space="0" w:color="auto"/>
            </w:tcBorders>
          </w:tcPr>
          <w:p w14:paraId="64E8F794" w14:textId="77777777" w:rsidR="00AE5090" w:rsidRPr="00AE5090" w:rsidRDefault="00F55D9B" w:rsidP="004338BB">
            <w:pPr>
              <w:spacing w:line="276" w:lineRule="auto"/>
              <w:rPr>
                <w:rFonts w:cs="Arial"/>
              </w:rPr>
            </w:pPr>
            <w:r>
              <w:rPr>
                <w:rFonts w:cs="Arial"/>
              </w:rPr>
              <w:t xml:space="preserve">ISM is application software is fully powered up </w:t>
            </w:r>
          </w:p>
        </w:tc>
      </w:tr>
      <w:tr w:rsidR="00AE5090" w:rsidRPr="00AE5090" w14:paraId="7D7C1AD6" w14:textId="77777777" w:rsidTr="00F13F32">
        <w:trPr>
          <w:jc w:val="center"/>
        </w:trPr>
        <w:tc>
          <w:tcPr>
            <w:tcW w:w="2719" w:type="dxa"/>
            <w:vMerge/>
            <w:tcBorders>
              <w:top w:val="single" w:sz="4" w:space="0" w:color="auto"/>
              <w:left w:val="single" w:sz="4" w:space="0" w:color="auto"/>
              <w:bottom w:val="single" w:sz="4" w:space="0" w:color="auto"/>
              <w:right w:val="single" w:sz="4" w:space="0" w:color="auto"/>
            </w:tcBorders>
            <w:vAlign w:val="center"/>
            <w:hideMark/>
          </w:tcPr>
          <w:p w14:paraId="2DD0331A" w14:textId="77777777" w:rsidR="00AE5090" w:rsidRPr="00AE5090" w:rsidRDefault="00925A7C">
            <w:pPr>
              <w:rPr>
                <w:rFonts w:cs="Arial"/>
              </w:rPr>
            </w:pPr>
          </w:p>
        </w:tc>
        <w:tc>
          <w:tcPr>
            <w:tcW w:w="1980" w:type="dxa"/>
            <w:tcBorders>
              <w:top w:val="single" w:sz="4" w:space="0" w:color="auto"/>
              <w:left w:val="single" w:sz="4" w:space="0" w:color="auto"/>
              <w:bottom w:val="single" w:sz="4" w:space="0" w:color="auto"/>
              <w:right w:val="single" w:sz="4" w:space="0" w:color="auto"/>
            </w:tcBorders>
            <w:hideMark/>
          </w:tcPr>
          <w:p w14:paraId="27452B9D" w14:textId="77777777" w:rsidR="00AE5090" w:rsidRPr="00AE5090" w:rsidRDefault="00F55D9B">
            <w:pPr>
              <w:spacing w:line="276" w:lineRule="auto"/>
              <w:rPr>
                <w:rFonts w:cs="Arial"/>
              </w:rPr>
            </w:pPr>
            <w:r>
              <w:rPr>
                <w:rFonts w:cs="Arial"/>
              </w:rPr>
              <w:t>…</w:t>
            </w:r>
          </w:p>
        </w:tc>
        <w:tc>
          <w:tcPr>
            <w:tcW w:w="990" w:type="dxa"/>
            <w:tcBorders>
              <w:top w:val="single" w:sz="4" w:space="0" w:color="auto"/>
              <w:left w:val="single" w:sz="4" w:space="0" w:color="auto"/>
              <w:bottom w:val="single" w:sz="4" w:space="0" w:color="auto"/>
              <w:right w:val="single" w:sz="4" w:space="0" w:color="auto"/>
            </w:tcBorders>
            <w:hideMark/>
          </w:tcPr>
          <w:p w14:paraId="23A6DE3C" w14:textId="77777777" w:rsidR="00AE5090" w:rsidRPr="00AE5090" w:rsidRDefault="00F55D9B">
            <w:pPr>
              <w:spacing w:line="276" w:lineRule="auto"/>
              <w:rPr>
                <w:rFonts w:cs="Arial"/>
              </w:rPr>
            </w:pPr>
            <w:r>
              <w:rPr>
                <w:rFonts w:cs="Arial"/>
              </w:rPr>
              <w:t>…</w:t>
            </w:r>
          </w:p>
        </w:tc>
        <w:tc>
          <w:tcPr>
            <w:tcW w:w="4248" w:type="dxa"/>
            <w:tcBorders>
              <w:top w:val="single" w:sz="4" w:space="0" w:color="auto"/>
              <w:left w:val="single" w:sz="4" w:space="0" w:color="auto"/>
              <w:bottom w:val="single" w:sz="4" w:space="0" w:color="auto"/>
              <w:right w:val="single" w:sz="4" w:space="0" w:color="auto"/>
            </w:tcBorders>
          </w:tcPr>
          <w:p w14:paraId="53A8601D" w14:textId="77777777" w:rsidR="00AE5090" w:rsidRPr="00AE5090" w:rsidRDefault="00925A7C">
            <w:pPr>
              <w:spacing w:line="276" w:lineRule="auto"/>
              <w:rPr>
                <w:rFonts w:cs="Arial"/>
              </w:rPr>
            </w:pPr>
          </w:p>
        </w:tc>
      </w:tr>
      <w:tr w:rsidR="00AE5090" w:rsidRPr="00AE5090" w14:paraId="7C675082" w14:textId="77777777" w:rsidTr="00F13F32">
        <w:trPr>
          <w:jc w:val="center"/>
        </w:trPr>
        <w:tc>
          <w:tcPr>
            <w:tcW w:w="2719" w:type="dxa"/>
            <w:vMerge/>
            <w:tcBorders>
              <w:top w:val="single" w:sz="4" w:space="0" w:color="auto"/>
              <w:left w:val="single" w:sz="4" w:space="0" w:color="auto"/>
              <w:bottom w:val="single" w:sz="4" w:space="0" w:color="auto"/>
              <w:right w:val="single" w:sz="4" w:space="0" w:color="auto"/>
            </w:tcBorders>
            <w:vAlign w:val="center"/>
            <w:hideMark/>
          </w:tcPr>
          <w:p w14:paraId="1D1E8FEF" w14:textId="77777777" w:rsidR="00AE5090" w:rsidRPr="00AE5090" w:rsidRDefault="00925A7C">
            <w:pPr>
              <w:rPr>
                <w:rFonts w:cs="Arial"/>
              </w:rPr>
            </w:pPr>
          </w:p>
        </w:tc>
        <w:tc>
          <w:tcPr>
            <w:tcW w:w="1980" w:type="dxa"/>
            <w:tcBorders>
              <w:top w:val="single" w:sz="4" w:space="0" w:color="auto"/>
              <w:left w:val="single" w:sz="4" w:space="0" w:color="auto"/>
              <w:bottom w:val="single" w:sz="4" w:space="0" w:color="auto"/>
              <w:right w:val="single" w:sz="4" w:space="0" w:color="auto"/>
            </w:tcBorders>
            <w:hideMark/>
          </w:tcPr>
          <w:p w14:paraId="388497F8" w14:textId="77777777" w:rsidR="00AE5090" w:rsidRPr="00AE5090" w:rsidRDefault="00F55D9B">
            <w:pPr>
              <w:spacing w:line="276" w:lineRule="auto"/>
              <w:rPr>
                <w:rFonts w:cs="Arial"/>
              </w:rPr>
            </w:pPr>
            <w:r w:rsidRPr="00AE5090">
              <w:rPr>
                <w:rFonts w:cs="Arial"/>
              </w:rPr>
              <w:t>Reserved</w:t>
            </w:r>
          </w:p>
        </w:tc>
        <w:tc>
          <w:tcPr>
            <w:tcW w:w="990" w:type="dxa"/>
            <w:tcBorders>
              <w:top w:val="single" w:sz="4" w:space="0" w:color="auto"/>
              <w:left w:val="single" w:sz="4" w:space="0" w:color="auto"/>
              <w:bottom w:val="single" w:sz="4" w:space="0" w:color="auto"/>
              <w:right w:val="single" w:sz="4" w:space="0" w:color="auto"/>
            </w:tcBorders>
            <w:hideMark/>
          </w:tcPr>
          <w:p w14:paraId="51C6DE42" w14:textId="77777777" w:rsidR="00AE5090" w:rsidRPr="00AE5090" w:rsidRDefault="00F55D9B">
            <w:pPr>
              <w:spacing w:line="276" w:lineRule="auto"/>
              <w:rPr>
                <w:rFonts w:cs="Arial"/>
              </w:rPr>
            </w:pPr>
            <w:r>
              <w:rPr>
                <w:rFonts w:cs="Arial"/>
              </w:rPr>
              <w:t>0x7</w:t>
            </w:r>
          </w:p>
        </w:tc>
        <w:tc>
          <w:tcPr>
            <w:tcW w:w="4248" w:type="dxa"/>
            <w:tcBorders>
              <w:top w:val="single" w:sz="4" w:space="0" w:color="auto"/>
              <w:left w:val="single" w:sz="4" w:space="0" w:color="auto"/>
              <w:bottom w:val="single" w:sz="4" w:space="0" w:color="auto"/>
              <w:right w:val="single" w:sz="4" w:space="0" w:color="auto"/>
            </w:tcBorders>
          </w:tcPr>
          <w:p w14:paraId="554969A9" w14:textId="77777777" w:rsidR="00AE5090" w:rsidRPr="00AE5090" w:rsidRDefault="00925A7C">
            <w:pPr>
              <w:spacing w:line="276" w:lineRule="auto"/>
              <w:rPr>
                <w:rFonts w:cs="Arial"/>
              </w:rPr>
            </w:pPr>
          </w:p>
        </w:tc>
      </w:tr>
    </w:tbl>
    <w:p w14:paraId="22887C72" w14:textId="77777777" w:rsidR="00AE5090" w:rsidRPr="00AE5090" w:rsidRDefault="00925A7C" w:rsidP="00AE5090">
      <w:pPr>
        <w:rPr>
          <w:rFonts w:cs="Arial"/>
          <w:highlight w:val="cyan"/>
        </w:rPr>
      </w:pPr>
    </w:p>
    <w:p w14:paraId="691AE692" w14:textId="77777777" w:rsidR="00500605" w:rsidRPr="00AE5090" w:rsidRDefault="00925A7C" w:rsidP="00500605">
      <w:pPr>
        <w:rPr>
          <w:rFonts w:cs="Arial"/>
        </w:rPr>
      </w:pPr>
    </w:p>
    <w:p w14:paraId="480C61FB" w14:textId="77777777" w:rsidR="00406F39" w:rsidRDefault="00F55D9B" w:rsidP="006830A8">
      <w:pPr>
        <w:pStyle w:val="Heading3"/>
      </w:pPr>
      <w:bookmarkStart w:id="70" w:name="_Toc94795928"/>
      <w:r w:rsidRPr="00B9479B">
        <w:t>MD-REQ-324998/A-</w:t>
      </w:r>
      <w:proofErr w:type="spellStart"/>
      <w:r w:rsidRPr="00B9479B">
        <w:t>VehWlcmFrwlMde_D_Stat</w:t>
      </w:r>
      <w:bookmarkEnd w:id="70"/>
      <w:proofErr w:type="spellEnd"/>
    </w:p>
    <w:p w14:paraId="1E17A617" w14:textId="77777777" w:rsidR="00AE5090" w:rsidRPr="00AE5090" w:rsidRDefault="00F55D9B" w:rsidP="00AE5090">
      <w:pPr>
        <w:rPr>
          <w:rFonts w:cs="Arial"/>
        </w:rPr>
      </w:pPr>
      <w:r w:rsidRPr="00AE5090">
        <w:rPr>
          <w:rFonts w:cs="Arial"/>
          <w:b/>
        </w:rPr>
        <w:t>Message Type</w:t>
      </w:r>
      <w:r w:rsidRPr="00AE5090">
        <w:rPr>
          <w:rFonts w:cs="Arial"/>
        </w:rPr>
        <w:t>: Status</w:t>
      </w:r>
    </w:p>
    <w:p w14:paraId="0C4B73E9" w14:textId="77777777" w:rsidR="00AE5090" w:rsidRPr="00AE5090" w:rsidRDefault="00925A7C" w:rsidP="00AE5090">
      <w:pPr>
        <w:rPr>
          <w:rFonts w:cs="Arial"/>
        </w:rPr>
      </w:pPr>
    </w:p>
    <w:p w14:paraId="45AA63EC" w14:textId="77777777" w:rsidR="00AE5090" w:rsidRPr="00AE5090" w:rsidRDefault="00F55D9B" w:rsidP="00AE5090">
      <w:pPr>
        <w:rPr>
          <w:rFonts w:cs="Arial"/>
        </w:rPr>
      </w:pPr>
      <w:r w:rsidRPr="00AE5090">
        <w:rPr>
          <w:rFonts w:cs="Arial"/>
        </w:rPr>
        <w:t xml:space="preserve">Signal sent indicating </w:t>
      </w:r>
      <w:r>
        <w:rPr>
          <w:rFonts w:cs="Arial"/>
        </w:rPr>
        <w:t>a user is approaching the vehicle</w:t>
      </w:r>
    </w:p>
    <w:p w14:paraId="34C82A01" w14:textId="77777777" w:rsidR="00AE5090" w:rsidRPr="00AE5090" w:rsidRDefault="00925A7C" w:rsidP="00AE5090">
      <w:pPr>
        <w:rPr>
          <w:rFonts w:cs="Arial"/>
        </w:rPr>
      </w:pPr>
    </w:p>
    <w:tbl>
      <w:tblPr>
        <w:tblW w:w="11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5"/>
        <w:gridCol w:w="2610"/>
        <w:gridCol w:w="810"/>
        <w:gridCol w:w="5130"/>
      </w:tblGrid>
      <w:tr w:rsidR="00AE5090" w:rsidRPr="00AE5090" w14:paraId="776F15CC" w14:textId="77777777" w:rsidTr="00C94418">
        <w:trPr>
          <w:jc w:val="center"/>
        </w:trPr>
        <w:tc>
          <w:tcPr>
            <w:tcW w:w="2605" w:type="dxa"/>
            <w:tcBorders>
              <w:top w:val="single" w:sz="4" w:space="0" w:color="auto"/>
              <w:left w:val="single" w:sz="4" w:space="0" w:color="auto"/>
              <w:bottom w:val="single" w:sz="4" w:space="0" w:color="auto"/>
              <w:right w:val="single" w:sz="4" w:space="0" w:color="auto"/>
            </w:tcBorders>
            <w:hideMark/>
          </w:tcPr>
          <w:p w14:paraId="7E0036F6" w14:textId="77777777" w:rsidR="00AE5090" w:rsidRPr="00AE5090" w:rsidRDefault="00F55D9B">
            <w:pPr>
              <w:spacing w:line="276" w:lineRule="auto"/>
              <w:rPr>
                <w:rFonts w:cs="Arial"/>
                <w:b/>
              </w:rPr>
            </w:pPr>
            <w:r w:rsidRPr="00AE5090">
              <w:rPr>
                <w:rFonts w:cs="Arial"/>
                <w:b/>
              </w:rPr>
              <w:t>Logical Signal Name</w:t>
            </w:r>
          </w:p>
        </w:tc>
        <w:tc>
          <w:tcPr>
            <w:tcW w:w="2610" w:type="dxa"/>
            <w:tcBorders>
              <w:top w:val="single" w:sz="4" w:space="0" w:color="auto"/>
              <w:left w:val="single" w:sz="4" w:space="0" w:color="auto"/>
              <w:bottom w:val="single" w:sz="4" w:space="0" w:color="auto"/>
              <w:right w:val="single" w:sz="4" w:space="0" w:color="auto"/>
            </w:tcBorders>
            <w:hideMark/>
          </w:tcPr>
          <w:p w14:paraId="694969F6" w14:textId="77777777" w:rsidR="00AE5090" w:rsidRPr="00AE5090" w:rsidRDefault="00F55D9B">
            <w:pPr>
              <w:spacing w:line="276" w:lineRule="auto"/>
              <w:rPr>
                <w:rFonts w:cs="Arial"/>
                <w:b/>
              </w:rPr>
            </w:pPr>
            <w:r w:rsidRPr="00AE5090">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14:paraId="4072E01A" w14:textId="77777777" w:rsidR="00AE5090" w:rsidRPr="00AE5090" w:rsidRDefault="00F55D9B">
            <w:pPr>
              <w:spacing w:line="276" w:lineRule="auto"/>
              <w:rPr>
                <w:rFonts w:cs="Arial"/>
                <w:b/>
              </w:rPr>
            </w:pPr>
            <w:r w:rsidRPr="00AE5090">
              <w:rPr>
                <w:rFonts w:cs="Arial"/>
                <w:b/>
              </w:rPr>
              <w:t>Value</w:t>
            </w:r>
          </w:p>
        </w:tc>
        <w:tc>
          <w:tcPr>
            <w:tcW w:w="5130" w:type="dxa"/>
            <w:tcBorders>
              <w:top w:val="single" w:sz="4" w:space="0" w:color="auto"/>
              <w:left w:val="single" w:sz="4" w:space="0" w:color="auto"/>
              <w:bottom w:val="single" w:sz="4" w:space="0" w:color="auto"/>
              <w:right w:val="single" w:sz="4" w:space="0" w:color="auto"/>
            </w:tcBorders>
            <w:hideMark/>
          </w:tcPr>
          <w:p w14:paraId="120C2834" w14:textId="77777777" w:rsidR="00AE5090" w:rsidRPr="00AE5090" w:rsidRDefault="00F55D9B">
            <w:pPr>
              <w:spacing w:line="276" w:lineRule="auto"/>
              <w:rPr>
                <w:rFonts w:cs="Arial"/>
                <w:b/>
              </w:rPr>
            </w:pPr>
            <w:r w:rsidRPr="00AE5090">
              <w:rPr>
                <w:rFonts w:cs="Arial"/>
                <w:b/>
              </w:rPr>
              <w:t>Description</w:t>
            </w:r>
          </w:p>
        </w:tc>
      </w:tr>
      <w:tr w:rsidR="00AE5090" w:rsidRPr="00AE5090" w14:paraId="2258ACB2" w14:textId="77777777" w:rsidTr="00C94418">
        <w:trPr>
          <w:jc w:val="center"/>
        </w:trPr>
        <w:tc>
          <w:tcPr>
            <w:tcW w:w="2605" w:type="dxa"/>
            <w:vMerge w:val="restart"/>
            <w:tcBorders>
              <w:top w:val="single" w:sz="4" w:space="0" w:color="auto"/>
              <w:left w:val="single" w:sz="4" w:space="0" w:color="auto"/>
              <w:bottom w:val="single" w:sz="4" w:space="0" w:color="auto"/>
              <w:right w:val="single" w:sz="4" w:space="0" w:color="auto"/>
            </w:tcBorders>
          </w:tcPr>
          <w:p w14:paraId="7BA43B2D" w14:textId="77777777" w:rsidR="00AE5090" w:rsidRPr="00AE5090" w:rsidRDefault="00925A7C">
            <w:pPr>
              <w:spacing w:line="276" w:lineRule="auto"/>
              <w:rPr>
                <w:rFonts w:cs="Arial"/>
              </w:rPr>
            </w:pPr>
          </w:p>
          <w:p w14:paraId="667F2827" w14:textId="77777777" w:rsidR="00BE430A" w:rsidRDefault="00925A7C">
            <w:pPr>
              <w:spacing w:line="276" w:lineRule="auto"/>
              <w:rPr>
                <w:rFonts w:cs="Arial"/>
              </w:rPr>
            </w:pPr>
          </w:p>
          <w:p w14:paraId="37345548" w14:textId="77777777" w:rsidR="00C05D2D" w:rsidRDefault="00925A7C">
            <w:pPr>
              <w:spacing w:line="276" w:lineRule="auto"/>
              <w:rPr>
                <w:rFonts w:cs="Arial"/>
              </w:rPr>
            </w:pPr>
          </w:p>
          <w:p w14:paraId="6DB88152" w14:textId="77777777" w:rsidR="00AE5090" w:rsidRPr="00AE5090" w:rsidRDefault="00F55D9B">
            <w:pPr>
              <w:spacing w:line="276" w:lineRule="auto"/>
              <w:rPr>
                <w:rFonts w:cs="Arial"/>
              </w:rPr>
            </w:pPr>
            <w:proofErr w:type="spellStart"/>
            <w:r>
              <w:rPr>
                <w:rFonts w:cs="Arial"/>
              </w:rPr>
              <w:t>VehWlcmFrwlMde_D_Stat</w:t>
            </w:r>
            <w:proofErr w:type="spellEnd"/>
          </w:p>
        </w:tc>
        <w:tc>
          <w:tcPr>
            <w:tcW w:w="2610" w:type="dxa"/>
            <w:tcBorders>
              <w:top w:val="single" w:sz="4" w:space="0" w:color="auto"/>
              <w:left w:val="single" w:sz="4" w:space="0" w:color="auto"/>
              <w:bottom w:val="single" w:sz="4" w:space="0" w:color="auto"/>
              <w:right w:val="single" w:sz="4" w:space="0" w:color="auto"/>
            </w:tcBorders>
            <w:hideMark/>
          </w:tcPr>
          <w:p w14:paraId="5A4622A5" w14:textId="77777777" w:rsidR="00AE5090" w:rsidRPr="00AE5090" w:rsidRDefault="00F55D9B" w:rsidP="002701CD">
            <w:pPr>
              <w:autoSpaceDE w:val="0"/>
              <w:autoSpaceDN w:val="0"/>
              <w:adjustRightInd w:val="0"/>
              <w:spacing w:line="276" w:lineRule="auto"/>
              <w:rPr>
                <w:rFonts w:eastAsia="MS Mincho" w:cs="Arial"/>
              </w:rPr>
            </w:pPr>
            <w:r>
              <w:rPr>
                <w:rFonts w:eastAsia="MS Mincho" w:cs="Arial"/>
              </w:rPr>
              <w:t>Null</w:t>
            </w:r>
          </w:p>
        </w:tc>
        <w:tc>
          <w:tcPr>
            <w:tcW w:w="810" w:type="dxa"/>
            <w:tcBorders>
              <w:top w:val="single" w:sz="4" w:space="0" w:color="auto"/>
              <w:left w:val="single" w:sz="4" w:space="0" w:color="auto"/>
              <w:bottom w:val="single" w:sz="4" w:space="0" w:color="auto"/>
              <w:right w:val="single" w:sz="4" w:space="0" w:color="auto"/>
            </w:tcBorders>
            <w:hideMark/>
          </w:tcPr>
          <w:p w14:paraId="4FABF785" w14:textId="77777777" w:rsidR="00AE5090" w:rsidRPr="00AE5090" w:rsidRDefault="00F55D9B">
            <w:pPr>
              <w:spacing w:line="276" w:lineRule="auto"/>
              <w:rPr>
                <w:rFonts w:cs="Arial"/>
              </w:rPr>
            </w:pPr>
            <w:r w:rsidRPr="00AE5090">
              <w:rPr>
                <w:rFonts w:cs="Arial"/>
              </w:rPr>
              <w:t>0x0</w:t>
            </w:r>
          </w:p>
        </w:tc>
        <w:tc>
          <w:tcPr>
            <w:tcW w:w="5130" w:type="dxa"/>
            <w:tcBorders>
              <w:top w:val="single" w:sz="4" w:space="0" w:color="auto"/>
              <w:left w:val="single" w:sz="4" w:space="0" w:color="auto"/>
              <w:bottom w:val="single" w:sz="4" w:space="0" w:color="auto"/>
              <w:right w:val="single" w:sz="4" w:space="0" w:color="auto"/>
            </w:tcBorders>
            <w:vAlign w:val="center"/>
          </w:tcPr>
          <w:p w14:paraId="13439285" w14:textId="77777777" w:rsidR="00AE5090" w:rsidRPr="00AE5090" w:rsidRDefault="00925A7C">
            <w:pPr>
              <w:autoSpaceDE w:val="0"/>
              <w:autoSpaceDN w:val="0"/>
              <w:adjustRightInd w:val="0"/>
              <w:spacing w:line="276" w:lineRule="auto"/>
              <w:rPr>
                <w:rFonts w:cs="Arial"/>
              </w:rPr>
            </w:pPr>
          </w:p>
        </w:tc>
      </w:tr>
      <w:tr w:rsidR="00AE5090" w:rsidRPr="00AE5090" w14:paraId="7B6136D0" w14:textId="77777777" w:rsidTr="00C94418">
        <w:trPr>
          <w:jc w:val="center"/>
        </w:trPr>
        <w:tc>
          <w:tcPr>
            <w:tcW w:w="2605" w:type="dxa"/>
            <w:vMerge/>
            <w:tcBorders>
              <w:top w:val="single" w:sz="4" w:space="0" w:color="auto"/>
              <w:left w:val="single" w:sz="4" w:space="0" w:color="auto"/>
              <w:bottom w:val="single" w:sz="4" w:space="0" w:color="auto"/>
              <w:right w:val="single" w:sz="4" w:space="0" w:color="auto"/>
            </w:tcBorders>
            <w:vAlign w:val="center"/>
            <w:hideMark/>
          </w:tcPr>
          <w:p w14:paraId="3EE5DADE" w14:textId="77777777" w:rsidR="00AE5090" w:rsidRPr="00AE5090" w:rsidRDefault="00925A7C">
            <w:pPr>
              <w:rPr>
                <w:rFonts w:cs="Arial"/>
              </w:rPr>
            </w:pPr>
          </w:p>
        </w:tc>
        <w:tc>
          <w:tcPr>
            <w:tcW w:w="2610" w:type="dxa"/>
            <w:tcBorders>
              <w:top w:val="single" w:sz="4" w:space="0" w:color="auto"/>
              <w:left w:val="single" w:sz="4" w:space="0" w:color="auto"/>
              <w:bottom w:val="single" w:sz="4" w:space="0" w:color="auto"/>
              <w:right w:val="single" w:sz="4" w:space="0" w:color="auto"/>
            </w:tcBorders>
          </w:tcPr>
          <w:p w14:paraId="130A44F4" w14:textId="77777777" w:rsidR="00AE5090" w:rsidRPr="00AE5090" w:rsidRDefault="00F55D9B" w:rsidP="00C26EF6">
            <w:pPr>
              <w:spacing w:line="276" w:lineRule="auto"/>
              <w:rPr>
                <w:rFonts w:cs="Arial"/>
              </w:rPr>
            </w:pPr>
            <w:r>
              <w:rPr>
                <w:rFonts w:cs="Arial"/>
              </w:rPr>
              <w:t>Approach</w:t>
            </w:r>
          </w:p>
        </w:tc>
        <w:tc>
          <w:tcPr>
            <w:tcW w:w="810" w:type="dxa"/>
            <w:tcBorders>
              <w:top w:val="single" w:sz="4" w:space="0" w:color="auto"/>
              <w:left w:val="single" w:sz="4" w:space="0" w:color="auto"/>
              <w:bottom w:val="single" w:sz="4" w:space="0" w:color="auto"/>
              <w:right w:val="single" w:sz="4" w:space="0" w:color="auto"/>
            </w:tcBorders>
          </w:tcPr>
          <w:p w14:paraId="0C03F100" w14:textId="77777777" w:rsidR="00AE5090" w:rsidRPr="00AE5090" w:rsidRDefault="00F55D9B">
            <w:pPr>
              <w:spacing w:line="276" w:lineRule="auto"/>
              <w:rPr>
                <w:rFonts w:cs="Arial"/>
              </w:rPr>
            </w:pPr>
            <w:r>
              <w:rPr>
                <w:rFonts w:cs="Arial"/>
              </w:rPr>
              <w:t>0x1</w:t>
            </w:r>
          </w:p>
        </w:tc>
        <w:tc>
          <w:tcPr>
            <w:tcW w:w="5130" w:type="dxa"/>
            <w:tcBorders>
              <w:top w:val="single" w:sz="4" w:space="0" w:color="auto"/>
              <w:left w:val="single" w:sz="4" w:space="0" w:color="auto"/>
              <w:bottom w:val="single" w:sz="4" w:space="0" w:color="auto"/>
              <w:right w:val="single" w:sz="4" w:space="0" w:color="auto"/>
            </w:tcBorders>
          </w:tcPr>
          <w:p w14:paraId="0E4154DC" w14:textId="77777777" w:rsidR="00AE5090" w:rsidRPr="00AE5090" w:rsidRDefault="00F55D9B" w:rsidP="004338BB">
            <w:pPr>
              <w:spacing w:line="276" w:lineRule="auto"/>
              <w:rPr>
                <w:rFonts w:cs="Arial"/>
              </w:rPr>
            </w:pPr>
            <w:r>
              <w:rPr>
                <w:rFonts w:cs="Arial"/>
              </w:rPr>
              <w:t xml:space="preserve">Used for infotainment predictive trigger power </w:t>
            </w:r>
            <w:proofErr w:type="spellStart"/>
            <w:r>
              <w:rPr>
                <w:rFonts w:cs="Arial"/>
              </w:rPr>
              <w:t>moding</w:t>
            </w:r>
            <w:proofErr w:type="spellEnd"/>
          </w:p>
        </w:tc>
      </w:tr>
      <w:tr w:rsidR="00AE5090" w:rsidRPr="00AE5090" w14:paraId="154FEE61" w14:textId="77777777" w:rsidTr="00C94418">
        <w:trPr>
          <w:jc w:val="center"/>
        </w:trPr>
        <w:tc>
          <w:tcPr>
            <w:tcW w:w="2605" w:type="dxa"/>
            <w:vMerge/>
            <w:tcBorders>
              <w:top w:val="single" w:sz="4" w:space="0" w:color="auto"/>
              <w:left w:val="single" w:sz="4" w:space="0" w:color="auto"/>
              <w:bottom w:val="single" w:sz="4" w:space="0" w:color="auto"/>
              <w:right w:val="single" w:sz="4" w:space="0" w:color="auto"/>
            </w:tcBorders>
            <w:vAlign w:val="center"/>
            <w:hideMark/>
          </w:tcPr>
          <w:p w14:paraId="5B80C0EC" w14:textId="77777777" w:rsidR="00AE5090" w:rsidRPr="00AE5090" w:rsidRDefault="00925A7C">
            <w:pPr>
              <w:rPr>
                <w:rFonts w:cs="Arial"/>
              </w:rPr>
            </w:pPr>
          </w:p>
        </w:tc>
        <w:tc>
          <w:tcPr>
            <w:tcW w:w="2610" w:type="dxa"/>
            <w:tcBorders>
              <w:top w:val="single" w:sz="4" w:space="0" w:color="auto"/>
              <w:left w:val="single" w:sz="4" w:space="0" w:color="auto"/>
              <w:bottom w:val="single" w:sz="4" w:space="0" w:color="auto"/>
              <w:right w:val="single" w:sz="4" w:space="0" w:color="auto"/>
            </w:tcBorders>
          </w:tcPr>
          <w:p w14:paraId="75760535" w14:textId="77777777" w:rsidR="00AE5090" w:rsidRPr="00AE5090" w:rsidRDefault="00F55D9B">
            <w:pPr>
              <w:spacing w:line="276" w:lineRule="auto"/>
              <w:rPr>
                <w:rFonts w:cs="Arial"/>
              </w:rPr>
            </w:pPr>
            <w:proofErr w:type="spellStart"/>
            <w:r>
              <w:rPr>
                <w:rFonts w:cs="Arial"/>
              </w:rPr>
              <w:t>IlluminatedEntry</w:t>
            </w:r>
            <w:proofErr w:type="spellEnd"/>
          </w:p>
        </w:tc>
        <w:tc>
          <w:tcPr>
            <w:tcW w:w="810" w:type="dxa"/>
            <w:tcBorders>
              <w:top w:val="single" w:sz="4" w:space="0" w:color="auto"/>
              <w:left w:val="single" w:sz="4" w:space="0" w:color="auto"/>
              <w:bottom w:val="single" w:sz="4" w:space="0" w:color="auto"/>
              <w:right w:val="single" w:sz="4" w:space="0" w:color="auto"/>
            </w:tcBorders>
          </w:tcPr>
          <w:p w14:paraId="4BB2BC89" w14:textId="77777777" w:rsidR="00AE5090" w:rsidRPr="00AE5090" w:rsidRDefault="00F55D9B">
            <w:pPr>
              <w:spacing w:line="276" w:lineRule="auto"/>
              <w:rPr>
                <w:rFonts w:cs="Arial"/>
              </w:rPr>
            </w:pPr>
            <w:r>
              <w:rPr>
                <w:rFonts w:cs="Arial"/>
              </w:rPr>
              <w:t>0x2</w:t>
            </w:r>
          </w:p>
        </w:tc>
        <w:tc>
          <w:tcPr>
            <w:tcW w:w="5130" w:type="dxa"/>
            <w:tcBorders>
              <w:top w:val="single" w:sz="4" w:space="0" w:color="auto"/>
              <w:left w:val="single" w:sz="4" w:space="0" w:color="auto"/>
              <w:bottom w:val="single" w:sz="4" w:space="0" w:color="auto"/>
              <w:right w:val="single" w:sz="4" w:space="0" w:color="auto"/>
            </w:tcBorders>
          </w:tcPr>
          <w:p w14:paraId="22F7BE65" w14:textId="77777777" w:rsidR="00AE5090" w:rsidRPr="00AE5090" w:rsidRDefault="00925A7C">
            <w:pPr>
              <w:spacing w:line="276" w:lineRule="auto"/>
              <w:rPr>
                <w:rFonts w:cs="Arial"/>
              </w:rPr>
            </w:pPr>
          </w:p>
        </w:tc>
      </w:tr>
      <w:tr w:rsidR="00C94418" w:rsidRPr="00AE5090" w14:paraId="0745DF15" w14:textId="77777777" w:rsidTr="00C94418">
        <w:trPr>
          <w:jc w:val="center"/>
        </w:trPr>
        <w:tc>
          <w:tcPr>
            <w:tcW w:w="2605" w:type="dxa"/>
            <w:vMerge/>
            <w:tcBorders>
              <w:top w:val="single" w:sz="4" w:space="0" w:color="auto"/>
              <w:left w:val="single" w:sz="4" w:space="0" w:color="auto"/>
              <w:bottom w:val="single" w:sz="4" w:space="0" w:color="auto"/>
              <w:right w:val="single" w:sz="4" w:space="0" w:color="auto"/>
            </w:tcBorders>
            <w:vAlign w:val="center"/>
          </w:tcPr>
          <w:p w14:paraId="3678AFDE" w14:textId="77777777" w:rsidR="00C94418" w:rsidRPr="00AE5090" w:rsidRDefault="00925A7C">
            <w:pPr>
              <w:rPr>
                <w:rFonts w:cs="Arial"/>
              </w:rPr>
            </w:pPr>
          </w:p>
        </w:tc>
        <w:tc>
          <w:tcPr>
            <w:tcW w:w="2610" w:type="dxa"/>
            <w:tcBorders>
              <w:top w:val="single" w:sz="4" w:space="0" w:color="auto"/>
              <w:left w:val="single" w:sz="4" w:space="0" w:color="auto"/>
              <w:bottom w:val="single" w:sz="4" w:space="0" w:color="auto"/>
              <w:right w:val="single" w:sz="4" w:space="0" w:color="auto"/>
            </w:tcBorders>
          </w:tcPr>
          <w:p w14:paraId="4EFFAD11" w14:textId="77777777" w:rsidR="00C94418" w:rsidRPr="00AE5090" w:rsidRDefault="00F55D9B">
            <w:pPr>
              <w:spacing w:line="276" w:lineRule="auto"/>
              <w:rPr>
                <w:rFonts w:cs="Arial"/>
              </w:rPr>
            </w:pPr>
            <w:proofErr w:type="spellStart"/>
            <w:r>
              <w:rPr>
                <w:rFonts w:cs="Arial"/>
              </w:rPr>
              <w:t>CourtesyLightingAll</w:t>
            </w:r>
            <w:proofErr w:type="spellEnd"/>
          </w:p>
        </w:tc>
        <w:tc>
          <w:tcPr>
            <w:tcW w:w="810" w:type="dxa"/>
            <w:tcBorders>
              <w:top w:val="single" w:sz="4" w:space="0" w:color="auto"/>
              <w:left w:val="single" w:sz="4" w:space="0" w:color="auto"/>
              <w:bottom w:val="single" w:sz="4" w:space="0" w:color="auto"/>
              <w:right w:val="single" w:sz="4" w:space="0" w:color="auto"/>
            </w:tcBorders>
          </w:tcPr>
          <w:p w14:paraId="419F41B6" w14:textId="77777777" w:rsidR="00C94418" w:rsidRPr="00AE5090" w:rsidRDefault="00F55D9B">
            <w:pPr>
              <w:spacing w:line="276" w:lineRule="auto"/>
              <w:rPr>
                <w:rFonts w:cs="Arial"/>
              </w:rPr>
            </w:pPr>
            <w:r>
              <w:rPr>
                <w:rFonts w:cs="Arial"/>
              </w:rPr>
              <w:t>0x3</w:t>
            </w:r>
          </w:p>
        </w:tc>
        <w:tc>
          <w:tcPr>
            <w:tcW w:w="5130" w:type="dxa"/>
            <w:tcBorders>
              <w:top w:val="single" w:sz="4" w:space="0" w:color="auto"/>
              <w:left w:val="single" w:sz="4" w:space="0" w:color="auto"/>
              <w:bottom w:val="single" w:sz="4" w:space="0" w:color="auto"/>
              <w:right w:val="single" w:sz="4" w:space="0" w:color="auto"/>
            </w:tcBorders>
          </w:tcPr>
          <w:p w14:paraId="15A8C979" w14:textId="77777777" w:rsidR="00C94418" w:rsidRPr="00AE5090" w:rsidRDefault="00925A7C">
            <w:pPr>
              <w:spacing w:line="276" w:lineRule="auto"/>
              <w:rPr>
                <w:rFonts w:cs="Arial"/>
              </w:rPr>
            </w:pPr>
          </w:p>
        </w:tc>
      </w:tr>
      <w:tr w:rsidR="00C94418" w:rsidRPr="00AE5090" w14:paraId="14ACA5B6" w14:textId="77777777" w:rsidTr="00C94418">
        <w:trPr>
          <w:jc w:val="center"/>
        </w:trPr>
        <w:tc>
          <w:tcPr>
            <w:tcW w:w="2605" w:type="dxa"/>
            <w:vMerge/>
            <w:tcBorders>
              <w:top w:val="single" w:sz="4" w:space="0" w:color="auto"/>
              <w:left w:val="single" w:sz="4" w:space="0" w:color="auto"/>
              <w:bottom w:val="single" w:sz="4" w:space="0" w:color="auto"/>
              <w:right w:val="single" w:sz="4" w:space="0" w:color="auto"/>
            </w:tcBorders>
            <w:vAlign w:val="center"/>
          </w:tcPr>
          <w:p w14:paraId="1E8BDDFB" w14:textId="77777777" w:rsidR="00C94418" w:rsidRPr="00AE5090" w:rsidRDefault="00925A7C">
            <w:pPr>
              <w:rPr>
                <w:rFonts w:cs="Arial"/>
              </w:rPr>
            </w:pPr>
          </w:p>
        </w:tc>
        <w:tc>
          <w:tcPr>
            <w:tcW w:w="2610" w:type="dxa"/>
            <w:tcBorders>
              <w:top w:val="single" w:sz="4" w:space="0" w:color="auto"/>
              <w:left w:val="single" w:sz="4" w:space="0" w:color="auto"/>
              <w:bottom w:val="single" w:sz="4" w:space="0" w:color="auto"/>
              <w:right w:val="single" w:sz="4" w:space="0" w:color="auto"/>
            </w:tcBorders>
          </w:tcPr>
          <w:p w14:paraId="76CFA63F" w14:textId="77777777" w:rsidR="00C94418" w:rsidRPr="00AE5090" w:rsidRDefault="00F55D9B">
            <w:pPr>
              <w:spacing w:line="276" w:lineRule="auto"/>
              <w:rPr>
                <w:rFonts w:cs="Arial"/>
              </w:rPr>
            </w:pPr>
            <w:proofErr w:type="spellStart"/>
            <w:r>
              <w:rPr>
                <w:rFonts w:cs="Arial"/>
              </w:rPr>
              <w:t>CourtesyLightingDelayAll</w:t>
            </w:r>
            <w:proofErr w:type="spellEnd"/>
          </w:p>
        </w:tc>
        <w:tc>
          <w:tcPr>
            <w:tcW w:w="810" w:type="dxa"/>
            <w:tcBorders>
              <w:top w:val="single" w:sz="4" w:space="0" w:color="auto"/>
              <w:left w:val="single" w:sz="4" w:space="0" w:color="auto"/>
              <w:bottom w:val="single" w:sz="4" w:space="0" w:color="auto"/>
              <w:right w:val="single" w:sz="4" w:space="0" w:color="auto"/>
            </w:tcBorders>
          </w:tcPr>
          <w:p w14:paraId="1729A458" w14:textId="77777777" w:rsidR="00C94418" w:rsidRPr="00AE5090" w:rsidRDefault="00F55D9B">
            <w:pPr>
              <w:spacing w:line="276" w:lineRule="auto"/>
              <w:rPr>
                <w:rFonts w:cs="Arial"/>
              </w:rPr>
            </w:pPr>
            <w:r>
              <w:rPr>
                <w:rFonts w:cs="Arial"/>
              </w:rPr>
              <w:t>0x4</w:t>
            </w:r>
          </w:p>
        </w:tc>
        <w:tc>
          <w:tcPr>
            <w:tcW w:w="5130" w:type="dxa"/>
            <w:tcBorders>
              <w:top w:val="single" w:sz="4" w:space="0" w:color="auto"/>
              <w:left w:val="single" w:sz="4" w:space="0" w:color="auto"/>
              <w:bottom w:val="single" w:sz="4" w:space="0" w:color="auto"/>
              <w:right w:val="single" w:sz="4" w:space="0" w:color="auto"/>
            </w:tcBorders>
          </w:tcPr>
          <w:p w14:paraId="33927559" w14:textId="77777777" w:rsidR="00C94418" w:rsidRPr="00AE5090" w:rsidRDefault="00925A7C">
            <w:pPr>
              <w:spacing w:line="276" w:lineRule="auto"/>
              <w:rPr>
                <w:rFonts w:cs="Arial"/>
              </w:rPr>
            </w:pPr>
          </w:p>
        </w:tc>
      </w:tr>
      <w:tr w:rsidR="00C94418" w:rsidRPr="00AE5090" w14:paraId="26224E0E" w14:textId="77777777" w:rsidTr="00C94418">
        <w:trPr>
          <w:jc w:val="center"/>
        </w:trPr>
        <w:tc>
          <w:tcPr>
            <w:tcW w:w="2605" w:type="dxa"/>
            <w:vMerge/>
            <w:tcBorders>
              <w:top w:val="single" w:sz="4" w:space="0" w:color="auto"/>
              <w:left w:val="single" w:sz="4" w:space="0" w:color="auto"/>
              <w:bottom w:val="single" w:sz="4" w:space="0" w:color="auto"/>
              <w:right w:val="single" w:sz="4" w:space="0" w:color="auto"/>
            </w:tcBorders>
            <w:vAlign w:val="center"/>
          </w:tcPr>
          <w:p w14:paraId="3E5DEA72" w14:textId="77777777" w:rsidR="00C94418" w:rsidRPr="00AE5090" w:rsidRDefault="00925A7C">
            <w:pPr>
              <w:rPr>
                <w:rFonts w:cs="Arial"/>
              </w:rPr>
            </w:pPr>
          </w:p>
        </w:tc>
        <w:tc>
          <w:tcPr>
            <w:tcW w:w="2610" w:type="dxa"/>
            <w:tcBorders>
              <w:top w:val="single" w:sz="4" w:space="0" w:color="auto"/>
              <w:left w:val="single" w:sz="4" w:space="0" w:color="auto"/>
              <w:bottom w:val="single" w:sz="4" w:space="0" w:color="auto"/>
              <w:right w:val="single" w:sz="4" w:space="0" w:color="auto"/>
            </w:tcBorders>
          </w:tcPr>
          <w:p w14:paraId="33F7DB26" w14:textId="77777777" w:rsidR="00C94418" w:rsidRPr="00AE5090" w:rsidRDefault="00F55D9B">
            <w:pPr>
              <w:spacing w:line="276" w:lineRule="auto"/>
              <w:rPr>
                <w:rFonts w:cs="Arial"/>
              </w:rPr>
            </w:pPr>
            <w:proofErr w:type="spellStart"/>
            <w:r>
              <w:rPr>
                <w:rFonts w:cs="Arial"/>
              </w:rPr>
              <w:t>CourtesyLightingExtended</w:t>
            </w:r>
            <w:proofErr w:type="spellEnd"/>
          </w:p>
        </w:tc>
        <w:tc>
          <w:tcPr>
            <w:tcW w:w="810" w:type="dxa"/>
            <w:tcBorders>
              <w:top w:val="single" w:sz="4" w:space="0" w:color="auto"/>
              <w:left w:val="single" w:sz="4" w:space="0" w:color="auto"/>
              <w:bottom w:val="single" w:sz="4" w:space="0" w:color="auto"/>
              <w:right w:val="single" w:sz="4" w:space="0" w:color="auto"/>
            </w:tcBorders>
          </w:tcPr>
          <w:p w14:paraId="469F2270" w14:textId="77777777" w:rsidR="00C94418" w:rsidRPr="00AE5090" w:rsidRDefault="00F55D9B">
            <w:pPr>
              <w:spacing w:line="276" w:lineRule="auto"/>
              <w:rPr>
                <w:rFonts w:cs="Arial"/>
              </w:rPr>
            </w:pPr>
            <w:r>
              <w:rPr>
                <w:rFonts w:cs="Arial"/>
              </w:rPr>
              <w:t>0x5</w:t>
            </w:r>
          </w:p>
        </w:tc>
        <w:tc>
          <w:tcPr>
            <w:tcW w:w="5130" w:type="dxa"/>
            <w:tcBorders>
              <w:top w:val="single" w:sz="4" w:space="0" w:color="auto"/>
              <w:left w:val="single" w:sz="4" w:space="0" w:color="auto"/>
              <w:bottom w:val="single" w:sz="4" w:space="0" w:color="auto"/>
              <w:right w:val="single" w:sz="4" w:space="0" w:color="auto"/>
            </w:tcBorders>
          </w:tcPr>
          <w:p w14:paraId="61F8F029" w14:textId="77777777" w:rsidR="00C94418" w:rsidRPr="00AE5090" w:rsidRDefault="00925A7C">
            <w:pPr>
              <w:spacing w:line="276" w:lineRule="auto"/>
              <w:rPr>
                <w:rFonts w:cs="Arial"/>
              </w:rPr>
            </w:pPr>
          </w:p>
        </w:tc>
      </w:tr>
      <w:tr w:rsidR="00C94418" w:rsidRPr="00AE5090" w14:paraId="7C1487F1" w14:textId="77777777" w:rsidTr="00C94418">
        <w:trPr>
          <w:jc w:val="center"/>
        </w:trPr>
        <w:tc>
          <w:tcPr>
            <w:tcW w:w="2605" w:type="dxa"/>
            <w:vMerge/>
            <w:tcBorders>
              <w:top w:val="single" w:sz="4" w:space="0" w:color="auto"/>
              <w:left w:val="single" w:sz="4" w:space="0" w:color="auto"/>
              <w:bottom w:val="single" w:sz="4" w:space="0" w:color="auto"/>
              <w:right w:val="single" w:sz="4" w:space="0" w:color="auto"/>
            </w:tcBorders>
            <w:vAlign w:val="center"/>
          </w:tcPr>
          <w:p w14:paraId="0D193DEA" w14:textId="77777777" w:rsidR="00C94418" w:rsidRPr="00AE5090" w:rsidRDefault="00925A7C">
            <w:pPr>
              <w:rPr>
                <w:rFonts w:cs="Arial"/>
              </w:rPr>
            </w:pPr>
          </w:p>
        </w:tc>
        <w:tc>
          <w:tcPr>
            <w:tcW w:w="2610" w:type="dxa"/>
            <w:tcBorders>
              <w:top w:val="single" w:sz="4" w:space="0" w:color="auto"/>
              <w:left w:val="single" w:sz="4" w:space="0" w:color="auto"/>
              <w:bottom w:val="single" w:sz="4" w:space="0" w:color="auto"/>
              <w:right w:val="single" w:sz="4" w:space="0" w:color="auto"/>
            </w:tcBorders>
          </w:tcPr>
          <w:p w14:paraId="1C68F0C8" w14:textId="77777777" w:rsidR="00C94418" w:rsidRPr="00AE5090" w:rsidRDefault="00F55D9B">
            <w:pPr>
              <w:spacing w:line="276" w:lineRule="auto"/>
              <w:rPr>
                <w:rFonts w:cs="Arial"/>
              </w:rPr>
            </w:pPr>
            <w:proofErr w:type="spellStart"/>
            <w:r>
              <w:rPr>
                <w:rFonts w:cs="Arial"/>
              </w:rPr>
              <w:t>CourtesyLightingDelayExt</w:t>
            </w:r>
            <w:proofErr w:type="spellEnd"/>
          </w:p>
        </w:tc>
        <w:tc>
          <w:tcPr>
            <w:tcW w:w="810" w:type="dxa"/>
            <w:tcBorders>
              <w:top w:val="single" w:sz="4" w:space="0" w:color="auto"/>
              <w:left w:val="single" w:sz="4" w:space="0" w:color="auto"/>
              <w:bottom w:val="single" w:sz="4" w:space="0" w:color="auto"/>
              <w:right w:val="single" w:sz="4" w:space="0" w:color="auto"/>
            </w:tcBorders>
          </w:tcPr>
          <w:p w14:paraId="00E9FA08" w14:textId="77777777" w:rsidR="00C94418" w:rsidRPr="00AE5090" w:rsidRDefault="00F55D9B">
            <w:pPr>
              <w:spacing w:line="276" w:lineRule="auto"/>
              <w:rPr>
                <w:rFonts w:cs="Arial"/>
              </w:rPr>
            </w:pPr>
            <w:r>
              <w:rPr>
                <w:rFonts w:cs="Arial"/>
              </w:rPr>
              <w:t>0x6</w:t>
            </w:r>
          </w:p>
        </w:tc>
        <w:tc>
          <w:tcPr>
            <w:tcW w:w="5130" w:type="dxa"/>
            <w:tcBorders>
              <w:top w:val="single" w:sz="4" w:space="0" w:color="auto"/>
              <w:left w:val="single" w:sz="4" w:space="0" w:color="auto"/>
              <w:bottom w:val="single" w:sz="4" w:space="0" w:color="auto"/>
              <w:right w:val="single" w:sz="4" w:space="0" w:color="auto"/>
            </w:tcBorders>
          </w:tcPr>
          <w:p w14:paraId="2B29C26D" w14:textId="77777777" w:rsidR="00C94418" w:rsidRPr="00AE5090" w:rsidRDefault="00925A7C">
            <w:pPr>
              <w:spacing w:line="276" w:lineRule="auto"/>
              <w:rPr>
                <w:rFonts w:cs="Arial"/>
              </w:rPr>
            </w:pPr>
          </w:p>
        </w:tc>
      </w:tr>
      <w:tr w:rsidR="00C94418" w:rsidRPr="00AE5090" w14:paraId="56DFD9F5" w14:textId="77777777" w:rsidTr="00C94418">
        <w:trPr>
          <w:jc w:val="center"/>
        </w:trPr>
        <w:tc>
          <w:tcPr>
            <w:tcW w:w="2605" w:type="dxa"/>
            <w:vMerge/>
            <w:tcBorders>
              <w:top w:val="single" w:sz="4" w:space="0" w:color="auto"/>
              <w:left w:val="single" w:sz="4" w:space="0" w:color="auto"/>
              <w:bottom w:val="single" w:sz="4" w:space="0" w:color="auto"/>
              <w:right w:val="single" w:sz="4" w:space="0" w:color="auto"/>
            </w:tcBorders>
            <w:vAlign w:val="center"/>
          </w:tcPr>
          <w:p w14:paraId="3AB024AC" w14:textId="77777777" w:rsidR="00C94418" w:rsidRPr="00AE5090" w:rsidRDefault="00925A7C">
            <w:pPr>
              <w:rPr>
                <w:rFonts w:cs="Arial"/>
              </w:rPr>
            </w:pPr>
          </w:p>
        </w:tc>
        <w:tc>
          <w:tcPr>
            <w:tcW w:w="2610" w:type="dxa"/>
            <w:tcBorders>
              <w:top w:val="single" w:sz="4" w:space="0" w:color="auto"/>
              <w:left w:val="single" w:sz="4" w:space="0" w:color="auto"/>
              <w:bottom w:val="single" w:sz="4" w:space="0" w:color="auto"/>
              <w:right w:val="single" w:sz="4" w:space="0" w:color="auto"/>
            </w:tcBorders>
          </w:tcPr>
          <w:p w14:paraId="127B9CF3" w14:textId="77777777" w:rsidR="00C94418" w:rsidRPr="00AE5090" w:rsidRDefault="00F55D9B">
            <w:pPr>
              <w:spacing w:line="276" w:lineRule="auto"/>
              <w:rPr>
                <w:rFonts w:cs="Arial"/>
              </w:rPr>
            </w:pPr>
            <w:proofErr w:type="spellStart"/>
            <w:r>
              <w:rPr>
                <w:rFonts w:cs="Arial"/>
              </w:rPr>
              <w:t>IlluminatedExit</w:t>
            </w:r>
            <w:proofErr w:type="spellEnd"/>
          </w:p>
        </w:tc>
        <w:tc>
          <w:tcPr>
            <w:tcW w:w="810" w:type="dxa"/>
            <w:tcBorders>
              <w:top w:val="single" w:sz="4" w:space="0" w:color="auto"/>
              <w:left w:val="single" w:sz="4" w:space="0" w:color="auto"/>
              <w:bottom w:val="single" w:sz="4" w:space="0" w:color="auto"/>
              <w:right w:val="single" w:sz="4" w:space="0" w:color="auto"/>
            </w:tcBorders>
          </w:tcPr>
          <w:p w14:paraId="2B40CE2D" w14:textId="77777777" w:rsidR="00C94418" w:rsidRPr="00AE5090" w:rsidRDefault="00F55D9B">
            <w:pPr>
              <w:spacing w:line="276" w:lineRule="auto"/>
              <w:rPr>
                <w:rFonts w:cs="Arial"/>
              </w:rPr>
            </w:pPr>
            <w:r>
              <w:rPr>
                <w:rFonts w:cs="Arial"/>
              </w:rPr>
              <w:t>0x7</w:t>
            </w:r>
          </w:p>
        </w:tc>
        <w:tc>
          <w:tcPr>
            <w:tcW w:w="5130" w:type="dxa"/>
            <w:tcBorders>
              <w:top w:val="single" w:sz="4" w:space="0" w:color="auto"/>
              <w:left w:val="single" w:sz="4" w:space="0" w:color="auto"/>
              <w:bottom w:val="single" w:sz="4" w:space="0" w:color="auto"/>
              <w:right w:val="single" w:sz="4" w:space="0" w:color="auto"/>
            </w:tcBorders>
          </w:tcPr>
          <w:p w14:paraId="70325B27" w14:textId="77777777" w:rsidR="00C94418" w:rsidRPr="00AE5090" w:rsidRDefault="00925A7C">
            <w:pPr>
              <w:spacing w:line="276" w:lineRule="auto"/>
              <w:rPr>
                <w:rFonts w:cs="Arial"/>
              </w:rPr>
            </w:pPr>
          </w:p>
        </w:tc>
      </w:tr>
    </w:tbl>
    <w:p w14:paraId="64B97055" w14:textId="77777777" w:rsidR="00AE5090" w:rsidRPr="00AE5090" w:rsidRDefault="00925A7C" w:rsidP="00AE5090">
      <w:pPr>
        <w:rPr>
          <w:rFonts w:cs="Arial"/>
          <w:highlight w:val="cyan"/>
        </w:rPr>
      </w:pPr>
    </w:p>
    <w:p w14:paraId="39174F09" w14:textId="77777777" w:rsidR="00500605" w:rsidRPr="00AE5090" w:rsidRDefault="00925A7C" w:rsidP="00500605">
      <w:pPr>
        <w:rPr>
          <w:rFonts w:cs="Arial"/>
        </w:rPr>
      </w:pPr>
    </w:p>
    <w:p w14:paraId="4E3FE429" w14:textId="77777777" w:rsidR="00406F39" w:rsidRDefault="00F55D9B" w:rsidP="006830A8">
      <w:pPr>
        <w:pStyle w:val="Heading3"/>
      </w:pPr>
      <w:bookmarkStart w:id="71" w:name="_Toc94795929"/>
      <w:r w:rsidRPr="00B9479B">
        <w:t>MD-REQ-372099/A-</w:t>
      </w:r>
      <w:proofErr w:type="spellStart"/>
      <w:r w:rsidRPr="00B9479B">
        <w:t>Remote_Start_Status</w:t>
      </w:r>
      <w:bookmarkEnd w:id="71"/>
      <w:proofErr w:type="spellEnd"/>
    </w:p>
    <w:p w14:paraId="0420D536" w14:textId="77777777" w:rsidR="00500605" w:rsidRPr="00DC2FC4" w:rsidRDefault="00F55D9B" w:rsidP="00500605">
      <w:pPr>
        <w:rPr>
          <w:rFonts w:cs="Arial"/>
        </w:rPr>
      </w:pPr>
      <w:r w:rsidRPr="00DC2FC4">
        <w:rPr>
          <w:rFonts w:cs="Arial"/>
          <w:b/>
        </w:rPr>
        <w:t>Message Type</w:t>
      </w:r>
      <w:r w:rsidRPr="00DC2FC4">
        <w:rPr>
          <w:rFonts w:cs="Arial"/>
        </w:rPr>
        <w:t>: Status</w:t>
      </w:r>
    </w:p>
    <w:p w14:paraId="7AA023B3" w14:textId="77777777" w:rsidR="003E6AEB" w:rsidRPr="00DC2FC4" w:rsidRDefault="00925A7C" w:rsidP="00500605">
      <w:pPr>
        <w:rPr>
          <w:rFonts w:cs="Arial"/>
        </w:rPr>
      </w:pPr>
    </w:p>
    <w:p w14:paraId="6C8674DF" w14:textId="77777777" w:rsidR="00DC2FC4" w:rsidRPr="00DC2FC4" w:rsidRDefault="00F55D9B" w:rsidP="00DC2FC4">
      <w:pPr>
        <w:spacing w:line="276" w:lineRule="auto"/>
        <w:rPr>
          <w:rFonts w:cs="Arial"/>
        </w:rPr>
      </w:pPr>
      <w:r w:rsidRPr="00DC2FC4">
        <w:rPr>
          <w:rFonts w:cs="Arial"/>
        </w:rPr>
        <w:t xml:space="preserve">Signal to indicate </w:t>
      </w:r>
      <w:r>
        <w:rPr>
          <w:rFonts w:cs="Arial"/>
        </w:rPr>
        <w:t>if Remote Start is active on the vehicle</w:t>
      </w:r>
      <w:r w:rsidRPr="00DC2FC4">
        <w:rPr>
          <w:rFonts w:cs="Arial"/>
        </w:rPr>
        <w:t>.</w:t>
      </w:r>
    </w:p>
    <w:p w14:paraId="7D3E901C" w14:textId="77777777" w:rsidR="001A59D5" w:rsidRPr="00DC2FC4" w:rsidRDefault="00925A7C" w:rsidP="00500605">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233"/>
        <w:gridCol w:w="900"/>
        <w:gridCol w:w="4056"/>
      </w:tblGrid>
      <w:tr w:rsidR="00820369" w:rsidRPr="00DC2FC4" w14:paraId="7E92F91C" w14:textId="77777777" w:rsidTr="00FA6FD0">
        <w:trPr>
          <w:jc w:val="center"/>
        </w:trPr>
        <w:tc>
          <w:tcPr>
            <w:tcW w:w="2425" w:type="dxa"/>
            <w:tcBorders>
              <w:top w:val="single" w:sz="4" w:space="0" w:color="auto"/>
              <w:left w:val="single" w:sz="4" w:space="0" w:color="auto"/>
              <w:bottom w:val="single" w:sz="4" w:space="0" w:color="auto"/>
              <w:right w:val="single" w:sz="4" w:space="0" w:color="auto"/>
            </w:tcBorders>
          </w:tcPr>
          <w:p w14:paraId="642B812C" w14:textId="77777777" w:rsidR="00820369" w:rsidRPr="00DC2FC4" w:rsidRDefault="00F55D9B" w:rsidP="003F3392">
            <w:pPr>
              <w:spacing w:line="276" w:lineRule="auto"/>
              <w:rPr>
                <w:rFonts w:cs="Arial"/>
                <w:b/>
              </w:rPr>
            </w:pPr>
            <w:r>
              <w:rPr>
                <w:rFonts w:cs="Arial"/>
                <w:b/>
              </w:rPr>
              <w:t xml:space="preserve">Logical </w:t>
            </w:r>
            <w:r w:rsidRPr="00DC2FC4">
              <w:rPr>
                <w:rFonts w:cs="Arial"/>
                <w:b/>
              </w:rPr>
              <w:t>Signal Name</w:t>
            </w:r>
          </w:p>
        </w:tc>
        <w:tc>
          <w:tcPr>
            <w:tcW w:w="2233" w:type="dxa"/>
            <w:tcBorders>
              <w:top w:val="single" w:sz="4" w:space="0" w:color="auto"/>
              <w:left w:val="single" w:sz="4" w:space="0" w:color="auto"/>
              <w:bottom w:val="single" w:sz="4" w:space="0" w:color="auto"/>
              <w:right w:val="single" w:sz="4" w:space="0" w:color="auto"/>
            </w:tcBorders>
            <w:hideMark/>
          </w:tcPr>
          <w:p w14:paraId="740770B0" w14:textId="77777777" w:rsidR="00820369" w:rsidRPr="00DC2FC4" w:rsidRDefault="00F55D9B" w:rsidP="003F3392">
            <w:pPr>
              <w:spacing w:line="276" w:lineRule="auto"/>
              <w:rPr>
                <w:rFonts w:cs="Arial"/>
                <w:b/>
              </w:rPr>
            </w:pPr>
            <w:r w:rsidRPr="00DC2FC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5C7B0BDE" w14:textId="77777777" w:rsidR="00820369" w:rsidRPr="00DC2FC4" w:rsidRDefault="00F55D9B" w:rsidP="003F3392">
            <w:pPr>
              <w:spacing w:line="276" w:lineRule="auto"/>
              <w:rPr>
                <w:rFonts w:cs="Arial"/>
                <w:b/>
              </w:rPr>
            </w:pPr>
            <w:r w:rsidRPr="00DC2FC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77832E45" w14:textId="77777777" w:rsidR="00820369" w:rsidRPr="00DC2FC4" w:rsidRDefault="00F55D9B" w:rsidP="008F5CBB">
            <w:pPr>
              <w:spacing w:line="276" w:lineRule="auto"/>
              <w:rPr>
                <w:rFonts w:cs="Arial"/>
                <w:b/>
              </w:rPr>
            </w:pPr>
            <w:r w:rsidRPr="00DC2FC4">
              <w:rPr>
                <w:rFonts w:cs="Arial"/>
                <w:b/>
              </w:rPr>
              <w:t>Description</w:t>
            </w:r>
          </w:p>
        </w:tc>
      </w:tr>
      <w:tr w:rsidR="00F032F5" w:rsidRPr="00DC2FC4" w14:paraId="266FD79E" w14:textId="77777777" w:rsidTr="00FA6FD0">
        <w:trPr>
          <w:jc w:val="center"/>
        </w:trPr>
        <w:tc>
          <w:tcPr>
            <w:tcW w:w="2425" w:type="dxa"/>
            <w:vMerge w:val="restart"/>
            <w:tcBorders>
              <w:top w:val="single" w:sz="4" w:space="0" w:color="auto"/>
              <w:left w:val="single" w:sz="4" w:space="0" w:color="auto"/>
              <w:right w:val="single" w:sz="4" w:space="0" w:color="auto"/>
            </w:tcBorders>
          </w:tcPr>
          <w:p w14:paraId="676BA4AD" w14:textId="77777777" w:rsidR="00F032F5" w:rsidRDefault="00925A7C" w:rsidP="003F3392">
            <w:pPr>
              <w:spacing w:line="276" w:lineRule="auto"/>
              <w:rPr>
                <w:rFonts w:cs="Arial"/>
              </w:rPr>
            </w:pPr>
          </w:p>
          <w:p w14:paraId="27996448" w14:textId="77777777" w:rsidR="00F032F5" w:rsidRPr="00DC2FC4" w:rsidRDefault="00F55D9B" w:rsidP="003F3392">
            <w:pPr>
              <w:spacing w:line="276" w:lineRule="auto"/>
              <w:rPr>
                <w:rFonts w:cs="Arial"/>
              </w:rPr>
            </w:pPr>
            <w:proofErr w:type="spellStart"/>
            <w:r>
              <w:rPr>
                <w:rFonts w:cs="Arial"/>
              </w:rPr>
              <w:t>Remote_Start_Status</w:t>
            </w:r>
            <w:proofErr w:type="spellEnd"/>
          </w:p>
        </w:tc>
        <w:tc>
          <w:tcPr>
            <w:tcW w:w="2233" w:type="dxa"/>
            <w:tcBorders>
              <w:top w:val="single" w:sz="4" w:space="0" w:color="auto"/>
              <w:left w:val="single" w:sz="4" w:space="0" w:color="auto"/>
              <w:bottom w:val="single" w:sz="4" w:space="0" w:color="auto"/>
              <w:right w:val="single" w:sz="4" w:space="0" w:color="auto"/>
            </w:tcBorders>
            <w:hideMark/>
          </w:tcPr>
          <w:p w14:paraId="42A8D30E" w14:textId="77777777" w:rsidR="00F032F5" w:rsidRPr="00DC2FC4" w:rsidRDefault="00F55D9B" w:rsidP="003F3392">
            <w:pPr>
              <w:spacing w:line="276" w:lineRule="auto"/>
              <w:rPr>
                <w:rFonts w:cs="Arial"/>
              </w:rPr>
            </w:pPr>
            <w:r>
              <w:rPr>
                <w:rFonts w:cs="Arial"/>
              </w:rPr>
              <w:t>Null</w:t>
            </w:r>
          </w:p>
        </w:tc>
        <w:tc>
          <w:tcPr>
            <w:tcW w:w="900" w:type="dxa"/>
            <w:tcBorders>
              <w:top w:val="single" w:sz="4" w:space="0" w:color="auto"/>
              <w:left w:val="single" w:sz="4" w:space="0" w:color="auto"/>
              <w:bottom w:val="single" w:sz="4" w:space="0" w:color="auto"/>
              <w:right w:val="single" w:sz="4" w:space="0" w:color="auto"/>
            </w:tcBorders>
            <w:hideMark/>
          </w:tcPr>
          <w:p w14:paraId="61B5A311" w14:textId="77777777" w:rsidR="00F032F5" w:rsidRPr="00DC2FC4" w:rsidRDefault="00F55D9B" w:rsidP="003F3392">
            <w:pPr>
              <w:spacing w:line="276" w:lineRule="auto"/>
              <w:rPr>
                <w:rFonts w:cs="Arial"/>
              </w:rPr>
            </w:pPr>
            <w:r w:rsidRPr="00DC2FC4">
              <w:rPr>
                <w:rFonts w:cs="Arial"/>
              </w:rPr>
              <w:t>0x0</w:t>
            </w:r>
          </w:p>
        </w:tc>
        <w:tc>
          <w:tcPr>
            <w:tcW w:w="4056" w:type="dxa"/>
            <w:tcBorders>
              <w:top w:val="single" w:sz="4" w:space="0" w:color="auto"/>
              <w:left w:val="single" w:sz="4" w:space="0" w:color="auto"/>
              <w:right w:val="single" w:sz="4" w:space="0" w:color="auto"/>
            </w:tcBorders>
            <w:vAlign w:val="center"/>
            <w:hideMark/>
          </w:tcPr>
          <w:p w14:paraId="103D9AFF" w14:textId="77777777" w:rsidR="00F032F5" w:rsidRPr="00DC2FC4" w:rsidRDefault="00925A7C" w:rsidP="003F3392">
            <w:pPr>
              <w:autoSpaceDE w:val="0"/>
              <w:autoSpaceDN w:val="0"/>
              <w:adjustRightInd w:val="0"/>
              <w:rPr>
                <w:rFonts w:cs="Arial"/>
              </w:rPr>
            </w:pPr>
          </w:p>
        </w:tc>
      </w:tr>
      <w:tr w:rsidR="00F032F5" w14:paraId="194E598B" w14:textId="77777777" w:rsidTr="00FA6FD0">
        <w:trPr>
          <w:jc w:val="center"/>
        </w:trPr>
        <w:tc>
          <w:tcPr>
            <w:tcW w:w="2425" w:type="dxa"/>
            <w:vMerge/>
            <w:tcBorders>
              <w:left w:val="single" w:sz="4" w:space="0" w:color="auto"/>
              <w:right w:val="single" w:sz="4" w:space="0" w:color="auto"/>
            </w:tcBorders>
          </w:tcPr>
          <w:p w14:paraId="2BAF9DF8" w14:textId="77777777" w:rsidR="00F032F5" w:rsidRPr="00C70078" w:rsidRDefault="00925A7C"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0B4BF735" w14:textId="77777777" w:rsidR="00F032F5" w:rsidRPr="00C70078" w:rsidRDefault="00F55D9B" w:rsidP="003F3392">
            <w:pPr>
              <w:spacing w:line="276" w:lineRule="auto"/>
              <w:rPr>
                <w:rFonts w:cs="Arial"/>
              </w:rPr>
            </w:pPr>
            <w:r>
              <w:rPr>
                <w:rFonts w:cs="Arial"/>
              </w:rPr>
              <w:t>Remote</w:t>
            </w:r>
          </w:p>
        </w:tc>
        <w:tc>
          <w:tcPr>
            <w:tcW w:w="900" w:type="dxa"/>
            <w:tcBorders>
              <w:top w:val="single" w:sz="4" w:space="0" w:color="auto"/>
              <w:left w:val="single" w:sz="4" w:space="0" w:color="auto"/>
              <w:bottom w:val="single" w:sz="4" w:space="0" w:color="auto"/>
              <w:right w:val="single" w:sz="4" w:space="0" w:color="auto"/>
            </w:tcBorders>
          </w:tcPr>
          <w:p w14:paraId="7C5763FF" w14:textId="77777777" w:rsidR="00F032F5" w:rsidRPr="00C70078" w:rsidRDefault="00F55D9B"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3FA4333C" w14:textId="77777777" w:rsidR="00F032F5" w:rsidRPr="00C70078" w:rsidRDefault="00F55D9B" w:rsidP="003F3392">
            <w:pPr>
              <w:spacing w:line="276" w:lineRule="auto"/>
              <w:rPr>
                <w:rFonts w:cs="Arial"/>
              </w:rPr>
            </w:pPr>
            <w:r>
              <w:rPr>
                <w:rFonts w:cs="Arial"/>
              </w:rPr>
              <w:t>Remote start is active</w:t>
            </w:r>
          </w:p>
        </w:tc>
      </w:tr>
      <w:tr w:rsidR="00F032F5" w14:paraId="414FEA29" w14:textId="77777777" w:rsidTr="00FA6FD0">
        <w:trPr>
          <w:jc w:val="center"/>
        </w:trPr>
        <w:tc>
          <w:tcPr>
            <w:tcW w:w="2425" w:type="dxa"/>
            <w:vMerge/>
            <w:tcBorders>
              <w:left w:val="single" w:sz="4" w:space="0" w:color="auto"/>
              <w:right w:val="single" w:sz="4" w:space="0" w:color="auto"/>
            </w:tcBorders>
          </w:tcPr>
          <w:p w14:paraId="6DCDEDAE" w14:textId="77777777" w:rsidR="00F032F5" w:rsidRPr="00C70078" w:rsidRDefault="00925A7C"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1024114B" w14:textId="77777777" w:rsidR="00F032F5" w:rsidRDefault="00F55D9B" w:rsidP="003F3392">
            <w:pPr>
              <w:spacing w:line="276" w:lineRule="auto"/>
              <w:rPr>
                <w:rFonts w:cs="Arial"/>
              </w:rPr>
            </w:pPr>
            <w:r>
              <w:rPr>
                <w:rFonts w:cs="Arial"/>
              </w:rPr>
              <w:t>Unknown</w:t>
            </w:r>
          </w:p>
        </w:tc>
        <w:tc>
          <w:tcPr>
            <w:tcW w:w="900" w:type="dxa"/>
            <w:tcBorders>
              <w:top w:val="single" w:sz="4" w:space="0" w:color="auto"/>
              <w:left w:val="single" w:sz="4" w:space="0" w:color="auto"/>
              <w:bottom w:val="single" w:sz="4" w:space="0" w:color="auto"/>
              <w:right w:val="single" w:sz="4" w:space="0" w:color="auto"/>
            </w:tcBorders>
          </w:tcPr>
          <w:p w14:paraId="52B81F12" w14:textId="77777777" w:rsidR="00F032F5" w:rsidRPr="00C70078" w:rsidRDefault="00F55D9B" w:rsidP="003F3392">
            <w:pPr>
              <w:spacing w:line="276" w:lineRule="auto"/>
              <w:rPr>
                <w:rFonts w:cs="Arial"/>
              </w:rPr>
            </w:pPr>
            <w:r>
              <w:rPr>
                <w:rFonts w:cs="Arial"/>
              </w:rPr>
              <w:t>0x2</w:t>
            </w:r>
          </w:p>
        </w:tc>
        <w:tc>
          <w:tcPr>
            <w:tcW w:w="4056" w:type="dxa"/>
            <w:tcBorders>
              <w:left w:val="single" w:sz="4" w:space="0" w:color="auto"/>
              <w:right w:val="single" w:sz="4" w:space="0" w:color="auto"/>
            </w:tcBorders>
          </w:tcPr>
          <w:p w14:paraId="7C8CD18C" w14:textId="77777777" w:rsidR="00F032F5" w:rsidRPr="00C70078" w:rsidRDefault="00925A7C" w:rsidP="003F3392">
            <w:pPr>
              <w:spacing w:line="276" w:lineRule="auto"/>
              <w:rPr>
                <w:rFonts w:cs="Arial"/>
              </w:rPr>
            </w:pPr>
          </w:p>
        </w:tc>
      </w:tr>
      <w:tr w:rsidR="00F032F5" w14:paraId="3F71B491" w14:textId="77777777" w:rsidTr="00FA6FD0">
        <w:trPr>
          <w:jc w:val="center"/>
        </w:trPr>
        <w:tc>
          <w:tcPr>
            <w:tcW w:w="2425" w:type="dxa"/>
            <w:vMerge/>
            <w:tcBorders>
              <w:left w:val="single" w:sz="4" w:space="0" w:color="auto"/>
              <w:right w:val="single" w:sz="4" w:space="0" w:color="auto"/>
            </w:tcBorders>
          </w:tcPr>
          <w:p w14:paraId="31D6FBF0" w14:textId="77777777" w:rsidR="00F032F5" w:rsidRPr="00C70078" w:rsidRDefault="00925A7C"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1F8C063F" w14:textId="77777777" w:rsidR="00F032F5" w:rsidRDefault="00F55D9B" w:rsidP="003F3392">
            <w:pPr>
              <w:spacing w:line="276" w:lineRule="auto"/>
              <w:rPr>
                <w:rFonts w:cs="Arial"/>
              </w:rPr>
            </w:pPr>
            <w:r>
              <w:rPr>
                <w:rFonts w:cs="Arial"/>
              </w:rPr>
              <w:t>Invalid</w:t>
            </w:r>
          </w:p>
        </w:tc>
        <w:tc>
          <w:tcPr>
            <w:tcW w:w="900" w:type="dxa"/>
            <w:tcBorders>
              <w:top w:val="single" w:sz="4" w:space="0" w:color="auto"/>
              <w:left w:val="single" w:sz="4" w:space="0" w:color="auto"/>
              <w:bottom w:val="single" w:sz="4" w:space="0" w:color="auto"/>
              <w:right w:val="single" w:sz="4" w:space="0" w:color="auto"/>
            </w:tcBorders>
          </w:tcPr>
          <w:p w14:paraId="59D8737B" w14:textId="77777777" w:rsidR="00F032F5" w:rsidRPr="00C70078" w:rsidRDefault="00F55D9B" w:rsidP="003F3392">
            <w:pPr>
              <w:spacing w:line="276" w:lineRule="auto"/>
              <w:rPr>
                <w:rFonts w:cs="Arial"/>
              </w:rPr>
            </w:pPr>
            <w:r>
              <w:rPr>
                <w:rFonts w:cs="Arial"/>
              </w:rPr>
              <w:t>0x3</w:t>
            </w:r>
          </w:p>
        </w:tc>
        <w:tc>
          <w:tcPr>
            <w:tcW w:w="4056" w:type="dxa"/>
            <w:tcBorders>
              <w:left w:val="single" w:sz="4" w:space="0" w:color="auto"/>
              <w:right w:val="single" w:sz="4" w:space="0" w:color="auto"/>
            </w:tcBorders>
          </w:tcPr>
          <w:p w14:paraId="5FD3124B" w14:textId="77777777" w:rsidR="00F032F5" w:rsidRPr="00C70078" w:rsidRDefault="00925A7C" w:rsidP="003F3392">
            <w:pPr>
              <w:spacing w:line="276" w:lineRule="auto"/>
              <w:rPr>
                <w:rFonts w:cs="Arial"/>
              </w:rPr>
            </w:pPr>
          </w:p>
        </w:tc>
      </w:tr>
    </w:tbl>
    <w:p w14:paraId="0828F90B" w14:textId="77777777" w:rsidR="001A59D5" w:rsidRDefault="00925A7C" w:rsidP="00500605"/>
    <w:p w14:paraId="26E6D0B9" w14:textId="77777777" w:rsidR="00406F39" w:rsidRDefault="00F55D9B" w:rsidP="006830A8">
      <w:pPr>
        <w:pStyle w:val="Heading3"/>
      </w:pPr>
      <w:bookmarkStart w:id="72" w:name="_Toc94795930"/>
      <w:r w:rsidRPr="00B9479B">
        <w:t>MD-REQ-372100/A-</w:t>
      </w:r>
      <w:proofErr w:type="spellStart"/>
      <w:r w:rsidRPr="00B9479B">
        <w:t>PlgActvArb_B_Dsply</w:t>
      </w:r>
      <w:bookmarkEnd w:id="72"/>
      <w:proofErr w:type="spellEnd"/>
    </w:p>
    <w:p w14:paraId="7FE205BF" w14:textId="77777777" w:rsidR="00500605" w:rsidRPr="00225457" w:rsidRDefault="00F55D9B" w:rsidP="00500605">
      <w:pPr>
        <w:rPr>
          <w:rFonts w:cs="Arial"/>
        </w:rPr>
      </w:pPr>
      <w:r w:rsidRPr="00225457">
        <w:rPr>
          <w:rFonts w:cs="Arial"/>
          <w:b/>
        </w:rPr>
        <w:t>Message Type</w:t>
      </w:r>
      <w:r w:rsidRPr="00225457">
        <w:rPr>
          <w:rFonts w:cs="Arial"/>
        </w:rPr>
        <w:t>: Status</w:t>
      </w:r>
    </w:p>
    <w:p w14:paraId="1D03679A" w14:textId="77777777" w:rsidR="003E6AEB" w:rsidRPr="00225457" w:rsidRDefault="00925A7C" w:rsidP="00500605">
      <w:pPr>
        <w:rPr>
          <w:rFonts w:cs="Arial"/>
        </w:rPr>
      </w:pPr>
    </w:p>
    <w:p w14:paraId="26AA3220" w14:textId="77777777" w:rsidR="00DC2FC4" w:rsidRPr="00225457" w:rsidRDefault="00F55D9B" w:rsidP="00DC2FC4">
      <w:pPr>
        <w:spacing w:line="276" w:lineRule="auto"/>
        <w:rPr>
          <w:rFonts w:cs="Arial"/>
        </w:rPr>
      </w:pPr>
      <w:r w:rsidRPr="00225457">
        <w:rPr>
          <w:rFonts w:cs="Arial"/>
        </w:rPr>
        <w:t xml:space="preserve">Signal to indicate if </w:t>
      </w:r>
      <w:r>
        <w:rPr>
          <w:rFonts w:cs="Arial"/>
        </w:rPr>
        <w:t>the vehicle electric charge cord is plugged in or not</w:t>
      </w:r>
    </w:p>
    <w:p w14:paraId="6A51AB6C" w14:textId="77777777" w:rsidR="001A59D5" w:rsidRPr="00225457" w:rsidRDefault="00925A7C" w:rsidP="00500605">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233"/>
        <w:gridCol w:w="900"/>
        <w:gridCol w:w="4056"/>
      </w:tblGrid>
      <w:tr w:rsidR="00820369" w:rsidRPr="00225457" w14:paraId="1132B42E" w14:textId="77777777" w:rsidTr="00FA6FD0">
        <w:trPr>
          <w:jc w:val="center"/>
        </w:trPr>
        <w:tc>
          <w:tcPr>
            <w:tcW w:w="2425" w:type="dxa"/>
            <w:tcBorders>
              <w:top w:val="single" w:sz="4" w:space="0" w:color="auto"/>
              <w:left w:val="single" w:sz="4" w:space="0" w:color="auto"/>
              <w:bottom w:val="single" w:sz="4" w:space="0" w:color="auto"/>
              <w:right w:val="single" w:sz="4" w:space="0" w:color="auto"/>
            </w:tcBorders>
          </w:tcPr>
          <w:p w14:paraId="5A2A381B" w14:textId="77777777" w:rsidR="00820369" w:rsidRPr="00225457" w:rsidRDefault="00F55D9B" w:rsidP="003F3392">
            <w:pPr>
              <w:spacing w:line="276" w:lineRule="auto"/>
              <w:rPr>
                <w:rFonts w:cs="Arial"/>
                <w:b/>
              </w:rPr>
            </w:pPr>
            <w:r w:rsidRPr="00225457">
              <w:rPr>
                <w:rFonts w:cs="Arial"/>
                <w:b/>
              </w:rPr>
              <w:t>Logical Signal Name</w:t>
            </w:r>
          </w:p>
        </w:tc>
        <w:tc>
          <w:tcPr>
            <w:tcW w:w="2233" w:type="dxa"/>
            <w:tcBorders>
              <w:top w:val="single" w:sz="4" w:space="0" w:color="auto"/>
              <w:left w:val="single" w:sz="4" w:space="0" w:color="auto"/>
              <w:bottom w:val="single" w:sz="4" w:space="0" w:color="auto"/>
              <w:right w:val="single" w:sz="4" w:space="0" w:color="auto"/>
            </w:tcBorders>
            <w:hideMark/>
          </w:tcPr>
          <w:p w14:paraId="20B756E7" w14:textId="77777777" w:rsidR="00820369" w:rsidRPr="00225457" w:rsidRDefault="00F55D9B" w:rsidP="003F3392">
            <w:pPr>
              <w:spacing w:line="276" w:lineRule="auto"/>
              <w:rPr>
                <w:rFonts w:cs="Arial"/>
                <w:b/>
              </w:rPr>
            </w:pPr>
            <w:r w:rsidRPr="00225457">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348D8F65" w14:textId="77777777" w:rsidR="00820369" w:rsidRPr="00225457" w:rsidRDefault="00F55D9B" w:rsidP="003F3392">
            <w:pPr>
              <w:spacing w:line="276" w:lineRule="auto"/>
              <w:rPr>
                <w:rFonts w:cs="Arial"/>
                <w:b/>
              </w:rPr>
            </w:pPr>
            <w:r w:rsidRPr="00225457">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35C2E75D" w14:textId="77777777" w:rsidR="00820369" w:rsidRPr="00225457" w:rsidRDefault="00F55D9B" w:rsidP="008F5CBB">
            <w:pPr>
              <w:spacing w:line="276" w:lineRule="auto"/>
              <w:rPr>
                <w:rFonts w:cs="Arial"/>
                <w:b/>
              </w:rPr>
            </w:pPr>
            <w:r w:rsidRPr="00225457">
              <w:rPr>
                <w:rFonts w:cs="Arial"/>
                <w:b/>
              </w:rPr>
              <w:t>Description</w:t>
            </w:r>
          </w:p>
        </w:tc>
      </w:tr>
      <w:tr w:rsidR="00F032F5" w:rsidRPr="00225457" w14:paraId="012C2AF3" w14:textId="77777777" w:rsidTr="00FA6FD0">
        <w:trPr>
          <w:jc w:val="center"/>
        </w:trPr>
        <w:tc>
          <w:tcPr>
            <w:tcW w:w="2425" w:type="dxa"/>
            <w:vMerge w:val="restart"/>
            <w:tcBorders>
              <w:top w:val="single" w:sz="4" w:space="0" w:color="auto"/>
              <w:left w:val="single" w:sz="4" w:space="0" w:color="auto"/>
              <w:right w:val="single" w:sz="4" w:space="0" w:color="auto"/>
            </w:tcBorders>
          </w:tcPr>
          <w:p w14:paraId="6136F092" w14:textId="77777777" w:rsidR="00591174" w:rsidRDefault="00925A7C" w:rsidP="003F3392">
            <w:pPr>
              <w:spacing w:line="276" w:lineRule="auto"/>
              <w:rPr>
                <w:rFonts w:cs="Arial"/>
              </w:rPr>
            </w:pPr>
          </w:p>
          <w:p w14:paraId="13B80328" w14:textId="77777777" w:rsidR="00F032F5" w:rsidRPr="00225457" w:rsidRDefault="00F55D9B" w:rsidP="003F3392">
            <w:pPr>
              <w:spacing w:line="276" w:lineRule="auto"/>
              <w:rPr>
                <w:rFonts w:cs="Arial"/>
              </w:rPr>
            </w:pPr>
            <w:proofErr w:type="spellStart"/>
            <w:r w:rsidRPr="00225457">
              <w:rPr>
                <w:rFonts w:cs="Arial"/>
              </w:rPr>
              <w:t>PlgActvArb_B_Dsply</w:t>
            </w:r>
            <w:proofErr w:type="spellEnd"/>
          </w:p>
        </w:tc>
        <w:tc>
          <w:tcPr>
            <w:tcW w:w="2233" w:type="dxa"/>
            <w:tcBorders>
              <w:top w:val="single" w:sz="4" w:space="0" w:color="auto"/>
              <w:left w:val="single" w:sz="4" w:space="0" w:color="auto"/>
              <w:bottom w:val="single" w:sz="4" w:space="0" w:color="auto"/>
              <w:right w:val="single" w:sz="4" w:space="0" w:color="auto"/>
            </w:tcBorders>
            <w:hideMark/>
          </w:tcPr>
          <w:p w14:paraId="155DE183" w14:textId="77777777" w:rsidR="00F032F5" w:rsidRPr="00225457" w:rsidRDefault="00F55D9B" w:rsidP="003F3392">
            <w:pPr>
              <w:spacing w:line="276" w:lineRule="auto"/>
              <w:rPr>
                <w:rFonts w:cs="Arial"/>
              </w:rPr>
            </w:pPr>
            <w:r>
              <w:rPr>
                <w:rFonts w:cs="Arial"/>
              </w:rPr>
              <w:t>OFF</w:t>
            </w:r>
          </w:p>
        </w:tc>
        <w:tc>
          <w:tcPr>
            <w:tcW w:w="900" w:type="dxa"/>
            <w:tcBorders>
              <w:top w:val="single" w:sz="4" w:space="0" w:color="auto"/>
              <w:left w:val="single" w:sz="4" w:space="0" w:color="auto"/>
              <w:bottom w:val="single" w:sz="4" w:space="0" w:color="auto"/>
              <w:right w:val="single" w:sz="4" w:space="0" w:color="auto"/>
            </w:tcBorders>
            <w:hideMark/>
          </w:tcPr>
          <w:p w14:paraId="4DA1191C" w14:textId="77777777" w:rsidR="00F032F5" w:rsidRPr="00225457" w:rsidRDefault="00F55D9B" w:rsidP="003F3392">
            <w:pPr>
              <w:spacing w:line="276" w:lineRule="auto"/>
              <w:rPr>
                <w:rFonts w:cs="Arial"/>
              </w:rPr>
            </w:pPr>
            <w:r w:rsidRPr="00225457">
              <w:rPr>
                <w:rFonts w:cs="Arial"/>
              </w:rPr>
              <w:t>0x0</w:t>
            </w:r>
          </w:p>
        </w:tc>
        <w:tc>
          <w:tcPr>
            <w:tcW w:w="4056" w:type="dxa"/>
            <w:tcBorders>
              <w:top w:val="single" w:sz="4" w:space="0" w:color="auto"/>
              <w:left w:val="single" w:sz="4" w:space="0" w:color="auto"/>
              <w:right w:val="single" w:sz="4" w:space="0" w:color="auto"/>
            </w:tcBorders>
            <w:vAlign w:val="center"/>
            <w:hideMark/>
          </w:tcPr>
          <w:p w14:paraId="384D1BB1" w14:textId="77777777" w:rsidR="00F032F5" w:rsidRPr="00225457" w:rsidRDefault="00F55D9B" w:rsidP="003F3392">
            <w:pPr>
              <w:autoSpaceDE w:val="0"/>
              <w:autoSpaceDN w:val="0"/>
              <w:adjustRightInd w:val="0"/>
              <w:rPr>
                <w:rFonts w:cs="Arial"/>
              </w:rPr>
            </w:pPr>
            <w:r>
              <w:rPr>
                <w:rFonts w:cs="Arial"/>
              </w:rPr>
              <w:t>Charge cord unplugged</w:t>
            </w:r>
          </w:p>
        </w:tc>
      </w:tr>
      <w:tr w:rsidR="00F032F5" w:rsidRPr="00225457" w14:paraId="5D33E4CA" w14:textId="77777777" w:rsidTr="00FA6FD0">
        <w:trPr>
          <w:jc w:val="center"/>
        </w:trPr>
        <w:tc>
          <w:tcPr>
            <w:tcW w:w="2425" w:type="dxa"/>
            <w:vMerge/>
            <w:tcBorders>
              <w:left w:val="single" w:sz="4" w:space="0" w:color="auto"/>
              <w:right w:val="single" w:sz="4" w:space="0" w:color="auto"/>
            </w:tcBorders>
          </w:tcPr>
          <w:p w14:paraId="167850FF" w14:textId="77777777" w:rsidR="00F032F5" w:rsidRPr="00225457" w:rsidRDefault="00925A7C"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20C7FA44" w14:textId="77777777" w:rsidR="00F032F5" w:rsidRPr="00225457" w:rsidRDefault="00F55D9B" w:rsidP="003F3392">
            <w:pPr>
              <w:spacing w:line="276" w:lineRule="auto"/>
              <w:rPr>
                <w:rFonts w:cs="Arial"/>
              </w:rPr>
            </w:pPr>
            <w:r>
              <w:rPr>
                <w:rFonts w:cs="Arial"/>
              </w:rPr>
              <w:t>ON</w:t>
            </w:r>
          </w:p>
        </w:tc>
        <w:tc>
          <w:tcPr>
            <w:tcW w:w="900" w:type="dxa"/>
            <w:tcBorders>
              <w:top w:val="single" w:sz="4" w:space="0" w:color="auto"/>
              <w:left w:val="single" w:sz="4" w:space="0" w:color="auto"/>
              <w:bottom w:val="single" w:sz="4" w:space="0" w:color="auto"/>
              <w:right w:val="single" w:sz="4" w:space="0" w:color="auto"/>
            </w:tcBorders>
          </w:tcPr>
          <w:p w14:paraId="32D8C773" w14:textId="77777777" w:rsidR="00F032F5" w:rsidRPr="00225457" w:rsidRDefault="00F55D9B" w:rsidP="003F3392">
            <w:pPr>
              <w:spacing w:line="276" w:lineRule="auto"/>
              <w:rPr>
                <w:rFonts w:cs="Arial"/>
              </w:rPr>
            </w:pPr>
            <w:r w:rsidRPr="00225457">
              <w:rPr>
                <w:rFonts w:cs="Arial"/>
              </w:rPr>
              <w:t>0x1</w:t>
            </w:r>
          </w:p>
        </w:tc>
        <w:tc>
          <w:tcPr>
            <w:tcW w:w="4056" w:type="dxa"/>
            <w:tcBorders>
              <w:left w:val="single" w:sz="4" w:space="0" w:color="auto"/>
              <w:right w:val="single" w:sz="4" w:space="0" w:color="auto"/>
            </w:tcBorders>
          </w:tcPr>
          <w:p w14:paraId="41686693" w14:textId="77777777" w:rsidR="00F032F5" w:rsidRPr="00225457" w:rsidRDefault="00F55D9B" w:rsidP="003F3392">
            <w:pPr>
              <w:spacing w:line="276" w:lineRule="auto"/>
              <w:rPr>
                <w:rFonts w:cs="Arial"/>
              </w:rPr>
            </w:pPr>
            <w:r>
              <w:rPr>
                <w:rFonts w:cs="Arial"/>
              </w:rPr>
              <w:t>Charge cord plugged in</w:t>
            </w:r>
          </w:p>
        </w:tc>
      </w:tr>
    </w:tbl>
    <w:p w14:paraId="2ADCF133" w14:textId="77777777" w:rsidR="001A59D5" w:rsidRPr="00225457" w:rsidRDefault="00925A7C" w:rsidP="00500605">
      <w:pPr>
        <w:rPr>
          <w:rFonts w:cs="Arial"/>
        </w:rPr>
      </w:pPr>
    </w:p>
    <w:p w14:paraId="791E06DE" w14:textId="77777777" w:rsidR="00406F39" w:rsidRDefault="00F55D9B" w:rsidP="006830A8">
      <w:pPr>
        <w:pStyle w:val="Heading3"/>
      </w:pPr>
      <w:bookmarkStart w:id="73" w:name="_Toc94795931"/>
      <w:r w:rsidRPr="00B9479B">
        <w:lastRenderedPageBreak/>
        <w:t>MD-REQ-372987/A-</w:t>
      </w:r>
      <w:proofErr w:type="spellStart"/>
      <w:r w:rsidRPr="00B9479B">
        <w:t>RearLeftDoorStatus</w:t>
      </w:r>
      <w:bookmarkEnd w:id="73"/>
      <w:proofErr w:type="spellEnd"/>
    </w:p>
    <w:p w14:paraId="0FFA6E95" w14:textId="77777777" w:rsidR="00500605" w:rsidRPr="00DC2FC4" w:rsidRDefault="00F55D9B" w:rsidP="00500605">
      <w:pPr>
        <w:rPr>
          <w:rFonts w:cs="Arial"/>
        </w:rPr>
      </w:pPr>
      <w:r w:rsidRPr="00DC2FC4">
        <w:rPr>
          <w:rFonts w:cs="Arial"/>
          <w:b/>
        </w:rPr>
        <w:t>Message Type</w:t>
      </w:r>
      <w:r w:rsidRPr="00DC2FC4">
        <w:rPr>
          <w:rFonts w:cs="Arial"/>
        </w:rPr>
        <w:t>: Status</w:t>
      </w:r>
    </w:p>
    <w:p w14:paraId="15710E64" w14:textId="77777777" w:rsidR="003E6AEB" w:rsidRPr="00DC2FC4" w:rsidRDefault="00925A7C" w:rsidP="00500605">
      <w:pPr>
        <w:rPr>
          <w:rFonts w:cs="Arial"/>
        </w:rPr>
      </w:pPr>
    </w:p>
    <w:p w14:paraId="2D41D803" w14:textId="77777777" w:rsidR="00DC2FC4" w:rsidRPr="00DC2FC4" w:rsidRDefault="00F55D9B" w:rsidP="00DC2FC4">
      <w:pPr>
        <w:spacing w:line="276" w:lineRule="auto"/>
        <w:rPr>
          <w:rFonts w:cs="Arial"/>
        </w:rPr>
      </w:pPr>
      <w:r w:rsidRPr="00DC2FC4">
        <w:rPr>
          <w:rFonts w:cs="Arial"/>
        </w:rPr>
        <w:t xml:space="preserve">Signal to indicate </w:t>
      </w:r>
      <w:r>
        <w:rPr>
          <w:rFonts w:cs="Arial"/>
        </w:rPr>
        <w:t>if the Rear Left Door is closed or ajar</w:t>
      </w:r>
      <w:r w:rsidRPr="00DC2FC4">
        <w:rPr>
          <w:rFonts w:cs="Arial"/>
        </w:rPr>
        <w:t>.</w:t>
      </w:r>
    </w:p>
    <w:p w14:paraId="5208C215" w14:textId="77777777" w:rsidR="001A59D5" w:rsidRPr="00DC2FC4" w:rsidRDefault="00925A7C" w:rsidP="00500605">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233"/>
        <w:gridCol w:w="900"/>
        <w:gridCol w:w="4056"/>
      </w:tblGrid>
      <w:tr w:rsidR="00820369" w:rsidRPr="00DC2FC4" w14:paraId="48B4DEA3" w14:textId="77777777" w:rsidTr="00FA6FD0">
        <w:trPr>
          <w:jc w:val="center"/>
        </w:trPr>
        <w:tc>
          <w:tcPr>
            <w:tcW w:w="2425" w:type="dxa"/>
            <w:tcBorders>
              <w:top w:val="single" w:sz="4" w:space="0" w:color="auto"/>
              <w:left w:val="single" w:sz="4" w:space="0" w:color="auto"/>
              <w:bottom w:val="single" w:sz="4" w:space="0" w:color="auto"/>
              <w:right w:val="single" w:sz="4" w:space="0" w:color="auto"/>
            </w:tcBorders>
          </w:tcPr>
          <w:p w14:paraId="350A750C" w14:textId="77777777" w:rsidR="00820369" w:rsidRPr="00DC2FC4" w:rsidRDefault="00F55D9B" w:rsidP="003F3392">
            <w:pPr>
              <w:spacing w:line="276" w:lineRule="auto"/>
              <w:rPr>
                <w:rFonts w:cs="Arial"/>
                <w:b/>
              </w:rPr>
            </w:pPr>
            <w:r>
              <w:rPr>
                <w:rFonts w:cs="Arial"/>
                <w:b/>
              </w:rPr>
              <w:t xml:space="preserve">Logical </w:t>
            </w:r>
            <w:r w:rsidRPr="00DC2FC4">
              <w:rPr>
                <w:rFonts w:cs="Arial"/>
                <w:b/>
              </w:rPr>
              <w:t>Signal Name</w:t>
            </w:r>
          </w:p>
        </w:tc>
        <w:tc>
          <w:tcPr>
            <w:tcW w:w="2233" w:type="dxa"/>
            <w:tcBorders>
              <w:top w:val="single" w:sz="4" w:space="0" w:color="auto"/>
              <w:left w:val="single" w:sz="4" w:space="0" w:color="auto"/>
              <w:bottom w:val="single" w:sz="4" w:space="0" w:color="auto"/>
              <w:right w:val="single" w:sz="4" w:space="0" w:color="auto"/>
            </w:tcBorders>
            <w:hideMark/>
          </w:tcPr>
          <w:p w14:paraId="6D3929E5" w14:textId="77777777" w:rsidR="00820369" w:rsidRPr="00DC2FC4" w:rsidRDefault="00F55D9B" w:rsidP="003F3392">
            <w:pPr>
              <w:spacing w:line="276" w:lineRule="auto"/>
              <w:rPr>
                <w:rFonts w:cs="Arial"/>
                <w:b/>
              </w:rPr>
            </w:pPr>
            <w:r w:rsidRPr="00DC2FC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45091C8B" w14:textId="77777777" w:rsidR="00820369" w:rsidRPr="00DC2FC4" w:rsidRDefault="00F55D9B" w:rsidP="003F3392">
            <w:pPr>
              <w:spacing w:line="276" w:lineRule="auto"/>
              <w:rPr>
                <w:rFonts w:cs="Arial"/>
                <w:b/>
              </w:rPr>
            </w:pPr>
            <w:r w:rsidRPr="00DC2FC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0998DF22" w14:textId="77777777" w:rsidR="00820369" w:rsidRPr="00DC2FC4" w:rsidRDefault="00F55D9B" w:rsidP="008F5CBB">
            <w:pPr>
              <w:spacing w:line="276" w:lineRule="auto"/>
              <w:rPr>
                <w:rFonts w:cs="Arial"/>
                <w:b/>
              </w:rPr>
            </w:pPr>
            <w:r w:rsidRPr="00DC2FC4">
              <w:rPr>
                <w:rFonts w:cs="Arial"/>
                <w:b/>
              </w:rPr>
              <w:t>Description</w:t>
            </w:r>
          </w:p>
        </w:tc>
      </w:tr>
      <w:tr w:rsidR="00F032F5" w:rsidRPr="00DC2FC4" w14:paraId="09044488" w14:textId="77777777" w:rsidTr="00FA6FD0">
        <w:trPr>
          <w:jc w:val="center"/>
        </w:trPr>
        <w:tc>
          <w:tcPr>
            <w:tcW w:w="2425" w:type="dxa"/>
            <w:vMerge w:val="restart"/>
            <w:tcBorders>
              <w:top w:val="single" w:sz="4" w:space="0" w:color="auto"/>
              <w:left w:val="single" w:sz="4" w:space="0" w:color="auto"/>
              <w:right w:val="single" w:sz="4" w:space="0" w:color="auto"/>
            </w:tcBorders>
          </w:tcPr>
          <w:p w14:paraId="5DCDF166" w14:textId="77777777" w:rsidR="00F032F5" w:rsidRPr="00DC2FC4" w:rsidRDefault="00F55D9B" w:rsidP="003F3392">
            <w:pPr>
              <w:spacing w:line="276" w:lineRule="auto"/>
              <w:rPr>
                <w:rFonts w:cs="Arial"/>
              </w:rPr>
            </w:pPr>
            <w:proofErr w:type="spellStart"/>
            <w:r>
              <w:rPr>
                <w:rFonts w:cs="Arial"/>
              </w:rPr>
              <w:t>RearLeftDoorStatus</w:t>
            </w:r>
            <w:proofErr w:type="spellEnd"/>
            <w:r>
              <w:rPr>
                <w:rFonts w:cs="Arial"/>
              </w:rPr>
              <w:t xml:space="preserve"> / </w:t>
            </w:r>
            <w:proofErr w:type="spellStart"/>
            <w:r>
              <w:rPr>
                <w:rFonts w:cs="Arial"/>
              </w:rPr>
              <w:t>DrStatRl_B_Actl</w:t>
            </w:r>
            <w:proofErr w:type="spellEnd"/>
          </w:p>
        </w:tc>
        <w:tc>
          <w:tcPr>
            <w:tcW w:w="2233" w:type="dxa"/>
            <w:tcBorders>
              <w:top w:val="single" w:sz="4" w:space="0" w:color="auto"/>
              <w:left w:val="single" w:sz="4" w:space="0" w:color="auto"/>
              <w:bottom w:val="single" w:sz="4" w:space="0" w:color="auto"/>
              <w:right w:val="single" w:sz="4" w:space="0" w:color="auto"/>
            </w:tcBorders>
            <w:hideMark/>
          </w:tcPr>
          <w:p w14:paraId="40B2BC42" w14:textId="77777777" w:rsidR="00F032F5" w:rsidRPr="00DC2FC4" w:rsidRDefault="00F55D9B" w:rsidP="003F3392">
            <w:pPr>
              <w:spacing w:line="276" w:lineRule="auto"/>
              <w:rPr>
                <w:rFonts w:cs="Arial"/>
              </w:rPr>
            </w:pPr>
            <w:r>
              <w:rPr>
                <w:rFonts w:cs="Arial"/>
              </w:rPr>
              <w:t>Closed</w:t>
            </w:r>
          </w:p>
        </w:tc>
        <w:tc>
          <w:tcPr>
            <w:tcW w:w="900" w:type="dxa"/>
            <w:tcBorders>
              <w:top w:val="single" w:sz="4" w:space="0" w:color="auto"/>
              <w:left w:val="single" w:sz="4" w:space="0" w:color="auto"/>
              <w:bottom w:val="single" w:sz="4" w:space="0" w:color="auto"/>
              <w:right w:val="single" w:sz="4" w:space="0" w:color="auto"/>
            </w:tcBorders>
            <w:hideMark/>
          </w:tcPr>
          <w:p w14:paraId="23ED0087" w14:textId="77777777" w:rsidR="00F032F5" w:rsidRPr="00DC2FC4" w:rsidRDefault="00F55D9B" w:rsidP="003F3392">
            <w:pPr>
              <w:spacing w:line="276" w:lineRule="auto"/>
              <w:rPr>
                <w:rFonts w:cs="Arial"/>
              </w:rPr>
            </w:pPr>
            <w:r w:rsidRPr="00DC2FC4">
              <w:rPr>
                <w:rFonts w:cs="Arial"/>
              </w:rPr>
              <w:t>0x0</w:t>
            </w:r>
          </w:p>
        </w:tc>
        <w:tc>
          <w:tcPr>
            <w:tcW w:w="4056" w:type="dxa"/>
            <w:tcBorders>
              <w:top w:val="single" w:sz="4" w:space="0" w:color="auto"/>
              <w:left w:val="single" w:sz="4" w:space="0" w:color="auto"/>
              <w:right w:val="single" w:sz="4" w:space="0" w:color="auto"/>
            </w:tcBorders>
            <w:vAlign w:val="center"/>
            <w:hideMark/>
          </w:tcPr>
          <w:p w14:paraId="5639F8A2" w14:textId="77777777" w:rsidR="00F032F5" w:rsidRPr="00DC2FC4" w:rsidRDefault="00925A7C" w:rsidP="003F3392">
            <w:pPr>
              <w:autoSpaceDE w:val="0"/>
              <w:autoSpaceDN w:val="0"/>
              <w:adjustRightInd w:val="0"/>
              <w:rPr>
                <w:rFonts w:cs="Arial"/>
              </w:rPr>
            </w:pPr>
          </w:p>
        </w:tc>
      </w:tr>
      <w:tr w:rsidR="00F032F5" w14:paraId="7851B815" w14:textId="77777777" w:rsidTr="00FA6FD0">
        <w:trPr>
          <w:jc w:val="center"/>
        </w:trPr>
        <w:tc>
          <w:tcPr>
            <w:tcW w:w="2425" w:type="dxa"/>
            <w:vMerge/>
            <w:tcBorders>
              <w:left w:val="single" w:sz="4" w:space="0" w:color="auto"/>
              <w:right w:val="single" w:sz="4" w:space="0" w:color="auto"/>
            </w:tcBorders>
          </w:tcPr>
          <w:p w14:paraId="03C5DB8B" w14:textId="77777777" w:rsidR="00F032F5" w:rsidRPr="00C70078" w:rsidRDefault="00925A7C"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58841792" w14:textId="77777777" w:rsidR="00F032F5" w:rsidRPr="00C70078" w:rsidRDefault="00F55D9B" w:rsidP="003F3392">
            <w:pPr>
              <w:spacing w:line="276" w:lineRule="auto"/>
              <w:rPr>
                <w:rFonts w:cs="Arial"/>
              </w:rPr>
            </w:pPr>
            <w:r>
              <w:rPr>
                <w:rFonts w:cs="Arial"/>
              </w:rPr>
              <w:t>Ajar</w:t>
            </w:r>
          </w:p>
        </w:tc>
        <w:tc>
          <w:tcPr>
            <w:tcW w:w="900" w:type="dxa"/>
            <w:tcBorders>
              <w:top w:val="single" w:sz="4" w:space="0" w:color="auto"/>
              <w:left w:val="single" w:sz="4" w:space="0" w:color="auto"/>
              <w:bottom w:val="single" w:sz="4" w:space="0" w:color="auto"/>
              <w:right w:val="single" w:sz="4" w:space="0" w:color="auto"/>
            </w:tcBorders>
          </w:tcPr>
          <w:p w14:paraId="5E891F18" w14:textId="77777777" w:rsidR="00F032F5" w:rsidRPr="00C70078" w:rsidRDefault="00F55D9B"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4D7ABA81" w14:textId="77777777" w:rsidR="00F032F5" w:rsidRPr="00C70078" w:rsidRDefault="00925A7C" w:rsidP="003F3392">
            <w:pPr>
              <w:spacing w:line="276" w:lineRule="auto"/>
              <w:rPr>
                <w:rFonts w:cs="Arial"/>
              </w:rPr>
            </w:pPr>
          </w:p>
        </w:tc>
      </w:tr>
    </w:tbl>
    <w:p w14:paraId="720FF9EF" w14:textId="77777777" w:rsidR="001A59D5" w:rsidRDefault="00925A7C" w:rsidP="00500605"/>
    <w:p w14:paraId="69F42CD9" w14:textId="77777777" w:rsidR="00406F39" w:rsidRDefault="00F55D9B" w:rsidP="006830A8">
      <w:pPr>
        <w:pStyle w:val="Heading3"/>
      </w:pPr>
      <w:bookmarkStart w:id="74" w:name="_Toc94795932"/>
      <w:r w:rsidRPr="00B9479B">
        <w:t>MD-REQ-372988/A-</w:t>
      </w:r>
      <w:proofErr w:type="spellStart"/>
      <w:r w:rsidRPr="00B9479B">
        <w:t>RearRightDoorStatus</w:t>
      </w:r>
      <w:bookmarkEnd w:id="74"/>
      <w:proofErr w:type="spellEnd"/>
    </w:p>
    <w:p w14:paraId="576977BE" w14:textId="77777777" w:rsidR="00500605" w:rsidRPr="00DC2FC4" w:rsidRDefault="00F55D9B" w:rsidP="00500605">
      <w:pPr>
        <w:rPr>
          <w:rFonts w:cs="Arial"/>
        </w:rPr>
      </w:pPr>
      <w:r w:rsidRPr="00DC2FC4">
        <w:rPr>
          <w:rFonts w:cs="Arial"/>
          <w:b/>
        </w:rPr>
        <w:t>Message Type</w:t>
      </w:r>
      <w:r w:rsidRPr="00DC2FC4">
        <w:rPr>
          <w:rFonts w:cs="Arial"/>
        </w:rPr>
        <w:t>: Status</w:t>
      </w:r>
    </w:p>
    <w:p w14:paraId="042397FB" w14:textId="77777777" w:rsidR="003E6AEB" w:rsidRPr="00DC2FC4" w:rsidRDefault="00925A7C" w:rsidP="00500605">
      <w:pPr>
        <w:rPr>
          <w:rFonts w:cs="Arial"/>
        </w:rPr>
      </w:pPr>
    </w:p>
    <w:p w14:paraId="648A377F" w14:textId="77777777" w:rsidR="00DC2FC4" w:rsidRPr="00DC2FC4" w:rsidRDefault="00F55D9B" w:rsidP="00DC2FC4">
      <w:pPr>
        <w:spacing w:line="276" w:lineRule="auto"/>
        <w:rPr>
          <w:rFonts w:cs="Arial"/>
        </w:rPr>
      </w:pPr>
      <w:r w:rsidRPr="00DC2FC4">
        <w:rPr>
          <w:rFonts w:cs="Arial"/>
        </w:rPr>
        <w:t xml:space="preserve">Signal to indicate </w:t>
      </w:r>
      <w:r>
        <w:rPr>
          <w:rFonts w:cs="Arial"/>
        </w:rPr>
        <w:t>if the Rear Right Door is closed or ajar</w:t>
      </w:r>
      <w:r w:rsidRPr="00DC2FC4">
        <w:rPr>
          <w:rFonts w:cs="Arial"/>
        </w:rPr>
        <w:t>.</w:t>
      </w:r>
    </w:p>
    <w:p w14:paraId="257FEFA3" w14:textId="77777777" w:rsidR="001A59D5" w:rsidRPr="00DC2FC4" w:rsidRDefault="00925A7C" w:rsidP="00500605">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233"/>
        <w:gridCol w:w="900"/>
        <w:gridCol w:w="4056"/>
      </w:tblGrid>
      <w:tr w:rsidR="00820369" w:rsidRPr="00DC2FC4" w14:paraId="12663428" w14:textId="77777777" w:rsidTr="00FA6FD0">
        <w:trPr>
          <w:jc w:val="center"/>
        </w:trPr>
        <w:tc>
          <w:tcPr>
            <w:tcW w:w="2425" w:type="dxa"/>
            <w:tcBorders>
              <w:top w:val="single" w:sz="4" w:space="0" w:color="auto"/>
              <w:left w:val="single" w:sz="4" w:space="0" w:color="auto"/>
              <w:bottom w:val="single" w:sz="4" w:space="0" w:color="auto"/>
              <w:right w:val="single" w:sz="4" w:space="0" w:color="auto"/>
            </w:tcBorders>
          </w:tcPr>
          <w:p w14:paraId="3818F44A" w14:textId="77777777" w:rsidR="00820369" w:rsidRPr="00DC2FC4" w:rsidRDefault="00F55D9B" w:rsidP="003F3392">
            <w:pPr>
              <w:spacing w:line="276" w:lineRule="auto"/>
              <w:rPr>
                <w:rFonts w:cs="Arial"/>
                <w:b/>
              </w:rPr>
            </w:pPr>
            <w:r>
              <w:rPr>
                <w:rFonts w:cs="Arial"/>
                <w:b/>
              </w:rPr>
              <w:t xml:space="preserve">Logical </w:t>
            </w:r>
            <w:r w:rsidRPr="00DC2FC4">
              <w:rPr>
                <w:rFonts w:cs="Arial"/>
                <w:b/>
              </w:rPr>
              <w:t>Signal Name</w:t>
            </w:r>
          </w:p>
        </w:tc>
        <w:tc>
          <w:tcPr>
            <w:tcW w:w="2233" w:type="dxa"/>
            <w:tcBorders>
              <w:top w:val="single" w:sz="4" w:space="0" w:color="auto"/>
              <w:left w:val="single" w:sz="4" w:space="0" w:color="auto"/>
              <w:bottom w:val="single" w:sz="4" w:space="0" w:color="auto"/>
              <w:right w:val="single" w:sz="4" w:space="0" w:color="auto"/>
            </w:tcBorders>
            <w:hideMark/>
          </w:tcPr>
          <w:p w14:paraId="30609DF0" w14:textId="77777777" w:rsidR="00820369" w:rsidRPr="00DC2FC4" w:rsidRDefault="00F55D9B" w:rsidP="003F3392">
            <w:pPr>
              <w:spacing w:line="276" w:lineRule="auto"/>
              <w:rPr>
                <w:rFonts w:cs="Arial"/>
                <w:b/>
              </w:rPr>
            </w:pPr>
            <w:r w:rsidRPr="00DC2FC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0597DEFA" w14:textId="77777777" w:rsidR="00820369" w:rsidRPr="00DC2FC4" w:rsidRDefault="00F55D9B" w:rsidP="003F3392">
            <w:pPr>
              <w:spacing w:line="276" w:lineRule="auto"/>
              <w:rPr>
                <w:rFonts w:cs="Arial"/>
                <w:b/>
              </w:rPr>
            </w:pPr>
            <w:r w:rsidRPr="00DC2FC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2E51C7AE" w14:textId="77777777" w:rsidR="00820369" w:rsidRPr="00DC2FC4" w:rsidRDefault="00F55D9B" w:rsidP="008F5CBB">
            <w:pPr>
              <w:spacing w:line="276" w:lineRule="auto"/>
              <w:rPr>
                <w:rFonts w:cs="Arial"/>
                <w:b/>
              </w:rPr>
            </w:pPr>
            <w:r w:rsidRPr="00DC2FC4">
              <w:rPr>
                <w:rFonts w:cs="Arial"/>
                <w:b/>
              </w:rPr>
              <w:t>Description</w:t>
            </w:r>
          </w:p>
        </w:tc>
      </w:tr>
      <w:tr w:rsidR="00F032F5" w:rsidRPr="00DC2FC4" w14:paraId="168117AB" w14:textId="77777777" w:rsidTr="00FA6FD0">
        <w:trPr>
          <w:jc w:val="center"/>
        </w:trPr>
        <w:tc>
          <w:tcPr>
            <w:tcW w:w="2425" w:type="dxa"/>
            <w:vMerge w:val="restart"/>
            <w:tcBorders>
              <w:top w:val="single" w:sz="4" w:space="0" w:color="auto"/>
              <w:left w:val="single" w:sz="4" w:space="0" w:color="auto"/>
              <w:right w:val="single" w:sz="4" w:space="0" w:color="auto"/>
            </w:tcBorders>
          </w:tcPr>
          <w:p w14:paraId="75EBA31E" w14:textId="77777777" w:rsidR="00F032F5" w:rsidRPr="00DC2FC4" w:rsidRDefault="00F55D9B" w:rsidP="003F3392">
            <w:pPr>
              <w:spacing w:line="276" w:lineRule="auto"/>
              <w:rPr>
                <w:rFonts w:cs="Arial"/>
              </w:rPr>
            </w:pPr>
            <w:proofErr w:type="spellStart"/>
            <w:r>
              <w:rPr>
                <w:rFonts w:cs="Arial"/>
              </w:rPr>
              <w:t>RearRightDoorStatus</w:t>
            </w:r>
            <w:proofErr w:type="spellEnd"/>
            <w:r>
              <w:rPr>
                <w:rFonts w:cs="Arial"/>
              </w:rPr>
              <w:t xml:space="preserve"> / </w:t>
            </w:r>
            <w:proofErr w:type="spellStart"/>
            <w:r>
              <w:rPr>
                <w:rFonts w:cs="Arial"/>
              </w:rPr>
              <w:t>DrStatRr_B_Actl</w:t>
            </w:r>
            <w:proofErr w:type="spellEnd"/>
          </w:p>
        </w:tc>
        <w:tc>
          <w:tcPr>
            <w:tcW w:w="2233" w:type="dxa"/>
            <w:tcBorders>
              <w:top w:val="single" w:sz="4" w:space="0" w:color="auto"/>
              <w:left w:val="single" w:sz="4" w:space="0" w:color="auto"/>
              <w:bottom w:val="single" w:sz="4" w:space="0" w:color="auto"/>
              <w:right w:val="single" w:sz="4" w:space="0" w:color="auto"/>
            </w:tcBorders>
            <w:hideMark/>
          </w:tcPr>
          <w:p w14:paraId="6BDDA5C4" w14:textId="77777777" w:rsidR="00F032F5" w:rsidRPr="00DC2FC4" w:rsidRDefault="00F55D9B" w:rsidP="003F3392">
            <w:pPr>
              <w:spacing w:line="276" w:lineRule="auto"/>
              <w:rPr>
                <w:rFonts w:cs="Arial"/>
              </w:rPr>
            </w:pPr>
            <w:r>
              <w:rPr>
                <w:rFonts w:cs="Arial"/>
              </w:rPr>
              <w:t>Closed</w:t>
            </w:r>
          </w:p>
        </w:tc>
        <w:tc>
          <w:tcPr>
            <w:tcW w:w="900" w:type="dxa"/>
            <w:tcBorders>
              <w:top w:val="single" w:sz="4" w:space="0" w:color="auto"/>
              <w:left w:val="single" w:sz="4" w:space="0" w:color="auto"/>
              <w:bottom w:val="single" w:sz="4" w:space="0" w:color="auto"/>
              <w:right w:val="single" w:sz="4" w:space="0" w:color="auto"/>
            </w:tcBorders>
            <w:hideMark/>
          </w:tcPr>
          <w:p w14:paraId="312D3163" w14:textId="77777777" w:rsidR="00F032F5" w:rsidRPr="00DC2FC4" w:rsidRDefault="00F55D9B" w:rsidP="003F3392">
            <w:pPr>
              <w:spacing w:line="276" w:lineRule="auto"/>
              <w:rPr>
                <w:rFonts w:cs="Arial"/>
              </w:rPr>
            </w:pPr>
            <w:r w:rsidRPr="00DC2FC4">
              <w:rPr>
                <w:rFonts w:cs="Arial"/>
              </w:rPr>
              <w:t>0x0</w:t>
            </w:r>
          </w:p>
        </w:tc>
        <w:tc>
          <w:tcPr>
            <w:tcW w:w="4056" w:type="dxa"/>
            <w:tcBorders>
              <w:top w:val="single" w:sz="4" w:space="0" w:color="auto"/>
              <w:left w:val="single" w:sz="4" w:space="0" w:color="auto"/>
              <w:right w:val="single" w:sz="4" w:space="0" w:color="auto"/>
            </w:tcBorders>
            <w:vAlign w:val="center"/>
            <w:hideMark/>
          </w:tcPr>
          <w:p w14:paraId="2DCC6D12" w14:textId="77777777" w:rsidR="00F032F5" w:rsidRPr="00DC2FC4" w:rsidRDefault="00925A7C" w:rsidP="003F3392">
            <w:pPr>
              <w:autoSpaceDE w:val="0"/>
              <w:autoSpaceDN w:val="0"/>
              <w:adjustRightInd w:val="0"/>
              <w:rPr>
                <w:rFonts w:cs="Arial"/>
              </w:rPr>
            </w:pPr>
          </w:p>
        </w:tc>
      </w:tr>
      <w:tr w:rsidR="00F032F5" w14:paraId="2EBFCBB6" w14:textId="77777777" w:rsidTr="00FA6FD0">
        <w:trPr>
          <w:jc w:val="center"/>
        </w:trPr>
        <w:tc>
          <w:tcPr>
            <w:tcW w:w="2425" w:type="dxa"/>
            <w:vMerge/>
            <w:tcBorders>
              <w:left w:val="single" w:sz="4" w:space="0" w:color="auto"/>
              <w:right w:val="single" w:sz="4" w:space="0" w:color="auto"/>
            </w:tcBorders>
          </w:tcPr>
          <w:p w14:paraId="7175C393" w14:textId="77777777" w:rsidR="00F032F5" w:rsidRPr="00C70078" w:rsidRDefault="00925A7C"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4DDCD10B" w14:textId="77777777" w:rsidR="00F032F5" w:rsidRPr="00C70078" w:rsidRDefault="00F55D9B" w:rsidP="003F3392">
            <w:pPr>
              <w:spacing w:line="276" w:lineRule="auto"/>
              <w:rPr>
                <w:rFonts w:cs="Arial"/>
              </w:rPr>
            </w:pPr>
            <w:r>
              <w:rPr>
                <w:rFonts w:cs="Arial"/>
              </w:rPr>
              <w:t>Ajar</w:t>
            </w:r>
          </w:p>
        </w:tc>
        <w:tc>
          <w:tcPr>
            <w:tcW w:w="900" w:type="dxa"/>
            <w:tcBorders>
              <w:top w:val="single" w:sz="4" w:space="0" w:color="auto"/>
              <w:left w:val="single" w:sz="4" w:space="0" w:color="auto"/>
              <w:bottom w:val="single" w:sz="4" w:space="0" w:color="auto"/>
              <w:right w:val="single" w:sz="4" w:space="0" w:color="auto"/>
            </w:tcBorders>
          </w:tcPr>
          <w:p w14:paraId="2B4C698A" w14:textId="77777777" w:rsidR="00F032F5" w:rsidRPr="00C70078" w:rsidRDefault="00F55D9B"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2D79A51B" w14:textId="77777777" w:rsidR="00F032F5" w:rsidRPr="00C70078" w:rsidRDefault="00925A7C" w:rsidP="003F3392">
            <w:pPr>
              <w:spacing w:line="276" w:lineRule="auto"/>
              <w:rPr>
                <w:rFonts w:cs="Arial"/>
              </w:rPr>
            </w:pPr>
          </w:p>
        </w:tc>
      </w:tr>
    </w:tbl>
    <w:p w14:paraId="0EF6C2DD" w14:textId="77777777" w:rsidR="001A59D5" w:rsidRDefault="00925A7C" w:rsidP="00500605"/>
    <w:p w14:paraId="2B9E3F2D" w14:textId="77777777" w:rsidR="00406F39" w:rsidRDefault="00F55D9B" w:rsidP="006830A8">
      <w:pPr>
        <w:pStyle w:val="Heading3"/>
      </w:pPr>
      <w:bookmarkStart w:id="75" w:name="_Toc94795933"/>
      <w:r w:rsidRPr="00B9479B">
        <w:t>MD-REQ-372989/A-</w:t>
      </w:r>
      <w:proofErr w:type="spellStart"/>
      <w:r w:rsidRPr="00B9479B">
        <w:t>TailgateDecklidStatus</w:t>
      </w:r>
      <w:bookmarkEnd w:id="75"/>
      <w:proofErr w:type="spellEnd"/>
    </w:p>
    <w:p w14:paraId="70EA5F3C" w14:textId="77777777" w:rsidR="00500605" w:rsidRPr="00DC2FC4" w:rsidRDefault="00F55D9B" w:rsidP="00500605">
      <w:pPr>
        <w:rPr>
          <w:rFonts w:cs="Arial"/>
        </w:rPr>
      </w:pPr>
      <w:r w:rsidRPr="00DC2FC4">
        <w:rPr>
          <w:rFonts w:cs="Arial"/>
          <w:b/>
        </w:rPr>
        <w:t>Message Type</w:t>
      </w:r>
      <w:r w:rsidRPr="00DC2FC4">
        <w:rPr>
          <w:rFonts w:cs="Arial"/>
        </w:rPr>
        <w:t>: Status</w:t>
      </w:r>
    </w:p>
    <w:p w14:paraId="6A548258" w14:textId="77777777" w:rsidR="003E6AEB" w:rsidRPr="00DC2FC4" w:rsidRDefault="00925A7C" w:rsidP="00500605">
      <w:pPr>
        <w:rPr>
          <w:rFonts w:cs="Arial"/>
        </w:rPr>
      </w:pPr>
    </w:p>
    <w:p w14:paraId="47196C6B" w14:textId="77777777" w:rsidR="00DC2FC4" w:rsidRPr="00DC2FC4" w:rsidRDefault="00F55D9B" w:rsidP="00DC2FC4">
      <w:pPr>
        <w:spacing w:line="276" w:lineRule="auto"/>
        <w:rPr>
          <w:rFonts w:cs="Arial"/>
        </w:rPr>
      </w:pPr>
      <w:r w:rsidRPr="00DC2FC4">
        <w:rPr>
          <w:rFonts w:cs="Arial"/>
        </w:rPr>
        <w:t xml:space="preserve">Signal to indicate </w:t>
      </w:r>
      <w:r>
        <w:rPr>
          <w:rFonts w:cs="Arial"/>
        </w:rPr>
        <w:t>if the Tailgate/Decklid is closed or ajar</w:t>
      </w:r>
      <w:r w:rsidRPr="00DC2FC4">
        <w:rPr>
          <w:rFonts w:cs="Arial"/>
        </w:rPr>
        <w:t>.</w:t>
      </w:r>
    </w:p>
    <w:p w14:paraId="356127C7" w14:textId="77777777" w:rsidR="001A59D5" w:rsidRPr="00DC2FC4" w:rsidRDefault="00925A7C" w:rsidP="00500605">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233"/>
        <w:gridCol w:w="900"/>
        <w:gridCol w:w="4056"/>
      </w:tblGrid>
      <w:tr w:rsidR="00820369" w:rsidRPr="00DC2FC4" w14:paraId="45697EF5" w14:textId="77777777" w:rsidTr="00FA6FD0">
        <w:trPr>
          <w:jc w:val="center"/>
        </w:trPr>
        <w:tc>
          <w:tcPr>
            <w:tcW w:w="2425" w:type="dxa"/>
            <w:tcBorders>
              <w:top w:val="single" w:sz="4" w:space="0" w:color="auto"/>
              <w:left w:val="single" w:sz="4" w:space="0" w:color="auto"/>
              <w:bottom w:val="single" w:sz="4" w:space="0" w:color="auto"/>
              <w:right w:val="single" w:sz="4" w:space="0" w:color="auto"/>
            </w:tcBorders>
          </w:tcPr>
          <w:p w14:paraId="6B3FCE23" w14:textId="77777777" w:rsidR="00820369" w:rsidRPr="00DC2FC4" w:rsidRDefault="00F55D9B" w:rsidP="003F3392">
            <w:pPr>
              <w:spacing w:line="276" w:lineRule="auto"/>
              <w:rPr>
                <w:rFonts w:cs="Arial"/>
                <w:b/>
              </w:rPr>
            </w:pPr>
            <w:r>
              <w:rPr>
                <w:rFonts w:cs="Arial"/>
                <w:b/>
              </w:rPr>
              <w:t xml:space="preserve">Logical </w:t>
            </w:r>
            <w:r w:rsidRPr="00DC2FC4">
              <w:rPr>
                <w:rFonts w:cs="Arial"/>
                <w:b/>
              </w:rPr>
              <w:t>Signal Name</w:t>
            </w:r>
          </w:p>
        </w:tc>
        <w:tc>
          <w:tcPr>
            <w:tcW w:w="2233" w:type="dxa"/>
            <w:tcBorders>
              <w:top w:val="single" w:sz="4" w:space="0" w:color="auto"/>
              <w:left w:val="single" w:sz="4" w:space="0" w:color="auto"/>
              <w:bottom w:val="single" w:sz="4" w:space="0" w:color="auto"/>
              <w:right w:val="single" w:sz="4" w:space="0" w:color="auto"/>
            </w:tcBorders>
            <w:hideMark/>
          </w:tcPr>
          <w:p w14:paraId="09D4148C" w14:textId="77777777" w:rsidR="00820369" w:rsidRPr="00DC2FC4" w:rsidRDefault="00F55D9B" w:rsidP="003F3392">
            <w:pPr>
              <w:spacing w:line="276" w:lineRule="auto"/>
              <w:rPr>
                <w:rFonts w:cs="Arial"/>
                <w:b/>
              </w:rPr>
            </w:pPr>
            <w:r w:rsidRPr="00DC2FC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2824EDD7" w14:textId="77777777" w:rsidR="00820369" w:rsidRPr="00DC2FC4" w:rsidRDefault="00F55D9B" w:rsidP="003F3392">
            <w:pPr>
              <w:spacing w:line="276" w:lineRule="auto"/>
              <w:rPr>
                <w:rFonts w:cs="Arial"/>
                <w:b/>
              </w:rPr>
            </w:pPr>
            <w:r w:rsidRPr="00DC2FC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2BC526AD" w14:textId="77777777" w:rsidR="00820369" w:rsidRPr="00DC2FC4" w:rsidRDefault="00F55D9B" w:rsidP="008F5CBB">
            <w:pPr>
              <w:spacing w:line="276" w:lineRule="auto"/>
              <w:rPr>
                <w:rFonts w:cs="Arial"/>
                <w:b/>
              </w:rPr>
            </w:pPr>
            <w:r w:rsidRPr="00DC2FC4">
              <w:rPr>
                <w:rFonts w:cs="Arial"/>
                <w:b/>
              </w:rPr>
              <w:t>Description</w:t>
            </w:r>
          </w:p>
        </w:tc>
      </w:tr>
      <w:tr w:rsidR="00F032F5" w:rsidRPr="00DC2FC4" w14:paraId="535A7AF7" w14:textId="77777777" w:rsidTr="00FA6FD0">
        <w:trPr>
          <w:jc w:val="center"/>
        </w:trPr>
        <w:tc>
          <w:tcPr>
            <w:tcW w:w="2425" w:type="dxa"/>
            <w:vMerge w:val="restart"/>
            <w:tcBorders>
              <w:top w:val="single" w:sz="4" w:space="0" w:color="auto"/>
              <w:left w:val="single" w:sz="4" w:space="0" w:color="auto"/>
              <w:right w:val="single" w:sz="4" w:space="0" w:color="auto"/>
            </w:tcBorders>
          </w:tcPr>
          <w:p w14:paraId="7B385B1C" w14:textId="77777777" w:rsidR="00F032F5" w:rsidRPr="00DC2FC4" w:rsidRDefault="00F55D9B" w:rsidP="003F3392">
            <w:pPr>
              <w:spacing w:line="276" w:lineRule="auto"/>
              <w:rPr>
                <w:rFonts w:cs="Arial"/>
              </w:rPr>
            </w:pPr>
            <w:proofErr w:type="spellStart"/>
            <w:r>
              <w:rPr>
                <w:rFonts w:cs="Arial"/>
              </w:rPr>
              <w:t>TailgateDecklidStatus</w:t>
            </w:r>
            <w:proofErr w:type="spellEnd"/>
            <w:r>
              <w:rPr>
                <w:rFonts w:cs="Arial"/>
              </w:rPr>
              <w:t xml:space="preserve"> / </w:t>
            </w:r>
            <w:proofErr w:type="spellStart"/>
            <w:r>
              <w:rPr>
                <w:rFonts w:cs="Arial"/>
              </w:rPr>
              <w:t>DrStatTgate_B_Actl</w:t>
            </w:r>
            <w:proofErr w:type="spellEnd"/>
          </w:p>
        </w:tc>
        <w:tc>
          <w:tcPr>
            <w:tcW w:w="2233" w:type="dxa"/>
            <w:tcBorders>
              <w:top w:val="single" w:sz="4" w:space="0" w:color="auto"/>
              <w:left w:val="single" w:sz="4" w:space="0" w:color="auto"/>
              <w:bottom w:val="single" w:sz="4" w:space="0" w:color="auto"/>
              <w:right w:val="single" w:sz="4" w:space="0" w:color="auto"/>
            </w:tcBorders>
            <w:hideMark/>
          </w:tcPr>
          <w:p w14:paraId="3C0C46C5" w14:textId="77777777" w:rsidR="00F032F5" w:rsidRPr="00DC2FC4" w:rsidRDefault="00F55D9B" w:rsidP="003F3392">
            <w:pPr>
              <w:spacing w:line="276" w:lineRule="auto"/>
              <w:rPr>
                <w:rFonts w:cs="Arial"/>
              </w:rPr>
            </w:pPr>
            <w:r>
              <w:rPr>
                <w:rFonts w:cs="Arial"/>
              </w:rPr>
              <w:t>Closed</w:t>
            </w:r>
          </w:p>
        </w:tc>
        <w:tc>
          <w:tcPr>
            <w:tcW w:w="900" w:type="dxa"/>
            <w:tcBorders>
              <w:top w:val="single" w:sz="4" w:space="0" w:color="auto"/>
              <w:left w:val="single" w:sz="4" w:space="0" w:color="auto"/>
              <w:bottom w:val="single" w:sz="4" w:space="0" w:color="auto"/>
              <w:right w:val="single" w:sz="4" w:space="0" w:color="auto"/>
            </w:tcBorders>
            <w:hideMark/>
          </w:tcPr>
          <w:p w14:paraId="3E03C850" w14:textId="77777777" w:rsidR="00F032F5" w:rsidRPr="00DC2FC4" w:rsidRDefault="00F55D9B" w:rsidP="003F3392">
            <w:pPr>
              <w:spacing w:line="276" w:lineRule="auto"/>
              <w:rPr>
                <w:rFonts w:cs="Arial"/>
              </w:rPr>
            </w:pPr>
            <w:r w:rsidRPr="00DC2FC4">
              <w:rPr>
                <w:rFonts w:cs="Arial"/>
              </w:rPr>
              <w:t>0x0</w:t>
            </w:r>
          </w:p>
        </w:tc>
        <w:tc>
          <w:tcPr>
            <w:tcW w:w="4056" w:type="dxa"/>
            <w:tcBorders>
              <w:top w:val="single" w:sz="4" w:space="0" w:color="auto"/>
              <w:left w:val="single" w:sz="4" w:space="0" w:color="auto"/>
              <w:right w:val="single" w:sz="4" w:space="0" w:color="auto"/>
            </w:tcBorders>
            <w:vAlign w:val="center"/>
            <w:hideMark/>
          </w:tcPr>
          <w:p w14:paraId="32286940" w14:textId="77777777" w:rsidR="00F032F5" w:rsidRPr="00DC2FC4" w:rsidRDefault="00925A7C" w:rsidP="003F3392">
            <w:pPr>
              <w:autoSpaceDE w:val="0"/>
              <w:autoSpaceDN w:val="0"/>
              <w:adjustRightInd w:val="0"/>
              <w:rPr>
                <w:rFonts w:cs="Arial"/>
              </w:rPr>
            </w:pPr>
          </w:p>
        </w:tc>
      </w:tr>
      <w:tr w:rsidR="00F032F5" w14:paraId="0879302B" w14:textId="77777777" w:rsidTr="00FA6FD0">
        <w:trPr>
          <w:jc w:val="center"/>
        </w:trPr>
        <w:tc>
          <w:tcPr>
            <w:tcW w:w="2425" w:type="dxa"/>
            <w:vMerge/>
            <w:tcBorders>
              <w:left w:val="single" w:sz="4" w:space="0" w:color="auto"/>
              <w:right w:val="single" w:sz="4" w:space="0" w:color="auto"/>
            </w:tcBorders>
          </w:tcPr>
          <w:p w14:paraId="512C30D8" w14:textId="77777777" w:rsidR="00F032F5" w:rsidRPr="00C70078" w:rsidRDefault="00925A7C"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275AA384" w14:textId="77777777" w:rsidR="00F032F5" w:rsidRPr="00C70078" w:rsidRDefault="00F55D9B" w:rsidP="003F3392">
            <w:pPr>
              <w:spacing w:line="276" w:lineRule="auto"/>
              <w:rPr>
                <w:rFonts w:cs="Arial"/>
              </w:rPr>
            </w:pPr>
            <w:r>
              <w:rPr>
                <w:rFonts w:cs="Arial"/>
              </w:rPr>
              <w:t>Ajar</w:t>
            </w:r>
          </w:p>
        </w:tc>
        <w:tc>
          <w:tcPr>
            <w:tcW w:w="900" w:type="dxa"/>
            <w:tcBorders>
              <w:top w:val="single" w:sz="4" w:space="0" w:color="auto"/>
              <w:left w:val="single" w:sz="4" w:space="0" w:color="auto"/>
              <w:bottom w:val="single" w:sz="4" w:space="0" w:color="auto"/>
              <w:right w:val="single" w:sz="4" w:space="0" w:color="auto"/>
            </w:tcBorders>
          </w:tcPr>
          <w:p w14:paraId="5B3FB8A6" w14:textId="77777777" w:rsidR="00F032F5" w:rsidRPr="00C70078" w:rsidRDefault="00F55D9B"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369B8CE6" w14:textId="77777777" w:rsidR="00F032F5" w:rsidRPr="00C70078" w:rsidRDefault="00925A7C" w:rsidP="003F3392">
            <w:pPr>
              <w:spacing w:line="276" w:lineRule="auto"/>
              <w:rPr>
                <w:rFonts w:cs="Arial"/>
              </w:rPr>
            </w:pPr>
          </w:p>
        </w:tc>
      </w:tr>
    </w:tbl>
    <w:p w14:paraId="2C39A894" w14:textId="77777777" w:rsidR="001A59D5" w:rsidRDefault="00925A7C" w:rsidP="00500605"/>
    <w:p w14:paraId="3B051021" w14:textId="77777777" w:rsidR="00406F39" w:rsidRDefault="00F55D9B" w:rsidP="006830A8">
      <w:pPr>
        <w:pStyle w:val="Heading3"/>
      </w:pPr>
      <w:bookmarkStart w:id="76" w:name="_Toc94795934"/>
      <w:r w:rsidRPr="00B9479B">
        <w:t>MD-REQ-372990/A-</w:t>
      </w:r>
      <w:proofErr w:type="spellStart"/>
      <w:r w:rsidRPr="00B9479B">
        <w:t>LiftgateStatus</w:t>
      </w:r>
      <w:bookmarkEnd w:id="76"/>
      <w:proofErr w:type="spellEnd"/>
    </w:p>
    <w:p w14:paraId="4C489E13" w14:textId="77777777" w:rsidR="00500605" w:rsidRPr="00DC2FC4" w:rsidRDefault="00F55D9B" w:rsidP="00500605">
      <w:pPr>
        <w:rPr>
          <w:rFonts w:cs="Arial"/>
        </w:rPr>
      </w:pPr>
      <w:r w:rsidRPr="00DC2FC4">
        <w:rPr>
          <w:rFonts w:cs="Arial"/>
          <w:b/>
        </w:rPr>
        <w:t>Message Type</w:t>
      </w:r>
      <w:r w:rsidRPr="00DC2FC4">
        <w:rPr>
          <w:rFonts w:cs="Arial"/>
        </w:rPr>
        <w:t>: Status</w:t>
      </w:r>
    </w:p>
    <w:p w14:paraId="18E521CF" w14:textId="77777777" w:rsidR="003E6AEB" w:rsidRPr="00DC2FC4" w:rsidRDefault="00925A7C" w:rsidP="00500605">
      <w:pPr>
        <w:rPr>
          <w:rFonts w:cs="Arial"/>
        </w:rPr>
      </w:pPr>
    </w:p>
    <w:p w14:paraId="294ED30C" w14:textId="77777777" w:rsidR="00DC2FC4" w:rsidRPr="00DC2FC4" w:rsidRDefault="00F55D9B" w:rsidP="00DC2FC4">
      <w:pPr>
        <w:spacing w:line="276" w:lineRule="auto"/>
        <w:rPr>
          <w:rFonts w:cs="Arial"/>
        </w:rPr>
      </w:pPr>
      <w:r w:rsidRPr="00DC2FC4">
        <w:rPr>
          <w:rFonts w:cs="Arial"/>
        </w:rPr>
        <w:t xml:space="preserve">Signal to indicate </w:t>
      </w:r>
      <w:r>
        <w:rPr>
          <w:rFonts w:cs="Arial"/>
        </w:rPr>
        <w:t>if the Liftgate is closed or ajar</w:t>
      </w:r>
      <w:r w:rsidRPr="00DC2FC4">
        <w:rPr>
          <w:rFonts w:cs="Arial"/>
        </w:rPr>
        <w:t>.</w:t>
      </w:r>
    </w:p>
    <w:p w14:paraId="50034CD3" w14:textId="77777777" w:rsidR="001A59D5" w:rsidRPr="00DC2FC4" w:rsidRDefault="00925A7C" w:rsidP="00500605">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233"/>
        <w:gridCol w:w="900"/>
        <w:gridCol w:w="4056"/>
      </w:tblGrid>
      <w:tr w:rsidR="00820369" w:rsidRPr="00DC2FC4" w14:paraId="5EC692D6" w14:textId="77777777" w:rsidTr="00FA6FD0">
        <w:trPr>
          <w:jc w:val="center"/>
        </w:trPr>
        <w:tc>
          <w:tcPr>
            <w:tcW w:w="2425" w:type="dxa"/>
            <w:tcBorders>
              <w:top w:val="single" w:sz="4" w:space="0" w:color="auto"/>
              <w:left w:val="single" w:sz="4" w:space="0" w:color="auto"/>
              <w:bottom w:val="single" w:sz="4" w:space="0" w:color="auto"/>
              <w:right w:val="single" w:sz="4" w:space="0" w:color="auto"/>
            </w:tcBorders>
          </w:tcPr>
          <w:p w14:paraId="29A70FD9" w14:textId="77777777" w:rsidR="00820369" w:rsidRPr="00DC2FC4" w:rsidRDefault="00F55D9B" w:rsidP="003F3392">
            <w:pPr>
              <w:spacing w:line="276" w:lineRule="auto"/>
              <w:rPr>
                <w:rFonts w:cs="Arial"/>
                <w:b/>
              </w:rPr>
            </w:pPr>
            <w:r>
              <w:rPr>
                <w:rFonts w:cs="Arial"/>
                <w:b/>
              </w:rPr>
              <w:t xml:space="preserve">Logical </w:t>
            </w:r>
            <w:r w:rsidRPr="00DC2FC4">
              <w:rPr>
                <w:rFonts w:cs="Arial"/>
                <w:b/>
              </w:rPr>
              <w:t>Signal Name</w:t>
            </w:r>
          </w:p>
        </w:tc>
        <w:tc>
          <w:tcPr>
            <w:tcW w:w="2233" w:type="dxa"/>
            <w:tcBorders>
              <w:top w:val="single" w:sz="4" w:space="0" w:color="auto"/>
              <w:left w:val="single" w:sz="4" w:space="0" w:color="auto"/>
              <w:bottom w:val="single" w:sz="4" w:space="0" w:color="auto"/>
              <w:right w:val="single" w:sz="4" w:space="0" w:color="auto"/>
            </w:tcBorders>
            <w:hideMark/>
          </w:tcPr>
          <w:p w14:paraId="0917BF78" w14:textId="77777777" w:rsidR="00820369" w:rsidRPr="00DC2FC4" w:rsidRDefault="00F55D9B" w:rsidP="003F3392">
            <w:pPr>
              <w:spacing w:line="276" w:lineRule="auto"/>
              <w:rPr>
                <w:rFonts w:cs="Arial"/>
                <w:b/>
              </w:rPr>
            </w:pPr>
            <w:r w:rsidRPr="00DC2FC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6F190494" w14:textId="77777777" w:rsidR="00820369" w:rsidRPr="00DC2FC4" w:rsidRDefault="00F55D9B" w:rsidP="003F3392">
            <w:pPr>
              <w:spacing w:line="276" w:lineRule="auto"/>
              <w:rPr>
                <w:rFonts w:cs="Arial"/>
                <w:b/>
              </w:rPr>
            </w:pPr>
            <w:r w:rsidRPr="00DC2FC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2DD1A57E" w14:textId="77777777" w:rsidR="00820369" w:rsidRPr="00DC2FC4" w:rsidRDefault="00F55D9B" w:rsidP="008F5CBB">
            <w:pPr>
              <w:spacing w:line="276" w:lineRule="auto"/>
              <w:rPr>
                <w:rFonts w:cs="Arial"/>
                <w:b/>
              </w:rPr>
            </w:pPr>
            <w:r w:rsidRPr="00DC2FC4">
              <w:rPr>
                <w:rFonts w:cs="Arial"/>
                <w:b/>
              </w:rPr>
              <w:t>Description</w:t>
            </w:r>
          </w:p>
        </w:tc>
      </w:tr>
      <w:tr w:rsidR="00F032F5" w:rsidRPr="00DC2FC4" w14:paraId="6BCB9ED5" w14:textId="77777777" w:rsidTr="00FA6FD0">
        <w:trPr>
          <w:jc w:val="center"/>
        </w:trPr>
        <w:tc>
          <w:tcPr>
            <w:tcW w:w="2425" w:type="dxa"/>
            <w:vMerge w:val="restart"/>
            <w:tcBorders>
              <w:top w:val="single" w:sz="4" w:space="0" w:color="auto"/>
              <w:left w:val="single" w:sz="4" w:space="0" w:color="auto"/>
              <w:right w:val="single" w:sz="4" w:space="0" w:color="auto"/>
            </w:tcBorders>
          </w:tcPr>
          <w:p w14:paraId="02FC0133" w14:textId="77777777" w:rsidR="00F032F5" w:rsidRPr="00DC2FC4" w:rsidRDefault="00F55D9B" w:rsidP="003F3392">
            <w:pPr>
              <w:spacing w:line="276" w:lineRule="auto"/>
              <w:rPr>
                <w:rFonts w:cs="Arial"/>
              </w:rPr>
            </w:pPr>
            <w:proofErr w:type="spellStart"/>
            <w:r>
              <w:rPr>
                <w:rFonts w:cs="Arial"/>
              </w:rPr>
              <w:t>LiftgateStatus</w:t>
            </w:r>
            <w:proofErr w:type="spellEnd"/>
            <w:r>
              <w:rPr>
                <w:rFonts w:cs="Arial"/>
              </w:rPr>
              <w:t xml:space="preserve"> / </w:t>
            </w:r>
            <w:proofErr w:type="spellStart"/>
            <w:r>
              <w:rPr>
                <w:rFonts w:cs="Arial"/>
              </w:rPr>
              <w:t>DrStatInnrTgate_B_Actl</w:t>
            </w:r>
            <w:proofErr w:type="spellEnd"/>
          </w:p>
        </w:tc>
        <w:tc>
          <w:tcPr>
            <w:tcW w:w="2233" w:type="dxa"/>
            <w:tcBorders>
              <w:top w:val="single" w:sz="4" w:space="0" w:color="auto"/>
              <w:left w:val="single" w:sz="4" w:space="0" w:color="auto"/>
              <w:bottom w:val="single" w:sz="4" w:space="0" w:color="auto"/>
              <w:right w:val="single" w:sz="4" w:space="0" w:color="auto"/>
            </w:tcBorders>
            <w:hideMark/>
          </w:tcPr>
          <w:p w14:paraId="18C6B2C2" w14:textId="77777777" w:rsidR="00F032F5" w:rsidRPr="00DC2FC4" w:rsidRDefault="00F55D9B" w:rsidP="003F3392">
            <w:pPr>
              <w:spacing w:line="276" w:lineRule="auto"/>
              <w:rPr>
                <w:rFonts w:cs="Arial"/>
              </w:rPr>
            </w:pPr>
            <w:r>
              <w:rPr>
                <w:rFonts w:cs="Arial"/>
              </w:rPr>
              <w:t>Closed</w:t>
            </w:r>
          </w:p>
        </w:tc>
        <w:tc>
          <w:tcPr>
            <w:tcW w:w="900" w:type="dxa"/>
            <w:tcBorders>
              <w:top w:val="single" w:sz="4" w:space="0" w:color="auto"/>
              <w:left w:val="single" w:sz="4" w:space="0" w:color="auto"/>
              <w:bottom w:val="single" w:sz="4" w:space="0" w:color="auto"/>
              <w:right w:val="single" w:sz="4" w:space="0" w:color="auto"/>
            </w:tcBorders>
            <w:hideMark/>
          </w:tcPr>
          <w:p w14:paraId="19C47CEB" w14:textId="77777777" w:rsidR="00F032F5" w:rsidRPr="00DC2FC4" w:rsidRDefault="00F55D9B" w:rsidP="003F3392">
            <w:pPr>
              <w:spacing w:line="276" w:lineRule="auto"/>
              <w:rPr>
                <w:rFonts w:cs="Arial"/>
              </w:rPr>
            </w:pPr>
            <w:r w:rsidRPr="00DC2FC4">
              <w:rPr>
                <w:rFonts w:cs="Arial"/>
              </w:rPr>
              <w:t>0x0</w:t>
            </w:r>
          </w:p>
        </w:tc>
        <w:tc>
          <w:tcPr>
            <w:tcW w:w="4056" w:type="dxa"/>
            <w:tcBorders>
              <w:top w:val="single" w:sz="4" w:space="0" w:color="auto"/>
              <w:left w:val="single" w:sz="4" w:space="0" w:color="auto"/>
              <w:right w:val="single" w:sz="4" w:space="0" w:color="auto"/>
            </w:tcBorders>
            <w:vAlign w:val="center"/>
            <w:hideMark/>
          </w:tcPr>
          <w:p w14:paraId="21F915F2" w14:textId="77777777" w:rsidR="00F032F5" w:rsidRPr="00DC2FC4" w:rsidRDefault="00925A7C" w:rsidP="003F3392">
            <w:pPr>
              <w:autoSpaceDE w:val="0"/>
              <w:autoSpaceDN w:val="0"/>
              <w:adjustRightInd w:val="0"/>
              <w:rPr>
                <w:rFonts w:cs="Arial"/>
              </w:rPr>
            </w:pPr>
          </w:p>
        </w:tc>
      </w:tr>
      <w:tr w:rsidR="00F032F5" w14:paraId="655D3D4C" w14:textId="77777777" w:rsidTr="00FA6FD0">
        <w:trPr>
          <w:jc w:val="center"/>
        </w:trPr>
        <w:tc>
          <w:tcPr>
            <w:tcW w:w="2425" w:type="dxa"/>
            <w:vMerge/>
            <w:tcBorders>
              <w:left w:val="single" w:sz="4" w:space="0" w:color="auto"/>
              <w:right w:val="single" w:sz="4" w:space="0" w:color="auto"/>
            </w:tcBorders>
          </w:tcPr>
          <w:p w14:paraId="7D993AE0" w14:textId="77777777" w:rsidR="00F032F5" w:rsidRPr="00C70078" w:rsidRDefault="00925A7C"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14:paraId="7A7499FC" w14:textId="77777777" w:rsidR="00F032F5" w:rsidRPr="00C70078" w:rsidRDefault="00F55D9B" w:rsidP="003F3392">
            <w:pPr>
              <w:spacing w:line="276" w:lineRule="auto"/>
              <w:rPr>
                <w:rFonts w:cs="Arial"/>
              </w:rPr>
            </w:pPr>
            <w:r>
              <w:rPr>
                <w:rFonts w:cs="Arial"/>
              </w:rPr>
              <w:t>Ajar</w:t>
            </w:r>
          </w:p>
        </w:tc>
        <w:tc>
          <w:tcPr>
            <w:tcW w:w="900" w:type="dxa"/>
            <w:tcBorders>
              <w:top w:val="single" w:sz="4" w:space="0" w:color="auto"/>
              <w:left w:val="single" w:sz="4" w:space="0" w:color="auto"/>
              <w:bottom w:val="single" w:sz="4" w:space="0" w:color="auto"/>
              <w:right w:val="single" w:sz="4" w:space="0" w:color="auto"/>
            </w:tcBorders>
          </w:tcPr>
          <w:p w14:paraId="66444710" w14:textId="77777777" w:rsidR="00F032F5" w:rsidRPr="00C70078" w:rsidRDefault="00F55D9B"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64672E04" w14:textId="77777777" w:rsidR="00F032F5" w:rsidRPr="00C70078" w:rsidRDefault="00925A7C" w:rsidP="003F3392">
            <w:pPr>
              <w:spacing w:line="276" w:lineRule="auto"/>
              <w:rPr>
                <w:rFonts w:cs="Arial"/>
              </w:rPr>
            </w:pPr>
          </w:p>
        </w:tc>
      </w:tr>
    </w:tbl>
    <w:p w14:paraId="45057163" w14:textId="77777777" w:rsidR="001A59D5" w:rsidRDefault="00925A7C" w:rsidP="00500605"/>
    <w:p w14:paraId="7CDBC890" w14:textId="77777777" w:rsidR="00406F39" w:rsidRDefault="00F55D9B" w:rsidP="006830A8">
      <w:pPr>
        <w:pStyle w:val="Heading3"/>
      </w:pPr>
      <w:bookmarkStart w:id="77" w:name="_Toc94795935"/>
      <w:r w:rsidRPr="00B9479B">
        <w:t>MD-REQ-378492/A-</w:t>
      </w:r>
      <w:proofErr w:type="spellStart"/>
      <w:r w:rsidRPr="00B9479B">
        <w:t>PwLoApim_T_Actl</w:t>
      </w:r>
      <w:bookmarkEnd w:id="77"/>
      <w:proofErr w:type="spellEnd"/>
    </w:p>
    <w:p w14:paraId="16AA4835" w14:textId="77777777" w:rsidR="002F7E55" w:rsidRDefault="00F55D9B" w:rsidP="002F7E55">
      <w:pPr>
        <w:rPr>
          <w:rFonts w:cs="Arial"/>
        </w:rPr>
      </w:pPr>
      <w:r>
        <w:rPr>
          <w:rFonts w:cs="Arial"/>
          <w:b/>
        </w:rPr>
        <w:t>Message Type</w:t>
      </w:r>
      <w:r>
        <w:rPr>
          <w:rFonts w:cs="Arial"/>
        </w:rPr>
        <w:t>: Status</w:t>
      </w:r>
    </w:p>
    <w:p w14:paraId="1DA0D187" w14:textId="77777777" w:rsidR="002F7E55" w:rsidRDefault="00925A7C" w:rsidP="002F7E55">
      <w:pPr>
        <w:rPr>
          <w:rFonts w:cs="Arial"/>
        </w:rPr>
      </w:pPr>
    </w:p>
    <w:p w14:paraId="3D92EB54" w14:textId="77777777" w:rsidR="002F7E55" w:rsidRDefault="00F55D9B" w:rsidP="002F7E55">
      <w:pPr>
        <w:rPr>
          <w:rFonts w:cs="Arial"/>
        </w:rPr>
      </w:pPr>
      <w:r>
        <w:rPr>
          <w:rFonts w:cs="Arial"/>
        </w:rPr>
        <w:t>Signal informing the Infotainment System Master how long it can stay in Stop Mode</w:t>
      </w:r>
    </w:p>
    <w:p w14:paraId="485AD3B3" w14:textId="77777777" w:rsidR="002F7E55" w:rsidRDefault="00925A7C" w:rsidP="002F7E55">
      <w:pPr>
        <w:rPr>
          <w:rFonts w:cs="Arial"/>
        </w:rPr>
      </w:pPr>
    </w:p>
    <w:tbl>
      <w:tblPr>
        <w:tblW w:w="10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8"/>
        <w:gridCol w:w="2011"/>
        <w:gridCol w:w="900"/>
        <w:gridCol w:w="4966"/>
      </w:tblGrid>
      <w:tr w:rsidR="002F7E55" w14:paraId="7BB9E8D2" w14:textId="77777777" w:rsidTr="000F4BCE">
        <w:trPr>
          <w:jc w:val="center"/>
        </w:trPr>
        <w:tc>
          <w:tcPr>
            <w:tcW w:w="2648" w:type="dxa"/>
            <w:tcBorders>
              <w:top w:val="single" w:sz="4" w:space="0" w:color="auto"/>
              <w:left w:val="single" w:sz="4" w:space="0" w:color="auto"/>
              <w:bottom w:val="single" w:sz="4" w:space="0" w:color="auto"/>
              <w:right w:val="single" w:sz="4" w:space="0" w:color="auto"/>
            </w:tcBorders>
            <w:hideMark/>
          </w:tcPr>
          <w:p w14:paraId="5F78603A" w14:textId="77777777" w:rsidR="002F7E55" w:rsidRDefault="00F55D9B">
            <w:pPr>
              <w:spacing w:line="276" w:lineRule="auto"/>
              <w:rPr>
                <w:rFonts w:cs="Arial"/>
                <w:b/>
              </w:rPr>
            </w:pPr>
            <w:r>
              <w:rPr>
                <w:rFonts w:cs="Arial"/>
                <w:b/>
              </w:rPr>
              <w:t>Logical Signal Name</w:t>
            </w:r>
          </w:p>
        </w:tc>
        <w:tc>
          <w:tcPr>
            <w:tcW w:w="2011" w:type="dxa"/>
            <w:tcBorders>
              <w:top w:val="single" w:sz="4" w:space="0" w:color="auto"/>
              <w:left w:val="single" w:sz="4" w:space="0" w:color="auto"/>
              <w:bottom w:val="single" w:sz="4" w:space="0" w:color="auto"/>
              <w:right w:val="single" w:sz="4" w:space="0" w:color="auto"/>
            </w:tcBorders>
            <w:hideMark/>
          </w:tcPr>
          <w:p w14:paraId="281087FC" w14:textId="77777777" w:rsidR="002F7E55" w:rsidRDefault="00F55D9B">
            <w:pPr>
              <w:spacing w:line="276" w:lineRule="auto"/>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1D3D8C24" w14:textId="77777777" w:rsidR="002F7E55" w:rsidRDefault="00F55D9B">
            <w:pPr>
              <w:spacing w:line="276" w:lineRule="auto"/>
              <w:rPr>
                <w:rFonts w:cs="Arial"/>
                <w:b/>
              </w:rPr>
            </w:pPr>
            <w:r>
              <w:rPr>
                <w:rFonts w:cs="Arial"/>
                <w:b/>
              </w:rPr>
              <w:t>Value</w:t>
            </w:r>
          </w:p>
        </w:tc>
        <w:tc>
          <w:tcPr>
            <w:tcW w:w="4966" w:type="dxa"/>
            <w:tcBorders>
              <w:top w:val="single" w:sz="4" w:space="0" w:color="auto"/>
              <w:left w:val="single" w:sz="4" w:space="0" w:color="auto"/>
              <w:bottom w:val="single" w:sz="4" w:space="0" w:color="auto"/>
              <w:right w:val="single" w:sz="4" w:space="0" w:color="auto"/>
            </w:tcBorders>
            <w:hideMark/>
          </w:tcPr>
          <w:p w14:paraId="5D360064" w14:textId="77777777" w:rsidR="002F7E55" w:rsidRDefault="00F55D9B">
            <w:pPr>
              <w:spacing w:line="276" w:lineRule="auto"/>
              <w:rPr>
                <w:rFonts w:cs="Arial"/>
                <w:b/>
              </w:rPr>
            </w:pPr>
            <w:r>
              <w:rPr>
                <w:rFonts w:cs="Arial"/>
                <w:b/>
              </w:rPr>
              <w:t>Description</w:t>
            </w:r>
          </w:p>
        </w:tc>
      </w:tr>
      <w:tr w:rsidR="002F7E55" w14:paraId="62020148" w14:textId="77777777" w:rsidTr="000F4BCE">
        <w:trPr>
          <w:jc w:val="center"/>
        </w:trPr>
        <w:tc>
          <w:tcPr>
            <w:tcW w:w="2648" w:type="dxa"/>
            <w:vMerge w:val="restart"/>
            <w:tcBorders>
              <w:top w:val="single" w:sz="4" w:space="0" w:color="auto"/>
              <w:left w:val="single" w:sz="4" w:space="0" w:color="auto"/>
              <w:right w:val="single" w:sz="4" w:space="0" w:color="auto"/>
            </w:tcBorders>
          </w:tcPr>
          <w:p w14:paraId="2625C118" w14:textId="77777777" w:rsidR="002F7E55" w:rsidRDefault="00925A7C">
            <w:pPr>
              <w:spacing w:line="276" w:lineRule="auto"/>
              <w:rPr>
                <w:rFonts w:cs="Arial"/>
              </w:rPr>
            </w:pPr>
          </w:p>
          <w:p w14:paraId="116D727D" w14:textId="77777777" w:rsidR="002F7E55" w:rsidRDefault="00925A7C">
            <w:pPr>
              <w:spacing w:line="276" w:lineRule="auto"/>
              <w:rPr>
                <w:rFonts w:cs="Arial"/>
              </w:rPr>
            </w:pPr>
          </w:p>
          <w:p w14:paraId="2ECDE4CD" w14:textId="77777777" w:rsidR="002F7E55" w:rsidRDefault="00925A7C">
            <w:pPr>
              <w:spacing w:line="276" w:lineRule="auto"/>
              <w:rPr>
                <w:rFonts w:cs="Arial"/>
              </w:rPr>
            </w:pPr>
          </w:p>
          <w:p w14:paraId="2BCF5993" w14:textId="77777777" w:rsidR="002F7E55" w:rsidRDefault="00F55D9B">
            <w:pPr>
              <w:spacing w:line="276" w:lineRule="auto"/>
              <w:rPr>
                <w:rFonts w:cs="Arial"/>
              </w:rPr>
            </w:pPr>
            <w:proofErr w:type="spellStart"/>
            <w:r>
              <w:rPr>
                <w:rFonts w:cs="Arial"/>
              </w:rPr>
              <w:t>PwLoApim_T_Actl</w:t>
            </w:r>
            <w:proofErr w:type="spellEnd"/>
          </w:p>
        </w:tc>
        <w:tc>
          <w:tcPr>
            <w:tcW w:w="2011" w:type="dxa"/>
            <w:tcBorders>
              <w:top w:val="single" w:sz="4" w:space="0" w:color="auto"/>
              <w:left w:val="single" w:sz="4" w:space="0" w:color="auto"/>
              <w:bottom w:val="single" w:sz="4" w:space="0" w:color="auto"/>
              <w:right w:val="single" w:sz="4" w:space="0" w:color="auto"/>
            </w:tcBorders>
            <w:hideMark/>
          </w:tcPr>
          <w:p w14:paraId="4CAC32B8" w14:textId="77777777" w:rsidR="002F7E55" w:rsidRDefault="00F55D9B">
            <w:pPr>
              <w:autoSpaceDE w:val="0"/>
              <w:autoSpaceDN w:val="0"/>
              <w:adjustRightInd w:val="0"/>
              <w:spacing w:line="256" w:lineRule="auto"/>
              <w:rPr>
                <w:rFonts w:eastAsia="MS Mincho" w:cs="Arial"/>
              </w:rPr>
            </w:pPr>
            <w:r>
              <w:rPr>
                <w:rFonts w:eastAsia="MS Mincho" w:cs="Arial"/>
              </w:rPr>
              <w:t>0 minute</w:t>
            </w:r>
          </w:p>
        </w:tc>
        <w:tc>
          <w:tcPr>
            <w:tcW w:w="900" w:type="dxa"/>
            <w:tcBorders>
              <w:top w:val="single" w:sz="4" w:space="0" w:color="auto"/>
              <w:left w:val="single" w:sz="4" w:space="0" w:color="auto"/>
              <w:bottom w:val="single" w:sz="4" w:space="0" w:color="auto"/>
              <w:right w:val="single" w:sz="4" w:space="0" w:color="auto"/>
            </w:tcBorders>
            <w:hideMark/>
          </w:tcPr>
          <w:p w14:paraId="0522A047" w14:textId="77777777" w:rsidR="002F7E55" w:rsidRDefault="00F55D9B">
            <w:pPr>
              <w:spacing w:line="276" w:lineRule="auto"/>
              <w:rPr>
                <w:rFonts w:cs="Arial"/>
              </w:rPr>
            </w:pPr>
            <w:r>
              <w:rPr>
                <w:rFonts w:cs="Arial"/>
              </w:rPr>
              <w:t>0x0</w:t>
            </w:r>
          </w:p>
        </w:tc>
        <w:tc>
          <w:tcPr>
            <w:tcW w:w="4966" w:type="dxa"/>
            <w:tcBorders>
              <w:top w:val="single" w:sz="4" w:space="0" w:color="auto"/>
              <w:left w:val="single" w:sz="4" w:space="0" w:color="auto"/>
              <w:bottom w:val="single" w:sz="4" w:space="0" w:color="auto"/>
              <w:right w:val="single" w:sz="4" w:space="0" w:color="auto"/>
            </w:tcBorders>
            <w:vAlign w:val="center"/>
            <w:hideMark/>
          </w:tcPr>
          <w:p w14:paraId="1C6B78B2" w14:textId="77777777" w:rsidR="002F7E55" w:rsidRDefault="00F55D9B">
            <w:pPr>
              <w:rPr>
                <w:rFonts w:cs="Arial"/>
              </w:rPr>
            </w:pPr>
            <w:r>
              <w:rPr>
                <w:rFonts w:cs="Arial"/>
              </w:rPr>
              <w:t>Shutdown if in Stop Mode to Sleep Mode</w:t>
            </w:r>
          </w:p>
        </w:tc>
      </w:tr>
      <w:tr w:rsidR="002F7E55" w14:paraId="5C0F7937" w14:textId="77777777" w:rsidTr="000F4BCE">
        <w:trPr>
          <w:jc w:val="center"/>
        </w:trPr>
        <w:tc>
          <w:tcPr>
            <w:tcW w:w="2648" w:type="dxa"/>
            <w:vMerge/>
            <w:tcBorders>
              <w:left w:val="single" w:sz="4" w:space="0" w:color="auto"/>
              <w:right w:val="single" w:sz="4" w:space="0" w:color="auto"/>
            </w:tcBorders>
            <w:vAlign w:val="center"/>
            <w:hideMark/>
          </w:tcPr>
          <w:p w14:paraId="01F7FEFA" w14:textId="77777777" w:rsidR="002F7E55" w:rsidRDefault="00925A7C">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hideMark/>
          </w:tcPr>
          <w:p w14:paraId="21FD6BCD" w14:textId="77777777" w:rsidR="002F7E55" w:rsidRDefault="00F55D9B">
            <w:pPr>
              <w:autoSpaceDE w:val="0"/>
              <w:autoSpaceDN w:val="0"/>
              <w:adjustRightInd w:val="0"/>
              <w:spacing w:line="256" w:lineRule="auto"/>
              <w:rPr>
                <w:rFonts w:eastAsia="MS Mincho" w:cs="Arial"/>
              </w:rPr>
            </w:pPr>
            <w:r>
              <w:rPr>
                <w:rFonts w:eastAsia="MS Mincho" w:cs="Arial"/>
              </w:rPr>
              <w:t>1 minute</w:t>
            </w:r>
          </w:p>
        </w:tc>
        <w:tc>
          <w:tcPr>
            <w:tcW w:w="900" w:type="dxa"/>
            <w:tcBorders>
              <w:top w:val="single" w:sz="4" w:space="0" w:color="auto"/>
              <w:left w:val="single" w:sz="4" w:space="0" w:color="auto"/>
              <w:bottom w:val="single" w:sz="4" w:space="0" w:color="auto"/>
              <w:right w:val="single" w:sz="4" w:space="0" w:color="auto"/>
            </w:tcBorders>
            <w:hideMark/>
          </w:tcPr>
          <w:p w14:paraId="121D6D0C" w14:textId="77777777" w:rsidR="002F7E55" w:rsidRDefault="00F55D9B">
            <w:pPr>
              <w:spacing w:line="276" w:lineRule="auto"/>
              <w:rPr>
                <w:rFonts w:cs="Arial"/>
              </w:rPr>
            </w:pPr>
            <w:r>
              <w:rPr>
                <w:rFonts w:cs="Arial"/>
              </w:rPr>
              <w:t>0x1</w:t>
            </w:r>
          </w:p>
        </w:tc>
        <w:tc>
          <w:tcPr>
            <w:tcW w:w="4966" w:type="dxa"/>
            <w:tcBorders>
              <w:top w:val="single" w:sz="4" w:space="0" w:color="auto"/>
              <w:left w:val="single" w:sz="4" w:space="0" w:color="auto"/>
              <w:bottom w:val="single" w:sz="4" w:space="0" w:color="auto"/>
              <w:right w:val="single" w:sz="4" w:space="0" w:color="auto"/>
            </w:tcBorders>
            <w:vAlign w:val="center"/>
          </w:tcPr>
          <w:p w14:paraId="0DED1A1D" w14:textId="77777777" w:rsidR="002F7E55" w:rsidRDefault="00925A7C">
            <w:pPr>
              <w:autoSpaceDE w:val="0"/>
              <w:autoSpaceDN w:val="0"/>
              <w:adjustRightInd w:val="0"/>
              <w:spacing w:line="256" w:lineRule="auto"/>
              <w:rPr>
                <w:rFonts w:cs="Arial"/>
              </w:rPr>
            </w:pPr>
          </w:p>
        </w:tc>
      </w:tr>
      <w:tr w:rsidR="002F7E55" w14:paraId="47B717C5" w14:textId="77777777" w:rsidTr="000F4BCE">
        <w:trPr>
          <w:jc w:val="center"/>
        </w:trPr>
        <w:tc>
          <w:tcPr>
            <w:tcW w:w="2648" w:type="dxa"/>
            <w:vMerge/>
            <w:tcBorders>
              <w:left w:val="single" w:sz="4" w:space="0" w:color="auto"/>
              <w:right w:val="single" w:sz="4" w:space="0" w:color="auto"/>
            </w:tcBorders>
            <w:vAlign w:val="center"/>
            <w:hideMark/>
          </w:tcPr>
          <w:p w14:paraId="58AA130A" w14:textId="77777777" w:rsidR="002F7E55" w:rsidRDefault="00925A7C">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hideMark/>
          </w:tcPr>
          <w:p w14:paraId="0FA93B3B" w14:textId="77777777" w:rsidR="002F7E55" w:rsidRDefault="00F55D9B">
            <w:pPr>
              <w:autoSpaceDE w:val="0"/>
              <w:autoSpaceDN w:val="0"/>
              <w:adjustRightInd w:val="0"/>
              <w:spacing w:line="256" w:lineRule="auto"/>
              <w:rPr>
                <w:rFonts w:eastAsia="MS Mincho" w:cs="Arial"/>
              </w:rPr>
            </w:pPr>
            <w:r>
              <w:rPr>
                <w:rFonts w:eastAsia="MS Mincho" w:cs="Arial"/>
              </w:rPr>
              <w:t>2 minutes</w:t>
            </w:r>
          </w:p>
        </w:tc>
        <w:tc>
          <w:tcPr>
            <w:tcW w:w="900" w:type="dxa"/>
            <w:tcBorders>
              <w:top w:val="single" w:sz="4" w:space="0" w:color="auto"/>
              <w:left w:val="single" w:sz="4" w:space="0" w:color="auto"/>
              <w:bottom w:val="single" w:sz="4" w:space="0" w:color="auto"/>
              <w:right w:val="single" w:sz="4" w:space="0" w:color="auto"/>
            </w:tcBorders>
            <w:hideMark/>
          </w:tcPr>
          <w:p w14:paraId="6A51FCAE" w14:textId="77777777" w:rsidR="002F7E55" w:rsidRDefault="00F55D9B">
            <w:pPr>
              <w:spacing w:line="276" w:lineRule="auto"/>
              <w:rPr>
                <w:rFonts w:cs="Arial"/>
              </w:rPr>
            </w:pPr>
            <w:r>
              <w:rPr>
                <w:rFonts w:cs="Arial"/>
              </w:rPr>
              <w:t>0x2</w:t>
            </w:r>
          </w:p>
        </w:tc>
        <w:tc>
          <w:tcPr>
            <w:tcW w:w="4966" w:type="dxa"/>
            <w:tcBorders>
              <w:top w:val="single" w:sz="4" w:space="0" w:color="auto"/>
              <w:left w:val="single" w:sz="4" w:space="0" w:color="auto"/>
              <w:bottom w:val="single" w:sz="4" w:space="0" w:color="auto"/>
              <w:right w:val="single" w:sz="4" w:space="0" w:color="auto"/>
            </w:tcBorders>
            <w:vAlign w:val="center"/>
          </w:tcPr>
          <w:p w14:paraId="66578C88" w14:textId="77777777" w:rsidR="002F7E55" w:rsidRDefault="00925A7C">
            <w:pPr>
              <w:autoSpaceDE w:val="0"/>
              <w:autoSpaceDN w:val="0"/>
              <w:adjustRightInd w:val="0"/>
              <w:spacing w:line="256" w:lineRule="auto"/>
              <w:rPr>
                <w:rFonts w:cs="Arial"/>
              </w:rPr>
            </w:pPr>
          </w:p>
        </w:tc>
      </w:tr>
      <w:tr w:rsidR="002F7E55" w14:paraId="7D8C92D2" w14:textId="77777777" w:rsidTr="000F4BCE">
        <w:trPr>
          <w:jc w:val="center"/>
        </w:trPr>
        <w:tc>
          <w:tcPr>
            <w:tcW w:w="2648" w:type="dxa"/>
            <w:vMerge/>
            <w:tcBorders>
              <w:left w:val="single" w:sz="4" w:space="0" w:color="auto"/>
              <w:right w:val="single" w:sz="4" w:space="0" w:color="auto"/>
            </w:tcBorders>
            <w:vAlign w:val="center"/>
            <w:hideMark/>
          </w:tcPr>
          <w:p w14:paraId="5617BCA7" w14:textId="77777777" w:rsidR="002F7E55" w:rsidRDefault="00925A7C">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hideMark/>
          </w:tcPr>
          <w:p w14:paraId="67AD3592" w14:textId="77777777" w:rsidR="002F7E55" w:rsidRDefault="00F55D9B">
            <w:pPr>
              <w:autoSpaceDE w:val="0"/>
              <w:autoSpaceDN w:val="0"/>
              <w:adjustRightInd w:val="0"/>
              <w:spacing w:line="256" w:lineRule="auto"/>
              <w:rPr>
                <w:rFonts w:eastAsia="MS Mincho" w:cs="Arial"/>
              </w:rPr>
            </w:pPr>
            <w:r>
              <w:rPr>
                <w:rFonts w:eastAsia="MS Mincho" w:cs="Arial"/>
              </w:rPr>
              <w:t>3 minutes</w:t>
            </w:r>
          </w:p>
        </w:tc>
        <w:tc>
          <w:tcPr>
            <w:tcW w:w="900" w:type="dxa"/>
            <w:tcBorders>
              <w:top w:val="single" w:sz="4" w:space="0" w:color="auto"/>
              <w:left w:val="single" w:sz="4" w:space="0" w:color="auto"/>
              <w:bottom w:val="single" w:sz="4" w:space="0" w:color="auto"/>
              <w:right w:val="single" w:sz="4" w:space="0" w:color="auto"/>
            </w:tcBorders>
            <w:hideMark/>
          </w:tcPr>
          <w:p w14:paraId="7AED193F" w14:textId="77777777" w:rsidR="002F7E55" w:rsidRDefault="00F55D9B">
            <w:pPr>
              <w:spacing w:line="276" w:lineRule="auto"/>
              <w:rPr>
                <w:rFonts w:cs="Arial"/>
              </w:rPr>
            </w:pPr>
            <w:r>
              <w:rPr>
                <w:rFonts w:cs="Arial"/>
              </w:rPr>
              <w:t>0x3</w:t>
            </w:r>
          </w:p>
        </w:tc>
        <w:tc>
          <w:tcPr>
            <w:tcW w:w="4966" w:type="dxa"/>
            <w:tcBorders>
              <w:top w:val="single" w:sz="4" w:space="0" w:color="auto"/>
              <w:left w:val="single" w:sz="4" w:space="0" w:color="auto"/>
              <w:bottom w:val="single" w:sz="4" w:space="0" w:color="auto"/>
              <w:right w:val="single" w:sz="4" w:space="0" w:color="auto"/>
            </w:tcBorders>
            <w:vAlign w:val="center"/>
          </w:tcPr>
          <w:p w14:paraId="74EE85B6" w14:textId="77777777" w:rsidR="002F7E55" w:rsidRDefault="00925A7C">
            <w:pPr>
              <w:autoSpaceDE w:val="0"/>
              <w:autoSpaceDN w:val="0"/>
              <w:adjustRightInd w:val="0"/>
              <w:spacing w:line="256" w:lineRule="auto"/>
              <w:rPr>
                <w:rFonts w:cs="Arial"/>
              </w:rPr>
            </w:pPr>
          </w:p>
        </w:tc>
      </w:tr>
      <w:tr w:rsidR="002F7E55" w14:paraId="1555BD1B" w14:textId="77777777" w:rsidTr="000F4BCE">
        <w:trPr>
          <w:jc w:val="center"/>
        </w:trPr>
        <w:tc>
          <w:tcPr>
            <w:tcW w:w="2648" w:type="dxa"/>
            <w:vMerge/>
            <w:tcBorders>
              <w:left w:val="single" w:sz="4" w:space="0" w:color="auto"/>
              <w:right w:val="single" w:sz="4" w:space="0" w:color="auto"/>
            </w:tcBorders>
            <w:vAlign w:val="center"/>
            <w:hideMark/>
          </w:tcPr>
          <w:p w14:paraId="14E97E4C" w14:textId="77777777" w:rsidR="002F7E55" w:rsidRDefault="00925A7C">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hideMark/>
          </w:tcPr>
          <w:p w14:paraId="5C9EF4C3" w14:textId="77777777" w:rsidR="002F7E55" w:rsidRDefault="00F55D9B">
            <w:pPr>
              <w:spacing w:line="256" w:lineRule="auto"/>
              <w:rPr>
                <w:rFonts w:cs="Arial"/>
              </w:rPr>
            </w:pPr>
            <w:r>
              <w:rPr>
                <w:rFonts w:cs="Arial"/>
              </w:rPr>
              <w:t>4 minutes</w:t>
            </w:r>
          </w:p>
        </w:tc>
        <w:tc>
          <w:tcPr>
            <w:tcW w:w="900" w:type="dxa"/>
            <w:tcBorders>
              <w:top w:val="single" w:sz="4" w:space="0" w:color="auto"/>
              <w:left w:val="single" w:sz="4" w:space="0" w:color="auto"/>
              <w:bottom w:val="single" w:sz="4" w:space="0" w:color="auto"/>
              <w:right w:val="single" w:sz="4" w:space="0" w:color="auto"/>
            </w:tcBorders>
            <w:hideMark/>
          </w:tcPr>
          <w:p w14:paraId="5920BDCC" w14:textId="77777777" w:rsidR="002F7E55" w:rsidRDefault="00F55D9B">
            <w:pPr>
              <w:spacing w:line="276" w:lineRule="auto"/>
              <w:rPr>
                <w:rFonts w:cs="Arial"/>
              </w:rPr>
            </w:pPr>
            <w:r>
              <w:rPr>
                <w:rFonts w:cs="Arial"/>
              </w:rPr>
              <w:t>0x4</w:t>
            </w:r>
          </w:p>
        </w:tc>
        <w:tc>
          <w:tcPr>
            <w:tcW w:w="4966" w:type="dxa"/>
            <w:tcBorders>
              <w:top w:val="single" w:sz="4" w:space="0" w:color="auto"/>
              <w:left w:val="single" w:sz="4" w:space="0" w:color="auto"/>
              <w:bottom w:val="single" w:sz="4" w:space="0" w:color="auto"/>
              <w:right w:val="single" w:sz="4" w:space="0" w:color="auto"/>
            </w:tcBorders>
          </w:tcPr>
          <w:p w14:paraId="581E1698" w14:textId="77777777" w:rsidR="002F7E55" w:rsidRDefault="00925A7C">
            <w:pPr>
              <w:spacing w:line="276" w:lineRule="auto"/>
              <w:rPr>
                <w:rFonts w:cs="Arial"/>
              </w:rPr>
            </w:pPr>
          </w:p>
        </w:tc>
      </w:tr>
      <w:tr w:rsidR="002F7E55" w14:paraId="51D2E73E" w14:textId="77777777" w:rsidTr="000F4BCE">
        <w:trPr>
          <w:jc w:val="center"/>
        </w:trPr>
        <w:tc>
          <w:tcPr>
            <w:tcW w:w="2648" w:type="dxa"/>
            <w:vMerge/>
            <w:tcBorders>
              <w:left w:val="single" w:sz="4" w:space="0" w:color="auto"/>
              <w:right w:val="single" w:sz="4" w:space="0" w:color="auto"/>
            </w:tcBorders>
            <w:vAlign w:val="center"/>
          </w:tcPr>
          <w:p w14:paraId="15448044" w14:textId="77777777" w:rsidR="002F7E55" w:rsidRDefault="00925A7C">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7FF960CE" w14:textId="77777777" w:rsidR="002F7E55" w:rsidRDefault="00F55D9B">
            <w:pPr>
              <w:spacing w:line="256" w:lineRule="auto"/>
              <w:rPr>
                <w:rFonts w:cs="Arial"/>
              </w:rPr>
            </w:pPr>
            <w:r>
              <w:rPr>
                <w:rFonts w:cs="Arial"/>
              </w:rPr>
              <w:t>…</w:t>
            </w:r>
          </w:p>
        </w:tc>
        <w:tc>
          <w:tcPr>
            <w:tcW w:w="900" w:type="dxa"/>
            <w:tcBorders>
              <w:top w:val="single" w:sz="4" w:space="0" w:color="auto"/>
              <w:left w:val="single" w:sz="4" w:space="0" w:color="auto"/>
              <w:bottom w:val="single" w:sz="4" w:space="0" w:color="auto"/>
              <w:right w:val="single" w:sz="4" w:space="0" w:color="auto"/>
            </w:tcBorders>
          </w:tcPr>
          <w:p w14:paraId="1D03B034" w14:textId="77777777" w:rsidR="002F7E55" w:rsidRDefault="00F55D9B">
            <w:pPr>
              <w:spacing w:line="276" w:lineRule="auto"/>
              <w:rPr>
                <w:rFonts w:cs="Arial"/>
              </w:rPr>
            </w:pPr>
            <w:r>
              <w:rPr>
                <w:rFonts w:cs="Arial"/>
              </w:rPr>
              <w:t>…</w:t>
            </w:r>
          </w:p>
        </w:tc>
        <w:tc>
          <w:tcPr>
            <w:tcW w:w="4966" w:type="dxa"/>
            <w:tcBorders>
              <w:top w:val="single" w:sz="4" w:space="0" w:color="auto"/>
              <w:left w:val="single" w:sz="4" w:space="0" w:color="auto"/>
              <w:bottom w:val="single" w:sz="4" w:space="0" w:color="auto"/>
              <w:right w:val="single" w:sz="4" w:space="0" w:color="auto"/>
            </w:tcBorders>
          </w:tcPr>
          <w:p w14:paraId="318B8DFD" w14:textId="77777777" w:rsidR="002F7E55" w:rsidRDefault="00925A7C">
            <w:pPr>
              <w:spacing w:line="276" w:lineRule="auto"/>
              <w:rPr>
                <w:rFonts w:cs="Arial"/>
              </w:rPr>
            </w:pPr>
          </w:p>
        </w:tc>
      </w:tr>
      <w:tr w:rsidR="002F7E55" w14:paraId="6F27F09B" w14:textId="77777777" w:rsidTr="000F4BCE">
        <w:trPr>
          <w:jc w:val="center"/>
        </w:trPr>
        <w:tc>
          <w:tcPr>
            <w:tcW w:w="2648" w:type="dxa"/>
            <w:vMerge/>
            <w:tcBorders>
              <w:left w:val="single" w:sz="4" w:space="0" w:color="auto"/>
              <w:right w:val="single" w:sz="4" w:space="0" w:color="auto"/>
            </w:tcBorders>
            <w:vAlign w:val="center"/>
          </w:tcPr>
          <w:p w14:paraId="22FE288A" w14:textId="77777777" w:rsidR="002F7E55" w:rsidRDefault="00925A7C">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0B660902" w14:textId="77777777" w:rsidR="002F7E55" w:rsidRDefault="00925A7C">
            <w:pPr>
              <w:spacing w:line="256" w:lineRule="auto"/>
              <w:rPr>
                <w:rFonts w:cs="Arial"/>
              </w:rPr>
            </w:pPr>
          </w:p>
        </w:tc>
        <w:tc>
          <w:tcPr>
            <w:tcW w:w="900" w:type="dxa"/>
            <w:tcBorders>
              <w:top w:val="single" w:sz="4" w:space="0" w:color="auto"/>
              <w:left w:val="single" w:sz="4" w:space="0" w:color="auto"/>
              <w:bottom w:val="single" w:sz="4" w:space="0" w:color="auto"/>
              <w:right w:val="single" w:sz="4" w:space="0" w:color="auto"/>
            </w:tcBorders>
          </w:tcPr>
          <w:p w14:paraId="64744127" w14:textId="77777777" w:rsidR="002F7E55" w:rsidRDefault="00925A7C">
            <w:pPr>
              <w:spacing w:line="276" w:lineRule="auto"/>
              <w:rPr>
                <w:rFonts w:cs="Arial"/>
              </w:rPr>
            </w:pPr>
          </w:p>
        </w:tc>
        <w:tc>
          <w:tcPr>
            <w:tcW w:w="4966" w:type="dxa"/>
            <w:tcBorders>
              <w:top w:val="single" w:sz="4" w:space="0" w:color="auto"/>
              <w:left w:val="single" w:sz="4" w:space="0" w:color="auto"/>
              <w:bottom w:val="single" w:sz="4" w:space="0" w:color="auto"/>
              <w:right w:val="single" w:sz="4" w:space="0" w:color="auto"/>
            </w:tcBorders>
          </w:tcPr>
          <w:p w14:paraId="5AF4748B" w14:textId="77777777" w:rsidR="002F7E55" w:rsidRDefault="00925A7C">
            <w:pPr>
              <w:spacing w:line="276" w:lineRule="auto"/>
              <w:rPr>
                <w:rFonts w:cs="Arial"/>
              </w:rPr>
            </w:pPr>
          </w:p>
        </w:tc>
      </w:tr>
      <w:tr w:rsidR="002F7E55" w14:paraId="181F0D3B" w14:textId="77777777" w:rsidTr="000F4BCE">
        <w:trPr>
          <w:jc w:val="center"/>
        </w:trPr>
        <w:tc>
          <w:tcPr>
            <w:tcW w:w="2648" w:type="dxa"/>
            <w:vMerge/>
            <w:tcBorders>
              <w:left w:val="single" w:sz="4" w:space="0" w:color="auto"/>
              <w:bottom w:val="single" w:sz="4" w:space="0" w:color="auto"/>
              <w:right w:val="single" w:sz="4" w:space="0" w:color="auto"/>
            </w:tcBorders>
            <w:vAlign w:val="center"/>
          </w:tcPr>
          <w:p w14:paraId="6A464AAA" w14:textId="77777777" w:rsidR="002F7E55" w:rsidRDefault="00925A7C">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25AB4C61" w14:textId="77777777" w:rsidR="002F7E55" w:rsidRDefault="00F55D9B">
            <w:pPr>
              <w:spacing w:line="256" w:lineRule="auto"/>
              <w:rPr>
                <w:rFonts w:cs="Arial"/>
              </w:rPr>
            </w:pPr>
            <w:r>
              <w:rPr>
                <w:rFonts w:cs="Arial"/>
              </w:rPr>
              <w:t>2,047 minutes</w:t>
            </w:r>
          </w:p>
        </w:tc>
        <w:tc>
          <w:tcPr>
            <w:tcW w:w="900" w:type="dxa"/>
            <w:tcBorders>
              <w:top w:val="single" w:sz="4" w:space="0" w:color="auto"/>
              <w:left w:val="single" w:sz="4" w:space="0" w:color="auto"/>
              <w:bottom w:val="single" w:sz="4" w:space="0" w:color="auto"/>
              <w:right w:val="single" w:sz="4" w:space="0" w:color="auto"/>
            </w:tcBorders>
          </w:tcPr>
          <w:p w14:paraId="379DD8F1" w14:textId="77777777" w:rsidR="002F7E55" w:rsidRDefault="00F55D9B">
            <w:pPr>
              <w:spacing w:line="276" w:lineRule="auto"/>
              <w:rPr>
                <w:rFonts w:cs="Arial"/>
              </w:rPr>
            </w:pPr>
            <w:r>
              <w:rPr>
                <w:rFonts w:cs="Arial"/>
              </w:rPr>
              <w:t>0x7FF</w:t>
            </w:r>
          </w:p>
        </w:tc>
        <w:tc>
          <w:tcPr>
            <w:tcW w:w="4966" w:type="dxa"/>
            <w:tcBorders>
              <w:top w:val="single" w:sz="4" w:space="0" w:color="auto"/>
              <w:left w:val="single" w:sz="4" w:space="0" w:color="auto"/>
              <w:bottom w:val="single" w:sz="4" w:space="0" w:color="auto"/>
              <w:right w:val="single" w:sz="4" w:space="0" w:color="auto"/>
            </w:tcBorders>
          </w:tcPr>
          <w:p w14:paraId="3D9855C4" w14:textId="77777777" w:rsidR="002F7E55" w:rsidRDefault="00F55D9B">
            <w:pPr>
              <w:spacing w:line="276" w:lineRule="auto"/>
              <w:rPr>
                <w:rFonts w:cs="Arial"/>
              </w:rPr>
            </w:pPr>
            <w:r>
              <w:rPr>
                <w:rFonts w:cs="Arial"/>
              </w:rPr>
              <w:t>34 hours, 7 minutes</w:t>
            </w:r>
          </w:p>
        </w:tc>
      </w:tr>
    </w:tbl>
    <w:p w14:paraId="7A4B5FC8" w14:textId="77777777" w:rsidR="002F7E55" w:rsidRDefault="00925A7C" w:rsidP="002F7E55">
      <w:pPr>
        <w:rPr>
          <w:rFonts w:cs="Arial"/>
        </w:rPr>
      </w:pPr>
    </w:p>
    <w:p w14:paraId="38A66335" w14:textId="77777777" w:rsidR="002F7E55" w:rsidRDefault="00925A7C" w:rsidP="002F7E55"/>
    <w:p w14:paraId="6238C34A" w14:textId="77777777" w:rsidR="00500605" w:rsidRDefault="00925A7C" w:rsidP="00500605"/>
    <w:p w14:paraId="36A8E253" w14:textId="77777777" w:rsidR="00406F39" w:rsidRDefault="00F55D9B" w:rsidP="006830A8">
      <w:pPr>
        <w:pStyle w:val="Heading3"/>
      </w:pPr>
      <w:bookmarkStart w:id="78" w:name="_Toc94795936"/>
      <w:r w:rsidRPr="00B9479B">
        <w:t>MD-REQ-359588/A-</w:t>
      </w:r>
      <w:proofErr w:type="spellStart"/>
      <w:r w:rsidRPr="00B9479B">
        <w:t>ClrExitAsstActv_B_Rq</w:t>
      </w:r>
      <w:bookmarkEnd w:id="78"/>
      <w:proofErr w:type="spellEnd"/>
    </w:p>
    <w:p w14:paraId="07FF47F9" w14:textId="77777777" w:rsidR="00C67D11" w:rsidRPr="00C67D11" w:rsidRDefault="00F55D9B" w:rsidP="00C67D11">
      <w:pPr>
        <w:rPr>
          <w:rFonts w:cs="Arial"/>
        </w:rPr>
      </w:pPr>
      <w:r w:rsidRPr="00C67D11">
        <w:rPr>
          <w:rFonts w:cs="Arial"/>
        </w:rPr>
        <w:t xml:space="preserve">Message Type: </w:t>
      </w:r>
      <w:r>
        <w:rPr>
          <w:rFonts w:cs="Arial"/>
        </w:rPr>
        <w:t>Request</w:t>
      </w:r>
    </w:p>
    <w:p w14:paraId="6778C950" w14:textId="77777777" w:rsidR="00C67D11" w:rsidRPr="00C67D11" w:rsidRDefault="00925A7C" w:rsidP="00C67D11">
      <w:pPr>
        <w:rPr>
          <w:rFonts w:cs="Arial"/>
        </w:rPr>
      </w:pPr>
    </w:p>
    <w:p w14:paraId="1FCFE233" w14:textId="77777777" w:rsidR="00C67D11" w:rsidRPr="00C67D11" w:rsidRDefault="00F55D9B" w:rsidP="00C67D11">
      <w:pPr>
        <w:widowControl w:val="0"/>
        <w:adjustRightInd w:val="0"/>
        <w:rPr>
          <w:rFonts w:cs="Arial"/>
        </w:rPr>
      </w:pPr>
      <w:r w:rsidRPr="00C67D11">
        <w:rPr>
          <w:rFonts w:cs="Arial"/>
        </w:rPr>
        <w:t xml:space="preserve">Request signal from the Clear Exit Assist Warning Server to the Clear Exit Assist Warning Client </w:t>
      </w:r>
      <w:r>
        <w:rPr>
          <w:rFonts w:cs="Arial"/>
        </w:rPr>
        <w:t xml:space="preserve">/ Infotainment System Master to remain powered up </w:t>
      </w:r>
      <w:r w:rsidRPr="00C67D11">
        <w:rPr>
          <w:rFonts w:cs="Arial"/>
        </w:rPr>
        <w:t xml:space="preserve">to display the </w:t>
      </w:r>
      <w:r>
        <w:rPr>
          <w:rFonts w:cs="Arial"/>
        </w:rPr>
        <w:t xml:space="preserve">clear exit assist </w:t>
      </w:r>
      <w:r w:rsidRPr="00C67D11">
        <w:rPr>
          <w:rFonts w:cs="Arial"/>
        </w:rPr>
        <w:t>warning HMI</w:t>
      </w:r>
    </w:p>
    <w:p w14:paraId="052573BB" w14:textId="77777777" w:rsidR="00C67D11" w:rsidRPr="00C67D11" w:rsidRDefault="00925A7C" w:rsidP="00C67D11">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700"/>
        <w:gridCol w:w="990"/>
        <w:gridCol w:w="2689"/>
      </w:tblGrid>
      <w:tr w:rsidR="00C67D11" w:rsidRPr="00C67D11" w14:paraId="5F9D4A51" w14:textId="77777777" w:rsidTr="00C67D11">
        <w:trPr>
          <w:jc w:val="center"/>
        </w:trPr>
        <w:tc>
          <w:tcPr>
            <w:tcW w:w="3235" w:type="dxa"/>
            <w:tcBorders>
              <w:top w:val="single" w:sz="4" w:space="0" w:color="auto"/>
              <w:left w:val="single" w:sz="4" w:space="0" w:color="auto"/>
              <w:bottom w:val="single" w:sz="4" w:space="0" w:color="auto"/>
              <w:right w:val="single" w:sz="4" w:space="0" w:color="auto"/>
            </w:tcBorders>
            <w:hideMark/>
          </w:tcPr>
          <w:p w14:paraId="08D57F10" w14:textId="77777777" w:rsidR="00C67D11" w:rsidRPr="00C67D11" w:rsidRDefault="00F55D9B">
            <w:pPr>
              <w:spacing w:line="276" w:lineRule="auto"/>
              <w:rPr>
                <w:rFonts w:cs="Arial"/>
                <w:b/>
              </w:rPr>
            </w:pPr>
            <w:r w:rsidRPr="00C67D11">
              <w:rPr>
                <w:rFonts w:cs="Arial"/>
                <w:b/>
              </w:rPr>
              <w:t>Logical Signal Name</w:t>
            </w:r>
          </w:p>
        </w:tc>
        <w:tc>
          <w:tcPr>
            <w:tcW w:w="2700" w:type="dxa"/>
            <w:tcBorders>
              <w:top w:val="single" w:sz="4" w:space="0" w:color="auto"/>
              <w:left w:val="single" w:sz="4" w:space="0" w:color="auto"/>
              <w:bottom w:val="single" w:sz="4" w:space="0" w:color="auto"/>
              <w:right w:val="single" w:sz="4" w:space="0" w:color="auto"/>
            </w:tcBorders>
            <w:hideMark/>
          </w:tcPr>
          <w:p w14:paraId="01785026" w14:textId="77777777" w:rsidR="00C67D11" w:rsidRPr="00C67D11" w:rsidRDefault="00F55D9B">
            <w:pPr>
              <w:spacing w:line="276" w:lineRule="auto"/>
              <w:rPr>
                <w:rFonts w:cs="Arial"/>
                <w:b/>
              </w:rPr>
            </w:pPr>
            <w:r w:rsidRPr="00C67D11">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7FA77248" w14:textId="77777777" w:rsidR="00C67D11" w:rsidRPr="00C67D11" w:rsidRDefault="00F55D9B">
            <w:pPr>
              <w:spacing w:line="276" w:lineRule="auto"/>
              <w:rPr>
                <w:rFonts w:cs="Arial"/>
                <w:b/>
              </w:rPr>
            </w:pPr>
            <w:r w:rsidRPr="00C67D11">
              <w:rPr>
                <w:rFonts w:cs="Arial"/>
                <w:b/>
              </w:rPr>
              <w:t>Value</w:t>
            </w:r>
          </w:p>
        </w:tc>
        <w:tc>
          <w:tcPr>
            <w:tcW w:w="2689" w:type="dxa"/>
            <w:tcBorders>
              <w:top w:val="single" w:sz="4" w:space="0" w:color="auto"/>
              <w:left w:val="single" w:sz="4" w:space="0" w:color="auto"/>
              <w:bottom w:val="single" w:sz="4" w:space="0" w:color="auto"/>
              <w:right w:val="single" w:sz="4" w:space="0" w:color="auto"/>
            </w:tcBorders>
            <w:hideMark/>
          </w:tcPr>
          <w:p w14:paraId="55D82200" w14:textId="77777777" w:rsidR="00C67D11" w:rsidRPr="00C67D11" w:rsidRDefault="00F55D9B">
            <w:pPr>
              <w:spacing w:line="276" w:lineRule="auto"/>
              <w:rPr>
                <w:rFonts w:cs="Arial"/>
                <w:b/>
              </w:rPr>
            </w:pPr>
            <w:r w:rsidRPr="00C67D11">
              <w:rPr>
                <w:rFonts w:cs="Arial"/>
                <w:b/>
              </w:rPr>
              <w:t>Description</w:t>
            </w:r>
          </w:p>
        </w:tc>
      </w:tr>
      <w:tr w:rsidR="00C67D11" w:rsidRPr="00C67D11" w14:paraId="05B36C0D" w14:textId="77777777" w:rsidTr="00C67D11">
        <w:trPr>
          <w:jc w:val="center"/>
        </w:trPr>
        <w:tc>
          <w:tcPr>
            <w:tcW w:w="3235" w:type="dxa"/>
            <w:vMerge w:val="restart"/>
            <w:tcBorders>
              <w:top w:val="single" w:sz="4" w:space="0" w:color="auto"/>
              <w:left w:val="single" w:sz="4" w:space="0" w:color="auto"/>
              <w:bottom w:val="single" w:sz="4" w:space="0" w:color="auto"/>
              <w:right w:val="single" w:sz="4" w:space="0" w:color="auto"/>
            </w:tcBorders>
          </w:tcPr>
          <w:p w14:paraId="3038E9FB" w14:textId="77777777" w:rsidR="00411DC9" w:rsidRDefault="00925A7C" w:rsidP="00C67D11">
            <w:pPr>
              <w:rPr>
                <w:rFonts w:cs="Arial"/>
              </w:rPr>
            </w:pPr>
          </w:p>
          <w:p w14:paraId="127512E2" w14:textId="77777777" w:rsidR="00C67D11" w:rsidRPr="00C67D11" w:rsidRDefault="00F55D9B" w:rsidP="00C67D11">
            <w:pPr>
              <w:rPr>
                <w:rFonts w:cs="Arial"/>
                <w:color w:val="000000"/>
              </w:rPr>
            </w:pPr>
            <w:proofErr w:type="spellStart"/>
            <w:r w:rsidRPr="00C67D11">
              <w:rPr>
                <w:rFonts w:cs="Arial"/>
                <w:bCs/>
                <w:color w:val="000000"/>
              </w:rPr>
              <w:t>ClrExitAsstActv_</w:t>
            </w:r>
            <w:r>
              <w:rPr>
                <w:rFonts w:cs="Arial"/>
                <w:bCs/>
                <w:color w:val="000000"/>
              </w:rPr>
              <w:t>B</w:t>
            </w:r>
            <w:r w:rsidRPr="00C67D11">
              <w:rPr>
                <w:rFonts w:cs="Arial"/>
                <w:bCs/>
                <w:color w:val="000000"/>
              </w:rPr>
              <w:t>_Rq</w:t>
            </w:r>
            <w:proofErr w:type="spellEnd"/>
          </w:p>
          <w:p w14:paraId="306233A1" w14:textId="77777777" w:rsidR="00C67D11" w:rsidRPr="00C67D11" w:rsidRDefault="00925A7C">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14:paraId="426384ED" w14:textId="77777777" w:rsidR="00C67D11" w:rsidRPr="00C67D11" w:rsidRDefault="00F55D9B">
            <w:pPr>
              <w:spacing w:line="252" w:lineRule="auto"/>
              <w:rPr>
                <w:rFonts w:cs="Arial"/>
              </w:rPr>
            </w:pPr>
            <w:r>
              <w:rPr>
                <w:rFonts w:cs="Arial"/>
              </w:rPr>
              <w:t>False</w:t>
            </w:r>
          </w:p>
        </w:tc>
        <w:tc>
          <w:tcPr>
            <w:tcW w:w="990" w:type="dxa"/>
            <w:tcBorders>
              <w:top w:val="single" w:sz="4" w:space="0" w:color="auto"/>
              <w:left w:val="single" w:sz="4" w:space="0" w:color="auto"/>
              <w:bottom w:val="single" w:sz="4" w:space="0" w:color="auto"/>
              <w:right w:val="single" w:sz="4" w:space="0" w:color="auto"/>
            </w:tcBorders>
            <w:hideMark/>
          </w:tcPr>
          <w:p w14:paraId="7EEF3EFA" w14:textId="77777777" w:rsidR="00C67D11" w:rsidRPr="00C67D11" w:rsidRDefault="00F55D9B">
            <w:pPr>
              <w:spacing w:line="252" w:lineRule="auto"/>
              <w:rPr>
                <w:rFonts w:cs="Arial"/>
              </w:rPr>
            </w:pPr>
            <w:r w:rsidRPr="00C67D11">
              <w:rPr>
                <w:rFonts w:cs="Arial"/>
              </w:rPr>
              <w:t>0x0</w:t>
            </w:r>
          </w:p>
        </w:tc>
        <w:tc>
          <w:tcPr>
            <w:tcW w:w="2689" w:type="dxa"/>
            <w:tcBorders>
              <w:top w:val="single" w:sz="4" w:space="0" w:color="auto"/>
              <w:left w:val="single" w:sz="4" w:space="0" w:color="auto"/>
              <w:bottom w:val="single" w:sz="4" w:space="0" w:color="auto"/>
              <w:right w:val="single" w:sz="4" w:space="0" w:color="auto"/>
            </w:tcBorders>
            <w:vAlign w:val="center"/>
          </w:tcPr>
          <w:p w14:paraId="3B4FF694" w14:textId="77777777" w:rsidR="00C67D11" w:rsidRPr="00C67D11" w:rsidRDefault="00925A7C">
            <w:pPr>
              <w:autoSpaceDE w:val="0"/>
              <w:autoSpaceDN w:val="0"/>
              <w:adjustRightInd w:val="0"/>
              <w:spacing w:line="276" w:lineRule="auto"/>
              <w:rPr>
                <w:rFonts w:cs="Arial"/>
              </w:rPr>
            </w:pPr>
          </w:p>
        </w:tc>
      </w:tr>
      <w:tr w:rsidR="00C67D11" w:rsidRPr="00C67D11" w14:paraId="1FC35375" w14:textId="77777777" w:rsidTr="00411DC9">
        <w:trPr>
          <w:trHeight w:val="350"/>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4F44F1DC" w14:textId="77777777" w:rsidR="00C67D11" w:rsidRPr="00C67D11" w:rsidRDefault="00925A7C">
            <w:pPr>
              <w:spacing w:line="25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14:paraId="22FF552C" w14:textId="77777777" w:rsidR="00C67D11" w:rsidRPr="00C67D11" w:rsidRDefault="00F55D9B">
            <w:pPr>
              <w:spacing w:line="252" w:lineRule="auto"/>
              <w:rPr>
                <w:rFonts w:cs="Arial"/>
              </w:rPr>
            </w:pPr>
            <w:r>
              <w:rPr>
                <w:rFonts w:cs="Arial"/>
              </w:rPr>
              <w:t>True</w:t>
            </w:r>
          </w:p>
        </w:tc>
        <w:tc>
          <w:tcPr>
            <w:tcW w:w="990" w:type="dxa"/>
            <w:tcBorders>
              <w:top w:val="single" w:sz="4" w:space="0" w:color="auto"/>
              <w:left w:val="single" w:sz="4" w:space="0" w:color="auto"/>
              <w:bottom w:val="single" w:sz="4" w:space="0" w:color="auto"/>
              <w:right w:val="single" w:sz="4" w:space="0" w:color="auto"/>
            </w:tcBorders>
            <w:hideMark/>
          </w:tcPr>
          <w:p w14:paraId="38734111" w14:textId="77777777" w:rsidR="00C67D11" w:rsidRPr="00C67D11" w:rsidRDefault="00F55D9B">
            <w:pPr>
              <w:spacing w:line="252" w:lineRule="auto"/>
              <w:rPr>
                <w:rFonts w:cs="Arial"/>
              </w:rPr>
            </w:pPr>
            <w:r w:rsidRPr="00C67D11">
              <w:rPr>
                <w:rFonts w:cs="Arial"/>
              </w:rPr>
              <w:t>0x1</w:t>
            </w:r>
          </w:p>
        </w:tc>
        <w:tc>
          <w:tcPr>
            <w:tcW w:w="2689" w:type="dxa"/>
            <w:tcBorders>
              <w:top w:val="single" w:sz="4" w:space="0" w:color="auto"/>
              <w:left w:val="single" w:sz="4" w:space="0" w:color="auto"/>
              <w:bottom w:val="single" w:sz="4" w:space="0" w:color="auto"/>
              <w:right w:val="single" w:sz="4" w:space="0" w:color="auto"/>
            </w:tcBorders>
          </w:tcPr>
          <w:p w14:paraId="3893F8FA" w14:textId="77777777" w:rsidR="00C67D11" w:rsidRPr="00C67D11" w:rsidRDefault="00925A7C">
            <w:pPr>
              <w:spacing w:line="276" w:lineRule="auto"/>
              <w:rPr>
                <w:rFonts w:cs="Arial"/>
              </w:rPr>
            </w:pPr>
          </w:p>
        </w:tc>
      </w:tr>
    </w:tbl>
    <w:p w14:paraId="236571AB" w14:textId="77777777" w:rsidR="00500605" w:rsidRPr="00C67D11" w:rsidRDefault="00925A7C" w:rsidP="00C67D11">
      <w:pPr>
        <w:rPr>
          <w:rFonts w:cs="Arial"/>
        </w:rPr>
      </w:pPr>
    </w:p>
    <w:p w14:paraId="05C66F83" w14:textId="77777777" w:rsidR="00406F39" w:rsidRDefault="00F55D9B" w:rsidP="006830A8">
      <w:pPr>
        <w:pStyle w:val="Heading3"/>
      </w:pPr>
      <w:bookmarkStart w:id="79" w:name="_Toc94795937"/>
      <w:r w:rsidRPr="00B9479B">
        <w:t>MD-REQ-414683/A-</w:t>
      </w:r>
      <w:proofErr w:type="spellStart"/>
      <w:r w:rsidRPr="00B9479B">
        <w:t>ChrgGoTTouchEnbl_B_Rq</w:t>
      </w:r>
      <w:bookmarkEnd w:id="79"/>
      <w:proofErr w:type="spellEnd"/>
    </w:p>
    <w:p w14:paraId="28B0A585" w14:textId="77777777" w:rsidR="00C35933" w:rsidRPr="00C35933" w:rsidRDefault="00F55D9B" w:rsidP="00C35933">
      <w:pPr>
        <w:rPr>
          <w:rFonts w:cs="Arial"/>
        </w:rPr>
      </w:pPr>
      <w:bookmarkStart w:id="80" w:name="_Hlk69450493"/>
      <w:r w:rsidRPr="00C35933">
        <w:rPr>
          <w:rFonts w:cs="Arial"/>
        </w:rPr>
        <w:t>Message Type: Request</w:t>
      </w:r>
    </w:p>
    <w:p w14:paraId="1BCAAA3F" w14:textId="77777777" w:rsidR="00C35933" w:rsidRPr="00C35933" w:rsidRDefault="00925A7C" w:rsidP="00C35933">
      <w:pPr>
        <w:rPr>
          <w:rFonts w:cs="Arial"/>
        </w:rPr>
      </w:pPr>
    </w:p>
    <w:tbl>
      <w:tblPr>
        <w:tblW w:w="9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6"/>
        <w:gridCol w:w="2700"/>
        <w:gridCol w:w="990"/>
        <w:gridCol w:w="2689"/>
      </w:tblGrid>
      <w:tr w:rsidR="00C35933" w:rsidRPr="00C35933" w14:paraId="31B4BCA8" w14:textId="77777777" w:rsidTr="00C35933">
        <w:trPr>
          <w:jc w:val="center"/>
        </w:trPr>
        <w:tc>
          <w:tcPr>
            <w:tcW w:w="3236" w:type="dxa"/>
            <w:tcBorders>
              <w:top w:val="single" w:sz="4" w:space="0" w:color="auto"/>
              <w:left w:val="single" w:sz="4" w:space="0" w:color="auto"/>
              <w:bottom w:val="single" w:sz="4" w:space="0" w:color="auto"/>
              <w:right w:val="single" w:sz="4" w:space="0" w:color="auto"/>
            </w:tcBorders>
            <w:hideMark/>
          </w:tcPr>
          <w:p w14:paraId="48F1FEF0" w14:textId="77777777" w:rsidR="00C35933" w:rsidRPr="00C35933" w:rsidRDefault="00F55D9B">
            <w:pPr>
              <w:spacing w:line="276" w:lineRule="auto"/>
              <w:rPr>
                <w:rFonts w:cs="Arial"/>
                <w:b/>
              </w:rPr>
            </w:pPr>
            <w:r w:rsidRPr="00C35933">
              <w:rPr>
                <w:rFonts w:cs="Arial"/>
                <w:b/>
              </w:rPr>
              <w:t>Logical Signal Name</w:t>
            </w:r>
          </w:p>
        </w:tc>
        <w:tc>
          <w:tcPr>
            <w:tcW w:w="2700" w:type="dxa"/>
            <w:tcBorders>
              <w:top w:val="single" w:sz="4" w:space="0" w:color="auto"/>
              <w:left w:val="single" w:sz="4" w:space="0" w:color="auto"/>
              <w:bottom w:val="single" w:sz="4" w:space="0" w:color="auto"/>
              <w:right w:val="single" w:sz="4" w:space="0" w:color="auto"/>
            </w:tcBorders>
            <w:hideMark/>
          </w:tcPr>
          <w:p w14:paraId="06CE250B" w14:textId="77777777" w:rsidR="00C35933" w:rsidRPr="00C35933" w:rsidRDefault="00F55D9B">
            <w:pPr>
              <w:spacing w:line="276" w:lineRule="auto"/>
              <w:rPr>
                <w:rFonts w:cs="Arial"/>
                <w:b/>
              </w:rPr>
            </w:pPr>
            <w:r w:rsidRPr="00C35933">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2D6FC108" w14:textId="77777777" w:rsidR="00C35933" w:rsidRPr="00C35933" w:rsidRDefault="00F55D9B">
            <w:pPr>
              <w:spacing w:line="276" w:lineRule="auto"/>
              <w:rPr>
                <w:rFonts w:cs="Arial"/>
                <w:b/>
              </w:rPr>
            </w:pPr>
            <w:r w:rsidRPr="00C35933">
              <w:rPr>
                <w:rFonts w:cs="Arial"/>
                <w:b/>
              </w:rPr>
              <w:t>Value</w:t>
            </w:r>
          </w:p>
        </w:tc>
        <w:tc>
          <w:tcPr>
            <w:tcW w:w="2689" w:type="dxa"/>
            <w:tcBorders>
              <w:top w:val="single" w:sz="4" w:space="0" w:color="auto"/>
              <w:left w:val="single" w:sz="4" w:space="0" w:color="auto"/>
              <w:bottom w:val="single" w:sz="4" w:space="0" w:color="auto"/>
              <w:right w:val="single" w:sz="4" w:space="0" w:color="auto"/>
            </w:tcBorders>
            <w:hideMark/>
          </w:tcPr>
          <w:p w14:paraId="334D25ED" w14:textId="77777777" w:rsidR="00C35933" w:rsidRPr="00C35933" w:rsidRDefault="00F55D9B">
            <w:pPr>
              <w:spacing w:line="276" w:lineRule="auto"/>
              <w:rPr>
                <w:rFonts w:cs="Arial"/>
                <w:b/>
              </w:rPr>
            </w:pPr>
            <w:r w:rsidRPr="00C35933">
              <w:rPr>
                <w:rFonts w:cs="Arial"/>
                <w:b/>
              </w:rPr>
              <w:t>Description</w:t>
            </w:r>
          </w:p>
        </w:tc>
      </w:tr>
      <w:tr w:rsidR="00C35933" w:rsidRPr="00C35933" w14:paraId="2DA66DEA" w14:textId="77777777" w:rsidTr="00C35933">
        <w:trPr>
          <w:jc w:val="center"/>
        </w:trPr>
        <w:tc>
          <w:tcPr>
            <w:tcW w:w="3236" w:type="dxa"/>
            <w:vMerge w:val="restart"/>
            <w:tcBorders>
              <w:top w:val="single" w:sz="4" w:space="0" w:color="auto"/>
              <w:left w:val="single" w:sz="4" w:space="0" w:color="auto"/>
              <w:bottom w:val="single" w:sz="4" w:space="0" w:color="auto"/>
              <w:right w:val="single" w:sz="4" w:space="0" w:color="auto"/>
            </w:tcBorders>
          </w:tcPr>
          <w:p w14:paraId="7DB63E69" w14:textId="77777777" w:rsidR="00C35933" w:rsidRPr="00C35933" w:rsidRDefault="00F55D9B" w:rsidP="00C35933">
            <w:pPr>
              <w:spacing w:line="254" w:lineRule="auto"/>
              <w:rPr>
                <w:rFonts w:cs="Arial"/>
                <w:color w:val="000000"/>
              </w:rPr>
            </w:pPr>
            <w:proofErr w:type="spellStart"/>
            <w:r>
              <w:rPr>
                <w:rFonts w:cs="Arial"/>
                <w:bCs/>
                <w:color w:val="000000"/>
              </w:rPr>
              <w:t>ChrgGoTTouchEnbl_B_Rq</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538549FD" w14:textId="77777777" w:rsidR="00C35933" w:rsidRPr="00C35933" w:rsidRDefault="00F55D9B">
            <w:pPr>
              <w:spacing w:line="252" w:lineRule="auto"/>
              <w:rPr>
                <w:rFonts w:cs="Arial"/>
              </w:rPr>
            </w:pPr>
            <w:r>
              <w:rPr>
                <w:rFonts w:cs="Arial"/>
              </w:rPr>
              <w:t>No Request</w:t>
            </w:r>
          </w:p>
        </w:tc>
        <w:tc>
          <w:tcPr>
            <w:tcW w:w="990" w:type="dxa"/>
            <w:tcBorders>
              <w:top w:val="single" w:sz="4" w:space="0" w:color="auto"/>
              <w:left w:val="single" w:sz="4" w:space="0" w:color="auto"/>
              <w:bottom w:val="single" w:sz="4" w:space="0" w:color="auto"/>
              <w:right w:val="single" w:sz="4" w:space="0" w:color="auto"/>
            </w:tcBorders>
            <w:hideMark/>
          </w:tcPr>
          <w:p w14:paraId="3B7454E3" w14:textId="77777777" w:rsidR="00C35933" w:rsidRPr="00C35933" w:rsidRDefault="00F55D9B">
            <w:pPr>
              <w:spacing w:line="252" w:lineRule="auto"/>
              <w:rPr>
                <w:rFonts w:cs="Arial"/>
              </w:rPr>
            </w:pPr>
            <w:r w:rsidRPr="00C35933">
              <w:rPr>
                <w:rFonts w:cs="Arial"/>
              </w:rPr>
              <w:t>0x0</w:t>
            </w:r>
          </w:p>
        </w:tc>
        <w:tc>
          <w:tcPr>
            <w:tcW w:w="2689" w:type="dxa"/>
            <w:tcBorders>
              <w:top w:val="single" w:sz="4" w:space="0" w:color="auto"/>
              <w:left w:val="single" w:sz="4" w:space="0" w:color="auto"/>
              <w:bottom w:val="single" w:sz="4" w:space="0" w:color="auto"/>
              <w:right w:val="single" w:sz="4" w:space="0" w:color="auto"/>
            </w:tcBorders>
            <w:vAlign w:val="center"/>
          </w:tcPr>
          <w:p w14:paraId="78E96A78" w14:textId="77777777" w:rsidR="00C35933" w:rsidRPr="00C35933" w:rsidRDefault="00925A7C">
            <w:pPr>
              <w:autoSpaceDE w:val="0"/>
              <w:autoSpaceDN w:val="0"/>
              <w:adjustRightInd w:val="0"/>
              <w:spacing w:line="276" w:lineRule="auto"/>
              <w:rPr>
                <w:rFonts w:cs="Arial"/>
              </w:rPr>
            </w:pPr>
          </w:p>
        </w:tc>
      </w:tr>
      <w:tr w:rsidR="00C35933" w:rsidRPr="00C35933" w14:paraId="4379AA11" w14:textId="77777777" w:rsidTr="00C35933">
        <w:trPr>
          <w:trHeight w:val="242"/>
          <w:jc w:val="center"/>
        </w:trPr>
        <w:tc>
          <w:tcPr>
            <w:tcW w:w="3236" w:type="dxa"/>
            <w:vMerge/>
            <w:tcBorders>
              <w:top w:val="single" w:sz="4" w:space="0" w:color="auto"/>
              <w:left w:val="single" w:sz="4" w:space="0" w:color="auto"/>
              <w:bottom w:val="single" w:sz="4" w:space="0" w:color="auto"/>
              <w:right w:val="single" w:sz="4" w:space="0" w:color="auto"/>
            </w:tcBorders>
            <w:vAlign w:val="center"/>
            <w:hideMark/>
          </w:tcPr>
          <w:p w14:paraId="64D36845" w14:textId="77777777" w:rsidR="00C35933" w:rsidRPr="00C35933" w:rsidRDefault="00925A7C">
            <w:pPr>
              <w:spacing w:line="25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14:paraId="1D541D19" w14:textId="77777777" w:rsidR="00C35933" w:rsidRPr="00C35933" w:rsidRDefault="00F55D9B">
            <w:pPr>
              <w:spacing w:line="252" w:lineRule="auto"/>
              <w:rPr>
                <w:rFonts w:cs="Arial"/>
              </w:rPr>
            </w:pPr>
            <w:r>
              <w:rPr>
                <w:rFonts w:cs="Arial"/>
              </w:rPr>
              <w:t>Request</w:t>
            </w:r>
          </w:p>
        </w:tc>
        <w:tc>
          <w:tcPr>
            <w:tcW w:w="990" w:type="dxa"/>
            <w:tcBorders>
              <w:top w:val="single" w:sz="4" w:space="0" w:color="auto"/>
              <w:left w:val="single" w:sz="4" w:space="0" w:color="auto"/>
              <w:bottom w:val="single" w:sz="4" w:space="0" w:color="auto"/>
              <w:right w:val="single" w:sz="4" w:space="0" w:color="auto"/>
            </w:tcBorders>
            <w:hideMark/>
          </w:tcPr>
          <w:p w14:paraId="3EED0F7D" w14:textId="77777777" w:rsidR="00C35933" w:rsidRPr="00C35933" w:rsidRDefault="00F55D9B">
            <w:pPr>
              <w:spacing w:line="252" w:lineRule="auto"/>
              <w:rPr>
                <w:rFonts w:cs="Arial"/>
              </w:rPr>
            </w:pPr>
            <w:r w:rsidRPr="00C35933">
              <w:rPr>
                <w:rFonts w:cs="Arial"/>
              </w:rPr>
              <w:t>0x1</w:t>
            </w:r>
          </w:p>
        </w:tc>
        <w:tc>
          <w:tcPr>
            <w:tcW w:w="2689" w:type="dxa"/>
            <w:tcBorders>
              <w:top w:val="single" w:sz="4" w:space="0" w:color="auto"/>
              <w:left w:val="single" w:sz="4" w:space="0" w:color="auto"/>
              <w:bottom w:val="single" w:sz="4" w:space="0" w:color="auto"/>
              <w:right w:val="single" w:sz="4" w:space="0" w:color="auto"/>
            </w:tcBorders>
          </w:tcPr>
          <w:p w14:paraId="27780C39" w14:textId="77777777" w:rsidR="00C35933" w:rsidRPr="00C35933" w:rsidRDefault="00925A7C">
            <w:pPr>
              <w:spacing w:line="276" w:lineRule="auto"/>
              <w:rPr>
                <w:rFonts w:cs="Arial"/>
              </w:rPr>
            </w:pPr>
          </w:p>
        </w:tc>
      </w:tr>
    </w:tbl>
    <w:p w14:paraId="2D7E3355" w14:textId="77777777" w:rsidR="00C35933" w:rsidRPr="00C35933" w:rsidRDefault="00925A7C" w:rsidP="00C35933">
      <w:pPr>
        <w:rPr>
          <w:rFonts w:cs="Arial"/>
        </w:rPr>
      </w:pPr>
    </w:p>
    <w:p w14:paraId="5D83FF98" w14:textId="77777777" w:rsidR="00C35933" w:rsidRPr="00C35933" w:rsidRDefault="00925A7C" w:rsidP="00C35933">
      <w:pPr>
        <w:rPr>
          <w:rFonts w:cs="Arial"/>
        </w:rPr>
      </w:pPr>
    </w:p>
    <w:bookmarkEnd w:id="80"/>
    <w:p w14:paraId="2BF16182" w14:textId="77777777" w:rsidR="00C35933" w:rsidRPr="00C35933" w:rsidRDefault="00925A7C" w:rsidP="00C35933">
      <w:pPr>
        <w:rPr>
          <w:rFonts w:cs="Arial"/>
        </w:rPr>
      </w:pPr>
    </w:p>
    <w:p w14:paraId="6636724B" w14:textId="77777777" w:rsidR="00500605" w:rsidRDefault="00925A7C" w:rsidP="00500605"/>
    <w:p w14:paraId="51CB9EAE" w14:textId="77777777" w:rsidR="00406F39" w:rsidRDefault="00F55D9B" w:rsidP="006830A8">
      <w:pPr>
        <w:pStyle w:val="Heading3"/>
      </w:pPr>
      <w:bookmarkStart w:id="81" w:name="_Toc94795938"/>
      <w:r w:rsidRPr="00B9479B">
        <w:t>MD-REQ-414685/A-ChrgStat_D2_Dspl</w:t>
      </w:r>
      <w:bookmarkEnd w:id="81"/>
    </w:p>
    <w:p w14:paraId="0B936795" w14:textId="77777777" w:rsidR="000D7121" w:rsidRPr="000D7121" w:rsidRDefault="00F55D9B" w:rsidP="000D7121">
      <w:pPr>
        <w:rPr>
          <w:rFonts w:cs="Arial"/>
        </w:rPr>
      </w:pPr>
      <w:r w:rsidRPr="000D7121">
        <w:rPr>
          <w:rFonts w:cs="Arial"/>
        </w:rPr>
        <w:t xml:space="preserve">Message Type: </w:t>
      </w:r>
      <w:r>
        <w:rPr>
          <w:rFonts w:cs="Arial"/>
        </w:rPr>
        <w:t>Status</w:t>
      </w:r>
    </w:p>
    <w:p w14:paraId="30F987F6" w14:textId="77777777" w:rsidR="000D7121" w:rsidRPr="000D7121" w:rsidRDefault="00925A7C" w:rsidP="000D7121">
      <w:pPr>
        <w:rPr>
          <w:rFonts w:cs="Arial"/>
        </w:rPr>
      </w:pPr>
    </w:p>
    <w:tbl>
      <w:tblPr>
        <w:tblW w:w="9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6"/>
        <w:gridCol w:w="2700"/>
        <w:gridCol w:w="990"/>
        <w:gridCol w:w="2689"/>
      </w:tblGrid>
      <w:tr w:rsidR="000D7121" w:rsidRPr="000D7121" w14:paraId="1B34329F" w14:textId="77777777" w:rsidTr="000D7121">
        <w:trPr>
          <w:jc w:val="center"/>
        </w:trPr>
        <w:tc>
          <w:tcPr>
            <w:tcW w:w="3236" w:type="dxa"/>
            <w:tcBorders>
              <w:top w:val="single" w:sz="4" w:space="0" w:color="auto"/>
              <w:left w:val="single" w:sz="4" w:space="0" w:color="auto"/>
              <w:bottom w:val="single" w:sz="4" w:space="0" w:color="auto"/>
              <w:right w:val="single" w:sz="4" w:space="0" w:color="auto"/>
            </w:tcBorders>
            <w:hideMark/>
          </w:tcPr>
          <w:p w14:paraId="6FE1B11F" w14:textId="77777777" w:rsidR="000D7121" w:rsidRPr="000D7121" w:rsidRDefault="00F55D9B">
            <w:pPr>
              <w:spacing w:line="276" w:lineRule="auto"/>
              <w:rPr>
                <w:rFonts w:cs="Arial"/>
                <w:b/>
              </w:rPr>
            </w:pPr>
            <w:r w:rsidRPr="000D7121">
              <w:rPr>
                <w:rFonts w:cs="Arial"/>
                <w:b/>
              </w:rPr>
              <w:t>Logical Signal Name</w:t>
            </w:r>
          </w:p>
        </w:tc>
        <w:tc>
          <w:tcPr>
            <w:tcW w:w="2700" w:type="dxa"/>
            <w:tcBorders>
              <w:top w:val="single" w:sz="4" w:space="0" w:color="auto"/>
              <w:left w:val="single" w:sz="4" w:space="0" w:color="auto"/>
              <w:bottom w:val="single" w:sz="4" w:space="0" w:color="auto"/>
              <w:right w:val="single" w:sz="4" w:space="0" w:color="auto"/>
            </w:tcBorders>
            <w:hideMark/>
          </w:tcPr>
          <w:p w14:paraId="4054DA6A" w14:textId="77777777" w:rsidR="000D7121" w:rsidRPr="000D7121" w:rsidRDefault="00F55D9B">
            <w:pPr>
              <w:spacing w:line="276" w:lineRule="auto"/>
              <w:rPr>
                <w:rFonts w:cs="Arial"/>
                <w:b/>
              </w:rPr>
            </w:pPr>
            <w:r w:rsidRPr="000D7121">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124BDA92" w14:textId="77777777" w:rsidR="000D7121" w:rsidRPr="000D7121" w:rsidRDefault="00F55D9B">
            <w:pPr>
              <w:spacing w:line="276" w:lineRule="auto"/>
              <w:rPr>
                <w:rFonts w:cs="Arial"/>
                <w:b/>
              </w:rPr>
            </w:pPr>
            <w:r w:rsidRPr="000D7121">
              <w:rPr>
                <w:rFonts w:cs="Arial"/>
                <w:b/>
              </w:rPr>
              <w:t>Value</w:t>
            </w:r>
          </w:p>
        </w:tc>
        <w:tc>
          <w:tcPr>
            <w:tcW w:w="2689" w:type="dxa"/>
            <w:tcBorders>
              <w:top w:val="single" w:sz="4" w:space="0" w:color="auto"/>
              <w:left w:val="single" w:sz="4" w:space="0" w:color="auto"/>
              <w:bottom w:val="single" w:sz="4" w:space="0" w:color="auto"/>
              <w:right w:val="single" w:sz="4" w:space="0" w:color="auto"/>
            </w:tcBorders>
            <w:hideMark/>
          </w:tcPr>
          <w:p w14:paraId="030CC026" w14:textId="77777777" w:rsidR="000D7121" w:rsidRPr="000D7121" w:rsidRDefault="00F55D9B">
            <w:pPr>
              <w:spacing w:line="276" w:lineRule="auto"/>
              <w:rPr>
                <w:rFonts w:cs="Arial"/>
                <w:b/>
              </w:rPr>
            </w:pPr>
            <w:r w:rsidRPr="000D7121">
              <w:rPr>
                <w:rFonts w:cs="Arial"/>
                <w:b/>
              </w:rPr>
              <w:t>Description</w:t>
            </w:r>
          </w:p>
        </w:tc>
      </w:tr>
      <w:tr w:rsidR="000D7121" w:rsidRPr="000D7121" w14:paraId="41CD2E36" w14:textId="77777777" w:rsidTr="00FC20F9">
        <w:trPr>
          <w:jc w:val="center"/>
        </w:trPr>
        <w:tc>
          <w:tcPr>
            <w:tcW w:w="3236" w:type="dxa"/>
            <w:vMerge w:val="restart"/>
            <w:tcBorders>
              <w:top w:val="single" w:sz="4" w:space="0" w:color="auto"/>
              <w:left w:val="single" w:sz="4" w:space="0" w:color="auto"/>
              <w:right w:val="single" w:sz="4" w:space="0" w:color="auto"/>
            </w:tcBorders>
          </w:tcPr>
          <w:p w14:paraId="3C86B5D0" w14:textId="77777777" w:rsidR="000D7121" w:rsidRPr="000D7121" w:rsidRDefault="00925A7C">
            <w:pPr>
              <w:spacing w:line="256" w:lineRule="auto"/>
              <w:rPr>
                <w:rFonts w:cs="Arial"/>
              </w:rPr>
            </w:pPr>
          </w:p>
          <w:p w14:paraId="16F9B1F3" w14:textId="77777777" w:rsidR="000D7121" w:rsidRDefault="00925A7C">
            <w:pPr>
              <w:spacing w:line="256" w:lineRule="auto"/>
              <w:rPr>
                <w:rFonts w:cs="Arial"/>
                <w:bCs/>
                <w:color w:val="000000"/>
              </w:rPr>
            </w:pPr>
          </w:p>
          <w:p w14:paraId="042C7266" w14:textId="77777777" w:rsidR="000D7121" w:rsidRPr="000D7121" w:rsidRDefault="00F55D9B">
            <w:pPr>
              <w:spacing w:line="256" w:lineRule="auto"/>
              <w:rPr>
                <w:rFonts w:cs="Arial"/>
                <w:color w:val="000000"/>
              </w:rPr>
            </w:pPr>
            <w:r>
              <w:rPr>
                <w:rFonts w:cs="Arial"/>
                <w:bCs/>
                <w:color w:val="000000"/>
              </w:rPr>
              <w:t>ChrgStat_D2_Dsply</w:t>
            </w:r>
          </w:p>
          <w:p w14:paraId="382D7298" w14:textId="77777777" w:rsidR="000D7121" w:rsidRPr="000D7121" w:rsidRDefault="00925A7C">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14:paraId="42920C42" w14:textId="77777777" w:rsidR="000D7121" w:rsidRPr="000D7121" w:rsidRDefault="00F55D9B">
            <w:pPr>
              <w:spacing w:line="252" w:lineRule="auto"/>
              <w:rPr>
                <w:rFonts w:cs="Arial"/>
              </w:rPr>
            </w:pPr>
            <w:r>
              <w:rPr>
                <w:rFonts w:cs="Arial"/>
              </w:rPr>
              <w:t>Don’t care</w:t>
            </w:r>
          </w:p>
        </w:tc>
        <w:tc>
          <w:tcPr>
            <w:tcW w:w="990" w:type="dxa"/>
            <w:tcBorders>
              <w:top w:val="single" w:sz="4" w:space="0" w:color="auto"/>
              <w:left w:val="single" w:sz="4" w:space="0" w:color="auto"/>
              <w:bottom w:val="single" w:sz="4" w:space="0" w:color="auto"/>
              <w:right w:val="single" w:sz="4" w:space="0" w:color="auto"/>
            </w:tcBorders>
            <w:hideMark/>
          </w:tcPr>
          <w:p w14:paraId="77ED0E0C" w14:textId="77777777" w:rsidR="000D7121" w:rsidRPr="000D7121" w:rsidRDefault="00F55D9B">
            <w:pPr>
              <w:spacing w:line="252" w:lineRule="auto"/>
              <w:rPr>
                <w:rFonts w:cs="Arial"/>
              </w:rPr>
            </w:pPr>
            <w:r w:rsidRPr="000D7121">
              <w:rPr>
                <w:rFonts w:cs="Arial"/>
              </w:rPr>
              <w:t>0x0</w:t>
            </w:r>
            <w:r>
              <w:rPr>
                <w:rFonts w:cs="Arial"/>
              </w:rPr>
              <w:t>-0xA</w:t>
            </w:r>
          </w:p>
        </w:tc>
        <w:tc>
          <w:tcPr>
            <w:tcW w:w="2689" w:type="dxa"/>
            <w:tcBorders>
              <w:top w:val="single" w:sz="4" w:space="0" w:color="auto"/>
              <w:left w:val="single" w:sz="4" w:space="0" w:color="auto"/>
              <w:bottom w:val="single" w:sz="4" w:space="0" w:color="auto"/>
              <w:right w:val="single" w:sz="4" w:space="0" w:color="auto"/>
            </w:tcBorders>
            <w:vAlign w:val="center"/>
          </w:tcPr>
          <w:p w14:paraId="5C40ECE6" w14:textId="77777777" w:rsidR="000D7121" w:rsidRPr="000D7121" w:rsidRDefault="00925A7C">
            <w:pPr>
              <w:autoSpaceDE w:val="0"/>
              <w:autoSpaceDN w:val="0"/>
              <w:adjustRightInd w:val="0"/>
              <w:spacing w:line="276" w:lineRule="auto"/>
              <w:rPr>
                <w:rFonts w:cs="Arial"/>
              </w:rPr>
            </w:pPr>
          </w:p>
        </w:tc>
      </w:tr>
      <w:tr w:rsidR="000D7121" w:rsidRPr="000D7121" w14:paraId="6AEA6A6B" w14:textId="77777777" w:rsidTr="00FC20F9">
        <w:trPr>
          <w:trHeight w:val="350"/>
          <w:jc w:val="center"/>
        </w:trPr>
        <w:tc>
          <w:tcPr>
            <w:tcW w:w="3236" w:type="dxa"/>
            <w:vMerge/>
            <w:tcBorders>
              <w:left w:val="single" w:sz="4" w:space="0" w:color="auto"/>
              <w:right w:val="single" w:sz="4" w:space="0" w:color="auto"/>
            </w:tcBorders>
            <w:vAlign w:val="center"/>
          </w:tcPr>
          <w:p w14:paraId="7772B4B7" w14:textId="77777777" w:rsidR="000D7121" w:rsidRPr="000D7121" w:rsidRDefault="00925A7C">
            <w:pPr>
              <w:spacing w:line="25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14:paraId="068BCE4A" w14:textId="77777777" w:rsidR="000D7121" w:rsidRPr="000D7121" w:rsidRDefault="00F55D9B">
            <w:pPr>
              <w:spacing w:line="252" w:lineRule="auto"/>
              <w:rPr>
                <w:rFonts w:cs="Arial"/>
              </w:rPr>
            </w:pPr>
            <w:r>
              <w:rPr>
                <w:rFonts w:cs="Arial"/>
              </w:rPr>
              <w:t>Cabin Preconditioning</w:t>
            </w:r>
          </w:p>
        </w:tc>
        <w:tc>
          <w:tcPr>
            <w:tcW w:w="990" w:type="dxa"/>
            <w:tcBorders>
              <w:top w:val="single" w:sz="4" w:space="0" w:color="auto"/>
              <w:left w:val="single" w:sz="4" w:space="0" w:color="auto"/>
              <w:bottom w:val="single" w:sz="4" w:space="0" w:color="auto"/>
              <w:right w:val="single" w:sz="4" w:space="0" w:color="auto"/>
            </w:tcBorders>
          </w:tcPr>
          <w:p w14:paraId="3C759F76" w14:textId="77777777" w:rsidR="000D7121" w:rsidRPr="000D7121" w:rsidRDefault="00F55D9B">
            <w:pPr>
              <w:spacing w:line="252" w:lineRule="auto"/>
              <w:rPr>
                <w:rFonts w:cs="Arial"/>
              </w:rPr>
            </w:pPr>
            <w:r>
              <w:rPr>
                <w:rFonts w:cs="Arial"/>
              </w:rPr>
              <w:t>0xB</w:t>
            </w:r>
          </w:p>
        </w:tc>
        <w:tc>
          <w:tcPr>
            <w:tcW w:w="2689" w:type="dxa"/>
            <w:tcBorders>
              <w:top w:val="single" w:sz="4" w:space="0" w:color="auto"/>
              <w:left w:val="single" w:sz="4" w:space="0" w:color="auto"/>
              <w:bottom w:val="single" w:sz="4" w:space="0" w:color="auto"/>
              <w:right w:val="single" w:sz="4" w:space="0" w:color="auto"/>
            </w:tcBorders>
          </w:tcPr>
          <w:p w14:paraId="07733CA6" w14:textId="77777777" w:rsidR="000D7121" w:rsidRPr="000D7121" w:rsidRDefault="00925A7C">
            <w:pPr>
              <w:spacing w:line="276" w:lineRule="auto"/>
              <w:rPr>
                <w:rFonts w:cs="Arial"/>
              </w:rPr>
            </w:pPr>
          </w:p>
        </w:tc>
      </w:tr>
      <w:tr w:rsidR="000D7121" w:rsidRPr="000D7121" w14:paraId="01569DE1" w14:textId="77777777" w:rsidTr="00FC20F9">
        <w:trPr>
          <w:trHeight w:val="350"/>
          <w:jc w:val="center"/>
        </w:trPr>
        <w:tc>
          <w:tcPr>
            <w:tcW w:w="3236" w:type="dxa"/>
            <w:vMerge/>
            <w:tcBorders>
              <w:left w:val="single" w:sz="4" w:space="0" w:color="auto"/>
              <w:bottom w:val="single" w:sz="4" w:space="0" w:color="auto"/>
              <w:right w:val="single" w:sz="4" w:space="0" w:color="auto"/>
            </w:tcBorders>
            <w:vAlign w:val="center"/>
          </w:tcPr>
          <w:p w14:paraId="3E017AF7" w14:textId="77777777" w:rsidR="000D7121" w:rsidRPr="000D7121" w:rsidRDefault="00925A7C">
            <w:pPr>
              <w:spacing w:line="25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14:paraId="59D72561" w14:textId="77777777" w:rsidR="000D7121" w:rsidRPr="000D7121" w:rsidRDefault="00F55D9B">
            <w:pPr>
              <w:spacing w:line="252" w:lineRule="auto"/>
              <w:rPr>
                <w:rFonts w:cs="Arial"/>
              </w:rPr>
            </w:pPr>
            <w:r>
              <w:rPr>
                <w:rFonts w:cs="Arial"/>
              </w:rPr>
              <w:t>Don’t Care</w:t>
            </w:r>
          </w:p>
        </w:tc>
        <w:tc>
          <w:tcPr>
            <w:tcW w:w="990" w:type="dxa"/>
            <w:tcBorders>
              <w:top w:val="single" w:sz="4" w:space="0" w:color="auto"/>
              <w:left w:val="single" w:sz="4" w:space="0" w:color="auto"/>
              <w:bottom w:val="single" w:sz="4" w:space="0" w:color="auto"/>
              <w:right w:val="single" w:sz="4" w:space="0" w:color="auto"/>
            </w:tcBorders>
          </w:tcPr>
          <w:p w14:paraId="2DC1D74D" w14:textId="77777777" w:rsidR="000D7121" w:rsidRPr="000D7121" w:rsidRDefault="00F55D9B">
            <w:pPr>
              <w:spacing w:line="252" w:lineRule="auto"/>
              <w:rPr>
                <w:rFonts w:cs="Arial"/>
              </w:rPr>
            </w:pPr>
            <w:r>
              <w:rPr>
                <w:rFonts w:cs="Arial"/>
              </w:rPr>
              <w:t>0xC – 0xF</w:t>
            </w:r>
          </w:p>
        </w:tc>
        <w:tc>
          <w:tcPr>
            <w:tcW w:w="2689" w:type="dxa"/>
            <w:tcBorders>
              <w:top w:val="single" w:sz="4" w:space="0" w:color="auto"/>
              <w:left w:val="single" w:sz="4" w:space="0" w:color="auto"/>
              <w:bottom w:val="single" w:sz="4" w:space="0" w:color="auto"/>
              <w:right w:val="single" w:sz="4" w:space="0" w:color="auto"/>
            </w:tcBorders>
          </w:tcPr>
          <w:p w14:paraId="006D6F61" w14:textId="77777777" w:rsidR="000D7121" w:rsidRPr="000D7121" w:rsidRDefault="00925A7C">
            <w:pPr>
              <w:spacing w:line="276" w:lineRule="auto"/>
              <w:rPr>
                <w:rFonts w:cs="Arial"/>
              </w:rPr>
            </w:pPr>
          </w:p>
        </w:tc>
      </w:tr>
    </w:tbl>
    <w:p w14:paraId="72F378B5" w14:textId="77777777" w:rsidR="000D7121" w:rsidRPr="000D7121" w:rsidRDefault="00925A7C" w:rsidP="000D7121">
      <w:pPr>
        <w:rPr>
          <w:rFonts w:cs="Arial"/>
        </w:rPr>
      </w:pPr>
    </w:p>
    <w:p w14:paraId="016AB765" w14:textId="77777777" w:rsidR="000D7121" w:rsidRPr="000D7121" w:rsidRDefault="00925A7C" w:rsidP="000D7121">
      <w:pPr>
        <w:rPr>
          <w:rFonts w:cs="Arial"/>
        </w:rPr>
      </w:pPr>
    </w:p>
    <w:p w14:paraId="760A5DC1" w14:textId="77777777" w:rsidR="00500605" w:rsidRPr="000D7121" w:rsidRDefault="00925A7C" w:rsidP="00500605">
      <w:pPr>
        <w:rPr>
          <w:rFonts w:cs="Arial"/>
        </w:rPr>
      </w:pPr>
    </w:p>
    <w:p w14:paraId="06BB9A92" w14:textId="77777777" w:rsidR="00406F39" w:rsidRDefault="00F55D9B" w:rsidP="006830A8">
      <w:pPr>
        <w:pStyle w:val="Heading3"/>
      </w:pPr>
      <w:bookmarkStart w:id="82" w:name="_Toc94795939"/>
      <w:r w:rsidRPr="00B9479B">
        <w:t>MD-REQ-414684/A-ChrgStat_D3_Dspl</w:t>
      </w:r>
      <w:bookmarkEnd w:id="82"/>
    </w:p>
    <w:p w14:paraId="66258FCE" w14:textId="77777777" w:rsidR="0037771B" w:rsidRPr="0037771B" w:rsidRDefault="00F55D9B" w:rsidP="0037771B">
      <w:pPr>
        <w:rPr>
          <w:rFonts w:cs="Arial"/>
        </w:rPr>
      </w:pPr>
      <w:r w:rsidRPr="0037771B">
        <w:rPr>
          <w:rFonts w:cs="Arial"/>
        </w:rPr>
        <w:t>Message Type: Status</w:t>
      </w:r>
    </w:p>
    <w:p w14:paraId="4A0AB797" w14:textId="77777777" w:rsidR="0037771B" w:rsidRPr="0037771B" w:rsidRDefault="00925A7C" w:rsidP="0037771B">
      <w:pPr>
        <w:rPr>
          <w:rFonts w:cs="Arial"/>
        </w:rPr>
      </w:pPr>
    </w:p>
    <w:tbl>
      <w:tblPr>
        <w:tblW w:w="9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6"/>
        <w:gridCol w:w="2700"/>
        <w:gridCol w:w="990"/>
        <w:gridCol w:w="2689"/>
      </w:tblGrid>
      <w:tr w:rsidR="0037771B" w:rsidRPr="0037771B" w14:paraId="53697E4A" w14:textId="77777777" w:rsidTr="0037771B">
        <w:trPr>
          <w:jc w:val="center"/>
        </w:trPr>
        <w:tc>
          <w:tcPr>
            <w:tcW w:w="3236" w:type="dxa"/>
            <w:tcBorders>
              <w:top w:val="single" w:sz="4" w:space="0" w:color="auto"/>
              <w:left w:val="single" w:sz="4" w:space="0" w:color="auto"/>
              <w:bottom w:val="single" w:sz="4" w:space="0" w:color="auto"/>
              <w:right w:val="single" w:sz="4" w:space="0" w:color="auto"/>
            </w:tcBorders>
            <w:hideMark/>
          </w:tcPr>
          <w:p w14:paraId="1831E8F6" w14:textId="77777777" w:rsidR="0037771B" w:rsidRPr="0037771B" w:rsidRDefault="00F55D9B">
            <w:pPr>
              <w:spacing w:line="276" w:lineRule="auto"/>
              <w:rPr>
                <w:rFonts w:cs="Arial"/>
                <w:b/>
              </w:rPr>
            </w:pPr>
            <w:r w:rsidRPr="0037771B">
              <w:rPr>
                <w:rFonts w:cs="Arial"/>
                <w:b/>
              </w:rPr>
              <w:t>Logical Signal Name</w:t>
            </w:r>
          </w:p>
        </w:tc>
        <w:tc>
          <w:tcPr>
            <w:tcW w:w="2700" w:type="dxa"/>
            <w:tcBorders>
              <w:top w:val="single" w:sz="4" w:space="0" w:color="auto"/>
              <w:left w:val="single" w:sz="4" w:space="0" w:color="auto"/>
              <w:bottom w:val="single" w:sz="4" w:space="0" w:color="auto"/>
              <w:right w:val="single" w:sz="4" w:space="0" w:color="auto"/>
            </w:tcBorders>
            <w:hideMark/>
          </w:tcPr>
          <w:p w14:paraId="4DC2D552" w14:textId="77777777" w:rsidR="0037771B" w:rsidRPr="0037771B" w:rsidRDefault="00F55D9B">
            <w:pPr>
              <w:spacing w:line="276" w:lineRule="auto"/>
              <w:rPr>
                <w:rFonts w:cs="Arial"/>
                <w:b/>
              </w:rPr>
            </w:pPr>
            <w:r w:rsidRPr="0037771B">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467E8E38" w14:textId="77777777" w:rsidR="0037771B" w:rsidRPr="0037771B" w:rsidRDefault="00F55D9B">
            <w:pPr>
              <w:spacing w:line="276" w:lineRule="auto"/>
              <w:rPr>
                <w:rFonts w:cs="Arial"/>
                <w:b/>
              </w:rPr>
            </w:pPr>
            <w:r w:rsidRPr="0037771B">
              <w:rPr>
                <w:rFonts w:cs="Arial"/>
                <w:b/>
              </w:rPr>
              <w:t>Value</w:t>
            </w:r>
          </w:p>
        </w:tc>
        <w:tc>
          <w:tcPr>
            <w:tcW w:w="2689" w:type="dxa"/>
            <w:tcBorders>
              <w:top w:val="single" w:sz="4" w:space="0" w:color="auto"/>
              <w:left w:val="single" w:sz="4" w:space="0" w:color="auto"/>
              <w:bottom w:val="single" w:sz="4" w:space="0" w:color="auto"/>
              <w:right w:val="single" w:sz="4" w:space="0" w:color="auto"/>
            </w:tcBorders>
            <w:hideMark/>
          </w:tcPr>
          <w:p w14:paraId="0022D59C" w14:textId="77777777" w:rsidR="0037771B" w:rsidRPr="0037771B" w:rsidRDefault="00F55D9B">
            <w:pPr>
              <w:spacing w:line="276" w:lineRule="auto"/>
              <w:rPr>
                <w:rFonts w:cs="Arial"/>
                <w:b/>
              </w:rPr>
            </w:pPr>
            <w:r w:rsidRPr="0037771B">
              <w:rPr>
                <w:rFonts w:cs="Arial"/>
                <w:b/>
              </w:rPr>
              <w:t>Description</w:t>
            </w:r>
          </w:p>
        </w:tc>
      </w:tr>
      <w:tr w:rsidR="0037771B" w:rsidRPr="0037771B" w14:paraId="1E412251" w14:textId="77777777" w:rsidTr="0037771B">
        <w:trPr>
          <w:jc w:val="center"/>
        </w:trPr>
        <w:tc>
          <w:tcPr>
            <w:tcW w:w="3236" w:type="dxa"/>
            <w:vMerge w:val="restart"/>
            <w:tcBorders>
              <w:top w:val="single" w:sz="4" w:space="0" w:color="auto"/>
              <w:left w:val="single" w:sz="4" w:space="0" w:color="auto"/>
              <w:bottom w:val="single" w:sz="4" w:space="0" w:color="auto"/>
              <w:right w:val="single" w:sz="4" w:space="0" w:color="auto"/>
            </w:tcBorders>
          </w:tcPr>
          <w:p w14:paraId="111EB4B4" w14:textId="77777777" w:rsidR="0037771B" w:rsidRPr="0037771B" w:rsidRDefault="00925A7C">
            <w:pPr>
              <w:spacing w:line="254" w:lineRule="auto"/>
              <w:rPr>
                <w:rFonts w:cs="Arial"/>
              </w:rPr>
            </w:pPr>
          </w:p>
          <w:p w14:paraId="62071AC1" w14:textId="77777777" w:rsidR="0037771B" w:rsidRPr="0037771B" w:rsidRDefault="00925A7C">
            <w:pPr>
              <w:spacing w:line="254" w:lineRule="auto"/>
              <w:rPr>
                <w:rFonts w:cs="Arial"/>
                <w:bCs/>
                <w:color w:val="000000"/>
              </w:rPr>
            </w:pPr>
          </w:p>
          <w:p w14:paraId="459A5540" w14:textId="77777777" w:rsidR="0037771B" w:rsidRPr="0037771B" w:rsidRDefault="00F55D9B">
            <w:pPr>
              <w:spacing w:line="254" w:lineRule="auto"/>
              <w:rPr>
                <w:rFonts w:cs="Arial"/>
                <w:color w:val="000000"/>
              </w:rPr>
            </w:pPr>
            <w:r w:rsidRPr="0037771B">
              <w:rPr>
                <w:rFonts w:cs="Arial"/>
                <w:bCs/>
                <w:color w:val="000000"/>
              </w:rPr>
              <w:t>ChrgStat_D3_Dsply</w:t>
            </w:r>
          </w:p>
          <w:p w14:paraId="4CC54ABF" w14:textId="77777777" w:rsidR="0037771B" w:rsidRPr="0037771B" w:rsidRDefault="00925A7C">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14:paraId="47D15AB3" w14:textId="77777777" w:rsidR="0037771B" w:rsidRPr="0037771B" w:rsidRDefault="00F55D9B">
            <w:pPr>
              <w:spacing w:line="252" w:lineRule="auto"/>
              <w:rPr>
                <w:rFonts w:cs="Arial"/>
              </w:rPr>
            </w:pPr>
            <w:r>
              <w:rPr>
                <w:rFonts w:cs="Arial"/>
              </w:rPr>
              <w:t>Don’t care</w:t>
            </w:r>
          </w:p>
        </w:tc>
        <w:tc>
          <w:tcPr>
            <w:tcW w:w="990" w:type="dxa"/>
            <w:tcBorders>
              <w:top w:val="single" w:sz="4" w:space="0" w:color="auto"/>
              <w:left w:val="single" w:sz="4" w:space="0" w:color="auto"/>
              <w:bottom w:val="single" w:sz="4" w:space="0" w:color="auto"/>
              <w:right w:val="single" w:sz="4" w:space="0" w:color="auto"/>
            </w:tcBorders>
            <w:hideMark/>
          </w:tcPr>
          <w:p w14:paraId="459172A6" w14:textId="77777777" w:rsidR="0037771B" w:rsidRPr="0037771B" w:rsidRDefault="00F55D9B">
            <w:pPr>
              <w:spacing w:line="252" w:lineRule="auto"/>
              <w:rPr>
                <w:rFonts w:cs="Arial"/>
              </w:rPr>
            </w:pPr>
            <w:r w:rsidRPr="0037771B">
              <w:rPr>
                <w:rFonts w:cs="Arial"/>
              </w:rPr>
              <w:t>0x0</w:t>
            </w:r>
            <w:r>
              <w:rPr>
                <w:rFonts w:cs="Arial"/>
              </w:rPr>
              <w:t>-0xA</w:t>
            </w:r>
          </w:p>
        </w:tc>
        <w:tc>
          <w:tcPr>
            <w:tcW w:w="2689" w:type="dxa"/>
            <w:tcBorders>
              <w:top w:val="single" w:sz="4" w:space="0" w:color="auto"/>
              <w:left w:val="single" w:sz="4" w:space="0" w:color="auto"/>
              <w:bottom w:val="single" w:sz="4" w:space="0" w:color="auto"/>
              <w:right w:val="single" w:sz="4" w:space="0" w:color="auto"/>
            </w:tcBorders>
            <w:vAlign w:val="center"/>
          </w:tcPr>
          <w:p w14:paraId="77E81A2D" w14:textId="77777777" w:rsidR="0037771B" w:rsidRPr="0037771B" w:rsidRDefault="00925A7C">
            <w:pPr>
              <w:autoSpaceDE w:val="0"/>
              <w:autoSpaceDN w:val="0"/>
              <w:adjustRightInd w:val="0"/>
              <w:spacing w:line="276" w:lineRule="auto"/>
              <w:rPr>
                <w:rFonts w:cs="Arial"/>
              </w:rPr>
            </w:pPr>
          </w:p>
        </w:tc>
      </w:tr>
      <w:tr w:rsidR="0037771B" w:rsidRPr="0037771B" w14:paraId="56EEA2D5" w14:textId="77777777" w:rsidTr="0037771B">
        <w:trPr>
          <w:trHeight w:val="350"/>
          <w:jc w:val="center"/>
        </w:trPr>
        <w:tc>
          <w:tcPr>
            <w:tcW w:w="3236" w:type="dxa"/>
            <w:vMerge/>
            <w:tcBorders>
              <w:top w:val="single" w:sz="4" w:space="0" w:color="auto"/>
              <w:left w:val="single" w:sz="4" w:space="0" w:color="auto"/>
              <w:bottom w:val="single" w:sz="4" w:space="0" w:color="auto"/>
              <w:right w:val="single" w:sz="4" w:space="0" w:color="auto"/>
            </w:tcBorders>
            <w:vAlign w:val="center"/>
            <w:hideMark/>
          </w:tcPr>
          <w:p w14:paraId="43CE3B8B" w14:textId="77777777" w:rsidR="0037771B" w:rsidRPr="0037771B" w:rsidRDefault="00925A7C">
            <w:pPr>
              <w:spacing w:line="25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14:paraId="59CF0D39" w14:textId="77777777" w:rsidR="0037771B" w:rsidRPr="0037771B" w:rsidRDefault="00F55D9B">
            <w:pPr>
              <w:spacing w:line="252" w:lineRule="auto"/>
              <w:rPr>
                <w:rFonts w:cs="Arial"/>
              </w:rPr>
            </w:pPr>
            <w:r w:rsidRPr="0037771B">
              <w:rPr>
                <w:rFonts w:cs="Arial"/>
              </w:rPr>
              <w:t>Cabin Preconditioning</w:t>
            </w:r>
          </w:p>
        </w:tc>
        <w:tc>
          <w:tcPr>
            <w:tcW w:w="990" w:type="dxa"/>
            <w:tcBorders>
              <w:top w:val="single" w:sz="4" w:space="0" w:color="auto"/>
              <w:left w:val="single" w:sz="4" w:space="0" w:color="auto"/>
              <w:bottom w:val="single" w:sz="4" w:space="0" w:color="auto"/>
              <w:right w:val="single" w:sz="4" w:space="0" w:color="auto"/>
            </w:tcBorders>
            <w:hideMark/>
          </w:tcPr>
          <w:p w14:paraId="773B39B7" w14:textId="77777777" w:rsidR="0037771B" w:rsidRPr="0037771B" w:rsidRDefault="00F55D9B">
            <w:pPr>
              <w:spacing w:line="252" w:lineRule="auto"/>
              <w:rPr>
                <w:rFonts w:cs="Arial"/>
              </w:rPr>
            </w:pPr>
            <w:r w:rsidRPr="0037771B">
              <w:rPr>
                <w:rFonts w:cs="Arial"/>
              </w:rPr>
              <w:t>0xB</w:t>
            </w:r>
          </w:p>
        </w:tc>
        <w:tc>
          <w:tcPr>
            <w:tcW w:w="2689" w:type="dxa"/>
            <w:tcBorders>
              <w:top w:val="single" w:sz="4" w:space="0" w:color="auto"/>
              <w:left w:val="single" w:sz="4" w:space="0" w:color="auto"/>
              <w:bottom w:val="single" w:sz="4" w:space="0" w:color="auto"/>
              <w:right w:val="single" w:sz="4" w:space="0" w:color="auto"/>
            </w:tcBorders>
          </w:tcPr>
          <w:p w14:paraId="362224E8" w14:textId="77777777" w:rsidR="0037771B" w:rsidRPr="0037771B" w:rsidRDefault="00925A7C">
            <w:pPr>
              <w:spacing w:line="276" w:lineRule="auto"/>
              <w:rPr>
                <w:rFonts w:cs="Arial"/>
              </w:rPr>
            </w:pPr>
          </w:p>
        </w:tc>
      </w:tr>
      <w:tr w:rsidR="0037771B" w:rsidRPr="0037771B" w14:paraId="61BA4ECA" w14:textId="77777777" w:rsidTr="0037771B">
        <w:trPr>
          <w:trHeight w:val="350"/>
          <w:jc w:val="center"/>
        </w:trPr>
        <w:tc>
          <w:tcPr>
            <w:tcW w:w="3236" w:type="dxa"/>
            <w:vMerge/>
            <w:tcBorders>
              <w:top w:val="single" w:sz="4" w:space="0" w:color="auto"/>
              <w:left w:val="single" w:sz="4" w:space="0" w:color="auto"/>
              <w:bottom w:val="single" w:sz="4" w:space="0" w:color="auto"/>
              <w:right w:val="single" w:sz="4" w:space="0" w:color="auto"/>
            </w:tcBorders>
            <w:vAlign w:val="center"/>
            <w:hideMark/>
          </w:tcPr>
          <w:p w14:paraId="1BE9BB52" w14:textId="77777777" w:rsidR="0037771B" w:rsidRPr="0037771B" w:rsidRDefault="00925A7C">
            <w:pPr>
              <w:spacing w:line="25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14:paraId="70C3E884" w14:textId="77777777" w:rsidR="0037771B" w:rsidRPr="0037771B" w:rsidRDefault="00F55D9B">
            <w:pPr>
              <w:spacing w:line="252" w:lineRule="auto"/>
              <w:rPr>
                <w:rFonts w:cs="Arial"/>
              </w:rPr>
            </w:pPr>
            <w:r w:rsidRPr="0037771B">
              <w:rPr>
                <w:rFonts w:cs="Arial"/>
              </w:rPr>
              <w:t xml:space="preserve">Don’t </w:t>
            </w:r>
            <w:r>
              <w:rPr>
                <w:rFonts w:cs="Arial"/>
              </w:rPr>
              <w:t>c</w:t>
            </w:r>
            <w:r w:rsidRPr="0037771B">
              <w:rPr>
                <w:rFonts w:cs="Arial"/>
              </w:rPr>
              <w:t>are</w:t>
            </w:r>
          </w:p>
        </w:tc>
        <w:tc>
          <w:tcPr>
            <w:tcW w:w="990" w:type="dxa"/>
            <w:tcBorders>
              <w:top w:val="single" w:sz="4" w:space="0" w:color="auto"/>
              <w:left w:val="single" w:sz="4" w:space="0" w:color="auto"/>
              <w:bottom w:val="single" w:sz="4" w:space="0" w:color="auto"/>
              <w:right w:val="single" w:sz="4" w:space="0" w:color="auto"/>
            </w:tcBorders>
            <w:hideMark/>
          </w:tcPr>
          <w:p w14:paraId="26BC04D8" w14:textId="77777777" w:rsidR="0037771B" w:rsidRPr="0037771B" w:rsidRDefault="00F55D9B">
            <w:pPr>
              <w:spacing w:line="252" w:lineRule="auto"/>
              <w:rPr>
                <w:rFonts w:cs="Arial"/>
              </w:rPr>
            </w:pPr>
            <w:r w:rsidRPr="0037771B">
              <w:rPr>
                <w:rFonts w:cs="Arial"/>
              </w:rPr>
              <w:t>0xC – 0x</w:t>
            </w:r>
            <w:r>
              <w:rPr>
                <w:rFonts w:cs="Arial"/>
              </w:rPr>
              <w:t>1</w:t>
            </w:r>
            <w:r w:rsidRPr="0037771B">
              <w:rPr>
                <w:rFonts w:cs="Arial"/>
              </w:rPr>
              <w:t>F</w:t>
            </w:r>
          </w:p>
        </w:tc>
        <w:tc>
          <w:tcPr>
            <w:tcW w:w="2689" w:type="dxa"/>
            <w:tcBorders>
              <w:top w:val="single" w:sz="4" w:space="0" w:color="auto"/>
              <w:left w:val="single" w:sz="4" w:space="0" w:color="auto"/>
              <w:bottom w:val="single" w:sz="4" w:space="0" w:color="auto"/>
              <w:right w:val="single" w:sz="4" w:space="0" w:color="auto"/>
            </w:tcBorders>
          </w:tcPr>
          <w:p w14:paraId="161293BC" w14:textId="77777777" w:rsidR="0037771B" w:rsidRPr="0037771B" w:rsidRDefault="00925A7C">
            <w:pPr>
              <w:spacing w:line="276" w:lineRule="auto"/>
              <w:rPr>
                <w:rFonts w:cs="Arial"/>
              </w:rPr>
            </w:pPr>
          </w:p>
        </w:tc>
      </w:tr>
    </w:tbl>
    <w:p w14:paraId="436D7DC4" w14:textId="77777777" w:rsidR="0037771B" w:rsidRPr="0037771B" w:rsidRDefault="00925A7C" w:rsidP="0037771B">
      <w:pPr>
        <w:rPr>
          <w:rFonts w:cs="Arial"/>
        </w:rPr>
      </w:pPr>
    </w:p>
    <w:p w14:paraId="5A7E8EA2" w14:textId="77777777" w:rsidR="0037771B" w:rsidRPr="0037771B" w:rsidRDefault="00925A7C" w:rsidP="0037771B">
      <w:pPr>
        <w:rPr>
          <w:rFonts w:cs="Arial"/>
        </w:rPr>
      </w:pPr>
    </w:p>
    <w:p w14:paraId="4432D32A" w14:textId="77777777" w:rsidR="0037771B" w:rsidRPr="0037771B" w:rsidRDefault="00925A7C" w:rsidP="0037771B">
      <w:pPr>
        <w:rPr>
          <w:rFonts w:cs="Arial"/>
        </w:rPr>
      </w:pPr>
    </w:p>
    <w:p w14:paraId="6CDBC4D4" w14:textId="77777777" w:rsidR="00500605" w:rsidRPr="0037771B" w:rsidRDefault="00925A7C" w:rsidP="00500605">
      <w:pPr>
        <w:rPr>
          <w:rFonts w:cs="Arial"/>
        </w:rPr>
      </w:pPr>
    </w:p>
    <w:p w14:paraId="461AD94C" w14:textId="77777777" w:rsidR="00406F39" w:rsidRDefault="00F55D9B" w:rsidP="006830A8">
      <w:pPr>
        <w:pStyle w:val="Heading3"/>
      </w:pPr>
      <w:bookmarkStart w:id="83" w:name="_Toc94795940"/>
      <w:r w:rsidRPr="00B9479B">
        <w:lastRenderedPageBreak/>
        <w:t>MD-REQ-347951/B-</w:t>
      </w:r>
      <w:proofErr w:type="spellStart"/>
      <w:r w:rsidRPr="00B9479B">
        <w:t>ActvNseMute_D_Stat</w:t>
      </w:r>
      <w:bookmarkEnd w:id="83"/>
      <w:proofErr w:type="spellEnd"/>
    </w:p>
    <w:p w14:paraId="0F0F2230" w14:textId="77777777" w:rsidR="00C97799" w:rsidRDefault="00F55D9B" w:rsidP="00C97799">
      <w:pPr>
        <w:rPr>
          <w:rFonts w:cs="Arial"/>
        </w:rPr>
      </w:pPr>
      <w:r>
        <w:rPr>
          <w:rFonts w:cs="Arial"/>
        </w:rPr>
        <w:t>Message Type: Status</w:t>
      </w:r>
    </w:p>
    <w:p w14:paraId="529F3C4A" w14:textId="77777777" w:rsidR="00C97799" w:rsidRDefault="00925A7C" w:rsidP="00C97799">
      <w:pPr>
        <w:rPr>
          <w:rFonts w:cs="Arial"/>
        </w:rPr>
      </w:pPr>
    </w:p>
    <w:p w14:paraId="41D8CD35" w14:textId="77777777" w:rsidR="00C97799" w:rsidRDefault="00F55D9B" w:rsidP="00C97799">
      <w:pPr>
        <w:widowControl w:val="0"/>
        <w:adjustRightInd w:val="0"/>
        <w:rPr>
          <w:rFonts w:cs="Arial"/>
        </w:rPr>
      </w:pPr>
      <w:r>
        <w:rPr>
          <w:rFonts w:cs="Arial"/>
        </w:rPr>
        <w:t>Note: Status signal from the ANC Amplifier indicating if the A2B ANC inputs are muted or unmuted.</w:t>
      </w:r>
    </w:p>
    <w:p w14:paraId="35453A6E" w14:textId="77777777" w:rsidR="00C97799" w:rsidRDefault="00925A7C" w:rsidP="00C97799">
      <w:pPr>
        <w:rPr>
          <w:rFonts w:cs="Arial"/>
        </w:rPr>
      </w:pPr>
    </w:p>
    <w:p w14:paraId="3BDF4F13" w14:textId="77777777" w:rsidR="00C97799" w:rsidRDefault="00925A7C" w:rsidP="00C97799">
      <w:pPr>
        <w:rPr>
          <w:rFonts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C97799" w14:paraId="23A696ED" w14:textId="77777777" w:rsidTr="00C97799">
        <w:trPr>
          <w:jc w:val="center"/>
        </w:trPr>
        <w:tc>
          <w:tcPr>
            <w:tcW w:w="2557" w:type="dxa"/>
            <w:tcBorders>
              <w:top w:val="single" w:sz="4" w:space="0" w:color="auto"/>
              <w:left w:val="single" w:sz="4" w:space="0" w:color="auto"/>
              <w:bottom w:val="single" w:sz="4" w:space="0" w:color="auto"/>
              <w:right w:val="single" w:sz="4" w:space="0" w:color="auto"/>
            </w:tcBorders>
            <w:hideMark/>
          </w:tcPr>
          <w:p w14:paraId="00E95FD4" w14:textId="77777777" w:rsidR="00C97799" w:rsidRDefault="00F55D9B">
            <w:pPr>
              <w:spacing w:line="276" w:lineRule="auto"/>
              <w:rPr>
                <w:rFonts w:cs="Arial"/>
                <w:b/>
              </w:rPr>
            </w:pPr>
            <w:r>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14:paraId="140DE5EA" w14:textId="77777777" w:rsidR="00C97799" w:rsidRDefault="00F55D9B">
            <w:pPr>
              <w:spacing w:line="276"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743A07B0" w14:textId="77777777" w:rsidR="00C97799" w:rsidRDefault="00F55D9B">
            <w:pPr>
              <w:spacing w:line="276" w:lineRule="auto"/>
              <w:rPr>
                <w:rFonts w:cs="Arial"/>
                <w:b/>
              </w:rPr>
            </w:pPr>
            <w:r>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7145F3CB" w14:textId="77777777" w:rsidR="00C97799" w:rsidRDefault="00F55D9B">
            <w:pPr>
              <w:spacing w:line="276" w:lineRule="auto"/>
              <w:rPr>
                <w:rFonts w:cs="Arial"/>
                <w:b/>
              </w:rPr>
            </w:pPr>
            <w:r>
              <w:rPr>
                <w:rFonts w:cs="Arial"/>
                <w:b/>
              </w:rPr>
              <w:t>Description</w:t>
            </w:r>
          </w:p>
        </w:tc>
      </w:tr>
      <w:tr w:rsidR="00C97799" w14:paraId="2CD47B1E" w14:textId="77777777" w:rsidTr="00C97799">
        <w:trPr>
          <w:jc w:val="center"/>
        </w:trPr>
        <w:tc>
          <w:tcPr>
            <w:tcW w:w="2557" w:type="dxa"/>
            <w:vMerge w:val="restart"/>
            <w:tcBorders>
              <w:top w:val="single" w:sz="4" w:space="0" w:color="auto"/>
              <w:left w:val="single" w:sz="4" w:space="0" w:color="auto"/>
              <w:bottom w:val="single" w:sz="4" w:space="0" w:color="auto"/>
              <w:right w:val="single" w:sz="4" w:space="0" w:color="auto"/>
            </w:tcBorders>
          </w:tcPr>
          <w:p w14:paraId="48F8D664" w14:textId="77777777" w:rsidR="00C97799" w:rsidRDefault="00925A7C">
            <w:pPr>
              <w:spacing w:line="276" w:lineRule="auto"/>
              <w:rPr>
                <w:rFonts w:cs="Arial"/>
              </w:rPr>
            </w:pPr>
          </w:p>
          <w:p w14:paraId="0D45A16F" w14:textId="77777777" w:rsidR="00D91F7F" w:rsidRDefault="00F55D9B">
            <w:pPr>
              <w:spacing w:line="276" w:lineRule="auto"/>
              <w:rPr>
                <w:rFonts w:cs="Arial"/>
              </w:rPr>
            </w:pPr>
            <w:proofErr w:type="spellStart"/>
            <w:r>
              <w:rPr>
                <w:rFonts w:cs="Arial"/>
              </w:rPr>
              <w:t>ActvNseMute_D_Stat</w:t>
            </w:r>
            <w:proofErr w:type="spellEnd"/>
          </w:p>
        </w:tc>
        <w:tc>
          <w:tcPr>
            <w:tcW w:w="2028" w:type="dxa"/>
            <w:tcBorders>
              <w:top w:val="single" w:sz="4" w:space="0" w:color="auto"/>
              <w:left w:val="single" w:sz="4" w:space="0" w:color="auto"/>
              <w:bottom w:val="single" w:sz="4" w:space="0" w:color="auto"/>
              <w:right w:val="single" w:sz="4" w:space="0" w:color="auto"/>
            </w:tcBorders>
            <w:hideMark/>
          </w:tcPr>
          <w:p w14:paraId="434ED067" w14:textId="77777777" w:rsidR="00C97799" w:rsidRDefault="00F55D9B">
            <w:pPr>
              <w:spacing w:line="25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hideMark/>
          </w:tcPr>
          <w:p w14:paraId="419DD848" w14:textId="77777777" w:rsidR="00C97799" w:rsidRDefault="00F55D9B">
            <w:pPr>
              <w:spacing w:line="256" w:lineRule="auto"/>
              <w:rPr>
                <w:rFonts w:cs="Arial"/>
              </w:rPr>
            </w:pPr>
            <w:r>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14:paraId="5F7F2C54" w14:textId="77777777" w:rsidR="00C97799" w:rsidRDefault="00925A7C">
            <w:pPr>
              <w:autoSpaceDE w:val="0"/>
              <w:autoSpaceDN w:val="0"/>
              <w:adjustRightInd w:val="0"/>
              <w:spacing w:line="276" w:lineRule="auto"/>
              <w:rPr>
                <w:rFonts w:cs="Arial"/>
              </w:rPr>
            </w:pPr>
          </w:p>
        </w:tc>
      </w:tr>
      <w:tr w:rsidR="00C97799" w14:paraId="31AF699A" w14:textId="77777777" w:rsidTr="00C97799">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6E83F740" w14:textId="77777777" w:rsidR="00C97799" w:rsidRDefault="00925A7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57B14BC8" w14:textId="77777777" w:rsidR="00C97799" w:rsidRDefault="00F55D9B">
            <w:pPr>
              <w:spacing w:line="256" w:lineRule="auto"/>
              <w:rPr>
                <w:rFonts w:cs="Arial"/>
              </w:rPr>
            </w:pPr>
            <w:r>
              <w:rPr>
                <w:rFonts w:cs="Arial"/>
              </w:rPr>
              <w:t>Not Muted</w:t>
            </w:r>
          </w:p>
        </w:tc>
        <w:tc>
          <w:tcPr>
            <w:tcW w:w="1080" w:type="dxa"/>
            <w:tcBorders>
              <w:top w:val="single" w:sz="4" w:space="0" w:color="auto"/>
              <w:left w:val="single" w:sz="4" w:space="0" w:color="auto"/>
              <w:bottom w:val="single" w:sz="4" w:space="0" w:color="auto"/>
              <w:right w:val="single" w:sz="4" w:space="0" w:color="auto"/>
            </w:tcBorders>
            <w:hideMark/>
          </w:tcPr>
          <w:p w14:paraId="47B52979" w14:textId="77777777" w:rsidR="00C97799" w:rsidRDefault="00F55D9B">
            <w:pPr>
              <w:spacing w:line="256" w:lineRule="auto"/>
              <w:rPr>
                <w:rFonts w:cs="Arial"/>
              </w:rPr>
            </w:pPr>
            <w:r>
              <w:rPr>
                <w:rFonts w:cs="Arial"/>
              </w:rPr>
              <w:t>0x1</w:t>
            </w:r>
          </w:p>
        </w:tc>
        <w:tc>
          <w:tcPr>
            <w:tcW w:w="3949" w:type="dxa"/>
            <w:tcBorders>
              <w:top w:val="single" w:sz="4" w:space="0" w:color="auto"/>
              <w:left w:val="single" w:sz="4" w:space="0" w:color="auto"/>
              <w:bottom w:val="single" w:sz="4" w:space="0" w:color="auto"/>
              <w:right w:val="single" w:sz="4" w:space="0" w:color="auto"/>
            </w:tcBorders>
          </w:tcPr>
          <w:p w14:paraId="0C04DD6E" w14:textId="77777777" w:rsidR="00C97799" w:rsidRDefault="00925A7C">
            <w:pPr>
              <w:spacing w:line="276" w:lineRule="auto"/>
              <w:rPr>
                <w:rFonts w:cs="Arial"/>
              </w:rPr>
            </w:pPr>
          </w:p>
        </w:tc>
      </w:tr>
      <w:tr w:rsidR="00C97799" w14:paraId="0648F539" w14:textId="77777777" w:rsidTr="00C97799">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31730BF8" w14:textId="77777777" w:rsidR="00C97799" w:rsidRDefault="00925A7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259EE676" w14:textId="77777777" w:rsidR="00C97799" w:rsidRDefault="00F55D9B">
            <w:pPr>
              <w:spacing w:line="256" w:lineRule="auto"/>
              <w:rPr>
                <w:rFonts w:cs="Arial"/>
              </w:rPr>
            </w:pPr>
            <w:r>
              <w:rPr>
                <w:rFonts w:cs="Arial"/>
              </w:rPr>
              <w:t>Muted</w:t>
            </w:r>
          </w:p>
        </w:tc>
        <w:tc>
          <w:tcPr>
            <w:tcW w:w="1080" w:type="dxa"/>
            <w:tcBorders>
              <w:top w:val="single" w:sz="4" w:space="0" w:color="auto"/>
              <w:left w:val="single" w:sz="4" w:space="0" w:color="auto"/>
              <w:bottom w:val="single" w:sz="4" w:space="0" w:color="auto"/>
              <w:right w:val="single" w:sz="4" w:space="0" w:color="auto"/>
            </w:tcBorders>
            <w:hideMark/>
          </w:tcPr>
          <w:p w14:paraId="5BFC0DA3" w14:textId="77777777" w:rsidR="00C97799" w:rsidRDefault="00F55D9B">
            <w:pPr>
              <w:spacing w:line="256" w:lineRule="auto"/>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14:paraId="6FA41F12" w14:textId="77777777" w:rsidR="00C97799" w:rsidRDefault="00925A7C">
            <w:pPr>
              <w:spacing w:line="276" w:lineRule="auto"/>
              <w:rPr>
                <w:rFonts w:cs="Arial"/>
              </w:rPr>
            </w:pPr>
          </w:p>
        </w:tc>
      </w:tr>
    </w:tbl>
    <w:p w14:paraId="37F42C9A" w14:textId="77777777" w:rsidR="00C97799" w:rsidRDefault="00925A7C" w:rsidP="00C97799">
      <w:pPr>
        <w:rPr>
          <w:rFonts w:cs="Arial"/>
        </w:rPr>
      </w:pPr>
    </w:p>
    <w:p w14:paraId="2D5FDFD2" w14:textId="77777777" w:rsidR="00500605" w:rsidRDefault="00925A7C" w:rsidP="00500605"/>
    <w:p w14:paraId="521A46E4" w14:textId="77777777" w:rsidR="00406F39" w:rsidRDefault="00F55D9B" w:rsidP="006830A8">
      <w:pPr>
        <w:pStyle w:val="Heading3"/>
      </w:pPr>
      <w:bookmarkStart w:id="84" w:name="_Toc94795941"/>
      <w:r w:rsidRPr="00B9479B">
        <w:t>MD-REQ-347952/B-</w:t>
      </w:r>
      <w:proofErr w:type="spellStart"/>
      <w:r w:rsidRPr="00B9479B">
        <w:t>ActvNseMute_D_Rq</w:t>
      </w:r>
      <w:bookmarkEnd w:id="84"/>
      <w:proofErr w:type="spellEnd"/>
    </w:p>
    <w:p w14:paraId="551E7D3B" w14:textId="77777777" w:rsidR="00B77224" w:rsidRDefault="00F55D9B" w:rsidP="00B77224">
      <w:pPr>
        <w:rPr>
          <w:rFonts w:cs="Arial"/>
        </w:rPr>
      </w:pPr>
      <w:r>
        <w:rPr>
          <w:rFonts w:cs="Arial"/>
        </w:rPr>
        <w:t>Message Type: Request</w:t>
      </w:r>
    </w:p>
    <w:p w14:paraId="0DB72990" w14:textId="77777777" w:rsidR="00B77224" w:rsidRDefault="00925A7C" w:rsidP="00B77224">
      <w:pPr>
        <w:rPr>
          <w:rFonts w:cs="Arial"/>
        </w:rPr>
      </w:pPr>
    </w:p>
    <w:p w14:paraId="46C226B8" w14:textId="77777777" w:rsidR="00B77224" w:rsidRDefault="00F55D9B" w:rsidP="00B77224">
      <w:pPr>
        <w:widowControl w:val="0"/>
        <w:adjustRightInd w:val="0"/>
        <w:rPr>
          <w:rFonts w:cs="Arial"/>
        </w:rPr>
      </w:pPr>
      <w:r>
        <w:rPr>
          <w:rFonts w:cs="Arial"/>
        </w:rPr>
        <w:t>Note: Request signal from the ANC Generator to the ANC Amplifier to request the A2B audio inputs are muted or unmuted for the ANC signal</w:t>
      </w:r>
    </w:p>
    <w:p w14:paraId="21543D88" w14:textId="77777777" w:rsidR="00B77224" w:rsidRDefault="00925A7C" w:rsidP="00B77224">
      <w:pPr>
        <w:rPr>
          <w:rFonts w:cs="Arial"/>
        </w:rPr>
      </w:pPr>
    </w:p>
    <w:p w14:paraId="37C95855" w14:textId="77777777" w:rsidR="00B77224" w:rsidRDefault="00925A7C" w:rsidP="00B77224">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B77224" w14:paraId="12BA7935" w14:textId="77777777" w:rsidTr="009E25F6">
        <w:trPr>
          <w:jc w:val="center"/>
        </w:trPr>
        <w:tc>
          <w:tcPr>
            <w:tcW w:w="2557" w:type="dxa"/>
            <w:tcBorders>
              <w:top w:val="single" w:sz="4" w:space="0" w:color="auto"/>
              <w:left w:val="single" w:sz="4" w:space="0" w:color="auto"/>
              <w:bottom w:val="single" w:sz="4" w:space="0" w:color="auto"/>
              <w:right w:val="single" w:sz="4" w:space="0" w:color="auto"/>
            </w:tcBorders>
            <w:hideMark/>
          </w:tcPr>
          <w:p w14:paraId="424E8B1F" w14:textId="77777777" w:rsidR="00B77224" w:rsidRDefault="00F55D9B">
            <w:pPr>
              <w:spacing w:line="276" w:lineRule="auto"/>
              <w:rPr>
                <w:rFonts w:cs="Arial"/>
                <w:b/>
              </w:rPr>
            </w:pPr>
            <w:r>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14:paraId="5A3C00B9" w14:textId="77777777" w:rsidR="00B77224" w:rsidRDefault="00F55D9B">
            <w:pPr>
              <w:spacing w:line="276"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4AF49897" w14:textId="77777777" w:rsidR="00B77224" w:rsidRDefault="00F55D9B">
            <w:pPr>
              <w:spacing w:line="276" w:lineRule="auto"/>
              <w:rPr>
                <w:rFonts w:cs="Arial"/>
                <w:b/>
              </w:rPr>
            </w:pPr>
            <w:r>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248EBB77" w14:textId="77777777" w:rsidR="00B77224" w:rsidRDefault="00F55D9B">
            <w:pPr>
              <w:spacing w:line="276" w:lineRule="auto"/>
              <w:rPr>
                <w:rFonts w:cs="Arial"/>
                <w:b/>
              </w:rPr>
            </w:pPr>
            <w:r>
              <w:rPr>
                <w:rFonts w:cs="Arial"/>
                <w:b/>
              </w:rPr>
              <w:t>Description</w:t>
            </w:r>
          </w:p>
        </w:tc>
      </w:tr>
      <w:tr w:rsidR="002958E3" w14:paraId="1DE8EDB4" w14:textId="77777777" w:rsidTr="00F347E1">
        <w:trPr>
          <w:trHeight w:val="314"/>
          <w:jc w:val="center"/>
        </w:trPr>
        <w:tc>
          <w:tcPr>
            <w:tcW w:w="2557" w:type="dxa"/>
            <w:vMerge w:val="restart"/>
            <w:tcBorders>
              <w:top w:val="single" w:sz="4" w:space="0" w:color="auto"/>
              <w:left w:val="single" w:sz="4" w:space="0" w:color="auto"/>
              <w:right w:val="single" w:sz="4" w:space="0" w:color="auto"/>
            </w:tcBorders>
            <w:vAlign w:val="center"/>
          </w:tcPr>
          <w:p w14:paraId="16C8A9D8" w14:textId="77777777" w:rsidR="002958E3" w:rsidRDefault="00F55D9B" w:rsidP="00F347E1">
            <w:pPr>
              <w:spacing w:line="256" w:lineRule="auto"/>
              <w:rPr>
                <w:rFonts w:cs="Arial"/>
              </w:rPr>
            </w:pPr>
            <w:proofErr w:type="spellStart"/>
            <w:r>
              <w:rPr>
                <w:rFonts w:cs="Arial"/>
              </w:rPr>
              <w:t>ActvNseMute_D_Rq</w:t>
            </w:r>
            <w:proofErr w:type="spellEnd"/>
          </w:p>
        </w:tc>
        <w:tc>
          <w:tcPr>
            <w:tcW w:w="2028" w:type="dxa"/>
            <w:tcBorders>
              <w:top w:val="single" w:sz="4" w:space="0" w:color="auto"/>
              <w:left w:val="single" w:sz="4" w:space="0" w:color="auto"/>
              <w:bottom w:val="single" w:sz="4" w:space="0" w:color="auto"/>
              <w:right w:val="single" w:sz="4" w:space="0" w:color="auto"/>
            </w:tcBorders>
          </w:tcPr>
          <w:p w14:paraId="2B2870CD" w14:textId="77777777" w:rsidR="002958E3" w:rsidRDefault="00F55D9B">
            <w:pPr>
              <w:spacing w:line="25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tcPr>
          <w:p w14:paraId="497C3E31" w14:textId="77777777" w:rsidR="002958E3" w:rsidRDefault="00F55D9B">
            <w:pPr>
              <w:spacing w:line="256" w:lineRule="auto"/>
              <w:rPr>
                <w:rFonts w:cs="Arial"/>
              </w:rPr>
            </w:pPr>
            <w:r>
              <w:rPr>
                <w:rFonts w:cs="Arial"/>
              </w:rPr>
              <w:t>0x0</w:t>
            </w:r>
          </w:p>
        </w:tc>
        <w:tc>
          <w:tcPr>
            <w:tcW w:w="3949" w:type="dxa"/>
            <w:tcBorders>
              <w:top w:val="single" w:sz="4" w:space="0" w:color="auto"/>
              <w:left w:val="single" w:sz="4" w:space="0" w:color="auto"/>
              <w:bottom w:val="single" w:sz="4" w:space="0" w:color="auto"/>
              <w:right w:val="single" w:sz="4" w:space="0" w:color="auto"/>
            </w:tcBorders>
          </w:tcPr>
          <w:p w14:paraId="3E6AAFD9" w14:textId="77777777" w:rsidR="002958E3" w:rsidRDefault="00925A7C">
            <w:pPr>
              <w:spacing w:line="276" w:lineRule="auto"/>
              <w:rPr>
                <w:rFonts w:cs="Arial"/>
              </w:rPr>
            </w:pPr>
          </w:p>
        </w:tc>
      </w:tr>
      <w:tr w:rsidR="002958E3" w14:paraId="113A275A" w14:textId="77777777" w:rsidTr="00F347E1">
        <w:trPr>
          <w:trHeight w:val="314"/>
          <w:jc w:val="center"/>
        </w:trPr>
        <w:tc>
          <w:tcPr>
            <w:tcW w:w="2557" w:type="dxa"/>
            <w:vMerge/>
            <w:tcBorders>
              <w:left w:val="single" w:sz="4" w:space="0" w:color="auto"/>
              <w:right w:val="single" w:sz="4" w:space="0" w:color="auto"/>
            </w:tcBorders>
            <w:vAlign w:val="center"/>
            <w:hideMark/>
          </w:tcPr>
          <w:p w14:paraId="0BF3CC04" w14:textId="77777777" w:rsidR="002958E3" w:rsidRDefault="00925A7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22E65CB8" w14:textId="77777777" w:rsidR="002958E3" w:rsidRDefault="00F55D9B">
            <w:pPr>
              <w:spacing w:line="256" w:lineRule="auto"/>
              <w:rPr>
                <w:rFonts w:cs="Arial"/>
              </w:rPr>
            </w:pPr>
            <w:r>
              <w:rPr>
                <w:rFonts w:cs="Arial"/>
              </w:rPr>
              <w:t>Unmute</w:t>
            </w:r>
          </w:p>
        </w:tc>
        <w:tc>
          <w:tcPr>
            <w:tcW w:w="1080" w:type="dxa"/>
            <w:tcBorders>
              <w:top w:val="single" w:sz="4" w:space="0" w:color="auto"/>
              <w:left w:val="single" w:sz="4" w:space="0" w:color="auto"/>
              <w:bottom w:val="single" w:sz="4" w:space="0" w:color="auto"/>
              <w:right w:val="single" w:sz="4" w:space="0" w:color="auto"/>
            </w:tcBorders>
            <w:hideMark/>
          </w:tcPr>
          <w:p w14:paraId="7A7FB936" w14:textId="77777777" w:rsidR="002958E3" w:rsidRDefault="00F55D9B">
            <w:pPr>
              <w:spacing w:line="256" w:lineRule="auto"/>
              <w:rPr>
                <w:rFonts w:cs="Arial"/>
              </w:rPr>
            </w:pPr>
            <w:r>
              <w:rPr>
                <w:rFonts w:cs="Arial"/>
              </w:rPr>
              <w:t>0x1</w:t>
            </w:r>
          </w:p>
        </w:tc>
        <w:tc>
          <w:tcPr>
            <w:tcW w:w="3949" w:type="dxa"/>
            <w:tcBorders>
              <w:top w:val="single" w:sz="4" w:space="0" w:color="auto"/>
              <w:left w:val="single" w:sz="4" w:space="0" w:color="auto"/>
              <w:bottom w:val="single" w:sz="4" w:space="0" w:color="auto"/>
              <w:right w:val="single" w:sz="4" w:space="0" w:color="auto"/>
            </w:tcBorders>
          </w:tcPr>
          <w:p w14:paraId="10F13991" w14:textId="77777777" w:rsidR="002958E3" w:rsidRDefault="00925A7C">
            <w:pPr>
              <w:spacing w:line="276" w:lineRule="auto"/>
              <w:rPr>
                <w:rFonts w:cs="Arial"/>
              </w:rPr>
            </w:pPr>
          </w:p>
        </w:tc>
      </w:tr>
      <w:tr w:rsidR="002958E3" w14:paraId="122630C4" w14:textId="77777777" w:rsidTr="00F347E1">
        <w:trPr>
          <w:trHeight w:val="314"/>
          <w:jc w:val="center"/>
        </w:trPr>
        <w:tc>
          <w:tcPr>
            <w:tcW w:w="2557" w:type="dxa"/>
            <w:vMerge/>
            <w:tcBorders>
              <w:left w:val="single" w:sz="4" w:space="0" w:color="auto"/>
              <w:bottom w:val="single" w:sz="4" w:space="0" w:color="auto"/>
              <w:right w:val="single" w:sz="4" w:space="0" w:color="auto"/>
            </w:tcBorders>
            <w:vAlign w:val="center"/>
            <w:hideMark/>
          </w:tcPr>
          <w:p w14:paraId="7F045998" w14:textId="77777777" w:rsidR="002958E3" w:rsidRDefault="00925A7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64EE1B5F" w14:textId="77777777" w:rsidR="002958E3" w:rsidRDefault="00F55D9B">
            <w:pPr>
              <w:spacing w:line="256" w:lineRule="auto"/>
              <w:rPr>
                <w:rFonts w:cs="Arial"/>
              </w:rPr>
            </w:pPr>
            <w:r>
              <w:rPr>
                <w:rFonts w:cs="Arial"/>
              </w:rPr>
              <w:t>Mute</w:t>
            </w:r>
          </w:p>
        </w:tc>
        <w:tc>
          <w:tcPr>
            <w:tcW w:w="1080" w:type="dxa"/>
            <w:tcBorders>
              <w:top w:val="single" w:sz="4" w:space="0" w:color="auto"/>
              <w:left w:val="single" w:sz="4" w:space="0" w:color="auto"/>
              <w:bottom w:val="single" w:sz="4" w:space="0" w:color="auto"/>
              <w:right w:val="single" w:sz="4" w:space="0" w:color="auto"/>
            </w:tcBorders>
            <w:hideMark/>
          </w:tcPr>
          <w:p w14:paraId="1D9CEECB" w14:textId="77777777" w:rsidR="002958E3" w:rsidRDefault="00F55D9B">
            <w:pPr>
              <w:spacing w:line="256" w:lineRule="auto"/>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14:paraId="2881AF13" w14:textId="77777777" w:rsidR="002958E3" w:rsidRDefault="00925A7C">
            <w:pPr>
              <w:spacing w:line="276" w:lineRule="auto"/>
              <w:rPr>
                <w:rFonts w:cs="Arial"/>
              </w:rPr>
            </w:pPr>
          </w:p>
        </w:tc>
      </w:tr>
    </w:tbl>
    <w:p w14:paraId="5E297FE8" w14:textId="77777777" w:rsidR="00500605" w:rsidRDefault="00925A7C" w:rsidP="00500605"/>
    <w:p w14:paraId="791CC3AA" w14:textId="77777777" w:rsidR="00406F39" w:rsidRDefault="00F55D9B" w:rsidP="006830A8">
      <w:pPr>
        <w:pStyle w:val="Heading3"/>
      </w:pPr>
      <w:bookmarkStart w:id="85" w:name="_Toc94795942"/>
      <w:r w:rsidRPr="00B9479B">
        <w:t>MD-REQ-273727/A-</w:t>
      </w:r>
      <w:proofErr w:type="spellStart"/>
      <w:r w:rsidRPr="00B9479B">
        <w:t>ActvNse_B_Actv</w:t>
      </w:r>
      <w:bookmarkEnd w:id="85"/>
      <w:proofErr w:type="spellEnd"/>
    </w:p>
    <w:p w14:paraId="5F8B4F89" w14:textId="77777777" w:rsidR="00500605" w:rsidRPr="007F7C06" w:rsidRDefault="00F55D9B" w:rsidP="00500605">
      <w:pPr>
        <w:rPr>
          <w:rFonts w:cs="Arial"/>
        </w:rPr>
      </w:pPr>
      <w:r w:rsidRPr="001A59D5">
        <w:rPr>
          <w:b/>
        </w:rPr>
        <w:t>Message Type</w:t>
      </w:r>
      <w:r>
        <w:t>: Status</w:t>
      </w:r>
    </w:p>
    <w:p w14:paraId="7E77217E" w14:textId="77777777" w:rsidR="003E6AEB" w:rsidRPr="00F05BF7" w:rsidRDefault="00925A7C" w:rsidP="00500605">
      <w:pPr>
        <w:rPr>
          <w:rFonts w:cs="Arial"/>
        </w:rPr>
      </w:pPr>
    </w:p>
    <w:p w14:paraId="3B4CE01A" w14:textId="77777777" w:rsidR="001A59D5" w:rsidRPr="00F05BF7" w:rsidRDefault="00F55D9B" w:rsidP="00500605">
      <w:pPr>
        <w:rPr>
          <w:rFonts w:cs="Arial"/>
        </w:rPr>
      </w:pPr>
      <w:r>
        <w:rPr>
          <w:rFonts w:cs="Arial"/>
        </w:rPr>
        <w:t>The Active Noise Cancellation Server sends this signal to indicate ANC status</w:t>
      </w:r>
    </w:p>
    <w:p w14:paraId="0F3E0CB5" w14:textId="77777777" w:rsidR="00F05BF7" w:rsidRPr="00F05BF7" w:rsidRDefault="00925A7C"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F05BF7" w14:paraId="4265B6CA"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5A7A2543" w14:textId="77777777" w:rsidR="00820369" w:rsidRPr="00F05BF7" w:rsidRDefault="00F55D9B" w:rsidP="003F3392">
            <w:pPr>
              <w:spacing w:line="276" w:lineRule="auto"/>
              <w:rPr>
                <w:rFonts w:cs="Arial"/>
                <w:b/>
              </w:rPr>
            </w:pPr>
            <w:r w:rsidRPr="00F05BF7">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1AF46D4F" w14:textId="77777777" w:rsidR="00820369" w:rsidRPr="00F05BF7" w:rsidRDefault="00F55D9B" w:rsidP="003F3392">
            <w:pPr>
              <w:spacing w:line="276" w:lineRule="auto"/>
              <w:rPr>
                <w:rFonts w:cs="Arial"/>
                <w:b/>
              </w:rPr>
            </w:pPr>
            <w:r w:rsidRPr="00F05BF7">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2E122DBE" w14:textId="77777777" w:rsidR="00820369" w:rsidRPr="00F05BF7" w:rsidRDefault="00F55D9B" w:rsidP="003F3392">
            <w:pPr>
              <w:spacing w:line="276" w:lineRule="auto"/>
              <w:rPr>
                <w:rFonts w:cs="Arial"/>
                <w:b/>
              </w:rPr>
            </w:pPr>
            <w:r w:rsidRPr="00F05BF7">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0A7194CA" w14:textId="77777777" w:rsidR="00820369" w:rsidRPr="00F05BF7" w:rsidRDefault="00F55D9B" w:rsidP="008F5CBB">
            <w:pPr>
              <w:spacing w:line="276" w:lineRule="auto"/>
              <w:rPr>
                <w:rFonts w:cs="Arial"/>
                <w:b/>
              </w:rPr>
            </w:pPr>
            <w:r w:rsidRPr="00F05BF7">
              <w:rPr>
                <w:rFonts w:cs="Arial"/>
                <w:b/>
              </w:rPr>
              <w:t>Description</w:t>
            </w:r>
          </w:p>
        </w:tc>
      </w:tr>
      <w:tr w:rsidR="00820369" w:rsidRPr="00F05BF7" w14:paraId="5D6A3141" w14:textId="77777777" w:rsidTr="008F5CBB">
        <w:trPr>
          <w:jc w:val="center"/>
        </w:trPr>
        <w:tc>
          <w:tcPr>
            <w:tcW w:w="2234" w:type="dxa"/>
            <w:vMerge w:val="restart"/>
            <w:tcBorders>
              <w:top w:val="single" w:sz="4" w:space="0" w:color="auto"/>
              <w:left w:val="single" w:sz="4" w:space="0" w:color="auto"/>
              <w:right w:val="single" w:sz="4" w:space="0" w:color="auto"/>
            </w:tcBorders>
          </w:tcPr>
          <w:p w14:paraId="53224011" w14:textId="77777777" w:rsidR="00820369" w:rsidRPr="00F05BF7" w:rsidRDefault="00F55D9B" w:rsidP="003F3392">
            <w:pPr>
              <w:spacing w:line="276" w:lineRule="auto"/>
              <w:rPr>
                <w:rFonts w:cs="Arial"/>
              </w:rPr>
            </w:pPr>
            <w:proofErr w:type="spellStart"/>
            <w:r w:rsidRPr="00F05BF7">
              <w:rPr>
                <w:rFonts w:cs="Arial"/>
              </w:rPr>
              <w:t>ActvNse_B_Actv</w:t>
            </w:r>
            <w:proofErr w:type="spellEnd"/>
          </w:p>
        </w:tc>
        <w:tc>
          <w:tcPr>
            <w:tcW w:w="2424" w:type="dxa"/>
            <w:tcBorders>
              <w:top w:val="single" w:sz="4" w:space="0" w:color="auto"/>
              <w:left w:val="single" w:sz="4" w:space="0" w:color="auto"/>
              <w:bottom w:val="single" w:sz="4" w:space="0" w:color="auto"/>
              <w:right w:val="single" w:sz="4" w:space="0" w:color="auto"/>
            </w:tcBorders>
            <w:hideMark/>
          </w:tcPr>
          <w:p w14:paraId="6400C076" w14:textId="77777777" w:rsidR="00820369" w:rsidRPr="00F05BF7" w:rsidRDefault="00F55D9B" w:rsidP="003F3392">
            <w:pPr>
              <w:spacing w:line="276" w:lineRule="auto"/>
              <w:rPr>
                <w:rFonts w:cs="Arial"/>
              </w:rPr>
            </w:pPr>
            <w:r w:rsidRPr="00F05BF7">
              <w:rPr>
                <w:rFonts w:cs="Arial"/>
              </w:rPr>
              <w:t>Inactive</w:t>
            </w:r>
            <w:r>
              <w:rPr>
                <w:rFonts w:cs="Arial"/>
              </w:rPr>
              <w:t xml:space="preserve"> / OFF</w:t>
            </w:r>
          </w:p>
        </w:tc>
        <w:tc>
          <w:tcPr>
            <w:tcW w:w="900" w:type="dxa"/>
            <w:tcBorders>
              <w:top w:val="single" w:sz="4" w:space="0" w:color="auto"/>
              <w:left w:val="single" w:sz="4" w:space="0" w:color="auto"/>
              <w:bottom w:val="single" w:sz="4" w:space="0" w:color="auto"/>
              <w:right w:val="single" w:sz="4" w:space="0" w:color="auto"/>
            </w:tcBorders>
            <w:hideMark/>
          </w:tcPr>
          <w:p w14:paraId="0BE46B7A" w14:textId="77777777" w:rsidR="00820369" w:rsidRPr="00F05BF7" w:rsidRDefault="00F55D9B" w:rsidP="003F3392">
            <w:pPr>
              <w:spacing w:line="276" w:lineRule="auto"/>
              <w:rPr>
                <w:rFonts w:cs="Arial"/>
              </w:rPr>
            </w:pPr>
            <w:r w:rsidRPr="00F05BF7">
              <w:rPr>
                <w:rFonts w:cs="Arial"/>
              </w:rPr>
              <w:t>0x0</w:t>
            </w:r>
          </w:p>
        </w:tc>
        <w:tc>
          <w:tcPr>
            <w:tcW w:w="4056" w:type="dxa"/>
            <w:tcBorders>
              <w:top w:val="single" w:sz="4" w:space="0" w:color="auto"/>
              <w:left w:val="single" w:sz="4" w:space="0" w:color="auto"/>
              <w:right w:val="single" w:sz="4" w:space="0" w:color="auto"/>
            </w:tcBorders>
            <w:vAlign w:val="center"/>
            <w:hideMark/>
          </w:tcPr>
          <w:p w14:paraId="54FBDD6B" w14:textId="77777777" w:rsidR="00820369" w:rsidRPr="00F05BF7" w:rsidRDefault="00F55D9B" w:rsidP="00E01DC3">
            <w:pPr>
              <w:autoSpaceDE w:val="0"/>
              <w:autoSpaceDN w:val="0"/>
              <w:adjustRightInd w:val="0"/>
              <w:rPr>
                <w:rFonts w:cs="Arial"/>
              </w:rPr>
            </w:pPr>
            <w:r>
              <w:rPr>
                <w:rFonts w:cs="Arial"/>
              </w:rPr>
              <w:t>Set OFF w</w:t>
            </w:r>
            <w:r w:rsidRPr="00F05BF7">
              <w:rPr>
                <w:rFonts w:cs="Arial"/>
              </w:rPr>
              <w:t xml:space="preserve">hen the </w:t>
            </w:r>
            <w:r>
              <w:rPr>
                <w:rFonts w:cs="Arial"/>
              </w:rPr>
              <w:t>ANC Server</w:t>
            </w:r>
            <w:r w:rsidRPr="00F05BF7">
              <w:rPr>
                <w:rFonts w:cs="Arial"/>
              </w:rPr>
              <w:t xml:space="preserve"> is not transmitting a cancellation or enhancement </w:t>
            </w:r>
            <w:proofErr w:type="gramStart"/>
            <w:r w:rsidRPr="00F05BF7">
              <w:rPr>
                <w:rFonts w:cs="Arial"/>
              </w:rPr>
              <w:t>signal</w:t>
            </w:r>
            <w:proofErr w:type="gramEnd"/>
            <w:r w:rsidRPr="00F05BF7">
              <w:rPr>
                <w:rFonts w:cs="Arial"/>
              </w:rPr>
              <w:t xml:space="preserve"> or its output is switched off </w:t>
            </w:r>
          </w:p>
        </w:tc>
      </w:tr>
      <w:tr w:rsidR="00820369" w:rsidRPr="007F7C06" w14:paraId="2A036B93" w14:textId="77777777" w:rsidTr="008F5CBB">
        <w:trPr>
          <w:jc w:val="center"/>
        </w:trPr>
        <w:tc>
          <w:tcPr>
            <w:tcW w:w="2234" w:type="dxa"/>
            <w:vMerge/>
            <w:tcBorders>
              <w:left w:val="single" w:sz="4" w:space="0" w:color="auto"/>
              <w:right w:val="single" w:sz="4" w:space="0" w:color="auto"/>
            </w:tcBorders>
          </w:tcPr>
          <w:p w14:paraId="4DF06D38" w14:textId="77777777" w:rsidR="00820369" w:rsidRPr="007F7C06" w:rsidRDefault="00925A7C"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1B9AD8AF" w14:textId="77777777" w:rsidR="00820369" w:rsidRPr="007F7C06" w:rsidRDefault="00F55D9B" w:rsidP="003F3392">
            <w:pPr>
              <w:spacing w:line="276" w:lineRule="auto"/>
              <w:rPr>
                <w:rFonts w:cs="Arial"/>
              </w:rPr>
            </w:pPr>
            <w:r>
              <w:rPr>
                <w:rFonts w:cs="Arial"/>
              </w:rPr>
              <w:t>Active</w:t>
            </w:r>
          </w:p>
        </w:tc>
        <w:tc>
          <w:tcPr>
            <w:tcW w:w="900" w:type="dxa"/>
            <w:tcBorders>
              <w:top w:val="single" w:sz="4" w:space="0" w:color="auto"/>
              <w:left w:val="single" w:sz="4" w:space="0" w:color="auto"/>
              <w:bottom w:val="single" w:sz="4" w:space="0" w:color="auto"/>
              <w:right w:val="single" w:sz="4" w:space="0" w:color="auto"/>
            </w:tcBorders>
          </w:tcPr>
          <w:p w14:paraId="1E777529" w14:textId="77777777" w:rsidR="00820369" w:rsidRPr="007F7C06" w:rsidRDefault="00F55D9B" w:rsidP="003F3392">
            <w:pPr>
              <w:spacing w:line="276" w:lineRule="auto"/>
              <w:rPr>
                <w:rFonts w:cs="Arial"/>
              </w:rPr>
            </w:pPr>
            <w:r w:rsidRPr="007F7C06">
              <w:rPr>
                <w:rFonts w:cs="Arial"/>
              </w:rPr>
              <w:t>0x1</w:t>
            </w:r>
          </w:p>
        </w:tc>
        <w:tc>
          <w:tcPr>
            <w:tcW w:w="4056" w:type="dxa"/>
            <w:tcBorders>
              <w:left w:val="single" w:sz="4" w:space="0" w:color="auto"/>
              <w:right w:val="single" w:sz="4" w:space="0" w:color="auto"/>
            </w:tcBorders>
          </w:tcPr>
          <w:p w14:paraId="67D67996" w14:textId="77777777" w:rsidR="00820369" w:rsidRPr="007F7C06" w:rsidRDefault="00F55D9B" w:rsidP="003F3392">
            <w:pPr>
              <w:spacing w:line="276" w:lineRule="auto"/>
              <w:rPr>
                <w:rFonts w:cs="Arial"/>
              </w:rPr>
            </w:pPr>
            <w:r>
              <w:rPr>
                <w:rFonts w:cs="Arial"/>
              </w:rPr>
              <w:t>Set Active when the ANC server</w:t>
            </w:r>
            <w:r w:rsidRPr="00F05BF7">
              <w:rPr>
                <w:rFonts w:cs="Arial"/>
              </w:rPr>
              <w:t xml:space="preserve"> is producing a cancellation or enhancement signal and its output is active</w:t>
            </w:r>
          </w:p>
        </w:tc>
      </w:tr>
    </w:tbl>
    <w:p w14:paraId="6042B872" w14:textId="77777777" w:rsidR="001A59D5" w:rsidRDefault="00925A7C" w:rsidP="00500605"/>
    <w:p w14:paraId="7AAAE9A4" w14:textId="77777777" w:rsidR="00406F39" w:rsidRDefault="00F55D9B" w:rsidP="006830A8">
      <w:pPr>
        <w:pStyle w:val="Heading3"/>
      </w:pPr>
      <w:bookmarkStart w:id="86" w:name="_Toc94795943"/>
      <w:r w:rsidRPr="00B9479B">
        <w:t>MD-REQ-452897/A-</w:t>
      </w:r>
      <w:proofErr w:type="spellStart"/>
      <w:r w:rsidRPr="00B9479B">
        <w:t>Power_Up_Chime_Modules</w:t>
      </w:r>
      <w:bookmarkEnd w:id="86"/>
      <w:proofErr w:type="spellEnd"/>
    </w:p>
    <w:p w14:paraId="09D23EEE" w14:textId="77777777" w:rsidR="004F2C82" w:rsidRPr="004F2C82" w:rsidRDefault="00F55D9B" w:rsidP="004F2C82">
      <w:pPr>
        <w:rPr>
          <w:rFonts w:cs="Arial"/>
        </w:rPr>
      </w:pPr>
      <w:r w:rsidRPr="004F2C82">
        <w:rPr>
          <w:rFonts w:cs="Arial"/>
          <w:b/>
        </w:rPr>
        <w:t>Message Type</w:t>
      </w:r>
      <w:r w:rsidRPr="004F2C82">
        <w:rPr>
          <w:rFonts w:cs="Arial"/>
        </w:rPr>
        <w:t>: Status</w:t>
      </w:r>
    </w:p>
    <w:p w14:paraId="61C4D7CC" w14:textId="77777777" w:rsidR="004F2C82" w:rsidRPr="004F2C82" w:rsidRDefault="00925A7C" w:rsidP="004F2C82">
      <w:pPr>
        <w:rPr>
          <w:rFonts w:cs="Arial"/>
        </w:rPr>
      </w:pPr>
    </w:p>
    <w:p w14:paraId="579794CF" w14:textId="77777777" w:rsidR="004F2C82" w:rsidRPr="004F2C82" w:rsidRDefault="00F55D9B" w:rsidP="004F2C82">
      <w:pPr>
        <w:rPr>
          <w:rFonts w:cs="Arial"/>
        </w:rPr>
      </w:pPr>
      <w:r>
        <w:rPr>
          <w:rFonts w:cs="Arial"/>
        </w:rPr>
        <w:t>Power mode state of chimes through the infotainment system</w:t>
      </w:r>
    </w:p>
    <w:p w14:paraId="6D34B205" w14:textId="77777777" w:rsidR="004F2C82" w:rsidRPr="004F2C82" w:rsidRDefault="00925A7C" w:rsidP="004F2C82">
      <w:pPr>
        <w:rPr>
          <w:rFonts w:cs="Arial"/>
        </w:rPr>
      </w:pPr>
    </w:p>
    <w:tbl>
      <w:tblPr>
        <w:tblW w:w="10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55"/>
        <w:gridCol w:w="2163"/>
        <w:gridCol w:w="1077"/>
        <w:gridCol w:w="3870"/>
      </w:tblGrid>
      <w:tr w:rsidR="004F2C82" w:rsidRPr="004F2C82" w14:paraId="1020E2B3" w14:textId="77777777" w:rsidTr="004F2C82">
        <w:trPr>
          <w:jc w:val="center"/>
        </w:trPr>
        <w:tc>
          <w:tcPr>
            <w:tcW w:w="3055" w:type="dxa"/>
            <w:tcBorders>
              <w:top w:val="single" w:sz="4" w:space="0" w:color="auto"/>
              <w:left w:val="single" w:sz="4" w:space="0" w:color="auto"/>
              <w:bottom w:val="single" w:sz="4" w:space="0" w:color="auto"/>
              <w:right w:val="single" w:sz="4" w:space="0" w:color="auto"/>
            </w:tcBorders>
            <w:hideMark/>
          </w:tcPr>
          <w:p w14:paraId="199E6E71" w14:textId="77777777" w:rsidR="004F2C82" w:rsidRPr="004F2C82" w:rsidRDefault="00F55D9B">
            <w:pPr>
              <w:spacing w:line="276" w:lineRule="auto"/>
              <w:rPr>
                <w:rFonts w:cs="Arial"/>
                <w:b/>
              </w:rPr>
            </w:pPr>
            <w:r w:rsidRPr="004F2C82">
              <w:rPr>
                <w:rFonts w:cs="Arial"/>
                <w:b/>
              </w:rPr>
              <w:t>Logical Signal Name</w:t>
            </w:r>
          </w:p>
        </w:tc>
        <w:tc>
          <w:tcPr>
            <w:tcW w:w="2163" w:type="dxa"/>
            <w:tcBorders>
              <w:top w:val="single" w:sz="4" w:space="0" w:color="auto"/>
              <w:left w:val="single" w:sz="4" w:space="0" w:color="auto"/>
              <w:bottom w:val="single" w:sz="4" w:space="0" w:color="auto"/>
              <w:right w:val="single" w:sz="4" w:space="0" w:color="auto"/>
            </w:tcBorders>
            <w:hideMark/>
          </w:tcPr>
          <w:p w14:paraId="6DFFAC01" w14:textId="77777777" w:rsidR="004F2C82" w:rsidRPr="004F2C82" w:rsidRDefault="00F55D9B">
            <w:pPr>
              <w:spacing w:line="276" w:lineRule="auto"/>
              <w:rPr>
                <w:rFonts w:cs="Arial"/>
                <w:b/>
              </w:rPr>
            </w:pPr>
            <w:r w:rsidRPr="004F2C82">
              <w:rPr>
                <w:rFonts w:cs="Arial"/>
                <w:b/>
              </w:rPr>
              <w:t>Literals</w:t>
            </w:r>
          </w:p>
        </w:tc>
        <w:tc>
          <w:tcPr>
            <w:tcW w:w="1077" w:type="dxa"/>
            <w:tcBorders>
              <w:top w:val="single" w:sz="4" w:space="0" w:color="auto"/>
              <w:left w:val="single" w:sz="4" w:space="0" w:color="auto"/>
              <w:bottom w:val="single" w:sz="4" w:space="0" w:color="auto"/>
              <w:right w:val="single" w:sz="4" w:space="0" w:color="auto"/>
            </w:tcBorders>
            <w:hideMark/>
          </w:tcPr>
          <w:p w14:paraId="0476A318" w14:textId="77777777" w:rsidR="004F2C82" w:rsidRPr="004F2C82" w:rsidRDefault="00F55D9B">
            <w:pPr>
              <w:spacing w:line="276" w:lineRule="auto"/>
              <w:rPr>
                <w:rFonts w:cs="Arial"/>
                <w:b/>
              </w:rPr>
            </w:pPr>
            <w:r w:rsidRPr="004F2C82">
              <w:rPr>
                <w:rFonts w:cs="Arial"/>
                <w:b/>
              </w:rPr>
              <w:t>Value</w:t>
            </w:r>
          </w:p>
        </w:tc>
        <w:tc>
          <w:tcPr>
            <w:tcW w:w="3870" w:type="dxa"/>
            <w:tcBorders>
              <w:top w:val="single" w:sz="4" w:space="0" w:color="auto"/>
              <w:left w:val="single" w:sz="4" w:space="0" w:color="auto"/>
              <w:bottom w:val="single" w:sz="4" w:space="0" w:color="auto"/>
              <w:right w:val="single" w:sz="4" w:space="0" w:color="auto"/>
            </w:tcBorders>
            <w:hideMark/>
          </w:tcPr>
          <w:p w14:paraId="565B8597" w14:textId="77777777" w:rsidR="004F2C82" w:rsidRPr="004F2C82" w:rsidRDefault="00F55D9B">
            <w:pPr>
              <w:spacing w:line="276" w:lineRule="auto"/>
              <w:rPr>
                <w:rFonts w:cs="Arial"/>
                <w:b/>
              </w:rPr>
            </w:pPr>
            <w:r w:rsidRPr="004F2C82">
              <w:rPr>
                <w:rFonts w:cs="Arial"/>
                <w:b/>
              </w:rPr>
              <w:t>Description</w:t>
            </w:r>
          </w:p>
        </w:tc>
      </w:tr>
      <w:tr w:rsidR="004F2C82" w:rsidRPr="004F2C82" w14:paraId="58ED7D38" w14:textId="77777777" w:rsidTr="004F2C82">
        <w:trPr>
          <w:jc w:val="center"/>
        </w:trPr>
        <w:tc>
          <w:tcPr>
            <w:tcW w:w="3055" w:type="dxa"/>
            <w:vMerge w:val="restart"/>
            <w:tcBorders>
              <w:top w:val="single" w:sz="4" w:space="0" w:color="auto"/>
              <w:left w:val="single" w:sz="4" w:space="0" w:color="auto"/>
              <w:bottom w:val="single" w:sz="4" w:space="0" w:color="auto"/>
              <w:right w:val="single" w:sz="4" w:space="0" w:color="auto"/>
            </w:tcBorders>
          </w:tcPr>
          <w:p w14:paraId="58A5B5A2" w14:textId="77777777" w:rsidR="004F2C82" w:rsidRPr="004F2C82" w:rsidRDefault="00F55D9B">
            <w:pPr>
              <w:spacing w:line="276" w:lineRule="auto"/>
              <w:rPr>
                <w:rFonts w:cs="Arial"/>
              </w:rPr>
            </w:pPr>
            <w:proofErr w:type="spellStart"/>
            <w:r>
              <w:rPr>
                <w:rFonts w:cs="Arial"/>
              </w:rPr>
              <w:t>Power_Up_Chime_Modules</w:t>
            </w:r>
            <w:proofErr w:type="spellEnd"/>
          </w:p>
        </w:tc>
        <w:tc>
          <w:tcPr>
            <w:tcW w:w="2163" w:type="dxa"/>
            <w:tcBorders>
              <w:top w:val="single" w:sz="4" w:space="0" w:color="auto"/>
              <w:left w:val="single" w:sz="4" w:space="0" w:color="auto"/>
              <w:bottom w:val="single" w:sz="4" w:space="0" w:color="auto"/>
              <w:right w:val="single" w:sz="4" w:space="0" w:color="auto"/>
            </w:tcBorders>
          </w:tcPr>
          <w:p w14:paraId="6835E210" w14:textId="77777777" w:rsidR="004F2C82" w:rsidRPr="004F2C82" w:rsidRDefault="00F55D9B">
            <w:pPr>
              <w:autoSpaceDE w:val="0"/>
              <w:autoSpaceDN w:val="0"/>
              <w:adjustRightInd w:val="0"/>
              <w:spacing w:line="276" w:lineRule="auto"/>
              <w:rPr>
                <w:rFonts w:eastAsia="MS Mincho" w:cs="Arial"/>
              </w:rPr>
            </w:pPr>
            <w:r>
              <w:rPr>
                <w:rFonts w:eastAsia="MS Mincho" w:cs="Arial"/>
              </w:rPr>
              <w:t>Inactive</w:t>
            </w:r>
          </w:p>
        </w:tc>
        <w:tc>
          <w:tcPr>
            <w:tcW w:w="1077" w:type="dxa"/>
            <w:tcBorders>
              <w:top w:val="single" w:sz="4" w:space="0" w:color="auto"/>
              <w:left w:val="single" w:sz="4" w:space="0" w:color="auto"/>
              <w:bottom w:val="single" w:sz="4" w:space="0" w:color="auto"/>
              <w:right w:val="single" w:sz="4" w:space="0" w:color="auto"/>
            </w:tcBorders>
            <w:hideMark/>
          </w:tcPr>
          <w:p w14:paraId="762E7453" w14:textId="77777777" w:rsidR="004F2C82" w:rsidRPr="004F2C82" w:rsidRDefault="00F55D9B">
            <w:pPr>
              <w:spacing w:line="276" w:lineRule="auto"/>
              <w:rPr>
                <w:rFonts w:cs="Arial"/>
              </w:rPr>
            </w:pPr>
            <w:r w:rsidRPr="004F2C82">
              <w:rPr>
                <w:rFonts w:cs="Arial"/>
              </w:rPr>
              <w:t>0x0</w:t>
            </w:r>
          </w:p>
        </w:tc>
        <w:tc>
          <w:tcPr>
            <w:tcW w:w="3870" w:type="dxa"/>
            <w:tcBorders>
              <w:top w:val="single" w:sz="4" w:space="0" w:color="auto"/>
              <w:left w:val="single" w:sz="4" w:space="0" w:color="auto"/>
              <w:bottom w:val="single" w:sz="4" w:space="0" w:color="auto"/>
              <w:right w:val="single" w:sz="4" w:space="0" w:color="auto"/>
            </w:tcBorders>
            <w:vAlign w:val="center"/>
          </w:tcPr>
          <w:p w14:paraId="6F317F4C" w14:textId="77777777" w:rsidR="004F2C82" w:rsidRPr="004F2C82" w:rsidRDefault="00925A7C">
            <w:pPr>
              <w:autoSpaceDE w:val="0"/>
              <w:autoSpaceDN w:val="0"/>
              <w:adjustRightInd w:val="0"/>
              <w:spacing w:line="276" w:lineRule="auto"/>
              <w:rPr>
                <w:rFonts w:cs="Arial"/>
              </w:rPr>
            </w:pPr>
          </w:p>
        </w:tc>
      </w:tr>
      <w:tr w:rsidR="004F2C82" w:rsidRPr="004F2C82" w14:paraId="6521E6E9" w14:textId="77777777" w:rsidTr="004F2C82">
        <w:trPr>
          <w:jc w:val="center"/>
        </w:trPr>
        <w:tc>
          <w:tcPr>
            <w:tcW w:w="3055" w:type="dxa"/>
            <w:vMerge/>
            <w:tcBorders>
              <w:top w:val="single" w:sz="4" w:space="0" w:color="auto"/>
              <w:left w:val="single" w:sz="4" w:space="0" w:color="auto"/>
              <w:bottom w:val="single" w:sz="4" w:space="0" w:color="auto"/>
              <w:right w:val="single" w:sz="4" w:space="0" w:color="auto"/>
            </w:tcBorders>
            <w:vAlign w:val="center"/>
            <w:hideMark/>
          </w:tcPr>
          <w:p w14:paraId="29E9BBDD" w14:textId="77777777" w:rsidR="004F2C82" w:rsidRPr="004F2C82" w:rsidRDefault="00925A7C">
            <w:pPr>
              <w:spacing w:line="256" w:lineRule="auto"/>
              <w:rPr>
                <w:rFonts w:cs="Arial"/>
              </w:rPr>
            </w:pPr>
          </w:p>
        </w:tc>
        <w:tc>
          <w:tcPr>
            <w:tcW w:w="2163" w:type="dxa"/>
            <w:tcBorders>
              <w:top w:val="single" w:sz="4" w:space="0" w:color="auto"/>
              <w:left w:val="single" w:sz="4" w:space="0" w:color="auto"/>
              <w:bottom w:val="single" w:sz="4" w:space="0" w:color="auto"/>
              <w:right w:val="single" w:sz="4" w:space="0" w:color="auto"/>
            </w:tcBorders>
          </w:tcPr>
          <w:p w14:paraId="06D8E40E" w14:textId="77777777" w:rsidR="004F2C82" w:rsidRPr="004F2C82" w:rsidRDefault="00F55D9B">
            <w:pPr>
              <w:spacing w:line="276" w:lineRule="auto"/>
              <w:rPr>
                <w:rFonts w:cs="Arial"/>
              </w:rPr>
            </w:pPr>
            <w:r>
              <w:rPr>
                <w:rFonts w:cs="Arial"/>
              </w:rPr>
              <w:t>Active</w:t>
            </w:r>
          </w:p>
        </w:tc>
        <w:tc>
          <w:tcPr>
            <w:tcW w:w="1077" w:type="dxa"/>
            <w:tcBorders>
              <w:top w:val="single" w:sz="4" w:space="0" w:color="auto"/>
              <w:left w:val="single" w:sz="4" w:space="0" w:color="auto"/>
              <w:bottom w:val="single" w:sz="4" w:space="0" w:color="auto"/>
              <w:right w:val="single" w:sz="4" w:space="0" w:color="auto"/>
            </w:tcBorders>
            <w:hideMark/>
          </w:tcPr>
          <w:p w14:paraId="49B1AD99" w14:textId="77777777" w:rsidR="004F2C82" w:rsidRPr="004F2C82" w:rsidRDefault="00F55D9B">
            <w:pPr>
              <w:spacing w:line="276" w:lineRule="auto"/>
              <w:rPr>
                <w:rFonts w:cs="Arial"/>
              </w:rPr>
            </w:pPr>
            <w:r w:rsidRPr="004F2C82">
              <w:rPr>
                <w:rFonts w:cs="Arial"/>
              </w:rPr>
              <w:t>0x1</w:t>
            </w:r>
          </w:p>
        </w:tc>
        <w:tc>
          <w:tcPr>
            <w:tcW w:w="3870" w:type="dxa"/>
            <w:tcBorders>
              <w:top w:val="single" w:sz="4" w:space="0" w:color="auto"/>
              <w:left w:val="single" w:sz="4" w:space="0" w:color="auto"/>
              <w:bottom w:val="single" w:sz="4" w:space="0" w:color="auto"/>
              <w:right w:val="single" w:sz="4" w:space="0" w:color="auto"/>
            </w:tcBorders>
            <w:hideMark/>
          </w:tcPr>
          <w:p w14:paraId="405DAF7B" w14:textId="77777777" w:rsidR="004F2C82" w:rsidRPr="004F2C82" w:rsidRDefault="00925A7C">
            <w:pPr>
              <w:spacing w:line="276" w:lineRule="auto"/>
              <w:rPr>
                <w:rFonts w:cs="Arial"/>
              </w:rPr>
            </w:pPr>
          </w:p>
        </w:tc>
      </w:tr>
    </w:tbl>
    <w:p w14:paraId="60A461B1" w14:textId="77777777" w:rsidR="004F2C82" w:rsidRPr="004F2C82" w:rsidRDefault="00925A7C" w:rsidP="004F2C82">
      <w:pPr>
        <w:rPr>
          <w:rFonts w:cs="Arial"/>
          <w:highlight w:val="cyan"/>
        </w:rPr>
      </w:pPr>
    </w:p>
    <w:p w14:paraId="1D44B678" w14:textId="77777777" w:rsidR="004F2C82" w:rsidRPr="004F2C82" w:rsidRDefault="00925A7C" w:rsidP="004F2C82">
      <w:pPr>
        <w:rPr>
          <w:rFonts w:cs="Arial"/>
        </w:rPr>
      </w:pPr>
    </w:p>
    <w:p w14:paraId="7018D409" w14:textId="77777777" w:rsidR="00500605" w:rsidRPr="004F2C82" w:rsidRDefault="00925A7C" w:rsidP="004F2C82">
      <w:pPr>
        <w:rPr>
          <w:rFonts w:cs="Arial"/>
        </w:rPr>
      </w:pPr>
    </w:p>
    <w:p w14:paraId="038B5130" w14:textId="77777777" w:rsidR="00406F39" w:rsidRDefault="00F55D9B" w:rsidP="006830A8">
      <w:pPr>
        <w:pStyle w:val="Heading3"/>
      </w:pPr>
      <w:bookmarkStart w:id="87" w:name="_Toc94795944"/>
      <w:r w:rsidRPr="00B9479B">
        <w:lastRenderedPageBreak/>
        <w:t>MD-REQ-452917/A-</w:t>
      </w:r>
      <w:proofErr w:type="spellStart"/>
      <w:r w:rsidRPr="00B9479B">
        <w:t>VehWlcmFrwl_D_Stat</w:t>
      </w:r>
      <w:bookmarkEnd w:id="87"/>
      <w:proofErr w:type="spellEnd"/>
    </w:p>
    <w:p w14:paraId="12B651EB" w14:textId="77777777" w:rsidR="00353E4B" w:rsidRPr="00353E4B" w:rsidRDefault="00F55D9B" w:rsidP="00353E4B">
      <w:pPr>
        <w:rPr>
          <w:rFonts w:cs="Arial"/>
        </w:rPr>
      </w:pPr>
      <w:r w:rsidRPr="00353E4B">
        <w:rPr>
          <w:rFonts w:cs="Arial"/>
          <w:b/>
        </w:rPr>
        <w:t>Message Type</w:t>
      </w:r>
      <w:r w:rsidRPr="00353E4B">
        <w:rPr>
          <w:rFonts w:cs="Arial"/>
        </w:rPr>
        <w:t>: Status</w:t>
      </w:r>
    </w:p>
    <w:p w14:paraId="77714FAD" w14:textId="77777777" w:rsidR="00353E4B" w:rsidRPr="00353E4B" w:rsidRDefault="00925A7C" w:rsidP="00353E4B">
      <w:pPr>
        <w:rPr>
          <w:rFonts w:cs="Arial"/>
        </w:rPr>
      </w:pPr>
    </w:p>
    <w:p w14:paraId="510A9F9A" w14:textId="77777777" w:rsidR="00353E4B" w:rsidRPr="00353E4B" w:rsidRDefault="00F55D9B" w:rsidP="00353E4B">
      <w:pPr>
        <w:rPr>
          <w:rFonts w:cs="Arial"/>
        </w:rPr>
      </w:pPr>
      <w:r w:rsidRPr="00353E4B">
        <w:rPr>
          <w:rFonts w:cs="Arial"/>
        </w:rPr>
        <w:t xml:space="preserve">Signal sent indicating </w:t>
      </w:r>
      <w:r>
        <w:rPr>
          <w:rFonts w:cs="Arial"/>
        </w:rPr>
        <w:t>the welcome, farewell state</w:t>
      </w:r>
    </w:p>
    <w:p w14:paraId="1F99A53F" w14:textId="77777777" w:rsidR="00353E4B" w:rsidRPr="00353E4B" w:rsidRDefault="00925A7C" w:rsidP="00353E4B">
      <w:pPr>
        <w:rPr>
          <w:rFonts w:cs="Arial"/>
        </w:rPr>
      </w:pPr>
    </w:p>
    <w:tbl>
      <w:tblPr>
        <w:tblW w:w="11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7"/>
        <w:gridCol w:w="2611"/>
        <w:gridCol w:w="810"/>
        <w:gridCol w:w="5132"/>
      </w:tblGrid>
      <w:tr w:rsidR="00353E4B" w:rsidRPr="00353E4B" w14:paraId="2091FB7F" w14:textId="77777777" w:rsidTr="00353E4B">
        <w:trPr>
          <w:jc w:val="center"/>
        </w:trPr>
        <w:tc>
          <w:tcPr>
            <w:tcW w:w="2607" w:type="dxa"/>
            <w:tcBorders>
              <w:top w:val="single" w:sz="4" w:space="0" w:color="auto"/>
              <w:left w:val="single" w:sz="4" w:space="0" w:color="auto"/>
              <w:bottom w:val="single" w:sz="4" w:space="0" w:color="auto"/>
              <w:right w:val="single" w:sz="4" w:space="0" w:color="auto"/>
            </w:tcBorders>
            <w:hideMark/>
          </w:tcPr>
          <w:p w14:paraId="6465349B" w14:textId="77777777" w:rsidR="00353E4B" w:rsidRPr="00353E4B" w:rsidRDefault="00F55D9B">
            <w:pPr>
              <w:spacing w:line="276" w:lineRule="auto"/>
              <w:rPr>
                <w:rFonts w:cs="Arial"/>
                <w:b/>
              </w:rPr>
            </w:pPr>
            <w:r w:rsidRPr="00353E4B">
              <w:rPr>
                <w:rFonts w:cs="Arial"/>
                <w:b/>
              </w:rPr>
              <w:t>Logical Signal Name</w:t>
            </w:r>
          </w:p>
        </w:tc>
        <w:tc>
          <w:tcPr>
            <w:tcW w:w="2611" w:type="dxa"/>
            <w:tcBorders>
              <w:top w:val="single" w:sz="4" w:space="0" w:color="auto"/>
              <w:left w:val="single" w:sz="4" w:space="0" w:color="auto"/>
              <w:bottom w:val="single" w:sz="4" w:space="0" w:color="auto"/>
              <w:right w:val="single" w:sz="4" w:space="0" w:color="auto"/>
            </w:tcBorders>
            <w:hideMark/>
          </w:tcPr>
          <w:p w14:paraId="19A00C88" w14:textId="77777777" w:rsidR="00353E4B" w:rsidRPr="00353E4B" w:rsidRDefault="00F55D9B">
            <w:pPr>
              <w:spacing w:line="276" w:lineRule="auto"/>
              <w:rPr>
                <w:rFonts w:cs="Arial"/>
                <w:b/>
              </w:rPr>
            </w:pPr>
            <w:r w:rsidRPr="00353E4B">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14:paraId="2C0D784D" w14:textId="77777777" w:rsidR="00353E4B" w:rsidRPr="00353E4B" w:rsidRDefault="00F55D9B">
            <w:pPr>
              <w:spacing w:line="276" w:lineRule="auto"/>
              <w:rPr>
                <w:rFonts w:cs="Arial"/>
                <w:b/>
              </w:rPr>
            </w:pPr>
            <w:r w:rsidRPr="00353E4B">
              <w:rPr>
                <w:rFonts w:cs="Arial"/>
                <w:b/>
              </w:rPr>
              <w:t>Value</w:t>
            </w:r>
          </w:p>
        </w:tc>
        <w:tc>
          <w:tcPr>
            <w:tcW w:w="5132" w:type="dxa"/>
            <w:tcBorders>
              <w:top w:val="single" w:sz="4" w:space="0" w:color="auto"/>
              <w:left w:val="single" w:sz="4" w:space="0" w:color="auto"/>
              <w:bottom w:val="single" w:sz="4" w:space="0" w:color="auto"/>
              <w:right w:val="single" w:sz="4" w:space="0" w:color="auto"/>
            </w:tcBorders>
            <w:hideMark/>
          </w:tcPr>
          <w:p w14:paraId="1BCCF2F9" w14:textId="77777777" w:rsidR="00353E4B" w:rsidRPr="00353E4B" w:rsidRDefault="00F55D9B">
            <w:pPr>
              <w:spacing w:line="276" w:lineRule="auto"/>
              <w:rPr>
                <w:rFonts w:cs="Arial"/>
                <w:b/>
              </w:rPr>
            </w:pPr>
            <w:r w:rsidRPr="00353E4B">
              <w:rPr>
                <w:rFonts w:cs="Arial"/>
                <w:b/>
              </w:rPr>
              <w:t>Description</w:t>
            </w:r>
          </w:p>
        </w:tc>
      </w:tr>
      <w:tr w:rsidR="00353E4B" w:rsidRPr="00353E4B" w14:paraId="023C508C" w14:textId="77777777" w:rsidTr="00353E4B">
        <w:trPr>
          <w:jc w:val="center"/>
        </w:trPr>
        <w:tc>
          <w:tcPr>
            <w:tcW w:w="2607" w:type="dxa"/>
            <w:vMerge w:val="restart"/>
            <w:tcBorders>
              <w:top w:val="single" w:sz="4" w:space="0" w:color="auto"/>
              <w:left w:val="single" w:sz="4" w:space="0" w:color="auto"/>
              <w:bottom w:val="single" w:sz="4" w:space="0" w:color="auto"/>
              <w:right w:val="single" w:sz="4" w:space="0" w:color="auto"/>
            </w:tcBorders>
          </w:tcPr>
          <w:p w14:paraId="1B6A0417" w14:textId="77777777" w:rsidR="00353E4B" w:rsidRPr="00353E4B" w:rsidRDefault="00925A7C">
            <w:pPr>
              <w:spacing w:line="276" w:lineRule="auto"/>
              <w:rPr>
                <w:rFonts w:cs="Arial"/>
              </w:rPr>
            </w:pPr>
          </w:p>
          <w:p w14:paraId="4D2BAEBC" w14:textId="77777777" w:rsidR="00353E4B" w:rsidRPr="00353E4B" w:rsidRDefault="00F55D9B">
            <w:pPr>
              <w:spacing w:line="276" w:lineRule="auto"/>
              <w:rPr>
                <w:rFonts w:cs="Arial"/>
              </w:rPr>
            </w:pPr>
            <w:proofErr w:type="spellStart"/>
            <w:r w:rsidRPr="00353E4B">
              <w:rPr>
                <w:rFonts w:cs="Arial"/>
              </w:rPr>
              <w:t>VehWlcmFrwl_D_Stat</w:t>
            </w:r>
            <w:proofErr w:type="spellEnd"/>
          </w:p>
        </w:tc>
        <w:tc>
          <w:tcPr>
            <w:tcW w:w="2611" w:type="dxa"/>
            <w:tcBorders>
              <w:top w:val="single" w:sz="4" w:space="0" w:color="auto"/>
              <w:left w:val="single" w:sz="4" w:space="0" w:color="auto"/>
              <w:bottom w:val="single" w:sz="4" w:space="0" w:color="auto"/>
              <w:right w:val="single" w:sz="4" w:space="0" w:color="auto"/>
            </w:tcBorders>
            <w:hideMark/>
          </w:tcPr>
          <w:p w14:paraId="1FDB4DF9" w14:textId="77777777" w:rsidR="00353E4B" w:rsidRPr="00353E4B" w:rsidRDefault="00F55D9B">
            <w:pPr>
              <w:autoSpaceDE w:val="0"/>
              <w:autoSpaceDN w:val="0"/>
              <w:adjustRightInd w:val="0"/>
              <w:spacing w:line="276" w:lineRule="auto"/>
              <w:rPr>
                <w:rFonts w:eastAsia="MS Mincho" w:cs="Arial"/>
              </w:rPr>
            </w:pPr>
            <w:r w:rsidRPr="00353E4B">
              <w:rPr>
                <w:rFonts w:eastAsia="MS Mincho" w:cs="Arial"/>
              </w:rPr>
              <w:t>Null</w:t>
            </w:r>
          </w:p>
        </w:tc>
        <w:tc>
          <w:tcPr>
            <w:tcW w:w="810" w:type="dxa"/>
            <w:tcBorders>
              <w:top w:val="single" w:sz="4" w:space="0" w:color="auto"/>
              <w:left w:val="single" w:sz="4" w:space="0" w:color="auto"/>
              <w:bottom w:val="single" w:sz="4" w:space="0" w:color="auto"/>
              <w:right w:val="single" w:sz="4" w:space="0" w:color="auto"/>
            </w:tcBorders>
            <w:hideMark/>
          </w:tcPr>
          <w:p w14:paraId="3B4AFD9C" w14:textId="77777777" w:rsidR="00353E4B" w:rsidRPr="00353E4B" w:rsidRDefault="00F55D9B">
            <w:pPr>
              <w:spacing w:line="276" w:lineRule="auto"/>
              <w:rPr>
                <w:rFonts w:cs="Arial"/>
              </w:rPr>
            </w:pPr>
            <w:r w:rsidRPr="00353E4B">
              <w:rPr>
                <w:rFonts w:cs="Arial"/>
              </w:rPr>
              <w:t>0x0</w:t>
            </w:r>
          </w:p>
        </w:tc>
        <w:tc>
          <w:tcPr>
            <w:tcW w:w="5132" w:type="dxa"/>
            <w:tcBorders>
              <w:top w:val="single" w:sz="4" w:space="0" w:color="auto"/>
              <w:left w:val="single" w:sz="4" w:space="0" w:color="auto"/>
              <w:bottom w:val="single" w:sz="4" w:space="0" w:color="auto"/>
              <w:right w:val="single" w:sz="4" w:space="0" w:color="auto"/>
            </w:tcBorders>
            <w:vAlign w:val="center"/>
          </w:tcPr>
          <w:p w14:paraId="46F00D55" w14:textId="77777777" w:rsidR="00353E4B" w:rsidRPr="00353E4B" w:rsidRDefault="00925A7C">
            <w:pPr>
              <w:autoSpaceDE w:val="0"/>
              <w:autoSpaceDN w:val="0"/>
              <w:adjustRightInd w:val="0"/>
              <w:spacing w:line="276" w:lineRule="auto"/>
              <w:rPr>
                <w:rFonts w:cs="Arial"/>
              </w:rPr>
            </w:pPr>
          </w:p>
        </w:tc>
      </w:tr>
      <w:tr w:rsidR="00353E4B" w:rsidRPr="00353E4B" w14:paraId="7BA87E91" w14:textId="77777777" w:rsidTr="00353E4B">
        <w:trPr>
          <w:jc w:val="center"/>
        </w:trPr>
        <w:tc>
          <w:tcPr>
            <w:tcW w:w="2607" w:type="dxa"/>
            <w:vMerge/>
            <w:tcBorders>
              <w:top w:val="single" w:sz="4" w:space="0" w:color="auto"/>
              <w:left w:val="single" w:sz="4" w:space="0" w:color="auto"/>
              <w:bottom w:val="single" w:sz="4" w:space="0" w:color="auto"/>
              <w:right w:val="single" w:sz="4" w:space="0" w:color="auto"/>
            </w:tcBorders>
            <w:vAlign w:val="center"/>
            <w:hideMark/>
          </w:tcPr>
          <w:p w14:paraId="5EEAB617" w14:textId="77777777" w:rsidR="00353E4B" w:rsidRPr="00353E4B" w:rsidRDefault="00925A7C">
            <w:pPr>
              <w:spacing w:line="256" w:lineRule="auto"/>
              <w:rPr>
                <w:rFonts w:cs="Arial"/>
              </w:rPr>
            </w:pPr>
          </w:p>
        </w:tc>
        <w:tc>
          <w:tcPr>
            <w:tcW w:w="2611" w:type="dxa"/>
            <w:tcBorders>
              <w:top w:val="single" w:sz="4" w:space="0" w:color="auto"/>
              <w:left w:val="single" w:sz="4" w:space="0" w:color="auto"/>
              <w:bottom w:val="single" w:sz="4" w:space="0" w:color="auto"/>
              <w:right w:val="single" w:sz="4" w:space="0" w:color="auto"/>
            </w:tcBorders>
          </w:tcPr>
          <w:p w14:paraId="6D588924" w14:textId="77777777" w:rsidR="00353E4B" w:rsidRPr="00353E4B" w:rsidRDefault="00F55D9B">
            <w:pPr>
              <w:spacing w:line="276" w:lineRule="auto"/>
              <w:rPr>
                <w:rFonts w:cs="Arial"/>
              </w:rPr>
            </w:pPr>
            <w:r>
              <w:rPr>
                <w:rFonts w:cs="Arial"/>
              </w:rPr>
              <w:t>Welcome</w:t>
            </w:r>
          </w:p>
        </w:tc>
        <w:tc>
          <w:tcPr>
            <w:tcW w:w="810" w:type="dxa"/>
            <w:tcBorders>
              <w:top w:val="single" w:sz="4" w:space="0" w:color="auto"/>
              <w:left w:val="single" w:sz="4" w:space="0" w:color="auto"/>
              <w:bottom w:val="single" w:sz="4" w:space="0" w:color="auto"/>
              <w:right w:val="single" w:sz="4" w:space="0" w:color="auto"/>
            </w:tcBorders>
            <w:hideMark/>
          </w:tcPr>
          <w:p w14:paraId="7892136D" w14:textId="77777777" w:rsidR="00353E4B" w:rsidRPr="00353E4B" w:rsidRDefault="00F55D9B">
            <w:pPr>
              <w:spacing w:line="276" w:lineRule="auto"/>
              <w:rPr>
                <w:rFonts w:cs="Arial"/>
              </w:rPr>
            </w:pPr>
            <w:r w:rsidRPr="00353E4B">
              <w:rPr>
                <w:rFonts w:cs="Arial"/>
              </w:rPr>
              <w:t>0x1</w:t>
            </w:r>
          </w:p>
        </w:tc>
        <w:tc>
          <w:tcPr>
            <w:tcW w:w="5132" w:type="dxa"/>
            <w:tcBorders>
              <w:top w:val="single" w:sz="4" w:space="0" w:color="auto"/>
              <w:left w:val="single" w:sz="4" w:space="0" w:color="auto"/>
              <w:bottom w:val="single" w:sz="4" w:space="0" w:color="auto"/>
              <w:right w:val="single" w:sz="4" w:space="0" w:color="auto"/>
            </w:tcBorders>
            <w:hideMark/>
          </w:tcPr>
          <w:p w14:paraId="1700256D" w14:textId="77777777" w:rsidR="00353E4B" w:rsidRPr="00353E4B" w:rsidRDefault="00F55D9B">
            <w:pPr>
              <w:spacing w:line="276" w:lineRule="auto"/>
              <w:rPr>
                <w:rFonts w:cs="Arial"/>
              </w:rPr>
            </w:pPr>
            <w:r>
              <w:rPr>
                <w:rFonts w:cs="Arial"/>
              </w:rPr>
              <w:t>Used as a predictive trigger</w:t>
            </w:r>
          </w:p>
        </w:tc>
      </w:tr>
      <w:tr w:rsidR="00353E4B" w:rsidRPr="00353E4B" w14:paraId="5C753B63" w14:textId="77777777" w:rsidTr="00353E4B">
        <w:trPr>
          <w:jc w:val="center"/>
        </w:trPr>
        <w:tc>
          <w:tcPr>
            <w:tcW w:w="2607" w:type="dxa"/>
            <w:vMerge/>
            <w:tcBorders>
              <w:top w:val="single" w:sz="4" w:space="0" w:color="auto"/>
              <w:left w:val="single" w:sz="4" w:space="0" w:color="auto"/>
              <w:bottom w:val="single" w:sz="4" w:space="0" w:color="auto"/>
              <w:right w:val="single" w:sz="4" w:space="0" w:color="auto"/>
            </w:tcBorders>
            <w:vAlign w:val="center"/>
            <w:hideMark/>
          </w:tcPr>
          <w:p w14:paraId="0A0C74D1" w14:textId="77777777" w:rsidR="00353E4B" w:rsidRPr="00353E4B" w:rsidRDefault="00925A7C">
            <w:pPr>
              <w:spacing w:line="256" w:lineRule="auto"/>
              <w:rPr>
                <w:rFonts w:cs="Arial"/>
              </w:rPr>
            </w:pPr>
          </w:p>
        </w:tc>
        <w:tc>
          <w:tcPr>
            <w:tcW w:w="2611" w:type="dxa"/>
            <w:tcBorders>
              <w:top w:val="single" w:sz="4" w:space="0" w:color="auto"/>
              <w:left w:val="single" w:sz="4" w:space="0" w:color="auto"/>
              <w:bottom w:val="single" w:sz="4" w:space="0" w:color="auto"/>
              <w:right w:val="single" w:sz="4" w:space="0" w:color="auto"/>
            </w:tcBorders>
          </w:tcPr>
          <w:p w14:paraId="1AEA3E62" w14:textId="77777777" w:rsidR="00353E4B" w:rsidRPr="00353E4B" w:rsidRDefault="00F55D9B">
            <w:pPr>
              <w:spacing w:line="276" w:lineRule="auto"/>
              <w:rPr>
                <w:rFonts w:cs="Arial"/>
              </w:rPr>
            </w:pPr>
            <w:r>
              <w:rPr>
                <w:rFonts w:cs="Arial"/>
              </w:rPr>
              <w:t>Farewell</w:t>
            </w:r>
          </w:p>
        </w:tc>
        <w:tc>
          <w:tcPr>
            <w:tcW w:w="810" w:type="dxa"/>
            <w:tcBorders>
              <w:top w:val="single" w:sz="4" w:space="0" w:color="auto"/>
              <w:left w:val="single" w:sz="4" w:space="0" w:color="auto"/>
              <w:bottom w:val="single" w:sz="4" w:space="0" w:color="auto"/>
              <w:right w:val="single" w:sz="4" w:space="0" w:color="auto"/>
            </w:tcBorders>
            <w:hideMark/>
          </w:tcPr>
          <w:p w14:paraId="276801E1" w14:textId="77777777" w:rsidR="00353E4B" w:rsidRPr="00353E4B" w:rsidRDefault="00F55D9B">
            <w:pPr>
              <w:spacing w:line="276" w:lineRule="auto"/>
              <w:rPr>
                <w:rFonts w:cs="Arial"/>
              </w:rPr>
            </w:pPr>
            <w:r w:rsidRPr="00353E4B">
              <w:rPr>
                <w:rFonts w:cs="Arial"/>
              </w:rPr>
              <w:t>0x2</w:t>
            </w:r>
          </w:p>
        </w:tc>
        <w:tc>
          <w:tcPr>
            <w:tcW w:w="5132" w:type="dxa"/>
            <w:tcBorders>
              <w:top w:val="single" w:sz="4" w:space="0" w:color="auto"/>
              <w:left w:val="single" w:sz="4" w:space="0" w:color="auto"/>
              <w:bottom w:val="single" w:sz="4" w:space="0" w:color="auto"/>
              <w:right w:val="single" w:sz="4" w:space="0" w:color="auto"/>
            </w:tcBorders>
          </w:tcPr>
          <w:p w14:paraId="5C1CEB21" w14:textId="77777777" w:rsidR="00353E4B" w:rsidRPr="00353E4B" w:rsidRDefault="00925A7C">
            <w:pPr>
              <w:spacing w:line="276" w:lineRule="auto"/>
              <w:rPr>
                <w:rFonts w:cs="Arial"/>
              </w:rPr>
            </w:pPr>
          </w:p>
        </w:tc>
      </w:tr>
      <w:tr w:rsidR="00353E4B" w:rsidRPr="00353E4B" w14:paraId="71A80D97" w14:textId="77777777" w:rsidTr="00353E4B">
        <w:trPr>
          <w:jc w:val="center"/>
        </w:trPr>
        <w:tc>
          <w:tcPr>
            <w:tcW w:w="2607" w:type="dxa"/>
            <w:vMerge/>
            <w:tcBorders>
              <w:top w:val="single" w:sz="4" w:space="0" w:color="auto"/>
              <w:left w:val="single" w:sz="4" w:space="0" w:color="auto"/>
              <w:bottom w:val="single" w:sz="4" w:space="0" w:color="auto"/>
              <w:right w:val="single" w:sz="4" w:space="0" w:color="auto"/>
            </w:tcBorders>
            <w:vAlign w:val="center"/>
            <w:hideMark/>
          </w:tcPr>
          <w:p w14:paraId="18741C1C" w14:textId="77777777" w:rsidR="00353E4B" w:rsidRPr="00353E4B" w:rsidRDefault="00925A7C">
            <w:pPr>
              <w:spacing w:line="256" w:lineRule="auto"/>
              <w:rPr>
                <w:rFonts w:cs="Arial"/>
              </w:rPr>
            </w:pPr>
          </w:p>
        </w:tc>
        <w:tc>
          <w:tcPr>
            <w:tcW w:w="2611" w:type="dxa"/>
            <w:tcBorders>
              <w:top w:val="single" w:sz="4" w:space="0" w:color="auto"/>
              <w:left w:val="single" w:sz="4" w:space="0" w:color="auto"/>
              <w:bottom w:val="single" w:sz="4" w:space="0" w:color="auto"/>
              <w:right w:val="single" w:sz="4" w:space="0" w:color="auto"/>
            </w:tcBorders>
          </w:tcPr>
          <w:p w14:paraId="39671B2A" w14:textId="77777777" w:rsidR="00353E4B" w:rsidRPr="00353E4B" w:rsidRDefault="00F55D9B">
            <w:pPr>
              <w:spacing w:line="276" w:lineRule="auto"/>
              <w:rPr>
                <w:rFonts w:cs="Arial"/>
              </w:rPr>
            </w:pPr>
            <w:proofErr w:type="spellStart"/>
            <w:r>
              <w:rPr>
                <w:rFonts w:cs="Arial"/>
              </w:rPr>
              <w:t>RunStart</w:t>
            </w:r>
            <w:proofErr w:type="spellEnd"/>
          </w:p>
        </w:tc>
        <w:tc>
          <w:tcPr>
            <w:tcW w:w="810" w:type="dxa"/>
            <w:tcBorders>
              <w:top w:val="single" w:sz="4" w:space="0" w:color="auto"/>
              <w:left w:val="single" w:sz="4" w:space="0" w:color="auto"/>
              <w:bottom w:val="single" w:sz="4" w:space="0" w:color="auto"/>
              <w:right w:val="single" w:sz="4" w:space="0" w:color="auto"/>
            </w:tcBorders>
            <w:hideMark/>
          </w:tcPr>
          <w:p w14:paraId="4389EE8D" w14:textId="77777777" w:rsidR="00353E4B" w:rsidRPr="00353E4B" w:rsidRDefault="00F55D9B">
            <w:pPr>
              <w:spacing w:line="276" w:lineRule="auto"/>
              <w:rPr>
                <w:rFonts w:cs="Arial"/>
              </w:rPr>
            </w:pPr>
            <w:r w:rsidRPr="00353E4B">
              <w:rPr>
                <w:rFonts w:cs="Arial"/>
              </w:rPr>
              <w:t>0x3</w:t>
            </w:r>
          </w:p>
        </w:tc>
        <w:tc>
          <w:tcPr>
            <w:tcW w:w="5132" w:type="dxa"/>
            <w:tcBorders>
              <w:top w:val="single" w:sz="4" w:space="0" w:color="auto"/>
              <w:left w:val="single" w:sz="4" w:space="0" w:color="auto"/>
              <w:bottom w:val="single" w:sz="4" w:space="0" w:color="auto"/>
              <w:right w:val="single" w:sz="4" w:space="0" w:color="auto"/>
            </w:tcBorders>
          </w:tcPr>
          <w:p w14:paraId="1D917E54" w14:textId="77777777" w:rsidR="00353E4B" w:rsidRPr="00353E4B" w:rsidRDefault="00925A7C">
            <w:pPr>
              <w:spacing w:line="276" w:lineRule="auto"/>
              <w:rPr>
                <w:rFonts w:cs="Arial"/>
              </w:rPr>
            </w:pPr>
          </w:p>
        </w:tc>
      </w:tr>
    </w:tbl>
    <w:p w14:paraId="571E5915" w14:textId="77777777" w:rsidR="00353E4B" w:rsidRPr="00353E4B" w:rsidRDefault="00925A7C" w:rsidP="00353E4B">
      <w:pPr>
        <w:rPr>
          <w:rFonts w:cs="Arial"/>
          <w:highlight w:val="cyan"/>
        </w:rPr>
      </w:pPr>
    </w:p>
    <w:p w14:paraId="424C64F4" w14:textId="77777777" w:rsidR="00353E4B" w:rsidRPr="00353E4B" w:rsidRDefault="00925A7C" w:rsidP="00353E4B">
      <w:pPr>
        <w:rPr>
          <w:rFonts w:cs="Arial"/>
        </w:rPr>
      </w:pPr>
    </w:p>
    <w:p w14:paraId="07C9B4D1" w14:textId="77777777" w:rsidR="00500605" w:rsidRPr="00353E4B" w:rsidRDefault="00925A7C" w:rsidP="00500605">
      <w:pPr>
        <w:rPr>
          <w:rFonts w:cs="Arial"/>
        </w:rPr>
      </w:pPr>
    </w:p>
    <w:p w14:paraId="602A7709" w14:textId="77777777" w:rsidR="00406F39" w:rsidRDefault="00F55D9B" w:rsidP="006830A8">
      <w:pPr>
        <w:pStyle w:val="Heading3"/>
      </w:pPr>
      <w:bookmarkStart w:id="88" w:name="_Toc94795945"/>
      <w:r w:rsidRPr="00B9479B">
        <w:t>MD-REQ-473178/A-</w:t>
      </w:r>
      <w:proofErr w:type="spellStart"/>
      <w:r w:rsidRPr="00B9479B">
        <w:t>HeadLghtSwtch_D_Stat</w:t>
      </w:r>
      <w:bookmarkEnd w:id="88"/>
      <w:proofErr w:type="spellEnd"/>
    </w:p>
    <w:p w14:paraId="58258E8D" w14:textId="77777777" w:rsidR="00AA62A9" w:rsidRPr="00AA62A9" w:rsidRDefault="00F55D9B" w:rsidP="00AA62A9">
      <w:pPr>
        <w:rPr>
          <w:rFonts w:cs="Arial"/>
        </w:rPr>
      </w:pPr>
      <w:r w:rsidRPr="00AA62A9">
        <w:rPr>
          <w:rFonts w:cs="Arial"/>
        </w:rPr>
        <w:t>Message Type:  Status</w:t>
      </w:r>
    </w:p>
    <w:p w14:paraId="33DAA1D9" w14:textId="77777777" w:rsidR="00AA62A9" w:rsidRPr="00AA62A9" w:rsidRDefault="00925A7C" w:rsidP="00AA62A9">
      <w:pPr>
        <w:rPr>
          <w:rFonts w:cs="Arial"/>
        </w:rPr>
      </w:pPr>
    </w:p>
    <w:p w14:paraId="657FC783" w14:textId="77777777" w:rsidR="00AA62A9" w:rsidRPr="00AA62A9" w:rsidRDefault="00F55D9B" w:rsidP="00AA62A9">
      <w:pPr>
        <w:rPr>
          <w:rFonts w:cs="Arial"/>
        </w:rPr>
      </w:pPr>
      <w:r w:rsidRPr="00AA62A9">
        <w:rPr>
          <w:rFonts w:cs="Arial"/>
        </w:rPr>
        <w:t>Signal from the Headlamp Server module with the status of the headlamp</w:t>
      </w:r>
      <w:r>
        <w:rPr>
          <w:rFonts w:cs="Arial"/>
        </w:rPr>
        <w:t xml:space="preserve"> </w:t>
      </w:r>
    </w:p>
    <w:p w14:paraId="7215E9F1" w14:textId="77777777" w:rsidR="00AA62A9" w:rsidRPr="00AA62A9" w:rsidRDefault="00925A7C" w:rsidP="00AA62A9">
      <w:pPr>
        <w:rPr>
          <w:rFonts w:cs="Arial"/>
        </w:rPr>
      </w:pPr>
    </w:p>
    <w:tbl>
      <w:tblPr>
        <w:tblW w:w="9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5"/>
        <w:gridCol w:w="3060"/>
        <w:gridCol w:w="990"/>
        <w:gridCol w:w="3050"/>
      </w:tblGrid>
      <w:tr w:rsidR="00AA62A9" w:rsidRPr="00AA62A9" w14:paraId="5359527E" w14:textId="77777777" w:rsidTr="00AA62A9">
        <w:trPr>
          <w:jc w:val="center"/>
        </w:trPr>
        <w:tc>
          <w:tcPr>
            <w:tcW w:w="2515" w:type="dxa"/>
            <w:tcBorders>
              <w:top w:val="single" w:sz="4" w:space="0" w:color="auto"/>
              <w:left w:val="single" w:sz="4" w:space="0" w:color="auto"/>
              <w:bottom w:val="single" w:sz="4" w:space="0" w:color="auto"/>
              <w:right w:val="single" w:sz="4" w:space="0" w:color="auto"/>
            </w:tcBorders>
            <w:hideMark/>
          </w:tcPr>
          <w:p w14:paraId="4DBCBE55" w14:textId="77777777" w:rsidR="00AA62A9" w:rsidRPr="00AA62A9" w:rsidRDefault="00F55D9B">
            <w:pPr>
              <w:spacing w:line="276" w:lineRule="auto"/>
              <w:rPr>
                <w:rFonts w:cs="Arial"/>
                <w:b/>
              </w:rPr>
            </w:pPr>
            <w:r w:rsidRPr="00AA62A9">
              <w:rPr>
                <w:rFonts w:cs="Arial"/>
                <w:b/>
              </w:rPr>
              <w:t>Logical Signal Name</w:t>
            </w:r>
          </w:p>
        </w:tc>
        <w:tc>
          <w:tcPr>
            <w:tcW w:w="3060" w:type="dxa"/>
            <w:tcBorders>
              <w:top w:val="single" w:sz="4" w:space="0" w:color="auto"/>
              <w:left w:val="single" w:sz="4" w:space="0" w:color="auto"/>
              <w:bottom w:val="single" w:sz="4" w:space="0" w:color="auto"/>
              <w:right w:val="single" w:sz="4" w:space="0" w:color="auto"/>
            </w:tcBorders>
            <w:hideMark/>
          </w:tcPr>
          <w:p w14:paraId="5CDE9F6A" w14:textId="77777777" w:rsidR="00AA62A9" w:rsidRPr="00AA62A9" w:rsidRDefault="00F55D9B">
            <w:pPr>
              <w:spacing w:line="276" w:lineRule="auto"/>
              <w:rPr>
                <w:rFonts w:cs="Arial"/>
                <w:b/>
              </w:rPr>
            </w:pPr>
            <w:r w:rsidRPr="00AA62A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63968BDC" w14:textId="77777777" w:rsidR="00AA62A9" w:rsidRPr="00AA62A9" w:rsidRDefault="00F55D9B">
            <w:pPr>
              <w:spacing w:line="276" w:lineRule="auto"/>
              <w:rPr>
                <w:rFonts w:cs="Arial"/>
                <w:b/>
              </w:rPr>
            </w:pPr>
            <w:r w:rsidRPr="00AA62A9">
              <w:rPr>
                <w:rFonts w:cs="Arial"/>
                <w:b/>
              </w:rPr>
              <w:t>Value</w:t>
            </w:r>
          </w:p>
        </w:tc>
        <w:tc>
          <w:tcPr>
            <w:tcW w:w="3050" w:type="dxa"/>
            <w:tcBorders>
              <w:top w:val="single" w:sz="4" w:space="0" w:color="auto"/>
              <w:left w:val="single" w:sz="4" w:space="0" w:color="auto"/>
              <w:bottom w:val="single" w:sz="4" w:space="0" w:color="auto"/>
              <w:right w:val="single" w:sz="4" w:space="0" w:color="auto"/>
            </w:tcBorders>
            <w:hideMark/>
          </w:tcPr>
          <w:p w14:paraId="21805569" w14:textId="77777777" w:rsidR="00AA62A9" w:rsidRPr="00AA62A9" w:rsidRDefault="00F55D9B">
            <w:pPr>
              <w:spacing w:line="276" w:lineRule="auto"/>
              <w:rPr>
                <w:rFonts w:cs="Arial"/>
                <w:b/>
              </w:rPr>
            </w:pPr>
            <w:r w:rsidRPr="00AA62A9">
              <w:rPr>
                <w:rFonts w:cs="Arial"/>
                <w:b/>
              </w:rPr>
              <w:t>Description</w:t>
            </w:r>
          </w:p>
        </w:tc>
      </w:tr>
      <w:tr w:rsidR="00AA62A9" w:rsidRPr="00AA62A9" w14:paraId="5B2CBE86" w14:textId="77777777" w:rsidTr="00AA62A9">
        <w:trPr>
          <w:jc w:val="center"/>
        </w:trPr>
        <w:tc>
          <w:tcPr>
            <w:tcW w:w="2515" w:type="dxa"/>
            <w:vMerge w:val="restart"/>
            <w:tcBorders>
              <w:top w:val="single" w:sz="4" w:space="0" w:color="auto"/>
              <w:left w:val="single" w:sz="4" w:space="0" w:color="auto"/>
              <w:bottom w:val="single" w:sz="4" w:space="0" w:color="auto"/>
              <w:right w:val="single" w:sz="4" w:space="0" w:color="auto"/>
            </w:tcBorders>
          </w:tcPr>
          <w:p w14:paraId="24BE9234" w14:textId="77777777" w:rsidR="00AA62A9" w:rsidRPr="00AA62A9" w:rsidRDefault="00925A7C">
            <w:pPr>
              <w:spacing w:line="276" w:lineRule="auto"/>
              <w:rPr>
                <w:rFonts w:cs="Arial"/>
              </w:rPr>
            </w:pPr>
          </w:p>
          <w:p w14:paraId="3DFB93FB" w14:textId="77777777" w:rsidR="00AA62A9" w:rsidRPr="00AA62A9" w:rsidRDefault="00925A7C">
            <w:pPr>
              <w:spacing w:line="276" w:lineRule="auto"/>
              <w:rPr>
                <w:rFonts w:cs="Arial"/>
              </w:rPr>
            </w:pPr>
          </w:p>
          <w:p w14:paraId="7768DBC6" w14:textId="77777777" w:rsidR="00AA62A9" w:rsidRPr="00AA62A9" w:rsidRDefault="00F55D9B">
            <w:pPr>
              <w:spacing w:line="276" w:lineRule="auto"/>
              <w:rPr>
                <w:rFonts w:cs="Arial"/>
              </w:rPr>
            </w:pPr>
            <w:proofErr w:type="spellStart"/>
            <w:r>
              <w:rPr>
                <w:rFonts w:cs="Arial"/>
              </w:rPr>
              <w:t>HeadLghtSwtch_D_Stat</w:t>
            </w:r>
            <w:proofErr w:type="spellEnd"/>
          </w:p>
        </w:tc>
        <w:tc>
          <w:tcPr>
            <w:tcW w:w="3060" w:type="dxa"/>
            <w:tcBorders>
              <w:top w:val="single" w:sz="4" w:space="0" w:color="auto"/>
              <w:left w:val="single" w:sz="4" w:space="0" w:color="auto"/>
              <w:bottom w:val="single" w:sz="4" w:space="0" w:color="auto"/>
              <w:right w:val="single" w:sz="4" w:space="0" w:color="auto"/>
            </w:tcBorders>
            <w:hideMark/>
          </w:tcPr>
          <w:p w14:paraId="0CC421BC" w14:textId="77777777" w:rsidR="00AA62A9" w:rsidRPr="00AA62A9" w:rsidRDefault="00F55D9B">
            <w:pPr>
              <w:spacing w:line="276" w:lineRule="auto"/>
              <w:rPr>
                <w:rFonts w:cs="Arial"/>
              </w:rPr>
            </w:pPr>
            <w:r>
              <w:rPr>
                <w:rFonts w:cs="Arial"/>
              </w:rPr>
              <w:t>Off</w:t>
            </w:r>
          </w:p>
        </w:tc>
        <w:tc>
          <w:tcPr>
            <w:tcW w:w="990" w:type="dxa"/>
            <w:tcBorders>
              <w:top w:val="single" w:sz="4" w:space="0" w:color="auto"/>
              <w:left w:val="single" w:sz="4" w:space="0" w:color="auto"/>
              <w:bottom w:val="single" w:sz="4" w:space="0" w:color="auto"/>
              <w:right w:val="single" w:sz="4" w:space="0" w:color="auto"/>
            </w:tcBorders>
            <w:hideMark/>
          </w:tcPr>
          <w:p w14:paraId="5B4EE4DD" w14:textId="77777777" w:rsidR="00AA62A9" w:rsidRPr="00AA62A9" w:rsidRDefault="00F55D9B">
            <w:pPr>
              <w:spacing w:line="276" w:lineRule="auto"/>
              <w:rPr>
                <w:rFonts w:cs="Arial"/>
              </w:rPr>
            </w:pPr>
            <w:r w:rsidRPr="00AA62A9">
              <w:rPr>
                <w:rFonts w:cs="Arial"/>
              </w:rPr>
              <w:t>0x0</w:t>
            </w:r>
          </w:p>
        </w:tc>
        <w:tc>
          <w:tcPr>
            <w:tcW w:w="3050" w:type="dxa"/>
            <w:tcBorders>
              <w:top w:val="single" w:sz="4" w:space="0" w:color="auto"/>
              <w:left w:val="single" w:sz="4" w:space="0" w:color="auto"/>
              <w:bottom w:val="single" w:sz="4" w:space="0" w:color="auto"/>
              <w:right w:val="single" w:sz="4" w:space="0" w:color="auto"/>
            </w:tcBorders>
            <w:vAlign w:val="center"/>
          </w:tcPr>
          <w:p w14:paraId="7CAEDBA2" w14:textId="77777777" w:rsidR="00AA62A9" w:rsidRPr="00AA62A9" w:rsidRDefault="00925A7C">
            <w:pPr>
              <w:autoSpaceDE w:val="0"/>
              <w:autoSpaceDN w:val="0"/>
              <w:adjustRightInd w:val="0"/>
              <w:spacing w:line="252" w:lineRule="auto"/>
              <w:rPr>
                <w:rFonts w:cs="Arial"/>
              </w:rPr>
            </w:pPr>
          </w:p>
        </w:tc>
      </w:tr>
      <w:tr w:rsidR="00AA62A9" w:rsidRPr="00AA62A9" w14:paraId="77C72EB6" w14:textId="77777777" w:rsidTr="00AA62A9">
        <w:trPr>
          <w:jc w:val="center"/>
        </w:trPr>
        <w:tc>
          <w:tcPr>
            <w:tcW w:w="2515" w:type="dxa"/>
            <w:vMerge/>
            <w:tcBorders>
              <w:top w:val="single" w:sz="4" w:space="0" w:color="auto"/>
              <w:left w:val="single" w:sz="4" w:space="0" w:color="auto"/>
              <w:bottom w:val="single" w:sz="4" w:space="0" w:color="auto"/>
              <w:right w:val="single" w:sz="4" w:space="0" w:color="auto"/>
            </w:tcBorders>
            <w:vAlign w:val="center"/>
            <w:hideMark/>
          </w:tcPr>
          <w:p w14:paraId="5E961171" w14:textId="77777777" w:rsidR="00AA62A9" w:rsidRPr="00AA62A9" w:rsidRDefault="00925A7C">
            <w:pPr>
              <w:spacing w:line="256" w:lineRule="auto"/>
              <w:rPr>
                <w:rFonts w:cs="Arial"/>
              </w:rPr>
            </w:pPr>
          </w:p>
        </w:tc>
        <w:tc>
          <w:tcPr>
            <w:tcW w:w="3060" w:type="dxa"/>
            <w:tcBorders>
              <w:top w:val="single" w:sz="4" w:space="0" w:color="auto"/>
              <w:left w:val="single" w:sz="4" w:space="0" w:color="auto"/>
              <w:bottom w:val="single" w:sz="4" w:space="0" w:color="auto"/>
              <w:right w:val="single" w:sz="4" w:space="0" w:color="auto"/>
            </w:tcBorders>
            <w:hideMark/>
          </w:tcPr>
          <w:p w14:paraId="3E27F212" w14:textId="77777777" w:rsidR="00AA62A9" w:rsidRPr="00AA62A9" w:rsidRDefault="00F55D9B">
            <w:pPr>
              <w:spacing w:line="276" w:lineRule="auto"/>
              <w:rPr>
                <w:rFonts w:cs="Arial"/>
              </w:rPr>
            </w:pPr>
            <w:proofErr w:type="spellStart"/>
            <w:r>
              <w:rPr>
                <w:rFonts w:cs="Arial"/>
              </w:rPr>
              <w:t>Parklamp</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1D7E6419" w14:textId="77777777" w:rsidR="00AA62A9" w:rsidRPr="00AA62A9" w:rsidRDefault="00F55D9B">
            <w:pPr>
              <w:spacing w:line="276" w:lineRule="auto"/>
              <w:rPr>
                <w:rFonts w:cs="Arial"/>
              </w:rPr>
            </w:pPr>
            <w:r w:rsidRPr="00AA62A9">
              <w:rPr>
                <w:rFonts w:cs="Arial"/>
              </w:rPr>
              <w:t>0x1</w:t>
            </w:r>
          </w:p>
        </w:tc>
        <w:tc>
          <w:tcPr>
            <w:tcW w:w="3050" w:type="dxa"/>
            <w:tcBorders>
              <w:top w:val="single" w:sz="4" w:space="0" w:color="auto"/>
              <w:left w:val="single" w:sz="4" w:space="0" w:color="auto"/>
              <w:bottom w:val="single" w:sz="4" w:space="0" w:color="auto"/>
              <w:right w:val="single" w:sz="4" w:space="0" w:color="auto"/>
            </w:tcBorders>
            <w:vAlign w:val="center"/>
            <w:hideMark/>
          </w:tcPr>
          <w:p w14:paraId="14D2D878" w14:textId="77777777" w:rsidR="00AA62A9" w:rsidRPr="00AA62A9" w:rsidRDefault="00925A7C">
            <w:pPr>
              <w:rPr>
                <w:rFonts w:cs="Arial"/>
              </w:rPr>
            </w:pPr>
          </w:p>
        </w:tc>
      </w:tr>
      <w:tr w:rsidR="00AA62A9" w:rsidRPr="00AA62A9" w14:paraId="7A67011F" w14:textId="77777777" w:rsidTr="00AA62A9">
        <w:trPr>
          <w:jc w:val="center"/>
        </w:trPr>
        <w:tc>
          <w:tcPr>
            <w:tcW w:w="2515" w:type="dxa"/>
            <w:vMerge/>
            <w:tcBorders>
              <w:top w:val="single" w:sz="4" w:space="0" w:color="auto"/>
              <w:left w:val="single" w:sz="4" w:space="0" w:color="auto"/>
              <w:bottom w:val="single" w:sz="4" w:space="0" w:color="auto"/>
              <w:right w:val="single" w:sz="4" w:space="0" w:color="auto"/>
            </w:tcBorders>
            <w:vAlign w:val="center"/>
            <w:hideMark/>
          </w:tcPr>
          <w:p w14:paraId="2F57E205" w14:textId="77777777" w:rsidR="00AA62A9" w:rsidRPr="00AA62A9" w:rsidRDefault="00925A7C">
            <w:pPr>
              <w:spacing w:line="256" w:lineRule="auto"/>
              <w:rPr>
                <w:rFonts w:cs="Arial"/>
              </w:rPr>
            </w:pPr>
          </w:p>
        </w:tc>
        <w:tc>
          <w:tcPr>
            <w:tcW w:w="3060" w:type="dxa"/>
            <w:tcBorders>
              <w:top w:val="single" w:sz="4" w:space="0" w:color="auto"/>
              <w:left w:val="single" w:sz="4" w:space="0" w:color="auto"/>
              <w:bottom w:val="single" w:sz="4" w:space="0" w:color="auto"/>
              <w:right w:val="single" w:sz="4" w:space="0" w:color="auto"/>
            </w:tcBorders>
            <w:hideMark/>
          </w:tcPr>
          <w:p w14:paraId="5986B4DA" w14:textId="77777777" w:rsidR="00AA62A9" w:rsidRPr="00AA62A9" w:rsidRDefault="00F55D9B">
            <w:pPr>
              <w:spacing w:line="276" w:lineRule="auto"/>
              <w:rPr>
                <w:rFonts w:cs="Arial"/>
              </w:rPr>
            </w:pPr>
            <w:r>
              <w:rPr>
                <w:rFonts w:cs="Arial"/>
              </w:rPr>
              <w:t>Headlamp</w:t>
            </w:r>
          </w:p>
        </w:tc>
        <w:tc>
          <w:tcPr>
            <w:tcW w:w="990" w:type="dxa"/>
            <w:tcBorders>
              <w:top w:val="single" w:sz="4" w:space="0" w:color="auto"/>
              <w:left w:val="single" w:sz="4" w:space="0" w:color="auto"/>
              <w:bottom w:val="single" w:sz="4" w:space="0" w:color="auto"/>
              <w:right w:val="single" w:sz="4" w:space="0" w:color="auto"/>
            </w:tcBorders>
            <w:hideMark/>
          </w:tcPr>
          <w:p w14:paraId="1FD503A3" w14:textId="77777777" w:rsidR="00AA62A9" w:rsidRPr="00AA62A9" w:rsidRDefault="00F55D9B">
            <w:pPr>
              <w:spacing w:line="276" w:lineRule="auto"/>
              <w:rPr>
                <w:rFonts w:cs="Arial"/>
              </w:rPr>
            </w:pPr>
            <w:r w:rsidRPr="00AA62A9">
              <w:rPr>
                <w:rFonts w:cs="Arial"/>
              </w:rPr>
              <w:t>0x2</w:t>
            </w:r>
          </w:p>
        </w:tc>
        <w:tc>
          <w:tcPr>
            <w:tcW w:w="3050" w:type="dxa"/>
            <w:tcBorders>
              <w:top w:val="single" w:sz="4" w:space="0" w:color="auto"/>
              <w:left w:val="single" w:sz="4" w:space="0" w:color="auto"/>
              <w:bottom w:val="single" w:sz="4" w:space="0" w:color="auto"/>
              <w:right w:val="single" w:sz="4" w:space="0" w:color="auto"/>
            </w:tcBorders>
            <w:vAlign w:val="center"/>
          </w:tcPr>
          <w:p w14:paraId="49F94208" w14:textId="77777777" w:rsidR="00AA62A9" w:rsidRPr="00AA62A9" w:rsidRDefault="00925A7C">
            <w:pPr>
              <w:spacing w:line="252" w:lineRule="auto"/>
              <w:rPr>
                <w:rFonts w:cs="Arial"/>
              </w:rPr>
            </w:pPr>
          </w:p>
        </w:tc>
      </w:tr>
      <w:tr w:rsidR="00AA62A9" w:rsidRPr="00AA62A9" w14:paraId="39DFEDCA" w14:textId="77777777" w:rsidTr="00AA62A9">
        <w:trPr>
          <w:jc w:val="center"/>
        </w:trPr>
        <w:tc>
          <w:tcPr>
            <w:tcW w:w="2515" w:type="dxa"/>
            <w:vMerge/>
            <w:tcBorders>
              <w:top w:val="single" w:sz="4" w:space="0" w:color="auto"/>
              <w:left w:val="single" w:sz="4" w:space="0" w:color="auto"/>
              <w:bottom w:val="single" w:sz="4" w:space="0" w:color="auto"/>
              <w:right w:val="single" w:sz="4" w:space="0" w:color="auto"/>
            </w:tcBorders>
            <w:vAlign w:val="center"/>
            <w:hideMark/>
          </w:tcPr>
          <w:p w14:paraId="5CA308C2" w14:textId="77777777" w:rsidR="00AA62A9" w:rsidRPr="00AA62A9" w:rsidRDefault="00925A7C">
            <w:pPr>
              <w:spacing w:line="256" w:lineRule="auto"/>
              <w:rPr>
                <w:rFonts w:cs="Arial"/>
              </w:rPr>
            </w:pPr>
          </w:p>
        </w:tc>
        <w:tc>
          <w:tcPr>
            <w:tcW w:w="3060" w:type="dxa"/>
            <w:tcBorders>
              <w:top w:val="single" w:sz="4" w:space="0" w:color="auto"/>
              <w:left w:val="single" w:sz="4" w:space="0" w:color="auto"/>
              <w:bottom w:val="single" w:sz="4" w:space="0" w:color="auto"/>
              <w:right w:val="single" w:sz="4" w:space="0" w:color="auto"/>
            </w:tcBorders>
            <w:hideMark/>
          </w:tcPr>
          <w:p w14:paraId="7593D61C" w14:textId="77777777" w:rsidR="00AA62A9" w:rsidRPr="00AA62A9" w:rsidRDefault="00F55D9B">
            <w:pPr>
              <w:spacing w:line="276" w:lineRule="auto"/>
              <w:rPr>
                <w:rFonts w:cs="Arial"/>
              </w:rPr>
            </w:pPr>
            <w:proofErr w:type="spellStart"/>
            <w:r>
              <w:rPr>
                <w:rFonts w:cs="Arial"/>
              </w:rPr>
              <w:t>Autolamp</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4389F5FE" w14:textId="77777777" w:rsidR="00AA62A9" w:rsidRPr="00AA62A9" w:rsidRDefault="00F55D9B">
            <w:pPr>
              <w:spacing w:line="276" w:lineRule="auto"/>
              <w:rPr>
                <w:rFonts w:cs="Arial"/>
              </w:rPr>
            </w:pPr>
            <w:r w:rsidRPr="00AA62A9">
              <w:rPr>
                <w:rFonts w:cs="Arial"/>
              </w:rPr>
              <w:t>0x3</w:t>
            </w:r>
          </w:p>
        </w:tc>
        <w:tc>
          <w:tcPr>
            <w:tcW w:w="3050" w:type="dxa"/>
            <w:tcBorders>
              <w:top w:val="single" w:sz="4" w:space="0" w:color="auto"/>
              <w:left w:val="single" w:sz="4" w:space="0" w:color="auto"/>
              <w:bottom w:val="single" w:sz="4" w:space="0" w:color="auto"/>
              <w:right w:val="single" w:sz="4" w:space="0" w:color="auto"/>
            </w:tcBorders>
            <w:vAlign w:val="center"/>
          </w:tcPr>
          <w:p w14:paraId="1EAEFB00" w14:textId="77777777" w:rsidR="00AA62A9" w:rsidRPr="00AA62A9" w:rsidRDefault="00925A7C">
            <w:pPr>
              <w:spacing w:line="252" w:lineRule="auto"/>
              <w:rPr>
                <w:rFonts w:cs="Arial"/>
              </w:rPr>
            </w:pPr>
          </w:p>
        </w:tc>
      </w:tr>
    </w:tbl>
    <w:p w14:paraId="5EB24076" w14:textId="77777777" w:rsidR="00500605" w:rsidRDefault="00925A7C" w:rsidP="00500605">
      <w:pPr>
        <w:rPr>
          <w:rFonts w:cs="Arial"/>
        </w:rPr>
      </w:pPr>
    </w:p>
    <w:p w14:paraId="775FE626" w14:textId="77777777" w:rsidR="00AA62A9" w:rsidRPr="00AA62A9" w:rsidRDefault="00925A7C" w:rsidP="00500605">
      <w:pPr>
        <w:rPr>
          <w:rFonts w:cs="Arial"/>
        </w:rPr>
      </w:pPr>
    </w:p>
    <w:p w14:paraId="350D469A" w14:textId="77777777" w:rsidR="00406F39" w:rsidRDefault="00F55D9B" w:rsidP="006830A8">
      <w:pPr>
        <w:pStyle w:val="Heading1"/>
      </w:pPr>
      <w:bookmarkStart w:id="89" w:name="_Toc94795946"/>
      <w:r>
        <w:lastRenderedPageBreak/>
        <w:t>General Requirements</w:t>
      </w:r>
      <w:bookmarkEnd w:id="89"/>
    </w:p>
    <w:p w14:paraId="595A5317" w14:textId="77777777" w:rsidR="00406F39" w:rsidRDefault="00F55D9B" w:rsidP="006830A8">
      <w:pPr>
        <w:pStyle w:val="Heading2"/>
      </w:pPr>
      <w:bookmarkStart w:id="90" w:name="_Toc94795947"/>
      <w:r w:rsidRPr="00B9479B">
        <w:t>PWRMAN-FUN-REQ-014457/A-Infotainment System Power Mode Descriptions (</w:t>
      </w:r>
      <w:proofErr w:type="spellStart"/>
      <w:r w:rsidRPr="00B9479B">
        <w:t>TcSE</w:t>
      </w:r>
      <w:proofErr w:type="spellEnd"/>
      <w:r w:rsidRPr="00B9479B">
        <w:t xml:space="preserve"> ROIN-267992-1)</w:t>
      </w:r>
      <w:bookmarkEnd w:id="90"/>
    </w:p>
    <w:p w14:paraId="79328EB1" w14:textId="77777777" w:rsidR="000F496D" w:rsidRDefault="000F496D"/>
    <w:p w14:paraId="23990760" w14:textId="77777777" w:rsidR="00406F39" w:rsidRDefault="00F55D9B" w:rsidP="006830A8">
      <w:pPr>
        <w:pStyle w:val="Heading3"/>
      </w:pPr>
      <w:bookmarkStart w:id="91" w:name="_Toc94795948"/>
      <w:r>
        <w:t>Sleep Node</w:t>
      </w:r>
      <w:bookmarkEnd w:id="91"/>
    </w:p>
    <w:p w14:paraId="40BCB715" w14:textId="77777777" w:rsidR="000F496D" w:rsidRDefault="00F55D9B">
      <w:pPr>
        <w:rPr>
          <w:rFonts w:cs="Arial"/>
          <w:szCs w:val="20"/>
        </w:rPr>
      </w:pPr>
      <w:r>
        <w:rPr>
          <w:rFonts w:cs="Arial"/>
          <w:szCs w:val="20"/>
        </w:rPr>
        <w:t xml:space="preserve">Sleep Nodes are nodes that are required to function for some application domain specified duration while the vehicle ignition is in the OFF position.  </w:t>
      </w:r>
    </w:p>
    <w:p w14:paraId="22C865DD" w14:textId="77777777" w:rsidR="000F496D" w:rsidRDefault="000F496D">
      <w:pPr>
        <w:rPr>
          <w:rFonts w:cs="Arial"/>
          <w:szCs w:val="20"/>
        </w:rPr>
      </w:pPr>
    </w:p>
    <w:p w14:paraId="7CF8A2D4" w14:textId="77777777" w:rsidR="006830A8" w:rsidRPr="006830A8" w:rsidRDefault="006830A8" w:rsidP="006830A8">
      <w:pPr>
        <w:pStyle w:val="Heading4"/>
        <w:rPr>
          <w:b w:val="0"/>
          <w:u w:val="single"/>
        </w:rPr>
      </w:pPr>
      <w:r w:rsidRPr="006830A8">
        <w:rPr>
          <w:b w:val="0"/>
          <w:u w:val="single"/>
        </w:rPr>
        <w:t>PWRMAN-SR-REQ-014458/C-Sleep Node Power Consumption (</w:t>
      </w:r>
      <w:proofErr w:type="spellStart"/>
      <w:r w:rsidRPr="006830A8">
        <w:rPr>
          <w:b w:val="0"/>
          <w:u w:val="single"/>
        </w:rPr>
        <w:t>TcSE</w:t>
      </w:r>
      <w:proofErr w:type="spellEnd"/>
      <w:r w:rsidRPr="006830A8">
        <w:rPr>
          <w:b w:val="0"/>
          <w:u w:val="single"/>
        </w:rPr>
        <w:t xml:space="preserve"> ROIN-40618-1)</w:t>
      </w:r>
    </w:p>
    <w:p w14:paraId="698B8D28" w14:textId="77777777" w:rsidR="000F496D" w:rsidRDefault="00F55D9B">
      <w:pPr>
        <w:rPr>
          <w:rFonts w:cs="Arial"/>
          <w:szCs w:val="20"/>
        </w:rPr>
      </w:pPr>
      <w:r>
        <w:rPr>
          <w:rFonts w:cs="Arial"/>
          <w:szCs w:val="20"/>
        </w:rPr>
        <w:t>Sleep nodes shall implement a low power consumption mode (sleep).</w:t>
      </w:r>
    </w:p>
    <w:p w14:paraId="29B33856" w14:textId="77777777" w:rsidR="006830A8" w:rsidRPr="006830A8" w:rsidRDefault="006830A8" w:rsidP="006830A8">
      <w:pPr>
        <w:pStyle w:val="Heading4"/>
        <w:rPr>
          <w:b w:val="0"/>
          <w:u w:val="single"/>
        </w:rPr>
      </w:pPr>
      <w:r w:rsidRPr="006830A8">
        <w:rPr>
          <w:b w:val="0"/>
          <w:u w:val="single"/>
        </w:rPr>
        <w:t>PWRMAN-SR-REQ-014459/B-Sleep Node Components (</w:t>
      </w:r>
      <w:proofErr w:type="spellStart"/>
      <w:r w:rsidRPr="006830A8">
        <w:rPr>
          <w:b w:val="0"/>
          <w:u w:val="single"/>
        </w:rPr>
        <w:t>TcSE</w:t>
      </w:r>
      <w:proofErr w:type="spellEnd"/>
      <w:r w:rsidRPr="006830A8">
        <w:rPr>
          <w:b w:val="0"/>
          <w:u w:val="single"/>
        </w:rPr>
        <w:t xml:space="preserve"> ROIN-40619-1)</w:t>
      </w:r>
    </w:p>
    <w:p w14:paraId="5B84F7EF" w14:textId="77777777" w:rsidR="000F496D" w:rsidRDefault="00F55D9B">
      <w:pPr>
        <w:rPr>
          <w:rFonts w:cs="Arial"/>
          <w:szCs w:val="20"/>
        </w:rPr>
      </w:pPr>
      <w:r>
        <w:rPr>
          <w:rFonts w:cs="Arial"/>
          <w:szCs w:val="20"/>
        </w:rPr>
        <w:t>All Infotainment System components shall be designated as Sleep Nodes.</w:t>
      </w:r>
    </w:p>
    <w:p w14:paraId="17286A9C" w14:textId="77777777" w:rsidR="00406F39" w:rsidRDefault="00F55D9B" w:rsidP="006830A8">
      <w:pPr>
        <w:pStyle w:val="Heading3"/>
      </w:pPr>
      <w:bookmarkStart w:id="92" w:name="_Toc94795949"/>
      <w:r>
        <w:t>Remote Wakeup</w:t>
      </w:r>
      <w:bookmarkEnd w:id="92"/>
    </w:p>
    <w:p w14:paraId="048EB3E6" w14:textId="77777777" w:rsidR="000F496D" w:rsidRDefault="00F55D9B">
      <w:pPr>
        <w:rPr>
          <w:rFonts w:cs="Arial"/>
          <w:szCs w:val="20"/>
        </w:rPr>
      </w:pPr>
      <w:r>
        <w:rPr>
          <w:rFonts w:cs="Arial"/>
          <w:szCs w:val="20"/>
        </w:rPr>
        <w:t>A Remote Wakeup is the result of another components Local Wakeup Event</w:t>
      </w:r>
    </w:p>
    <w:p w14:paraId="71982E22" w14:textId="77777777" w:rsidR="000F496D" w:rsidRDefault="000F496D">
      <w:pPr>
        <w:rPr>
          <w:rFonts w:cs="Arial"/>
          <w:szCs w:val="20"/>
        </w:rPr>
      </w:pPr>
    </w:p>
    <w:p w14:paraId="762EB54D" w14:textId="77777777" w:rsidR="006830A8" w:rsidRPr="006830A8" w:rsidRDefault="006830A8" w:rsidP="006830A8">
      <w:pPr>
        <w:pStyle w:val="Heading4"/>
        <w:rPr>
          <w:b w:val="0"/>
          <w:u w:val="single"/>
        </w:rPr>
      </w:pPr>
      <w:r w:rsidRPr="006830A8">
        <w:rPr>
          <w:b w:val="0"/>
          <w:u w:val="single"/>
        </w:rPr>
        <w:t>PWRMAN-SR-REQ-014460/B-Remote Wake-up processing (</w:t>
      </w:r>
      <w:proofErr w:type="spellStart"/>
      <w:r w:rsidRPr="006830A8">
        <w:rPr>
          <w:b w:val="0"/>
          <w:u w:val="single"/>
        </w:rPr>
        <w:t>TcSE</w:t>
      </w:r>
      <w:proofErr w:type="spellEnd"/>
      <w:r w:rsidRPr="006830A8">
        <w:rPr>
          <w:b w:val="0"/>
          <w:u w:val="single"/>
        </w:rPr>
        <w:t xml:space="preserve"> ROIN-40621-1)</w:t>
      </w:r>
    </w:p>
    <w:p w14:paraId="78EE3AFD" w14:textId="77777777" w:rsidR="000F496D" w:rsidRDefault="00F55D9B">
      <w:pPr>
        <w:rPr>
          <w:rFonts w:cs="Arial"/>
          <w:szCs w:val="20"/>
        </w:rPr>
      </w:pPr>
      <w:r>
        <w:rPr>
          <w:rFonts w:cs="Arial"/>
          <w:szCs w:val="20"/>
        </w:rPr>
        <w:t>All infotainment system components shall process Remote Wakeups</w:t>
      </w:r>
    </w:p>
    <w:p w14:paraId="6659EB07" w14:textId="77777777" w:rsidR="006830A8" w:rsidRPr="006830A8" w:rsidRDefault="006830A8" w:rsidP="006830A8">
      <w:pPr>
        <w:pStyle w:val="Heading4"/>
        <w:rPr>
          <w:b w:val="0"/>
          <w:u w:val="single"/>
        </w:rPr>
      </w:pPr>
      <w:r w:rsidRPr="006830A8">
        <w:rPr>
          <w:b w:val="0"/>
          <w:u w:val="single"/>
        </w:rPr>
        <w:t>PWRMAN-SR-REQ-014461/B-Remote Wake-up Power Mode Transitions (</w:t>
      </w:r>
      <w:proofErr w:type="spellStart"/>
      <w:r w:rsidRPr="006830A8">
        <w:rPr>
          <w:b w:val="0"/>
          <w:u w:val="single"/>
        </w:rPr>
        <w:t>TcSE</w:t>
      </w:r>
      <w:proofErr w:type="spellEnd"/>
      <w:r w:rsidRPr="006830A8">
        <w:rPr>
          <w:b w:val="0"/>
          <w:u w:val="single"/>
        </w:rPr>
        <w:t xml:space="preserve"> ROIN-40622-2)</w:t>
      </w:r>
    </w:p>
    <w:p w14:paraId="229A53C5" w14:textId="77777777" w:rsidR="000F496D" w:rsidRDefault="00F55D9B">
      <w:pPr>
        <w:rPr>
          <w:rFonts w:cs="Arial"/>
          <w:szCs w:val="20"/>
        </w:rPr>
      </w:pPr>
      <w:r>
        <w:rPr>
          <w:rFonts w:cs="Arial"/>
          <w:szCs w:val="20"/>
        </w:rPr>
        <w:t xml:space="preserve">For all infotainment system components, a Remote Wakeup shall result in a transition from Sleep to Standby.  </w:t>
      </w:r>
    </w:p>
    <w:p w14:paraId="158C7972" w14:textId="77777777" w:rsidR="00406F39" w:rsidRDefault="00F55D9B" w:rsidP="006830A8">
      <w:pPr>
        <w:pStyle w:val="Heading3"/>
      </w:pPr>
      <w:bookmarkStart w:id="93" w:name="_Toc94795950"/>
      <w:r>
        <w:t>Local Wakeup Event</w:t>
      </w:r>
      <w:bookmarkEnd w:id="93"/>
    </w:p>
    <w:p w14:paraId="491BCBD4" w14:textId="77777777" w:rsidR="000F496D" w:rsidRDefault="00F55D9B">
      <w:pPr>
        <w:rPr>
          <w:rFonts w:cs="Arial"/>
          <w:szCs w:val="20"/>
        </w:rPr>
      </w:pPr>
      <w:r>
        <w:rPr>
          <w:rFonts w:cs="Arial"/>
          <w:szCs w:val="20"/>
        </w:rPr>
        <w:t>A Local Wake Event results when a sleep node detects a dedicated local input while in the sleep power mode.</w:t>
      </w:r>
    </w:p>
    <w:p w14:paraId="4A674D72" w14:textId="77777777" w:rsidR="000F496D" w:rsidRDefault="000F496D">
      <w:pPr>
        <w:rPr>
          <w:rFonts w:cs="Arial"/>
          <w:szCs w:val="20"/>
        </w:rPr>
      </w:pPr>
    </w:p>
    <w:p w14:paraId="7812E88D" w14:textId="77777777" w:rsidR="006830A8" w:rsidRPr="006830A8" w:rsidRDefault="006830A8" w:rsidP="006830A8">
      <w:pPr>
        <w:pStyle w:val="Heading4"/>
        <w:rPr>
          <w:b w:val="0"/>
          <w:u w:val="single"/>
        </w:rPr>
      </w:pPr>
      <w:r w:rsidRPr="006830A8">
        <w:rPr>
          <w:b w:val="0"/>
          <w:u w:val="single"/>
        </w:rPr>
        <w:t>PWRMAN-SR-REQ-014462/B-Local Wake-up Network initialization (</w:t>
      </w:r>
      <w:proofErr w:type="spellStart"/>
      <w:r w:rsidRPr="006830A8">
        <w:rPr>
          <w:b w:val="0"/>
          <w:u w:val="single"/>
        </w:rPr>
        <w:t>TcSE</w:t>
      </w:r>
      <w:proofErr w:type="spellEnd"/>
      <w:r w:rsidRPr="006830A8">
        <w:rPr>
          <w:b w:val="0"/>
          <w:u w:val="single"/>
        </w:rPr>
        <w:t xml:space="preserve"> ROIN-40624-1)</w:t>
      </w:r>
    </w:p>
    <w:p w14:paraId="087056C6" w14:textId="77777777" w:rsidR="000F496D" w:rsidRDefault="00F55D9B">
      <w:pPr>
        <w:rPr>
          <w:rFonts w:cs="Arial"/>
          <w:szCs w:val="20"/>
        </w:rPr>
      </w:pPr>
      <w:r>
        <w:rPr>
          <w:rFonts w:cs="Arial"/>
          <w:szCs w:val="20"/>
        </w:rPr>
        <w:t xml:space="preserve">Local Wake Events shall result in the initialization of the Network by the component processing the Local Wake Event.  </w:t>
      </w:r>
    </w:p>
    <w:p w14:paraId="58BD8C9F" w14:textId="77777777" w:rsidR="00406F39" w:rsidRDefault="00F55D9B" w:rsidP="006830A8">
      <w:pPr>
        <w:pStyle w:val="Heading3"/>
      </w:pPr>
      <w:bookmarkStart w:id="94" w:name="_Toc94795951"/>
      <w:r>
        <w:t>Self-Directed Process</w:t>
      </w:r>
      <w:bookmarkEnd w:id="94"/>
    </w:p>
    <w:p w14:paraId="7AC88D6B" w14:textId="77777777" w:rsidR="000F496D" w:rsidRDefault="00F55D9B">
      <w:pPr>
        <w:rPr>
          <w:rFonts w:cs="Arial"/>
          <w:szCs w:val="20"/>
        </w:rPr>
      </w:pPr>
      <w:r>
        <w:rPr>
          <w:rFonts w:cs="Arial"/>
          <w:szCs w:val="20"/>
        </w:rPr>
        <w:t xml:space="preserve">A Self-Directed Process results when a sleep node detects a local event while in the sleep or standby power modes and does NOT require information exchange across the network.  Not all infotainment system components are required to implement Self-Directed Wakeups.  Refer to component engineering specifications for list of Self-Direct Processes. </w:t>
      </w:r>
    </w:p>
    <w:p w14:paraId="7AE64405" w14:textId="77777777" w:rsidR="000F496D" w:rsidRDefault="000F496D">
      <w:pPr>
        <w:rPr>
          <w:rFonts w:cs="Arial"/>
          <w:szCs w:val="20"/>
        </w:rPr>
      </w:pPr>
    </w:p>
    <w:p w14:paraId="6ECC6149" w14:textId="77777777" w:rsidR="006830A8" w:rsidRPr="006830A8" w:rsidRDefault="006830A8" w:rsidP="006830A8">
      <w:pPr>
        <w:pStyle w:val="Heading4"/>
        <w:rPr>
          <w:b w:val="0"/>
          <w:u w:val="single"/>
        </w:rPr>
      </w:pPr>
      <w:r w:rsidRPr="006830A8">
        <w:rPr>
          <w:b w:val="0"/>
          <w:u w:val="single"/>
        </w:rPr>
        <w:t>PWRMAN-SR-REQ-014463/B-Self-Directed Process (</w:t>
      </w:r>
      <w:proofErr w:type="spellStart"/>
      <w:r w:rsidRPr="006830A8">
        <w:rPr>
          <w:b w:val="0"/>
          <w:u w:val="single"/>
        </w:rPr>
        <w:t>TcSE</w:t>
      </w:r>
      <w:proofErr w:type="spellEnd"/>
      <w:r w:rsidRPr="006830A8">
        <w:rPr>
          <w:b w:val="0"/>
          <w:u w:val="single"/>
        </w:rPr>
        <w:t xml:space="preserve"> ROIN-40626-1)</w:t>
      </w:r>
    </w:p>
    <w:p w14:paraId="31BD15E5" w14:textId="77777777" w:rsidR="000F496D" w:rsidRDefault="00F55D9B">
      <w:pPr>
        <w:rPr>
          <w:rFonts w:cs="Arial"/>
          <w:szCs w:val="20"/>
        </w:rPr>
      </w:pPr>
      <w:r>
        <w:rPr>
          <w:rFonts w:cs="Arial"/>
          <w:szCs w:val="20"/>
        </w:rPr>
        <w:t xml:space="preserve">A Self-Directed Process shall be implemented in parallel with the power </w:t>
      </w:r>
      <w:proofErr w:type="spellStart"/>
      <w:r>
        <w:rPr>
          <w:rStyle w:val="spelle"/>
          <w:rFonts w:cs="Arial"/>
          <w:szCs w:val="20"/>
        </w:rPr>
        <w:t>moding</w:t>
      </w:r>
      <w:proofErr w:type="spellEnd"/>
      <w:r>
        <w:rPr>
          <w:rFonts w:cs="Arial"/>
          <w:szCs w:val="20"/>
        </w:rPr>
        <w:t xml:space="preserve"> requirement such that once a Self-Directed Process is launched, transitions to other power modes shall not interrupt the Self-Directed process.  For example, the process of ejecting a disc shall not be canceled as the result of a transition to functional mode.</w:t>
      </w:r>
    </w:p>
    <w:p w14:paraId="3DFDCD14" w14:textId="77777777" w:rsidR="00406F39" w:rsidRDefault="00F55D9B" w:rsidP="006830A8">
      <w:pPr>
        <w:pStyle w:val="Heading3"/>
      </w:pPr>
      <w:bookmarkStart w:id="95" w:name="_Toc94795952"/>
      <w:r>
        <w:t>Power Modes</w:t>
      </w:r>
      <w:bookmarkEnd w:id="95"/>
    </w:p>
    <w:p w14:paraId="4CB15EC4" w14:textId="77777777" w:rsidR="006830A8" w:rsidRPr="006830A8" w:rsidRDefault="006830A8" w:rsidP="006830A8">
      <w:pPr>
        <w:pStyle w:val="Heading4"/>
        <w:rPr>
          <w:b w:val="0"/>
          <w:u w:val="single"/>
        </w:rPr>
      </w:pPr>
      <w:bookmarkStart w:id="96" w:name="_Toc73432536"/>
      <w:bookmarkStart w:id="97" w:name="_Toc73434319"/>
      <w:bookmarkStart w:id="98" w:name="_Toc175446007"/>
      <w:r w:rsidRPr="006830A8">
        <w:rPr>
          <w:b w:val="0"/>
          <w:u w:val="single"/>
        </w:rPr>
        <w:t>PWRMAN-SR-REQ-014464/D-Power Mode States (</w:t>
      </w:r>
      <w:proofErr w:type="spellStart"/>
      <w:r w:rsidRPr="006830A8">
        <w:rPr>
          <w:b w:val="0"/>
          <w:u w:val="single"/>
        </w:rPr>
        <w:t>TcSE</w:t>
      </w:r>
      <w:proofErr w:type="spellEnd"/>
      <w:r w:rsidRPr="006830A8">
        <w:rPr>
          <w:b w:val="0"/>
          <w:u w:val="single"/>
        </w:rPr>
        <w:t xml:space="preserve"> ROIN-167435-1)</w:t>
      </w:r>
    </w:p>
    <w:p w14:paraId="4B8D71A0" w14:textId="77777777" w:rsidR="00257E94" w:rsidRDefault="00925A7C">
      <w:pPr>
        <w:rPr>
          <w:rFonts w:cs="Arial"/>
          <w:u w:val="single"/>
        </w:rPr>
      </w:pPr>
    </w:p>
    <w:p w14:paraId="0C4CDA99" w14:textId="77777777" w:rsidR="00257E94" w:rsidRDefault="00F55D9B">
      <w:pPr>
        <w:rPr>
          <w:rFonts w:cs="Arial"/>
          <w:u w:val="single"/>
        </w:rPr>
      </w:pPr>
      <w:r>
        <w:rPr>
          <w:rFonts w:cs="Arial"/>
          <w:u w:val="single"/>
        </w:rPr>
        <w:t>UNPOWERED</w:t>
      </w:r>
      <w:bookmarkEnd w:id="96"/>
      <w:bookmarkEnd w:id="97"/>
      <w:bookmarkEnd w:id="98"/>
    </w:p>
    <w:p w14:paraId="7B6AE064" w14:textId="77777777" w:rsidR="007F6D1F" w:rsidRPr="007F6D1F" w:rsidRDefault="00F55D9B" w:rsidP="007F6D1F">
      <w:pPr>
        <w:rPr>
          <w:rFonts w:cs="Arial"/>
        </w:rPr>
      </w:pPr>
      <w:r w:rsidRPr="007F6D1F">
        <w:rPr>
          <w:rFonts w:cs="Arial"/>
        </w:rPr>
        <w:t>Characteristics of UNPOWERED Mode is insufficient supply voltage to power component</w:t>
      </w:r>
      <w:r>
        <w:rPr>
          <w:rFonts w:cs="Arial"/>
        </w:rPr>
        <w:t>s</w:t>
      </w:r>
      <w:r w:rsidRPr="007F6D1F">
        <w:rPr>
          <w:rFonts w:cs="Arial"/>
        </w:rPr>
        <w:t xml:space="preserve">.  </w:t>
      </w:r>
    </w:p>
    <w:p w14:paraId="4E2F611A" w14:textId="77777777" w:rsidR="007F6D1F" w:rsidRPr="007F6D1F" w:rsidRDefault="00F55D9B" w:rsidP="007F6D1F">
      <w:pPr>
        <w:numPr>
          <w:ilvl w:val="0"/>
          <w:numId w:val="253"/>
        </w:numPr>
        <w:rPr>
          <w:rFonts w:cs="Arial"/>
        </w:rPr>
      </w:pPr>
      <w:r w:rsidRPr="007F6D1F">
        <w:rPr>
          <w:rFonts w:cs="Arial"/>
        </w:rPr>
        <w:t xml:space="preserve">This is typically entered with loss of B+.  Note when say loss of B+ in the SPSS </w:t>
      </w:r>
      <w:r>
        <w:rPr>
          <w:rFonts w:cs="Arial"/>
        </w:rPr>
        <w:t xml:space="preserve">this </w:t>
      </w:r>
      <w:r w:rsidRPr="007F6D1F">
        <w:rPr>
          <w:rFonts w:cs="Arial"/>
        </w:rPr>
        <w:t>does not include normal operation</w:t>
      </w:r>
      <w:r>
        <w:rPr>
          <w:rFonts w:cs="Arial"/>
        </w:rPr>
        <w:t>s</w:t>
      </w:r>
      <w:r w:rsidRPr="007F6D1F">
        <w:rPr>
          <w:rFonts w:cs="Arial"/>
        </w:rPr>
        <w:t xml:space="preserve"> such as warm and cold cranks</w:t>
      </w:r>
      <w:r>
        <w:rPr>
          <w:rFonts w:cs="Arial"/>
        </w:rPr>
        <w:t xml:space="preserve"> and their associated voltage dips</w:t>
      </w:r>
      <w:r w:rsidRPr="007F6D1F">
        <w:rPr>
          <w:rFonts w:cs="Arial"/>
        </w:rPr>
        <w:t>.  Warm and cold crank as defined in Ford specification</w:t>
      </w:r>
      <w:r>
        <w:rPr>
          <w:rFonts w:cs="Arial"/>
        </w:rPr>
        <w:t>s</w:t>
      </w:r>
      <w:r w:rsidRPr="007F6D1F">
        <w:rPr>
          <w:rFonts w:cs="Arial"/>
        </w:rPr>
        <w:t xml:space="preserve"> shall not send a module into unpowered mode (unless explicitly noted</w:t>
      </w:r>
      <w:r>
        <w:rPr>
          <w:rFonts w:cs="Arial"/>
        </w:rPr>
        <w:t xml:space="preserve"> as allowed</w:t>
      </w:r>
      <w:r w:rsidRPr="007F6D1F">
        <w:rPr>
          <w:rFonts w:cs="Arial"/>
        </w:rPr>
        <w:t>).</w:t>
      </w:r>
    </w:p>
    <w:p w14:paraId="0AACF731" w14:textId="77777777" w:rsidR="00257E94" w:rsidRPr="007F6D1F" w:rsidRDefault="00F55D9B">
      <w:pPr>
        <w:rPr>
          <w:rFonts w:cs="Arial"/>
        </w:rPr>
      </w:pPr>
      <w:r w:rsidRPr="007F6D1F">
        <w:rPr>
          <w:rFonts w:cs="Arial"/>
        </w:rPr>
        <w:lastRenderedPageBreak/>
        <w:t xml:space="preserve">  </w:t>
      </w:r>
    </w:p>
    <w:p w14:paraId="2893D6FD" w14:textId="77777777" w:rsidR="00257E94" w:rsidRPr="007F6D1F" w:rsidRDefault="00F55D9B">
      <w:pPr>
        <w:rPr>
          <w:rFonts w:cs="Arial"/>
          <w:u w:val="single"/>
        </w:rPr>
      </w:pPr>
      <w:bookmarkStart w:id="99" w:name="_Toc73432537"/>
      <w:bookmarkStart w:id="100" w:name="_Toc73434320"/>
      <w:bookmarkStart w:id="101" w:name="_Toc175446008"/>
      <w:r w:rsidRPr="007F6D1F">
        <w:rPr>
          <w:rFonts w:cs="Arial"/>
          <w:u w:val="single"/>
        </w:rPr>
        <w:t>SLEEP</w:t>
      </w:r>
      <w:bookmarkEnd w:id="99"/>
      <w:bookmarkEnd w:id="100"/>
      <w:bookmarkEnd w:id="101"/>
    </w:p>
    <w:p w14:paraId="4AAB66A0" w14:textId="77777777" w:rsidR="00257E94" w:rsidRDefault="00F55D9B">
      <w:pPr>
        <w:rPr>
          <w:rFonts w:cs="Arial"/>
        </w:rPr>
      </w:pPr>
      <w:r w:rsidRPr="007F6D1F">
        <w:rPr>
          <w:rFonts w:cs="Arial"/>
        </w:rPr>
        <w:t>Characteristics of SLEEP Mode</w:t>
      </w:r>
      <w:r>
        <w:rPr>
          <w:rFonts w:cs="Arial"/>
        </w:rPr>
        <w:t xml:space="preserve"> are defined as follows:</w:t>
      </w:r>
    </w:p>
    <w:p w14:paraId="2C8CE33D" w14:textId="77777777" w:rsidR="00257E94" w:rsidRDefault="00F55D9B">
      <w:pPr>
        <w:ind w:left="360"/>
        <w:rPr>
          <w:rFonts w:cs="Arial"/>
        </w:rPr>
      </w:pPr>
      <w:r>
        <w:rPr>
          <w:rFonts w:cs="Arial"/>
        </w:rPr>
        <w:t>-- Lowest power consumption mode.</w:t>
      </w:r>
    </w:p>
    <w:p w14:paraId="33F67034" w14:textId="77777777" w:rsidR="00257E94" w:rsidRDefault="00F55D9B">
      <w:pPr>
        <w:ind w:left="360"/>
        <w:rPr>
          <w:rFonts w:cs="Arial"/>
        </w:rPr>
      </w:pPr>
      <w:r>
        <w:rPr>
          <w:rFonts w:cs="Arial"/>
        </w:rPr>
        <w:t xml:space="preserve">-- Network State set to asleep (inactive), or in "Limp Home" state. </w:t>
      </w:r>
    </w:p>
    <w:p w14:paraId="103B5AF4" w14:textId="77777777" w:rsidR="00257E94" w:rsidRDefault="00F55D9B">
      <w:pPr>
        <w:ind w:left="360"/>
        <w:rPr>
          <w:rFonts w:cs="Arial"/>
        </w:rPr>
      </w:pPr>
      <w:r>
        <w:rPr>
          <w:rFonts w:cs="Arial"/>
        </w:rPr>
        <w:t>-- Self-Directed Events are valid.  No functionality beyond Self-Directed events.</w:t>
      </w:r>
    </w:p>
    <w:p w14:paraId="501CF0DF" w14:textId="77777777" w:rsidR="00257E94" w:rsidRDefault="00F55D9B">
      <w:pPr>
        <w:ind w:left="360"/>
        <w:rPr>
          <w:rFonts w:cs="Arial"/>
        </w:rPr>
      </w:pPr>
      <w:r>
        <w:rPr>
          <w:rFonts w:cs="Arial"/>
        </w:rPr>
        <w:t>-- Remote Wake-up Events are valid.</w:t>
      </w:r>
    </w:p>
    <w:p w14:paraId="015177A1" w14:textId="77777777" w:rsidR="00257E94" w:rsidRDefault="00F55D9B">
      <w:pPr>
        <w:ind w:left="360"/>
        <w:rPr>
          <w:rFonts w:cs="Arial"/>
        </w:rPr>
      </w:pPr>
      <w:r>
        <w:rPr>
          <w:rFonts w:cs="Arial"/>
        </w:rPr>
        <w:t>-- Local Wake-up Events are valid.</w:t>
      </w:r>
    </w:p>
    <w:p w14:paraId="2D66FC15" w14:textId="77777777" w:rsidR="00257E94" w:rsidRDefault="00F55D9B">
      <w:pPr>
        <w:ind w:left="360"/>
        <w:rPr>
          <w:rFonts w:cs="Arial"/>
        </w:rPr>
      </w:pPr>
      <w:r>
        <w:rPr>
          <w:rFonts w:cs="Arial"/>
        </w:rPr>
        <w:t xml:space="preserve">-- Local events </w:t>
      </w:r>
      <w:proofErr w:type="spellStart"/>
      <w:r>
        <w:rPr>
          <w:rFonts w:cs="Arial"/>
        </w:rPr>
        <w:t>whice</w:t>
      </w:r>
      <w:proofErr w:type="spellEnd"/>
      <w:r>
        <w:rPr>
          <w:rFonts w:cs="Arial"/>
        </w:rPr>
        <w:t xml:space="preserve"> don't wake up the bus can be active</w:t>
      </w:r>
    </w:p>
    <w:p w14:paraId="62E18BFE" w14:textId="77777777" w:rsidR="00257E94" w:rsidRDefault="00F55D9B">
      <w:pPr>
        <w:ind w:left="360"/>
        <w:rPr>
          <w:rFonts w:cs="Arial"/>
        </w:rPr>
      </w:pPr>
      <w:r>
        <w:rPr>
          <w:rFonts w:cs="Arial"/>
        </w:rPr>
        <w:t>-- Infotainment System States supported:  OFF &amp; Display only mode (if doesn’t require the network bus).</w:t>
      </w:r>
    </w:p>
    <w:p w14:paraId="01C476DE" w14:textId="77777777" w:rsidR="00257E94" w:rsidRDefault="00925A7C">
      <w:pPr>
        <w:rPr>
          <w:rFonts w:cs="Arial"/>
        </w:rPr>
      </w:pPr>
    </w:p>
    <w:p w14:paraId="6910C783" w14:textId="77777777" w:rsidR="00257E94" w:rsidRDefault="00F55D9B">
      <w:pPr>
        <w:rPr>
          <w:rFonts w:cs="Arial"/>
          <w:u w:val="single"/>
        </w:rPr>
      </w:pPr>
      <w:bookmarkStart w:id="102" w:name="_Toc73432539"/>
      <w:bookmarkStart w:id="103" w:name="_Toc73434322"/>
      <w:bookmarkStart w:id="104" w:name="_Toc175446010"/>
      <w:r>
        <w:rPr>
          <w:rFonts w:cs="Arial"/>
          <w:u w:val="single"/>
        </w:rPr>
        <w:t>STANDBY</w:t>
      </w:r>
      <w:bookmarkEnd w:id="102"/>
      <w:bookmarkEnd w:id="103"/>
      <w:bookmarkEnd w:id="104"/>
    </w:p>
    <w:p w14:paraId="43C2D485" w14:textId="77777777" w:rsidR="00257E94" w:rsidRDefault="00F55D9B">
      <w:pPr>
        <w:rPr>
          <w:rFonts w:cs="Arial"/>
        </w:rPr>
      </w:pPr>
      <w:r>
        <w:rPr>
          <w:rFonts w:cs="Arial"/>
        </w:rPr>
        <w:t>Characteristics of STANDBY Mode are defined as follows:</w:t>
      </w:r>
    </w:p>
    <w:p w14:paraId="245FBA53" w14:textId="77777777" w:rsidR="00257E94" w:rsidRDefault="00F55D9B">
      <w:pPr>
        <w:ind w:left="360"/>
        <w:rPr>
          <w:rFonts w:cs="Arial"/>
        </w:rPr>
      </w:pPr>
      <w:r>
        <w:rPr>
          <w:rFonts w:cs="Arial"/>
        </w:rPr>
        <w:t xml:space="preserve">-- Low power consumption mode.  </w:t>
      </w:r>
    </w:p>
    <w:p w14:paraId="077BCAFD" w14:textId="77777777" w:rsidR="00257E94" w:rsidRDefault="00F55D9B">
      <w:pPr>
        <w:ind w:left="360"/>
        <w:rPr>
          <w:rFonts w:cs="Arial"/>
        </w:rPr>
      </w:pPr>
      <w:r>
        <w:rPr>
          <w:rFonts w:cs="Arial"/>
        </w:rPr>
        <w:t xml:space="preserve">-- Infotainment audio sources are OFF (ex. Media sources, VR, Phone, TA, Prompts).  Non-Infotainment features may be active (ex. chimes, clock/welcome/farewell screens, illumination, climate control…).  </w:t>
      </w:r>
    </w:p>
    <w:p w14:paraId="3326EE4E" w14:textId="77777777" w:rsidR="00257E94" w:rsidRDefault="00F55D9B">
      <w:pPr>
        <w:ind w:left="360"/>
        <w:rPr>
          <w:rFonts w:cs="Arial"/>
        </w:rPr>
      </w:pPr>
      <w:r>
        <w:rPr>
          <w:rFonts w:cs="Arial"/>
        </w:rPr>
        <w:t xml:space="preserve">-- Background tasks may be running (ex. active pre-fetch). </w:t>
      </w:r>
    </w:p>
    <w:p w14:paraId="7790E81F" w14:textId="77777777" w:rsidR="00257E94" w:rsidRDefault="00F55D9B">
      <w:pPr>
        <w:ind w:left="360"/>
        <w:rPr>
          <w:rFonts w:cs="Arial"/>
        </w:rPr>
      </w:pPr>
      <w:r>
        <w:rPr>
          <w:rFonts w:cs="Arial"/>
        </w:rPr>
        <w:t>-- Self-Directed Events are valid.</w:t>
      </w:r>
    </w:p>
    <w:p w14:paraId="0D25D989" w14:textId="77777777" w:rsidR="00257E94" w:rsidRDefault="00F55D9B">
      <w:pPr>
        <w:ind w:left="360"/>
        <w:rPr>
          <w:rFonts w:cs="Arial"/>
          <w:color w:val="FF0000"/>
        </w:rPr>
      </w:pPr>
      <w:r>
        <w:rPr>
          <w:rFonts w:cs="Arial"/>
        </w:rPr>
        <w:t>-- Network Bus in Normal Operation. (</w:t>
      </w:r>
      <w:proofErr w:type="gramStart"/>
      <w:r>
        <w:rPr>
          <w:rFonts w:cs="Arial"/>
        </w:rPr>
        <w:t>some</w:t>
      </w:r>
      <w:proofErr w:type="gramEnd"/>
      <w:r>
        <w:rPr>
          <w:rFonts w:cs="Arial"/>
        </w:rPr>
        <w:t xml:space="preserve"> module(s) are allowed to go to sleep but remain powered up in Standby locally.  See power </w:t>
      </w:r>
      <w:proofErr w:type="spellStart"/>
      <w:r>
        <w:rPr>
          <w:rFonts w:cs="Arial"/>
        </w:rPr>
        <w:t>moding</w:t>
      </w:r>
      <w:proofErr w:type="spellEnd"/>
      <w:r>
        <w:rPr>
          <w:rFonts w:cs="Arial"/>
        </w:rPr>
        <w:t xml:space="preserve"> requirements/diagrams for individual modules if this is applicable)</w:t>
      </w:r>
    </w:p>
    <w:p w14:paraId="00172262" w14:textId="77777777" w:rsidR="00257E94" w:rsidRDefault="00F55D9B">
      <w:pPr>
        <w:ind w:left="360"/>
        <w:rPr>
          <w:rFonts w:cs="Arial"/>
        </w:rPr>
      </w:pPr>
      <w:r>
        <w:rPr>
          <w:rFonts w:cs="Arial"/>
        </w:rPr>
        <w:t>-- Network Bus off condition can occur.</w:t>
      </w:r>
    </w:p>
    <w:p w14:paraId="128EB344" w14:textId="77777777" w:rsidR="00257E94" w:rsidRDefault="00F55D9B">
      <w:pPr>
        <w:ind w:left="360"/>
        <w:rPr>
          <w:rFonts w:cs="Arial"/>
        </w:rPr>
      </w:pPr>
      <w:r>
        <w:rPr>
          <w:rFonts w:cs="Arial"/>
        </w:rPr>
        <w:t xml:space="preserve">-- Example of Infotainment System States supported:  </w:t>
      </w:r>
      <w:proofErr w:type="spellStart"/>
      <w:r>
        <w:rPr>
          <w:rFonts w:cs="Arial"/>
        </w:rPr>
        <w:t>MMInactive</w:t>
      </w:r>
      <w:proofErr w:type="spellEnd"/>
      <w:r>
        <w:rPr>
          <w:rFonts w:cs="Arial"/>
        </w:rPr>
        <w:t xml:space="preserve"> / Display Only mode (10 Minute Clock mode, welcome, farewell…), Chime Only power mode </w:t>
      </w:r>
      <w:proofErr w:type="spellStart"/>
      <w:r>
        <w:rPr>
          <w:rFonts w:cs="Arial"/>
        </w:rPr>
        <w:t>mode</w:t>
      </w:r>
      <w:proofErr w:type="spellEnd"/>
      <w:r>
        <w:rPr>
          <w:rFonts w:cs="Arial"/>
        </w:rPr>
        <w:t xml:space="preserve"> </w:t>
      </w:r>
    </w:p>
    <w:p w14:paraId="077FEAE2" w14:textId="77777777" w:rsidR="00257E94" w:rsidRDefault="00925A7C">
      <w:pPr>
        <w:ind w:left="360"/>
        <w:rPr>
          <w:rFonts w:cs="Arial"/>
        </w:rPr>
      </w:pPr>
    </w:p>
    <w:p w14:paraId="5162A38E" w14:textId="77777777" w:rsidR="00257E94" w:rsidRDefault="00F55D9B">
      <w:pPr>
        <w:ind w:left="360"/>
        <w:rPr>
          <w:rFonts w:cs="Arial"/>
        </w:rPr>
      </w:pPr>
      <w:r>
        <w:rPr>
          <w:rFonts w:cs="Arial"/>
        </w:rPr>
        <w:t>Note:  in Load Shed mode more internal features may be turned off such as background tasks running that typically operate in Standby.  The component functional requirements or ES specs determine what shall be turned off in load shed Standby state.</w:t>
      </w:r>
    </w:p>
    <w:p w14:paraId="502962DC" w14:textId="77777777" w:rsidR="00257E94" w:rsidRDefault="00925A7C">
      <w:pPr>
        <w:rPr>
          <w:rFonts w:cs="Arial"/>
        </w:rPr>
      </w:pPr>
    </w:p>
    <w:p w14:paraId="5EC2653E" w14:textId="77777777" w:rsidR="00257E94" w:rsidRDefault="00F55D9B">
      <w:pPr>
        <w:rPr>
          <w:rFonts w:cs="Arial"/>
          <w:u w:val="single"/>
        </w:rPr>
      </w:pPr>
      <w:bookmarkStart w:id="105" w:name="_Toc73432540"/>
      <w:bookmarkStart w:id="106" w:name="_Toc73434323"/>
      <w:bookmarkStart w:id="107" w:name="_Toc175446011"/>
      <w:r>
        <w:rPr>
          <w:rFonts w:cs="Arial"/>
          <w:u w:val="single"/>
        </w:rPr>
        <w:t>FUNCTIONAL</w:t>
      </w:r>
      <w:bookmarkEnd w:id="105"/>
      <w:bookmarkEnd w:id="106"/>
      <w:bookmarkEnd w:id="107"/>
    </w:p>
    <w:p w14:paraId="62B2D4C3" w14:textId="77777777" w:rsidR="00257E94" w:rsidRDefault="00F55D9B">
      <w:pPr>
        <w:rPr>
          <w:rFonts w:cs="Arial"/>
        </w:rPr>
      </w:pPr>
      <w:r>
        <w:rPr>
          <w:rFonts w:cs="Arial"/>
        </w:rPr>
        <w:t>Characteristics of FUNCTIONAL Modes are defined as follows:</w:t>
      </w:r>
    </w:p>
    <w:p w14:paraId="0199237F" w14:textId="77777777" w:rsidR="00257E94" w:rsidRDefault="00F55D9B">
      <w:pPr>
        <w:ind w:left="360"/>
        <w:rPr>
          <w:rFonts w:cs="Arial"/>
        </w:rPr>
      </w:pPr>
      <w:r>
        <w:rPr>
          <w:rFonts w:cs="Arial"/>
        </w:rPr>
        <w:t>-- Modules in normal operation and Infotainment system is ON (HMI can be active, sound available, ex infotainment features available: AM/FM, SDARS/DAB, CD, Phone, VR, USB, AUX, BT Audio…).</w:t>
      </w:r>
    </w:p>
    <w:p w14:paraId="6AF36CC4" w14:textId="77777777" w:rsidR="00257E94" w:rsidRDefault="00F55D9B">
      <w:pPr>
        <w:ind w:left="360"/>
        <w:rPr>
          <w:rFonts w:cs="Arial"/>
        </w:rPr>
      </w:pPr>
      <w:r>
        <w:rPr>
          <w:rFonts w:cs="Arial"/>
        </w:rPr>
        <w:t>-- Network Bus in Normal Operation.  (</w:t>
      </w:r>
      <w:proofErr w:type="gramStart"/>
      <w:r>
        <w:rPr>
          <w:rFonts w:cs="Arial"/>
        </w:rPr>
        <w:t>some</w:t>
      </w:r>
      <w:proofErr w:type="gramEnd"/>
      <w:r>
        <w:rPr>
          <w:rFonts w:cs="Arial"/>
        </w:rPr>
        <w:t xml:space="preserve"> module(s) are allowed to go to sleep but remain powered up in Functional locally.  See power </w:t>
      </w:r>
      <w:proofErr w:type="spellStart"/>
      <w:r>
        <w:rPr>
          <w:rFonts w:cs="Arial"/>
        </w:rPr>
        <w:t>moding</w:t>
      </w:r>
      <w:proofErr w:type="spellEnd"/>
      <w:r>
        <w:rPr>
          <w:rFonts w:cs="Arial"/>
        </w:rPr>
        <w:t xml:space="preserve"> requirements/diagrams for individual modules if this is applicable)</w:t>
      </w:r>
    </w:p>
    <w:p w14:paraId="17A08CCC" w14:textId="77777777" w:rsidR="00257E94" w:rsidRDefault="00F55D9B">
      <w:pPr>
        <w:ind w:left="360"/>
        <w:rPr>
          <w:rFonts w:cs="Arial"/>
        </w:rPr>
      </w:pPr>
      <w:r>
        <w:rPr>
          <w:rFonts w:cs="Arial"/>
        </w:rPr>
        <w:t xml:space="preserve">-- Network Bus State off condition can occur.  </w:t>
      </w:r>
    </w:p>
    <w:p w14:paraId="05463B37" w14:textId="77777777" w:rsidR="00257E94" w:rsidRDefault="00F55D9B">
      <w:pPr>
        <w:ind w:left="360"/>
        <w:rPr>
          <w:rFonts w:cs="Arial"/>
        </w:rPr>
      </w:pPr>
      <w:r>
        <w:rPr>
          <w:rFonts w:cs="Arial"/>
        </w:rPr>
        <w:t xml:space="preserve">-- Infotainment System States supported:  </w:t>
      </w:r>
      <w:proofErr w:type="spellStart"/>
      <w:r>
        <w:rPr>
          <w:rFonts w:cs="Arial"/>
        </w:rPr>
        <w:t>MMActive</w:t>
      </w:r>
      <w:proofErr w:type="spellEnd"/>
      <w:r>
        <w:rPr>
          <w:rFonts w:cs="Arial"/>
        </w:rPr>
        <w:t>, Extended Play, Phone Mode</w:t>
      </w:r>
    </w:p>
    <w:p w14:paraId="725A5CEF" w14:textId="77777777" w:rsidR="00257E94" w:rsidRDefault="00925A7C">
      <w:pPr>
        <w:rPr>
          <w:rFonts w:cs="Arial"/>
        </w:rPr>
      </w:pPr>
    </w:p>
    <w:p w14:paraId="0FAC2042" w14:textId="77777777" w:rsidR="00257E94" w:rsidRDefault="00925A7C"/>
    <w:p w14:paraId="595E38F3" w14:textId="77777777" w:rsidR="008B19BF" w:rsidRDefault="00F55D9B">
      <w:pPr>
        <w:spacing w:after="200" w:line="276" w:lineRule="auto"/>
      </w:pPr>
      <w:r>
        <w:br w:type="page"/>
      </w:r>
    </w:p>
    <w:p w14:paraId="50CB00C4" w14:textId="77777777" w:rsidR="00406F39" w:rsidRDefault="00F55D9B" w:rsidP="006830A8">
      <w:pPr>
        <w:pStyle w:val="Heading2"/>
      </w:pPr>
      <w:bookmarkStart w:id="108" w:name="_Toc94795953"/>
      <w:r w:rsidRPr="00B9479B">
        <w:lastRenderedPageBreak/>
        <w:t>PWRMAN-FUN-REQ-014465/B-Infotainment Network Management (</w:t>
      </w:r>
      <w:proofErr w:type="spellStart"/>
      <w:r w:rsidRPr="00B9479B">
        <w:t>TcSE</w:t>
      </w:r>
      <w:proofErr w:type="spellEnd"/>
      <w:r w:rsidRPr="00B9479B">
        <w:t xml:space="preserve"> ROIN-267993-1)</w:t>
      </w:r>
      <w:bookmarkEnd w:id="108"/>
    </w:p>
    <w:p w14:paraId="16E934ED" w14:textId="77777777" w:rsidR="000F496D" w:rsidRDefault="000F496D"/>
    <w:p w14:paraId="0BA013C9" w14:textId="77777777" w:rsidR="006830A8" w:rsidRPr="006830A8" w:rsidRDefault="006830A8" w:rsidP="006830A8">
      <w:pPr>
        <w:pStyle w:val="Heading3"/>
        <w:rPr>
          <w:b w:val="0"/>
          <w:u w:val="single"/>
        </w:rPr>
      </w:pPr>
      <w:bookmarkStart w:id="109" w:name="_Toc94795954"/>
      <w:r w:rsidRPr="006830A8">
        <w:rPr>
          <w:b w:val="0"/>
          <w:u w:val="single"/>
        </w:rPr>
        <w:t>PWRMAN-SR-REQ-014466/I-Network Management (</w:t>
      </w:r>
      <w:proofErr w:type="spellStart"/>
      <w:r w:rsidRPr="006830A8">
        <w:rPr>
          <w:b w:val="0"/>
          <w:u w:val="single"/>
        </w:rPr>
        <w:t>TcSE</w:t>
      </w:r>
      <w:proofErr w:type="spellEnd"/>
      <w:r w:rsidRPr="006830A8">
        <w:rPr>
          <w:b w:val="0"/>
          <w:u w:val="single"/>
        </w:rPr>
        <w:t xml:space="preserve"> ROIN-40615-5)</w:t>
      </w:r>
      <w:bookmarkEnd w:id="109"/>
    </w:p>
    <w:p w14:paraId="1723B587" w14:textId="77777777" w:rsidR="00AE06BC" w:rsidRPr="00AE06BC" w:rsidRDefault="00925A7C" w:rsidP="00AE06BC"/>
    <w:tbl>
      <w:tblPr>
        <w:tblW w:w="0" w:type="auto"/>
        <w:jc w:val="center"/>
        <w:tblLayout w:type="fixed"/>
        <w:tblLook w:val="04A0" w:firstRow="1" w:lastRow="0" w:firstColumn="1" w:lastColumn="0" w:noHBand="0" w:noVBand="1"/>
      </w:tblPr>
      <w:tblGrid>
        <w:gridCol w:w="1132"/>
        <w:gridCol w:w="1414"/>
        <w:gridCol w:w="1466"/>
        <w:gridCol w:w="1054"/>
        <w:gridCol w:w="5066"/>
      </w:tblGrid>
      <w:tr w:rsidR="003C63F4" w14:paraId="685576A1" w14:textId="77777777">
        <w:trPr>
          <w:trHeight w:val="795"/>
          <w:jc w:val="center"/>
        </w:trPr>
        <w:tc>
          <w:tcPr>
            <w:tcW w:w="1132" w:type="dxa"/>
            <w:tcBorders>
              <w:top w:val="single" w:sz="4" w:space="0" w:color="auto"/>
              <w:left w:val="single" w:sz="4" w:space="0" w:color="auto"/>
              <w:bottom w:val="single" w:sz="4" w:space="0" w:color="auto"/>
              <w:right w:val="single" w:sz="4" w:space="0" w:color="auto"/>
            </w:tcBorders>
            <w:hideMark/>
          </w:tcPr>
          <w:p w14:paraId="4FF7B5AA" w14:textId="77777777" w:rsidR="003C63F4" w:rsidRDefault="00F55D9B">
            <w:pPr>
              <w:jc w:val="center"/>
              <w:rPr>
                <w:rFonts w:cs="Arial"/>
                <w:b/>
                <w:bCs/>
                <w:sz w:val="16"/>
                <w:szCs w:val="16"/>
              </w:rPr>
            </w:pPr>
            <w:r>
              <w:rPr>
                <w:rFonts w:cs="Arial"/>
                <w:b/>
                <w:bCs/>
                <w:sz w:val="16"/>
                <w:szCs w:val="16"/>
              </w:rPr>
              <w:t xml:space="preserve">Power </w:t>
            </w:r>
          </w:p>
          <w:p w14:paraId="6D010862" w14:textId="77777777" w:rsidR="003C63F4" w:rsidRDefault="00F55D9B">
            <w:pPr>
              <w:jc w:val="center"/>
              <w:rPr>
                <w:rFonts w:cs="Arial"/>
                <w:b/>
                <w:bCs/>
                <w:sz w:val="16"/>
                <w:szCs w:val="16"/>
              </w:rPr>
            </w:pPr>
            <w:r>
              <w:rPr>
                <w:rFonts w:cs="Arial"/>
                <w:b/>
                <w:bCs/>
                <w:sz w:val="16"/>
                <w:szCs w:val="16"/>
              </w:rPr>
              <w:t>Mode</w:t>
            </w:r>
          </w:p>
          <w:p w14:paraId="5BAB7855" w14:textId="77777777" w:rsidR="003C63F4" w:rsidRDefault="00F55D9B">
            <w:pPr>
              <w:jc w:val="center"/>
              <w:rPr>
                <w:rFonts w:cs="Arial"/>
                <w:b/>
                <w:bCs/>
                <w:sz w:val="16"/>
                <w:szCs w:val="16"/>
              </w:rPr>
            </w:pPr>
            <w:r>
              <w:rPr>
                <w:rFonts w:cs="Arial"/>
                <w:b/>
                <w:bCs/>
                <w:sz w:val="16"/>
                <w:szCs w:val="16"/>
              </w:rPr>
              <w:t>State</w:t>
            </w:r>
          </w:p>
        </w:tc>
        <w:tc>
          <w:tcPr>
            <w:tcW w:w="1414" w:type="dxa"/>
            <w:tcBorders>
              <w:top w:val="single" w:sz="4" w:space="0" w:color="auto"/>
              <w:left w:val="nil"/>
              <w:bottom w:val="single" w:sz="4" w:space="0" w:color="auto"/>
              <w:right w:val="single" w:sz="4" w:space="0" w:color="auto"/>
            </w:tcBorders>
            <w:hideMark/>
          </w:tcPr>
          <w:p w14:paraId="5C3441E6" w14:textId="77777777" w:rsidR="003C63F4" w:rsidRDefault="00F55D9B">
            <w:pPr>
              <w:jc w:val="center"/>
              <w:rPr>
                <w:rFonts w:cs="Arial"/>
                <w:b/>
                <w:sz w:val="16"/>
                <w:szCs w:val="16"/>
              </w:rPr>
            </w:pPr>
            <w:proofErr w:type="spellStart"/>
            <w:r>
              <w:rPr>
                <w:rFonts w:cs="Arial"/>
                <w:b/>
                <w:sz w:val="16"/>
                <w:szCs w:val="16"/>
              </w:rPr>
              <w:t>HMIAudioMode</w:t>
            </w:r>
            <w:proofErr w:type="spellEnd"/>
            <w:r>
              <w:rPr>
                <w:rFonts w:cs="Arial"/>
                <w:b/>
                <w:sz w:val="16"/>
                <w:szCs w:val="16"/>
              </w:rPr>
              <w:t xml:space="preserve"> / Multimedia System</w:t>
            </w:r>
          </w:p>
          <w:p w14:paraId="5BD0F968" w14:textId="77777777" w:rsidR="003C63F4" w:rsidRDefault="00F55D9B">
            <w:pPr>
              <w:jc w:val="center"/>
              <w:rPr>
                <w:rFonts w:cs="Arial"/>
                <w:b/>
                <w:sz w:val="16"/>
                <w:szCs w:val="16"/>
              </w:rPr>
            </w:pPr>
            <w:r>
              <w:rPr>
                <w:rFonts w:cs="Arial"/>
                <w:b/>
                <w:sz w:val="16"/>
                <w:szCs w:val="16"/>
              </w:rPr>
              <w:t>Signal</w:t>
            </w:r>
          </w:p>
        </w:tc>
        <w:tc>
          <w:tcPr>
            <w:tcW w:w="1466" w:type="dxa"/>
            <w:tcBorders>
              <w:top w:val="single" w:sz="4" w:space="0" w:color="auto"/>
              <w:left w:val="single" w:sz="4" w:space="0" w:color="auto"/>
              <w:bottom w:val="single" w:sz="4" w:space="0" w:color="auto"/>
              <w:right w:val="single" w:sz="4" w:space="0" w:color="auto"/>
            </w:tcBorders>
            <w:hideMark/>
          </w:tcPr>
          <w:p w14:paraId="7AFCF759" w14:textId="77777777" w:rsidR="003C63F4" w:rsidRDefault="00F55D9B">
            <w:pPr>
              <w:jc w:val="center"/>
              <w:rPr>
                <w:rFonts w:cs="Arial"/>
                <w:b/>
                <w:bCs/>
                <w:sz w:val="16"/>
                <w:szCs w:val="16"/>
              </w:rPr>
            </w:pPr>
            <w:r>
              <w:rPr>
                <w:rFonts w:cs="Arial"/>
                <w:b/>
                <w:bCs/>
                <w:sz w:val="16"/>
                <w:szCs w:val="16"/>
              </w:rPr>
              <w:t>Infotainment</w:t>
            </w:r>
          </w:p>
          <w:p w14:paraId="55AA191A" w14:textId="77777777" w:rsidR="003C63F4" w:rsidRDefault="00F55D9B">
            <w:pPr>
              <w:jc w:val="center"/>
              <w:rPr>
                <w:rFonts w:cs="Arial"/>
                <w:b/>
                <w:bCs/>
                <w:sz w:val="16"/>
                <w:szCs w:val="16"/>
                <w:highlight w:val="yellow"/>
              </w:rPr>
            </w:pPr>
            <w:r>
              <w:rPr>
                <w:rFonts w:cs="Arial"/>
                <w:b/>
                <w:bCs/>
                <w:sz w:val="16"/>
                <w:szCs w:val="16"/>
              </w:rPr>
              <w:t>Components</w:t>
            </w:r>
          </w:p>
        </w:tc>
        <w:tc>
          <w:tcPr>
            <w:tcW w:w="1054" w:type="dxa"/>
            <w:tcBorders>
              <w:top w:val="single" w:sz="4" w:space="0" w:color="auto"/>
              <w:left w:val="nil"/>
              <w:bottom w:val="single" w:sz="4" w:space="0" w:color="auto"/>
              <w:right w:val="single" w:sz="4" w:space="0" w:color="auto"/>
            </w:tcBorders>
            <w:hideMark/>
          </w:tcPr>
          <w:p w14:paraId="7991D960" w14:textId="77777777" w:rsidR="003C63F4" w:rsidRDefault="00F55D9B">
            <w:pPr>
              <w:jc w:val="center"/>
              <w:rPr>
                <w:rFonts w:cs="Arial"/>
                <w:b/>
                <w:sz w:val="16"/>
                <w:szCs w:val="16"/>
              </w:rPr>
            </w:pPr>
            <w:r>
              <w:rPr>
                <w:rFonts w:cs="Arial"/>
                <w:b/>
                <w:sz w:val="16"/>
                <w:szCs w:val="16"/>
              </w:rPr>
              <w:t>Module keeps network awake</w:t>
            </w:r>
          </w:p>
        </w:tc>
        <w:tc>
          <w:tcPr>
            <w:tcW w:w="5066" w:type="dxa"/>
            <w:tcBorders>
              <w:top w:val="single" w:sz="4" w:space="0" w:color="auto"/>
              <w:left w:val="nil"/>
              <w:bottom w:val="single" w:sz="4" w:space="0" w:color="auto"/>
              <w:right w:val="single" w:sz="4" w:space="0" w:color="auto"/>
            </w:tcBorders>
          </w:tcPr>
          <w:p w14:paraId="6B4D3D65" w14:textId="77777777" w:rsidR="003C63F4" w:rsidRDefault="00F55D9B">
            <w:pPr>
              <w:jc w:val="center"/>
              <w:rPr>
                <w:rFonts w:cs="Arial"/>
                <w:b/>
                <w:bCs/>
                <w:sz w:val="16"/>
                <w:szCs w:val="16"/>
              </w:rPr>
            </w:pPr>
            <w:r>
              <w:rPr>
                <w:rFonts w:cs="Arial"/>
                <w:b/>
                <w:bCs/>
                <w:sz w:val="16"/>
                <w:szCs w:val="16"/>
              </w:rPr>
              <w:t>Comments</w:t>
            </w:r>
          </w:p>
          <w:p w14:paraId="0D393FE9" w14:textId="77777777" w:rsidR="003C63F4" w:rsidRDefault="00925A7C">
            <w:pPr>
              <w:rPr>
                <w:rFonts w:cs="Arial"/>
                <w:b/>
                <w:bCs/>
                <w:sz w:val="16"/>
                <w:szCs w:val="16"/>
              </w:rPr>
            </w:pPr>
          </w:p>
        </w:tc>
      </w:tr>
      <w:tr w:rsidR="003C63F4" w14:paraId="4027A641" w14:textId="77777777">
        <w:trPr>
          <w:trHeight w:val="255"/>
          <w:jc w:val="center"/>
        </w:trPr>
        <w:tc>
          <w:tcPr>
            <w:tcW w:w="1132" w:type="dxa"/>
            <w:vMerge w:val="restart"/>
            <w:tcBorders>
              <w:top w:val="single" w:sz="4" w:space="0" w:color="auto"/>
              <w:left w:val="single" w:sz="4" w:space="0" w:color="auto"/>
              <w:bottom w:val="single" w:sz="4" w:space="0" w:color="auto"/>
              <w:right w:val="single" w:sz="4" w:space="0" w:color="auto"/>
            </w:tcBorders>
            <w:vAlign w:val="center"/>
            <w:hideMark/>
          </w:tcPr>
          <w:p w14:paraId="31B4E60A" w14:textId="77777777" w:rsidR="003C63F4" w:rsidRDefault="00F55D9B">
            <w:pPr>
              <w:jc w:val="center"/>
              <w:rPr>
                <w:rFonts w:cs="Arial"/>
                <w:sz w:val="16"/>
                <w:szCs w:val="16"/>
              </w:rPr>
            </w:pPr>
            <w:r>
              <w:rPr>
                <w:rFonts w:cs="Arial"/>
                <w:sz w:val="16"/>
                <w:szCs w:val="16"/>
              </w:rPr>
              <w:t>Standby</w:t>
            </w:r>
          </w:p>
        </w:tc>
        <w:tc>
          <w:tcPr>
            <w:tcW w:w="1414" w:type="dxa"/>
            <w:vMerge w:val="restart"/>
            <w:tcBorders>
              <w:top w:val="single" w:sz="4" w:space="0" w:color="auto"/>
              <w:left w:val="nil"/>
              <w:bottom w:val="single" w:sz="4" w:space="0" w:color="auto"/>
              <w:right w:val="single" w:sz="4" w:space="0" w:color="auto"/>
            </w:tcBorders>
          </w:tcPr>
          <w:p w14:paraId="03E9E886" w14:textId="77777777" w:rsidR="003C63F4" w:rsidRDefault="00F55D9B">
            <w:pPr>
              <w:jc w:val="center"/>
              <w:rPr>
                <w:rFonts w:cs="Arial"/>
                <w:sz w:val="16"/>
                <w:szCs w:val="16"/>
              </w:rPr>
            </w:pPr>
            <w:r>
              <w:rPr>
                <w:rFonts w:cs="Arial"/>
                <w:sz w:val="16"/>
                <w:szCs w:val="16"/>
              </w:rPr>
              <w:t> </w:t>
            </w:r>
          </w:p>
          <w:p w14:paraId="3F8A1CD2" w14:textId="77777777" w:rsidR="003C63F4" w:rsidRDefault="00F55D9B">
            <w:pPr>
              <w:jc w:val="center"/>
              <w:rPr>
                <w:rFonts w:cs="Arial"/>
                <w:sz w:val="16"/>
                <w:szCs w:val="16"/>
              </w:rPr>
            </w:pPr>
            <w:r>
              <w:rPr>
                <w:rFonts w:cs="Arial"/>
                <w:sz w:val="16"/>
                <w:szCs w:val="16"/>
              </w:rPr>
              <w:t> </w:t>
            </w:r>
          </w:p>
          <w:p w14:paraId="30806A59" w14:textId="77777777" w:rsidR="003C63F4" w:rsidRDefault="00F55D9B">
            <w:pPr>
              <w:jc w:val="center"/>
              <w:rPr>
                <w:rFonts w:cs="Arial"/>
                <w:sz w:val="16"/>
                <w:szCs w:val="16"/>
              </w:rPr>
            </w:pPr>
            <w:r>
              <w:rPr>
                <w:rFonts w:cs="Arial"/>
                <w:sz w:val="16"/>
                <w:szCs w:val="16"/>
              </w:rPr>
              <w:t> </w:t>
            </w:r>
          </w:p>
          <w:p w14:paraId="497CABCD" w14:textId="77777777" w:rsidR="003C63F4" w:rsidRDefault="00F55D9B">
            <w:pPr>
              <w:jc w:val="center"/>
              <w:rPr>
                <w:rFonts w:cs="Arial"/>
                <w:sz w:val="16"/>
                <w:szCs w:val="16"/>
              </w:rPr>
            </w:pPr>
            <w:r>
              <w:rPr>
                <w:rFonts w:cs="Arial"/>
                <w:sz w:val="16"/>
                <w:szCs w:val="16"/>
              </w:rPr>
              <w:t> </w:t>
            </w:r>
          </w:p>
          <w:p w14:paraId="4ED7BEA6" w14:textId="77777777" w:rsidR="003C63F4" w:rsidRDefault="00F55D9B">
            <w:pPr>
              <w:jc w:val="center"/>
              <w:rPr>
                <w:rFonts w:cs="Arial"/>
                <w:sz w:val="16"/>
                <w:szCs w:val="16"/>
              </w:rPr>
            </w:pPr>
            <w:r>
              <w:rPr>
                <w:rFonts w:cs="Arial"/>
                <w:sz w:val="16"/>
                <w:szCs w:val="16"/>
              </w:rPr>
              <w:t> </w:t>
            </w:r>
          </w:p>
          <w:p w14:paraId="45B9C4B7" w14:textId="77777777" w:rsidR="003C63F4" w:rsidRDefault="00F55D9B">
            <w:pPr>
              <w:jc w:val="center"/>
              <w:rPr>
                <w:rFonts w:cs="Arial"/>
                <w:sz w:val="16"/>
                <w:szCs w:val="16"/>
              </w:rPr>
            </w:pPr>
            <w:r>
              <w:rPr>
                <w:rFonts w:cs="Arial"/>
                <w:sz w:val="16"/>
                <w:szCs w:val="16"/>
              </w:rPr>
              <w:t> </w:t>
            </w:r>
          </w:p>
          <w:p w14:paraId="02BC753A" w14:textId="77777777" w:rsidR="003C63F4" w:rsidRDefault="00925A7C">
            <w:pPr>
              <w:jc w:val="center"/>
              <w:rPr>
                <w:rFonts w:cs="Arial"/>
                <w:sz w:val="16"/>
                <w:szCs w:val="16"/>
              </w:rPr>
            </w:pPr>
          </w:p>
          <w:p w14:paraId="12E9F642" w14:textId="77777777" w:rsidR="003C63F4" w:rsidRDefault="00925A7C">
            <w:pPr>
              <w:jc w:val="center"/>
              <w:rPr>
                <w:rFonts w:cs="Arial"/>
                <w:sz w:val="16"/>
                <w:szCs w:val="16"/>
              </w:rPr>
            </w:pPr>
          </w:p>
          <w:p w14:paraId="349900B2" w14:textId="77777777" w:rsidR="003C63F4" w:rsidRDefault="00925A7C">
            <w:pPr>
              <w:jc w:val="center"/>
              <w:rPr>
                <w:rFonts w:cs="Arial"/>
                <w:sz w:val="16"/>
                <w:szCs w:val="16"/>
              </w:rPr>
            </w:pPr>
          </w:p>
          <w:p w14:paraId="6CBC786A" w14:textId="77777777" w:rsidR="003C63F4" w:rsidRDefault="00925A7C">
            <w:pPr>
              <w:jc w:val="center"/>
              <w:rPr>
                <w:rFonts w:cs="Arial"/>
                <w:sz w:val="16"/>
                <w:szCs w:val="16"/>
              </w:rPr>
            </w:pPr>
          </w:p>
          <w:p w14:paraId="15646CDA" w14:textId="77777777" w:rsidR="003C63F4" w:rsidRDefault="00925A7C">
            <w:pPr>
              <w:jc w:val="center"/>
              <w:rPr>
                <w:rFonts w:cs="Arial"/>
                <w:sz w:val="16"/>
                <w:szCs w:val="16"/>
              </w:rPr>
            </w:pPr>
          </w:p>
          <w:p w14:paraId="48B0A1DD" w14:textId="77777777" w:rsidR="003C63F4" w:rsidRDefault="00925A7C">
            <w:pPr>
              <w:jc w:val="center"/>
              <w:rPr>
                <w:rFonts w:cs="Arial"/>
                <w:sz w:val="16"/>
                <w:szCs w:val="16"/>
              </w:rPr>
            </w:pPr>
          </w:p>
          <w:p w14:paraId="3B3E7DBE" w14:textId="77777777" w:rsidR="003C63F4" w:rsidRDefault="00925A7C">
            <w:pPr>
              <w:jc w:val="center"/>
              <w:rPr>
                <w:rFonts w:cs="Arial"/>
                <w:sz w:val="16"/>
                <w:szCs w:val="16"/>
              </w:rPr>
            </w:pPr>
          </w:p>
          <w:p w14:paraId="676AAF6C" w14:textId="77777777" w:rsidR="003C63F4" w:rsidRDefault="00925A7C">
            <w:pPr>
              <w:jc w:val="center"/>
              <w:rPr>
                <w:rFonts w:cs="Arial"/>
                <w:sz w:val="16"/>
                <w:szCs w:val="16"/>
              </w:rPr>
            </w:pPr>
          </w:p>
          <w:p w14:paraId="02D8B46E" w14:textId="77777777" w:rsidR="003C63F4" w:rsidRDefault="00925A7C">
            <w:pPr>
              <w:jc w:val="center"/>
              <w:rPr>
                <w:rFonts w:cs="Arial"/>
                <w:sz w:val="16"/>
                <w:szCs w:val="16"/>
              </w:rPr>
            </w:pPr>
          </w:p>
          <w:p w14:paraId="4E8E8C8B" w14:textId="77777777" w:rsidR="003C63F4" w:rsidRDefault="00925A7C">
            <w:pPr>
              <w:jc w:val="center"/>
              <w:rPr>
                <w:rFonts w:cs="Arial"/>
                <w:sz w:val="16"/>
                <w:szCs w:val="16"/>
              </w:rPr>
            </w:pPr>
          </w:p>
          <w:p w14:paraId="4DB28D42" w14:textId="77777777" w:rsidR="003C63F4" w:rsidRDefault="00925A7C">
            <w:pPr>
              <w:jc w:val="center"/>
              <w:rPr>
                <w:rFonts w:cs="Arial"/>
                <w:sz w:val="16"/>
                <w:szCs w:val="16"/>
              </w:rPr>
            </w:pPr>
          </w:p>
          <w:p w14:paraId="55E208DF" w14:textId="77777777" w:rsidR="003C63F4" w:rsidRDefault="00F55D9B">
            <w:pPr>
              <w:jc w:val="center"/>
              <w:rPr>
                <w:rFonts w:cs="Arial"/>
                <w:sz w:val="16"/>
                <w:szCs w:val="16"/>
              </w:rPr>
            </w:pPr>
            <w:r>
              <w:rPr>
                <w:rFonts w:cs="Arial"/>
                <w:sz w:val="16"/>
                <w:szCs w:val="16"/>
              </w:rPr>
              <w:t>OFF</w:t>
            </w:r>
          </w:p>
        </w:tc>
        <w:tc>
          <w:tcPr>
            <w:tcW w:w="1466" w:type="dxa"/>
            <w:tcBorders>
              <w:top w:val="single" w:sz="4" w:space="0" w:color="auto"/>
              <w:left w:val="single" w:sz="4" w:space="0" w:color="auto"/>
              <w:bottom w:val="single" w:sz="4" w:space="0" w:color="auto"/>
              <w:right w:val="single" w:sz="4" w:space="0" w:color="auto"/>
            </w:tcBorders>
            <w:hideMark/>
          </w:tcPr>
          <w:p w14:paraId="5B7B426E" w14:textId="77777777" w:rsidR="003C63F4" w:rsidRDefault="00F55D9B">
            <w:pPr>
              <w:rPr>
                <w:rFonts w:cs="Arial"/>
                <w:sz w:val="16"/>
                <w:szCs w:val="16"/>
              </w:rPr>
            </w:pPr>
            <w:r>
              <w:rPr>
                <w:rFonts w:cs="Arial"/>
                <w:sz w:val="16"/>
                <w:szCs w:val="16"/>
              </w:rPr>
              <w:t>System Master</w:t>
            </w:r>
          </w:p>
        </w:tc>
        <w:tc>
          <w:tcPr>
            <w:tcW w:w="1054" w:type="dxa"/>
            <w:tcBorders>
              <w:top w:val="single" w:sz="4" w:space="0" w:color="auto"/>
              <w:left w:val="nil"/>
              <w:bottom w:val="single" w:sz="4" w:space="0" w:color="auto"/>
              <w:right w:val="single" w:sz="4" w:space="0" w:color="auto"/>
            </w:tcBorders>
            <w:hideMark/>
          </w:tcPr>
          <w:p w14:paraId="22B053A0" w14:textId="77777777" w:rsidR="003C63F4" w:rsidRDefault="00F55D9B">
            <w:pPr>
              <w:jc w:val="center"/>
              <w:rPr>
                <w:rFonts w:cs="Arial"/>
                <w:sz w:val="16"/>
                <w:szCs w:val="16"/>
              </w:rPr>
            </w:pPr>
            <w:r>
              <w:rPr>
                <w:rFonts w:cs="Arial"/>
                <w:sz w:val="16"/>
                <w:szCs w:val="16"/>
              </w:rPr>
              <w:t>Y / N</w:t>
            </w:r>
          </w:p>
        </w:tc>
        <w:tc>
          <w:tcPr>
            <w:tcW w:w="5066" w:type="dxa"/>
            <w:tcBorders>
              <w:top w:val="single" w:sz="4" w:space="0" w:color="auto"/>
              <w:left w:val="single" w:sz="4" w:space="0" w:color="auto"/>
              <w:bottom w:val="single" w:sz="4" w:space="0" w:color="auto"/>
              <w:right w:val="single" w:sz="4" w:space="0" w:color="auto"/>
            </w:tcBorders>
            <w:vAlign w:val="center"/>
            <w:hideMark/>
          </w:tcPr>
          <w:p w14:paraId="6184D68C" w14:textId="77777777" w:rsidR="003C63F4" w:rsidRDefault="00F55D9B">
            <w:pPr>
              <w:jc w:val="center"/>
              <w:rPr>
                <w:rFonts w:cs="Arial"/>
                <w:sz w:val="16"/>
                <w:szCs w:val="16"/>
              </w:rPr>
            </w:pPr>
            <w:r>
              <w:rPr>
                <w:rFonts w:cs="Arial"/>
                <w:sz w:val="16"/>
                <w:szCs w:val="16"/>
              </w:rPr>
              <w:t xml:space="preserve">System Master keeps network awake if need to perform function with multiple modules </w:t>
            </w:r>
          </w:p>
        </w:tc>
      </w:tr>
      <w:tr w:rsidR="003C63F4" w14:paraId="3E969608" w14:textId="77777777">
        <w:trPr>
          <w:trHeight w:val="255"/>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4C21ECF2" w14:textId="77777777" w:rsidR="003C63F4" w:rsidRDefault="00925A7C">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4C8BD7E1" w14:textId="77777777" w:rsidR="003C63F4" w:rsidRDefault="00925A7C">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2BE5B605" w14:textId="77777777" w:rsidR="003C63F4" w:rsidRDefault="00F55D9B">
            <w:pPr>
              <w:rPr>
                <w:rFonts w:cs="Arial"/>
                <w:sz w:val="16"/>
                <w:szCs w:val="16"/>
              </w:rPr>
            </w:pPr>
            <w:r>
              <w:rPr>
                <w:rFonts w:cs="Arial"/>
                <w:sz w:val="16"/>
                <w:szCs w:val="16"/>
              </w:rPr>
              <w:t xml:space="preserve">AHU </w:t>
            </w:r>
          </w:p>
        </w:tc>
        <w:tc>
          <w:tcPr>
            <w:tcW w:w="1054" w:type="dxa"/>
            <w:tcBorders>
              <w:top w:val="single" w:sz="4" w:space="0" w:color="auto"/>
              <w:left w:val="nil"/>
              <w:bottom w:val="single" w:sz="4" w:space="0" w:color="auto"/>
              <w:right w:val="single" w:sz="4" w:space="0" w:color="auto"/>
            </w:tcBorders>
            <w:hideMark/>
          </w:tcPr>
          <w:p w14:paraId="2684AB25" w14:textId="77777777" w:rsidR="003C63F4" w:rsidRDefault="00F55D9B">
            <w:pPr>
              <w:jc w:val="center"/>
              <w:rPr>
                <w:rFonts w:cs="Arial"/>
                <w:sz w:val="16"/>
                <w:szCs w:val="16"/>
              </w:rPr>
            </w:pPr>
            <w:r>
              <w:rPr>
                <w:rFonts w:cs="Arial"/>
                <w:sz w:val="16"/>
                <w:szCs w:val="16"/>
              </w:rPr>
              <w:t>Y / N</w:t>
            </w:r>
          </w:p>
        </w:tc>
        <w:tc>
          <w:tcPr>
            <w:tcW w:w="5066" w:type="dxa"/>
            <w:tcBorders>
              <w:top w:val="single" w:sz="4" w:space="0" w:color="auto"/>
              <w:left w:val="single" w:sz="4" w:space="0" w:color="auto"/>
              <w:bottom w:val="single" w:sz="4" w:space="0" w:color="auto"/>
              <w:right w:val="single" w:sz="4" w:space="0" w:color="auto"/>
            </w:tcBorders>
            <w:vAlign w:val="center"/>
            <w:hideMark/>
          </w:tcPr>
          <w:p w14:paraId="4AA66F4D" w14:textId="77777777" w:rsidR="003C63F4" w:rsidRDefault="00F55D9B">
            <w:pPr>
              <w:rPr>
                <w:rFonts w:cs="Arial"/>
                <w:sz w:val="16"/>
                <w:szCs w:val="16"/>
              </w:rPr>
            </w:pPr>
            <w:r>
              <w:t xml:space="preserve">- </w:t>
            </w:r>
            <w:r>
              <w:rPr>
                <w:rFonts w:cs="Arial"/>
                <w:sz w:val="16"/>
                <w:szCs w:val="16"/>
              </w:rPr>
              <w:t>For Load/Eject AHU to keep bus awake long enough for display modules to read AHU status signals so can update the HMI</w:t>
            </w:r>
          </w:p>
          <w:p w14:paraId="6E08B409" w14:textId="77777777" w:rsidR="003C63F4" w:rsidRDefault="00F55D9B">
            <w:r>
              <w:rPr>
                <w:rFonts w:cs="Arial"/>
                <w:sz w:val="16"/>
                <w:szCs w:val="16"/>
              </w:rPr>
              <w:t xml:space="preserve">- The AHU shall keep the network awake </w:t>
            </w:r>
            <w:proofErr w:type="gramStart"/>
            <w:r>
              <w:rPr>
                <w:rFonts w:cs="Arial"/>
                <w:sz w:val="16"/>
                <w:szCs w:val="16"/>
              </w:rPr>
              <w:t>as long as</w:t>
            </w:r>
            <w:proofErr w:type="gramEnd"/>
            <w:r>
              <w:rPr>
                <w:rFonts w:cs="Arial"/>
                <w:sz w:val="16"/>
                <w:szCs w:val="16"/>
              </w:rPr>
              <w:t xml:space="preserve"> </w:t>
            </w:r>
            <w:proofErr w:type="spellStart"/>
            <w:r>
              <w:rPr>
                <w:rFonts w:cs="Arial"/>
                <w:sz w:val="16"/>
                <w:szCs w:val="16"/>
              </w:rPr>
              <w:t>Power_Up_Chime_Modules</w:t>
            </w:r>
            <w:proofErr w:type="spellEnd"/>
            <w:r>
              <w:rPr>
                <w:rFonts w:cs="Arial"/>
                <w:sz w:val="16"/>
                <w:szCs w:val="16"/>
              </w:rPr>
              <w:t xml:space="preserve"> = Active</w:t>
            </w:r>
          </w:p>
          <w:p w14:paraId="5EEFC005" w14:textId="77777777" w:rsidR="003C63F4" w:rsidRPr="008F1B77" w:rsidRDefault="00F55D9B">
            <w:pPr>
              <w:rPr>
                <w:rFonts w:cs="Arial"/>
                <w:strike/>
                <w:sz w:val="16"/>
                <w:szCs w:val="16"/>
              </w:rPr>
            </w:pPr>
            <w:r w:rsidRPr="008F1B77">
              <w:rPr>
                <w:rFonts w:cs="Arial"/>
                <w:strike/>
                <w:sz w:val="16"/>
                <w:szCs w:val="16"/>
              </w:rPr>
              <w:t xml:space="preserve">- The AHU shall keep the network awake </w:t>
            </w:r>
            <w:proofErr w:type="gramStart"/>
            <w:r w:rsidRPr="008F1B77">
              <w:rPr>
                <w:rFonts w:cs="Arial"/>
                <w:strike/>
                <w:sz w:val="16"/>
                <w:szCs w:val="16"/>
              </w:rPr>
              <w:t>as long as</w:t>
            </w:r>
            <w:proofErr w:type="gramEnd"/>
            <w:r w:rsidRPr="008F1B77">
              <w:rPr>
                <w:rFonts w:cs="Arial"/>
                <w:strike/>
                <w:sz w:val="16"/>
                <w:szCs w:val="16"/>
              </w:rPr>
              <w:t xml:space="preserve"> </w:t>
            </w:r>
            <w:proofErr w:type="spellStart"/>
            <w:r w:rsidRPr="008F1B77">
              <w:rPr>
                <w:rFonts w:cs="Arial"/>
                <w:strike/>
                <w:sz w:val="16"/>
                <w:szCs w:val="16"/>
              </w:rPr>
              <w:t>Demand_PwrModing</w:t>
            </w:r>
            <w:proofErr w:type="spellEnd"/>
            <w:r w:rsidRPr="008F1B77">
              <w:rPr>
                <w:rFonts w:cs="Arial"/>
                <w:strike/>
                <w:sz w:val="16"/>
                <w:szCs w:val="16"/>
              </w:rPr>
              <w:t xml:space="preserve"> = ON if Demand Power </w:t>
            </w:r>
            <w:proofErr w:type="spellStart"/>
            <w:r w:rsidRPr="008F1B77">
              <w:rPr>
                <w:rFonts w:cs="Arial"/>
                <w:strike/>
                <w:sz w:val="16"/>
                <w:szCs w:val="16"/>
              </w:rPr>
              <w:t>Moding</w:t>
            </w:r>
            <w:proofErr w:type="spellEnd"/>
            <w:r w:rsidRPr="008F1B77">
              <w:rPr>
                <w:rFonts w:cs="Arial"/>
                <w:strike/>
                <w:sz w:val="16"/>
                <w:szCs w:val="16"/>
              </w:rPr>
              <w:t xml:space="preserve"> feature supported and configured on.</w:t>
            </w:r>
          </w:p>
          <w:p w14:paraId="2EA6584F" w14:textId="77777777" w:rsidR="003C63F4" w:rsidRDefault="00F55D9B">
            <w:r>
              <w:rPr>
                <w:rFonts w:cs="Arial"/>
                <w:sz w:val="16"/>
                <w:szCs w:val="16"/>
              </w:rPr>
              <w:t>- When none of the above conditions are true the AHU shall not keep the network awake</w:t>
            </w:r>
          </w:p>
        </w:tc>
      </w:tr>
      <w:tr w:rsidR="003C63F4" w14:paraId="78263791" w14:textId="77777777">
        <w:trPr>
          <w:trHeight w:val="255"/>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320687C0" w14:textId="77777777" w:rsidR="003C63F4" w:rsidRDefault="00925A7C">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3F92983B" w14:textId="77777777" w:rsidR="003C63F4" w:rsidRDefault="00925A7C">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75E6F436" w14:textId="77777777" w:rsidR="003C63F4" w:rsidRDefault="00F55D9B">
            <w:pPr>
              <w:rPr>
                <w:rFonts w:cs="Arial"/>
                <w:sz w:val="16"/>
                <w:szCs w:val="16"/>
              </w:rPr>
            </w:pPr>
            <w:r>
              <w:rPr>
                <w:rFonts w:cs="Arial"/>
                <w:sz w:val="16"/>
                <w:szCs w:val="16"/>
              </w:rPr>
              <w:t>ICP (LIN)</w:t>
            </w:r>
          </w:p>
        </w:tc>
        <w:tc>
          <w:tcPr>
            <w:tcW w:w="1054" w:type="dxa"/>
            <w:tcBorders>
              <w:top w:val="single" w:sz="4" w:space="0" w:color="auto"/>
              <w:left w:val="nil"/>
              <w:bottom w:val="single" w:sz="4" w:space="0" w:color="auto"/>
              <w:right w:val="single" w:sz="4" w:space="0" w:color="auto"/>
            </w:tcBorders>
            <w:hideMark/>
          </w:tcPr>
          <w:p w14:paraId="3833A139" w14:textId="77777777" w:rsidR="003C63F4" w:rsidRDefault="00F55D9B">
            <w:pPr>
              <w:jc w:val="center"/>
              <w:rPr>
                <w:rFonts w:cs="Arial"/>
                <w:sz w:val="16"/>
                <w:szCs w:val="16"/>
              </w:rPr>
            </w:pPr>
            <w:r>
              <w:rPr>
                <w:rFonts w:cs="Arial"/>
                <w:sz w:val="16"/>
                <w:szCs w:val="16"/>
              </w:rPr>
              <w:t>N</w:t>
            </w:r>
          </w:p>
        </w:tc>
        <w:tc>
          <w:tcPr>
            <w:tcW w:w="5066" w:type="dxa"/>
            <w:tcBorders>
              <w:top w:val="single" w:sz="4" w:space="0" w:color="auto"/>
              <w:left w:val="single" w:sz="4" w:space="0" w:color="auto"/>
              <w:bottom w:val="single" w:sz="4" w:space="0" w:color="auto"/>
              <w:right w:val="single" w:sz="4" w:space="0" w:color="auto"/>
            </w:tcBorders>
            <w:vAlign w:val="center"/>
          </w:tcPr>
          <w:p w14:paraId="2FBCC6DF" w14:textId="77777777" w:rsidR="003C63F4" w:rsidRDefault="00925A7C">
            <w:pPr>
              <w:rPr>
                <w:rFonts w:cs="Arial"/>
                <w:sz w:val="16"/>
                <w:szCs w:val="16"/>
              </w:rPr>
            </w:pPr>
          </w:p>
        </w:tc>
      </w:tr>
      <w:tr w:rsidR="003C63F4" w14:paraId="77128E5B" w14:textId="77777777">
        <w:trPr>
          <w:trHeight w:val="255"/>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6D2EBEB8" w14:textId="77777777" w:rsidR="003C63F4" w:rsidRDefault="00925A7C">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35577B3A" w14:textId="77777777" w:rsidR="003C63F4" w:rsidRDefault="00925A7C">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781F2693" w14:textId="77777777" w:rsidR="003C63F4" w:rsidRDefault="00F55D9B">
            <w:pPr>
              <w:rPr>
                <w:rFonts w:cs="Arial"/>
                <w:sz w:val="16"/>
                <w:szCs w:val="16"/>
              </w:rPr>
            </w:pPr>
            <w:r>
              <w:rPr>
                <w:rFonts w:cs="Arial"/>
                <w:sz w:val="16"/>
                <w:szCs w:val="16"/>
              </w:rPr>
              <w:t>EFP / ECP (CAN)</w:t>
            </w:r>
          </w:p>
        </w:tc>
        <w:tc>
          <w:tcPr>
            <w:tcW w:w="1054" w:type="dxa"/>
            <w:tcBorders>
              <w:top w:val="nil"/>
              <w:left w:val="nil"/>
              <w:bottom w:val="single" w:sz="4" w:space="0" w:color="auto"/>
              <w:right w:val="single" w:sz="4" w:space="0" w:color="auto"/>
            </w:tcBorders>
            <w:hideMark/>
          </w:tcPr>
          <w:p w14:paraId="5E17D2AE" w14:textId="77777777" w:rsidR="003C63F4" w:rsidRDefault="00F55D9B">
            <w:pPr>
              <w:jc w:val="center"/>
              <w:rPr>
                <w:rFonts w:cs="Arial"/>
                <w:sz w:val="16"/>
                <w:szCs w:val="16"/>
              </w:rPr>
            </w:pPr>
            <w:r>
              <w:rPr>
                <w:rFonts w:cs="Arial"/>
                <w:sz w:val="16"/>
                <w:szCs w:val="16"/>
              </w:rPr>
              <w:t>N</w:t>
            </w:r>
          </w:p>
        </w:tc>
        <w:tc>
          <w:tcPr>
            <w:tcW w:w="5066" w:type="dxa"/>
            <w:tcBorders>
              <w:top w:val="single" w:sz="4" w:space="0" w:color="auto"/>
              <w:left w:val="single" w:sz="4" w:space="0" w:color="auto"/>
              <w:bottom w:val="single" w:sz="4" w:space="0" w:color="auto"/>
              <w:right w:val="single" w:sz="4" w:space="0" w:color="auto"/>
            </w:tcBorders>
            <w:vAlign w:val="center"/>
          </w:tcPr>
          <w:p w14:paraId="52FA5206" w14:textId="77777777" w:rsidR="003C63F4" w:rsidRDefault="00F55D9B">
            <w:pPr>
              <w:jc w:val="center"/>
              <w:rPr>
                <w:rFonts w:cs="Arial"/>
                <w:sz w:val="16"/>
                <w:szCs w:val="16"/>
              </w:rPr>
            </w:pPr>
            <w:r>
              <w:rPr>
                <w:rFonts w:cs="Arial"/>
                <w:sz w:val="16"/>
                <w:szCs w:val="16"/>
              </w:rPr>
              <w:t>Reference climate control specifications for EFP climate control network management if EFP contains climate functionality</w:t>
            </w:r>
          </w:p>
          <w:p w14:paraId="682990D6" w14:textId="77777777" w:rsidR="003C63F4" w:rsidRDefault="00925A7C">
            <w:pPr>
              <w:jc w:val="center"/>
              <w:rPr>
                <w:rFonts w:cs="Arial"/>
                <w:sz w:val="16"/>
                <w:szCs w:val="16"/>
              </w:rPr>
            </w:pPr>
          </w:p>
          <w:p w14:paraId="1DA647B9" w14:textId="77777777" w:rsidR="003C63F4" w:rsidRDefault="00F55D9B" w:rsidP="00222089">
            <w:pPr>
              <w:rPr>
                <w:rFonts w:cs="Arial"/>
                <w:sz w:val="16"/>
                <w:szCs w:val="16"/>
              </w:rPr>
            </w:pPr>
            <w:r>
              <w:rPr>
                <w:rFonts w:cs="Arial"/>
                <w:sz w:val="16"/>
                <w:szCs w:val="16"/>
              </w:rPr>
              <w:t xml:space="preserve">When EFP/ECP is not on the info-CAN bus see "PWRMANv2-GREQ-198326-EFP Power </w:t>
            </w:r>
            <w:proofErr w:type="spellStart"/>
            <w:r>
              <w:rPr>
                <w:rFonts w:cs="Arial"/>
                <w:sz w:val="16"/>
                <w:szCs w:val="16"/>
              </w:rPr>
              <w:t>Moding</w:t>
            </w:r>
            <w:proofErr w:type="spellEnd"/>
            <w:r>
              <w:rPr>
                <w:rFonts w:cs="Arial"/>
                <w:sz w:val="16"/>
                <w:szCs w:val="16"/>
              </w:rPr>
              <w:t>" AND "PWRMAN-GREQ-60372" for additional network management requirements</w:t>
            </w:r>
          </w:p>
          <w:p w14:paraId="0F1A3FDA" w14:textId="77777777" w:rsidR="00222089" w:rsidRDefault="00925A7C" w:rsidP="00222089">
            <w:pPr>
              <w:rPr>
                <w:rFonts w:cs="Arial"/>
                <w:sz w:val="16"/>
                <w:szCs w:val="16"/>
              </w:rPr>
            </w:pPr>
          </w:p>
          <w:p w14:paraId="7D105825" w14:textId="77777777" w:rsidR="00222089" w:rsidRDefault="00F55D9B" w:rsidP="00222089">
            <w:pPr>
              <w:rPr>
                <w:rFonts w:cs="Arial"/>
                <w:sz w:val="16"/>
                <w:szCs w:val="16"/>
              </w:rPr>
            </w:pPr>
            <w:r>
              <w:rPr>
                <w:rFonts w:cs="Arial"/>
                <w:sz w:val="16"/>
                <w:szCs w:val="16"/>
              </w:rPr>
              <w:t>When EFP/ECP on info-CAN bus then EFP/ECP “Module network awake” is always set to No.</w:t>
            </w:r>
          </w:p>
        </w:tc>
      </w:tr>
      <w:tr w:rsidR="003C63F4" w14:paraId="5C383E48" w14:textId="77777777">
        <w:trPr>
          <w:trHeight w:val="255"/>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1DEC3046" w14:textId="77777777" w:rsidR="003C63F4" w:rsidRDefault="00925A7C">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0904A09C" w14:textId="77777777" w:rsidR="003C63F4" w:rsidRDefault="00925A7C">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11923679" w14:textId="77777777" w:rsidR="003C63F4" w:rsidRDefault="00F55D9B">
            <w:pPr>
              <w:rPr>
                <w:rFonts w:cs="Arial"/>
                <w:sz w:val="16"/>
                <w:szCs w:val="16"/>
              </w:rPr>
            </w:pPr>
            <w:r>
              <w:rPr>
                <w:rFonts w:cs="Arial"/>
                <w:sz w:val="16"/>
                <w:szCs w:val="16"/>
              </w:rPr>
              <w:t>DSP AMP</w:t>
            </w:r>
          </w:p>
        </w:tc>
        <w:tc>
          <w:tcPr>
            <w:tcW w:w="1054" w:type="dxa"/>
            <w:tcBorders>
              <w:top w:val="nil"/>
              <w:left w:val="nil"/>
              <w:bottom w:val="single" w:sz="4" w:space="0" w:color="auto"/>
              <w:right w:val="single" w:sz="4" w:space="0" w:color="auto"/>
            </w:tcBorders>
            <w:hideMark/>
          </w:tcPr>
          <w:p w14:paraId="31408378" w14:textId="77777777" w:rsidR="003C63F4" w:rsidRDefault="00F55D9B">
            <w:pPr>
              <w:jc w:val="center"/>
              <w:rPr>
                <w:rFonts w:cs="Arial"/>
                <w:sz w:val="16"/>
                <w:szCs w:val="16"/>
              </w:rPr>
            </w:pPr>
            <w:r>
              <w:rPr>
                <w:rFonts w:cs="Arial"/>
                <w:sz w:val="16"/>
                <w:szCs w:val="16"/>
              </w:rPr>
              <w:t>Y / N</w:t>
            </w:r>
          </w:p>
        </w:tc>
        <w:tc>
          <w:tcPr>
            <w:tcW w:w="5066" w:type="dxa"/>
            <w:tcBorders>
              <w:top w:val="single" w:sz="4" w:space="0" w:color="auto"/>
              <w:left w:val="single" w:sz="4" w:space="0" w:color="auto"/>
              <w:bottom w:val="single" w:sz="4" w:space="0" w:color="auto"/>
              <w:right w:val="single" w:sz="4" w:space="0" w:color="auto"/>
            </w:tcBorders>
            <w:vAlign w:val="center"/>
            <w:hideMark/>
          </w:tcPr>
          <w:p w14:paraId="13005F53" w14:textId="77777777" w:rsidR="003C63F4" w:rsidRDefault="00F55D9B">
            <w:pPr>
              <w:rPr>
                <w:rFonts w:cs="Arial"/>
                <w:sz w:val="16"/>
                <w:szCs w:val="16"/>
              </w:rPr>
            </w:pPr>
            <w:r>
              <w:rPr>
                <w:rFonts w:cs="Arial"/>
                <w:sz w:val="16"/>
                <w:szCs w:val="16"/>
              </w:rPr>
              <w:t xml:space="preserve">- The DSP AMP shall keep the network awake </w:t>
            </w:r>
            <w:proofErr w:type="gramStart"/>
            <w:r>
              <w:rPr>
                <w:rFonts w:cs="Arial"/>
                <w:sz w:val="16"/>
                <w:szCs w:val="16"/>
              </w:rPr>
              <w:t>as long as</w:t>
            </w:r>
            <w:proofErr w:type="gramEnd"/>
            <w:r>
              <w:rPr>
                <w:rFonts w:cs="Arial"/>
                <w:sz w:val="16"/>
                <w:szCs w:val="16"/>
              </w:rPr>
              <w:t xml:space="preserve"> </w:t>
            </w:r>
            <w:proofErr w:type="spellStart"/>
            <w:r>
              <w:rPr>
                <w:rFonts w:cs="Arial"/>
                <w:sz w:val="16"/>
                <w:szCs w:val="16"/>
              </w:rPr>
              <w:t>Power_Up_Chime_Modules</w:t>
            </w:r>
            <w:proofErr w:type="spellEnd"/>
            <w:r>
              <w:rPr>
                <w:rFonts w:cs="Arial"/>
                <w:sz w:val="16"/>
                <w:szCs w:val="16"/>
              </w:rPr>
              <w:t xml:space="preserve"> = Active</w:t>
            </w:r>
          </w:p>
          <w:p w14:paraId="1055A6A2" w14:textId="77777777" w:rsidR="003C63F4" w:rsidRPr="008F1B77" w:rsidRDefault="00F55D9B">
            <w:pPr>
              <w:rPr>
                <w:strike/>
              </w:rPr>
            </w:pPr>
            <w:r w:rsidRPr="008F1B77">
              <w:rPr>
                <w:rFonts w:cs="Arial"/>
                <w:strike/>
                <w:sz w:val="16"/>
                <w:szCs w:val="16"/>
              </w:rPr>
              <w:t xml:space="preserve">- The DSP AMP shall keep the network awake </w:t>
            </w:r>
            <w:proofErr w:type="gramStart"/>
            <w:r w:rsidRPr="008F1B77">
              <w:rPr>
                <w:rFonts w:cs="Arial"/>
                <w:strike/>
                <w:sz w:val="16"/>
                <w:szCs w:val="16"/>
              </w:rPr>
              <w:t>as long as</w:t>
            </w:r>
            <w:proofErr w:type="gramEnd"/>
            <w:r w:rsidRPr="008F1B77">
              <w:rPr>
                <w:rFonts w:cs="Arial"/>
                <w:strike/>
                <w:sz w:val="16"/>
                <w:szCs w:val="16"/>
              </w:rPr>
              <w:t xml:space="preserve"> </w:t>
            </w:r>
            <w:proofErr w:type="spellStart"/>
            <w:r w:rsidRPr="008F1B77">
              <w:rPr>
                <w:rFonts w:cs="Arial"/>
                <w:strike/>
                <w:sz w:val="16"/>
                <w:szCs w:val="16"/>
              </w:rPr>
              <w:t>Demand_PwrModing</w:t>
            </w:r>
            <w:proofErr w:type="spellEnd"/>
            <w:r w:rsidRPr="008F1B77">
              <w:rPr>
                <w:rFonts w:cs="Arial"/>
                <w:strike/>
                <w:sz w:val="16"/>
                <w:szCs w:val="16"/>
              </w:rPr>
              <w:t xml:space="preserve"> = ON if Demand Power </w:t>
            </w:r>
            <w:proofErr w:type="spellStart"/>
            <w:r w:rsidRPr="008F1B77">
              <w:rPr>
                <w:rFonts w:cs="Arial"/>
                <w:strike/>
                <w:sz w:val="16"/>
                <w:szCs w:val="16"/>
              </w:rPr>
              <w:t>Moding</w:t>
            </w:r>
            <w:proofErr w:type="spellEnd"/>
            <w:r w:rsidRPr="008F1B77">
              <w:rPr>
                <w:rFonts w:cs="Arial"/>
                <w:strike/>
                <w:sz w:val="16"/>
                <w:szCs w:val="16"/>
              </w:rPr>
              <w:t xml:space="preserve"> feature supported and configured on.</w:t>
            </w:r>
          </w:p>
          <w:p w14:paraId="40E64029" w14:textId="77777777" w:rsidR="003C63F4" w:rsidRDefault="00F55D9B">
            <w:r>
              <w:rPr>
                <w:rFonts w:cs="Arial"/>
                <w:sz w:val="16"/>
                <w:szCs w:val="16"/>
              </w:rPr>
              <w:t>- When none of the above conditions are true the DSP AMP shall not keep the network awake</w:t>
            </w:r>
          </w:p>
        </w:tc>
      </w:tr>
      <w:tr w:rsidR="003C63F4" w14:paraId="68C5B7E1" w14:textId="77777777">
        <w:trPr>
          <w:trHeight w:val="255"/>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74BA44BE" w14:textId="77777777" w:rsidR="003C63F4" w:rsidRDefault="00925A7C">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28EC1F24" w14:textId="77777777" w:rsidR="003C63F4" w:rsidRDefault="00925A7C">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05737422" w14:textId="77777777" w:rsidR="003C63F4" w:rsidRDefault="00F55D9B">
            <w:pPr>
              <w:rPr>
                <w:rFonts w:cs="Arial"/>
                <w:sz w:val="16"/>
                <w:szCs w:val="16"/>
              </w:rPr>
            </w:pPr>
            <w:r>
              <w:rPr>
                <w:rFonts w:cs="Arial"/>
                <w:sz w:val="16"/>
                <w:szCs w:val="16"/>
              </w:rPr>
              <w:t>RSEM / RACM</w:t>
            </w:r>
          </w:p>
        </w:tc>
        <w:tc>
          <w:tcPr>
            <w:tcW w:w="1054" w:type="dxa"/>
            <w:tcBorders>
              <w:top w:val="nil"/>
              <w:left w:val="nil"/>
              <w:bottom w:val="single" w:sz="4" w:space="0" w:color="auto"/>
              <w:right w:val="single" w:sz="4" w:space="0" w:color="auto"/>
            </w:tcBorders>
            <w:hideMark/>
          </w:tcPr>
          <w:p w14:paraId="393AFDD7" w14:textId="77777777" w:rsidR="003C63F4" w:rsidRDefault="00F55D9B">
            <w:pPr>
              <w:jc w:val="center"/>
              <w:rPr>
                <w:rFonts w:cs="Arial"/>
                <w:sz w:val="16"/>
                <w:szCs w:val="16"/>
              </w:rPr>
            </w:pPr>
            <w:r>
              <w:rPr>
                <w:rFonts w:cs="Arial"/>
                <w:sz w:val="16"/>
                <w:szCs w:val="16"/>
              </w:rPr>
              <w:t>N</w:t>
            </w:r>
          </w:p>
        </w:tc>
        <w:tc>
          <w:tcPr>
            <w:tcW w:w="5066" w:type="dxa"/>
            <w:tcBorders>
              <w:top w:val="single" w:sz="4" w:space="0" w:color="auto"/>
              <w:left w:val="single" w:sz="4" w:space="0" w:color="auto"/>
              <w:bottom w:val="single" w:sz="4" w:space="0" w:color="auto"/>
              <w:right w:val="single" w:sz="4" w:space="0" w:color="auto"/>
            </w:tcBorders>
            <w:vAlign w:val="center"/>
          </w:tcPr>
          <w:p w14:paraId="2728F181" w14:textId="77777777" w:rsidR="003C63F4" w:rsidRDefault="00F55D9B">
            <w:pPr>
              <w:rPr>
                <w:rFonts w:cs="Arial"/>
                <w:sz w:val="16"/>
                <w:szCs w:val="16"/>
              </w:rPr>
            </w:pPr>
            <w:r>
              <w:rPr>
                <w:rFonts w:cs="Arial"/>
                <w:sz w:val="16"/>
                <w:szCs w:val="16"/>
              </w:rPr>
              <w:t>When modules are on the info-CAN bus</w:t>
            </w:r>
          </w:p>
        </w:tc>
      </w:tr>
      <w:tr w:rsidR="003C63F4" w14:paraId="30F5AC3F" w14:textId="77777777">
        <w:trPr>
          <w:trHeight w:val="255"/>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042C20A9" w14:textId="77777777" w:rsidR="003C63F4" w:rsidRDefault="00925A7C">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2BEDB8C8" w14:textId="77777777" w:rsidR="003C63F4" w:rsidRDefault="00925A7C">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59D68BC6" w14:textId="77777777" w:rsidR="003C63F4" w:rsidRDefault="00F55D9B">
            <w:pPr>
              <w:rPr>
                <w:rFonts w:cs="Arial"/>
                <w:sz w:val="16"/>
                <w:szCs w:val="16"/>
              </w:rPr>
            </w:pPr>
            <w:r>
              <w:rPr>
                <w:rFonts w:cs="Arial"/>
                <w:sz w:val="16"/>
                <w:szCs w:val="16"/>
              </w:rPr>
              <w:t>Non-SDLC Gateway</w:t>
            </w:r>
          </w:p>
        </w:tc>
        <w:tc>
          <w:tcPr>
            <w:tcW w:w="1054" w:type="dxa"/>
            <w:tcBorders>
              <w:top w:val="nil"/>
              <w:left w:val="nil"/>
              <w:bottom w:val="single" w:sz="4" w:space="0" w:color="auto"/>
              <w:right w:val="single" w:sz="4" w:space="0" w:color="auto"/>
            </w:tcBorders>
            <w:hideMark/>
          </w:tcPr>
          <w:p w14:paraId="16BD10D6" w14:textId="77777777" w:rsidR="003C63F4" w:rsidRDefault="00F55D9B">
            <w:pPr>
              <w:jc w:val="center"/>
              <w:rPr>
                <w:rFonts w:cs="Arial"/>
                <w:sz w:val="16"/>
                <w:szCs w:val="16"/>
              </w:rPr>
            </w:pPr>
            <w:r>
              <w:rPr>
                <w:rFonts w:cs="Arial"/>
                <w:sz w:val="16"/>
                <w:szCs w:val="16"/>
              </w:rPr>
              <w:t>Y / N</w:t>
            </w:r>
          </w:p>
        </w:tc>
        <w:tc>
          <w:tcPr>
            <w:tcW w:w="5066" w:type="dxa"/>
            <w:tcBorders>
              <w:top w:val="single" w:sz="4" w:space="0" w:color="auto"/>
              <w:left w:val="single" w:sz="4" w:space="0" w:color="auto"/>
              <w:bottom w:val="single" w:sz="4" w:space="0" w:color="auto"/>
              <w:right w:val="single" w:sz="4" w:space="0" w:color="auto"/>
            </w:tcBorders>
            <w:vAlign w:val="center"/>
            <w:hideMark/>
          </w:tcPr>
          <w:p w14:paraId="6E3B966A" w14:textId="77777777" w:rsidR="003C63F4" w:rsidRDefault="00F55D9B">
            <w:pPr>
              <w:rPr>
                <w:rFonts w:cs="Arial"/>
                <w:sz w:val="16"/>
                <w:szCs w:val="16"/>
              </w:rPr>
            </w:pPr>
            <w:r>
              <w:rPr>
                <w:rFonts w:cs="Arial"/>
                <w:sz w:val="16"/>
                <w:szCs w:val="16"/>
              </w:rPr>
              <w:t xml:space="preserve">-Whenever the vehicle bus is active then the Non-SDLC Gateway keeps the info-CAN bus active.  </w:t>
            </w:r>
          </w:p>
          <w:p w14:paraId="7F0654F1" w14:textId="77777777" w:rsidR="003C63F4" w:rsidRDefault="00F55D9B">
            <w:pPr>
              <w:rPr>
                <w:rFonts w:cs="Arial"/>
                <w:sz w:val="16"/>
                <w:szCs w:val="16"/>
              </w:rPr>
            </w:pPr>
            <w:r>
              <w:rPr>
                <w:rFonts w:cs="Arial"/>
                <w:sz w:val="16"/>
                <w:szCs w:val="16"/>
              </w:rPr>
              <w:t>-The Non-SDLC Gateway applies to the CGEA 1.2 Cluster gateway.  Does not apply to CGEA 1.3 Cluster or future architectures</w:t>
            </w:r>
          </w:p>
        </w:tc>
      </w:tr>
      <w:tr w:rsidR="003C63F4" w14:paraId="7440FC9F" w14:textId="77777777">
        <w:trPr>
          <w:trHeight w:val="255"/>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5BDDA8C1" w14:textId="77777777" w:rsidR="003C63F4" w:rsidRDefault="00925A7C">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619FD2F9" w14:textId="77777777" w:rsidR="003C63F4" w:rsidRDefault="00925A7C">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4B6D72A6" w14:textId="77777777" w:rsidR="003C63F4" w:rsidRDefault="00F55D9B">
            <w:pPr>
              <w:rPr>
                <w:rFonts w:cs="Arial"/>
                <w:sz w:val="16"/>
                <w:szCs w:val="16"/>
              </w:rPr>
            </w:pPr>
            <w:r>
              <w:rPr>
                <w:rFonts w:cs="Arial"/>
                <w:sz w:val="16"/>
                <w:szCs w:val="16"/>
              </w:rPr>
              <w:t>Cluster</w:t>
            </w:r>
          </w:p>
        </w:tc>
        <w:tc>
          <w:tcPr>
            <w:tcW w:w="1054" w:type="dxa"/>
            <w:tcBorders>
              <w:top w:val="nil"/>
              <w:left w:val="nil"/>
              <w:bottom w:val="single" w:sz="4" w:space="0" w:color="auto"/>
              <w:right w:val="single" w:sz="4" w:space="0" w:color="auto"/>
            </w:tcBorders>
            <w:hideMark/>
          </w:tcPr>
          <w:p w14:paraId="40D41C20" w14:textId="77777777" w:rsidR="003C63F4" w:rsidRDefault="00F55D9B">
            <w:pPr>
              <w:jc w:val="center"/>
              <w:rPr>
                <w:rFonts w:cs="Arial"/>
                <w:sz w:val="16"/>
                <w:szCs w:val="16"/>
              </w:rPr>
            </w:pPr>
            <w:r>
              <w:rPr>
                <w:rFonts w:cs="Arial"/>
                <w:sz w:val="16"/>
                <w:szCs w:val="16"/>
              </w:rPr>
              <w:t>Y / N</w:t>
            </w:r>
          </w:p>
        </w:tc>
        <w:tc>
          <w:tcPr>
            <w:tcW w:w="5066" w:type="dxa"/>
            <w:tcBorders>
              <w:top w:val="single" w:sz="4" w:space="0" w:color="auto"/>
              <w:left w:val="single" w:sz="4" w:space="0" w:color="auto"/>
              <w:bottom w:val="single" w:sz="4" w:space="0" w:color="auto"/>
              <w:right w:val="single" w:sz="4" w:space="0" w:color="auto"/>
            </w:tcBorders>
            <w:vAlign w:val="center"/>
            <w:hideMark/>
          </w:tcPr>
          <w:p w14:paraId="2447DEF4" w14:textId="77777777" w:rsidR="003C63F4" w:rsidRDefault="00F55D9B">
            <w:pPr>
              <w:rPr>
                <w:rFonts w:cs="Arial"/>
                <w:sz w:val="16"/>
                <w:szCs w:val="16"/>
              </w:rPr>
            </w:pPr>
            <w:r>
              <w:rPr>
                <w:rFonts w:cs="Arial"/>
                <w:sz w:val="16"/>
                <w:szCs w:val="16"/>
              </w:rPr>
              <w:t xml:space="preserve">The Cluster shall keep the network awake </w:t>
            </w:r>
            <w:proofErr w:type="gramStart"/>
            <w:r>
              <w:rPr>
                <w:rFonts w:cs="Arial"/>
                <w:sz w:val="16"/>
                <w:szCs w:val="16"/>
              </w:rPr>
              <w:t>as long as</w:t>
            </w:r>
            <w:proofErr w:type="gramEnd"/>
            <w:r>
              <w:rPr>
                <w:rFonts w:cs="Arial"/>
                <w:sz w:val="16"/>
                <w:szCs w:val="16"/>
              </w:rPr>
              <w:t xml:space="preserve"> </w:t>
            </w:r>
            <w:proofErr w:type="spellStart"/>
            <w:r>
              <w:rPr>
                <w:rFonts w:cs="Arial"/>
                <w:sz w:val="16"/>
                <w:szCs w:val="16"/>
              </w:rPr>
              <w:t>Power_Up_Chime_Modules</w:t>
            </w:r>
            <w:proofErr w:type="spellEnd"/>
            <w:r>
              <w:rPr>
                <w:rFonts w:cs="Arial"/>
                <w:sz w:val="16"/>
                <w:szCs w:val="16"/>
              </w:rPr>
              <w:t xml:space="preserve"> = Active.</w:t>
            </w:r>
          </w:p>
        </w:tc>
      </w:tr>
      <w:tr w:rsidR="006E7C23" w14:paraId="18EAD2E7" w14:textId="77777777">
        <w:trPr>
          <w:trHeight w:val="255"/>
          <w:jc w:val="center"/>
        </w:trPr>
        <w:tc>
          <w:tcPr>
            <w:tcW w:w="1132" w:type="dxa"/>
            <w:vMerge/>
            <w:tcBorders>
              <w:top w:val="single" w:sz="4" w:space="0" w:color="auto"/>
              <w:left w:val="single" w:sz="4" w:space="0" w:color="auto"/>
              <w:bottom w:val="single" w:sz="4" w:space="0" w:color="auto"/>
              <w:right w:val="single" w:sz="4" w:space="0" w:color="auto"/>
            </w:tcBorders>
            <w:vAlign w:val="center"/>
          </w:tcPr>
          <w:p w14:paraId="7C2852A0" w14:textId="77777777" w:rsidR="006E7C23" w:rsidRDefault="00925A7C">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tcPr>
          <w:p w14:paraId="31F6AF80" w14:textId="77777777" w:rsidR="006E7C23" w:rsidRDefault="00925A7C">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tcPr>
          <w:p w14:paraId="5FB78037" w14:textId="77777777" w:rsidR="006E7C23" w:rsidRDefault="00F55D9B">
            <w:pPr>
              <w:rPr>
                <w:rFonts w:cs="Arial"/>
                <w:sz w:val="16"/>
                <w:szCs w:val="16"/>
              </w:rPr>
            </w:pPr>
            <w:r>
              <w:rPr>
                <w:rFonts w:cs="Arial"/>
                <w:sz w:val="16"/>
                <w:szCs w:val="16"/>
              </w:rPr>
              <w:t>Remote CD</w:t>
            </w:r>
          </w:p>
        </w:tc>
        <w:tc>
          <w:tcPr>
            <w:tcW w:w="1054" w:type="dxa"/>
            <w:tcBorders>
              <w:top w:val="nil"/>
              <w:left w:val="nil"/>
              <w:bottom w:val="single" w:sz="4" w:space="0" w:color="auto"/>
              <w:right w:val="single" w:sz="4" w:space="0" w:color="auto"/>
            </w:tcBorders>
          </w:tcPr>
          <w:p w14:paraId="1DBE9918" w14:textId="77777777" w:rsidR="006E7C23" w:rsidRDefault="00F55D9B">
            <w:pPr>
              <w:jc w:val="center"/>
              <w:rPr>
                <w:rFonts w:cs="Arial"/>
                <w:sz w:val="16"/>
                <w:szCs w:val="16"/>
              </w:rPr>
            </w:pPr>
            <w:r>
              <w:rPr>
                <w:rFonts w:cs="Arial"/>
                <w:sz w:val="16"/>
                <w:szCs w:val="16"/>
              </w:rPr>
              <w:t>N</w:t>
            </w:r>
          </w:p>
        </w:tc>
        <w:tc>
          <w:tcPr>
            <w:tcW w:w="5066" w:type="dxa"/>
            <w:tcBorders>
              <w:top w:val="single" w:sz="4" w:space="0" w:color="auto"/>
              <w:left w:val="single" w:sz="4" w:space="0" w:color="auto"/>
              <w:bottom w:val="single" w:sz="4" w:space="0" w:color="auto"/>
              <w:right w:val="single" w:sz="4" w:space="0" w:color="auto"/>
            </w:tcBorders>
            <w:vAlign w:val="center"/>
          </w:tcPr>
          <w:p w14:paraId="340402C3" w14:textId="77777777" w:rsidR="006E7C23" w:rsidRDefault="00925A7C">
            <w:pPr>
              <w:rPr>
                <w:rFonts w:cs="Arial"/>
                <w:sz w:val="16"/>
                <w:szCs w:val="16"/>
              </w:rPr>
            </w:pPr>
          </w:p>
        </w:tc>
      </w:tr>
      <w:tr w:rsidR="003C63F4" w14:paraId="472EB20F" w14:textId="77777777">
        <w:trPr>
          <w:trHeight w:val="255"/>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03A99627" w14:textId="77777777" w:rsidR="003C63F4" w:rsidRDefault="00925A7C">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1BF20C6B" w14:textId="77777777" w:rsidR="003C63F4" w:rsidRDefault="00925A7C">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2FD32BD4" w14:textId="77777777" w:rsidR="003C63F4" w:rsidRDefault="00F55D9B">
            <w:pPr>
              <w:rPr>
                <w:rFonts w:cs="Arial"/>
                <w:sz w:val="16"/>
                <w:szCs w:val="16"/>
              </w:rPr>
            </w:pPr>
            <w:r>
              <w:rPr>
                <w:rFonts w:cs="Arial"/>
                <w:sz w:val="16"/>
                <w:szCs w:val="16"/>
              </w:rPr>
              <w:t>AAM</w:t>
            </w:r>
          </w:p>
        </w:tc>
        <w:tc>
          <w:tcPr>
            <w:tcW w:w="1054" w:type="dxa"/>
            <w:tcBorders>
              <w:top w:val="nil"/>
              <w:left w:val="nil"/>
              <w:bottom w:val="single" w:sz="4" w:space="0" w:color="auto"/>
              <w:right w:val="single" w:sz="4" w:space="0" w:color="auto"/>
            </w:tcBorders>
            <w:hideMark/>
          </w:tcPr>
          <w:p w14:paraId="53453E61" w14:textId="77777777" w:rsidR="003C63F4" w:rsidRDefault="00F55D9B">
            <w:pPr>
              <w:jc w:val="center"/>
              <w:rPr>
                <w:rFonts w:cs="Arial"/>
                <w:sz w:val="16"/>
                <w:szCs w:val="16"/>
              </w:rPr>
            </w:pPr>
            <w:r>
              <w:rPr>
                <w:rFonts w:cs="Arial"/>
                <w:sz w:val="16"/>
                <w:szCs w:val="16"/>
              </w:rPr>
              <w:t>N</w:t>
            </w:r>
          </w:p>
        </w:tc>
        <w:tc>
          <w:tcPr>
            <w:tcW w:w="5066" w:type="dxa"/>
            <w:tcBorders>
              <w:top w:val="single" w:sz="4" w:space="0" w:color="auto"/>
              <w:left w:val="single" w:sz="4" w:space="0" w:color="auto"/>
              <w:bottom w:val="single" w:sz="4" w:space="0" w:color="auto"/>
              <w:right w:val="single" w:sz="4" w:space="0" w:color="auto"/>
            </w:tcBorders>
            <w:vAlign w:val="center"/>
          </w:tcPr>
          <w:p w14:paraId="2276EB54" w14:textId="77777777" w:rsidR="003C63F4" w:rsidRDefault="00925A7C">
            <w:pPr>
              <w:rPr>
                <w:rFonts w:cs="Arial"/>
                <w:sz w:val="16"/>
                <w:szCs w:val="16"/>
              </w:rPr>
            </w:pPr>
          </w:p>
        </w:tc>
      </w:tr>
      <w:tr w:rsidR="003C63F4" w14:paraId="73B85E42" w14:textId="77777777">
        <w:trPr>
          <w:trHeight w:val="255"/>
          <w:jc w:val="center"/>
        </w:trPr>
        <w:tc>
          <w:tcPr>
            <w:tcW w:w="1132" w:type="dxa"/>
            <w:vMerge w:val="restart"/>
            <w:tcBorders>
              <w:top w:val="single" w:sz="4" w:space="0" w:color="auto"/>
              <w:left w:val="single" w:sz="8" w:space="0" w:color="auto"/>
              <w:bottom w:val="single" w:sz="8" w:space="0" w:color="000000"/>
              <w:right w:val="single" w:sz="4" w:space="0" w:color="auto"/>
            </w:tcBorders>
            <w:vAlign w:val="center"/>
            <w:hideMark/>
          </w:tcPr>
          <w:p w14:paraId="6571BA4B" w14:textId="77777777" w:rsidR="003C63F4" w:rsidRDefault="00F55D9B">
            <w:pPr>
              <w:jc w:val="center"/>
              <w:rPr>
                <w:rFonts w:cs="Arial"/>
                <w:sz w:val="16"/>
                <w:szCs w:val="16"/>
              </w:rPr>
            </w:pPr>
            <w:r>
              <w:rPr>
                <w:rFonts w:cs="Arial"/>
                <w:sz w:val="16"/>
                <w:szCs w:val="16"/>
              </w:rPr>
              <w:t>Functional</w:t>
            </w:r>
          </w:p>
        </w:tc>
        <w:tc>
          <w:tcPr>
            <w:tcW w:w="1414" w:type="dxa"/>
            <w:vMerge w:val="restart"/>
            <w:tcBorders>
              <w:top w:val="single" w:sz="4" w:space="0" w:color="auto"/>
              <w:left w:val="nil"/>
              <w:bottom w:val="single" w:sz="4" w:space="0" w:color="auto"/>
              <w:right w:val="single" w:sz="4" w:space="0" w:color="auto"/>
            </w:tcBorders>
          </w:tcPr>
          <w:p w14:paraId="5704CF13" w14:textId="77777777" w:rsidR="003C63F4" w:rsidRDefault="00925A7C">
            <w:pPr>
              <w:jc w:val="center"/>
              <w:rPr>
                <w:rFonts w:cs="Arial"/>
                <w:sz w:val="16"/>
                <w:szCs w:val="16"/>
              </w:rPr>
            </w:pPr>
          </w:p>
          <w:p w14:paraId="6E88E118" w14:textId="77777777" w:rsidR="003C63F4" w:rsidRDefault="00925A7C">
            <w:pPr>
              <w:jc w:val="center"/>
              <w:rPr>
                <w:rFonts w:cs="Arial"/>
                <w:sz w:val="16"/>
                <w:szCs w:val="16"/>
              </w:rPr>
            </w:pPr>
          </w:p>
          <w:p w14:paraId="143043B7" w14:textId="77777777" w:rsidR="003C63F4" w:rsidRDefault="00925A7C">
            <w:pPr>
              <w:jc w:val="center"/>
              <w:rPr>
                <w:rFonts w:cs="Arial"/>
                <w:sz w:val="16"/>
                <w:szCs w:val="16"/>
              </w:rPr>
            </w:pPr>
          </w:p>
          <w:p w14:paraId="1AA28FD6" w14:textId="77777777" w:rsidR="003C63F4" w:rsidRDefault="00925A7C">
            <w:pPr>
              <w:jc w:val="center"/>
              <w:rPr>
                <w:rFonts w:cs="Arial"/>
                <w:sz w:val="16"/>
                <w:szCs w:val="16"/>
              </w:rPr>
            </w:pPr>
          </w:p>
          <w:p w14:paraId="6974BBBD" w14:textId="77777777" w:rsidR="003C63F4" w:rsidRDefault="00925A7C">
            <w:pPr>
              <w:jc w:val="center"/>
              <w:rPr>
                <w:rFonts w:cs="Arial"/>
                <w:sz w:val="16"/>
                <w:szCs w:val="16"/>
              </w:rPr>
            </w:pPr>
          </w:p>
          <w:p w14:paraId="3E5327F0" w14:textId="77777777" w:rsidR="003C63F4" w:rsidRDefault="00925A7C">
            <w:pPr>
              <w:jc w:val="center"/>
              <w:rPr>
                <w:rFonts w:cs="Arial"/>
                <w:sz w:val="16"/>
                <w:szCs w:val="16"/>
              </w:rPr>
            </w:pPr>
          </w:p>
          <w:p w14:paraId="172FF9B5" w14:textId="77777777" w:rsidR="003C63F4" w:rsidRDefault="00925A7C">
            <w:pPr>
              <w:jc w:val="center"/>
              <w:rPr>
                <w:rFonts w:cs="Arial"/>
                <w:sz w:val="16"/>
                <w:szCs w:val="16"/>
              </w:rPr>
            </w:pPr>
          </w:p>
          <w:p w14:paraId="268B4E3A" w14:textId="77777777" w:rsidR="003C63F4" w:rsidRDefault="00925A7C">
            <w:pPr>
              <w:jc w:val="center"/>
              <w:rPr>
                <w:rFonts w:cs="Arial"/>
                <w:sz w:val="16"/>
                <w:szCs w:val="16"/>
              </w:rPr>
            </w:pPr>
          </w:p>
          <w:p w14:paraId="4944C6C2" w14:textId="77777777" w:rsidR="003C63F4" w:rsidRDefault="00925A7C">
            <w:pPr>
              <w:jc w:val="center"/>
              <w:rPr>
                <w:rFonts w:cs="Arial"/>
                <w:sz w:val="16"/>
                <w:szCs w:val="16"/>
              </w:rPr>
            </w:pPr>
          </w:p>
          <w:p w14:paraId="6E89E973" w14:textId="77777777" w:rsidR="003C63F4" w:rsidRDefault="00925A7C">
            <w:pPr>
              <w:jc w:val="center"/>
              <w:rPr>
                <w:rFonts w:cs="Arial"/>
                <w:sz w:val="16"/>
                <w:szCs w:val="16"/>
              </w:rPr>
            </w:pPr>
          </w:p>
          <w:p w14:paraId="3BCDCCF9" w14:textId="77777777" w:rsidR="003C63F4" w:rsidRDefault="00925A7C">
            <w:pPr>
              <w:jc w:val="center"/>
              <w:rPr>
                <w:rFonts w:cs="Arial"/>
                <w:sz w:val="16"/>
                <w:szCs w:val="16"/>
              </w:rPr>
            </w:pPr>
          </w:p>
          <w:p w14:paraId="613D5162" w14:textId="77777777" w:rsidR="003C63F4" w:rsidRDefault="00925A7C">
            <w:pPr>
              <w:jc w:val="center"/>
              <w:rPr>
                <w:rFonts w:cs="Arial"/>
                <w:sz w:val="16"/>
                <w:szCs w:val="16"/>
              </w:rPr>
            </w:pPr>
          </w:p>
          <w:p w14:paraId="08681025" w14:textId="77777777" w:rsidR="003C63F4" w:rsidRDefault="00925A7C">
            <w:pPr>
              <w:jc w:val="center"/>
              <w:rPr>
                <w:rFonts w:cs="Arial"/>
                <w:sz w:val="16"/>
                <w:szCs w:val="16"/>
              </w:rPr>
            </w:pPr>
          </w:p>
          <w:p w14:paraId="1B40125E" w14:textId="77777777" w:rsidR="003C63F4" w:rsidRDefault="00925A7C">
            <w:pPr>
              <w:jc w:val="center"/>
              <w:rPr>
                <w:rFonts w:cs="Arial"/>
                <w:sz w:val="16"/>
                <w:szCs w:val="16"/>
              </w:rPr>
            </w:pPr>
          </w:p>
          <w:p w14:paraId="040D5919" w14:textId="77777777" w:rsidR="003C63F4" w:rsidRDefault="00F55D9B">
            <w:pPr>
              <w:jc w:val="center"/>
              <w:rPr>
                <w:rFonts w:cs="Arial"/>
                <w:sz w:val="16"/>
                <w:szCs w:val="16"/>
              </w:rPr>
            </w:pPr>
            <w:r>
              <w:rPr>
                <w:rFonts w:cs="Arial"/>
                <w:sz w:val="16"/>
                <w:szCs w:val="16"/>
              </w:rPr>
              <w:t>ON</w:t>
            </w:r>
          </w:p>
        </w:tc>
        <w:tc>
          <w:tcPr>
            <w:tcW w:w="1466" w:type="dxa"/>
            <w:tcBorders>
              <w:top w:val="single" w:sz="4" w:space="0" w:color="auto"/>
              <w:left w:val="single" w:sz="4" w:space="0" w:color="auto"/>
              <w:bottom w:val="single" w:sz="4" w:space="0" w:color="auto"/>
              <w:right w:val="single" w:sz="4" w:space="0" w:color="auto"/>
            </w:tcBorders>
            <w:hideMark/>
          </w:tcPr>
          <w:p w14:paraId="0F1FC95C" w14:textId="77777777" w:rsidR="003C63F4" w:rsidRDefault="00F55D9B">
            <w:pPr>
              <w:rPr>
                <w:rFonts w:cs="Arial"/>
                <w:sz w:val="16"/>
                <w:szCs w:val="16"/>
              </w:rPr>
            </w:pPr>
            <w:r>
              <w:rPr>
                <w:rFonts w:cs="Arial"/>
                <w:sz w:val="16"/>
                <w:szCs w:val="16"/>
              </w:rPr>
              <w:t>System Master</w:t>
            </w:r>
          </w:p>
        </w:tc>
        <w:tc>
          <w:tcPr>
            <w:tcW w:w="1054" w:type="dxa"/>
            <w:tcBorders>
              <w:top w:val="single" w:sz="4" w:space="0" w:color="auto"/>
              <w:left w:val="nil"/>
              <w:bottom w:val="single" w:sz="4" w:space="0" w:color="auto"/>
              <w:right w:val="single" w:sz="4" w:space="0" w:color="auto"/>
            </w:tcBorders>
            <w:hideMark/>
          </w:tcPr>
          <w:p w14:paraId="517C8784" w14:textId="77777777" w:rsidR="003C63F4" w:rsidRDefault="00F55D9B">
            <w:pPr>
              <w:jc w:val="center"/>
              <w:rPr>
                <w:rFonts w:cs="Arial"/>
                <w:sz w:val="16"/>
                <w:szCs w:val="16"/>
              </w:rPr>
            </w:pPr>
            <w:r>
              <w:rPr>
                <w:rFonts w:cs="Arial"/>
                <w:sz w:val="16"/>
                <w:szCs w:val="16"/>
              </w:rPr>
              <w:t>Y</w:t>
            </w:r>
          </w:p>
        </w:tc>
        <w:tc>
          <w:tcPr>
            <w:tcW w:w="5066" w:type="dxa"/>
            <w:tcBorders>
              <w:top w:val="single" w:sz="4" w:space="0" w:color="auto"/>
              <w:left w:val="single" w:sz="4" w:space="0" w:color="auto"/>
              <w:bottom w:val="single" w:sz="8" w:space="0" w:color="000000"/>
              <w:right w:val="single" w:sz="8" w:space="0" w:color="auto"/>
            </w:tcBorders>
            <w:vAlign w:val="center"/>
          </w:tcPr>
          <w:p w14:paraId="3167BC87" w14:textId="77777777" w:rsidR="003C63F4" w:rsidRDefault="00925A7C">
            <w:pPr>
              <w:jc w:val="center"/>
              <w:rPr>
                <w:rFonts w:cs="Arial"/>
                <w:sz w:val="16"/>
                <w:szCs w:val="16"/>
              </w:rPr>
            </w:pPr>
          </w:p>
        </w:tc>
      </w:tr>
      <w:tr w:rsidR="003C63F4" w14:paraId="7334D56F" w14:textId="77777777">
        <w:trPr>
          <w:trHeight w:val="255"/>
          <w:jc w:val="center"/>
        </w:trPr>
        <w:tc>
          <w:tcPr>
            <w:tcW w:w="1132" w:type="dxa"/>
            <w:vMerge/>
            <w:tcBorders>
              <w:top w:val="single" w:sz="4" w:space="0" w:color="auto"/>
              <w:left w:val="single" w:sz="8" w:space="0" w:color="auto"/>
              <w:bottom w:val="single" w:sz="8" w:space="0" w:color="000000"/>
              <w:right w:val="single" w:sz="4" w:space="0" w:color="auto"/>
            </w:tcBorders>
            <w:vAlign w:val="center"/>
            <w:hideMark/>
          </w:tcPr>
          <w:p w14:paraId="0304F44E" w14:textId="77777777" w:rsidR="003C63F4" w:rsidRDefault="00925A7C">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701CFE38" w14:textId="77777777" w:rsidR="003C63F4" w:rsidRDefault="00925A7C">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235198CB" w14:textId="77777777" w:rsidR="003C63F4" w:rsidRDefault="00F55D9B">
            <w:pPr>
              <w:rPr>
                <w:rFonts w:cs="Arial"/>
                <w:sz w:val="16"/>
                <w:szCs w:val="16"/>
              </w:rPr>
            </w:pPr>
            <w:r>
              <w:rPr>
                <w:rFonts w:cs="Arial"/>
                <w:sz w:val="16"/>
                <w:szCs w:val="16"/>
              </w:rPr>
              <w:t xml:space="preserve">AHU </w:t>
            </w:r>
          </w:p>
        </w:tc>
        <w:tc>
          <w:tcPr>
            <w:tcW w:w="1054" w:type="dxa"/>
            <w:tcBorders>
              <w:top w:val="single" w:sz="4" w:space="0" w:color="auto"/>
              <w:left w:val="nil"/>
              <w:bottom w:val="single" w:sz="4" w:space="0" w:color="auto"/>
              <w:right w:val="single" w:sz="4" w:space="0" w:color="auto"/>
            </w:tcBorders>
            <w:hideMark/>
          </w:tcPr>
          <w:p w14:paraId="0C5F6443" w14:textId="77777777" w:rsidR="003C63F4" w:rsidRDefault="00F55D9B">
            <w:pPr>
              <w:jc w:val="center"/>
              <w:rPr>
                <w:rFonts w:cs="Arial"/>
                <w:sz w:val="16"/>
                <w:szCs w:val="16"/>
              </w:rPr>
            </w:pPr>
            <w:r>
              <w:rPr>
                <w:rFonts w:cs="Arial"/>
                <w:sz w:val="16"/>
                <w:szCs w:val="16"/>
              </w:rPr>
              <w:t>Y / N</w:t>
            </w:r>
          </w:p>
        </w:tc>
        <w:tc>
          <w:tcPr>
            <w:tcW w:w="5066" w:type="dxa"/>
            <w:tcBorders>
              <w:top w:val="single" w:sz="4" w:space="0" w:color="auto"/>
              <w:left w:val="single" w:sz="4" w:space="0" w:color="auto"/>
              <w:bottom w:val="single" w:sz="8" w:space="0" w:color="000000"/>
              <w:right w:val="single" w:sz="8" w:space="0" w:color="auto"/>
            </w:tcBorders>
            <w:vAlign w:val="center"/>
            <w:hideMark/>
          </w:tcPr>
          <w:p w14:paraId="429620E0" w14:textId="77777777" w:rsidR="003C63F4" w:rsidRDefault="00F55D9B">
            <w:pPr>
              <w:rPr>
                <w:rFonts w:cs="Arial"/>
                <w:sz w:val="16"/>
                <w:szCs w:val="16"/>
              </w:rPr>
            </w:pPr>
            <w:r>
              <w:rPr>
                <w:rFonts w:cs="Arial"/>
                <w:sz w:val="16"/>
                <w:szCs w:val="16"/>
              </w:rPr>
              <w:t xml:space="preserve">- The AHU shall keep the network awake </w:t>
            </w:r>
            <w:proofErr w:type="gramStart"/>
            <w:r>
              <w:rPr>
                <w:rFonts w:cs="Arial"/>
                <w:sz w:val="16"/>
                <w:szCs w:val="16"/>
              </w:rPr>
              <w:t>as long as</w:t>
            </w:r>
            <w:proofErr w:type="gramEnd"/>
            <w:r>
              <w:rPr>
                <w:rFonts w:cs="Arial"/>
                <w:sz w:val="16"/>
                <w:szCs w:val="16"/>
              </w:rPr>
              <w:t xml:space="preserve"> </w:t>
            </w:r>
            <w:proofErr w:type="spellStart"/>
            <w:r>
              <w:rPr>
                <w:rFonts w:cs="Arial"/>
                <w:sz w:val="16"/>
                <w:szCs w:val="16"/>
              </w:rPr>
              <w:t>Power_Up_Chime_Modules</w:t>
            </w:r>
            <w:proofErr w:type="spellEnd"/>
            <w:r>
              <w:rPr>
                <w:rFonts w:cs="Arial"/>
                <w:sz w:val="16"/>
                <w:szCs w:val="16"/>
              </w:rPr>
              <w:t xml:space="preserve"> = Active</w:t>
            </w:r>
          </w:p>
          <w:p w14:paraId="1478169B" w14:textId="77777777" w:rsidR="003C63F4" w:rsidRPr="008760B6" w:rsidRDefault="00F55D9B">
            <w:pPr>
              <w:rPr>
                <w:rFonts w:cs="Arial"/>
                <w:sz w:val="16"/>
                <w:szCs w:val="16"/>
              </w:rPr>
            </w:pPr>
            <w:r w:rsidRPr="00651886">
              <w:rPr>
                <w:rFonts w:cs="Arial"/>
                <w:strike/>
                <w:sz w:val="16"/>
                <w:szCs w:val="16"/>
              </w:rPr>
              <w:t xml:space="preserve">- The AHU shall keep the network awake </w:t>
            </w:r>
            <w:proofErr w:type="gramStart"/>
            <w:r w:rsidRPr="00651886">
              <w:rPr>
                <w:rFonts w:cs="Arial"/>
                <w:strike/>
                <w:sz w:val="16"/>
                <w:szCs w:val="16"/>
              </w:rPr>
              <w:t>as long as</w:t>
            </w:r>
            <w:proofErr w:type="gramEnd"/>
            <w:r w:rsidRPr="00651886">
              <w:rPr>
                <w:rFonts w:cs="Arial"/>
                <w:strike/>
                <w:sz w:val="16"/>
                <w:szCs w:val="16"/>
              </w:rPr>
              <w:t xml:space="preserve"> </w:t>
            </w:r>
            <w:proofErr w:type="spellStart"/>
            <w:r w:rsidRPr="00651886">
              <w:rPr>
                <w:rFonts w:cs="Arial"/>
                <w:strike/>
                <w:sz w:val="16"/>
                <w:szCs w:val="16"/>
              </w:rPr>
              <w:t>Demand_PwrModing</w:t>
            </w:r>
            <w:proofErr w:type="spellEnd"/>
            <w:r w:rsidRPr="00651886">
              <w:rPr>
                <w:rFonts w:cs="Arial"/>
                <w:strike/>
                <w:sz w:val="16"/>
                <w:szCs w:val="16"/>
              </w:rPr>
              <w:t xml:space="preserve"> = ON if Demand Power </w:t>
            </w:r>
            <w:proofErr w:type="spellStart"/>
            <w:r w:rsidRPr="00651886">
              <w:rPr>
                <w:rFonts w:cs="Arial"/>
                <w:strike/>
                <w:sz w:val="16"/>
                <w:szCs w:val="16"/>
              </w:rPr>
              <w:t>Moding</w:t>
            </w:r>
            <w:proofErr w:type="spellEnd"/>
            <w:r w:rsidRPr="00651886">
              <w:rPr>
                <w:rFonts w:cs="Arial"/>
                <w:strike/>
                <w:sz w:val="16"/>
                <w:szCs w:val="16"/>
              </w:rPr>
              <w:t xml:space="preserve"> feature supported and configured on</w:t>
            </w:r>
            <w:r>
              <w:rPr>
                <w:rFonts w:cs="Arial"/>
                <w:sz w:val="16"/>
                <w:szCs w:val="16"/>
              </w:rPr>
              <w:t>.</w:t>
            </w:r>
          </w:p>
          <w:p w14:paraId="5E07FAFE" w14:textId="77777777" w:rsidR="003C63F4" w:rsidRDefault="00F55D9B">
            <w:r>
              <w:rPr>
                <w:rFonts w:cs="Arial"/>
                <w:sz w:val="16"/>
                <w:szCs w:val="16"/>
              </w:rPr>
              <w:t>- When none of the above conditions are true the AHU shall not keep the network awake</w:t>
            </w:r>
          </w:p>
        </w:tc>
      </w:tr>
      <w:tr w:rsidR="003C63F4" w14:paraId="1D47AB49" w14:textId="77777777">
        <w:trPr>
          <w:trHeight w:val="255"/>
          <w:jc w:val="center"/>
        </w:trPr>
        <w:tc>
          <w:tcPr>
            <w:tcW w:w="1132" w:type="dxa"/>
            <w:vMerge/>
            <w:tcBorders>
              <w:top w:val="single" w:sz="4" w:space="0" w:color="auto"/>
              <w:left w:val="single" w:sz="8" w:space="0" w:color="auto"/>
              <w:bottom w:val="single" w:sz="8" w:space="0" w:color="000000"/>
              <w:right w:val="single" w:sz="4" w:space="0" w:color="auto"/>
            </w:tcBorders>
            <w:vAlign w:val="center"/>
            <w:hideMark/>
          </w:tcPr>
          <w:p w14:paraId="4CED0A7F" w14:textId="77777777" w:rsidR="003C63F4" w:rsidRDefault="00925A7C">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3CB877B0" w14:textId="77777777" w:rsidR="003C63F4" w:rsidRDefault="00925A7C">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0BD474B5" w14:textId="77777777" w:rsidR="003C63F4" w:rsidRDefault="00F55D9B">
            <w:pPr>
              <w:rPr>
                <w:rFonts w:cs="Arial"/>
                <w:sz w:val="16"/>
                <w:szCs w:val="16"/>
              </w:rPr>
            </w:pPr>
            <w:r>
              <w:rPr>
                <w:rFonts w:cs="Arial"/>
                <w:sz w:val="16"/>
                <w:szCs w:val="16"/>
              </w:rPr>
              <w:t>ICP (LIN)</w:t>
            </w:r>
          </w:p>
        </w:tc>
        <w:tc>
          <w:tcPr>
            <w:tcW w:w="1054" w:type="dxa"/>
            <w:tcBorders>
              <w:top w:val="single" w:sz="4" w:space="0" w:color="auto"/>
              <w:left w:val="nil"/>
              <w:bottom w:val="single" w:sz="4" w:space="0" w:color="auto"/>
              <w:right w:val="single" w:sz="4" w:space="0" w:color="auto"/>
            </w:tcBorders>
            <w:hideMark/>
          </w:tcPr>
          <w:p w14:paraId="708DE817" w14:textId="77777777" w:rsidR="003C63F4" w:rsidRDefault="00F55D9B">
            <w:pPr>
              <w:jc w:val="center"/>
              <w:rPr>
                <w:rFonts w:cs="Arial"/>
                <w:sz w:val="16"/>
                <w:szCs w:val="16"/>
              </w:rPr>
            </w:pPr>
            <w:r>
              <w:rPr>
                <w:rFonts w:cs="Arial"/>
                <w:sz w:val="16"/>
                <w:szCs w:val="16"/>
              </w:rPr>
              <w:t>Y</w:t>
            </w:r>
          </w:p>
        </w:tc>
        <w:tc>
          <w:tcPr>
            <w:tcW w:w="5066" w:type="dxa"/>
            <w:tcBorders>
              <w:top w:val="single" w:sz="4" w:space="0" w:color="auto"/>
              <w:left w:val="single" w:sz="4" w:space="0" w:color="auto"/>
              <w:bottom w:val="single" w:sz="8" w:space="0" w:color="000000"/>
              <w:right w:val="single" w:sz="8" w:space="0" w:color="auto"/>
            </w:tcBorders>
            <w:vAlign w:val="center"/>
          </w:tcPr>
          <w:p w14:paraId="0F0DBE3C" w14:textId="77777777" w:rsidR="003C63F4" w:rsidRDefault="00925A7C">
            <w:pPr>
              <w:rPr>
                <w:rFonts w:cs="Arial"/>
                <w:sz w:val="16"/>
                <w:szCs w:val="16"/>
              </w:rPr>
            </w:pPr>
          </w:p>
        </w:tc>
      </w:tr>
      <w:tr w:rsidR="003C63F4" w14:paraId="520E77CB" w14:textId="77777777">
        <w:trPr>
          <w:trHeight w:val="255"/>
          <w:jc w:val="center"/>
        </w:trPr>
        <w:tc>
          <w:tcPr>
            <w:tcW w:w="1132" w:type="dxa"/>
            <w:vMerge/>
            <w:tcBorders>
              <w:top w:val="single" w:sz="4" w:space="0" w:color="auto"/>
              <w:left w:val="single" w:sz="8" w:space="0" w:color="auto"/>
              <w:bottom w:val="single" w:sz="8" w:space="0" w:color="000000"/>
              <w:right w:val="single" w:sz="4" w:space="0" w:color="auto"/>
            </w:tcBorders>
            <w:vAlign w:val="center"/>
            <w:hideMark/>
          </w:tcPr>
          <w:p w14:paraId="6182DECB" w14:textId="77777777" w:rsidR="003C63F4" w:rsidRDefault="00925A7C">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74A9F253" w14:textId="77777777" w:rsidR="003C63F4" w:rsidRDefault="00925A7C">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36C25F87" w14:textId="77777777" w:rsidR="003C63F4" w:rsidRDefault="00F55D9B">
            <w:pPr>
              <w:rPr>
                <w:rFonts w:cs="Arial"/>
                <w:sz w:val="16"/>
                <w:szCs w:val="16"/>
              </w:rPr>
            </w:pPr>
            <w:r>
              <w:rPr>
                <w:rFonts w:cs="Arial"/>
                <w:sz w:val="16"/>
                <w:szCs w:val="16"/>
              </w:rPr>
              <w:t>EFP (CAN)</w:t>
            </w:r>
          </w:p>
        </w:tc>
        <w:tc>
          <w:tcPr>
            <w:tcW w:w="1054" w:type="dxa"/>
            <w:tcBorders>
              <w:top w:val="nil"/>
              <w:left w:val="nil"/>
              <w:bottom w:val="single" w:sz="4" w:space="0" w:color="auto"/>
              <w:right w:val="single" w:sz="4" w:space="0" w:color="auto"/>
            </w:tcBorders>
            <w:hideMark/>
          </w:tcPr>
          <w:p w14:paraId="59D77DCE" w14:textId="77777777" w:rsidR="003C63F4" w:rsidRDefault="00F55D9B">
            <w:pPr>
              <w:jc w:val="center"/>
              <w:rPr>
                <w:rFonts w:cs="Arial"/>
                <w:sz w:val="16"/>
                <w:szCs w:val="16"/>
              </w:rPr>
            </w:pPr>
            <w:r>
              <w:rPr>
                <w:rFonts w:cs="Arial"/>
                <w:sz w:val="16"/>
                <w:szCs w:val="16"/>
              </w:rPr>
              <w:t>N</w:t>
            </w:r>
          </w:p>
        </w:tc>
        <w:tc>
          <w:tcPr>
            <w:tcW w:w="5066" w:type="dxa"/>
            <w:tcBorders>
              <w:top w:val="single" w:sz="4" w:space="0" w:color="auto"/>
              <w:left w:val="single" w:sz="4" w:space="0" w:color="auto"/>
              <w:bottom w:val="single" w:sz="8" w:space="0" w:color="000000"/>
              <w:right w:val="single" w:sz="8" w:space="0" w:color="auto"/>
            </w:tcBorders>
            <w:vAlign w:val="center"/>
          </w:tcPr>
          <w:p w14:paraId="3B0237C8" w14:textId="77777777" w:rsidR="003C63F4" w:rsidRDefault="00F55D9B">
            <w:pPr>
              <w:jc w:val="center"/>
              <w:rPr>
                <w:rFonts w:cs="Arial"/>
                <w:sz w:val="16"/>
                <w:szCs w:val="16"/>
              </w:rPr>
            </w:pPr>
            <w:r>
              <w:rPr>
                <w:rFonts w:cs="Arial"/>
                <w:sz w:val="16"/>
                <w:szCs w:val="16"/>
              </w:rPr>
              <w:t>Reference climate control specifications for EFP climate control network management if EFP contains climate functionality</w:t>
            </w:r>
          </w:p>
          <w:p w14:paraId="5F22B55E" w14:textId="77777777" w:rsidR="003C63F4" w:rsidRDefault="00925A7C">
            <w:pPr>
              <w:jc w:val="center"/>
              <w:rPr>
                <w:rFonts w:cs="Arial"/>
                <w:sz w:val="16"/>
                <w:szCs w:val="16"/>
              </w:rPr>
            </w:pPr>
          </w:p>
          <w:p w14:paraId="5194BC73" w14:textId="77777777" w:rsidR="003C63F4" w:rsidRDefault="00F55D9B">
            <w:pPr>
              <w:rPr>
                <w:rFonts w:cs="Arial"/>
                <w:sz w:val="16"/>
                <w:szCs w:val="16"/>
              </w:rPr>
            </w:pPr>
            <w:r>
              <w:rPr>
                <w:rFonts w:cs="Arial"/>
                <w:sz w:val="16"/>
                <w:szCs w:val="16"/>
              </w:rPr>
              <w:t xml:space="preserve">See "PWRMANv2-GREQ-198326-EFP Power </w:t>
            </w:r>
            <w:proofErr w:type="spellStart"/>
            <w:r>
              <w:rPr>
                <w:rFonts w:cs="Arial"/>
                <w:sz w:val="16"/>
                <w:szCs w:val="16"/>
              </w:rPr>
              <w:t>Moding</w:t>
            </w:r>
            <w:proofErr w:type="spellEnd"/>
            <w:r>
              <w:rPr>
                <w:rFonts w:cs="Arial"/>
                <w:sz w:val="16"/>
                <w:szCs w:val="16"/>
              </w:rPr>
              <w:t>" AND "PWRMAN-GREQ-60372" for additional network management requirements</w:t>
            </w:r>
          </w:p>
        </w:tc>
      </w:tr>
      <w:tr w:rsidR="003C63F4" w14:paraId="68CB2CF2" w14:textId="77777777">
        <w:trPr>
          <w:trHeight w:val="255"/>
          <w:jc w:val="center"/>
        </w:trPr>
        <w:tc>
          <w:tcPr>
            <w:tcW w:w="1132" w:type="dxa"/>
            <w:vMerge/>
            <w:tcBorders>
              <w:top w:val="single" w:sz="4" w:space="0" w:color="auto"/>
              <w:left w:val="single" w:sz="8" w:space="0" w:color="auto"/>
              <w:bottom w:val="single" w:sz="8" w:space="0" w:color="000000"/>
              <w:right w:val="single" w:sz="4" w:space="0" w:color="auto"/>
            </w:tcBorders>
            <w:vAlign w:val="center"/>
            <w:hideMark/>
          </w:tcPr>
          <w:p w14:paraId="101695CB" w14:textId="77777777" w:rsidR="003C63F4" w:rsidRDefault="00925A7C">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4D7D4790" w14:textId="77777777" w:rsidR="003C63F4" w:rsidRDefault="00925A7C">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5A2F4FB4" w14:textId="77777777" w:rsidR="003C63F4" w:rsidRDefault="00F55D9B">
            <w:pPr>
              <w:rPr>
                <w:rFonts w:cs="Arial"/>
                <w:sz w:val="16"/>
                <w:szCs w:val="16"/>
              </w:rPr>
            </w:pPr>
            <w:r>
              <w:rPr>
                <w:rFonts w:cs="Arial"/>
                <w:sz w:val="16"/>
                <w:szCs w:val="16"/>
              </w:rPr>
              <w:t>DSP AMP</w:t>
            </w:r>
          </w:p>
        </w:tc>
        <w:tc>
          <w:tcPr>
            <w:tcW w:w="1054" w:type="dxa"/>
            <w:tcBorders>
              <w:top w:val="nil"/>
              <w:left w:val="nil"/>
              <w:bottom w:val="single" w:sz="4" w:space="0" w:color="auto"/>
              <w:right w:val="single" w:sz="4" w:space="0" w:color="auto"/>
            </w:tcBorders>
            <w:hideMark/>
          </w:tcPr>
          <w:p w14:paraId="641197E9" w14:textId="77777777" w:rsidR="003C63F4" w:rsidRDefault="00F55D9B">
            <w:pPr>
              <w:jc w:val="center"/>
              <w:rPr>
                <w:rFonts w:cs="Arial"/>
                <w:sz w:val="16"/>
                <w:szCs w:val="16"/>
              </w:rPr>
            </w:pPr>
            <w:r>
              <w:rPr>
                <w:rFonts w:cs="Arial"/>
                <w:sz w:val="16"/>
                <w:szCs w:val="16"/>
              </w:rPr>
              <w:t>Y / N</w:t>
            </w:r>
          </w:p>
        </w:tc>
        <w:tc>
          <w:tcPr>
            <w:tcW w:w="5066" w:type="dxa"/>
            <w:tcBorders>
              <w:top w:val="single" w:sz="4" w:space="0" w:color="auto"/>
              <w:left w:val="single" w:sz="4" w:space="0" w:color="auto"/>
              <w:bottom w:val="single" w:sz="8" w:space="0" w:color="000000"/>
              <w:right w:val="single" w:sz="8" w:space="0" w:color="auto"/>
            </w:tcBorders>
            <w:vAlign w:val="center"/>
            <w:hideMark/>
          </w:tcPr>
          <w:p w14:paraId="11FDB896" w14:textId="77777777" w:rsidR="003C63F4" w:rsidRDefault="00F55D9B">
            <w:pPr>
              <w:rPr>
                <w:rFonts w:cs="Arial"/>
                <w:sz w:val="16"/>
                <w:szCs w:val="16"/>
              </w:rPr>
            </w:pPr>
            <w:r>
              <w:rPr>
                <w:rFonts w:cs="Arial"/>
                <w:sz w:val="16"/>
                <w:szCs w:val="16"/>
              </w:rPr>
              <w:t xml:space="preserve">- The DSP AMP shall keep the network awake </w:t>
            </w:r>
            <w:proofErr w:type="gramStart"/>
            <w:r>
              <w:rPr>
                <w:rFonts w:cs="Arial"/>
                <w:sz w:val="16"/>
                <w:szCs w:val="16"/>
              </w:rPr>
              <w:t>as long as</w:t>
            </w:r>
            <w:proofErr w:type="gramEnd"/>
            <w:r>
              <w:rPr>
                <w:rFonts w:cs="Arial"/>
                <w:sz w:val="16"/>
                <w:szCs w:val="16"/>
              </w:rPr>
              <w:t xml:space="preserve"> </w:t>
            </w:r>
            <w:proofErr w:type="spellStart"/>
            <w:r>
              <w:rPr>
                <w:rFonts w:cs="Arial"/>
                <w:sz w:val="16"/>
                <w:szCs w:val="16"/>
              </w:rPr>
              <w:t>Power_Up_Chime_Modules</w:t>
            </w:r>
            <w:proofErr w:type="spellEnd"/>
            <w:r>
              <w:rPr>
                <w:rFonts w:cs="Arial"/>
                <w:sz w:val="16"/>
                <w:szCs w:val="16"/>
              </w:rPr>
              <w:t xml:space="preserve"> = Active</w:t>
            </w:r>
          </w:p>
          <w:p w14:paraId="4D9F1E65" w14:textId="77777777" w:rsidR="003C63F4" w:rsidRPr="00651886" w:rsidRDefault="00F55D9B">
            <w:pPr>
              <w:rPr>
                <w:rFonts w:cs="Arial"/>
                <w:strike/>
                <w:sz w:val="16"/>
                <w:szCs w:val="16"/>
              </w:rPr>
            </w:pPr>
            <w:r w:rsidRPr="00651886">
              <w:rPr>
                <w:rFonts w:cs="Arial"/>
                <w:strike/>
                <w:sz w:val="16"/>
                <w:szCs w:val="16"/>
              </w:rPr>
              <w:t xml:space="preserve">- The DSP AMP shall keep the network awake </w:t>
            </w:r>
            <w:proofErr w:type="gramStart"/>
            <w:r w:rsidRPr="00651886">
              <w:rPr>
                <w:rFonts w:cs="Arial"/>
                <w:strike/>
                <w:sz w:val="16"/>
                <w:szCs w:val="16"/>
              </w:rPr>
              <w:t>as long as</w:t>
            </w:r>
            <w:proofErr w:type="gramEnd"/>
            <w:r w:rsidRPr="00651886">
              <w:rPr>
                <w:rFonts w:cs="Arial"/>
                <w:strike/>
                <w:sz w:val="16"/>
                <w:szCs w:val="16"/>
              </w:rPr>
              <w:t xml:space="preserve"> </w:t>
            </w:r>
            <w:proofErr w:type="spellStart"/>
            <w:r w:rsidRPr="00651886">
              <w:rPr>
                <w:rFonts w:cs="Arial"/>
                <w:strike/>
                <w:sz w:val="16"/>
                <w:szCs w:val="16"/>
              </w:rPr>
              <w:t>Demand_PwrModing</w:t>
            </w:r>
            <w:proofErr w:type="spellEnd"/>
            <w:r w:rsidRPr="00651886">
              <w:rPr>
                <w:rFonts w:cs="Arial"/>
                <w:strike/>
                <w:sz w:val="16"/>
                <w:szCs w:val="16"/>
              </w:rPr>
              <w:t xml:space="preserve"> = ON if Demand Power </w:t>
            </w:r>
            <w:proofErr w:type="spellStart"/>
            <w:r w:rsidRPr="00651886">
              <w:rPr>
                <w:rFonts w:cs="Arial"/>
                <w:strike/>
                <w:sz w:val="16"/>
                <w:szCs w:val="16"/>
              </w:rPr>
              <w:t>Moding</w:t>
            </w:r>
            <w:proofErr w:type="spellEnd"/>
            <w:r w:rsidRPr="00651886">
              <w:rPr>
                <w:rFonts w:cs="Arial"/>
                <w:strike/>
                <w:sz w:val="16"/>
                <w:szCs w:val="16"/>
              </w:rPr>
              <w:t xml:space="preserve"> feature supported and configured on.</w:t>
            </w:r>
          </w:p>
          <w:p w14:paraId="6C5DE29A" w14:textId="77777777" w:rsidR="003C63F4" w:rsidRDefault="00F55D9B">
            <w:r>
              <w:rPr>
                <w:rFonts w:cs="Arial"/>
                <w:sz w:val="16"/>
                <w:szCs w:val="16"/>
              </w:rPr>
              <w:lastRenderedPageBreak/>
              <w:t>- When none of the above conditions are true the DSP AMP shall not keep the network awake</w:t>
            </w:r>
          </w:p>
        </w:tc>
      </w:tr>
      <w:tr w:rsidR="003C63F4" w14:paraId="5601AA77" w14:textId="77777777">
        <w:trPr>
          <w:trHeight w:val="255"/>
          <w:jc w:val="center"/>
        </w:trPr>
        <w:tc>
          <w:tcPr>
            <w:tcW w:w="1132" w:type="dxa"/>
            <w:vMerge/>
            <w:tcBorders>
              <w:top w:val="single" w:sz="4" w:space="0" w:color="auto"/>
              <w:left w:val="single" w:sz="8" w:space="0" w:color="auto"/>
              <w:bottom w:val="single" w:sz="8" w:space="0" w:color="000000"/>
              <w:right w:val="single" w:sz="4" w:space="0" w:color="auto"/>
            </w:tcBorders>
            <w:vAlign w:val="center"/>
            <w:hideMark/>
          </w:tcPr>
          <w:p w14:paraId="55883B9F" w14:textId="77777777" w:rsidR="003C63F4" w:rsidRDefault="00925A7C">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66641854" w14:textId="77777777" w:rsidR="003C63F4" w:rsidRDefault="00925A7C">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290638FE" w14:textId="77777777" w:rsidR="003C63F4" w:rsidRDefault="00F55D9B">
            <w:pPr>
              <w:rPr>
                <w:rFonts w:cs="Arial"/>
                <w:sz w:val="16"/>
                <w:szCs w:val="16"/>
              </w:rPr>
            </w:pPr>
            <w:r>
              <w:rPr>
                <w:rFonts w:cs="Arial"/>
                <w:sz w:val="16"/>
                <w:szCs w:val="16"/>
              </w:rPr>
              <w:t>RSEM / RACM</w:t>
            </w:r>
          </w:p>
        </w:tc>
        <w:tc>
          <w:tcPr>
            <w:tcW w:w="1054" w:type="dxa"/>
            <w:tcBorders>
              <w:top w:val="nil"/>
              <w:left w:val="nil"/>
              <w:bottom w:val="single" w:sz="4" w:space="0" w:color="auto"/>
              <w:right w:val="single" w:sz="4" w:space="0" w:color="auto"/>
            </w:tcBorders>
            <w:hideMark/>
          </w:tcPr>
          <w:p w14:paraId="6EC52004" w14:textId="77777777" w:rsidR="003C63F4" w:rsidRDefault="00F55D9B">
            <w:pPr>
              <w:jc w:val="center"/>
              <w:rPr>
                <w:rFonts w:cs="Arial"/>
                <w:sz w:val="16"/>
                <w:szCs w:val="16"/>
              </w:rPr>
            </w:pPr>
            <w:r>
              <w:rPr>
                <w:rFonts w:cs="Arial"/>
                <w:sz w:val="16"/>
                <w:szCs w:val="16"/>
              </w:rPr>
              <w:t>N</w:t>
            </w:r>
          </w:p>
        </w:tc>
        <w:tc>
          <w:tcPr>
            <w:tcW w:w="5066" w:type="dxa"/>
            <w:tcBorders>
              <w:top w:val="single" w:sz="4" w:space="0" w:color="auto"/>
              <w:left w:val="single" w:sz="4" w:space="0" w:color="auto"/>
              <w:bottom w:val="single" w:sz="8" w:space="0" w:color="000000"/>
              <w:right w:val="single" w:sz="8" w:space="0" w:color="auto"/>
            </w:tcBorders>
            <w:vAlign w:val="center"/>
          </w:tcPr>
          <w:p w14:paraId="1B6A3F0E" w14:textId="77777777" w:rsidR="003C63F4" w:rsidRDefault="00F55D9B">
            <w:pPr>
              <w:rPr>
                <w:rFonts w:cs="Arial"/>
                <w:sz w:val="16"/>
                <w:szCs w:val="16"/>
              </w:rPr>
            </w:pPr>
            <w:r>
              <w:rPr>
                <w:rFonts w:cs="Arial"/>
                <w:sz w:val="16"/>
                <w:szCs w:val="16"/>
              </w:rPr>
              <w:t>When modules our on the info-CAN bus</w:t>
            </w:r>
          </w:p>
        </w:tc>
      </w:tr>
      <w:tr w:rsidR="003C63F4" w14:paraId="4E2B7784" w14:textId="77777777">
        <w:trPr>
          <w:trHeight w:val="255"/>
          <w:jc w:val="center"/>
        </w:trPr>
        <w:tc>
          <w:tcPr>
            <w:tcW w:w="1132" w:type="dxa"/>
            <w:vMerge/>
            <w:tcBorders>
              <w:top w:val="single" w:sz="4" w:space="0" w:color="auto"/>
              <w:left w:val="single" w:sz="8" w:space="0" w:color="auto"/>
              <w:bottom w:val="single" w:sz="8" w:space="0" w:color="000000"/>
              <w:right w:val="single" w:sz="4" w:space="0" w:color="auto"/>
            </w:tcBorders>
            <w:vAlign w:val="center"/>
            <w:hideMark/>
          </w:tcPr>
          <w:p w14:paraId="18F581C8" w14:textId="77777777" w:rsidR="003C63F4" w:rsidRDefault="00925A7C">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1D809460" w14:textId="77777777" w:rsidR="003C63F4" w:rsidRDefault="00925A7C">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68C8DB9F" w14:textId="77777777" w:rsidR="003C63F4" w:rsidRDefault="00F55D9B">
            <w:pPr>
              <w:rPr>
                <w:rFonts w:cs="Arial"/>
                <w:sz w:val="16"/>
                <w:szCs w:val="16"/>
              </w:rPr>
            </w:pPr>
            <w:r>
              <w:rPr>
                <w:rFonts w:cs="Arial"/>
                <w:sz w:val="16"/>
                <w:szCs w:val="16"/>
              </w:rPr>
              <w:t>Non-SDLC Gateway</w:t>
            </w:r>
          </w:p>
        </w:tc>
        <w:tc>
          <w:tcPr>
            <w:tcW w:w="1054" w:type="dxa"/>
            <w:tcBorders>
              <w:top w:val="nil"/>
              <w:left w:val="nil"/>
              <w:bottom w:val="single" w:sz="4" w:space="0" w:color="auto"/>
              <w:right w:val="single" w:sz="4" w:space="0" w:color="auto"/>
            </w:tcBorders>
            <w:hideMark/>
          </w:tcPr>
          <w:p w14:paraId="7C9E5E2A" w14:textId="77777777" w:rsidR="003C63F4" w:rsidRDefault="00F55D9B">
            <w:pPr>
              <w:jc w:val="center"/>
              <w:rPr>
                <w:rFonts w:cs="Arial"/>
                <w:sz w:val="16"/>
                <w:szCs w:val="16"/>
              </w:rPr>
            </w:pPr>
            <w:r>
              <w:rPr>
                <w:rFonts w:cs="Arial"/>
                <w:sz w:val="16"/>
                <w:szCs w:val="16"/>
              </w:rPr>
              <w:t>Y / N</w:t>
            </w:r>
          </w:p>
        </w:tc>
        <w:tc>
          <w:tcPr>
            <w:tcW w:w="5066" w:type="dxa"/>
            <w:tcBorders>
              <w:top w:val="single" w:sz="4" w:space="0" w:color="auto"/>
              <w:left w:val="single" w:sz="4" w:space="0" w:color="auto"/>
              <w:bottom w:val="single" w:sz="8" w:space="0" w:color="000000"/>
              <w:right w:val="single" w:sz="8" w:space="0" w:color="auto"/>
            </w:tcBorders>
            <w:vAlign w:val="center"/>
            <w:hideMark/>
          </w:tcPr>
          <w:p w14:paraId="628F77AD" w14:textId="77777777" w:rsidR="00651886" w:rsidRDefault="00F55D9B">
            <w:pPr>
              <w:rPr>
                <w:rFonts w:cs="Arial"/>
                <w:sz w:val="16"/>
                <w:szCs w:val="16"/>
              </w:rPr>
            </w:pPr>
            <w:r>
              <w:rPr>
                <w:rFonts w:cs="Arial"/>
                <w:sz w:val="16"/>
                <w:szCs w:val="16"/>
              </w:rPr>
              <w:t xml:space="preserve">Non-SDLC Gateway infotainment sleep ready indication based on if the vehicle bus is awake.  </w:t>
            </w:r>
          </w:p>
          <w:p w14:paraId="34EF22F5" w14:textId="77777777" w:rsidR="00651886" w:rsidRDefault="00925A7C" w:rsidP="00651886">
            <w:pPr>
              <w:rPr>
                <w:rFonts w:cs="Arial"/>
                <w:sz w:val="16"/>
                <w:szCs w:val="16"/>
              </w:rPr>
            </w:pPr>
          </w:p>
          <w:p w14:paraId="551CD530" w14:textId="77777777" w:rsidR="003C63F4" w:rsidRPr="00651886" w:rsidRDefault="00F55D9B" w:rsidP="00651886">
            <w:pPr>
              <w:rPr>
                <w:rFonts w:cs="Arial"/>
                <w:sz w:val="16"/>
                <w:szCs w:val="16"/>
              </w:rPr>
            </w:pPr>
            <w:r w:rsidRPr="00651886">
              <w:rPr>
                <w:rFonts w:cs="Arial"/>
                <w:sz w:val="16"/>
                <w:szCs w:val="16"/>
              </w:rPr>
              <w:t>The Non-SDLC Gateway applies to the CGEA 1.2 Cluster gateway.  Does not apply to CGEA 1.3 Cluster or future architectures</w:t>
            </w:r>
          </w:p>
        </w:tc>
      </w:tr>
      <w:tr w:rsidR="003C63F4" w14:paraId="0C62328E" w14:textId="77777777">
        <w:trPr>
          <w:trHeight w:val="255"/>
          <w:jc w:val="center"/>
        </w:trPr>
        <w:tc>
          <w:tcPr>
            <w:tcW w:w="1132" w:type="dxa"/>
            <w:vMerge/>
            <w:tcBorders>
              <w:top w:val="single" w:sz="4" w:space="0" w:color="auto"/>
              <w:left w:val="single" w:sz="8" w:space="0" w:color="auto"/>
              <w:bottom w:val="single" w:sz="8" w:space="0" w:color="000000"/>
              <w:right w:val="single" w:sz="4" w:space="0" w:color="auto"/>
            </w:tcBorders>
            <w:vAlign w:val="center"/>
            <w:hideMark/>
          </w:tcPr>
          <w:p w14:paraId="7494DE10" w14:textId="77777777" w:rsidR="003C63F4" w:rsidRDefault="00925A7C">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0E180739" w14:textId="77777777" w:rsidR="003C63F4" w:rsidRDefault="00925A7C">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4AD9CF7A" w14:textId="77777777" w:rsidR="003C63F4" w:rsidRDefault="00F55D9B">
            <w:pPr>
              <w:rPr>
                <w:rFonts w:cs="Arial"/>
                <w:sz w:val="16"/>
                <w:szCs w:val="16"/>
              </w:rPr>
            </w:pPr>
            <w:r>
              <w:rPr>
                <w:rFonts w:cs="Arial"/>
                <w:sz w:val="16"/>
                <w:szCs w:val="16"/>
              </w:rPr>
              <w:t>Cluster</w:t>
            </w:r>
          </w:p>
        </w:tc>
        <w:tc>
          <w:tcPr>
            <w:tcW w:w="1054" w:type="dxa"/>
            <w:tcBorders>
              <w:top w:val="nil"/>
              <w:left w:val="nil"/>
              <w:bottom w:val="single" w:sz="4" w:space="0" w:color="auto"/>
              <w:right w:val="single" w:sz="4" w:space="0" w:color="auto"/>
            </w:tcBorders>
            <w:hideMark/>
          </w:tcPr>
          <w:p w14:paraId="20F956E3" w14:textId="77777777" w:rsidR="003C63F4" w:rsidRDefault="00F55D9B">
            <w:pPr>
              <w:jc w:val="center"/>
              <w:rPr>
                <w:rFonts w:cs="Arial"/>
                <w:sz w:val="16"/>
                <w:szCs w:val="16"/>
              </w:rPr>
            </w:pPr>
            <w:r>
              <w:rPr>
                <w:rFonts w:cs="Arial"/>
                <w:sz w:val="16"/>
                <w:szCs w:val="16"/>
              </w:rPr>
              <w:t>Y / N</w:t>
            </w:r>
          </w:p>
        </w:tc>
        <w:tc>
          <w:tcPr>
            <w:tcW w:w="5066" w:type="dxa"/>
            <w:tcBorders>
              <w:top w:val="single" w:sz="4" w:space="0" w:color="auto"/>
              <w:left w:val="single" w:sz="4" w:space="0" w:color="auto"/>
              <w:bottom w:val="single" w:sz="8" w:space="0" w:color="000000"/>
              <w:right w:val="single" w:sz="8" w:space="0" w:color="auto"/>
            </w:tcBorders>
            <w:vAlign w:val="center"/>
            <w:hideMark/>
          </w:tcPr>
          <w:p w14:paraId="1886F498" w14:textId="77777777" w:rsidR="003C63F4" w:rsidRDefault="00F55D9B">
            <w:pPr>
              <w:rPr>
                <w:rFonts w:cs="Arial"/>
                <w:sz w:val="16"/>
                <w:szCs w:val="16"/>
              </w:rPr>
            </w:pPr>
            <w:r>
              <w:rPr>
                <w:rFonts w:cs="Arial"/>
                <w:sz w:val="16"/>
                <w:szCs w:val="16"/>
              </w:rPr>
              <w:t xml:space="preserve">The Cluster shall keep the network awake </w:t>
            </w:r>
            <w:proofErr w:type="gramStart"/>
            <w:r>
              <w:rPr>
                <w:rFonts w:cs="Arial"/>
                <w:sz w:val="16"/>
                <w:szCs w:val="16"/>
              </w:rPr>
              <w:t>as long as</w:t>
            </w:r>
            <w:proofErr w:type="gramEnd"/>
            <w:r>
              <w:rPr>
                <w:rFonts w:cs="Arial"/>
                <w:sz w:val="16"/>
                <w:szCs w:val="16"/>
              </w:rPr>
              <w:t xml:space="preserve"> </w:t>
            </w:r>
            <w:proofErr w:type="spellStart"/>
            <w:r>
              <w:rPr>
                <w:rFonts w:cs="Arial"/>
                <w:sz w:val="16"/>
                <w:szCs w:val="16"/>
              </w:rPr>
              <w:t>Power_Up_Chime_Modules</w:t>
            </w:r>
            <w:proofErr w:type="spellEnd"/>
            <w:r>
              <w:rPr>
                <w:rFonts w:cs="Arial"/>
                <w:sz w:val="16"/>
                <w:szCs w:val="16"/>
              </w:rPr>
              <w:t xml:space="preserve"> = Active.</w:t>
            </w:r>
          </w:p>
        </w:tc>
      </w:tr>
      <w:tr w:rsidR="006E7C23" w14:paraId="4D4D90A2" w14:textId="77777777">
        <w:trPr>
          <w:trHeight w:val="255"/>
          <w:jc w:val="center"/>
        </w:trPr>
        <w:tc>
          <w:tcPr>
            <w:tcW w:w="1132" w:type="dxa"/>
            <w:vMerge/>
            <w:tcBorders>
              <w:top w:val="single" w:sz="4" w:space="0" w:color="auto"/>
              <w:left w:val="single" w:sz="8" w:space="0" w:color="auto"/>
              <w:bottom w:val="single" w:sz="8" w:space="0" w:color="000000"/>
              <w:right w:val="single" w:sz="4" w:space="0" w:color="auto"/>
            </w:tcBorders>
            <w:vAlign w:val="center"/>
          </w:tcPr>
          <w:p w14:paraId="2E3A2211" w14:textId="77777777" w:rsidR="006E7C23" w:rsidRDefault="00925A7C">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tcPr>
          <w:p w14:paraId="0739ADA9" w14:textId="77777777" w:rsidR="006E7C23" w:rsidRDefault="00925A7C">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tcPr>
          <w:p w14:paraId="4AC7EACF" w14:textId="77777777" w:rsidR="006E7C23" w:rsidRDefault="00F55D9B">
            <w:pPr>
              <w:rPr>
                <w:rFonts w:cs="Arial"/>
                <w:sz w:val="16"/>
                <w:szCs w:val="16"/>
              </w:rPr>
            </w:pPr>
            <w:r>
              <w:rPr>
                <w:rFonts w:cs="Arial"/>
                <w:sz w:val="16"/>
                <w:szCs w:val="16"/>
              </w:rPr>
              <w:t>Remote CD</w:t>
            </w:r>
          </w:p>
        </w:tc>
        <w:tc>
          <w:tcPr>
            <w:tcW w:w="1054" w:type="dxa"/>
            <w:tcBorders>
              <w:top w:val="nil"/>
              <w:left w:val="nil"/>
              <w:bottom w:val="single" w:sz="4" w:space="0" w:color="auto"/>
              <w:right w:val="single" w:sz="4" w:space="0" w:color="auto"/>
            </w:tcBorders>
          </w:tcPr>
          <w:p w14:paraId="7287ECCD" w14:textId="77777777" w:rsidR="006E7C23" w:rsidRDefault="00F55D9B">
            <w:pPr>
              <w:jc w:val="center"/>
              <w:rPr>
                <w:rFonts w:cs="Arial"/>
                <w:sz w:val="16"/>
                <w:szCs w:val="16"/>
              </w:rPr>
            </w:pPr>
            <w:r>
              <w:rPr>
                <w:rFonts w:cs="Arial"/>
                <w:sz w:val="16"/>
                <w:szCs w:val="16"/>
              </w:rPr>
              <w:t>N</w:t>
            </w:r>
          </w:p>
        </w:tc>
        <w:tc>
          <w:tcPr>
            <w:tcW w:w="5066" w:type="dxa"/>
            <w:tcBorders>
              <w:top w:val="single" w:sz="4" w:space="0" w:color="auto"/>
              <w:left w:val="single" w:sz="4" w:space="0" w:color="auto"/>
              <w:bottom w:val="single" w:sz="8" w:space="0" w:color="000000"/>
              <w:right w:val="single" w:sz="8" w:space="0" w:color="auto"/>
            </w:tcBorders>
            <w:vAlign w:val="center"/>
          </w:tcPr>
          <w:p w14:paraId="63945A00" w14:textId="77777777" w:rsidR="006E7C23" w:rsidRDefault="00925A7C">
            <w:pPr>
              <w:rPr>
                <w:rFonts w:cs="Arial"/>
                <w:sz w:val="16"/>
                <w:szCs w:val="16"/>
              </w:rPr>
            </w:pPr>
          </w:p>
        </w:tc>
      </w:tr>
      <w:tr w:rsidR="003C63F4" w14:paraId="79E76A20" w14:textId="77777777">
        <w:trPr>
          <w:trHeight w:val="255"/>
          <w:jc w:val="center"/>
        </w:trPr>
        <w:tc>
          <w:tcPr>
            <w:tcW w:w="1132" w:type="dxa"/>
            <w:vMerge/>
            <w:tcBorders>
              <w:top w:val="single" w:sz="4" w:space="0" w:color="auto"/>
              <w:left w:val="single" w:sz="8" w:space="0" w:color="auto"/>
              <w:bottom w:val="single" w:sz="8" w:space="0" w:color="000000"/>
              <w:right w:val="single" w:sz="4" w:space="0" w:color="auto"/>
            </w:tcBorders>
            <w:vAlign w:val="center"/>
            <w:hideMark/>
          </w:tcPr>
          <w:p w14:paraId="33B28080" w14:textId="77777777" w:rsidR="003C63F4" w:rsidRDefault="00925A7C">
            <w:pPr>
              <w:rPr>
                <w:rFonts w:cs="Arial"/>
                <w:sz w:val="16"/>
                <w:szCs w:val="16"/>
              </w:rPr>
            </w:pPr>
          </w:p>
        </w:tc>
        <w:tc>
          <w:tcPr>
            <w:tcW w:w="1414" w:type="dxa"/>
            <w:vMerge/>
            <w:tcBorders>
              <w:top w:val="single" w:sz="4" w:space="0" w:color="auto"/>
              <w:left w:val="nil"/>
              <w:bottom w:val="single" w:sz="4" w:space="0" w:color="auto"/>
              <w:right w:val="single" w:sz="4" w:space="0" w:color="auto"/>
            </w:tcBorders>
            <w:vAlign w:val="center"/>
            <w:hideMark/>
          </w:tcPr>
          <w:p w14:paraId="61F88CAF" w14:textId="77777777" w:rsidR="003C63F4" w:rsidRDefault="00925A7C">
            <w:pPr>
              <w:rPr>
                <w:rFonts w:cs="Arial"/>
                <w:sz w:val="16"/>
                <w:szCs w:val="16"/>
              </w:rPr>
            </w:pPr>
          </w:p>
        </w:tc>
        <w:tc>
          <w:tcPr>
            <w:tcW w:w="1466" w:type="dxa"/>
            <w:tcBorders>
              <w:top w:val="single" w:sz="4" w:space="0" w:color="auto"/>
              <w:left w:val="single" w:sz="4" w:space="0" w:color="auto"/>
              <w:bottom w:val="single" w:sz="4" w:space="0" w:color="auto"/>
              <w:right w:val="single" w:sz="4" w:space="0" w:color="auto"/>
            </w:tcBorders>
            <w:hideMark/>
          </w:tcPr>
          <w:p w14:paraId="1739FBC7" w14:textId="77777777" w:rsidR="003C63F4" w:rsidRDefault="00F55D9B">
            <w:pPr>
              <w:rPr>
                <w:rFonts w:cs="Arial"/>
                <w:sz w:val="16"/>
                <w:szCs w:val="16"/>
              </w:rPr>
            </w:pPr>
            <w:r>
              <w:rPr>
                <w:rFonts w:cs="Arial"/>
                <w:sz w:val="16"/>
                <w:szCs w:val="16"/>
              </w:rPr>
              <w:t>AAM</w:t>
            </w:r>
          </w:p>
        </w:tc>
        <w:tc>
          <w:tcPr>
            <w:tcW w:w="1054" w:type="dxa"/>
            <w:tcBorders>
              <w:top w:val="nil"/>
              <w:left w:val="nil"/>
              <w:bottom w:val="single" w:sz="4" w:space="0" w:color="auto"/>
              <w:right w:val="single" w:sz="4" w:space="0" w:color="auto"/>
            </w:tcBorders>
            <w:hideMark/>
          </w:tcPr>
          <w:p w14:paraId="267CD1D8" w14:textId="77777777" w:rsidR="003C63F4" w:rsidRDefault="00F55D9B">
            <w:pPr>
              <w:jc w:val="center"/>
              <w:rPr>
                <w:rFonts w:cs="Arial"/>
                <w:sz w:val="16"/>
                <w:szCs w:val="16"/>
              </w:rPr>
            </w:pPr>
            <w:r>
              <w:rPr>
                <w:rFonts w:cs="Arial"/>
                <w:sz w:val="16"/>
                <w:szCs w:val="16"/>
              </w:rPr>
              <w:t>N</w:t>
            </w:r>
          </w:p>
        </w:tc>
        <w:tc>
          <w:tcPr>
            <w:tcW w:w="5066" w:type="dxa"/>
            <w:tcBorders>
              <w:top w:val="single" w:sz="4" w:space="0" w:color="auto"/>
              <w:left w:val="single" w:sz="4" w:space="0" w:color="auto"/>
              <w:bottom w:val="single" w:sz="8" w:space="0" w:color="000000"/>
              <w:right w:val="single" w:sz="8" w:space="0" w:color="auto"/>
            </w:tcBorders>
            <w:vAlign w:val="center"/>
          </w:tcPr>
          <w:p w14:paraId="1D8B0910" w14:textId="77777777" w:rsidR="003C63F4" w:rsidRDefault="00925A7C">
            <w:pPr>
              <w:rPr>
                <w:rFonts w:cs="Arial"/>
                <w:sz w:val="16"/>
                <w:szCs w:val="16"/>
              </w:rPr>
            </w:pPr>
          </w:p>
        </w:tc>
      </w:tr>
    </w:tbl>
    <w:p w14:paraId="3DDF3A1F" w14:textId="77777777" w:rsidR="003C63F4" w:rsidRDefault="00F55D9B">
      <w:pPr>
        <w:rPr>
          <w:rFonts w:cs="Arial"/>
          <w:sz w:val="16"/>
          <w:szCs w:val="16"/>
        </w:rPr>
      </w:pPr>
      <w:r>
        <w:rPr>
          <w:rFonts w:cs="Arial"/>
          <w:sz w:val="16"/>
          <w:szCs w:val="16"/>
        </w:rPr>
        <w:t>Note: additional network management detail may be contained in functional requirements</w:t>
      </w:r>
    </w:p>
    <w:p w14:paraId="37C591B3" w14:textId="77777777" w:rsidR="003C63F4" w:rsidRDefault="00F55D9B">
      <w:pPr>
        <w:rPr>
          <w:rFonts w:cs="Arial"/>
          <w:sz w:val="16"/>
          <w:szCs w:val="16"/>
        </w:rPr>
      </w:pPr>
      <w:r>
        <w:rPr>
          <w:rFonts w:cs="Arial"/>
          <w:sz w:val="16"/>
          <w:szCs w:val="16"/>
        </w:rPr>
        <w:t xml:space="preserve">-- For SWCM see PWRMAN-GREQ-40710-SWCM Power </w:t>
      </w:r>
      <w:proofErr w:type="spellStart"/>
      <w:r>
        <w:rPr>
          <w:rFonts w:cs="Arial"/>
          <w:sz w:val="16"/>
          <w:szCs w:val="16"/>
        </w:rPr>
        <w:t>Moding</w:t>
      </w:r>
      <w:proofErr w:type="spellEnd"/>
    </w:p>
    <w:p w14:paraId="31736315" w14:textId="77777777" w:rsidR="00411EE1" w:rsidRDefault="00F55D9B" w:rsidP="00411EE1">
      <w:pPr>
        <w:rPr>
          <w:rFonts w:cs="Arial"/>
          <w:sz w:val="16"/>
          <w:szCs w:val="16"/>
        </w:rPr>
      </w:pPr>
      <w:r w:rsidRPr="008760B6">
        <w:rPr>
          <w:rFonts w:cs="Arial"/>
          <w:sz w:val="16"/>
          <w:szCs w:val="16"/>
        </w:rPr>
        <w:t xml:space="preserve">-- </w:t>
      </w:r>
      <w:r w:rsidRPr="00651886">
        <w:rPr>
          <w:rFonts w:cs="Arial"/>
          <w:strike/>
          <w:sz w:val="16"/>
          <w:szCs w:val="16"/>
        </w:rPr>
        <w:t xml:space="preserve">Demand Power </w:t>
      </w:r>
      <w:proofErr w:type="spellStart"/>
      <w:r w:rsidRPr="00651886">
        <w:rPr>
          <w:rFonts w:cs="Arial"/>
          <w:strike/>
          <w:sz w:val="16"/>
          <w:szCs w:val="16"/>
        </w:rPr>
        <w:t>Moding</w:t>
      </w:r>
      <w:proofErr w:type="spellEnd"/>
      <w:r w:rsidRPr="00651886">
        <w:rPr>
          <w:rFonts w:cs="Arial"/>
          <w:strike/>
          <w:sz w:val="16"/>
          <w:szCs w:val="16"/>
        </w:rPr>
        <w:t xml:space="preserve"> is only applicable when configured ON.  If not a configuration item to configure </w:t>
      </w:r>
      <w:proofErr w:type="gramStart"/>
      <w:r w:rsidRPr="00651886">
        <w:rPr>
          <w:rFonts w:cs="Arial"/>
          <w:strike/>
          <w:sz w:val="16"/>
          <w:szCs w:val="16"/>
        </w:rPr>
        <w:t>ON</w:t>
      </w:r>
      <w:proofErr w:type="gramEnd"/>
      <w:r w:rsidRPr="00651886">
        <w:rPr>
          <w:rFonts w:cs="Arial"/>
          <w:strike/>
          <w:sz w:val="16"/>
          <w:szCs w:val="16"/>
        </w:rPr>
        <w:t xml:space="preserve"> then consider not supported and </w:t>
      </w:r>
      <w:proofErr w:type="spellStart"/>
      <w:r w:rsidRPr="00651886">
        <w:rPr>
          <w:rFonts w:cs="Arial"/>
          <w:strike/>
          <w:sz w:val="16"/>
          <w:szCs w:val="16"/>
        </w:rPr>
        <w:t>Demand_PwrModing</w:t>
      </w:r>
      <w:proofErr w:type="spellEnd"/>
      <w:r w:rsidRPr="00651886">
        <w:rPr>
          <w:rFonts w:cs="Arial"/>
          <w:strike/>
          <w:sz w:val="16"/>
          <w:szCs w:val="16"/>
        </w:rPr>
        <w:t xml:space="preserve"> signal will not keep the bus awake.</w:t>
      </w:r>
      <w:r w:rsidRPr="008760B6">
        <w:rPr>
          <w:rFonts w:cs="Arial"/>
          <w:sz w:val="16"/>
          <w:szCs w:val="16"/>
        </w:rPr>
        <w:t xml:space="preserve">  </w:t>
      </w:r>
      <w:r>
        <w:rPr>
          <w:rFonts w:cs="Arial"/>
          <w:sz w:val="16"/>
          <w:szCs w:val="16"/>
        </w:rPr>
        <w:t xml:space="preserve">Demand Power </w:t>
      </w:r>
      <w:proofErr w:type="spellStart"/>
      <w:r>
        <w:rPr>
          <w:rFonts w:cs="Arial"/>
          <w:sz w:val="16"/>
          <w:szCs w:val="16"/>
        </w:rPr>
        <w:t>Moding</w:t>
      </w:r>
      <w:proofErr w:type="spellEnd"/>
      <w:r>
        <w:rPr>
          <w:rFonts w:cs="Arial"/>
          <w:sz w:val="16"/>
          <w:szCs w:val="16"/>
        </w:rPr>
        <w:t xml:space="preserve"> no longer applies.  If already in the code for legacy modules it can remain in </w:t>
      </w:r>
      <w:proofErr w:type="gramStart"/>
      <w:r>
        <w:rPr>
          <w:rFonts w:cs="Arial"/>
          <w:sz w:val="16"/>
          <w:szCs w:val="16"/>
        </w:rPr>
        <w:t>there</w:t>
      </w:r>
      <w:proofErr w:type="gramEnd"/>
      <w:r>
        <w:rPr>
          <w:rFonts w:cs="Arial"/>
          <w:sz w:val="16"/>
          <w:szCs w:val="16"/>
        </w:rPr>
        <w:t xml:space="preserve"> but new modules shall not include it in their code.</w:t>
      </w:r>
    </w:p>
    <w:p w14:paraId="32ACFB6A" w14:textId="77777777" w:rsidR="00CF5A6D" w:rsidRPr="008760B6" w:rsidRDefault="00F55D9B" w:rsidP="00CF5A6D">
      <w:pPr>
        <w:rPr>
          <w:ins w:id="110" w:author="Myslinski, Jason (J.S.)" w:date="2021-04-16T09:29:00Z"/>
          <w:rFonts w:cs="Arial"/>
          <w:sz w:val="16"/>
          <w:szCs w:val="16"/>
        </w:rPr>
      </w:pPr>
      <w:ins w:id="111" w:author="Myslinski, Jason (J.S.)" w:date="2021-04-16T09:29:00Z">
        <w:r>
          <w:rPr>
            <w:rFonts w:cs="Arial"/>
            <w:sz w:val="16"/>
            <w:szCs w:val="16"/>
          </w:rPr>
          <w:t xml:space="preserve">-- For the APIM PDC (Phoenix Domain Controller) the System Master and Cluster are the same </w:t>
        </w:r>
        <w:proofErr w:type="gramStart"/>
        <w:r>
          <w:rPr>
            <w:rFonts w:cs="Arial"/>
            <w:sz w:val="16"/>
            <w:szCs w:val="16"/>
          </w:rPr>
          <w:t>module</w:t>
        </w:r>
        <w:proofErr w:type="gramEnd"/>
        <w:r>
          <w:rPr>
            <w:rFonts w:cs="Arial"/>
            <w:sz w:val="16"/>
            <w:szCs w:val="16"/>
          </w:rPr>
          <w:t xml:space="preserve"> so both those requirements apply to APIM PDC</w:t>
        </w:r>
      </w:ins>
    </w:p>
    <w:p w14:paraId="3135E2BB" w14:textId="77777777" w:rsidR="00411EE1" w:rsidRDefault="00925A7C">
      <w:pPr>
        <w:rPr>
          <w:rFonts w:cs="Arial"/>
          <w:sz w:val="16"/>
          <w:szCs w:val="16"/>
        </w:rPr>
      </w:pPr>
    </w:p>
    <w:p w14:paraId="7B47F5E0" w14:textId="77777777" w:rsidR="008B19BF" w:rsidRDefault="00F55D9B">
      <w:pPr>
        <w:spacing w:after="200" w:line="276" w:lineRule="auto"/>
      </w:pPr>
      <w:r>
        <w:br w:type="page"/>
      </w:r>
    </w:p>
    <w:p w14:paraId="172B552C" w14:textId="77777777" w:rsidR="00406F39" w:rsidRDefault="00F55D9B" w:rsidP="006830A8">
      <w:pPr>
        <w:pStyle w:val="Heading2"/>
      </w:pPr>
      <w:bookmarkStart w:id="112" w:name="_Toc94795955"/>
      <w:r w:rsidRPr="00B9479B">
        <w:lastRenderedPageBreak/>
        <w:t>PWRMAN-FUN-REQ-014467/A-Power Mode Transition Timing (</w:t>
      </w:r>
      <w:proofErr w:type="spellStart"/>
      <w:r w:rsidRPr="00B9479B">
        <w:t>TcSE</w:t>
      </w:r>
      <w:proofErr w:type="spellEnd"/>
      <w:r w:rsidRPr="00B9479B">
        <w:t xml:space="preserve"> ROIN-267994-1)</w:t>
      </w:r>
      <w:bookmarkEnd w:id="112"/>
    </w:p>
    <w:p w14:paraId="746F41A9" w14:textId="77777777" w:rsidR="000F496D" w:rsidRDefault="000F496D"/>
    <w:p w14:paraId="6B36F7F0" w14:textId="77777777" w:rsidR="006830A8" w:rsidRPr="006830A8" w:rsidRDefault="006830A8" w:rsidP="006830A8">
      <w:pPr>
        <w:pStyle w:val="Heading3"/>
        <w:rPr>
          <w:b w:val="0"/>
          <w:u w:val="single"/>
        </w:rPr>
      </w:pPr>
      <w:bookmarkStart w:id="113" w:name="_Toc94795956"/>
      <w:r w:rsidRPr="006830A8">
        <w:rPr>
          <w:b w:val="0"/>
          <w:u w:val="single"/>
        </w:rPr>
        <w:t>PWRMAN-SR-REQ-014468/E-Bus wake-up transition times from Sleep Power Mode (</w:t>
      </w:r>
      <w:proofErr w:type="spellStart"/>
      <w:r w:rsidRPr="006830A8">
        <w:rPr>
          <w:b w:val="0"/>
          <w:u w:val="single"/>
        </w:rPr>
        <w:t>TcSE</w:t>
      </w:r>
      <w:proofErr w:type="spellEnd"/>
      <w:r w:rsidRPr="006830A8">
        <w:rPr>
          <w:b w:val="0"/>
          <w:u w:val="single"/>
        </w:rPr>
        <w:t xml:space="preserve"> ROIN-40700-3)</w:t>
      </w:r>
      <w:bookmarkEnd w:id="113"/>
    </w:p>
    <w:p w14:paraId="36D2A2A8" w14:textId="77777777" w:rsidR="00896C31" w:rsidRPr="00BD6FA0" w:rsidRDefault="00F55D9B" w:rsidP="00896C31">
      <w:pPr>
        <w:rPr>
          <w:rFonts w:cs="Arial"/>
          <w:strike/>
        </w:rPr>
      </w:pPr>
      <w:r w:rsidRPr="00BD6FA0">
        <w:rPr>
          <w:rFonts w:cs="Arial"/>
          <w:strike/>
        </w:rPr>
        <w:t>Upon bus awake from sleep mode infotainment modules shall transition to Ready to Receive (T1) within 100 msec.</w:t>
      </w:r>
    </w:p>
    <w:p w14:paraId="49B6D33C" w14:textId="77777777" w:rsidR="001105F9" w:rsidRPr="00BD6FA0" w:rsidRDefault="00F55D9B" w:rsidP="001105F9">
      <w:pPr>
        <w:numPr>
          <w:ilvl w:val="0"/>
          <w:numId w:val="259"/>
        </w:numPr>
        <w:rPr>
          <w:rFonts w:cs="Arial"/>
          <w:strike/>
        </w:rPr>
      </w:pPr>
      <w:r w:rsidRPr="00BD6FA0">
        <w:rPr>
          <w:rFonts w:cs="Arial"/>
          <w:strike/>
        </w:rPr>
        <w:t>Note: if a Tx module sends a CAN request to a Rx module before 100 msec has elapsed from bus wake-up then the CAN request may be missed.</w:t>
      </w:r>
    </w:p>
    <w:p w14:paraId="05D2743A" w14:textId="77777777" w:rsidR="00D8191D" w:rsidRPr="00BD6FA0" w:rsidRDefault="00925A7C">
      <w:pPr>
        <w:rPr>
          <w:rFonts w:cs="Arial"/>
          <w:strike/>
        </w:rPr>
      </w:pPr>
    </w:p>
    <w:p w14:paraId="75C176DC" w14:textId="77777777" w:rsidR="00D8191D" w:rsidRPr="00BD6FA0" w:rsidRDefault="00F55D9B">
      <w:pPr>
        <w:rPr>
          <w:rFonts w:cs="Arial"/>
          <w:strike/>
        </w:rPr>
      </w:pPr>
      <w:r w:rsidRPr="00BD6FA0">
        <w:rPr>
          <w:rFonts w:cs="Arial"/>
          <w:strike/>
        </w:rPr>
        <w:t xml:space="preserve">Upon bus awake from sleep mode infotainment modules shall transition to Ready to Transmit (T2) within 150 msec.  </w:t>
      </w:r>
    </w:p>
    <w:p w14:paraId="19F9D30E" w14:textId="77777777" w:rsidR="00896C31" w:rsidRPr="00BD6FA0" w:rsidRDefault="00925A7C">
      <w:pPr>
        <w:rPr>
          <w:rFonts w:cs="Arial"/>
          <w:strike/>
        </w:rPr>
      </w:pPr>
    </w:p>
    <w:p w14:paraId="202280C0" w14:textId="77777777" w:rsidR="00D8191D" w:rsidRPr="00BD6FA0" w:rsidRDefault="00F55D9B">
      <w:pPr>
        <w:rPr>
          <w:rFonts w:cs="Arial"/>
          <w:strike/>
        </w:rPr>
      </w:pPr>
      <w:r w:rsidRPr="00BD6FA0">
        <w:rPr>
          <w:rFonts w:cs="Arial"/>
          <w:strike/>
        </w:rPr>
        <w:t>Note: T2 is the FNOS CAN dB attributes ""</w:t>
      </w:r>
      <w:proofErr w:type="spellStart"/>
      <w:r w:rsidRPr="00BD6FA0">
        <w:rPr>
          <w:rFonts w:cs="Arial"/>
          <w:strike/>
        </w:rPr>
        <w:t>NodeWakeUpTime</w:t>
      </w:r>
      <w:proofErr w:type="spellEnd"/>
      <w:r w:rsidRPr="00BD6FA0">
        <w:rPr>
          <w:rFonts w:cs="Arial"/>
          <w:strike/>
        </w:rPr>
        <w:t xml:space="preserve">".  When the attribute </w:t>
      </w:r>
      <w:proofErr w:type="spellStart"/>
      <w:r w:rsidRPr="00BD6FA0">
        <w:rPr>
          <w:rFonts w:cs="Arial"/>
          <w:strike/>
        </w:rPr>
        <w:t>NodeWakeUpTime</w:t>
      </w:r>
      <w:proofErr w:type="spellEnd"/>
      <w:r w:rsidRPr="00BD6FA0">
        <w:rPr>
          <w:rFonts w:cs="Arial"/>
          <w:strike/>
        </w:rPr>
        <w:t xml:space="preserve"> is greater than 0 in the CAN dB then use the CAN dB attributes mentioned above for T1 and T2 otherwise use the SPSS values.</w:t>
      </w:r>
    </w:p>
    <w:p w14:paraId="66B21639" w14:textId="77777777" w:rsidR="00421A3F" w:rsidRDefault="00925A7C">
      <w:pPr>
        <w:rPr>
          <w:rFonts w:cs="Arial"/>
        </w:rPr>
      </w:pPr>
    </w:p>
    <w:p w14:paraId="590B65B1" w14:textId="77777777" w:rsidR="00BD6FA0" w:rsidRDefault="00F55D9B" w:rsidP="00BD6FA0">
      <w:pPr>
        <w:rPr>
          <w:ins w:id="114" w:author="Myslinski, Jason (J.S.)" w:date="2021-03-15T07:06:00Z"/>
        </w:rPr>
      </w:pPr>
      <w:ins w:id="115" w:author="Myslinski, Jason (J.S.)" w:date="2021-03-15T07:06:00Z">
        <w:r>
          <w:rPr>
            <w:rFonts w:cs="Arial"/>
          </w:rPr>
          <w:t>Reference the FNOS CAN dB attribute “</w:t>
        </w:r>
        <w:proofErr w:type="spellStart"/>
        <w:r>
          <w:rPr>
            <w:rFonts w:cs="Arial"/>
          </w:rPr>
          <w:t>NodeWakeUpTime</w:t>
        </w:r>
        <w:proofErr w:type="spellEnd"/>
        <w:r>
          <w:rPr>
            <w:rFonts w:cs="Arial"/>
          </w:rPr>
          <w:t>” for T2</w:t>
        </w:r>
      </w:ins>
      <w:ins w:id="116" w:author="Myslinski, Jason (J.S.)" w:date="2021-03-15T07:07:00Z">
        <w:r>
          <w:rPr>
            <w:rFonts w:cs="Arial"/>
          </w:rPr>
          <w:t xml:space="preserve"> (</w:t>
        </w:r>
        <w:proofErr w:type="spellStart"/>
        <w:proofErr w:type="gramStart"/>
        <w:r>
          <w:rPr>
            <w:rFonts w:cs="Arial"/>
          </w:rPr>
          <w:t>ie</w:t>
        </w:r>
        <w:proofErr w:type="spellEnd"/>
        <w:proofErr w:type="gramEnd"/>
        <w:r>
          <w:rPr>
            <w:rFonts w:cs="Arial"/>
          </w:rPr>
          <w:t xml:space="preserve"> bus wake-up to Ready to Transmit)</w:t>
        </w:r>
      </w:ins>
      <w:ins w:id="117" w:author="Myslinski, Jason (J.S.)" w:date="2021-03-15T07:06:00Z">
        <w:r>
          <w:rPr>
            <w:rFonts w:cs="Arial"/>
          </w:rPr>
          <w:t>.  T1 is considered the same as T2.</w:t>
        </w:r>
      </w:ins>
    </w:p>
    <w:p w14:paraId="2549211A" w14:textId="77777777" w:rsidR="00D8191D" w:rsidRDefault="00925A7C">
      <w:pPr>
        <w:rPr>
          <w:rFonts w:cs="Arial"/>
        </w:rPr>
      </w:pPr>
    </w:p>
    <w:p w14:paraId="0187A835" w14:textId="77777777" w:rsidR="006830A8" w:rsidRPr="006830A8" w:rsidRDefault="006830A8" w:rsidP="006830A8">
      <w:pPr>
        <w:pStyle w:val="Heading3"/>
        <w:rPr>
          <w:b w:val="0"/>
          <w:u w:val="single"/>
        </w:rPr>
      </w:pPr>
      <w:bookmarkStart w:id="118" w:name="_Toc94795957"/>
      <w:r w:rsidRPr="006830A8">
        <w:rPr>
          <w:b w:val="0"/>
          <w:u w:val="single"/>
        </w:rPr>
        <w:t>PWRMAN-SR-REQ-014469/D-Bus wake-up transition times from Unpowered Mode (</w:t>
      </w:r>
      <w:proofErr w:type="spellStart"/>
      <w:r w:rsidRPr="006830A8">
        <w:rPr>
          <w:b w:val="0"/>
          <w:u w:val="single"/>
        </w:rPr>
        <w:t>TcSE</w:t>
      </w:r>
      <w:proofErr w:type="spellEnd"/>
      <w:r w:rsidRPr="006830A8">
        <w:rPr>
          <w:b w:val="0"/>
          <w:u w:val="single"/>
        </w:rPr>
        <w:t xml:space="preserve"> ROIN-40701-3)</w:t>
      </w:r>
      <w:bookmarkEnd w:id="118"/>
    </w:p>
    <w:p w14:paraId="4C4CB0DA" w14:textId="77777777" w:rsidR="00F22072" w:rsidRPr="00772071" w:rsidRDefault="00F55D9B">
      <w:pPr>
        <w:rPr>
          <w:rFonts w:cs="Arial"/>
          <w:strike/>
        </w:rPr>
      </w:pPr>
      <w:r w:rsidRPr="00772071">
        <w:rPr>
          <w:rFonts w:cs="Arial"/>
          <w:strike/>
        </w:rPr>
        <w:t>Upon bus awake from Unpowered mode modules shall transition to Ready to Receive (T1) within 950 msec.</w:t>
      </w:r>
    </w:p>
    <w:p w14:paraId="35296C7F" w14:textId="77777777" w:rsidR="00F22072" w:rsidRPr="00772071" w:rsidRDefault="00925A7C">
      <w:pPr>
        <w:rPr>
          <w:rFonts w:cs="Arial"/>
          <w:strike/>
        </w:rPr>
      </w:pPr>
    </w:p>
    <w:p w14:paraId="11340627" w14:textId="77777777" w:rsidR="00F22072" w:rsidRPr="00772071" w:rsidRDefault="00F55D9B">
      <w:pPr>
        <w:rPr>
          <w:rFonts w:cs="Arial"/>
          <w:strike/>
        </w:rPr>
      </w:pPr>
      <w:r w:rsidRPr="00772071">
        <w:rPr>
          <w:rFonts w:cs="Arial"/>
          <w:strike/>
        </w:rPr>
        <w:t xml:space="preserve">Upon bus awake from Unpowered mode modules shall transition to Ready to Transmit (T2) within 1000 msec. </w:t>
      </w:r>
    </w:p>
    <w:p w14:paraId="13DCBA9F" w14:textId="77777777" w:rsidR="00F22072" w:rsidRPr="00772071" w:rsidRDefault="00925A7C">
      <w:pPr>
        <w:rPr>
          <w:rFonts w:cs="Arial"/>
          <w:strike/>
        </w:rPr>
      </w:pPr>
    </w:p>
    <w:p w14:paraId="15F01EEF" w14:textId="77777777" w:rsidR="00F22072" w:rsidRPr="00772071" w:rsidRDefault="00F55D9B">
      <w:pPr>
        <w:rPr>
          <w:rFonts w:cs="Arial"/>
          <w:strike/>
        </w:rPr>
      </w:pPr>
      <w:r w:rsidRPr="00772071">
        <w:rPr>
          <w:rFonts w:cs="Arial"/>
          <w:strike/>
        </w:rPr>
        <w:t>Note: T2 is the FNOS CAN dB attribute "</w:t>
      </w:r>
      <w:proofErr w:type="spellStart"/>
      <w:r w:rsidRPr="00772071">
        <w:rPr>
          <w:rFonts w:cs="Arial"/>
          <w:strike/>
        </w:rPr>
        <w:t>NodeStartUpTime</w:t>
      </w:r>
      <w:proofErr w:type="spellEnd"/>
      <w:r w:rsidRPr="00772071">
        <w:rPr>
          <w:rFonts w:cs="Arial"/>
          <w:strike/>
        </w:rPr>
        <w:t xml:space="preserve">”.  When the attribute </w:t>
      </w:r>
      <w:proofErr w:type="spellStart"/>
      <w:r w:rsidRPr="00772071">
        <w:rPr>
          <w:rFonts w:cs="Arial"/>
          <w:strike/>
        </w:rPr>
        <w:t>NoteWakeUpTime</w:t>
      </w:r>
      <w:proofErr w:type="spellEnd"/>
      <w:r w:rsidRPr="00772071">
        <w:rPr>
          <w:rFonts w:cs="Arial"/>
          <w:strike/>
        </w:rPr>
        <w:t xml:space="preserve"> is greater than 0 in the CAN dB then use the CAN dB attributes mentioned above for T1 and T2 otherwise use the SPSS values.</w:t>
      </w:r>
    </w:p>
    <w:p w14:paraId="37DF8101" w14:textId="77777777" w:rsidR="00772071" w:rsidRPr="00772071" w:rsidRDefault="00925A7C">
      <w:pPr>
        <w:rPr>
          <w:rFonts w:cs="Arial"/>
        </w:rPr>
      </w:pPr>
    </w:p>
    <w:p w14:paraId="1464D676" w14:textId="77777777" w:rsidR="00772071" w:rsidRPr="00772071" w:rsidRDefault="00F55D9B" w:rsidP="00772071">
      <w:pPr>
        <w:rPr>
          <w:ins w:id="119" w:author="Myslinski, Jason (J.S.)" w:date="2021-03-15T07:06:00Z"/>
          <w:rFonts w:cs="Arial"/>
        </w:rPr>
      </w:pPr>
      <w:ins w:id="120" w:author="Myslinski, Jason (J.S.)" w:date="2021-03-15T07:06:00Z">
        <w:r w:rsidRPr="00772071">
          <w:rPr>
            <w:rFonts w:cs="Arial"/>
          </w:rPr>
          <w:t>Reference the FNOS CAN dB attribute “</w:t>
        </w:r>
        <w:proofErr w:type="spellStart"/>
        <w:r w:rsidRPr="00772071">
          <w:rPr>
            <w:rFonts w:cs="Arial"/>
          </w:rPr>
          <w:t>Node</w:t>
        </w:r>
      </w:ins>
      <w:ins w:id="121" w:author="Myslinski, Jason (J.S.)" w:date="2021-03-15T07:10:00Z">
        <w:r>
          <w:rPr>
            <w:rFonts w:cs="Arial"/>
          </w:rPr>
          <w:t>Start</w:t>
        </w:r>
      </w:ins>
      <w:ins w:id="122" w:author="Myslinski, Jason (J.S.)" w:date="2021-03-15T07:06:00Z">
        <w:r w:rsidRPr="00772071">
          <w:rPr>
            <w:rFonts w:cs="Arial"/>
          </w:rPr>
          <w:t>UpTime</w:t>
        </w:r>
        <w:proofErr w:type="spellEnd"/>
        <w:r w:rsidRPr="00772071">
          <w:rPr>
            <w:rFonts w:cs="Arial"/>
          </w:rPr>
          <w:t>” for T2</w:t>
        </w:r>
      </w:ins>
      <w:ins w:id="123" w:author="Myslinski, Jason (J.S.)" w:date="2021-03-15T07:07:00Z">
        <w:r w:rsidRPr="00772071">
          <w:rPr>
            <w:rFonts w:cs="Arial"/>
          </w:rPr>
          <w:t xml:space="preserve"> (</w:t>
        </w:r>
        <w:proofErr w:type="spellStart"/>
        <w:proofErr w:type="gramStart"/>
        <w:r w:rsidRPr="00772071">
          <w:rPr>
            <w:rFonts w:cs="Arial"/>
          </w:rPr>
          <w:t>ie</w:t>
        </w:r>
        <w:proofErr w:type="spellEnd"/>
        <w:proofErr w:type="gramEnd"/>
        <w:r w:rsidRPr="00772071">
          <w:rPr>
            <w:rFonts w:cs="Arial"/>
          </w:rPr>
          <w:t xml:space="preserve"> bus wake-up </w:t>
        </w:r>
      </w:ins>
      <w:ins w:id="124" w:author="Myslinski, Jason (J.S.)" w:date="2021-03-15T07:10:00Z">
        <w:r>
          <w:rPr>
            <w:rFonts w:cs="Arial"/>
          </w:rPr>
          <w:t xml:space="preserve">from unpowered mode </w:t>
        </w:r>
      </w:ins>
      <w:ins w:id="125" w:author="Myslinski, Jason (J.S.)" w:date="2021-03-15T07:07:00Z">
        <w:r w:rsidRPr="00772071">
          <w:rPr>
            <w:rFonts w:cs="Arial"/>
          </w:rPr>
          <w:t>to Ready to Transmit)</w:t>
        </w:r>
      </w:ins>
      <w:ins w:id="126" w:author="Myslinski, Jason (J.S.)" w:date="2021-03-15T07:06:00Z">
        <w:r w:rsidRPr="00772071">
          <w:rPr>
            <w:rFonts w:cs="Arial"/>
          </w:rPr>
          <w:t>.  T1 is considered the same as T2.</w:t>
        </w:r>
      </w:ins>
    </w:p>
    <w:p w14:paraId="7B843133" w14:textId="77777777" w:rsidR="00772071" w:rsidRPr="00772071" w:rsidRDefault="00925A7C">
      <w:pPr>
        <w:rPr>
          <w:rFonts w:cs="Arial"/>
        </w:rPr>
      </w:pPr>
    </w:p>
    <w:p w14:paraId="1960648C" w14:textId="77777777" w:rsidR="00F22072" w:rsidRPr="00772071" w:rsidRDefault="00925A7C">
      <w:pPr>
        <w:rPr>
          <w:rFonts w:cs="Arial"/>
        </w:rPr>
      </w:pPr>
    </w:p>
    <w:p w14:paraId="21FDFB72" w14:textId="77777777" w:rsidR="006830A8" w:rsidRPr="006830A8" w:rsidRDefault="006830A8" w:rsidP="006830A8">
      <w:pPr>
        <w:pStyle w:val="Heading3"/>
        <w:rPr>
          <w:b w:val="0"/>
          <w:u w:val="single"/>
        </w:rPr>
      </w:pPr>
      <w:bookmarkStart w:id="127" w:name="_Toc94795958"/>
      <w:r w:rsidRPr="006830A8">
        <w:rPr>
          <w:b w:val="0"/>
          <w:u w:val="single"/>
        </w:rPr>
        <w:t>PWRMAN-SR-REQ-014470/C-EFP and Cluster transition time to Standby (</w:t>
      </w:r>
      <w:proofErr w:type="spellStart"/>
      <w:r w:rsidRPr="006830A8">
        <w:rPr>
          <w:b w:val="0"/>
          <w:u w:val="single"/>
        </w:rPr>
        <w:t>TcSE</w:t>
      </w:r>
      <w:proofErr w:type="spellEnd"/>
      <w:r w:rsidRPr="006830A8">
        <w:rPr>
          <w:b w:val="0"/>
          <w:u w:val="single"/>
        </w:rPr>
        <w:t xml:space="preserve"> ROIN-40702-2)</w:t>
      </w:r>
      <w:bookmarkEnd w:id="127"/>
    </w:p>
    <w:p w14:paraId="27A3FAD0" w14:textId="77777777" w:rsidR="002F69C9" w:rsidRDefault="00F55D9B">
      <w:pPr>
        <w:rPr>
          <w:rFonts w:cs="Arial"/>
        </w:rPr>
      </w:pPr>
      <w:r>
        <w:rPr>
          <w:rFonts w:cs="Arial"/>
        </w:rPr>
        <w:t xml:space="preserve">Upon infotainment bus ready to transmit (T2) the EFP and Cluster shall transition to Standby mode (T3) within 500 msec.  Note Functional and Standby mode are the same for the EFP and Cluster. </w:t>
      </w:r>
    </w:p>
    <w:p w14:paraId="58D9D274" w14:textId="77777777" w:rsidR="00DF1E39" w:rsidRDefault="00925A7C">
      <w:pPr>
        <w:rPr>
          <w:rFonts w:cs="Arial"/>
        </w:rPr>
      </w:pPr>
    </w:p>
    <w:p w14:paraId="376BA4A0" w14:textId="77777777" w:rsidR="006830A8" w:rsidRPr="006830A8" w:rsidRDefault="006830A8" w:rsidP="006830A8">
      <w:pPr>
        <w:pStyle w:val="Heading3"/>
        <w:rPr>
          <w:b w:val="0"/>
          <w:u w:val="single"/>
        </w:rPr>
      </w:pPr>
      <w:bookmarkStart w:id="128" w:name="_Toc94795959"/>
      <w:r w:rsidRPr="006830A8">
        <w:rPr>
          <w:b w:val="0"/>
          <w:u w:val="single"/>
        </w:rPr>
        <w:t>PWRMAN-SR-REQ-014471/B-Infotainment Components transition time to Standby (</w:t>
      </w:r>
      <w:proofErr w:type="spellStart"/>
      <w:r w:rsidRPr="006830A8">
        <w:rPr>
          <w:b w:val="0"/>
          <w:u w:val="single"/>
        </w:rPr>
        <w:t>TcSE</w:t>
      </w:r>
      <w:proofErr w:type="spellEnd"/>
      <w:r w:rsidRPr="006830A8">
        <w:rPr>
          <w:b w:val="0"/>
          <w:u w:val="single"/>
        </w:rPr>
        <w:t xml:space="preserve"> ROIN-40703-3)</w:t>
      </w:r>
      <w:bookmarkEnd w:id="128"/>
    </w:p>
    <w:p w14:paraId="37976AF6" w14:textId="77777777" w:rsidR="000F496D" w:rsidRDefault="00F55D9B">
      <w:pPr>
        <w:rPr>
          <w:rFonts w:cs="Arial"/>
          <w:szCs w:val="20"/>
        </w:rPr>
      </w:pPr>
      <w:r>
        <w:rPr>
          <w:rFonts w:cs="Arial"/>
          <w:szCs w:val="20"/>
        </w:rPr>
        <w:t xml:space="preserve">Upon infotainment bus ready to transmit (T2) the infotainment modules shall be able to support normal Standby operations (T3) within 500 </w:t>
      </w:r>
      <w:r>
        <w:rPr>
          <w:rStyle w:val="spelle"/>
          <w:rFonts w:cs="Arial"/>
          <w:szCs w:val="20"/>
        </w:rPr>
        <w:t>msec</w:t>
      </w:r>
      <w:r>
        <w:rPr>
          <w:rFonts w:cs="Arial"/>
          <w:szCs w:val="20"/>
        </w:rPr>
        <w:t xml:space="preserve">.  </w:t>
      </w:r>
    </w:p>
    <w:p w14:paraId="46EF3B3B" w14:textId="77777777" w:rsidR="000F496D" w:rsidRDefault="000F496D">
      <w:pPr>
        <w:rPr>
          <w:rFonts w:cs="Arial"/>
          <w:szCs w:val="20"/>
        </w:rPr>
      </w:pPr>
    </w:p>
    <w:p w14:paraId="62C0146F" w14:textId="77777777" w:rsidR="000F496D" w:rsidRDefault="00F55D9B">
      <w:r>
        <w:rPr>
          <w:rFonts w:cs="Arial"/>
          <w:szCs w:val="20"/>
        </w:rPr>
        <w:t xml:space="preserve">If the infotainment component supports </w:t>
      </w:r>
      <w:proofErr w:type="spellStart"/>
      <w:r>
        <w:rPr>
          <w:rFonts w:cs="Arial"/>
          <w:szCs w:val="20"/>
        </w:rPr>
        <w:t>HMIAudioMode</w:t>
      </w:r>
      <w:proofErr w:type="spellEnd"/>
      <w:r>
        <w:rPr>
          <w:rFonts w:cs="Arial"/>
          <w:szCs w:val="20"/>
        </w:rPr>
        <w:t xml:space="preserve"> then the infotainment peripheral shall be able to act upon </w:t>
      </w:r>
      <w:proofErr w:type="spellStart"/>
      <w:r>
        <w:rPr>
          <w:rStyle w:val="spelle"/>
          <w:rFonts w:cs="Arial"/>
          <w:szCs w:val="20"/>
        </w:rPr>
        <w:t>HMIAudioMode</w:t>
      </w:r>
      <w:proofErr w:type="spellEnd"/>
      <w:r>
        <w:rPr>
          <w:rFonts w:cs="Arial"/>
          <w:szCs w:val="20"/>
        </w:rPr>
        <w:t xml:space="preserve"> = ON no later </w:t>
      </w:r>
      <w:proofErr w:type="spellStart"/>
      <w:r>
        <w:rPr>
          <w:rFonts w:cs="Arial"/>
          <w:szCs w:val="20"/>
        </w:rPr>
        <w:t>then</w:t>
      </w:r>
      <w:proofErr w:type="spellEnd"/>
      <w:r>
        <w:rPr>
          <w:rFonts w:cs="Arial"/>
          <w:szCs w:val="20"/>
        </w:rPr>
        <w:t xml:space="preserve"> T3.</w:t>
      </w:r>
    </w:p>
    <w:p w14:paraId="7DDCC388" w14:textId="77777777" w:rsidR="000F496D" w:rsidRDefault="000F496D">
      <w:pPr>
        <w:rPr>
          <w:rFonts w:cs="Arial"/>
          <w:szCs w:val="20"/>
        </w:rPr>
      </w:pPr>
    </w:p>
    <w:p w14:paraId="1946371D" w14:textId="77777777" w:rsidR="000F496D" w:rsidRDefault="00F55D9B">
      <w:pPr>
        <w:rPr>
          <w:rFonts w:cs="Arial"/>
          <w:szCs w:val="20"/>
        </w:rPr>
      </w:pPr>
      <w:r>
        <w:rPr>
          <w:rFonts w:cs="Arial"/>
          <w:szCs w:val="20"/>
        </w:rPr>
        <w:t xml:space="preserve">If the infotainment component supports </w:t>
      </w:r>
      <w:proofErr w:type="spellStart"/>
      <w:r>
        <w:rPr>
          <w:rFonts w:cs="Arial"/>
          <w:szCs w:val="20"/>
        </w:rPr>
        <w:t>Audio_</w:t>
      </w:r>
      <w:proofErr w:type="gramStart"/>
      <w:r>
        <w:rPr>
          <w:rFonts w:cs="Arial"/>
          <w:szCs w:val="20"/>
        </w:rPr>
        <w:t>Amp</w:t>
      </w:r>
      <w:proofErr w:type="spellEnd"/>
      <w:proofErr w:type="gramEnd"/>
      <w:r>
        <w:rPr>
          <w:rFonts w:cs="Arial"/>
          <w:szCs w:val="20"/>
        </w:rPr>
        <w:t xml:space="preserve"> then the infotainment peripheral shall be able to act upon </w:t>
      </w:r>
      <w:proofErr w:type="spellStart"/>
      <w:r>
        <w:rPr>
          <w:rStyle w:val="spelle"/>
          <w:rFonts w:cs="Arial"/>
          <w:szCs w:val="20"/>
        </w:rPr>
        <w:t>Audio_AMP</w:t>
      </w:r>
      <w:proofErr w:type="spellEnd"/>
      <w:r>
        <w:rPr>
          <w:rFonts w:cs="Arial"/>
          <w:szCs w:val="20"/>
        </w:rPr>
        <w:t xml:space="preserve"> = ON / </w:t>
      </w:r>
      <w:proofErr w:type="spellStart"/>
      <w:r>
        <w:rPr>
          <w:rFonts w:cs="Arial"/>
          <w:szCs w:val="20"/>
        </w:rPr>
        <w:t>Partial_AMP_Audio</w:t>
      </w:r>
      <w:proofErr w:type="spellEnd"/>
      <w:r>
        <w:rPr>
          <w:rFonts w:cs="Arial"/>
          <w:szCs w:val="20"/>
        </w:rPr>
        <w:t xml:space="preserve"> no later </w:t>
      </w:r>
      <w:proofErr w:type="spellStart"/>
      <w:r>
        <w:rPr>
          <w:rFonts w:cs="Arial"/>
          <w:szCs w:val="20"/>
        </w:rPr>
        <w:t>then</w:t>
      </w:r>
      <w:proofErr w:type="spellEnd"/>
      <w:r>
        <w:rPr>
          <w:rFonts w:cs="Arial"/>
          <w:szCs w:val="20"/>
        </w:rPr>
        <w:t xml:space="preserve"> T3.</w:t>
      </w:r>
    </w:p>
    <w:p w14:paraId="35BD0D02" w14:textId="77777777" w:rsidR="000F496D" w:rsidRDefault="000F496D"/>
    <w:p w14:paraId="30A8C56B" w14:textId="77777777" w:rsidR="006830A8" w:rsidRPr="006830A8" w:rsidRDefault="006830A8" w:rsidP="006830A8">
      <w:pPr>
        <w:pStyle w:val="Heading3"/>
        <w:rPr>
          <w:b w:val="0"/>
          <w:u w:val="single"/>
        </w:rPr>
      </w:pPr>
      <w:bookmarkStart w:id="129" w:name="_Toc94795960"/>
      <w:r w:rsidRPr="006830A8">
        <w:rPr>
          <w:b w:val="0"/>
          <w:u w:val="single"/>
        </w:rPr>
        <w:t>PWRMAN-SR-REQ-014472/B-System Master transition time from Standby to Functional Power Mode (</w:t>
      </w:r>
      <w:proofErr w:type="spellStart"/>
      <w:r w:rsidRPr="006830A8">
        <w:rPr>
          <w:b w:val="0"/>
          <w:u w:val="single"/>
        </w:rPr>
        <w:t>TcSE</w:t>
      </w:r>
      <w:proofErr w:type="spellEnd"/>
      <w:r w:rsidRPr="006830A8">
        <w:rPr>
          <w:b w:val="0"/>
          <w:u w:val="single"/>
        </w:rPr>
        <w:t xml:space="preserve"> ROIN-40704-2)</w:t>
      </w:r>
      <w:bookmarkEnd w:id="129"/>
    </w:p>
    <w:p w14:paraId="55AA5C7B" w14:textId="77777777" w:rsidR="000F496D" w:rsidRDefault="00F55D9B">
      <w:pPr>
        <w:rPr>
          <w:rFonts w:cs="Arial"/>
          <w:szCs w:val="20"/>
        </w:rPr>
      </w:pPr>
      <w:r>
        <w:rPr>
          <w:rFonts w:cs="Arial"/>
          <w:szCs w:val="20"/>
        </w:rPr>
        <w:t xml:space="preserve">The System Master shall be able to transition to functional power mode (T4) from standby power mode (T3) within 250 </w:t>
      </w:r>
      <w:r>
        <w:rPr>
          <w:rStyle w:val="spelle"/>
          <w:rFonts w:cs="Arial"/>
          <w:szCs w:val="20"/>
        </w:rPr>
        <w:t>msec</w:t>
      </w:r>
      <w:r>
        <w:rPr>
          <w:rFonts w:cs="Arial"/>
          <w:szCs w:val="20"/>
        </w:rPr>
        <w:t xml:space="preserve"> of setting the signal </w:t>
      </w:r>
      <w:proofErr w:type="spellStart"/>
      <w:r>
        <w:rPr>
          <w:rStyle w:val="spelle"/>
          <w:rFonts w:cs="Arial"/>
          <w:szCs w:val="20"/>
        </w:rPr>
        <w:t>HMIAudioMode</w:t>
      </w:r>
      <w:proofErr w:type="spellEnd"/>
      <w:r>
        <w:rPr>
          <w:rFonts w:cs="Arial"/>
          <w:szCs w:val="20"/>
        </w:rPr>
        <w:t xml:space="preserve"> to 'ON'.</w:t>
      </w:r>
    </w:p>
    <w:p w14:paraId="03AAC6E2" w14:textId="77777777" w:rsidR="006830A8" w:rsidRPr="006830A8" w:rsidRDefault="006830A8" w:rsidP="006830A8">
      <w:pPr>
        <w:pStyle w:val="Heading3"/>
        <w:rPr>
          <w:b w:val="0"/>
          <w:u w:val="single"/>
        </w:rPr>
      </w:pPr>
      <w:bookmarkStart w:id="130" w:name="_Toc94795961"/>
      <w:r w:rsidRPr="006830A8">
        <w:rPr>
          <w:b w:val="0"/>
          <w:u w:val="single"/>
        </w:rPr>
        <w:t xml:space="preserve">PWRMAN-SR-REQ-014473/E-System Master timing to send </w:t>
      </w:r>
      <w:proofErr w:type="spellStart"/>
      <w:r w:rsidRPr="006830A8">
        <w:rPr>
          <w:b w:val="0"/>
          <w:u w:val="single"/>
        </w:rPr>
        <w:t>HMIAudioMode</w:t>
      </w:r>
      <w:proofErr w:type="spellEnd"/>
      <w:r w:rsidRPr="006830A8">
        <w:rPr>
          <w:b w:val="0"/>
          <w:u w:val="single"/>
        </w:rPr>
        <w:t xml:space="preserve"> (</w:t>
      </w:r>
      <w:proofErr w:type="spellStart"/>
      <w:r w:rsidRPr="006830A8">
        <w:rPr>
          <w:b w:val="0"/>
          <w:u w:val="single"/>
        </w:rPr>
        <w:t>TcSE</w:t>
      </w:r>
      <w:proofErr w:type="spellEnd"/>
      <w:r w:rsidRPr="006830A8">
        <w:rPr>
          <w:b w:val="0"/>
          <w:u w:val="single"/>
        </w:rPr>
        <w:t xml:space="preserve"> ROIN-40705-2)</w:t>
      </w:r>
      <w:bookmarkEnd w:id="130"/>
    </w:p>
    <w:p w14:paraId="499C8AAB" w14:textId="77777777" w:rsidR="00396B32" w:rsidRDefault="00F55D9B">
      <w:pPr>
        <w:rPr>
          <w:rFonts w:cs="Arial"/>
        </w:rPr>
      </w:pPr>
      <w:r>
        <w:rPr>
          <w:rFonts w:cs="Arial"/>
        </w:rPr>
        <w:t xml:space="preserve">The Infotainment System Master shall set the </w:t>
      </w:r>
      <w:proofErr w:type="spellStart"/>
      <w:r>
        <w:rPr>
          <w:rFonts w:cs="Arial"/>
        </w:rPr>
        <w:t>HMIAudioMode</w:t>
      </w:r>
      <w:proofErr w:type="spellEnd"/>
      <w:r>
        <w:rPr>
          <w:rFonts w:cs="Arial"/>
        </w:rPr>
        <w:t xml:space="preserve"> signal equal to 'ON' after 500 msec from bus ready to Tx (T2) but no later than 550 msec from bus ready to transmit (T2) if the conditions to enter Functional Power Mode are met.  </w:t>
      </w:r>
    </w:p>
    <w:p w14:paraId="15808F4D" w14:textId="77777777" w:rsidR="00BB134D" w:rsidRDefault="00925A7C">
      <w:pPr>
        <w:rPr>
          <w:rFonts w:cs="Arial"/>
        </w:rPr>
      </w:pPr>
    </w:p>
    <w:p w14:paraId="000633E6" w14:textId="77777777" w:rsidR="00BB134D" w:rsidRDefault="00F55D9B">
      <w:pPr>
        <w:rPr>
          <w:rFonts w:cs="Arial"/>
        </w:rPr>
      </w:pPr>
      <w:r>
        <w:rPr>
          <w:rFonts w:cs="Arial"/>
        </w:rPr>
        <w:lastRenderedPageBreak/>
        <w:t>Note: If the Infotainment System Master cannot meet the timing above (must be OK’d by Ford D&amp;R) then the Infotainment System Master might want to implement predictive triggers such that when the Ignition changes to Run the boot up time could be reduced.</w:t>
      </w:r>
    </w:p>
    <w:p w14:paraId="0901B781" w14:textId="77777777" w:rsidR="00BB134D" w:rsidRPr="00C074EF" w:rsidRDefault="00F55D9B" w:rsidP="00C074EF">
      <w:pPr>
        <w:numPr>
          <w:ilvl w:val="0"/>
          <w:numId w:val="266"/>
        </w:numPr>
        <w:rPr>
          <w:rFonts w:cs="Arial"/>
        </w:rPr>
      </w:pPr>
      <w:r>
        <w:rPr>
          <w:rFonts w:cs="Arial"/>
        </w:rPr>
        <w:t>Ex.  If Door Unlock, Door Open or Approach Detection network signals are received by the System Master then those signals could potentially be used as predictive triggers where the System Master boots up internally even if there is no HMI or audio.  By the time the user gets in the driver seat and changes ignition to Run the System Master may already be booted up or in the process of booting up reducing the time perceived by the customer for the infotainment system to power up.</w:t>
      </w:r>
    </w:p>
    <w:p w14:paraId="21E98524" w14:textId="77777777" w:rsidR="006830A8" w:rsidRPr="006830A8" w:rsidRDefault="006830A8" w:rsidP="006830A8">
      <w:pPr>
        <w:pStyle w:val="Heading3"/>
        <w:rPr>
          <w:b w:val="0"/>
          <w:u w:val="single"/>
        </w:rPr>
      </w:pPr>
      <w:bookmarkStart w:id="131" w:name="_Toc94795962"/>
      <w:r w:rsidRPr="006830A8">
        <w:rPr>
          <w:b w:val="0"/>
          <w:u w:val="single"/>
        </w:rPr>
        <w:t>PWRMAN-SR-REQ-014474/B-Infotainment components transition time from Standby to Functional Power Mode (</w:t>
      </w:r>
      <w:proofErr w:type="spellStart"/>
      <w:r w:rsidRPr="006830A8">
        <w:rPr>
          <w:b w:val="0"/>
          <w:u w:val="single"/>
        </w:rPr>
        <w:t>TcSE</w:t>
      </w:r>
      <w:proofErr w:type="spellEnd"/>
      <w:r w:rsidRPr="006830A8">
        <w:rPr>
          <w:b w:val="0"/>
          <w:u w:val="single"/>
        </w:rPr>
        <w:t xml:space="preserve"> ROIN-40706-2)</w:t>
      </w:r>
      <w:bookmarkEnd w:id="131"/>
    </w:p>
    <w:p w14:paraId="16A57CD5" w14:textId="77777777" w:rsidR="000F496D" w:rsidRDefault="00F55D9B">
      <w:pPr>
        <w:rPr>
          <w:rFonts w:cs="Arial"/>
          <w:szCs w:val="20"/>
        </w:rPr>
      </w:pPr>
      <w:r>
        <w:rPr>
          <w:rFonts w:cs="Arial"/>
          <w:szCs w:val="20"/>
        </w:rPr>
        <w:t>The infotainment peripherals (</w:t>
      </w:r>
      <w:proofErr w:type="spellStart"/>
      <w:r>
        <w:rPr>
          <w:rStyle w:val="spelle"/>
          <w:rFonts w:cs="Arial"/>
          <w:szCs w:val="20"/>
        </w:rPr>
        <w:t>ie</w:t>
      </w:r>
      <w:proofErr w:type="spellEnd"/>
      <w:r>
        <w:rPr>
          <w:rFonts w:cs="Arial"/>
          <w:szCs w:val="20"/>
        </w:rPr>
        <w:t xml:space="preserve"> AHU, RSE</w:t>
      </w:r>
      <w:proofErr w:type="gramStart"/>
      <w:r>
        <w:rPr>
          <w:rFonts w:cs="Arial"/>
          <w:szCs w:val="20"/>
        </w:rPr>
        <w:t>… )</w:t>
      </w:r>
      <w:proofErr w:type="gramEnd"/>
      <w:r>
        <w:rPr>
          <w:rFonts w:cs="Arial"/>
          <w:szCs w:val="20"/>
        </w:rPr>
        <w:t xml:space="preserve"> shall be able to transition to functional power mode (T4) from Standby power mode (T3) within 250 </w:t>
      </w:r>
      <w:r>
        <w:rPr>
          <w:rStyle w:val="spelle"/>
          <w:rFonts w:cs="Arial"/>
          <w:szCs w:val="20"/>
        </w:rPr>
        <w:t>msec</w:t>
      </w:r>
      <w:r>
        <w:rPr>
          <w:rFonts w:cs="Arial"/>
          <w:szCs w:val="20"/>
        </w:rPr>
        <w:t xml:space="preserve"> of receiving the signal '</w:t>
      </w:r>
      <w:proofErr w:type="spellStart"/>
      <w:r>
        <w:rPr>
          <w:rStyle w:val="spelle"/>
          <w:rFonts w:cs="Arial"/>
          <w:szCs w:val="20"/>
        </w:rPr>
        <w:t>HMIAudioMode</w:t>
      </w:r>
      <w:proofErr w:type="spellEnd"/>
      <w:r>
        <w:rPr>
          <w:rFonts w:cs="Arial"/>
          <w:szCs w:val="20"/>
        </w:rPr>
        <w:t xml:space="preserve"> = ON'.</w:t>
      </w:r>
    </w:p>
    <w:p w14:paraId="65B2B4F8" w14:textId="77777777" w:rsidR="006830A8" w:rsidRPr="006830A8" w:rsidRDefault="006830A8" w:rsidP="006830A8">
      <w:pPr>
        <w:pStyle w:val="Heading3"/>
        <w:rPr>
          <w:b w:val="0"/>
          <w:u w:val="single"/>
        </w:rPr>
      </w:pPr>
      <w:bookmarkStart w:id="132" w:name="_Toc94795963"/>
      <w:r w:rsidRPr="006830A8">
        <w:rPr>
          <w:b w:val="0"/>
          <w:u w:val="single"/>
        </w:rPr>
        <w:t>PWRMAN-SR-REQ-014475/C-Power Mode transitions Timing Table (</w:t>
      </w:r>
      <w:proofErr w:type="spellStart"/>
      <w:r w:rsidRPr="006830A8">
        <w:rPr>
          <w:b w:val="0"/>
          <w:u w:val="single"/>
        </w:rPr>
        <w:t>TcSE</w:t>
      </w:r>
      <w:proofErr w:type="spellEnd"/>
      <w:r w:rsidRPr="006830A8">
        <w:rPr>
          <w:b w:val="0"/>
          <w:u w:val="single"/>
        </w:rPr>
        <w:t xml:space="preserve"> ROIN-40707-2)</w:t>
      </w:r>
      <w:bookmarkEnd w:id="132"/>
    </w:p>
    <w:p w14:paraId="13D573C6" w14:textId="77777777" w:rsidR="00143A18" w:rsidRDefault="00F55D9B">
      <w:pPr>
        <w:rPr>
          <w:rFonts w:cs="Arial"/>
          <w:b/>
        </w:rPr>
      </w:pPr>
      <w:r>
        <w:rPr>
          <w:rFonts w:cs="Arial"/>
        </w:rPr>
        <w:t>Infotainment modules shall follow the Power Mode Transitions as shown in the figure below.</w:t>
      </w:r>
    </w:p>
    <w:p w14:paraId="7EC7390F" w14:textId="77777777" w:rsidR="00143A18" w:rsidRDefault="00925A7C">
      <w:pPr>
        <w:rPr>
          <w:rFonts w:cs="Arial"/>
        </w:rPr>
      </w:pPr>
    </w:p>
    <w:p w14:paraId="3BE4F540" w14:textId="77777777" w:rsidR="00143A18" w:rsidRDefault="00925A7C">
      <w:pPr>
        <w:rPr>
          <w:rFonts w:cs="Arial"/>
        </w:rPr>
      </w:pPr>
    </w:p>
    <w:p w14:paraId="59A17B61" w14:textId="77777777" w:rsidR="00143A18" w:rsidRDefault="00925A7C">
      <w:pPr>
        <w:rPr>
          <w:rFonts w:cs="Arial"/>
        </w:rPr>
      </w:pPr>
    </w:p>
    <w:p w14:paraId="23071DFE" w14:textId="77777777" w:rsidR="00143A18" w:rsidRDefault="006830A8" w:rsidP="006830A8">
      <w:pPr>
        <w:jc w:val="center"/>
        <w:rPr>
          <w:rFonts w:cs="Arial"/>
        </w:rPr>
      </w:pPr>
      <w:r>
        <w:object w:dxaOrig="10672" w:dyaOrig="7964" w14:anchorId="1F6E6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61fc402f0000039f03973188" o:spid="_x0000_i1025" type="#_x0000_t75" style="width:422.8pt;height:315.65pt" o:ole="">
            <v:imagedata r:id="rId11" o:title=""/>
          </v:shape>
          <o:OLEObject Type="Embed" ProgID="Visio.Drawing.11" ShapeID="61fc402f0000039f03973188" DrawAspect="Content" ObjectID="_1713944185" r:id="rId12"/>
        </w:object>
      </w:r>
    </w:p>
    <w:p w14:paraId="6316665F" w14:textId="77777777" w:rsidR="00143A18" w:rsidRDefault="00F55D9B">
      <w:pPr>
        <w:jc w:val="center"/>
        <w:rPr>
          <w:rFonts w:cs="Arial"/>
          <w:b/>
        </w:rPr>
      </w:pPr>
      <w:r>
        <w:rPr>
          <w:rFonts w:cs="Arial"/>
          <w:b/>
        </w:rPr>
        <w:t>Sleep to Functional Power Mode Transitions</w:t>
      </w:r>
    </w:p>
    <w:p w14:paraId="6D624731" w14:textId="77777777" w:rsidR="00636CAA" w:rsidRDefault="00925A7C">
      <w:pPr>
        <w:jc w:val="center"/>
        <w:rPr>
          <w:rFonts w:cs="Arial"/>
          <w:b/>
        </w:rPr>
      </w:pPr>
    </w:p>
    <w:p w14:paraId="6E52063A" w14:textId="77777777" w:rsidR="00636CAA" w:rsidRDefault="00925A7C" w:rsidP="00636CAA">
      <w:pPr>
        <w:rPr>
          <w:rFonts w:cs="Arial"/>
          <w:b/>
        </w:rPr>
      </w:pPr>
    </w:p>
    <w:p w14:paraId="5BC5E0C5" w14:textId="77777777" w:rsidR="00636CAA" w:rsidRDefault="00925A7C" w:rsidP="00636CAA">
      <w:pPr>
        <w:rPr>
          <w:rFonts w:cs="Arial"/>
          <w:b/>
        </w:rPr>
      </w:pPr>
    </w:p>
    <w:p w14:paraId="514CCF97" w14:textId="77777777" w:rsidR="008B19BF" w:rsidRDefault="00F55D9B">
      <w:pPr>
        <w:spacing w:after="200" w:line="276" w:lineRule="auto"/>
      </w:pPr>
      <w:r>
        <w:br w:type="page"/>
      </w:r>
    </w:p>
    <w:p w14:paraId="3667F5EA" w14:textId="77777777" w:rsidR="00406F39" w:rsidRDefault="00F55D9B" w:rsidP="006830A8">
      <w:pPr>
        <w:pStyle w:val="Heading2"/>
      </w:pPr>
      <w:bookmarkStart w:id="133" w:name="_Toc94795964"/>
      <w:r w:rsidRPr="00B9479B">
        <w:lastRenderedPageBreak/>
        <w:t>PWRMAN-FUN-REQ-014476/A-Power Management Infotainment System States (</w:t>
      </w:r>
      <w:proofErr w:type="spellStart"/>
      <w:r w:rsidRPr="00B9479B">
        <w:t>TcSE</w:t>
      </w:r>
      <w:proofErr w:type="spellEnd"/>
      <w:r w:rsidRPr="00B9479B">
        <w:t xml:space="preserve"> ROIN-267995-1)</w:t>
      </w:r>
      <w:bookmarkEnd w:id="133"/>
    </w:p>
    <w:p w14:paraId="4D51E46E" w14:textId="77777777" w:rsidR="000F496D" w:rsidRDefault="000F496D"/>
    <w:p w14:paraId="59B5224E" w14:textId="77777777" w:rsidR="006830A8" w:rsidRPr="006830A8" w:rsidRDefault="006830A8" w:rsidP="006830A8">
      <w:pPr>
        <w:pStyle w:val="Heading3"/>
        <w:rPr>
          <w:b w:val="0"/>
          <w:u w:val="single"/>
        </w:rPr>
      </w:pPr>
      <w:bookmarkStart w:id="134" w:name="_Toc94795965"/>
      <w:r w:rsidRPr="006830A8">
        <w:rPr>
          <w:b w:val="0"/>
          <w:u w:val="single"/>
        </w:rPr>
        <w:t>PWRMAN-SR-REQ-014477/E-Infotainment System States (</w:t>
      </w:r>
      <w:proofErr w:type="spellStart"/>
      <w:r w:rsidRPr="006830A8">
        <w:rPr>
          <w:b w:val="0"/>
          <w:u w:val="single"/>
        </w:rPr>
        <w:t>TcSE</w:t>
      </w:r>
      <w:proofErr w:type="spellEnd"/>
      <w:r w:rsidRPr="006830A8">
        <w:rPr>
          <w:b w:val="0"/>
          <w:u w:val="single"/>
        </w:rPr>
        <w:t xml:space="preserve"> ROIN-40610-3)</w:t>
      </w:r>
      <w:bookmarkEnd w:id="134"/>
    </w:p>
    <w:p w14:paraId="14F1FC14" w14:textId="77777777" w:rsidR="00AE06BC" w:rsidRPr="00AE06BC" w:rsidRDefault="00925A7C" w:rsidP="00AE06BC"/>
    <w:tbl>
      <w:tblPr>
        <w:tblW w:w="10900" w:type="dxa"/>
        <w:jc w:val="center"/>
        <w:tblLayout w:type="fixed"/>
        <w:tblLook w:val="04A0" w:firstRow="1" w:lastRow="0" w:firstColumn="1" w:lastColumn="0" w:noHBand="0" w:noVBand="1"/>
      </w:tblPr>
      <w:tblGrid>
        <w:gridCol w:w="1851"/>
        <w:gridCol w:w="1041"/>
        <w:gridCol w:w="2338"/>
        <w:gridCol w:w="1260"/>
        <w:gridCol w:w="4410"/>
      </w:tblGrid>
      <w:tr w:rsidR="00530F28" w14:paraId="071368EB" w14:textId="77777777" w:rsidTr="00B74B3E">
        <w:trPr>
          <w:trHeight w:val="525"/>
          <w:jc w:val="center"/>
        </w:trPr>
        <w:tc>
          <w:tcPr>
            <w:tcW w:w="1851" w:type="dxa"/>
            <w:tcBorders>
              <w:top w:val="single" w:sz="8" w:space="0" w:color="auto"/>
              <w:left w:val="single" w:sz="8" w:space="0" w:color="auto"/>
              <w:bottom w:val="single" w:sz="8" w:space="0" w:color="auto"/>
              <w:right w:val="single" w:sz="8" w:space="0" w:color="auto"/>
            </w:tcBorders>
            <w:vAlign w:val="center"/>
            <w:hideMark/>
          </w:tcPr>
          <w:p w14:paraId="22605AC4" w14:textId="77777777" w:rsidR="00530F28" w:rsidRDefault="00F55D9B">
            <w:pPr>
              <w:jc w:val="center"/>
              <w:rPr>
                <w:rFonts w:cs="Arial"/>
                <w:b/>
                <w:bCs/>
                <w:sz w:val="16"/>
                <w:szCs w:val="16"/>
                <w:u w:val="single"/>
              </w:rPr>
            </w:pPr>
            <w:r>
              <w:rPr>
                <w:rFonts w:cs="Arial"/>
                <w:b/>
                <w:bCs/>
                <w:sz w:val="16"/>
                <w:szCs w:val="16"/>
                <w:u w:val="single"/>
              </w:rPr>
              <w:t>System State</w:t>
            </w:r>
          </w:p>
        </w:tc>
        <w:tc>
          <w:tcPr>
            <w:tcW w:w="1041" w:type="dxa"/>
            <w:tcBorders>
              <w:top w:val="single" w:sz="8" w:space="0" w:color="auto"/>
              <w:left w:val="nil"/>
              <w:bottom w:val="single" w:sz="8" w:space="0" w:color="auto"/>
              <w:right w:val="single" w:sz="8" w:space="0" w:color="auto"/>
            </w:tcBorders>
            <w:vAlign w:val="center"/>
            <w:hideMark/>
          </w:tcPr>
          <w:p w14:paraId="6586E053" w14:textId="77777777" w:rsidR="00530F28" w:rsidRDefault="00F55D9B">
            <w:pPr>
              <w:jc w:val="center"/>
              <w:rPr>
                <w:rFonts w:cs="Arial"/>
                <w:b/>
                <w:bCs/>
                <w:sz w:val="16"/>
                <w:szCs w:val="16"/>
                <w:u w:val="single"/>
              </w:rPr>
            </w:pPr>
            <w:r>
              <w:rPr>
                <w:rFonts w:cs="Arial"/>
                <w:b/>
                <w:bCs/>
                <w:sz w:val="16"/>
                <w:szCs w:val="16"/>
                <w:u w:val="single"/>
              </w:rPr>
              <w:t>Power Mode State</w:t>
            </w:r>
          </w:p>
        </w:tc>
        <w:tc>
          <w:tcPr>
            <w:tcW w:w="2338" w:type="dxa"/>
            <w:tcBorders>
              <w:top w:val="single" w:sz="8" w:space="0" w:color="auto"/>
              <w:left w:val="nil"/>
              <w:bottom w:val="single" w:sz="8" w:space="0" w:color="auto"/>
              <w:right w:val="single" w:sz="8" w:space="0" w:color="auto"/>
            </w:tcBorders>
            <w:vAlign w:val="center"/>
            <w:hideMark/>
          </w:tcPr>
          <w:p w14:paraId="0258C92A" w14:textId="77777777" w:rsidR="00530F28" w:rsidRDefault="00F55D9B">
            <w:pPr>
              <w:jc w:val="center"/>
              <w:rPr>
                <w:rFonts w:cs="Arial"/>
                <w:b/>
                <w:bCs/>
                <w:sz w:val="16"/>
                <w:szCs w:val="16"/>
                <w:u w:val="single"/>
              </w:rPr>
            </w:pPr>
            <w:r>
              <w:rPr>
                <w:rFonts w:cs="Arial"/>
                <w:b/>
                <w:bCs/>
                <w:sz w:val="16"/>
                <w:szCs w:val="16"/>
                <w:u w:val="single"/>
              </w:rPr>
              <w:t>Condition</w:t>
            </w:r>
          </w:p>
        </w:tc>
        <w:tc>
          <w:tcPr>
            <w:tcW w:w="1260" w:type="dxa"/>
            <w:tcBorders>
              <w:top w:val="single" w:sz="8" w:space="0" w:color="auto"/>
              <w:left w:val="nil"/>
              <w:bottom w:val="single" w:sz="8" w:space="0" w:color="auto"/>
              <w:right w:val="single" w:sz="8" w:space="0" w:color="auto"/>
            </w:tcBorders>
            <w:vAlign w:val="center"/>
            <w:hideMark/>
          </w:tcPr>
          <w:p w14:paraId="232A1126" w14:textId="77777777" w:rsidR="00530F28" w:rsidRDefault="00F55D9B">
            <w:pPr>
              <w:jc w:val="center"/>
              <w:rPr>
                <w:rFonts w:cs="Arial"/>
                <w:b/>
                <w:bCs/>
                <w:sz w:val="16"/>
                <w:szCs w:val="16"/>
                <w:u w:val="single"/>
              </w:rPr>
            </w:pPr>
            <w:r>
              <w:rPr>
                <w:rFonts w:cs="Arial"/>
                <w:b/>
                <w:bCs/>
                <w:sz w:val="16"/>
                <w:szCs w:val="16"/>
                <w:u w:val="single"/>
              </w:rPr>
              <w:t>Infotainment</w:t>
            </w:r>
            <w:r>
              <w:rPr>
                <w:rFonts w:cs="Arial"/>
                <w:b/>
                <w:bCs/>
                <w:sz w:val="16"/>
                <w:szCs w:val="16"/>
                <w:u w:val="single"/>
              </w:rPr>
              <w:br/>
              <w:t>Bus Status</w:t>
            </w:r>
          </w:p>
        </w:tc>
        <w:tc>
          <w:tcPr>
            <w:tcW w:w="4410" w:type="dxa"/>
            <w:tcBorders>
              <w:top w:val="single" w:sz="8" w:space="0" w:color="auto"/>
              <w:left w:val="nil"/>
              <w:bottom w:val="single" w:sz="8" w:space="0" w:color="auto"/>
              <w:right w:val="single" w:sz="8" w:space="0" w:color="auto"/>
            </w:tcBorders>
            <w:vAlign w:val="center"/>
            <w:hideMark/>
          </w:tcPr>
          <w:p w14:paraId="1FE09DD3" w14:textId="77777777" w:rsidR="00530F28" w:rsidRDefault="00F55D9B">
            <w:pPr>
              <w:jc w:val="center"/>
              <w:rPr>
                <w:rFonts w:cs="Arial"/>
                <w:b/>
                <w:bCs/>
                <w:sz w:val="16"/>
                <w:szCs w:val="16"/>
                <w:u w:val="single"/>
              </w:rPr>
            </w:pPr>
            <w:r>
              <w:rPr>
                <w:rFonts w:cs="Arial"/>
                <w:b/>
                <w:bCs/>
                <w:sz w:val="16"/>
                <w:szCs w:val="16"/>
                <w:u w:val="single"/>
              </w:rPr>
              <w:t>Result</w:t>
            </w:r>
          </w:p>
        </w:tc>
      </w:tr>
      <w:tr w:rsidR="00530F28" w14:paraId="31D0DAE4" w14:textId="77777777" w:rsidTr="00B74B3E">
        <w:trPr>
          <w:trHeight w:val="255"/>
          <w:jc w:val="center"/>
        </w:trPr>
        <w:tc>
          <w:tcPr>
            <w:tcW w:w="1851" w:type="dxa"/>
            <w:tcBorders>
              <w:top w:val="nil"/>
              <w:left w:val="single" w:sz="8" w:space="0" w:color="auto"/>
              <w:bottom w:val="single" w:sz="8" w:space="0" w:color="000000"/>
              <w:right w:val="single" w:sz="8" w:space="0" w:color="auto"/>
            </w:tcBorders>
            <w:vAlign w:val="center"/>
            <w:hideMark/>
          </w:tcPr>
          <w:p w14:paraId="0EACBADE" w14:textId="77777777" w:rsidR="00530F28" w:rsidRDefault="00F55D9B">
            <w:pPr>
              <w:jc w:val="center"/>
              <w:rPr>
                <w:rFonts w:cs="Arial"/>
                <w:sz w:val="16"/>
                <w:szCs w:val="16"/>
              </w:rPr>
            </w:pPr>
            <w:r>
              <w:rPr>
                <w:rFonts w:cs="Arial"/>
                <w:sz w:val="16"/>
                <w:szCs w:val="16"/>
              </w:rPr>
              <w:t>OFF</w:t>
            </w:r>
          </w:p>
        </w:tc>
        <w:tc>
          <w:tcPr>
            <w:tcW w:w="1041" w:type="dxa"/>
            <w:tcBorders>
              <w:top w:val="nil"/>
              <w:left w:val="single" w:sz="8" w:space="0" w:color="auto"/>
              <w:bottom w:val="single" w:sz="8" w:space="0" w:color="000000"/>
              <w:right w:val="single" w:sz="8" w:space="0" w:color="auto"/>
            </w:tcBorders>
            <w:vAlign w:val="center"/>
            <w:hideMark/>
          </w:tcPr>
          <w:p w14:paraId="138992AB" w14:textId="77777777" w:rsidR="00530F28" w:rsidRDefault="00F55D9B">
            <w:pPr>
              <w:jc w:val="center"/>
              <w:rPr>
                <w:rFonts w:cs="Arial"/>
                <w:sz w:val="16"/>
                <w:szCs w:val="16"/>
              </w:rPr>
            </w:pPr>
            <w:r>
              <w:rPr>
                <w:rFonts w:cs="Arial"/>
                <w:sz w:val="16"/>
                <w:szCs w:val="16"/>
              </w:rPr>
              <w:t>Sleep</w:t>
            </w:r>
          </w:p>
        </w:tc>
        <w:tc>
          <w:tcPr>
            <w:tcW w:w="2338" w:type="dxa"/>
            <w:tcBorders>
              <w:top w:val="nil"/>
              <w:left w:val="single" w:sz="8" w:space="0" w:color="auto"/>
              <w:bottom w:val="single" w:sz="8" w:space="0" w:color="000000"/>
              <w:right w:val="single" w:sz="8" w:space="0" w:color="auto"/>
            </w:tcBorders>
            <w:vAlign w:val="center"/>
            <w:hideMark/>
          </w:tcPr>
          <w:p w14:paraId="1FCC708E" w14:textId="77777777" w:rsidR="00530F28" w:rsidRDefault="00F55D9B">
            <w:pPr>
              <w:jc w:val="center"/>
              <w:rPr>
                <w:rFonts w:cs="Arial"/>
                <w:sz w:val="16"/>
                <w:szCs w:val="16"/>
              </w:rPr>
            </w:pPr>
            <w:r>
              <w:rPr>
                <w:rFonts w:cs="Arial"/>
                <w:sz w:val="16"/>
                <w:szCs w:val="16"/>
              </w:rPr>
              <w:t>N/A</w:t>
            </w:r>
          </w:p>
        </w:tc>
        <w:tc>
          <w:tcPr>
            <w:tcW w:w="1260" w:type="dxa"/>
            <w:tcBorders>
              <w:top w:val="nil"/>
              <w:left w:val="single" w:sz="8" w:space="0" w:color="auto"/>
              <w:bottom w:val="single" w:sz="8" w:space="0" w:color="000000"/>
              <w:right w:val="single" w:sz="8" w:space="0" w:color="auto"/>
            </w:tcBorders>
            <w:vAlign w:val="center"/>
            <w:hideMark/>
          </w:tcPr>
          <w:p w14:paraId="0106C78A" w14:textId="77777777" w:rsidR="00530F28" w:rsidRDefault="00F55D9B">
            <w:pPr>
              <w:jc w:val="center"/>
              <w:rPr>
                <w:rFonts w:cs="Arial"/>
                <w:sz w:val="16"/>
                <w:szCs w:val="16"/>
              </w:rPr>
            </w:pPr>
            <w:r>
              <w:rPr>
                <w:rFonts w:cs="Arial"/>
                <w:sz w:val="16"/>
                <w:szCs w:val="16"/>
              </w:rPr>
              <w:t>OFF</w:t>
            </w:r>
          </w:p>
        </w:tc>
        <w:tc>
          <w:tcPr>
            <w:tcW w:w="4410" w:type="dxa"/>
            <w:tcBorders>
              <w:top w:val="nil"/>
              <w:left w:val="single" w:sz="8" w:space="0" w:color="auto"/>
              <w:bottom w:val="single" w:sz="8" w:space="0" w:color="000000"/>
              <w:right w:val="single" w:sz="8" w:space="0" w:color="auto"/>
            </w:tcBorders>
            <w:vAlign w:val="center"/>
            <w:hideMark/>
          </w:tcPr>
          <w:p w14:paraId="7C21A556" w14:textId="77777777" w:rsidR="00530F28" w:rsidRDefault="00F55D9B">
            <w:pPr>
              <w:jc w:val="center"/>
              <w:rPr>
                <w:rFonts w:cs="Arial"/>
                <w:sz w:val="16"/>
                <w:szCs w:val="16"/>
              </w:rPr>
            </w:pPr>
            <w:r>
              <w:rPr>
                <w:rFonts w:cs="Arial"/>
                <w:sz w:val="16"/>
                <w:szCs w:val="16"/>
              </w:rPr>
              <w:t>Infotainment System OFF</w:t>
            </w:r>
          </w:p>
        </w:tc>
      </w:tr>
      <w:tr w:rsidR="00FE22CA" w14:paraId="39DAC94F" w14:textId="77777777" w:rsidTr="00AD313D">
        <w:trPr>
          <w:trHeight w:val="270"/>
          <w:jc w:val="center"/>
          <w:ins w:id="135" w:author="Myslinski, Jason (J.S.)" w:date="2020-02-13T11:18:00Z"/>
        </w:trPr>
        <w:tc>
          <w:tcPr>
            <w:tcW w:w="1851" w:type="dxa"/>
            <w:tcBorders>
              <w:top w:val="nil"/>
              <w:left w:val="single" w:sz="8" w:space="0" w:color="auto"/>
              <w:bottom w:val="single" w:sz="8" w:space="0" w:color="000000"/>
              <w:right w:val="single" w:sz="8" w:space="0" w:color="auto"/>
            </w:tcBorders>
            <w:vAlign w:val="center"/>
          </w:tcPr>
          <w:p w14:paraId="346A2B94" w14:textId="77777777" w:rsidR="00FE22CA" w:rsidRDefault="00F55D9B" w:rsidP="00AD313D">
            <w:pPr>
              <w:rPr>
                <w:ins w:id="136" w:author="Myslinski, Jason (J.S.)" w:date="2020-02-13T11:18:00Z"/>
                <w:rFonts w:cs="Arial"/>
                <w:b/>
                <w:sz w:val="16"/>
                <w:szCs w:val="16"/>
              </w:rPr>
            </w:pPr>
            <w:ins w:id="137" w:author="Myslinski, Jason (J.S.)" w:date="2020-02-13T11:18:00Z">
              <w:r>
                <w:rPr>
                  <w:rFonts w:cs="Arial"/>
                  <w:b/>
                  <w:sz w:val="16"/>
                  <w:szCs w:val="16"/>
                </w:rPr>
                <w:t xml:space="preserve">MM Inactive </w:t>
              </w:r>
            </w:ins>
          </w:p>
          <w:p w14:paraId="6816A2EE" w14:textId="77777777" w:rsidR="00FE22CA" w:rsidRDefault="00925A7C" w:rsidP="00AD313D">
            <w:pPr>
              <w:rPr>
                <w:ins w:id="138" w:author="Myslinski, Jason (J.S.)" w:date="2020-02-13T11:18:00Z"/>
                <w:rFonts w:cs="Arial"/>
                <w:b/>
                <w:sz w:val="16"/>
                <w:szCs w:val="16"/>
              </w:rPr>
            </w:pPr>
          </w:p>
          <w:p w14:paraId="47758051" w14:textId="77777777" w:rsidR="00FE22CA" w:rsidRPr="004022F8" w:rsidRDefault="00F55D9B" w:rsidP="00AD313D">
            <w:pPr>
              <w:rPr>
                <w:ins w:id="139" w:author="Myslinski, Jason (J.S.)" w:date="2020-02-13T11:18:00Z"/>
                <w:rFonts w:cs="Arial"/>
                <w:b/>
                <w:sz w:val="16"/>
                <w:szCs w:val="16"/>
              </w:rPr>
            </w:pPr>
            <w:ins w:id="140" w:author="Myslinski, Jason (J.S.)" w:date="2020-02-13T11:18:00Z">
              <w:r>
                <w:rPr>
                  <w:rFonts w:cs="Arial"/>
                  <w:b/>
                  <w:sz w:val="16"/>
                  <w:szCs w:val="16"/>
                </w:rPr>
                <w:t>Stop Mode</w:t>
              </w:r>
            </w:ins>
          </w:p>
        </w:tc>
        <w:tc>
          <w:tcPr>
            <w:tcW w:w="1041" w:type="dxa"/>
            <w:tcBorders>
              <w:top w:val="nil"/>
              <w:left w:val="single" w:sz="8" w:space="0" w:color="auto"/>
              <w:bottom w:val="single" w:sz="8" w:space="0" w:color="000000"/>
              <w:right w:val="single" w:sz="8" w:space="0" w:color="auto"/>
            </w:tcBorders>
            <w:vAlign w:val="center"/>
          </w:tcPr>
          <w:p w14:paraId="01C886EF" w14:textId="77777777" w:rsidR="00FE22CA" w:rsidRDefault="00F55D9B" w:rsidP="00AD313D">
            <w:pPr>
              <w:jc w:val="center"/>
              <w:rPr>
                <w:ins w:id="141" w:author="Myslinski, Jason (J.S.)" w:date="2020-02-13T11:18:00Z"/>
                <w:rFonts w:cs="Arial"/>
                <w:sz w:val="16"/>
                <w:szCs w:val="16"/>
              </w:rPr>
            </w:pPr>
            <w:ins w:id="142" w:author="Myslinski, Jason (J.S.)" w:date="2020-02-13T11:18:00Z">
              <w:r>
                <w:rPr>
                  <w:rFonts w:cs="Arial"/>
                  <w:sz w:val="16"/>
                  <w:szCs w:val="16"/>
                </w:rPr>
                <w:t>Standby</w:t>
              </w:r>
            </w:ins>
          </w:p>
        </w:tc>
        <w:tc>
          <w:tcPr>
            <w:tcW w:w="2338" w:type="dxa"/>
            <w:tcBorders>
              <w:top w:val="nil"/>
              <w:left w:val="single" w:sz="8" w:space="0" w:color="auto"/>
              <w:bottom w:val="single" w:sz="8" w:space="0" w:color="000000"/>
              <w:right w:val="single" w:sz="8" w:space="0" w:color="auto"/>
            </w:tcBorders>
            <w:vAlign w:val="center"/>
          </w:tcPr>
          <w:p w14:paraId="04ED3AB2" w14:textId="77777777" w:rsidR="00FE22CA" w:rsidRDefault="00F55D9B" w:rsidP="00AD313D">
            <w:pPr>
              <w:jc w:val="center"/>
              <w:rPr>
                <w:ins w:id="143" w:author="Myslinski, Jason (J.S.)" w:date="2020-02-13T11:18:00Z"/>
                <w:rFonts w:cs="Arial"/>
                <w:sz w:val="16"/>
                <w:szCs w:val="16"/>
              </w:rPr>
            </w:pPr>
            <w:proofErr w:type="spellStart"/>
            <w:ins w:id="144" w:author="Myslinski, Jason (J.S.)" w:date="2020-02-13T11:18:00Z">
              <w:r>
                <w:rPr>
                  <w:rFonts w:cs="Arial"/>
                  <w:sz w:val="16"/>
                  <w:szCs w:val="16"/>
                </w:rPr>
                <w:t>HMIAudioMode</w:t>
              </w:r>
              <w:proofErr w:type="spellEnd"/>
              <w:r>
                <w:rPr>
                  <w:rFonts w:cs="Arial"/>
                  <w:sz w:val="16"/>
                  <w:szCs w:val="16"/>
                </w:rPr>
                <w:t xml:space="preserve"> = OFF</w:t>
              </w:r>
            </w:ins>
          </w:p>
          <w:p w14:paraId="1BF1772A" w14:textId="77777777" w:rsidR="00FE22CA" w:rsidRDefault="00925A7C" w:rsidP="00AD313D">
            <w:pPr>
              <w:jc w:val="center"/>
              <w:rPr>
                <w:ins w:id="145" w:author="Myslinski, Jason (J.S.)" w:date="2020-02-13T11:18:00Z"/>
                <w:rFonts w:cs="Arial"/>
                <w:sz w:val="16"/>
                <w:szCs w:val="16"/>
              </w:rPr>
            </w:pPr>
          </w:p>
          <w:p w14:paraId="19754F15" w14:textId="77777777" w:rsidR="00FE22CA" w:rsidRDefault="00F55D9B" w:rsidP="00AD313D">
            <w:pPr>
              <w:jc w:val="center"/>
              <w:rPr>
                <w:ins w:id="146" w:author="Myslinski, Jason (J.S.)" w:date="2020-02-13T11:18:00Z"/>
                <w:rFonts w:cs="Arial"/>
                <w:sz w:val="16"/>
                <w:szCs w:val="16"/>
              </w:rPr>
            </w:pPr>
            <w:proofErr w:type="spellStart"/>
            <w:ins w:id="147" w:author="Myslinski, Jason (J.S.)" w:date="2020-02-13T11:18:00Z">
              <w:r>
                <w:rPr>
                  <w:rFonts w:cs="Arial"/>
                  <w:sz w:val="16"/>
                  <w:szCs w:val="16"/>
                </w:rPr>
                <w:t>Power_Up_Chime_Module</w:t>
              </w:r>
              <w:proofErr w:type="spellEnd"/>
              <w:r>
                <w:rPr>
                  <w:rFonts w:cs="Arial"/>
                  <w:sz w:val="16"/>
                  <w:szCs w:val="16"/>
                </w:rPr>
                <w:t xml:space="preserve"> = OFF</w:t>
              </w:r>
            </w:ins>
          </w:p>
        </w:tc>
        <w:tc>
          <w:tcPr>
            <w:tcW w:w="1260" w:type="dxa"/>
            <w:tcBorders>
              <w:top w:val="nil"/>
              <w:left w:val="single" w:sz="8" w:space="0" w:color="auto"/>
              <w:bottom w:val="single" w:sz="8" w:space="0" w:color="000000"/>
              <w:right w:val="single" w:sz="8" w:space="0" w:color="auto"/>
            </w:tcBorders>
            <w:vAlign w:val="center"/>
          </w:tcPr>
          <w:p w14:paraId="44679223" w14:textId="77777777" w:rsidR="00FE22CA" w:rsidRDefault="00F55D9B" w:rsidP="00AD313D">
            <w:pPr>
              <w:jc w:val="center"/>
              <w:rPr>
                <w:ins w:id="148" w:author="Myslinski, Jason (J.S.)" w:date="2020-02-13T11:18:00Z"/>
                <w:rFonts w:cs="Arial"/>
                <w:sz w:val="16"/>
                <w:szCs w:val="16"/>
              </w:rPr>
            </w:pPr>
            <w:ins w:id="149" w:author="Myslinski, Jason (J.S.)" w:date="2020-02-13T11:18:00Z">
              <w:r>
                <w:rPr>
                  <w:rFonts w:cs="Arial"/>
                  <w:sz w:val="16"/>
                  <w:szCs w:val="16"/>
                </w:rPr>
                <w:t>OFF</w:t>
              </w:r>
            </w:ins>
          </w:p>
        </w:tc>
        <w:tc>
          <w:tcPr>
            <w:tcW w:w="4410" w:type="dxa"/>
            <w:tcBorders>
              <w:top w:val="nil"/>
              <w:left w:val="single" w:sz="8" w:space="0" w:color="auto"/>
              <w:bottom w:val="single" w:sz="8" w:space="0" w:color="000000"/>
              <w:right w:val="single" w:sz="8" w:space="0" w:color="auto"/>
            </w:tcBorders>
            <w:vAlign w:val="center"/>
          </w:tcPr>
          <w:p w14:paraId="545E1F12" w14:textId="77777777" w:rsidR="00FE22CA" w:rsidRDefault="00F55D9B" w:rsidP="00AD313D">
            <w:pPr>
              <w:rPr>
                <w:ins w:id="150" w:author="Myslinski, Jason (J.S.)" w:date="2020-02-13T11:18:00Z"/>
                <w:rFonts w:cs="Arial"/>
                <w:sz w:val="16"/>
                <w:szCs w:val="16"/>
              </w:rPr>
            </w:pPr>
            <w:ins w:id="151" w:author="Myslinski, Jason (J.S.)" w:date="2020-02-13T11:18:00Z">
              <w:r>
                <w:rPr>
                  <w:rFonts w:cs="Arial"/>
                  <w:sz w:val="16"/>
                  <w:szCs w:val="16"/>
                </w:rPr>
                <w:t xml:space="preserve">In Stop Mode as many current sources are tuned off as possible so in a low power state.  This mode is used to improve start-up times </w:t>
              </w:r>
            </w:ins>
          </w:p>
        </w:tc>
      </w:tr>
      <w:tr w:rsidR="004022F8" w14:paraId="2CDB1CE9" w14:textId="77777777" w:rsidTr="00B74B3E">
        <w:trPr>
          <w:trHeight w:val="270"/>
          <w:jc w:val="center"/>
        </w:trPr>
        <w:tc>
          <w:tcPr>
            <w:tcW w:w="1851" w:type="dxa"/>
            <w:tcBorders>
              <w:top w:val="nil"/>
              <w:left w:val="single" w:sz="8" w:space="0" w:color="auto"/>
              <w:bottom w:val="single" w:sz="8" w:space="0" w:color="000000"/>
              <w:right w:val="single" w:sz="8" w:space="0" w:color="auto"/>
            </w:tcBorders>
            <w:vAlign w:val="center"/>
          </w:tcPr>
          <w:p w14:paraId="1969B863" w14:textId="77777777" w:rsidR="004022F8" w:rsidRPr="004022F8" w:rsidRDefault="00F55D9B" w:rsidP="004022F8">
            <w:pPr>
              <w:rPr>
                <w:rFonts w:cs="Arial"/>
                <w:b/>
                <w:sz w:val="16"/>
                <w:szCs w:val="16"/>
              </w:rPr>
            </w:pPr>
            <w:r w:rsidRPr="004022F8">
              <w:rPr>
                <w:rFonts w:cs="Arial"/>
                <w:b/>
                <w:sz w:val="16"/>
                <w:szCs w:val="16"/>
              </w:rPr>
              <w:t>MM Inactive</w:t>
            </w:r>
          </w:p>
        </w:tc>
        <w:tc>
          <w:tcPr>
            <w:tcW w:w="1041" w:type="dxa"/>
            <w:tcBorders>
              <w:top w:val="nil"/>
              <w:left w:val="single" w:sz="8" w:space="0" w:color="auto"/>
              <w:bottom w:val="single" w:sz="8" w:space="0" w:color="000000"/>
              <w:right w:val="single" w:sz="8" w:space="0" w:color="auto"/>
            </w:tcBorders>
            <w:vAlign w:val="center"/>
          </w:tcPr>
          <w:p w14:paraId="07D37BE5" w14:textId="77777777" w:rsidR="004022F8" w:rsidRDefault="00F55D9B" w:rsidP="004022F8">
            <w:pPr>
              <w:jc w:val="center"/>
              <w:rPr>
                <w:rFonts w:cs="Arial"/>
                <w:sz w:val="16"/>
                <w:szCs w:val="16"/>
              </w:rPr>
            </w:pPr>
            <w:r>
              <w:rPr>
                <w:rFonts w:cs="Arial"/>
                <w:sz w:val="16"/>
                <w:szCs w:val="16"/>
              </w:rPr>
              <w:t>Standby</w:t>
            </w:r>
          </w:p>
        </w:tc>
        <w:tc>
          <w:tcPr>
            <w:tcW w:w="2338" w:type="dxa"/>
            <w:tcBorders>
              <w:top w:val="nil"/>
              <w:left w:val="single" w:sz="8" w:space="0" w:color="auto"/>
              <w:bottom w:val="single" w:sz="8" w:space="0" w:color="000000"/>
              <w:right w:val="single" w:sz="8" w:space="0" w:color="auto"/>
            </w:tcBorders>
            <w:vAlign w:val="center"/>
          </w:tcPr>
          <w:p w14:paraId="5744B012" w14:textId="77777777" w:rsidR="004022F8" w:rsidRDefault="00F55D9B" w:rsidP="004022F8">
            <w:pPr>
              <w:jc w:val="center"/>
              <w:rPr>
                <w:rFonts w:cs="Arial"/>
                <w:sz w:val="16"/>
                <w:szCs w:val="16"/>
              </w:rPr>
            </w:pPr>
            <w:proofErr w:type="spellStart"/>
            <w:r>
              <w:rPr>
                <w:rFonts w:cs="Arial"/>
                <w:sz w:val="16"/>
                <w:szCs w:val="16"/>
              </w:rPr>
              <w:t>HMIAudioMode</w:t>
            </w:r>
            <w:proofErr w:type="spellEnd"/>
            <w:r>
              <w:rPr>
                <w:rFonts w:cs="Arial"/>
                <w:sz w:val="16"/>
                <w:szCs w:val="16"/>
              </w:rPr>
              <w:t xml:space="preserve"> = OFF</w:t>
            </w:r>
          </w:p>
        </w:tc>
        <w:tc>
          <w:tcPr>
            <w:tcW w:w="1260" w:type="dxa"/>
            <w:tcBorders>
              <w:top w:val="nil"/>
              <w:left w:val="single" w:sz="8" w:space="0" w:color="auto"/>
              <w:bottom w:val="single" w:sz="8" w:space="0" w:color="000000"/>
              <w:right w:val="single" w:sz="8" w:space="0" w:color="auto"/>
            </w:tcBorders>
            <w:vAlign w:val="center"/>
          </w:tcPr>
          <w:p w14:paraId="01237F01" w14:textId="77777777" w:rsidR="004022F8" w:rsidRDefault="00F55D9B" w:rsidP="004022F8">
            <w:pPr>
              <w:jc w:val="center"/>
              <w:rPr>
                <w:rFonts w:cs="Arial"/>
                <w:sz w:val="16"/>
                <w:szCs w:val="16"/>
              </w:rPr>
            </w:pPr>
            <w:r>
              <w:rPr>
                <w:rFonts w:cs="Arial"/>
                <w:sz w:val="16"/>
                <w:szCs w:val="16"/>
              </w:rPr>
              <w:t>ON</w:t>
            </w:r>
          </w:p>
        </w:tc>
        <w:tc>
          <w:tcPr>
            <w:tcW w:w="4410" w:type="dxa"/>
            <w:tcBorders>
              <w:top w:val="nil"/>
              <w:left w:val="single" w:sz="8" w:space="0" w:color="auto"/>
              <w:bottom w:val="single" w:sz="8" w:space="0" w:color="000000"/>
              <w:right w:val="single" w:sz="8" w:space="0" w:color="auto"/>
            </w:tcBorders>
            <w:vAlign w:val="center"/>
          </w:tcPr>
          <w:p w14:paraId="49CC0262" w14:textId="77777777" w:rsidR="004022F8" w:rsidRDefault="00F55D9B" w:rsidP="004022F8">
            <w:pPr>
              <w:jc w:val="center"/>
              <w:rPr>
                <w:rFonts w:cs="Arial"/>
                <w:sz w:val="16"/>
                <w:szCs w:val="16"/>
              </w:rPr>
            </w:pPr>
            <w:r>
              <w:rPr>
                <w:rFonts w:cs="Arial"/>
                <w:sz w:val="16"/>
                <w:szCs w:val="16"/>
              </w:rPr>
              <w:t>Background tasks may be running.</w:t>
            </w:r>
          </w:p>
          <w:p w14:paraId="32844C36" w14:textId="77777777" w:rsidR="004022F8" w:rsidRDefault="00925A7C" w:rsidP="004022F8">
            <w:pPr>
              <w:jc w:val="center"/>
              <w:rPr>
                <w:rFonts w:cs="Arial"/>
                <w:sz w:val="16"/>
                <w:szCs w:val="16"/>
              </w:rPr>
            </w:pPr>
          </w:p>
          <w:p w14:paraId="186C740F" w14:textId="77777777" w:rsidR="004022F8" w:rsidRDefault="00F55D9B" w:rsidP="004022F8">
            <w:pPr>
              <w:jc w:val="center"/>
              <w:rPr>
                <w:rFonts w:cs="Arial"/>
                <w:sz w:val="16"/>
                <w:szCs w:val="16"/>
              </w:rPr>
            </w:pPr>
            <w:r>
              <w:rPr>
                <w:rFonts w:cs="Arial"/>
                <w:sz w:val="16"/>
                <w:szCs w:val="16"/>
              </w:rPr>
              <w:t>Infotainment audio sources inactive (ex. AM/FM, SDARS/DAB, CD, VR, Bluetooth Phone, APIM, BT Audio, Prompts, USB, iPod…)</w:t>
            </w:r>
          </w:p>
          <w:p w14:paraId="13AD1F05" w14:textId="77777777" w:rsidR="004022F8" w:rsidRDefault="00925A7C" w:rsidP="004022F8">
            <w:pPr>
              <w:jc w:val="center"/>
              <w:rPr>
                <w:rFonts w:cs="Arial"/>
                <w:sz w:val="16"/>
                <w:szCs w:val="16"/>
              </w:rPr>
            </w:pPr>
          </w:p>
          <w:p w14:paraId="738BC5CD" w14:textId="77777777" w:rsidR="004022F8" w:rsidRDefault="00F55D9B" w:rsidP="004022F8">
            <w:pPr>
              <w:jc w:val="center"/>
              <w:rPr>
                <w:rFonts w:cs="Arial"/>
                <w:sz w:val="16"/>
                <w:szCs w:val="16"/>
              </w:rPr>
            </w:pPr>
            <w:r>
              <w:rPr>
                <w:rFonts w:cs="Arial"/>
                <w:sz w:val="16"/>
                <w:szCs w:val="16"/>
              </w:rPr>
              <w:t xml:space="preserve">Non-Infotainment Standby Features can be supported (ex. Chimes – if enabled, Climate Control – if CC entry conditions met), OTA (over the air software updates), Phone as a key phone charging, ECG key off power </w:t>
            </w:r>
            <w:proofErr w:type="spellStart"/>
            <w:r>
              <w:rPr>
                <w:rFonts w:cs="Arial"/>
                <w:sz w:val="16"/>
                <w:szCs w:val="16"/>
              </w:rPr>
              <w:t>moding</w:t>
            </w:r>
            <w:proofErr w:type="spellEnd"/>
          </w:p>
          <w:p w14:paraId="54303226" w14:textId="77777777" w:rsidR="004022F8" w:rsidRDefault="00925A7C" w:rsidP="004022F8">
            <w:pPr>
              <w:rPr>
                <w:rFonts w:cs="Arial"/>
                <w:sz w:val="16"/>
                <w:szCs w:val="16"/>
              </w:rPr>
            </w:pPr>
          </w:p>
          <w:p w14:paraId="5800AC34" w14:textId="77777777" w:rsidR="004022F8" w:rsidRDefault="00F55D9B" w:rsidP="004022F8">
            <w:pPr>
              <w:jc w:val="center"/>
              <w:rPr>
                <w:rFonts w:cs="Arial"/>
                <w:sz w:val="16"/>
                <w:szCs w:val="16"/>
              </w:rPr>
            </w:pPr>
            <w:r>
              <w:rPr>
                <w:rFonts w:cs="Arial"/>
                <w:sz w:val="16"/>
                <w:szCs w:val="16"/>
              </w:rPr>
              <w:t>Display Only mode allowed if supported</w:t>
            </w:r>
          </w:p>
        </w:tc>
      </w:tr>
      <w:tr w:rsidR="004022F8" w14:paraId="54D6EA96" w14:textId="77777777" w:rsidTr="00B74B3E">
        <w:trPr>
          <w:trHeight w:val="2032"/>
          <w:jc w:val="center"/>
        </w:trPr>
        <w:tc>
          <w:tcPr>
            <w:tcW w:w="1851" w:type="dxa"/>
            <w:tcBorders>
              <w:top w:val="nil"/>
              <w:left w:val="single" w:sz="8" w:space="0" w:color="auto"/>
              <w:bottom w:val="single" w:sz="8" w:space="0" w:color="000000"/>
              <w:right w:val="single" w:sz="8" w:space="0" w:color="auto"/>
            </w:tcBorders>
            <w:vAlign w:val="center"/>
            <w:hideMark/>
          </w:tcPr>
          <w:p w14:paraId="6CF0DE33" w14:textId="77777777" w:rsidR="004022F8" w:rsidRDefault="00F55D9B" w:rsidP="004022F8">
            <w:pPr>
              <w:jc w:val="right"/>
              <w:rPr>
                <w:rFonts w:cs="Arial"/>
                <w:sz w:val="16"/>
                <w:szCs w:val="16"/>
              </w:rPr>
            </w:pPr>
            <w:r>
              <w:rPr>
                <w:rFonts w:cs="Arial"/>
                <w:sz w:val="16"/>
                <w:szCs w:val="16"/>
              </w:rPr>
              <w:t xml:space="preserve">MM Inactive </w:t>
            </w:r>
          </w:p>
          <w:p w14:paraId="6F893646" w14:textId="77777777" w:rsidR="004022F8" w:rsidRDefault="00925A7C" w:rsidP="004022F8">
            <w:pPr>
              <w:jc w:val="right"/>
              <w:rPr>
                <w:rFonts w:cs="Arial"/>
                <w:sz w:val="16"/>
                <w:szCs w:val="16"/>
              </w:rPr>
            </w:pPr>
          </w:p>
          <w:p w14:paraId="7DF3FD0F" w14:textId="77777777" w:rsidR="004022F8" w:rsidRDefault="00F55D9B" w:rsidP="00FE00AD">
            <w:pPr>
              <w:jc w:val="right"/>
              <w:rPr>
                <w:rFonts w:cs="Arial"/>
                <w:sz w:val="16"/>
                <w:szCs w:val="16"/>
              </w:rPr>
            </w:pPr>
            <w:r>
              <w:rPr>
                <w:rFonts w:cs="Arial"/>
                <w:sz w:val="16"/>
                <w:szCs w:val="16"/>
              </w:rPr>
              <w:t>Display only (</w:t>
            </w:r>
            <w:proofErr w:type="spellStart"/>
            <w:proofErr w:type="gramStart"/>
            <w:r>
              <w:rPr>
                <w:rFonts w:cs="Arial"/>
                <w:sz w:val="16"/>
                <w:szCs w:val="16"/>
              </w:rPr>
              <w:t>ex.active</w:t>
            </w:r>
            <w:proofErr w:type="spellEnd"/>
            <w:proofErr w:type="gramEnd"/>
            <w:r>
              <w:rPr>
                <w:rFonts w:cs="Arial"/>
                <w:sz w:val="16"/>
                <w:szCs w:val="16"/>
              </w:rPr>
              <w:t xml:space="preserve"> clock, welcome, farewell </w:t>
            </w:r>
            <w:proofErr w:type="spellStart"/>
            <w:r>
              <w:rPr>
                <w:rFonts w:cs="Arial"/>
                <w:sz w:val="16"/>
                <w:szCs w:val="16"/>
              </w:rPr>
              <w:t>etc</w:t>
            </w:r>
            <w:proofErr w:type="spellEnd"/>
            <w:r>
              <w:rPr>
                <w:rFonts w:cs="Arial"/>
                <w:sz w:val="16"/>
                <w:szCs w:val="16"/>
              </w:rPr>
              <w:t>)</w:t>
            </w:r>
          </w:p>
        </w:tc>
        <w:tc>
          <w:tcPr>
            <w:tcW w:w="1041" w:type="dxa"/>
            <w:tcBorders>
              <w:top w:val="nil"/>
              <w:left w:val="single" w:sz="8" w:space="0" w:color="auto"/>
              <w:bottom w:val="single" w:sz="8" w:space="0" w:color="000000"/>
              <w:right w:val="single" w:sz="8" w:space="0" w:color="auto"/>
            </w:tcBorders>
            <w:vAlign w:val="center"/>
            <w:hideMark/>
          </w:tcPr>
          <w:p w14:paraId="14401C5E" w14:textId="77777777" w:rsidR="004022F8" w:rsidRDefault="00F55D9B" w:rsidP="004022F8">
            <w:pPr>
              <w:jc w:val="center"/>
              <w:rPr>
                <w:rFonts w:cs="Arial"/>
                <w:sz w:val="16"/>
                <w:szCs w:val="16"/>
              </w:rPr>
            </w:pPr>
            <w:r>
              <w:rPr>
                <w:rFonts w:cs="Arial"/>
                <w:sz w:val="16"/>
                <w:szCs w:val="16"/>
              </w:rPr>
              <w:t>Standby / Sleep</w:t>
            </w:r>
          </w:p>
        </w:tc>
        <w:tc>
          <w:tcPr>
            <w:tcW w:w="2338" w:type="dxa"/>
            <w:tcBorders>
              <w:top w:val="nil"/>
              <w:left w:val="single" w:sz="8" w:space="0" w:color="auto"/>
              <w:bottom w:val="single" w:sz="8" w:space="0" w:color="000000"/>
              <w:right w:val="single" w:sz="8" w:space="0" w:color="auto"/>
            </w:tcBorders>
            <w:vAlign w:val="center"/>
          </w:tcPr>
          <w:p w14:paraId="7A8CF59F" w14:textId="77777777" w:rsidR="004022F8" w:rsidRDefault="00F55D9B" w:rsidP="004022F8">
            <w:pPr>
              <w:jc w:val="center"/>
              <w:rPr>
                <w:rFonts w:cs="Arial"/>
                <w:sz w:val="16"/>
                <w:szCs w:val="16"/>
              </w:rPr>
            </w:pPr>
            <w:proofErr w:type="spellStart"/>
            <w:r>
              <w:rPr>
                <w:rFonts w:cs="Arial"/>
                <w:sz w:val="16"/>
                <w:szCs w:val="16"/>
              </w:rPr>
              <w:t>HMIAudioMode</w:t>
            </w:r>
            <w:proofErr w:type="spellEnd"/>
            <w:r>
              <w:rPr>
                <w:rFonts w:cs="Arial"/>
                <w:sz w:val="16"/>
                <w:szCs w:val="16"/>
              </w:rPr>
              <w:t xml:space="preserve"> = OFF</w:t>
            </w:r>
          </w:p>
          <w:p w14:paraId="0CB7CCCD" w14:textId="77777777" w:rsidR="004022F8" w:rsidRDefault="00925A7C" w:rsidP="004022F8">
            <w:pPr>
              <w:jc w:val="center"/>
              <w:rPr>
                <w:rFonts w:cs="Arial"/>
                <w:sz w:val="16"/>
                <w:szCs w:val="16"/>
              </w:rPr>
            </w:pPr>
          </w:p>
        </w:tc>
        <w:tc>
          <w:tcPr>
            <w:tcW w:w="1260" w:type="dxa"/>
            <w:tcBorders>
              <w:top w:val="nil"/>
              <w:left w:val="single" w:sz="8" w:space="0" w:color="auto"/>
              <w:bottom w:val="single" w:sz="8" w:space="0" w:color="000000"/>
              <w:right w:val="single" w:sz="8" w:space="0" w:color="auto"/>
            </w:tcBorders>
            <w:vAlign w:val="center"/>
            <w:hideMark/>
          </w:tcPr>
          <w:p w14:paraId="023887A7" w14:textId="77777777" w:rsidR="004022F8" w:rsidRDefault="00F55D9B" w:rsidP="004022F8">
            <w:pPr>
              <w:jc w:val="center"/>
              <w:rPr>
                <w:rFonts w:cs="Arial"/>
                <w:sz w:val="16"/>
                <w:szCs w:val="16"/>
              </w:rPr>
            </w:pPr>
            <w:r>
              <w:rPr>
                <w:rFonts w:cs="Arial"/>
                <w:sz w:val="16"/>
                <w:szCs w:val="16"/>
              </w:rPr>
              <w:t>ON / OFF</w:t>
            </w:r>
          </w:p>
        </w:tc>
        <w:tc>
          <w:tcPr>
            <w:tcW w:w="4410" w:type="dxa"/>
            <w:tcBorders>
              <w:top w:val="nil"/>
              <w:left w:val="single" w:sz="8" w:space="0" w:color="auto"/>
              <w:bottom w:val="single" w:sz="8" w:space="0" w:color="000000"/>
              <w:right w:val="single" w:sz="8" w:space="0" w:color="auto"/>
            </w:tcBorders>
            <w:vAlign w:val="center"/>
          </w:tcPr>
          <w:p w14:paraId="4DB8C777" w14:textId="77777777" w:rsidR="004022F8" w:rsidRDefault="00F55D9B" w:rsidP="004022F8">
            <w:pPr>
              <w:jc w:val="center"/>
              <w:rPr>
                <w:rFonts w:cs="Arial"/>
                <w:sz w:val="16"/>
                <w:szCs w:val="16"/>
              </w:rPr>
            </w:pPr>
            <w:r>
              <w:rPr>
                <w:rFonts w:cs="Arial"/>
                <w:sz w:val="16"/>
                <w:szCs w:val="16"/>
              </w:rPr>
              <w:t xml:space="preserve">Background tasks may be running.  </w:t>
            </w:r>
          </w:p>
          <w:p w14:paraId="44C90A1B" w14:textId="77777777" w:rsidR="004022F8" w:rsidRDefault="00925A7C" w:rsidP="004022F8">
            <w:pPr>
              <w:jc w:val="center"/>
              <w:rPr>
                <w:rFonts w:cs="Arial"/>
                <w:sz w:val="16"/>
                <w:szCs w:val="16"/>
              </w:rPr>
            </w:pPr>
          </w:p>
          <w:p w14:paraId="6F959189" w14:textId="77777777" w:rsidR="004022F8" w:rsidRDefault="00F55D9B" w:rsidP="004022F8">
            <w:pPr>
              <w:jc w:val="center"/>
              <w:rPr>
                <w:rFonts w:cs="Arial"/>
                <w:color w:val="FF0000"/>
                <w:sz w:val="16"/>
                <w:szCs w:val="16"/>
              </w:rPr>
            </w:pPr>
            <w:r>
              <w:rPr>
                <w:rFonts w:cs="Arial"/>
                <w:sz w:val="16"/>
                <w:szCs w:val="16"/>
              </w:rPr>
              <w:t>HMI Output display as defined by the HMI.</w:t>
            </w:r>
          </w:p>
          <w:p w14:paraId="57FD2BE8" w14:textId="77777777" w:rsidR="004022F8" w:rsidRDefault="00925A7C" w:rsidP="004022F8">
            <w:pPr>
              <w:jc w:val="center"/>
              <w:rPr>
                <w:rFonts w:cs="Arial"/>
                <w:color w:val="FF0000"/>
                <w:sz w:val="16"/>
                <w:szCs w:val="16"/>
              </w:rPr>
            </w:pPr>
          </w:p>
          <w:p w14:paraId="268A35EE" w14:textId="77777777" w:rsidR="004022F8" w:rsidRDefault="00F55D9B" w:rsidP="004022F8">
            <w:pPr>
              <w:jc w:val="center"/>
              <w:rPr>
                <w:rFonts w:cs="Arial"/>
                <w:sz w:val="16"/>
                <w:szCs w:val="16"/>
              </w:rPr>
            </w:pPr>
            <w:r>
              <w:rPr>
                <w:rFonts w:cs="Arial"/>
                <w:sz w:val="16"/>
                <w:szCs w:val="16"/>
              </w:rPr>
              <w:t>Infotainment audio sources inactive (ex. AM/FM, SDARS/DAB, CD, VR, Bluetooth Phone, APIM, BT Audio, Prompts, USB, iPod…)</w:t>
            </w:r>
          </w:p>
          <w:p w14:paraId="1F43AC5A" w14:textId="77777777" w:rsidR="004022F8" w:rsidRDefault="00925A7C" w:rsidP="004022F8">
            <w:pPr>
              <w:rPr>
                <w:rFonts w:cs="Arial"/>
                <w:sz w:val="16"/>
                <w:szCs w:val="16"/>
              </w:rPr>
            </w:pPr>
          </w:p>
          <w:p w14:paraId="0237B7B7" w14:textId="77777777" w:rsidR="004022F8" w:rsidRDefault="00F55D9B" w:rsidP="004022F8">
            <w:pPr>
              <w:jc w:val="center"/>
              <w:rPr>
                <w:rFonts w:cs="Arial"/>
                <w:sz w:val="16"/>
                <w:szCs w:val="16"/>
              </w:rPr>
            </w:pPr>
            <w:r>
              <w:rPr>
                <w:rFonts w:cs="Arial"/>
                <w:sz w:val="16"/>
                <w:szCs w:val="16"/>
              </w:rPr>
              <w:t>Non-Infotainment Standby Features can be supported (ex. Chimes – if enabled, Climate Control – if CC entry conditions met)</w:t>
            </w:r>
          </w:p>
          <w:p w14:paraId="2E8F91BE" w14:textId="77777777" w:rsidR="004022F8" w:rsidRDefault="00925A7C" w:rsidP="004022F8">
            <w:pPr>
              <w:jc w:val="center"/>
              <w:rPr>
                <w:rFonts w:cs="Arial"/>
                <w:sz w:val="16"/>
                <w:szCs w:val="16"/>
              </w:rPr>
            </w:pPr>
          </w:p>
        </w:tc>
      </w:tr>
      <w:tr w:rsidR="004022F8" w14:paraId="63F73DA4" w14:textId="77777777" w:rsidTr="00B74B3E">
        <w:trPr>
          <w:trHeight w:val="1240"/>
          <w:jc w:val="center"/>
        </w:trPr>
        <w:tc>
          <w:tcPr>
            <w:tcW w:w="1851" w:type="dxa"/>
            <w:tcBorders>
              <w:top w:val="nil"/>
              <w:left w:val="single" w:sz="8" w:space="0" w:color="auto"/>
              <w:bottom w:val="single" w:sz="8" w:space="0" w:color="000000"/>
              <w:right w:val="single" w:sz="8" w:space="0" w:color="auto"/>
            </w:tcBorders>
            <w:vAlign w:val="center"/>
          </w:tcPr>
          <w:p w14:paraId="53F24EB0" w14:textId="77777777" w:rsidR="004022F8" w:rsidRDefault="00F55D9B" w:rsidP="004022F8">
            <w:pPr>
              <w:jc w:val="right"/>
              <w:rPr>
                <w:rFonts w:cs="Arial"/>
                <w:sz w:val="16"/>
                <w:szCs w:val="16"/>
              </w:rPr>
            </w:pPr>
            <w:r>
              <w:rPr>
                <w:rFonts w:cs="Arial"/>
                <w:sz w:val="16"/>
                <w:szCs w:val="16"/>
              </w:rPr>
              <w:t xml:space="preserve">MM Inactive </w:t>
            </w:r>
          </w:p>
          <w:p w14:paraId="11C199BF" w14:textId="77777777" w:rsidR="004022F8" w:rsidRDefault="00925A7C" w:rsidP="004022F8">
            <w:pPr>
              <w:jc w:val="right"/>
              <w:rPr>
                <w:rFonts w:cs="Arial"/>
                <w:sz w:val="16"/>
                <w:szCs w:val="16"/>
              </w:rPr>
            </w:pPr>
          </w:p>
          <w:p w14:paraId="4B33E5C4" w14:textId="77777777" w:rsidR="004022F8" w:rsidRDefault="00F55D9B" w:rsidP="004022F8">
            <w:pPr>
              <w:jc w:val="right"/>
              <w:rPr>
                <w:rFonts w:cs="Arial"/>
                <w:sz w:val="16"/>
                <w:szCs w:val="16"/>
              </w:rPr>
            </w:pPr>
            <w:r>
              <w:rPr>
                <w:rFonts w:cs="Arial"/>
                <w:sz w:val="16"/>
                <w:szCs w:val="16"/>
              </w:rPr>
              <w:t>Chime Only Mode – when infotainment system OFF</w:t>
            </w:r>
          </w:p>
        </w:tc>
        <w:tc>
          <w:tcPr>
            <w:tcW w:w="1041" w:type="dxa"/>
            <w:tcBorders>
              <w:top w:val="nil"/>
              <w:left w:val="single" w:sz="8" w:space="0" w:color="auto"/>
              <w:bottom w:val="single" w:sz="8" w:space="0" w:color="000000"/>
              <w:right w:val="single" w:sz="8" w:space="0" w:color="auto"/>
            </w:tcBorders>
            <w:vAlign w:val="center"/>
          </w:tcPr>
          <w:p w14:paraId="21025E95" w14:textId="77777777" w:rsidR="004022F8" w:rsidRDefault="00F55D9B" w:rsidP="004022F8">
            <w:pPr>
              <w:jc w:val="center"/>
              <w:rPr>
                <w:rFonts w:cs="Arial"/>
                <w:sz w:val="16"/>
                <w:szCs w:val="16"/>
              </w:rPr>
            </w:pPr>
            <w:r>
              <w:rPr>
                <w:rFonts w:cs="Arial"/>
                <w:sz w:val="16"/>
                <w:szCs w:val="16"/>
              </w:rPr>
              <w:t>Standby</w:t>
            </w:r>
          </w:p>
        </w:tc>
        <w:tc>
          <w:tcPr>
            <w:tcW w:w="2338" w:type="dxa"/>
            <w:tcBorders>
              <w:top w:val="nil"/>
              <w:left w:val="single" w:sz="8" w:space="0" w:color="auto"/>
              <w:bottom w:val="single" w:sz="8" w:space="0" w:color="000000"/>
              <w:right w:val="single" w:sz="8" w:space="0" w:color="auto"/>
            </w:tcBorders>
            <w:vAlign w:val="center"/>
          </w:tcPr>
          <w:p w14:paraId="72F32D74" w14:textId="77777777" w:rsidR="004022F8" w:rsidRDefault="00F55D9B" w:rsidP="004022F8">
            <w:pPr>
              <w:jc w:val="center"/>
              <w:rPr>
                <w:rFonts w:cs="Arial"/>
                <w:sz w:val="16"/>
                <w:szCs w:val="16"/>
              </w:rPr>
            </w:pPr>
            <w:proofErr w:type="spellStart"/>
            <w:r>
              <w:rPr>
                <w:rFonts w:cs="Arial"/>
                <w:sz w:val="16"/>
                <w:szCs w:val="16"/>
              </w:rPr>
              <w:t>HMIAudioMode</w:t>
            </w:r>
            <w:proofErr w:type="spellEnd"/>
            <w:r>
              <w:rPr>
                <w:rFonts w:cs="Arial"/>
                <w:sz w:val="16"/>
                <w:szCs w:val="16"/>
              </w:rPr>
              <w:t xml:space="preserve"> = OFF</w:t>
            </w:r>
          </w:p>
          <w:p w14:paraId="7623A53C" w14:textId="77777777" w:rsidR="004022F8" w:rsidRDefault="00925A7C" w:rsidP="004022F8">
            <w:pPr>
              <w:jc w:val="center"/>
              <w:rPr>
                <w:rFonts w:cs="Arial"/>
                <w:sz w:val="16"/>
                <w:szCs w:val="16"/>
              </w:rPr>
            </w:pPr>
          </w:p>
          <w:p w14:paraId="5086F6CB" w14:textId="77777777" w:rsidR="004022F8" w:rsidRDefault="00F55D9B" w:rsidP="004022F8">
            <w:pPr>
              <w:jc w:val="center"/>
              <w:rPr>
                <w:rFonts w:cs="Arial"/>
                <w:sz w:val="16"/>
                <w:szCs w:val="16"/>
              </w:rPr>
            </w:pPr>
            <w:proofErr w:type="spellStart"/>
            <w:r>
              <w:rPr>
                <w:rFonts w:cs="Arial"/>
                <w:sz w:val="16"/>
                <w:szCs w:val="16"/>
              </w:rPr>
              <w:t>Power_Up_Chime_Modules</w:t>
            </w:r>
            <w:proofErr w:type="spellEnd"/>
            <w:r>
              <w:rPr>
                <w:rFonts w:cs="Arial"/>
                <w:sz w:val="16"/>
                <w:szCs w:val="16"/>
              </w:rPr>
              <w:t xml:space="preserve"> = Active</w:t>
            </w:r>
          </w:p>
        </w:tc>
        <w:tc>
          <w:tcPr>
            <w:tcW w:w="1260" w:type="dxa"/>
            <w:tcBorders>
              <w:top w:val="nil"/>
              <w:left w:val="single" w:sz="8" w:space="0" w:color="auto"/>
              <w:bottom w:val="single" w:sz="8" w:space="0" w:color="000000"/>
              <w:right w:val="single" w:sz="8" w:space="0" w:color="auto"/>
            </w:tcBorders>
            <w:vAlign w:val="center"/>
          </w:tcPr>
          <w:p w14:paraId="64B6974C" w14:textId="77777777" w:rsidR="004022F8" w:rsidRDefault="00F55D9B" w:rsidP="004022F8">
            <w:pPr>
              <w:jc w:val="center"/>
              <w:rPr>
                <w:rFonts w:cs="Arial"/>
                <w:sz w:val="16"/>
                <w:szCs w:val="16"/>
              </w:rPr>
            </w:pPr>
            <w:r>
              <w:rPr>
                <w:rFonts w:cs="Arial"/>
                <w:sz w:val="16"/>
                <w:szCs w:val="16"/>
              </w:rPr>
              <w:t>ON</w:t>
            </w:r>
          </w:p>
        </w:tc>
        <w:tc>
          <w:tcPr>
            <w:tcW w:w="4410" w:type="dxa"/>
            <w:tcBorders>
              <w:top w:val="nil"/>
              <w:left w:val="single" w:sz="8" w:space="0" w:color="auto"/>
              <w:bottom w:val="single" w:sz="8" w:space="0" w:color="000000"/>
              <w:right w:val="single" w:sz="8" w:space="0" w:color="auto"/>
            </w:tcBorders>
            <w:vAlign w:val="center"/>
          </w:tcPr>
          <w:p w14:paraId="4BD71860" w14:textId="77777777" w:rsidR="004022F8" w:rsidRDefault="00F55D9B" w:rsidP="004022F8">
            <w:pPr>
              <w:jc w:val="center"/>
              <w:rPr>
                <w:rFonts w:cs="Arial"/>
                <w:sz w:val="16"/>
                <w:szCs w:val="16"/>
              </w:rPr>
            </w:pPr>
            <w:r>
              <w:rPr>
                <w:rFonts w:cs="Arial"/>
                <w:sz w:val="16"/>
                <w:szCs w:val="16"/>
              </w:rPr>
              <w:t>Infotainment audio active for Chimes through the infotainment system</w:t>
            </w:r>
          </w:p>
          <w:p w14:paraId="15CEE595" w14:textId="77777777" w:rsidR="004022F8" w:rsidRDefault="00925A7C" w:rsidP="004022F8">
            <w:pPr>
              <w:jc w:val="center"/>
              <w:rPr>
                <w:rFonts w:cs="Arial"/>
                <w:sz w:val="16"/>
                <w:szCs w:val="16"/>
              </w:rPr>
            </w:pPr>
          </w:p>
          <w:p w14:paraId="3D4A3C47" w14:textId="77777777" w:rsidR="004022F8" w:rsidRDefault="00F55D9B" w:rsidP="004022F8">
            <w:pPr>
              <w:jc w:val="center"/>
              <w:rPr>
                <w:rFonts w:cs="Arial"/>
                <w:sz w:val="16"/>
                <w:szCs w:val="16"/>
              </w:rPr>
            </w:pPr>
            <w:r>
              <w:rPr>
                <w:rFonts w:cs="Arial"/>
                <w:sz w:val="16"/>
                <w:szCs w:val="16"/>
              </w:rPr>
              <w:t>Infotainment audio sources inactive (ex. AM/FM, SDARS/DAB, CD, VR, Bluetooth Phone, APIM, BT Audio, Prompts, USB, iPod…)</w:t>
            </w:r>
          </w:p>
        </w:tc>
      </w:tr>
      <w:tr w:rsidR="004022F8" w14:paraId="56CF739D" w14:textId="77777777" w:rsidTr="00B74B3E">
        <w:trPr>
          <w:trHeight w:val="1519"/>
          <w:jc w:val="center"/>
        </w:trPr>
        <w:tc>
          <w:tcPr>
            <w:tcW w:w="1851" w:type="dxa"/>
            <w:tcBorders>
              <w:top w:val="nil"/>
              <w:left w:val="single" w:sz="8" w:space="0" w:color="auto"/>
              <w:bottom w:val="single" w:sz="8" w:space="0" w:color="000000"/>
              <w:right w:val="single" w:sz="8" w:space="0" w:color="auto"/>
            </w:tcBorders>
            <w:vAlign w:val="center"/>
          </w:tcPr>
          <w:p w14:paraId="1F04B238" w14:textId="77777777" w:rsidR="004022F8" w:rsidRDefault="00F55D9B" w:rsidP="004022F8">
            <w:pPr>
              <w:jc w:val="right"/>
              <w:rPr>
                <w:rFonts w:cs="Arial"/>
                <w:sz w:val="16"/>
                <w:szCs w:val="16"/>
              </w:rPr>
            </w:pPr>
            <w:r>
              <w:rPr>
                <w:rFonts w:cs="Arial"/>
                <w:sz w:val="16"/>
                <w:szCs w:val="16"/>
              </w:rPr>
              <w:t xml:space="preserve">MM Inactive </w:t>
            </w:r>
          </w:p>
          <w:p w14:paraId="1235C891" w14:textId="77777777" w:rsidR="004022F8" w:rsidRDefault="00925A7C" w:rsidP="004022F8">
            <w:pPr>
              <w:jc w:val="right"/>
              <w:rPr>
                <w:rFonts w:cs="Arial"/>
                <w:sz w:val="16"/>
                <w:szCs w:val="16"/>
              </w:rPr>
            </w:pPr>
          </w:p>
          <w:p w14:paraId="345C1B53" w14:textId="77777777" w:rsidR="004022F8" w:rsidRDefault="00F55D9B" w:rsidP="004022F8">
            <w:pPr>
              <w:jc w:val="right"/>
              <w:rPr>
                <w:rFonts w:cs="Arial"/>
                <w:sz w:val="16"/>
                <w:szCs w:val="16"/>
              </w:rPr>
            </w:pPr>
            <w:r>
              <w:rPr>
                <w:rFonts w:cs="Arial"/>
                <w:sz w:val="16"/>
                <w:szCs w:val="16"/>
              </w:rPr>
              <w:t>Phone as a Key phone charging - when infotainment system OFF</w:t>
            </w:r>
          </w:p>
        </w:tc>
        <w:tc>
          <w:tcPr>
            <w:tcW w:w="1041" w:type="dxa"/>
            <w:tcBorders>
              <w:top w:val="nil"/>
              <w:left w:val="single" w:sz="8" w:space="0" w:color="auto"/>
              <w:bottom w:val="single" w:sz="8" w:space="0" w:color="000000"/>
              <w:right w:val="single" w:sz="8" w:space="0" w:color="auto"/>
            </w:tcBorders>
            <w:vAlign w:val="center"/>
          </w:tcPr>
          <w:p w14:paraId="4C90FEEA" w14:textId="77777777" w:rsidR="004022F8" w:rsidRDefault="00F55D9B" w:rsidP="004022F8">
            <w:pPr>
              <w:jc w:val="center"/>
              <w:rPr>
                <w:rFonts w:cs="Arial"/>
                <w:sz w:val="16"/>
                <w:szCs w:val="16"/>
              </w:rPr>
            </w:pPr>
            <w:r>
              <w:rPr>
                <w:rFonts w:cs="Arial"/>
                <w:sz w:val="16"/>
                <w:szCs w:val="16"/>
              </w:rPr>
              <w:t>Standby / Sleep</w:t>
            </w:r>
          </w:p>
        </w:tc>
        <w:tc>
          <w:tcPr>
            <w:tcW w:w="2338" w:type="dxa"/>
            <w:tcBorders>
              <w:top w:val="nil"/>
              <w:left w:val="single" w:sz="8" w:space="0" w:color="auto"/>
              <w:bottom w:val="single" w:sz="8" w:space="0" w:color="000000"/>
              <w:right w:val="single" w:sz="8" w:space="0" w:color="auto"/>
            </w:tcBorders>
            <w:vAlign w:val="center"/>
          </w:tcPr>
          <w:p w14:paraId="719046F3" w14:textId="77777777" w:rsidR="004022F8" w:rsidRDefault="00F55D9B" w:rsidP="004022F8">
            <w:pPr>
              <w:jc w:val="center"/>
              <w:rPr>
                <w:rFonts w:cs="Arial"/>
                <w:sz w:val="16"/>
                <w:szCs w:val="16"/>
              </w:rPr>
            </w:pPr>
            <w:proofErr w:type="spellStart"/>
            <w:r>
              <w:rPr>
                <w:rFonts w:cs="Arial"/>
                <w:sz w:val="16"/>
                <w:szCs w:val="16"/>
              </w:rPr>
              <w:t>HMIAudioMode</w:t>
            </w:r>
            <w:proofErr w:type="spellEnd"/>
            <w:r>
              <w:rPr>
                <w:rFonts w:cs="Arial"/>
                <w:sz w:val="16"/>
                <w:szCs w:val="16"/>
              </w:rPr>
              <w:t xml:space="preserve"> = OFF</w:t>
            </w:r>
          </w:p>
          <w:p w14:paraId="46FEC05A" w14:textId="77777777" w:rsidR="004022F8" w:rsidRDefault="00925A7C" w:rsidP="004022F8">
            <w:pPr>
              <w:jc w:val="center"/>
              <w:rPr>
                <w:rFonts w:cs="Arial"/>
                <w:sz w:val="16"/>
                <w:szCs w:val="16"/>
              </w:rPr>
            </w:pPr>
          </w:p>
          <w:p w14:paraId="36262213" w14:textId="77777777" w:rsidR="004022F8" w:rsidRDefault="00925A7C" w:rsidP="004022F8">
            <w:pPr>
              <w:rPr>
                <w:rFonts w:cs="Arial"/>
                <w:sz w:val="16"/>
                <w:szCs w:val="16"/>
              </w:rPr>
            </w:pPr>
          </w:p>
          <w:p w14:paraId="6FF60386" w14:textId="77777777" w:rsidR="004022F8" w:rsidRPr="008F41E2" w:rsidRDefault="00F55D9B" w:rsidP="004022F8">
            <w:pPr>
              <w:rPr>
                <w:rFonts w:cs="Arial"/>
                <w:sz w:val="16"/>
                <w:szCs w:val="16"/>
              </w:rPr>
            </w:pPr>
            <w:proofErr w:type="spellStart"/>
            <w:r w:rsidRPr="008F41E2">
              <w:rPr>
                <w:rFonts w:cs="Arial"/>
                <w:sz w:val="16"/>
                <w:szCs w:val="16"/>
              </w:rPr>
              <w:t>PrsnIDevChrgEnbl_B_</w:t>
            </w:r>
            <w:proofErr w:type="gramStart"/>
            <w:r w:rsidRPr="008F41E2">
              <w:rPr>
                <w:rFonts w:cs="Arial"/>
                <w:sz w:val="16"/>
                <w:szCs w:val="16"/>
              </w:rPr>
              <w:t>Rq</w:t>
            </w:r>
            <w:proofErr w:type="spellEnd"/>
            <w:r w:rsidRPr="008F41E2">
              <w:rPr>
                <w:rFonts w:cs="Arial"/>
                <w:sz w:val="16"/>
                <w:szCs w:val="16"/>
              </w:rPr>
              <w:t xml:space="preserve">  =</w:t>
            </w:r>
            <w:proofErr w:type="gramEnd"/>
            <w:r w:rsidRPr="008F41E2">
              <w:rPr>
                <w:rFonts w:cs="Arial"/>
                <w:sz w:val="16"/>
                <w:szCs w:val="16"/>
              </w:rPr>
              <w:t xml:space="preserve"> Active</w:t>
            </w:r>
          </w:p>
        </w:tc>
        <w:tc>
          <w:tcPr>
            <w:tcW w:w="1260" w:type="dxa"/>
            <w:tcBorders>
              <w:top w:val="nil"/>
              <w:left w:val="single" w:sz="8" w:space="0" w:color="auto"/>
              <w:bottom w:val="single" w:sz="8" w:space="0" w:color="000000"/>
              <w:right w:val="single" w:sz="8" w:space="0" w:color="auto"/>
            </w:tcBorders>
            <w:vAlign w:val="center"/>
          </w:tcPr>
          <w:p w14:paraId="4BF2169A" w14:textId="77777777" w:rsidR="004022F8" w:rsidRDefault="00F55D9B" w:rsidP="004022F8">
            <w:pPr>
              <w:jc w:val="center"/>
              <w:rPr>
                <w:rFonts w:cs="Arial"/>
                <w:sz w:val="16"/>
                <w:szCs w:val="16"/>
              </w:rPr>
            </w:pPr>
            <w:r>
              <w:rPr>
                <w:rFonts w:cs="Arial"/>
                <w:sz w:val="16"/>
                <w:szCs w:val="16"/>
              </w:rPr>
              <w:t>ON / OFF</w:t>
            </w:r>
          </w:p>
        </w:tc>
        <w:tc>
          <w:tcPr>
            <w:tcW w:w="4410" w:type="dxa"/>
            <w:tcBorders>
              <w:top w:val="nil"/>
              <w:left w:val="single" w:sz="8" w:space="0" w:color="auto"/>
              <w:bottom w:val="single" w:sz="8" w:space="0" w:color="000000"/>
              <w:right w:val="single" w:sz="8" w:space="0" w:color="auto"/>
            </w:tcBorders>
            <w:vAlign w:val="center"/>
          </w:tcPr>
          <w:p w14:paraId="2159F394" w14:textId="77777777" w:rsidR="004022F8" w:rsidRDefault="00F55D9B" w:rsidP="004022F8">
            <w:pPr>
              <w:jc w:val="center"/>
              <w:rPr>
                <w:rFonts w:cs="Arial"/>
                <w:sz w:val="16"/>
                <w:szCs w:val="16"/>
              </w:rPr>
            </w:pPr>
            <w:r>
              <w:rPr>
                <w:rFonts w:cs="Arial"/>
                <w:sz w:val="16"/>
                <w:szCs w:val="16"/>
              </w:rPr>
              <w:t>Phone charging ports are active to charge a phone (ex USB port)</w:t>
            </w:r>
          </w:p>
          <w:p w14:paraId="12E2423F" w14:textId="77777777" w:rsidR="004022F8" w:rsidRDefault="00925A7C" w:rsidP="004022F8">
            <w:pPr>
              <w:jc w:val="center"/>
              <w:rPr>
                <w:rFonts w:cs="Arial"/>
                <w:sz w:val="16"/>
                <w:szCs w:val="16"/>
              </w:rPr>
            </w:pPr>
          </w:p>
          <w:p w14:paraId="0D141753" w14:textId="77777777" w:rsidR="004022F8" w:rsidRDefault="00F55D9B" w:rsidP="00B74B3E">
            <w:pPr>
              <w:jc w:val="center"/>
              <w:rPr>
                <w:rFonts w:cs="Arial"/>
                <w:sz w:val="16"/>
                <w:szCs w:val="16"/>
              </w:rPr>
            </w:pPr>
            <w:r>
              <w:rPr>
                <w:rFonts w:cs="Arial"/>
                <w:sz w:val="16"/>
                <w:szCs w:val="16"/>
              </w:rPr>
              <w:t>Infotainment audio sources inactive (ex. AM/FM, SDARS/DAB, CD, VR, Bluetooth Phone, APIM, BT Audio, Prompts, USB, iPod…)</w:t>
            </w:r>
          </w:p>
        </w:tc>
      </w:tr>
      <w:tr w:rsidR="004022F8" w14:paraId="2920AF70" w14:textId="77777777" w:rsidTr="00B74B3E">
        <w:trPr>
          <w:trHeight w:val="1231"/>
          <w:jc w:val="center"/>
        </w:trPr>
        <w:tc>
          <w:tcPr>
            <w:tcW w:w="1851" w:type="dxa"/>
            <w:tcBorders>
              <w:top w:val="nil"/>
              <w:left w:val="single" w:sz="8" w:space="0" w:color="auto"/>
              <w:bottom w:val="single" w:sz="8" w:space="0" w:color="000000"/>
              <w:right w:val="single" w:sz="8" w:space="0" w:color="auto"/>
            </w:tcBorders>
            <w:vAlign w:val="center"/>
          </w:tcPr>
          <w:p w14:paraId="6F932B2B" w14:textId="77777777" w:rsidR="004022F8" w:rsidRDefault="00F55D9B" w:rsidP="004022F8">
            <w:pPr>
              <w:jc w:val="right"/>
              <w:rPr>
                <w:rFonts w:cs="Arial"/>
                <w:sz w:val="16"/>
                <w:szCs w:val="16"/>
              </w:rPr>
            </w:pPr>
            <w:r>
              <w:rPr>
                <w:rFonts w:cs="Arial"/>
                <w:sz w:val="16"/>
                <w:szCs w:val="16"/>
              </w:rPr>
              <w:t>MM Inactive</w:t>
            </w:r>
          </w:p>
          <w:p w14:paraId="7BEC085A" w14:textId="77777777" w:rsidR="004022F8" w:rsidRDefault="00925A7C" w:rsidP="004022F8">
            <w:pPr>
              <w:jc w:val="right"/>
              <w:rPr>
                <w:rFonts w:cs="Arial"/>
                <w:sz w:val="16"/>
                <w:szCs w:val="16"/>
              </w:rPr>
            </w:pPr>
          </w:p>
          <w:p w14:paraId="29096F17" w14:textId="77777777" w:rsidR="004022F8" w:rsidRDefault="00F55D9B" w:rsidP="004022F8">
            <w:pPr>
              <w:jc w:val="right"/>
              <w:rPr>
                <w:rFonts w:cs="Arial"/>
                <w:sz w:val="16"/>
                <w:szCs w:val="16"/>
              </w:rPr>
            </w:pPr>
            <w:r>
              <w:rPr>
                <w:rFonts w:cs="Arial"/>
                <w:sz w:val="16"/>
                <w:szCs w:val="16"/>
              </w:rPr>
              <w:t xml:space="preserve">ECG Key Off Power </w:t>
            </w:r>
            <w:proofErr w:type="spellStart"/>
            <w:r>
              <w:rPr>
                <w:rFonts w:cs="Arial"/>
                <w:sz w:val="16"/>
                <w:szCs w:val="16"/>
              </w:rPr>
              <w:t>Moding</w:t>
            </w:r>
            <w:proofErr w:type="spellEnd"/>
            <w:r>
              <w:rPr>
                <w:rFonts w:cs="Arial"/>
                <w:sz w:val="16"/>
                <w:szCs w:val="16"/>
              </w:rPr>
              <w:t xml:space="preserve"> </w:t>
            </w:r>
          </w:p>
        </w:tc>
        <w:tc>
          <w:tcPr>
            <w:tcW w:w="1041" w:type="dxa"/>
            <w:tcBorders>
              <w:top w:val="nil"/>
              <w:left w:val="single" w:sz="8" w:space="0" w:color="auto"/>
              <w:bottom w:val="single" w:sz="8" w:space="0" w:color="000000"/>
              <w:right w:val="single" w:sz="8" w:space="0" w:color="auto"/>
            </w:tcBorders>
            <w:vAlign w:val="center"/>
          </w:tcPr>
          <w:p w14:paraId="69F78BB6" w14:textId="77777777" w:rsidR="004022F8" w:rsidRDefault="00F55D9B" w:rsidP="004022F8">
            <w:pPr>
              <w:jc w:val="center"/>
              <w:rPr>
                <w:rFonts w:cs="Arial"/>
                <w:sz w:val="16"/>
                <w:szCs w:val="16"/>
              </w:rPr>
            </w:pPr>
            <w:r>
              <w:rPr>
                <w:rFonts w:cs="Arial"/>
                <w:sz w:val="16"/>
                <w:szCs w:val="16"/>
              </w:rPr>
              <w:t>Standby / Sleep</w:t>
            </w:r>
          </w:p>
        </w:tc>
        <w:tc>
          <w:tcPr>
            <w:tcW w:w="2338" w:type="dxa"/>
            <w:tcBorders>
              <w:top w:val="nil"/>
              <w:left w:val="single" w:sz="8" w:space="0" w:color="auto"/>
              <w:bottom w:val="single" w:sz="8" w:space="0" w:color="000000"/>
              <w:right w:val="single" w:sz="8" w:space="0" w:color="auto"/>
            </w:tcBorders>
            <w:vAlign w:val="center"/>
          </w:tcPr>
          <w:p w14:paraId="58B7B476" w14:textId="77777777" w:rsidR="004022F8" w:rsidRDefault="00F55D9B" w:rsidP="004022F8">
            <w:pPr>
              <w:jc w:val="center"/>
              <w:rPr>
                <w:rFonts w:cs="Arial"/>
                <w:sz w:val="16"/>
                <w:szCs w:val="16"/>
              </w:rPr>
            </w:pPr>
            <w:proofErr w:type="spellStart"/>
            <w:r>
              <w:rPr>
                <w:rFonts w:cs="Arial"/>
                <w:sz w:val="16"/>
                <w:szCs w:val="16"/>
              </w:rPr>
              <w:t>HMIAudioMode</w:t>
            </w:r>
            <w:proofErr w:type="spellEnd"/>
            <w:r>
              <w:rPr>
                <w:rFonts w:cs="Arial"/>
                <w:sz w:val="16"/>
                <w:szCs w:val="16"/>
              </w:rPr>
              <w:t xml:space="preserve"> = OFF</w:t>
            </w:r>
          </w:p>
          <w:p w14:paraId="1A92E990" w14:textId="77777777" w:rsidR="00B74B3E" w:rsidRDefault="00925A7C" w:rsidP="004022F8">
            <w:pPr>
              <w:jc w:val="center"/>
              <w:rPr>
                <w:rFonts w:cs="Arial"/>
                <w:sz w:val="16"/>
                <w:szCs w:val="16"/>
              </w:rPr>
            </w:pPr>
          </w:p>
          <w:p w14:paraId="1116F2DC" w14:textId="77777777" w:rsidR="00B74B3E" w:rsidRDefault="00F55D9B" w:rsidP="004022F8">
            <w:pPr>
              <w:jc w:val="center"/>
              <w:rPr>
                <w:rFonts w:cs="Arial"/>
                <w:sz w:val="16"/>
                <w:szCs w:val="16"/>
              </w:rPr>
            </w:pPr>
            <w:proofErr w:type="spellStart"/>
            <w:r>
              <w:rPr>
                <w:rFonts w:cs="Arial"/>
                <w:sz w:val="16"/>
                <w:szCs w:val="16"/>
              </w:rPr>
              <w:t>KeyOffPwMde_D_Stat</w:t>
            </w:r>
            <w:proofErr w:type="spellEnd"/>
            <w:r>
              <w:rPr>
                <w:rFonts w:cs="Arial"/>
                <w:sz w:val="16"/>
                <w:szCs w:val="16"/>
              </w:rPr>
              <w:t xml:space="preserve"> = ON</w:t>
            </w:r>
          </w:p>
        </w:tc>
        <w:tc>
          <w:tcPr>
            <w:tcW w:w="1260" w:type="dxa"/>
            <w:tcBorders>
              <w:top w:val="nil"/>
              <w:left w:val="single" w:sz="8" w:space="0" w:color="auto"/>
              <w:bottom w:val="single" w:sz="8" w:space="0" w:color="000000"/>
              <w:right w:val="single" w:sz="8" w:space="0" w:color="auto"/>
            </w:tcBorders>
            <w:vAlign w:val="center"/>
          </w:tcPr>
          <w:p w14:paraId="386FA894" w14:textId="77777777" w:rsidR="004022F8" w:rsidRDefault="00F55D9B" w:rsidP="004022F8">
            <w:pPr>
              <w:jc w:val="center"/>
              <w:rPr>
                <w:rFonts w:cs="Arial"/>
                <w:sz w:val="16"/>
                <w:szCs w:val="16"/>
              </w:rPr>
            </w:pPr>
            <w:r>
              <w:rPr>
                <w:rFonts w:cs="Arial"/>
                <w:sz w:val="16"/>
                <w:szCs w:val="16"/>
              </w:rPr>
              <w:t>ON / OFF</w:t>
            </w:r>
          </w:p>
        </w:tc>
        <w:tc>
          <w:tcPr>
            <w:tcW w:w="4410" w:type="dxa"/>
            <w:tcBorders>
              <w:top w:val="nil"/>
              <w:left w:val="single" w:sz="8" w:space="0" w:color="auto"/>
              <w:bottom w:val="single" w:sz="8" w:space="0" w:color="000000"/>
              <w:right w:val="single" w:sz="8" w:space="0" w:color="auto"/>
            </w:tcBorders>
            <w:vAlign w:val="center"/>
          </w:tcPr>
          <w:p w14:paraId="2EA31A9F" w14:textId="77777777" w:rsidR="00B74B3E" w:rsidRDefault="00F55D9B" w:rsidP="004022F8">
            <w:pPr>
              <w:jc w:val="center"/>
              <w:rPr>
                <w:rFonts w:cs="Arial"/>
                <w:sz w:val="16"/>
                <w:szCs w:val="16"/>
              </w:rPr>
            </w:pPr>
            <w:r>
              <w:rPr>
                <w:rFonts w:cs="Arial"/>
                <w:sz w:val="16"/>
                <w:szCs w:val="16"/>
              </w:rPr>
              <w:t>ECG has Infotainment System Master powered up for a key off function (ex OTA function)</w:t>
            </w:r>
          </w:p>
          <w:p w14:paraId="42410BF8" w14:textId="77777777" w:rsidR="00B74B3E" w:rsidRDefault="00925A7C" w:rsidP="004022F8">
            <w:pPr>
              <w:jc w:val="center"/>
              <w:rPr>
                <w:rFonts w:cs="Arial"/>
                <w:sz w:val="16"/>
                <w:szCs w:val="16"/>
              </w:rPr>
            </w:pPr>
          </w:p>
          <w:p w14:paraId="54750A80" w14:textId="77777777" w:rsidR="004022F8" w:rsidRDefault="00F55D9B" w:rsidP="004022F8">
            <w:pPr>
              <w:jc w:val="center"/>
              <w:rPr>
                <w:rFonts w:cs="Arial"/>
                <w:sz w:val="16"/>
                <w:szCs w:val="16"/>
              </w:rPr>
            </w:pPr>
            <w:r>
              <w:rPr>
                <w:rFonts w:cs="Arial"/>
                <w:sz w:val="16"/>
                <w:szCs w:val="16"/>
              </w:rPr>
              <w:t>Infotainment audio sources inactive (ex. AM/FM, SDARS/DAB, CD, VR, Bluetooth Phone, APIM, BT Audio, Prompts, USB, iPod…)</w:t>
            </w:r>
          </w:p>
        </w:tc>
      </w:tr>
      <w:tr w:rsidR="004022F8" w14:paraId="5C4B669C" w14:textId="77777777" w:rsidTr="00B74B3E">
        <w:trPr>
          <w:trHeight w:val="513"/>
          <w:jc w:val="center"/>
        </w:trPr>
        <w:tc>
          <w:tcPr>
            <w:tcW w:w="1851" w:type="dxa"/>
            <w:vMerge w:val="restart"/>
            <w:tcBorders>
              <w:top w:val="nil"/>
              <w:left w:val="single" w:sz="8" w:space="0" w:color="auto"/>
              <w:bottom w:val="single" w:sz="8" w:space="0" w:color="000000"/>
              <w:right w:val="single" w:sz="8" w:space="0" w:color="auto"/>
            </w:tcBorders>
            <w:vAlign w:val="center"/>
            <w:hideMark/>
          </w:tcPr>
          <w:p w14:paraId="65F7147B" w14:textId="77777777" w:rsidR="004022F8" w:rsidRPr="004022F8" w:rsidRDefault="00F55D9B" w:rsidP="00B74B3E">
            <w:pPr>
              <w:rPr>
                <w:rFonts w:cs="Arial"/>
                <w:b/>
                <w:sz w:val="16"/>
                <w:szCs w:val="16"/>
              </w:rPr>
            </w:pPr>
            <w:r w:rsidRPr="004022F8">
              <w:rPr>
                <w:rFonts w:cs="Arial"/>
                <w:b/>
                <w:sz w:val="16"/>
                <w:szCs w:val="16"/>
              </w:rPr>
              <w:t>MM Active</w:t>
            </w:r>
          </w:p>
        </w:tc>
        <w:tc>
          <w:tcPr>
            <w:tcW w:w="1041" w:type="dxa"/>
            <w:vMerge w:val="restart"/>
            <w:tcBorders>
              <w:top w:val="nil"/>
              <w:left w:val="single" w:sz="8" w:space="0" w:color="auto"/>
              <w:bottom w:val="single" w:sz="8" w:space="0" w:color="000000"/>
              <w:right w:val="single" w:sz="8" w:space="0" w:color="auto"/>
            </w:tcBorders>
            <w:vAlign w:val="center"/>
            <w:hideMark/>
          </w:tcPr>
          <w:p w14:paraId="52D9A6BF" w14:textId="77777777" w:rsidR="004022F8" w:rsidRDefault="00F55D9B" w:rsidP="004022F8">
            <w:pPr>
              <w:jc w:val="center"/>
              <w:rPr>
                <w:rFonts w:cs="Arial"/>
                <w:sz w:val="16"/>
                <w:szCs w:val="16"/>
              </w:rPr>
            </w:pPr>
            <w:r>
              <w:rPr>
                <w:rFonts w:cs="Arial"/>
                <w:sz w:val="16"/>
                <w:szCs w:val="16"/>
              </w:rPr>
              <w:t>Functional</w:t>
            </w:r>
          </w:p>
        </w:tc>
        <w:tc>
          <w:tcPr>
            <w:tcW w:w="2338" w:type="dxa"/>
            <w:vMerge w:val="restart"/>
            <w:tcBorders>
              <w:top w:val="nil"/>
              <w:left w:val="single" w:sz="8" w:space="0" w:color="auto"/>
              <w:bottom w:val="single" w:sz="8" w:space="0" w:color="000000"/>
              <w:right w:val="single" w:sz="8" w:space="0" w:color="auto"/>
            </w:tcBorders>
            <w:vAlign w:val="center"/>
            <w:hideMark/>
          </w:tcPr>
          <w:p w14:paraId="02DED517" w14:textId="77777777" w:rsidR="004022F8" w:rsidRDefault="00F55D9B" w:rsidP="004022F8">
            <w:pPr>
              <w:jc w:val="center"/>
              <w:rPr>
                <w:rFonts w:cs="Arial"/>
                <w:sz w:val="16"/>
                <w:szCs w:val="16"/>
              </w:rPr>
            </w:pPr>
            <w:proofErr w:type="spellStart"/>
            <w:r>
              <w:rPr>
                <w:rFonts w:cs="Arial"/>
                <w:sz w:val="16"/>
                <w:szCs w:val="16"/>
              </w:rPr>
              <w:t>HMIAudioMode</w:t>
            </w:r>
            <w:proofErr w:type="spellEnd"/>
            <w:r>
              <w:rPr>
                <w:rFonts w:cs="Arial"/>
                <w:sz w:val="16"/>
                <w:szCs w:val="16"/>
              </w:rPr>
              <w:t xml:space="preserve"> = ON</w:t>
            </w:r>
          </w:p>
        </w:tc>
        <w:tc>
          <w:tcPr>
            <w:tcW w:w="1260" w:type="dxa"/>
            <w:vMerge w:val="restart"/>
            <w:tcBorders>
              <w:top w:val="nil"/>
              <w:left w:val="single" w:sz="8" w:space="0" w:color="auto"/>
              <w:bottom w:val="single" w:sz="8" w:space="0" w:color="000000"/>
              <w:right w:val="single" w:sz="8" w:space="0" w:color="auto"/>
            </w:tcBorders>
            <w:vAlign w:val="center"/>
            <w:hideMark/>
          </w:tcPr>
          <w:p w14:paraId="39A195D1" w14:textId="77777777" w:rsidR="004022F8" w:rsidRDefault="00F55D9B" w:rsidP="004022F8">
            <w:pPr>
              <w:jc w:val="center"/>
              <w:rPr>
                <w:rFonts w:cs="Arial"/>
                <w:sz w:val="16"/>
                <w:szCs w:val="16"/>
              </w:rPr>
            </w:pPr>
            <w:r>
              <w:rPr>
                <w:rFonts w:cs="Arial"/>
                <w:sz w:val="16"/>
                <w:szCs w:val="16"/>
              </w:rPr>
              <w:t>ON</w:t>
            </w:r>
          </w:p>
        </w:tc>
        <w:tc>
          <w:tcPr>
            <w:tcW w:w="4410" w:type="dxa"/>
            <w:vMerge w:val="restart"/>
            <w:tcBorders>
              <w:top w:val="nil"/>
              <w:left w:val="single" w:sz="8" w:space="0" w:color="auto"/>
              <w:bottom w:val="single" w:sz="8" w:space="0" w:color="000000"/>
              <w:right w:val="single" w:sz="8" w:space="0" w:color="auto"/>
            </w:tcBorders>
            <w:vAlign w:val="center"/>
          </w:tcPr>
          <w:p w14:paraId="06FD5131" w14:textId="77777777" w:rsidR="004022F8" w:rsidRDefault="00F55D9B" w:rsidP="004022F8">
            <w:pPr>
              <w:jc w:val="center"/>
              <w:rPr>
                <w:rFonts w:cs="Arial"/>
                <w:sz w:val="16"/>
                <w:szCs w:val="16"/>
              </w:rPr>
            </w:pPr>
            <w:r>
              <w:rPr>
                <w:rFonts w:cs="Arial"/>
                <w:sz w:val="16"/>
                <w:szCs w:val="16"/>
              </w:rPr>
              <w:t>HMI active, sound available (sound can be off when audio stack is empty), infotainment features normal operation (ex. AM/FM, SDARS/DAB, CD, VR, Bluetooth Phone, APIM, BT Audio, USB, iPod…)</w:t>
            </w:r>
          </w:p>
          <w:p w14:paraId="3F207C40" w14:textId="77777777" w:rsidR="004022F8" w:rsidRDefault="00925A7C" w:rsidP="004022F8">
            <w:pPr>
              <w:jc w:val="center"/>
              <w:rPr>
                <w:rFonts w:cs="Arial"/>
                <w:sz w:val="16"/>
                <w:szCs w:val="16"/>
              </w:rPr>
            </w:pPr>
          </w:p>
        </w:tc>
      </w:tr>
      <w:tr w:rsidR="004022F8" w14:paraId="1979A11A" w14:textId="77777777" w:rsidTr="00B74B3E">
        <w:trPr>
          <w:trHeight w:val="585"/>
          <w:jc w:val="center"/>
        </w:trPr>
        <w:tc>
          <w:tcPr>
            <w:tcW w:w="1851" w:type="dxa"/>
            <w:vMerge/>
            <w:tcBorders>
              <w:top w:val="nil"/>
              <w:left w:val="single" w:sz="8" w:space="0" w:color="auto"/>
              <w:bottom w:val="single" w:sz="8" w:space="0" w:color="000000"/>
              <w:right w:val="single" w:sz="8" w:space="0" w:color="auto"/>
            </w:tcBorders>
            <w:vAlign w:val="center"/>
            <w:hideMark/>
          </w:tcPr>
          <w:p w14:paraId="53AC53D3" w14:textId="77777777" w:rsidR="004022F8" w:rsidRDefault="00925A7C" w:rsidP="004022F8">
            <w:pPr>
              <w:rPr>
                <w:rFonts w:cs="Arial"/>
                <w:sz w:val="16"/>
                <w:szCs w:val="16"/>
              </w:rPr>
            </w:pPr>
          </w:p>
        </w:tc>
        <w:tc>
          <w:tcPr>
            <w:tcW w:w="1041" w:type="dxa"/>
            <w:vMerge/>
            <w:tcBorders>
              <w:top w:val="nil"/>
              <w:left w:val="single" w:sz="8" w:space="0" w:color="auto"/>
              <w:bottom w:val="single" w:sz="8" w:space="0" w:color="000000"/>
              <w:right w:val="single" w:sz="8" w:space="0" w:color="auto"/>
            </w:tcBorders>
            <w:vAlign w:val="center"/>
            <w:hideMark/>
          </w:tcPr>
          <w:p w14:paraId="1518A7BD" w14:textId="77777777" w:rsidR="004022F8" w:rsidRDefault="00925A7C" w:rsidP="004022F8">
            <w:pPr>
              <w:rPr>
                <w:rFonts w:cs="Arial"/>
                <w:sz w:val="16"/>
                <w:szCs w:val="16"/>
              </w:rPr>
            </w:pPr>
          </w:p>
        </w:tc>
        <w:tc>
          <w:tcPr>
            <w:tcW w:w="2338" w:type="dxa"/>
            <w:vMerge/>
            <w:tcBorders>
              <w:top w:val="nil"/>
              <w:left w:val="single" w:sz="8" w:space="0" w:color="auto"/>
              <w:bottom w:val="single" w:sz="8" w:space="0" w:color="000000"/>
              <w:right w:val="single" w:sz="8" w:space="0" w:color="auto"/>
            </w:tcBorders>
            <w:vAlign w:val="center"/>
            <w:hideMark/>
          </w:tcPr>
          <w:p w14:paraId="6DE7A838" w14:textId="77777777" w:rsidR="004022F8" w:rsidRDefault="00925A7C" w:rsidP="004022F8">
            <w:pPr>
              <w:rPr>
                <w:rFonts w:cs="Arial"/>
                <w:sz w:val="16"/>
                <w:szCs w:val="16"/>
              </w:rPr>
            </w:pPr>
          </w:p>
        </w:tc>
        <w:tc>
          <w:tcPr>
            <w:tcW w:w="1260" w:type="dxa"/>
            <w:vMerge/>
            <w:tcBorders>
              <w:top w:val="nil"/>
              <w:left w:val="single" w:sz="8" w:space="0" w:color="auto"/>
              <w:bottom w:val="single" w:sz="8" w:space="0" w:color="000000"/>
              <w:right w:val="single" w:sz="8" w:space="0" w:color="auto"/>
            </w:tcBorders>
            <w:vAlign w:val="center"/>
            <w:hideMark/>
          </w:tcPr>
          <w:p w14:paraId="6B2D4CC6" w14:textId="77777777" w:rsidR="004022F8" w:rsidRDefault="00925A7C" w:rsidP="004022F8">
            <w:pPr>
              <w:rPr>
                <w:rFonts w:cs="Arial"/>
                <w:sz w:val="16"/>
                <w:szCs w:val="16"/>
              </w:rPr>
            </w:pPr>
          </w:p>
        </w:tc>
        <w:tc>
          <w:tcPr>
            <w:tcW w:w="4410" w:type="dxa"/>
            <w:vMerge/>
            <w:tcBorders>
              <w:top w:val="nil"/>
              <w:left w:val="single" w:sz="8" w:space="0" w:color="auto"/>
              <w:bottom w:val="single" w:sz="8" w:space="0" w:color="000000"/>
              <w:right w:val="single" w:sz="8" w:space="0" w:color="auto"/>
            </w:tcBorders>
            <w:vAlign w:val="center"/>
            <w:hideMark/>
          </w:tcPr>
          <w:p w14:paraId="43E73F71" w14:textId="77777777" w:rsidR="004022F8" w:rsidRDefault="00925A7C" w:rsidP="004022F8">
            <w:pPr>
              <w:rPr>
                <w:rFonts w:cs="Arial"/>
                <w:sz w:val="16"/>
                <w:szCs w:val="16"/>
              </w:rPr>
            </w:pPr>
          </w:p>
        </w:tc>
      </w:tr>
      <w:tr w:rsidR="004022F8" w14:paraId="49583EF3" w14:textId="77777777" w:rsidTr="00B74B3E">
        <w:trPr>
          <w:trHeight w:val="520"/>
          <w:jc w:val="center"/>
        </w:trPr>
        <w:tc>
          <w:tcPr>
            <w:tcW w:w="1851" w:type="dxa"/>
            <w:vMerge w:val="restart"/>
            <w:tcBorders>
              <w:top w:val="nil"/>
              <w:left w:val="single" w:sz="8" w:space="0" w:color="auto"/>
              <w:bottom w:val="single" w:sz="4" w:space="0" w:color="auto"/>
              <w:right w:val="single" w:sz="8" w:space="0" w:color="auto"/>
            </w:tcBorders>
            <w:vAlign w:val="center"/>
            <w:hideMark/>
          </w:tcPr>
          <w:p w14:paraId="6A262E1F" w14:textId="77777777" w:rsidR="004022F8" w:rsidRPr="004022F8" w:rsidRDefault="00F55D9B" w:rsidP="00B74B3E">
            <w:pPr>
              <w:rPr>
                <w:rFonts w:cs="Arial"/>
                <w:b/>
                <w:sz w:val="16"/>
                <w:szCs w:val="16"/>
              </w:rPr>
            </w:pPr>
            <w:r w:rsidRPr="004022F8">
              <w:rPr>
                <w:rFonts w:cs="Arial"/>
                <w:b/>
                <w:sz w:val="16"/>
                <w:szCs w:val="16"/>
              </w:rPr>
              <w:t>Extended Play</w:t>
            </w:r>
          </w:p>
        </w:tc>
        <w:tc>
          <w:tcPr>
            <w:tcW w:w="1041" w:type="dxa"/>
            <w:vMerge w:val="restart"/>
            <w:tcBorders>
              <w:top w:val="nil"/>
              <w:left w:val="single" w:sz="8" w:space="0" w:color="auto"/>
              <w:bottom w:val="single" w:sz="4" w:space="0" w:color="auto"/>
              <w:right w:val="single" w:sz="8" w:space="0" w:color="auto"/>
            </w:tcBorders>
            <w:vAlign w:val="center"/>
            <w:hideMark/>
          </w:tcPr>
          <w:p w14:paraId="55C446A2" w14:textId="77777777" w:rsidR="004022F8" w:rsidRDefault="00F55D9B" w:rsidP="004022F8">
            <w:pPr>
              <w:jc w:val="center"/>
              <w:rPr>
                <w:rFonts w:cs="Arial"/>
                <w:sz w:val="16"/>
                <w:szCs w:val="16"/>
              </w:rPr>
            </w:pPr>
            <w:r>
              <w:rPr>
                <w:rFonts w:cs="Arial"/>
                <w:sz w:val="16"/>
                <w:szCs w:val="16"/>
              </w:rPr>
              <w:t>Functional</w:t>
            </w:r>
          </w:p>
        </w:tc>
        <w:tc>
          <w:tcPr>
            <w:tcW w:w="2338" w:type="dxa"/>
            <w:vMerge w:val="restart"/>
            <w:tcBorders>
              <w:top w:val="nil"/>
              <w:left w:val="single" w:sz="8" w:space="0" w:color="auto"/>
              <w:bottom w:val="single" w:sz="4" w:space="0" w:color="auto"/>
              <w:right w:val="single" w:sz="8" w:space="0" w:color="auto"/>
            </w:tcBorders>
            <w:vAlign w:val="center"/>
            <w:hideMark/>
          </w:tcPr>
          <w:p w14:paraId="65D699DA" w14:textId="77777777" w:rsidR="004022F8" w:rsidRDefault="00F55D9B" w:rsidP="004022F8">
            <w:pPr>
              <w:jc w:val="center"/>
              <w:rPr>
                <w:rFonts w:cs="Arial"/>
                <w:sz w:val="16"/>
                <w:szCs w:val="16"/>
              </w:rPr>
            </w:pPr>
            <w:proofErr w:type="spellStart"/>
            <w:r>
              <w:rPr>
                <w:rFonts w:cs="Arial"/>
                <w:sz w:val="16"/>
                <w:szCs w:val="16"/>
              </w:rPr>
              <w:t>HMIAudioMode</w:t>
            </w:r>
            <w:proofErr w:type="spellEnd"/>
            <w:r>
              <w:rPr>
                <w:rFonts w:cs="Arial"/>
                <w:sz w:val="16"/>
                <w:szCs w:val="16"/>
              </w:rPr>
              <w:t xml:space="preserve"> = ON</w:t>
            </w:r>
          </w:p>
        </w:tc>
        <w:tc>
          <w:tcPr>
            <w:tcW w:w="1260" w:type="dxa"/>
            <w:vMerge w:val="restart"/>
            <w:tcBorders>
              <w:top w:val="nil"/>
              <w:left w:val="single" w:sz="8" w:space="0" w:color="auto"/>
              <w:bottom w:val="single" w:sz="4" w:space="0" w:color="auto"/>
              <w:right w:val="single" w:sz="8" w:space="0" w:color="auto"/>
            </w:tcBorders>
            <w:vAlign w:val="center"/>
            <w:hideMark/>
          </w:tcPr>
          <w:p w14:paraId="74D93AB3" w14:textId="77777777" w:rsidR="004022F8" w:rsidRDefault="00F55D9B" w:rsidP="004022F8">
            <w:pPr>
              <w:jc w:val="center"/>
              <w:rPr>
                <w:rFonts w:cs="Arial"/>
                <w:sz w:val="16"/>
                <w:szCs w:val="16"/>
              </w:rPr>
            </w:pPr>
            <w:r>
              <w:rPr>
                <w:rFonts w:cs="Arial"/>
                <w:sz w:val="16"/>
                <w:szCs w:val="16"/>
              </w:rPr>
              <w:t>ON</w:t>
            </w:r>
          </w:p>
        </w:tc>
        <w:tc>
          <w:tcPr>
            <w:tcW w:w="4410" w:type="dxa"/>
            <w:vMerge w:val="restart"/>
            <w:tcBorders>
              <w:top w:val="nil"/>
              <w:left w:val="single" w:sz="8" w:space="0" w:color="auto"/>
              <w:bottom w:val="single" w:sz="4" w:space="0" w:color="auto"/>
              <w:right w:val="single" w:sz="8" w:space="0" w:color="auto"/>
            </w:tcBorders>
            <w:vAlign w:val="center"/>
          </w:tcPr>
          <w:p w14:paraId="4CADE48E" w14:textId="77777777" w:rsidR="004022F8" w:rsidRDefault="00F55D9B" w:rsidP="004022F8">
            <w:pPr>
              <w:jc w:val="center"/>
              <w:rPr>
                <w:rFonts w:cs="Arial"/>
                <w:sz w:val="16"/>
                <w:szCs w:val="16"/>
              </w:rPr>
            </w:pPr>
            <w:r>
              <w:rPr>
                <w:rFonts w:cs="Arial"/>
                <w:sz w:val="16"/>
                <w:szCs w:val="16"/>
              </w:rPr>
              <w:t xml:space="preserve">HMI active, sound available (sound can be off when audio stack is empty), infotainment features normal operation </w:t>
            </w:r>
            <w:r>
              <w:rPr>
                <w:rFonts w:cs="Arial"/>
                <w:sz w:val="16"/>
                <w:szCs w:val="16"/>
              </w:rPr>
              <w:lastRenderedPageBreak/>
              <w:t xml:space="preserve">(ex. AM/FM, SDARS/DAB, CD, VR, Bluetooth Phone, APIM, BT Audio, Prompts, USB, iPod…) </w:t>
            </w:r>
          </w:p>
          <w:p w14:paraId="4625FB6B" w14:textId="77777777" w:rsidR="004022F8" w:rsidRDefault="00925A7C" w:rsidP="004022F8">
            <w:pPr>
              <w:jc w:val="center"/>
              <w:rPr>
                <w:rFonts w:cs="Arial"/>
                <w:sz w:val="16"/>
                <w:szCs w:val="16"/>
              </w:rPr>
            </w:pPr>
          </w:p>
          <w:p w14:paraId="3A2B1DED" w14:textId="77777777" w:rsidR="004022F8" w:rsidRDefault="00F55D9B" w:rsidP="004022F8">
            <w:pPr>
              <w:jc w:val="center"/>
              <w:rPr>
                <w:rFonts w:cs="Arial"/>
                <w:sz w:val="16"/>
                <w:szCs w:val="16"/>
              </w:rPr>
            </w:pPr>
            <w:r>
              <w:rPr>
                <w:rFonts w:cs="Arial"/>
                <w:sz w:val="16"/>
                <w:szCs w:val="16"/>
              </w:rPr>
              <w:t>Enables user to listen to infotainment system when Ignition is OFF and Delay Acc is OFF</w:t>
            </w:r>
          </w:p>
          <w:p w14:paraId="2327CFB6" w14:textId="77777777" w:rsidR="004022F8" w:rsidRDefault="00925A7C" w:rsidP="004022F8">
            <w:pPr>
              <w:jc w:val="center"/>
              <w:rPr>
                <w:rFonts w:cs="Arial"/>
                <w:sz w:val="16"/>
                <w:szCs w:val="16"/>
              </w:rPr>
            </w:pPr>
          </w:p>
        </w:tc>
      </w:tr>
      <w:tr w:rsidR="004022F8" w14:paraId="0F7EC902" w14:textId="77777777" w:rsidTr="00B74B3E">
        <w:trPr>
          <w:trHeight w:val="780"/>
          <w:jc w:val="center"/>
        </w:trPr>
        <w:tc>
          <w:tcPr>
            <w:tcW w:w="1851" w:type="dxa"/>
            <w:vMerge/>
            <w:tcBorders>
              <w:top w:val="nil"/>
              <w:left w:val="single" w:sz="8" w:space="0" w:color="auto"/>
              <w:bottom w:val="single" w:sz="4" w:space="0" w:color="auto"/>
              <w:right w:val="single" w:sz="8" w:space="0" w:color="auto"/>
            </w:tcBorders>
            <w:vAlign w:val="center"/>
            <w:hideMark/>
          </w:tcPr>
          <w:p w14:paraId="5973D534" w14:textId="77777777" w:rsidR="004022F8" w:rsidRDefault="00925A7C" w:rsidP="004022F8">
            <w:pPr>
              <w:rPr>
                <w:rFonts w:cs="Arial"/>
                <w:sz w:val="16"/>
                <w:szCs w:val="16"/>
              </w:rPr>
            </w:pPr>
          </w:p>
        </w:tc>
        <w:tc>
          <w:tcPr>
            <w:tcW w:w="1041" w:type="dxa"/>
            <w:vMerge/>
            <w:tcBorders>
              <w:top w:val="nil"/>
              <w:left w:val="single" w:sz="8" w:space="0" w:color="auto"/>
              <w:bottom w:val="single" w:sz="4" w:space="0" w:color="auto"/>
              <w:right w:val="single" w:sz="8" w:space="0" w:color="auto"/>
            </w:tcBorders>
            <w:vAlign w:val="center"/>
            <w:hideMark/>
          </w:tcPr>
          <w:p w14:paraId="4BC71F6E" w14:textId="77777777" w:rsidR="004022F8" w:rsidRDefault="00925A7C" w:rsidP="004022F8">
            <w:pPr>
              <w:rPr>
                <w:rFonts w:cs="Arial"/>
                <w:sz w:val="16"/>
                <w:szCs w:val="16"/>
              </w:rPr>
            </w:pPr>
          </w:p>
        </w:tc>
        <w:tc>
          <w:tcPr>
            <w:tcW w:w="2338" w:type="dxa"/>
            <w:vMerge/>
            <w:tcBorders>
              <w:top w:val="nil"/>
              <w:left w:val="single" w:sz="8" w:space="0" w:color="auto"/>
              <w:bottom w:val="single" w:sz="4" w:space="0" w:color="auto"/>
              <w:right w:val="single" w:sz="8" w:space="0" w:color="auto"/>
            </w:tcBorders>
            <w:vAlign w:val="center"/>
            <w:hideMark/>
          </w:tcPr>
          <w:p w14:paraId="310D9C3F" w14:textId="77777777" w:rsidR="004022F8" w:rsidRDefault="00925A7C" w:rsidP="004022F8">
            <w:pPr>
              <w:rPr>
                <w:rFonts w:cs="Arial"/>
                <w:sz w:val="16"/>
                <w:szCs w:val="16"/>
              </w:rPr>
            </w:pPr>
          </w:p>
        </w:tc>
        <w:tc>
          <w:tcPr>
            <w:tcW w:w="1260" w:type="dxa"/>
            <w:vMerge/>
            <w:tcBorders>
              <w:top w:val="nil"/>
              <w:left w:val="single" w:sz="8" w:space="0" w:color="auto"/>
              <w:bottom w:val="single" w:sz="4" w:space="0" w:color="auto"/>
              <w:right w:val="single" w:sz="8" w:space="0" w:color="auto"/>
            </w:tcBorders>
            <w:vAlign w:val="center"/>
            <w:hideMark/>
          </w:tcPr>
          <w:p w14:paraId="722FFC31" w14:textId="77777777" w:rsidR="004022F8" w:rsidRDefault="00925A7C" w:rsidP="004022F8">
            <w:pPr>
              <w:rPr>
                <w:rFonts w:cs="Arial"/>
                <w:sz w:val="16"/>
                <w:szCs w:val="16"/>
              </w:rPr>
            </w:pPr>
          </w:p>
        </w:tc>
        <w:tc>
          <w:tcPr>
            <w:tcW w:w="4410" w:type="dxa"/>
            <w:vMerge/>
            <w:tcBorders>
              <w:top w:val="nil"/>
              <w:left w:val="single" w:sz="8" w:space="0" w:color="auto"/>
              <w:bottom w:val="single" w:sz="4" w:space="0" w:color="auto"/>
              <w:right w:val="single" w:sz="8" w:space="0" w:color="auto"/>
            </w:tcBorders>
            <w:vAlign w:val="center"/>
            <w:hideMark/>
          </w:tcPr>
          <w:p w14:paraId="35EAE5CD" w14:textId="77777777" w:rsidR="004022F8" w:rsidRDefault="00925A7C" w:rsidP="004022F8">
            <w:pPr>
              <w:rPr>
                <w:rFonts w:cs="Arial"/>
                <w:sz w:val="16"/>
                <w:szCs w:val="16"/>
              </w:rPr>
            </w:pPr>
          </w:p>
        </w:tc>
      </w:tr>
      <w:tr w:rsidR="004022F8" w14:paraId="73F3525E" w14:textId="77777777" w:rsidTr="00B74B3E">
        <w:trPr>
          <w:trHeight w:val="513"/>
          <w:jc w:val="center"/>
        </w:trPr>
        <w:tc>
          <w:tcPr>
            <w:tcW w:w="1851" w:type="dxa"/>
            <w:vMerge w:val="restart"/>
            <w:tcBorders>
              <w:top w:val="single" w:sz="4" w:space="0" w:color="auto"/>
              <w:left w:val="single" w:sz="4" w:space="0" w:color="auto"/>
              <w:bottom w:val="single" w:sz="4" w:space="0" w:color="auto"/>
              <w:right w:val="single" w:sz="4" w:space="0" w:color="auto"/>
            </w:tcBorders>
            <w:vAlign w:val="center"/>
            <w:hideMark/>
          </w:tcPr>
          <w:p w14:paraId="0DF21BE9" w14:textId="77777777" w:rsidR="004022F8" w:rsidRPr="004022F8" w:rsidRDefault="00F55D9B" w:rsidP="00B74B3E">
            <w:pPr>
              <w:rPr>
                <w:rFonts w:cs="Arial"/>
                <w:b/>
                <w:sz w:val="16"/>
                <w:szCs w:val="16"/>
              </w:rPr>
            </w:pPr>
            <w:r w:rsidRPr="004022F8">
              <w:rPr>
                <w:rFonts w:cs="Arial"/>
                <w:b/>
                <w:sz w:val="16"/>
                <w:szCs w:val="16"/>
              </w:rPr>
              <w:t>Phone Mode</w:t>
            </w:r>
          </w:p>
        </w:tc>
        <w:tc>
          <w:tcPr>
            <w:tcW w:w="1041" w:type="dxa"/>
            <w:vMerge w:val="restart"/>
            <w:tcBorders>
              <w:top w:val="single" w:sz="4" w:space="0" w:color="auto"/>
              <w:left w:val="single" w:sz="4" w:space="0" w:color="auto"/>
              <w:bottom w:val="single" w:sz="4" w:space="0" w:color="auto"/>
              <w:right w:val="single" w:sz="4" w:space="0" w:color="auto"/>
            </w:tcBorders>
            <w:vAlign w:val="center"/>
            <w:hideMark/>
          </w:tcPr>
          <w:p w14:paraId="1C256661" w14:textId="77777777" w:rsidR="004022F8" w:rsidRDefault="00F55D9B" w:rsidP="004022F8">
            <w:pPr>
              <w:jc w:val="center"/>
              <w:rPr>
                <w:rFonts w:cs="Arial"/>
                <w:sz w:val="16"/>
                <w:szCs w:val="16"/>
              </w:rPr>
            </w:pPr>
            <w:r>
              <w:rPr>
                <w:rFonts w:cs="Arial"/>
                <w:sz w:val="16"/>
                <w:szCs w:val="16"/>
              </w:rPr>
              <w:t>Functional</w:t>
            </w:r>
          </w:p>
        </w:tc>
        <w:tc>
          <w:tcPr>
            <w:tcW w:w="2338" w:type="dxa"/>
            <w:vMerge w:val="restart"/>
            <w:tcBorders>
              <w:top w:val="single" w:sz="4" w:space="0" w:color="auto"/>
              <w:left w:val="single" w:sz="4" w:space="0" w:color="auto"/>
              <w:bottom w:val="single" w:sz="4" w:space="0" w:color="auto"/>
              <w:right w:val="single" w:sz="4" w:space="0" w:color="auto"/>
            </w:tcBorders>
            <w:vAlign w:val="center"/>
            <w:hideMark/>
          </w:tcPr>
          <w:p w14:paraId="61D55B92" w14:textId="77777777" w:rsidR="004022F8" w:rsidRDefault="00F55D9B" w:rsidP="004022F8">
            <w:pPr>
              <w:rPr>
                <w:rFonts w:cs="Arial"/>
                <w:sz w:val="16"/>
                <w:szCs w:val="16"/>
              </w:rPr>
            </w:pPr>
            <w:proofErr w:type="spellStart"/>
            <w:r>
              <w:rPr>
                <w:rFonts w:cs="Arial"/>
                <w:sz w:val="16"/>
                <w:szCs w:val="16"/>
              </w:rPr>
              <w:t>HMIAudioMode</w:t>
            </w:r>
            <w:proofErr w:type="spellEnd"/>
            <w:r>
              <w:rPr>
                <w:rFonts w:cs="Arial"/>
                <w:sz w:val="16"/>
                <w:szCs w:val="16"/>
              </w:rPr>
              <w:t xml:space="preserve"> = ON</w:t>
            </w:r>
          </w:p>
        </w:tc>
        <w:tc>
          <w:tcPr>
            <w:tcW w:w="1260" w:type="dxa"/>
            <w:vMerge w:val="restart"/>
            <w:tcBorders>
              <w:top w:val="single" w:sz="4" w:space="0" w:color="auto"/>
              <w:left w:val="single" w:sz="4" w:space="0" w:color="auto"/>
              <w:bottom w:val="single" w:sz="4" w:space="0" w:color="auto"/>
              <w:right w:val="single" w:sz="4" w:space="0" w:color="auto"/>
            </w:tcBorders>
            <w:vAlign w:val="center"/>
            <w:hideMark/>
          </w:tcPr>
          <w:p w14:paraId="5126E30E" w14:textId="77777777" w:rsidR="004022F8" w:rsidRDefault="00F55D9B" w:rsidP="004022F8">
            <w:pPr>
              <w:jc w:val="center"/>
              <w:rPr>
                <w:rFonts w:cs="Arial"/>
                <w:sz w:val="16"/>
                <w:szCs w:val="16"/>
              </w:rPr>
            </w:pPr>
            <w:r>
              <w:rPr>
                <w:rFonts w:cs="Arial"/>
                <w:sz w:val="16"/>
                <w:szCs w:val="16"/>
              </w:rPr>
              <w:t>ON</w:t>
            </w:r>
          </w:p>
        </w:tc>
        <w:tc>
          <w:tcPr>
            <w:tcW w:w="4410" w:type="dxa"/>
            <w:vMerge w:val="restart"/>
            <w:tcBorders>
              <w:top w:val="single" w:sz="4" w:space="0" w:color="auto"/>
              <w:left w:val="single" w:sz="4" w:space="0" w:color="auto"/>
              <w:bottom w:val="single" w:sz="4" w:space="0" w:color="auto"/>
              <w:right w:val="single" w:sz="4" w:space="0" w:color="auto"/>
            </w:tcBorders>
            <w:vAlign w:val="center"/>
          </w:tcPr>
          <w:p w14:paraId="5BE162F5" w14:textId="77777777" w:rsidR="004022F8" w:rsidRDefault="00F55D9B" w:rsidP="004022F8">
            <w:pPr>
              <w:jc w:val="center"/>
              <w:rPr>
                <w:rFonts w:cs="Arial"/>
                <w:sz w:val="16"/>
                <w:szCs w:val="16"/>
              </w:rPr>
            </w:pPr>
            <w:r>
              <w:rPr>
                <w:rFonts w:cs="Arial"/>
                <w:sz w:val="16"/>
                <w:szCs w:val="16"/>
              </w:rPr>
              <w:t>Phone call active through audio system.</w:t>
            </w:r>
          </w:p>
          <w:p w14:paraId="709E26CB" w14:textId="77777777" w:rsidR="004022F8" w:rsidRDefault="00925A7C" w:rsidP="004022F8">
            <w:pPr>
              <w:jc w:val="center"/>
              <w:rPr>
                <w:rFonts w:cs="Arial"/>
                <w:sz w:val="16"/>
                <w:szCs w:val="16"/>
              </w:rPr>
            </w:pPr>
          </w:p>
          <w:p w14:paraId="7E43391F" w14:textId="77777777" w:rsidR="004022F8" w:rsidRDefault="00F55D9B" w:rsidP="004022F8">
            <w:pPr>
              <w:jc w:val="center"/>
              <w:rPr>
                <w:rFonts w:cs="Arial"/>
                <w:sz w:val="16"/>
                <w:szCs w:val="16"/>
              </w:rPr>
            </w:pPr>
            <w:r>
              <w:rPr>
                <w:rFonts w:cs="Arial"/>
                <w:sz w:val="16"/>
                <w:szCs w:val="16"/>
              </w:rPr>
              <w:t xml:space="preserve">Note: independent of other System States while active </w:t>
            </w:r>
          </w:p>
        </w:tc>
      </w:tr>
      <w:tr w:rsidR="004022F8" w14:paraId="6E309775" w14:textId="77777777" w:rsidTr="00B74B3E">
        <w:trPr>
          <w:trHeight w:val="750"/>
          <w:jc w:val="center"/>
        </w:trPr>
        <w:tc>
          <w:tcPr>
            <w:tcW w:w="1851" w:type="dxa"/>
            <w:vMerge/>
            <w:tcBorders>
              <w:top w:val="single" w:sz="4" w:space="0" w:color="auto"/>
              <w:left w:val="single" w:sz="4" w:space="0" w:color="auto"/>
              <w:bottom w:val="single" w:sz="4" w:space="0" w:color="auto"/>
              <w:right w:val="single" w:sz="4" w:space="0" w:color="auto"/>
            </w:tcBorders>
            <w:vAlign w:val="center"/>
            <w:hideMark/>
          </w:tcPr>
          <w:p w14:paraId="58ABE6F1" w14:textId="77777777" w:rsidR="004022F8" w:rsidRDefault="00925A7C" w:rsidP="004022F8">
            <w:pPr>
              <w:rPr>
                <w:rFonts w:cs="Arial"/>
                <w:sz w:val="16"/>
                <w:szCs w:val="16"/>
              </w:rPr>
            </w:pPr>
          </w:p>
        </w:tc>
        <w:tc>
          <w:tcPr>
            <w:tcW w:w="1041" w:type="dxa"/>
            <w:vMerge/>
            <w:tcBorders>
              <w:top w:val="single" w:sz="4" w:space="0" w:color="auto"/>
              <w:left w:val="single" w:sz="4" w:space="0" w:color="auto"/>
              <w:bottom w:val="single" w:sz="4" w:space="0" w:color="auto"/>
              <w:right w:val="single" w:sz="4" w:space="0" w:color="auto"/>
            </w:tcBorders>
            <w:vAlign w:val="center"/>
            <w:hideMark/>
          </w:tcPr>
          <w:p w14:paraId="55C7A30F" w14:textId="77777777" w:rsidR="004022F8" w:rsidRDefault="00925A7C" w:rsidP="004022F8">
            <w:pPr>
              <w:rPr>
                <w:rFonts w:cs="Arial"/>
                <w:sz w:val="16"/>
                <w:szCs w:val="16"/>
              </w:rPr>
            </w:pPr>
          </w:p>
        </w:tc>
        <w:tc>
          <w:tcPr>
            <w:tcW w:w="2338" w:type="dxa"/>
            <w:vMerge/>
            <w:tcBorders>
              <w:top w:val="single" w:sz="4" w:space="0" w:color="auto"/>
              <w:left w:val="single" w:sz="4" w:space="0" w:color="auto"/>
              <w:bottom w:val="single" w:sz="4" w:space="0" w:color="auto"/>
              <w:right w:val="single" w:sz="4" w:space="0" w:color="auto"/>
            </w:tcBorders>
            <w:vAlign w:val="center"/>
            <w:hideMark/>
          </w:tcPr>
          <w:p w14:paraId="66C76BC9" w14:textId="77777777" w:rsidR="004022F8" w:rsidRDefault="00925A7C" w:rsidP="004022F8">
            <w:pPr>
              <w:rPr>
                <w:rFonts w:cs="Arial"/>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0B7EE918" w14:textId="77777777" w:rsidR="004022F8" w:rsidRDefault="00925A7C" w:rsidP="004022F8">
            <w:pPr>
              <w:rPr>
                <w:rFonts w:cs="Arial"/>
                <w:sz w:val="16"/>
                <w:szCs w:val="16"/>
              </w:rPr>
            </w:pPr>
          </w:p>
        </w:tc>
        <w:tc>
          <w:tcPr>
            <w:tcW w:w="4410" w:type="dxa"/>
            <w:vMerge/>
            <w:tcBorders>
              <w:top w:val="single" w:sz="4" w:space="0" w:color="auto"/>
              <w:left w:val="single" w:sz="4" w:space="0" w:color="auto"/>
              <w:bottom w:val="single" w:sz="4" w:space="0" w:color="auto"/>
              <w:right w:val="single" w:sz="4" w:space="0" w:color="auto"/>
            </w:tcBorders>
            <w:vAlign w:val="center"/>
            <w:hideMark/>
          </w:tcPr>
          <w:p w14:paraId="1EC106DA" w14:textId="77777777" w:rsidR="004022F8" w:rsidRDefault="00925A7C" w:rsidP="004022F8">
            <w:pPr>
              <w:rPr>
                <w:rFonts w:cs="Arial"/>
                <w:sz w:val="16"/>
                <w:szCs w:val="16"/>
              </w:rPr>
            </w:pPr>
          </w:p>
        </w:tc>
      </w:tr>
    </w:tbl>
    <w:p w14:paraId="592F6188" w14:textId="77777777" w:rsidR="00530F28" w:rsidRDefault="00925A7C">
      <w:pPr>
        <w:jc w:val="center"/>
        <w:rPr>
          <w:rFonts w:cs="Arial"/>
          <w:sz w:val="16"/>
          <w:szCs w:val="16"/>
        </w:rPr>
      </w:pPr>
    </w:p>
    <w:p w14:paraId="09BD8C54" w14:textId="77777777" w:rsidR="00530F28" w:rsidRDefault="00F55D9B" w:rsidP="008F41E2">
      <w:pPr>
        <w:rPr>
          <w:rFonts w:cs="Arial"/>
          <w:sz w:val="16"/>
          <w:szCs w:val="16"/>
        </w:rPr>
      </w:pPr>
      <w:r>
        <w:rPr>
          <w:rFonts w:cs="Arial"/>
          <w:sz w:val="16"/>
          <w:szCs w:val="16"/>
        </w:rPr>
        <w:t xml:space="preserve">Note: MM Inactive the power mode states are not necessarily limited just to these.  </w:t>
      </w:r>
    </w:p>
    <w:p w14:paraId="47BD37E6" w14:textId="77777777" w:rsidR="008F41E2" w:rsidRDefault="00925A7C" w:rsidP="008F41E2">
      <w:pPr>
        <w:rPr>
          <w:rFonts w:cs="Arial"/>
          <w:sz w:val="16"/>
          <w:szCs w:val="16"/>
        </w:rPr>
      </w:pPr>
    </w:p>
    <w:p w14:paraId="41165409" w14:textId="77777777" w:rsidR="00406F39" w:rsidRDefault="00F55D9B" w:rsidP="006830A8">
      <w:pPr>
        <w:pStyle w:val="Heading1"/>
      </w:pPr>
      <w:bookmarkStart w:id="152" w:name="_Toc94795966"/>
      <w:r>
        <w:lastRenderedPageBreak/>
        <w:t>Functional Definition</w:t>
      </w:r>
      <w:bookmarkEnd w:id="152"/>
    </w:p>
    <w:p w14:paraId="10A2C32D" w14:textId="77777777" w:rsidR="00406F39" w:rsidRDefault="00F55D9B" w:rsidP="006830A8">
      <w:pPr>
        <w:pStyle w:val="Heading2"/>
      </w:pPr>
      <w:bookmarkStart w:id="153" w:name="_Toc94795967"/>
      <w:r w:rsidRPr="00B9479B">
        <w:t xml:space="preserve">PWRMANv6-FUN-REQ-414687/A-System Master Power </w:t>
      </w:r>
      <w:proofErr w:type="spellStart"/>
      <w:r w:rsidRPr="00B9479B">
        <w:t>Moding</w:t>
      </w:r>
      <w:proofErr w:type="spellEnd"/>
      <w:r w:rsidRPr="00B9479B">
        <w:t xml:space="preserve"> - APIM PDC</w:t>
      </w:r>
      <w:bookmarkEnd w:id="153"/>
    </w:p>
    <w:p w14:paraId="4F264A06" w14:textId="77777777" w:rsidR="00500605" w:rsidRDefault="00925A7C" w:rsidP="00500605"/>
    <w:p w14:paraId="0AF29642" w14:textId="77777777" w:rsidR="006830A8" w:rsidRPr="006830A8" w:rsidRDefault="006830A8" w:rsidP="006830A8">
      <w:pPr>
        <w:pStyle w:val="Heading3"/>
        <w:rPr>
          <w:b w:val="0"/>
          <w:u w:val="single"/>
        </w:rPr>
      </w:pPr>
      <w:bookmarkStart w:id="154" w:name="_Toc94795968"/>
      <w:r w:rsidRPr="006830A8">
        <w:rPr>
          <w:b w:val="0"/>
          <w:u w:val="single"/>
        </w:rPr>
        <w:t xml:space="preserve">PWRMANv6-SR-REQ-414688/B-System Master Power </w:t>
      </w:r>
      <w:proofErr w:type="spellStart"/>
      <w:r w:rsidRPr="006830A8">
        <w:rPr>
          <w:b w:val="0"/>
          <w:u w:val="single"/>
        </w:rPr>
        <w:t>Moding</w:t>
      </w:r>
      <w:proofErr w:type="spellEnd"/>
      <w:r w:rsidRPr="006830A8">
        <w:rPr>
          <w:b w:val="0"/>
          <w:u w:val="single"/>
        </w:rPr>
        <w:t xml:space="preserve"> - APIM PDC</w:t>
      </w:r>
      <w:bookmarkEnd w:id="154"/>
    </w:p>
    <w:p w14:paraId="177B1FCC" w14:textId="77777777" w:rsidR="001A7A48" w:rsidRPr="001A7A48" w:rsidRDefault="00F55D9B" w:rsidP="001A7A48">
      <w:pPr>
        <w:rPr>
          <w:rFonts w:cs="Arial"/>
        </w:rPr>
      </w:pPr>
      <w:r w:rsidRPr="001A7A48">
        <w:rPr>
          <w:rFonts w:cs="Arial"/>
        </w:rPr>
        <w:t xml:space="preserve">The Infotainment System Master shall always remember the </w:t>
      </w:r>
      <w:proofErr w:type="spellStart"/>
      <w:r w:rsidRPr="001A7A48">
        <w:rPr>
          <w:rFonts w:cs="Arial"/>
        </w:rPr>
        <w:t>PowerMode</w:t>
      </w:r>
      <w:proofErr w:type="spellEnd"/>
      <w:r w:rsidRPr="001A7A48">
        <w:rPr>
          <w:rFonts w:cs="Arial"/>
        </w:rPr>
        <w:t xml:space="preserve"> state (ex </w:t>
      </w:r>
      <w:proofErr w:type="spellStart"/>
      <w:r w:rsidRPr="001A7A48">
        <w:rPr>
          <w:rFonts w:cs="Arial"/>
        </w:rPr>
        <w:t>MMActive</w:t>
      </w:r>
      <w:proofErr w:type="spellEnd"/>
      <w:r w:rsidRPr="001A7A48">
        <w:rPr>
          <w:rFonts w:cs="Arial"/>
        </w:rPr>
        <w:t xml:space="preserve">, Phone) between </w:t>
      </w:r>
      <w:proofErr w:type="spellStart"/>
      <w:r w:rsidRPr="001A7A48">
        <w:rPr>
          <w:rFonts w:cs="Arial"/>
        </w:rPr>
        <w:t>PowerMode</w:t>
      </w:r>
      <w:proofErr w:type="spellEnd"/>
      <w:r w:rsidRPr="001A7A48">
        <w:rPr>
          <w:rFonts w:cs="Arial"/>
        </w:rPr>
        <w:t xml:space="preserve"> signal transitions (Ignition Status = Run/Acc/Off, </w:t>
      </w:r>
      <w:proofErr w:type="spellStart"/>
      <w:r w:rsidRPr="001A7A48">
        <w:rPr>
          <w:rFonts w:cs="Arial"/>
        </w:rPr>
        <w:t>Delay_Acc</w:t>
      </w:r>
      <w:proofErr w:type="spellEnd"/>
      <w:r w:rsidRPr="001A7A48">
        <w:rPr>
          <w:rFonts w:cs="Arial"/>
        </w:rPr>
        <w:t>…).</w:t>
      </w:r>
    </w:p>
    <w:p w14:paraId="697F82F7" w14:textId="77777777" w:rsidR="001A7A48" w:rsidRPr="001A7A48" w:rsidRDefault="00925A7C" w:rsidP="001A7A48">
      <w:pPr>
        <w:rPr>
          <w:rFonts w:cs="Arial"/>
        </w:rPr>
      </w:pPr>
    </w:p>
    <w:p w14:paraId="5BD01DDD" w14:textId="77777777" w:rsidR="001A7A48" w:rsidRPr="001A7A48" w:rsidRDefault="00F55D9B" w:rsidP="001A7A48">
      <w:pPr>
        <w:rPr>
          <w:rFonts w:cs="Arial"/>
        </w:rPr>
      </w:pPr>
      <w:r w:rsidRPr="001A7A48">
        <w:rPr>
          <w:rFonts w:cs="Arial"/>
        </w:rPr>
        <w:t xml:space="preserve">If the </w:t>
      </w:r>
      <w:proofErr w:type="spellStart"/>
      <w:r w:rsidRPr="001A7A48">
        <w:rPr>
          <w:rFonts w:cs="Arial"/>
        </w:rPr>
        <w:t>Ignition_Status</w:t>
      </w:r>
      <w:proofErr w:type="spellEnd"/>
      <w:r w:rsidRPr="001A7A48">
        <w:rPr>
          <w:rFonts w:cs="Arial"/>
        </w:rPr>
        <w:t xml:space="preserve"> signal is missing for more than 5 seconds in Run (or last state received was Run) then the System Master shall default to Standby Power mode with the infotainment system OFF.</w:t>
      </w:r>
    </w:p>
    <w:p w14:paraId="5A1682D9" w14:textId="77777777" w:rsidR="001A7A48" w:rsidRPr="001A7A48" w:rsidRDefault="00925A7C" w:rsidP="001A7A48">
      <w:pPr>
        <w:rPr>
          <w:rFonts w:cs="Arial"/>
        </w:rPr>
      </w:pPr>
    </w:p>
    <w:p w14:paraId="2CA69753" w14:textId="77777777" w:rsidR="001A7A48" w:rsidRPr="001A7A48" w:rsidRDefault="00F55D9B" w:rsidP="001A7A48">
      <w:pPr>
        <w:rPr>
          <w:rFonts w:cs="Arial"/>
        </w:rPr>
      </w:pPr>
      <w:r w:rsidRPr="001A7A48">
        <w:rPr>
          <w:rFonts w:cs="Arial"/>
        </w:rPr>
        <w:t xml:space="preserve">If the </w:t>
      </w:r>
      <w:proofErr w:type="spellStart"/>
      <w:r w:rsidRPr="001A7A48">
        <w:rPr>
          <w:rFonts w:cs="Arial"/>
        </w:rPr>
        <w:t>Ignition_Status</w:t>
      </w:r>
      <w:proofErr w:type="spellEnd"/>
      <w:r w:rsidRPr="001A7A48">
        <w:rPr>
          <w:rFonts w:cs="Arial"/>
        </w:rPr>
        <w:t xml:space="preserve"> signal is set to Unknown in Run (or last state received was Run) then the System Master shall default to Standby Power mode with the infotainment system OFF.</w:t>
      </w:r>
    </w:p>
    <w:p w14:paraId="0E08127D" w14:textId="77777777" w:rsidR="001A7A48" w:rsidRPr="001A7A48" w:rsidRDefault="00925A7C" w:rsidP="001A7A48">
      <w:pPr>
        <w:rPr>
          <w:rFonts w:cs="Arial"/>
        </w:rPr>
      </w:pPr>
    </w:p>
    <w:p w14:paraId="66B9F5E3" w14:textId="77777777" w:rsidR="001A7A48" w:rsidRPr="001A7A48" w:rsidRDefault="00F55D9B" w:rsidP="001A7A48">
      <w:pPr>
        <w:rPr>
          <w:rFonts w:cs="Arial"/>
        </w:rPr>
      </w:pPr>
      <w:r w:rsidRPr="001A7A48">
        <w:rPr>
          <w:rFonts w:cs="Arial"/>
        </w:rPr>
        <w:t xml:space="preserve">If the Delayed Accessory signal is missing for more than 5 seconds in </w:t>
      </w:r>
      <w:proofErr w:type="gramStart"/>
      <w:r w:rsidRPr="001A7A48">
        <w:rPr>
          <w:rFonts w:cs="Arial"/>
        </w:rPr>
        <w:t>Run</w:t>
      </w:r>
      <w:proofErr w:type="gramEnd"/>
      <w:r w:rsidRPr="001A7A48">
        <w:rPr>
          <w:rFonts w:cs="Arial"/>
        </w:rPr>
        <w:t xml:space="preserve"> then the System Master shall assume </w:t>
      </w:r>
      <w:proofErr w:type="spellStart"/>
      <w:r w:rsidRPr="001A7A48">
        <w:rPr>
          <w:rFonts w:cs="Arial"/>
        </w:rPr>
        <w:t>Delayed_Accessory</w:t>
      </w:r>
      <w:proofErr w:type="spellEnd"/>
      <w:r w:rsidRPr="001A7A48">
        <w:rPr>
          <w:rFonts w:cs="Arial"/>
        </w:rPr>
        <w:t xml:space="preserve"> = OFF.</w:t>
      </w:r>
    </w:p>
    <w:p w14:paraId="071AF350" w14:textId="77777777" w:rsidR="001A7A48" w:rsidRPr="001A7A48" w:rsidRDefault="00925A7C" w:rsidP="001A7A48">
      <w:pPr>
        <w:rPr>
          <w:rFonts w:cs="Arial"/>
        </w:rPr>
      </w:pPr>
    </w:p>
    <w:p w14:paraId="2FF5027B" w14:textId="77777777" w:rsidR="001A7A48" w:rsidRPr="001A7A48" w:rsidRDefault="00F55D9B" w:rsidP="001A7A48">
      <w:pPr>
        <w:rPr>
          <w:rFonts w:cs="Arial"/>
        </w:rPr>
      </w:pPr>
      <w:r w:rsidRPr="001A7A48">
        <w:rPr>
          <w:rFonts w:cs="Arial"/>
        </w:rPr>
        <w:t xml:space="preserve">If the </w:t>
      </w:r>
      <w:proofErr w:type="spellStart"/>
      <w:r w:rsidRPr="001A7A48">
        <w:rPr>
          <w:rFonts w:cs="Arial"/>
        </w:rPr>
        <w:t>Veh_Lock_Status</w:t>
      </w:r>
      <w:proofErr w:type="spellEnd"/>
      <w:r w:rsidRPr="001A7A48">
        <w:rPr>
          <w:rFonts w:cs="Arial"/>
        </w:rPr>
        <w:t xml:space="preserve"> signal is missing for more than 5 seconds in </w:t>
      </w:r>
      <w:proofErr w:type="gramStart"/>
      <w:r w:rsidRPr="001A7A48">
        <w:rPr>
          <w:rFonts w:cs="Arial"/>
        </w:rPr>
        <w:t>Run</w:t>
      </w:r>
      <w:proofErr w:type="gramEnd"/>
      <w:r w:rsidRPr="001A7A48">
        <w:rPr>
          <w:rFonts w:cs="Arial"/>
        </w:rPr>
        <w:t xml:space="preserve"> then the System Master shall assume the missing signal state is unknown.</w:t>
      </w:r>
    </w:p>
    <w:p w14:paraId="656CE7EC" w14:textId="77777777" w:rsidR="001A7A48" w:rsidRPr="001A7A48" w:rsidRDefault="00925A7C" w:rsidP="001A7A48">
      <w:pPr>
        <w:rPr>
          <w:rFonts w:cs="Arial"/>
        </w:rPr>
      </w:pPr>
    </w:p>
    <w:p w14:paraId="1E0A2E44" w14:textId="77777777" w:rsidR="001A7A48" w:rsidRPr="001A7A48" w:rsidRDefault="00F55D9B" w:rsidP="001A7A48">
      <w:pPr>
        <w:rPr>
          <w:rFonts w:cs="Arial"/>
        </w:rPr>
      </w:pPr>
      <w:r w:rsidRPr="001A7A48">
        <w:rPr>
          <w:rFonts w:cs="Arial"/>
        </w:rPr>
        <w:t xml:space="preserve">When </w:t>
      </w:r>
      <w:proofErr w:type="spellStart"/>
      <w:r w:rsidRPr="001A7A48">
        <w:rPr>
          <w:rFonts w:cs="Arial"/>
        </w:rPr>
        <w:t>Ignition_Status</w:t>
      </w:r>
      <w:proofErr w:type="spellEnd"/>
      <w:r w:rsidRPr="001A7A48">
        <w:rPr>
          <w:rFonts w:cs="Arial"/>
        </w:rPr>
        <w:t xml:space="preserve"> does not equal Run (ex. Accessory, OFF) and the System Master is no longer receiving the </w:t>
      </w:r>
      <w:proofErr w:type="spellStart"/>
      <w:r w:rsidRPr="001A7A48">
        <w:rPr>
          <w:rFonts w:cs="Arial"/>
        </w:rPr>
        <w:t>Ignition_Status</w:t>
      </w:r>
      <w:proofErr w:type="spellEnd"/>
      <w:r w:rsidRPr="001A7A48">
        <w:rPr>
          <w:rFonts w:cs="Arial"/>
        </w:rPr>
        <w:t xml:space="preserve">, </w:t>
      </w:r>
      <w:proofErr w:type="spellStart"/>
      <w:proofErr w:type="gramStart"/>
      <w:r w:rsidRPr="001A7A48">
        <w:rPr>
          <w:rFonts w:cs="Arial"/>
        </w:rPr>
        <w:t>Delayed</w:t>
      </w:r>
      <w:proofErr w:type="gramEnd"/>
      <w:r w:rsidRPr="001A7A48">
        <w:rPr>
          <w:rFonts w:cs="Arial"/>
        </w:rPr>
        <w:t>_Accessory</w:t>
      </w:r>
      <w:proofErr w:type="spellEnd"/>
      <w:r w:rsidRPr="001A7A48">
        <w:rPr>
          <w:rFonts w:cs="Arial"/>
        </w:rPr>
        <w:t xml:space="preserve"> or </w:t>
      </w:r>
      <w:proofErr w:type="spellStart"/>
      <w:r w:rsidRPr="001A7A48">
        <w:rPr>
          <w:rFonts w:cs="Arial"/>
        </w:rPr>
        <w:t>Veh_Lock_Status</w:t>
      </w:r>
      <w:proofErr w:type="spellEnd"/>
      <w:r w:rsidRPr="001A7A48">
        <w:rPr>
          <w:rFonts w:cs="Arial"/>
        </w:rPr>
        <w:t xml:space="preserve"> signals then the System Master shall assume the last state received of the signals. </w:t>
      </w:r>
    </w:p>
    <w:p w14:paraId="079D9EE7" w14:textId="77777777" w:rsidR="001A7A48" w:rsidRPr="001A7A48" w:rsidRDefault="00925A7C" w:rsidP="001A7A48">
      <w:pPr>
        <w:rPr>
          <w:rFonts w:cs="Arial"/>
        </w:rPr>
      </w:pPr>
    </w:p>
    <w:p w14:paraId="44E5C03C" w14:textId="77777777" w:rsidR="001A7A48" w:rsidRPr="001A7A48" w:rsidRDefault="00F55D9B" w:rsidP="001A7A48">
      <w:pPr>
        <w:rPr>
          <w:rFonts w:cs="Arial"/>
        </w:rPr>
      </w:pPr>
      <w:r w:rsidRPr="001A7A48">
        <w:rPr>
          <w:rFonts w:cs="Arial"/>
        </w:rPr>
        <w:t>To enter Functional Power Mode states from Standby the voltage at the system master shall be 10v &lt; B+ &lt; 16v.</w:t>
      </w:r>
    </w:p>
    <w:p w14:paraId="3D0CA01A" w14:textId="77777777" w:rsidR="001A7A48" w:rsidRPr="001A7A48" w:rsidRDefault="00925A7C" w:rsidP="001A7A48">
      <w:pPr>
        <w:rPr>
          <w:rFonts w:cs="Arial"/>
        </w:rPr>
      </w:pPr>
    </w:p>
    <w:p w14:paraId="2866EB46" w14:textId="77777777" w:rsidR="001A7A48" w:rsidRPr="001A7A48" w:rsidRDefault="00F55D9B" w:rsidP="001A7A48">
      <w:pPr>
        <w:rPr>
          <w:rFonts w:cs="Arial"/>
        </w:rPr>
      </w:pPr>
      <w:r w:rsidRPr="001A7A48">
        <w:rPr>
          <w:rFonts w:cs="Arial"/>
        </w:rPr>
        <w:t xml:space="preserve">If during Functional Power </w:t>
      </w:r>
      <w:proofErr w:type="gramStart"/>
      <w:r w:rsidRPr="001A7A48">
        <w:rPr>
          <w:rFonts w:cs="Arial"/>
        </w:rPr>
        <w:t>Mode</w:t>
      </w:r>
      <w:proofErr w:type="gramEnd"/>
      <w:r w:rsidRPr="001A7A48">
        <w:rPr>
          <w:rFonts w:cs="Arial"/>
        </w:rPr>
        <w:t xml:space="preserve"> the voltage at the system master is (B+ &lt; 10v) OR (B+ &gt; 16v) for more than </w:t>
      </w:r>
      <w:proofErr w:type="spellStart"/>
      <w:r w:rsidRPr="001A7A48">
        <w:rPr>
          <w:rFonts w:cs="Arial"/>
        </w:rPr>
        <w:t>Thysterisis</w:t>
      </w:r>
      <w:proofErr w:type="spellEnd"/>
      <w:r w:rsidRPr="001A7A48">
        <w:rPr>
          <w:rFonts w:cs="Arial"/>
        </w:rPr>
        <w:t xml:space="preserve"> then the system shall turn the infotainment system OFF and enter Standby Power mode.</w:t>
      </w:r>
    </w:p>
    <w:p w14:paraId="0F5CB081" w14:textId="77777777" w:rsidR="001A7A48" w:rsidRPr="001A7A48" w:rsidRDefault="00925A7C" w:rsidP="001A7A48">
      <w:pPr>
        <w:rPr>
          <w:rFonts w:cs="Arial"/>
        </w:rPr>
      </w:pPr>
    </w:p>
    <w:p w14:paraId="71EBF0B2" w14:textId="77777777" w:rsidR="001A7A48" w:rsidRPr="001A7A48" w:rsidRDefault="00F55D9B" w:rsidP="001A7A48">
      <w:pPr>
        <w:rPr>
          <w:rFonts w:cs="Arial"/>
        </w:rPr>
      </w:pPr>
      <w:r w:rsidRPr="001A7A48">
        <w:rPr>
          <w:rFonts w:cs="Arial"/>
        </w:rPr>
        <w:t xml:space="preserve">If entered Standby because the System Master was outside the allowable voltage range (B+ &lt; 10v) OR (B+ &gt; 16v) for more than </w:t>
      </w:r>
      <w:proofErr w:type="spellStart"/>
      <w:r w:rsidRPr="001A7A48">
        <w:rPr>
          <w:rFonts w:cs="Arial"/>
        </w:rPr>
        <w:t>Thysterisis</w:t>
      </w:r>
      <w:proofErr w:type="spellEnd"/>
      <w:r w:rsidRPr="001A7A48">
        <w:rPr>
          <w:rFonts w:cs="Arial"/>
        </w:rPr>
        <w:t xml:space="preserve"> than the System Master shall perform some voltage hysteresis before re-entering Functional power mode if the voltage re-enters at the defined voltage range.</w:t>
      </w:r>
    </w:p>
    <w:p w14:paraId="037DC079" w14:textId="77777777" w:rsidR="001A7A48" w:rsidRPr="001A7A48" w:rsidRDefault="00F55D9B" w:rsidP="001A7A48">
      <w:pPr>
        <w:numPr>
          <w:ilvl w:val="0"/>
          <w:numId w:val="276"/>
        </w:numPr>
        <w:rPr>
          <w:rFonts w:cs="Arial"/>
        </w:rPr>
      </w:pPr>
      <w:r w:rsidRPr="001A7A48">
        <w:rPr>
          <w:rFonts w:cs="Arial"/>
        </w:rPr>
        <w:t xml:space="preserve">Ex.  While in Run the voltage went below 10V for more than </w:t>
      </w:r>
      <w:proofErr w:type="spellStart"/>
      <w:r w:rsidRPr="001A7A48">
        <w:rPr>
          <w:rFonts w:cs="Arial"/>
        </w:rPr>
        <w:t>Thysterisis</w:t>
      </w:r>
      <w:proofErr w:type="spellEnd"/>
      <w:r w:rsidRPr="001A7A48">
        <w:rPr>
          <w:rFonts w:cs="Arial"/>
        </w:rPr>
        <w:t xml:space="preserve"> than the System Master enters Standby power mode.  Then to re-enter functional power mode (</w:t>
      </w:r>
      <w:proofErr w:type="spellStart"/>
      <w:r w:rsidRPr="001A7A48">
        <w:rPr>
          <w:rFonts w:cs="Arial"/>
        </w:rPr>
        <w:t>ex crank</w:t>
      </w:r>
      <w:proofErr w:type="spellEnd"/>
      <w:r w:rsidRPr="001A7A48">
        <w:rPr>
          <w:rFonts w:cs="Arial"/>
        </w:rPr>
        <w:t xml:space="preserve"> the vehicle engine) the system master would add a voltage hysteresis such the system master goes to 10.5v for more than </w:t>
      </w:r>
      <w:proofErr w:type="spellStart"/>
      <w:r w:rsidRPr="001A7A48">
        <w:rPr>
          <w:rFonts w:cs="Arial"/>
        </w:rPr>
        <w:t>Thysterisis</w:t>
      </w:r>
      <w:proofErr w:type="spellEnd"/>
      <w:r w:rsidRPr="001A7A48">
        <w:rPr>
          <w:rFonts w:cs="Arial"/>
        </w:rPr>
        <w:t xml:space="preserve"> before re-entering functional power mode.  If there is no voltage </w:t>
      </w:r>
      <w:proofErr w:type="gramStart"/>
      <w:r w:rsidRPr="001A7A48">
        <w:rPr>
          <w:rFonts w:cs="Arial"/>
        </w:rPr>
        <w:t>hysteresis</w:t>
      </w:r>
      <w:proofErr w:type="gramEnd"/>
      <w:r w:rsidRPr="001A7A48">
        <w:rPr>
          <w:rFonts w:cs="Arial"/>
        </w:rPr>
        <w:t xml:space="preserve"> then system could be continually be turned ON and OFF if on the voltage border.</w:t>
      </w:r>
    </w:p>
    <w:p w14:paraId="0A4D9357" w14:textId="77777777" w:rsidR="001A7A48" w:rsidRPr="001A7A48" w:rsidRDefault="00925A7C" w:rsidP="001A7A48">
      <w:pPr>
        <w:rPr>
          <w:rFonts w:cs="Arial"/>
        </w:rPr>
      </w:pPr>
    </w:p>
    <w:p w14:paraId="5D1A189E" w14:textId="77777777" w:rsidR="001A7A48" w:rsidRPr="001A7A48" w:rsidRDefault="00F55D9B" w:rsidP="001A7A48">
      <w:pPr>
        <w:rPr>
          <w:rFonts w:cs="Arial"/>
        </w:rPr>
      </w:pPr>
      <w:r w:rsidRPr="001A7A48">
        <w:rPr>
          <w:rFonts w:cs="Arial"/>
        </w:rPr>
        <w:t xml:space="preserve">When the power mode changes to Crank it will not cause a change in the current Power Mode System State (ex. won't exit phone mode, </w:t>
      </w:r>
      <w:proofErr w:type="spellStart"/>
      <w:r w:rsidRPr="001A7A48">
        <w:rPr>
          <w:rFonts w:cs="Arial"/>
        </w:rPr>
        <w:t>MMActive</w:t>
      </w:r>
      <w:proofErr w:type="spellEnd"/>
      <w:r w:rsidRPr="001A7A48">
        <w:rPr>
          <w:rFonts w:cs="Arial"/>
        </w:rPr>
        <w:t xml:space="preserve">) unless specifically noted elsewhere.  Refer to the Station Management and Error Management SPSS for details of operation during Crank. </w:t>
      </w:r>
    </w:p>
    <w:p w14:paraId="4D2F3F16" w14:textId="77777777" w:rsidR="001A7A48" w:rsidRPr="001A7A48" w:rsidRDefault="00925A7C" w:rsidP="001A7A48">
      <w:pPr>
        <w:rPr>
          <w:rFonts w:cs="Arial"/>
        </w:rPr>
      </w:pPr>
    </w:p>
    <w:p w14:paraId="28941918" w14:textId="77777777" w:rsidR="001A7A48" w:rsidRPr="001A7A48" w:rsidRDefault="00F55D9B" w:rsidP="001A7A48">
      <w:pPr>
        <w:rPr>
          <w:rFonts w:cs="Arial"/>
        </w:rPr>
      </w:pPr>
      <w:r w:rsidRPr="001A7A48">
        <w:rPr>
          <w:rFonts w:cs="Arial"/>
        </w:rPr>
        <w:t xml:space="preserve">During a cold crank event </w:t>
      </w:r>
      <w:r w:rsidRPr="001A7A48">
        <w:rPr>
          <w:rFonts w:eastAsiaTheme="minorHAnsi" w:cs="Arial"/>
        </w:rPr>
        <w:t xml:space="preserve">if the power mode signal </w:t>
      </w:r>
      <w:proofErr w:type="spellStart"/>
      <w:r w:rsidRPr="001A7A48">
        <w:rPr>
          <w:rFonts w:eastAsiaTheme="minorHAnsi" w:cs="Arial"/>
        </w:rPr>
        <w:t>HMIAudioMode</w:t>
      </w:r>
      <w:proofErr w:type="spellEnd"/>
      <w:r w:rsidRPr="001A7A48">
        <w:rPr>
          <w:rFonts w:eastAsiaTheme="minorHAnsi" w:cs="Arial"/>
        </w:rPr>
        <w:t xml:space="preserve"> equals ON then the system master shall re-send </w:t>
      </w:r>
      <w:proofErr w:type="spellStart"/>
      <w:r w:rsidRPr="001A7A48">
        <w:rPr>
          <w:rFonts w:eastAsiaTheme="minorHAnsi" w:cs="Arial"/>
        </w:rPr>
        <w:t>HMIAudioMode</w:t>
      </w:r>
      <w:proofErr w:type="spellEnd"/>
      <w:r w:rsidRPr="001A7A48">
        <w:rPr>
          <w:rFonts w:eastAsiaTheme="minorHAnsi" w:cs="Arial"/>
        </w:rPr>
        <w:t xml:space="preserve"> = ON after the crank event ends but within 100 msec of the crank event ending (crank event ending </w:t>
      </w:r>
      <w:r w:rsidRPr="001A7A48">
        <w:rPr>
          <w:rFonts w:cs="Arial"/>
        </w:rPr>
        <w:t>as defined in “</w:t>
      </w:r>
      <w:r w:rsidRPr="001A7A48">
        <w:rPr>
          <w:rFonts w:eastAsiaTheme="minorHAnsi" w:cs="Arial"/>
          <w:bCs/>
          <w:u w:val="single"/>
        </w:rPr>
        <w:t>STMGNTv2-FUN-REQ-014669-Crank, Front System ON (CGEA 1.3)</w:t>
      </w:r>
      <w:r w:rsidRPr="001A7A48">
        <w:rPr>
          <w:rFonts w:eastAsiaTheme="minorHAnsi" w:cs="Arial"/>
          <w:bCs/>
        </w:rPr>
        <w:t>” / “</w:t>
      </w:r>
      <w:r w:rsidRPr="001A7A48">
        <w:rPr>
          <w:rFonts w:eastAsiaTheme="minorHAnsi" w:cs="Arial"/>
          <w:bCs/>
          <w:u w:val="single"/>
        </w:rPr>
        <w:t>STMGNT-FUN-REQ-014666-Crank, Front System ON (C1MCA)</w:t>
      </w:r>
      <w:r w:rsidRPr="001A7A48">
        <w:rPr>
          <w:rFonts w:eastAsiaTheme="minorHAnsi" w:cs="Arial"/>
        </w:rPr>
        <w:t>”).</w:t>
      </w:r>
    </w:p>
    <w:p w14:paraId="549368FC" w14:textId="77777777" w:rsidR="001A7A48" w:rsidRPr="001A7A48" w:rsidRDefault="00925A7C" w:rsidP="001A7A48">
      <w:pPr>
        <w:rPr>
          <w:rFonts w:cs="Arial"/>
        </w:rPr>
      </w:pPr>
    </w:p>
    <w:p w14:paraId="362F7F63" w14:textId="77777777" w:rsidR="001A7A48" w:rsidRPr="001A7A48" w:rsidRDefault="00925A7C" w:rsidP="001A7A48">
      <w:pPr>
        <w:rPr>
          <w:rFonts w:cs="Arial"/>
        </w:rPr>
      </w:pPr>
    </w:p>
    <w:p w14:paraId="5736CBC2" w14:textId="77777777" w:rsidR="001A7A48" w:rsidRPr="001A7A48" w:rsidRDefault="00F55D9B" w:rsidP="001A7A48">
      <w:pPr>
        <w:rPr>
          <w:rFonts w:cs="Arial"/>
        </w:rPr>
      </w:pPr>
      <w:r w:rsidRPr="001A7A48">
        <w:rPr>
          <w:rFonts w:cs="Arial"/>
        </w:rPr>
        <w:t xml:space="preserve">Upon a </w:t>
      </w:r>
      <w:proofErr w:type="spellStart"/>
      <w:r w:rsidRPr="001A7A48">
        <w:rPr>
          <w:rFonts w:cs="Arial"/>
        </w:rPr>
        <w:t>PowerMode</w:t>
      </w:r>
      <w:proofErr w:type="spellEnd"/>
      <w:r w:rsidRPr="001A7A48">
        <w:rPr>
          <w:rFonts w:cs="Arial"/>
        </w:rPr>
        <w:t xml:space="preserve"> signal change used to trigger a transition from Functional to a Standby power mode state the </w:t>
      </w:r>
      <w:proofErr w:type="spellStart"/>
      <w:r w:rsidRPr="001A7A48">
        <w:rPr>
          <w:rFonts w:cs="Arial"/>
        </w:rPr>
        <w:t>PowerMode</w:t>
      </w:r>
      <w:proofErr w:type="spellEnd"/>
      <w:r w:rsidRPr="001A7A48">
        <w:rPr>
          <w:rFonts w:cs="Arial"/>
        </w:rPr>
        <w:t xml:space="preserve"> signals shall be true for 100 msec +/- 10 msec before the transition occurs.  </w:t>
      </w:r>
    </w:p>
    <w:p w14:paraId="6C33C6A9" w14:textId="77777777" w:rsidR="001A7A48" w:rsidRPr="001A7A48" w:rsidRDefault="00F55D9B" w:rsidP="001A7A48">
      <w:pPr>
        <w:numPr>
          <w:ilvl w:val="0"/>
          <w:numId w:val="276"/>
        </w:numPr>
        <w:rPr>
          <w:rFonts w:cs="Arial"/>
        </w:rPr>
      </w:pPr>
      <w:r w:rsidRPr="001A7A48">
        <w:rPr>
          <w:rFonts w:cs="Arial"/>
        </w:rPr>
        <w:t xml:space="preserve">For example, to transition out of Functional one of the triggers is </w:t>
      </w:r>
      <w:proofErr w:type="spellStart"/>
      <w:r w:rsidRPr="001A7A48">
        <w:rPr>
          <w:rFonts w:cs="Arial"/>
        </w:rPr>
        <w:t>Ignition_Status</w:t>
      </w:r>
      <w:proofErr w:type="spellEnd"/>
      <w:r w:rsidRPr="001A7A48">
        <w:rPr>
          <w:rFonts w:cs="Arial"/>
        </w:rPr>
        <w:t xml:space="preserve"> = OFF and </w:t>
      </w:r>
      <w:proofErr w:type="spellStart"/>
      <w:r w:rsidRPr="001A7A48">
        <w:rPr>
          <w:rFonts w:cs="Arial"/>
        </w:rPr>
        <w:t>Delay_Accy</w:t>
      </w:r>
      <w:proofErr w:type="spellEnd"/>
      <w:r w:rsidRPr="001A7A48">
        <w:rPr>
          <w:rFonts w:cs="Arial"/>
        </w:rPr>
        <w:t xml:space="preserve"> = OFF.  If </w:t>
      </w:r>
      <w:proofErr w:type="spellStart"/>
      <w:r w:rsidRPr="001A7A48">
        <w:rPr>
          <w:rFonts w:cs="Arial"/>
        </w:rPr>
        <w:t>Ignition_Status</w:t>
      </w:r>
      <w:proofErr w:type="spellEnd"/>
      <w:r w:rsidRPr="001A7A48">
        <w:rPr>
          <w:rFonts w:cs="Arial"/>
        </w:rPr>
        <w:t xml:space="preserve"> = Accessory in functional and then for 10 msec equaled (</w:t>
      </w:r>
      <w:proofErr w:type="spellStart"/>
      <w:r w:rsidRPr="001A7A48">
        <w:rPr>
          <w:rFonts w:cs="Arial"/>
        </w:rPr>
        <w:t>Ignition_Status</w:t>
      </w:r>
      <w:proofErr w:type="spellEnd"/>
      <w:r w:rsidRPr="001A7A48">
        <w:rPr>
          <w:rFonts w:cs="Arial"/>
        </w:rPr>
        <w:t xml:space="preserve"> = OFF and </w:t>
      </w:r>
      <w:proofErr w:type="spellStart"/>
      <w:r w:rsidRPr="001A7A48">
        <w:rPr>
          <w:rFonts w:cs="Arial"/>
        </w:rPr>
        <w:t>Delay_Accy</w:t>
      </w:r>
      <w:proofErr w:type="spellEnd"/>
      <w:r w:rsidRPr="001A7A48">
        <w:rPr>
          <w:rFonts w:cs="Arial"/>
        </w:rPr>
        <w:t xml:space="preserve"> = OFF) and then goes back to and remains at (</w:t>
      </w:r>
      <w:proofErr w:type="spellStart"/>
      <w:r w:rsidRPr="001A7A48">
        <w:rPr>
          <w:rFonts w:cs="Arial"/>
        </w:rPr>
        <w:t>Ignition_Status</w:t>
      </w:r>
      <w:proofErr w:type="spellEnd"/>
      <w:r w:rsidRPr="001A7A48">
        <w:rPr>
          <w:rFonts w:cs="Arial"/>
        </w:rPr>
        <w:t xml:space="preserve"> = Accessory and </w:t>
      </w:r>
      <w:proofErr w:type="spellStart"/>
      <w:r w:rsidRPr="001A7A48">
        <w:rPr>
          <w:rFonts w:cs="Arial"/>
        </w:rPr>
        <w:t>Delay_Acc</w:t>
      </w:r>
      <w:proofErr w:type="spellEnd"/>
      <w:r w:rsidRPr="001A7A48">
        <w:rPr>
          <w:rFonts w:cs="Arial"/>
        </w:rPr>
        <w:t xml:space="preserve"> = OFF) then the System Master would remain in functional never transitioning to Standby (</w:t>
      </w:r>
      <w:proofErr w:type="spellStart"/>
      <w:r w:rsidRPr="001A7A48">
        <w:rPr>
          <w:rFonts w:cs="Arial"/>
        </w:rPr>
        <w:t>MMInactive</w:t>
      </w:r>
      <w:proofErr w:type="spellEnd"/>
      <w:r w:rsidRPr="001A7A48">
        <w:rPr>
          <w:rFonts w:cs="Arial"/>
        </w:rPr>
        <w:t>, 10 Minute Clock mode).</w:t>
      </w:r>
    </w:p>
    <w:p w14:paraId="195944E5" w14:textId="77777777" w:rsidR="001A7A48" w:rsidRPr="001A7A48" w:rsidRDefault="00925A7C" w:rsidP="001A7A48">
      <w:pPr>
        <w:rPr>
          <w:rFonts w:cs="Arial"/>
        </w:rPr>
      </w:pPr>
    </w:p>
    <w:tbl>
      <w:tblPr>
        <w:tblW w:w="0" w:type="auto"/>
        <w:jc w:val="center"/>
        <w:tblLook w:val="04A0" w:firstRow="1" w:lastRow="0" w:firstColumn="1" w:lastColumn="0" w:noHBand="0" w:noVBand="1"/>
      </w:tblPr>
      <w:tblGrid>
        <w:gridCol w:w="328"/>
        <w:gridCol w:w="3790"/>
        <w:gridCol w:w="4538"/>
        <w:gridCol w:w="2451"/>
      </w:tblGrid>
      <w:tr w:rsidR="001A7A48" w:rsidRPr="001A7A48" w14:paraId="651D3F19" w14:textId="77777777" w:rsidTr="001A7A48">
        <w:trPr>
          <w:trHeight w:val="1520"/>
          <w:jc w:val="center"/>
        </w:trPr>
        <w:tc>
          <w:tcPr>
            <w:tcW w:w="136" w:type="pct"/>
            <w:tcBorders>
              <w:top w:val="single" w:sz="4" w:space="0" w:color="auto"/>
              <w:left w:val="single" w:sz="4" w:space="0" w:color="auto"/>
              <w:bottom w:val="single" w:sz="4" w:space="0" w:color="auto"/>
              <w:right w:val="single" w:sz="4" w:space="0" w:color="auto"/>
            </w:tcBorders>
            <w:vAlign w:val="bottom"/>
            <w:hideMark/>
          </w:tcPr>
          <w:p w14:paraId="10B4D6A4" w14:textId="77777777" w:rsidR="001A7A48" w:rsidRPr="001A7A48" w:rsidRDefault="00F55D9B">
            <w:pPr>
              <w:spacing w:line="276" w:lineRule="auto"/>
              <w:rPr>
                <w:rFonts w:cs="Arial"/>
                <w:b/>
                <w:bCs/>
              </w:rPr>
            </w:pPr>
            <w:r w:rsidRPr="001A7A48">
              <w:rPr>
                <w:rFonts w:cs="Arial"/>
                <w:b/>
                <w:bCs/>
              </w:rPr>
              <w:lastRenderedPageBreak/>
              <w:t> </w:t>
            </w:r>
          </w:p>
        </w:tc>
        <w:tc>
          <w:tcPr>
            <w:tcW w:w="1710" w:type="pct"/>
            <w:tcBorders>
              <w:top w:val="single" w:sz="4" w:space="0" w:color="auto"/>
              <w:left w:val="nil"/>
              <w:bottom w:val="single" w:sz="4" w:space="0" w:color="auto"/>
              <w:right w:val="single" w:sz="4" w:space="0" w:color="auto"/>
            </w:tcBorders>
            <w:vAlign w:val="bottom"/>
            <w:hideMark/>
          </w:tcPr>
          <w:p w14:paraId="049B1611" w14:textId="77777777" w:rsidR="001A7A48" w:rsidRPr="001A7A48" w:rsidRDefault="00F55D9B">
            <w:pPr>
              <w:spacing w:line="276" w:lineRule="auto"/>
              <w:rPr>
                <w:rFonts w:cs="Arial"/>
                <w:b/>
                <w:bCs/>
              </w:rPr>
            </w:pPr>
            <w:r w:rsidRPr="001A7A48">
              <w:rPr>
                <w:rFonts w:cs="Arial"/>
                <w:b/>
                <w:bCs/>
                <w:u w:val="single"/>
              </w:rPr>
              <w:t>Pre-Condition</w:t>
            </w:r>
            <w:r w:rsidRPr="001A7A48">
              <w:rPr>
                <w:rFonts w:cs="Arial"/>
                <w:b/>
                <w:bCs/>
              </w:rPr>
              <w:t>:</w:t>
            </w:r>
          </w:p>
          <w:p w14:paraId="4CAA3E66" w14:textId="77777777" w:rsidR="001A7A48" w:rsidRPr="001A7A48" w:rsidRDefault="00F55D9B">
            <w:pPr>
              <w:spacing w:line="276" w:lineRule="auto"/>
              <w:rPr>
                <w:rFonts w:cs="Arial"/>
                <w:b/>
                <w:bCs/>
              </w:rPr>
            </w:pPr>
            <w:r w:rsidRPr="001A7A48">
              <w:rPr>
                <w:rFonts w:cs="Arial"/>
                <w:b/>
                <w:bCs/>
              </w:rPr>
              <w:t xml:space="preserve">Last State of Audio Stack in </w:t>
            </w:r>
            <w:proofErr w:type="spellStart"/>
            <w:r w:rsidRPr="001A7A48">
              <w:rPr>
                <w:rFonts w:cs="Arial"/>
                <w:b/>
                <w:bCs/>
              </w:rPr>
              <w:t>MMActive</w:t>
            </w:r>
            <w:proofErr w:type="spellEnd"/>
            <w:r w:rsidRPr="001A7A48">
              <w:rPr>
                <w:rFonts w:cs="Arial"/>
                <w:b/>
                <w:bCs/>
              </w:rPr>
              <w:t xml:space="preserve"> / Phone Mode when Ignition Status changes to OFF and Delayed Accessory changes to OFF (</w:t>
            </w:r>
            <w:proofErr w:type="spellStart"/>
            <w:proofErr w:type="gramStart"/>
            <w:r w:rsidRPr="001A7A48">
              <w:rPr>
                <w:rFonts w:cs="Arial"/>
                <w:b/>
                <w:bCs/>
              </w:rPr>
              <w:t>ie</w:t>
            </w:r>
            <w:proofErr w:type="spellEnd"/>
            <w:proofErr w:type="gramEnd"/>
            <w:r w:rsidRPr="001A7A48">
              <w:rPr>
                <w:rFonts w:cs="Arial"/>
                <w:b/>
                <w:bCs/>
              </w:rPr>
              <w:t xml:space="preserve"> </w:t>
            </w:r>
            <w:proofErr w:type="spellStart"/>
            <w:r w:rsidRPr="001A7A48">
              <w:rPr>
                <w:rFonts w:cs="Arial"/>
                <w:b/>
                <w:bCs/>
              </w:rPr>
              <w:t>HMIAudioMode</w:t>
            </w:r>
            <w:proofErr w:type="spellEnd"/>
            <w:r w:rsidRPr="001A7A48">
              <w:rPr>
                <w:rFonts w:cs="Arial"/>
                <w:b/>
                <w:bCs/>
              </w:rPr>
              <w:t xml:space="preserve"> transitions from ON to OFF)</w:t>
            </w:r>
          </w:p>
        </w:tc>
        <w:tc>
          <w:tcPr>
            <w:tcW w:w="2047" w:type="pct"/>
            <w:tcBorders>
              <w:top w:val="single" w:sz="4" w:space="0" w:color="auto"/>
              <w:left w:val="nil"/>
              <w:bottom w:val="single" w:sz="4" w:space="0" w:color="auto"/>
              <w:right w:val="single" w:sz="4" w:space="0" w:color="auto"/>
            </w:tcBorders>
            <w:vAlign w:val="bottom"/>
            <w:hideMark/>
          </w:tcPr>
          <w:p w14:paraId="3A28C00C" w14:textId="77777777" w:rsidR="001A7A48" w:rsidRPr="001A7A48" w:rsidRDefault="00F55D9B">
            <w:pPr>
              <w:spacing w:line="276" w:lineRule="auto"/>
              <w:rPr>
                <w:rFonts w:cs="Arial"/>
                <w:b/>
                <w:bCs/>
              </w:rPr>
            </w:pPr>
            <w:r w:rsidRPr="001A7A48">
              <w:rPr>
                <w:rFonts w:cs="Arial"/>
                <w:b/>
                <w:bCs/>
                <w:u w:val="single"/>
              </w:rPr>
              <w:t>Event:</w:t>
            </w:r>
          </w:p>
          <w:p w14:paraId="485C62E7" w14:textId="77777777" w:rsidR="001A7A48" w:rsidRPr="001A7A48" w:rsidRDefault="00F55D9B">
            <w:pPr>
              <w:spacing w:line="276" w:lineRule="auto"/>
              <w:rPr>
                <w:rFonts w:cs="Arial"/>
                <w:b/>
                <w:bCs/>
              </w:rPr>
            </w:pPr>
            <w:r w:rsidRPr="001A7A48">
              <w:rPr>
                <w:rFonts w:cs="Arial"/>
                <w:b/>
                <w:bCs/>
              </w:rPr>
              <w:t xml:space="preserve">State of Extended Play when </w:t>
            </w:r>
            <w:proofErr w:type="spellStart"/>
            <w:r w:rsidRPr="001A7A48">
              <w:rPr>
                <w:rFonts w:cs="Arial"/>
                <w:b/>
                <w:bCs/>
              </w:rPr>
              <w:t>Ignition_Status</w:t>
            </w:r>
            <w:proofErr w:type="spellEnd"/>
            <w:r w:rsidRPr="001A7A48">
              <w:rPr>
                <w:rFonts w:cs="Arial"/>
                <w:b/>
                <w:bCs/>
              </w:rPr>
              <w:t xml:space="preserve"> changes from OFF to Run/ACC </w:t>
            </w:r>
          </w:p>
        </w:tc>
        <w:tc>
          <w:tcPr>
            <w:tcW w:w="1107" w:type="pct"/>
            <w:tcBorders>
              <w:top w:val="single" w:sz="4" w:space="0" w:color="auto"/>
              <w:left w:val="nil"/>
              <w:bottom w:val="single" w:sz="4" w:space="0" w:color="auto"/>
              <w:right w:val="single" w:sz="4" w:space="0" w:color="auto"/>
            </w:tcBorders>
            <w:vAlign w:val="bottom"/>
          </w:tcPr>
          <w:p w14:paraId="1B4B09E4" w14:textId="77777777" w:rsidR="001A7A48" w:rsidRPr="001A7A48" w:rsidRDefault="00F55D9B">
            <w:pPr>
              <w:spacing w:line="276" w:lineRule="auto"/>
              <w:rPr>
                <w:rFonts w:cs="Arial"/>
                <w:b/>
                <w:bCs/>
              </w:rPr>
            </w:pPr>
            <w:r w:rsidRPr="001A7A48">
              <w:rPr>
                <w:rFonts w:cs="Arial"/>
                <w:b/>
                <w:bCs/>
                <w:u w:val="single"/>
              </w:rPr>
              <w:t>Post-Condition</w:t>
            </w:r>
            <w:r w:rsidRPr="001A7A48">
              <w:rPr>
                <w:rFonts w:cs="Arial"/>
                <w:b/>
                <w:bCs/>
              </w:rPr>
              <w:t>:</w:t>
            </w:r>
          </w:p>
          <w:p w14:paraId="28C73EBB" w14:textId="77777777" w:rsidR="001A7A48" w:rsidRPr="001A7A48" w:rsidRDefault="00F55D9B">
            <w:pPr>
              <w:spacing w:line="276" w:lineRule="auto"/>
              <w:rPr>
                <w:rFonts w:cs="Arial"/>
                <w:b/>
                <w:bCs/>
              </w:rPr>
            </w:pPr>
            <w:r w:rsidRPr="001A7A48">
              <w:rPr>
                <w:rFonts w:cs="Arial"/>
                <w:b/>
                <w:bCs/>
              </w:rPr>
              <w:t xml:space="preserve">Audio Stack at </w:t>
            </w:r>
            <w:proofErr w:type="spellStart"/>
            <w:r w:rsidRPr="001A7A48">
              <w:rPr>
                <w:rFonts w:cs="Arial"/>
                <w:b/>
                <w:bCs/>
              </w:rPr>
              <w:t>Ignition_Status</w:t>
            </w:r>
            <w:proofErr w:type="spellEnd"/>
            <w:r w:rsidRPr="001A7A48">
              <w:rPr>
                <w:rFonts w:cs="Arial"/>
                <w:b/>
                <w:bCs/>
              </w:rPr>
              <w:t xml:space="preserve"> = Run/ACC</w:t>
            </w:r>
          </w:p>
          <w:p w14:paraId="7EBE49AC" w14:textId="77777777" w:rsidR="001A7A48" w:rsidRPr="001A7A48" w:rsidRDefault="00925A7C">
            <w:pPr>
              <w:spacing w:line="276" w:lineRule="auto"/>
              <w:rPr>
                <w:rFonts w:cs="Arial"/>
                <w:b/>
                <w:bCs/>
                <w:u w:val="single"/>
              </w:rPr>
            </w:pPr>
          </w:p>
        </w:tc>
      </w:tr>
      <w:tr w:rsidR="001A7A48" w:rsidRPr="001A7A48" w14:paraId="22353608" w14:textId="77777777" w:rsidTr="001A7A48">
        <w:trPr>
          <w:trHeight w:val="255"/>
          <w:jc w:val="center"/>
        </w:trPr>
        <w:tc>
          <w:tcPr>
            <w:tcW w:w="136" w:type="pct"/>
            <w:tcBorders>
              <w:top w:val="nil"/>
              <w:left w:val="single" w:sz="4" w:space="0" w:color="auto"/>
              <w:bottom w:val="single" w:sz="4" w:space="0" w:color="auto"/>
              <w:right w:val="single" w:sz="4" w:space="0" w:color="auto"/>
            </w:tcBorders>
            <w:vAlign w:val="bottom"/>
            <w:hideMark/>
          </w:tcPr>
          <w:p w14:paraId="2E0A866A" w14:textId="77777777" w:rsidR="001A7A48" w:rsidRPr="001A7A48" w:rsidRDefault="00F55D9B">
            <w:pPr>
              <w:spacing w:line="276" w:lineRule="auto"/>
              <w:jc w:val="right"/>
              <w:rPr>
                <w:rFonts w:cs="Arial"/>
              </w:rPr>
            </w:pPr>
            <w:r w:rsidRPr="001A7A48">
              <w:rPr>
                <w:rFonts w:cs="Arial"/>
              </w:rPr>
              <w:t>1</w:t>
            </w:r>
          </w:p>
        </w:tc>
        <w:tc>
          <w:tcPr>
            <w:tcW w:w="1710" w:type="pct"/>
            <w:tcBorders>
              <w:top w:val="nil"/>
              <w:left w:val="nil"/>
              <w:bottom w:val="single" w:sz="4" w:space="0" w:color="auto"/>
              <w:right w:val="single" w:sz="4" w:space="0" w:color="auto"/>
            </w:tcBorders>
            <w:vAlign w:val="bottom"/>
            <w:hideMark/>
          </w:tcPr>
          <w:p w14:paraId="64D34C4C" w14:textId="77777777" w:rsidR="001A7A48" w:rsidRPr="001A7A48" w:rsidRDefault="00F55D9B">
            <w:pPr>
              <w:spacing w:line="276" w:lineRule="auto"/>
              <w:rPr>
                <w:rFonts w:cs="Arial"/>
              </w:rPr>
            </w:pPr>
            <w:r w:rsidRPr="001A7A48">
              <w:rPr>
                <w:rFonts w:cs="Arial"/>
              </w:rPr>
              <w:t>OFF</w:t>
            </w:r>
          </w:p>
        </w:tc>
        <w:tc>
          <w:tcPr>
            <w:tcW w:w="2047" w:type="pct"/>
            <w:tcBorders>
              <w:top w:val="nil"/>
              <w:left w:val="nil"/>
              <w:bottom w:val="single" w:sz="4" w:space="0" w:color="auto"/>
              <w:right w:val="single" w:sz="4" w:space="0" w:color="auto"/>
            </w:tcBorders>
            <w:vAlign w:val="bottom"/>
            <w:hideMark/>
          </w:tcPr>
          <w:p w14:paraId="1922FDDE" w14:textId="77777777" w:rsidR="001A7A48" w:rsidRPr="001A7A48" w:rsidRDefault="00F55D9B">
            <w:pPr>
              <w:spacing w:line="276" w:lineRule="auto"/>
              <w:rPr>
                <w:rFonts w:cs="Arial"/>
              </w:rPr>
            </w:pPr>
            <w:r w:rsidRPr="001A7A48">
              <w:rPr>
                <w:rFonts w:cs="Arial"/>
              </w:rPr>
              <w:t>extended play never turned ON</w:t>
            </w:r>
          </w:p>
        </w:tc>
        <w:tc>
          <w:tcPr>
            <w:tcW w:w="1107" w:type="pct"/>
            <w:tcBorders>
              <w:top w:val="nil"/>
              <w:left w:val="nil"/>
              <w:bottom w:val="single" w:sz="4" w:space="0" w:color="auto"/>
              <w:right w:val="single" w:sz="4" w:space="0" w:color="auto"/>
            </w:tcBorders>
            <w:vAlign w:val="bottom"/>
            <w:hideMark/>
          </w:tcPr>
          <w:p w14:paraId="6E71E398" w14:textId="77777777" w:rsidR="001A7A48" w:rsidRPr="001A7A48" w:rsidRDefault="00F55D9B">
            <w:pPr>
              <w:spacing w:line="276" w:lineRule="auto"/>
              <w:rPr>
                <w:rFonts w:cs="Arial"/>
              </w:rPr>
            </w:pPr>
            <w:r w:rsidRPr="001A7A48">
              <w:rPr>
                <w:rFonts w:cs="Arial"/>
              </w:rPr>
              <w:t>OFF</w:t>
            </w:r>
          </w:p>
        </w:tc>
      </w:tr>
      <w:tr w:rsidR="001A7A48" w:rsidRPr="001A7A48" w14:paraId="3259547D" w14:textId="77777777" w:rsidTr="001A7A48">
        <w:trPr>
          <w:trHeight w:val="255"/>
          <w:jc w:val="center"/>
        </w:trPr>
        <w:tc>
          <w:tcPr>
            <w:tcW w:w="136" w:type="pct"/>
            <w:tcBorders>
              <w:top w:val="nil"/>
              <w:left w:val="single" w:sz="4" w:space="0" w:color="auto"/>
              <w:bottom w:val="single" w:sz="4" w:space="0" w:color="auto"/>
              <w:right w:val="single" w:sz="4" w:space="0" w:color="auto"/>
            </w:tcBorders>
            <w:vAlign w:val="bottom"/>
            <w:hideMark/>
          </w:tcPr>
          <w:p w14:paraId="6E669577" w14:textId="77777777" w:rsidR="001A7A48" w:rsidRPr="001A7A48" w:rsidRDefault="00F55D9B">
            <w:pPr>
              <w:spacing w:line="276" w:lineRule="auto"/>
              <w:jc w:val="right"/>
              <w:rPr>
                <w:rFonts w:cs="Arial"/>
              </w:rPr>
            </w:pPr>
            <w:r w:rsidRPr="001A7A48">
              <w:rPr>
                <w:rFonts w:cs="Arial"/>
              </w:rPr>
              <w:t>2</w:t>
            </w:r>
          </w:p>
        </w:tc>
        <w:tc>
          <w:tcPr>
            <w:tcW w:w="1710" w:type="pct"/>
            <w:tcBorders>
              <w:top w:val="nil"/>
              <w:left w:val="nil"/>
              <w:bottom w:val="single" w:sz="4" w:space="0" w:color="auto"/>
              <w:right w:val="single" w:sz="4" w:space="0" w:color="auto"/>
            </w:tcBorders>
            <w:vAlign w:val="bottom"/>
            <w:hideMark/>
          </w:tcPr>
          <w:p w14:paraId="7080D7C9" w14:textId="77777777" w:rsidR="001A7A48" w:rsidRPr="001A7A48" w:rsidRDefault="00F55D9B">
            <w:pPr>
              <w:spacing w:line="276" w:lineRule="auto"/>
              <w:rPr>
                <w:rFonts w:cs="Arial"/>
              </w:rPr>
            </w:pPr>
            <w:r w:rsidRPr="001A7A48">
              <w:rPr>
                <w:rFonts w:cs="Arial"/>
              </w:rPr>
              <w:t>OFF</w:t>
            </w:r>
          </w:p>
        </w:tc>
        <w:tc>
          <w:tcPr>
            <w:tcW w:w="2047" w:type="pct"/>
            <w:tcBorders>
              <w:top w:val="nil"/>
              <w:left w:val="nil"/>
              <w:bottom w:val="single" w:sz="4" w:space="0" w:color="auto"/>
              <w:right w:val="single" w:sz="4" w:space="0" w:color="auto"/>
            </w:tcBorders>
            <w:vAlign w:val="bottom"/>
            <w:hideMark/>
          </w:tcPr>
          <w:p w14:paraId="19E3270B" w14:textId="77777777" w:rsidR="001A7A48" w:rsidRPr="001A7A48" w:rsidRDefault="00F55D9B">
            <w:pPr>
              <w:spacing w:line="276" w:lineRule="auto"/>
              <w:rPr>
                <w:rFonts w:cs="Arial"/>
              </w:rPr>
            </w:pPr>
            <w:r w:rsidRPr="001A7A48">
              <w:rPr>
                <w:rFonts w:cs="Arial"/>
              </w:rPr>
              <w:t xml:space="preserve">extended play was turned ON and then OFF by user or timer expired </w:t>
            </w:r>
          </w:p>
        </w:tc>
        <w:tc>
          <w:tcPr>
            <w:tcW w:w="1107" w:type="pct"/>
            <w:tcBorders>
              <w:top w:val="nil"/>
              <w:left w:val="nil"/>
              <w:bottom w:val="single" w:sz="4" w:space="0" w:color="auto"/>
              <w:right w:val="single" w:sz="4" w:space="0" w:color="auto"/>
            </w:tcBorders>
            <w:vAlign w:val="bottom"/>
            <w:hideMark/>
          </w:tcPr>
          <w:p w14:paraId="3A5D8F90" w14:textId="77777777" w:rsidR="001A7A48" w:rsidRPr="001A7A48" w:rsidRDefault="00F55D9B">
            <w:pPr>
              <w:spacing w:line="276" w:lineRule="auto"/>
              <w:rPr>
                <w:rFonts w:cs="Arial"/>
              </w:rPr>
            </w:pPr>
            <w:r w:rsidRPr="001A7A48">
              <w:rPr>
                <w:rFonts w:cs="Arial"/>
              </w:rPr>
              <w:t>OFF</w:t>
            </w:r>
          </w:p>
        </w:tc>
      </w:tr>
      <w:tr w:rsidR="001A7A48" w:rsidRPr="001A7A48" w14:paraId="41735EEC" w14:textId="77777777" w:rsidTr="001A7A48">
        <w:trPr>
          <w:trHeight w:val="255"/>
          <w:jc w:val="center"/>
        </w:trPr>
        <w:tc>
          <w:tcPr>
            <w:tcW w:w="136" w:type="pct"/>
            <w:tcBorders>
              <w:top w:val="nil"/>
              <w:left w:val="single" w:sz="4" w:space="0" w:color="auto"/>
              <w:bottom w:val="single" w:sz="4" w:space="0" w:color="auto"/>
              <w:right w:val="single" w:sz="4" w:space="0" w:color="auto"/>
            </w:tcBorders>
            <w:vAlign w:val="bottom"/>
            <w:hideMark/>
          </w:tcPr>
          <w:p w14:paraId="280B1CB3" w14:textId="77777777" w:rsidR="001A7A48" w:rsidRPr="001A7A48" w:rsidRDefault="00F55D9B">
            <w:pPr>
              <w:spacing w:line="276" w:lineRule="auto"/>
              <w:jc w:val="right"/>
              <w:rPr>
                <w:rFonts w:cs="Arial"/>
              </w:rPr>
            </w:pPr>
            <w:r w:rsidRPr="001A7A48">
              <w:rPr>
                <w:rFonts w:cs="Arial"/>
              </w:rPr>
              <w:t>3</w:t>
            </w:r>
          </w:p>
        </w:tc>
        <w:tc>
          <w:tcPr>
            <w:tcW w:w="1710" w:type="pct"/>
            <w:tcBorders>
              <w:top w:val="nil"/>
              <w:left w:val="nil"/>
              <w:bottom w:val="single" w:sz="4" w:space="0" w:color="auto"/>
              <w:right w:val="single" w:sz="4" w:space="0" w:color="auto"/>
            </w:tcBorders>
            <w:vAlign w:val="bottom"/>
            <w:hideMark/>
          </w:tcPr>
          <w:p w14:paraId="4D58B7F9" w14:textId="77777777" w:rsidR="001A7A48" w:rsidRPr="001A7A48" w:rsidRDefault="00F55D9B">
            <w:pPr>
              <w:spacing w:line="276" w:lineRule="auto"/>
              <w:rPr>
                <w:rFonts w:cs="Arial"/>
              </w:rPr>
            </w:pPr>
            <w:r w:rsidRPr="001A7A48">
              <w:rPr>
                <w:rFonts w:cs="Arial"/>
              </w:rPr>
              <w:t>OFF</w:t>
            </w:r>
          </w:p>
        </w:tc>
        <w:tc>
          <w:tcPr>
            <w:tcW w:w="2047" w:type="pct"/>
            <w:tcBorders>
              <w:top w:val="nil"/>
              <w:left w:val="nil"/>
              <w:bottom w:val="single" w:sz="4" w:space="0" w:color="auto"/>
              <w:right w:val="single" w:sz="4" w:space="0" w:color="auto"/>
            </w:tcBorders>
            <w:vAlign w:val="bottom"/>
            <w:hideMark/>
          </w:tcPr>
          <w:p w14:paraId="5F96A718" w14:textId="77777777" w:rsidR="001A7A48" w:rsidRPr="001A7A48" w:rsidRDefault="00F55D9B">
            <w:pPr>
              <w:spacing w:line="276" w:lineRule="auto"/>
              <w:rPr>
                <w:rFonts w:cs="Arial"/>
              </w:rPr>
            </w:pPr>
            <w:r w:rsidRPr="001A7A48">
              <w:rPr>
                <w:rFonts w:cs="Arial"/>
              </w:rPr>
              <w:t>extended play is currently ON at transition</w:t>
            </w:r>
          </w:p>
        </w:tc>
        <w:tc>
          <w:tcPr>
            <w:tcW w:w="1107" w:type="pct"/>
            <w:tcBorders>
              <w:top w:val="nil"/>
              <w:left w:val="nil"/>
              <w:bottom w:val="single" w:sz="4" w:space="0" w:color="auto"/>
              <w:right w:val="single" w:sz="4" w:space="0" w:color="auto"/>
            </w:tcBorders>
            <w:vAlign w:val="bottom"/>
            <w:hideMark/>
          </w:tcPr>
          <w:p w14:paraId="3195232E" w14:textId="77777777" w:rsidR="001A7A48" w:rsidRPr="001A7A48" w:rsidRDefault="00F55D9B">
            <w:pPr>
              <w:spacing w:line="276" w:lineRule="auto"/>
              <w:rPr>
                <w:rFonts w:cs="Arial"/>
              </w:rPr>
            </w:pPr>
            <w:r w:rsidRPr="001A7A48">
              <w:rPr>
                <w:rFonts w:cs="Arial"/>
              </w:rPr>
              <w:t>ON</w:t>
            </w:r>
          </w:p>
        </w:tc>
      </w:tr>
      <w:tr w:rsidR="001A7A48" w:rsidRPr="001A7A48" w14:paraId="0D38DF18" w14:textId="77777777" w:rsidTr="001A7A48">
        <w:trPr>
          <w:trHeight w:val="255"/>
          <w:jc w:val="center"/>
        </w:trPr>
        <w:tc>
          <w:tcPr>
            <w:tcW w:w="136" w:type="pct"/>
            <w:tcBorders>
              <w:top w:val="nil"/>
              <w:left w:val="single" w:sz="4" w:space="0" w:color="auto"/>
              <w:bottom w:val="single" w:sz="4" w:space="0" w:color="auto"/>
              <w:right w:val="single" w:sz="4" w:space="0" w:color="auto"/>
            </w:tcBorders>
            <w:vAlign w:val="bottom"/>
            <w:hideMark/>
          </w:tcPr>
          <w:p w14:paraId="020D5AF4" w14:textId="77777777" w:rsidR="001A7A48" w:rsidRPr="001A7A48" w:rsidRDefault="00F55D9B">
            <w:pPr>
              <w:spacing w:line="276" w:lineRule="auto"/>
              <w:jc w:val="right"/>
              <w:rPr>
                <w:rFonts w:cs="Arial"/>
              </w:rPr>
            </w:pPr>
            <w:r w:rsidRPr="001A7A48">
              <w:rPr>
                <w:rFonts w:cs="Arial"/>
              </w:rPr>
              <w:t>4</w:t>
            </w:r>
          </w:p>
        </w:tc>
        <w:tc>
          <w:tcPr>
            <w:tcW w:w="1710" w:type="pct"/>
            <w:tcBorders>
              <w:top w:val="nil"/>
              <w:left w:val="nil"/>
              <w:bottom w:val="single" w:sz="4" w:space="0" w:color="auto"/>
              <w:right w:val="single" w:sz="4" w:space="0" w:color="auto"/>
            </w:tcBorders>
            <w:vAlign w:val="bottom"/>
            <w:hideMark/>
          </w:tcPr>
          <w:p w14:paraId="55670699" w14:textId="77777777" w:rsidR="001A7A48" w:rsidRPr="001A7A48" w:rsidRDefault="00F55D9B">
            <w:pPr>
              <w:spacing w:line="276" w:lineRule="auto"/>
              <w:rPr>
                <w:rFonts w:cs="Arial"/>
              </w:rPr>
            </w:pPr>
            <w:r w:rsidRPr="001A7A48">
              <w:rPr>
                <w:rFonts w:cs="Arial"/>
              </w:rPr>
              <w:t>ON</w:t>
            </w:r>
          </w:p>
        </w:tc>
        <w:tc>
          <w:tcPr>
            <w:tcW w:w="2047" w:type="pct"/>
            <w:tcBorders>
              <w:top w:val="nil"/>
              <w:left w:val="nil"/>
              <w:bottom w:val="single" w:sz="4" w:space="0" w:color="auto"/>
              <w:right w:val="single" w:sz="4" w:space="0" w:color="auto"/>
            </w:tcBorders>
            <w:vAlign w:val="bottom"/>
            <w:hideMark/>
          </w:tcPr>
          <w:p w14:paraId="6C75121E" w14:textId="77777777" w:rsidR="001A7A48" w:rsidRPr="001A7A48" w:rsidRDefault="00F55D9B">
            <w:pPr>
              <w:spacing w:line="276" w:lineRule="auto"/>
              <w:rPr>
                <w:rFonts w:cs="Arial"/>
              </w:rPr>
            </w:pPr>
            <w:r w:rsidRPr="001A7A48">
              <w:rPr>
                <w:rFonts w:cs="Arial"/>
              </w:rPr>
              <w:t>extended play never turned ON</w:t>
            </w:r>
          </w:p>
        </w:tc>
        <w:tc>
          <w:tcPr>
            <w:tcW w:w="1107" w:type="pct"/>
            <w:tcBorders>
              <w:top w:val="nil"/>
              <w:left w:val="nil"/>
              <w:bottom w:val="single" w:sz="4" w:space="0" w:color="auto"/>
              <w:right w:val="single" w:sz="4" w:space="0" w:color="auto"/>
            </w:tcBorders>
            <w:vAlign w:val="bottom"/>
            <w:hideMark/>
          </w:tcPr>
          <w:p w14:paraId="62450760" w14:textId="77777777" w:rsidR="001A7A48" w:rsidRPr="001A7A48" w:rsidRDefault="00F55D9B">
            <w:pPr>
              <w:spacing w:line="276" w:lineRule="auto"/>
              <w:rPr>
                <w:rFonts w:cs="Arial"/>
              </w:rPr>
            </w:pPr>
            <w:r w:rsidRPr="001A7A48">
              <w:rPr>
                <w:rFonts w:cs="Arial"/>
              </w:rPr>
              <w:t>ON</w:t>
            </w:r>
          </w:p>
        </w:tc>
      </w:tr>
      <w:tr w:rsidR="001A7A48" w:rsidRPr="001A7A48" w14:paraId="3F9AC83C" w14:textId="77777777" w:rsidTr="001A7A48">
        <w:trPr>
          <w:trHeight w:val="255"/>
          <w:jc w:val="center"/>
        </w:trPr>
        <w:tc>
          <w:tcPr>
            <w:tcW w:w="136" w:type="pct"/>
            <w:tcBorders>
              <w:top w:val="nil"/>
              <w:left w:val="single" w:sz="4" w:space="0" w:color="auto"/>
              <w:bottom w:val="single" w:sz="4" w:space="0" w:color="auto"/>
              <w:right w:val="single" w:sz="4" w:space="0" w:color="auto"/>
            </w:tcBorders>
            <w:vAlign w:val="bottom"/>
            <w:hideMark/>
          </w:tcPr>
          <w:p w14:paraId="59D360CD" w14:textId="77777777" w:rsidR="001A7A48" w:rsidRPr="001A7A48" w:rsidRDefault="00F55D9B">
            <w:pPr>
              <w:spacing w:line="276" w:lineRule="auto"/>
              <w:jc w:val="right"/>
              <w:rPr>
                <w:rFonts w:cs="Arial"/>
              </w:rPr>
            </w:pPr>
            <w:r w:rsidRPr="001A7A48">
              <w:rPr>
                <w:rFonts w:cs="Arial"/>
              </w:rPr>
              <w:t>5</w:t>
            </w:r>
          </w:p>
        </w:tc>
        <w:tc>
          <w:tcPr>
            <w:tcW w:w="1710" w:type="pct"/>
            <w:tcBorders>
              <w:top w:val="nil"/>
              <w:left w:val="nil"/>
              <w:bottom w:val="single" w:sz="4" w:space="0" w:color="auto"/>
              <w:right w:val="single" w:sz="4" w:space="0" w:color="auto"/>
            </w:tcBorders>
            <w:vAlign w:val="bottom"/>
            <w:hideMark/>
          </w:tcPr>
          <w:p w14:paraId="1D358472" w14:textId="77777777" w:rsidR="001A7A48" w:rsidRPr="001A7A48" w:rsidRDefault="00F55D9B">
            <w:pPr>
              <w:spacing w:line="276" w:lineRule="auto"/>
              <w:rPr>
                <w:rFonts w:cs="Arial"/>
              </w:rPr>
            </w:pPr>
            <w:r w:rsidRPr="001A7A48">
              <w:rPr>
                <w:rFonts w:cs="Arial"/>
              </w:rPr>
              <w:t>ON</w:t>
            </w:r>
          </w:p>
        </w:tc>
        <w:tc>
          <w:tcPr>
            <w:tcW w:w="2047" w:type="pct"/>
            <w:tcBorders>
              <w:top w:val="nil"/>
              <w:left w:val="nil"/>
              <w:bottom w:val="single" w:sz="4" w:space="0" w:color="auto"/>
              <w:right w:val="single" w:sz="4" w:space="0" w:color="auto"/>
            </w:tcBorders>
            <w:vAlign w:val="bottom"/>
            <w:hideMark/>
          </w:tcPr>
          <w:p w14:paraId="2926D970" w14:textId="77777777" w:rsidR="001A7A48" w:rsidRPr="001A7A48" w:rsidRDefault="00F55D9B">
            <w:pPr>
              <w:spacing w:line="276" w:lineRule="auto"/>
              <w:rPr>
                <w:rFonts w:cs="Arial"/>
              </w:rPr>
            </w:pPr>
            <w:r w:rsidRPr="001A7A48">
              <w:rPr>
                <w:rFonts w:cs="Arial"/>
              </w:rPr>
              <w:t>extended play was turned ON and then OFF by user or timer expired</w:t>
            </w:r>
          </w:p>
        </w:tc>
        <w:tc>
          <w:tcPr>
            <w:tcW w:w="1107" w:type="pct"/>
            <w:tcBorders>
              <w:top w:val="nil"/>
              <w:left w:val="nil"/>
              <w:bottom w:val="single" w:sz="4" w:space="0" w:color="auto"/>
              <w:right w:val="single" w:sz="4" w:space="0" w:color="auto"/>
            </w:tcBorders>
            <w:vAlign w:val="bottom"/>
            <w:hideMark/>
          </w:tcPr>
          <w:p w14:paraId="5270773A" w14:textId="77777777" w:rsidR="001A7A48" w:rsidRPr="001A7A48" w:rsidRDefault="00F55D9B">
            <w:pPr>
              <w:spacing w:line="276" w:lineRule="auto"/>
              <w:rPr>
                <w:rFonts w:cs="Arial"/>
              </w:rPr>
            </w:pPr>
            <w:r w:rsidRPr="001A7A48">
              <w:rPr>
                <w:rFonts w:cs="Arial"/>
              </w:rPr>
              <w:t>ON</w:t>
            </w:r>
          </w:p>
        </w:tc>
      </w:tr>
      <w:tr w:rsidR="001A7A48" w:rsidRPr="001A7A48" w14:paraId="5ABC63F6" w14:textId="77777777" w:rsidTr="001A7A48">
        <w:trPr>
          <w:trHeight w:val="255"/>
          <w:jc w:val="center"/>
        </w:trPr>
        <w:tc>
          <w:tcPr>
            <w:tcW w:w="136" w:type="pct"/>
            <w:tcBorders>
              <w:top w:val="nil"/>
              <w:left w:val="single" w:sz="4" w:space="0" w:color="auto"/>
              <w:bottom w:val="single" w:sz="4" w:space="0" w:color="auto"/>
              <w:right w:val="single" w:sz="4" w:space="0" w:color="auto"/>
            </w:tcBorders>
            <w:vAlign w:val="bottom"/>
            <w:hideMark/>
          </w:tcPr>
          <w:p w14:paraId="3000694F" w14:textId="77777777" w:rsidR="001A7A48" w:rsidRPr="001A7A48" w:rsidRDefault="00F55D9B">
            <w:pPr>
              <w:spacing w:line="276" w:lineRule="auto"/>
              <w:jc w:val="right"/>
              <w:rPr>
                <w:rFonts w:cs="Arial"/>
              </w:rPr>
            </w:pPr>
            <w:r w:rsidRPr="001A7A48">
              <w:rPr>
                <w:rFonts w:cs="Arial"/>
              </w:rPr>
              <w:t>6</w:t>
            </w:r>
          </w:p>
        </w:tc>
        <w:tc>
          <w:tcPr>
            <w:tcW w:w="1710" w:type="pct"/>
            <w:tcBorders>
              <w:top w:val="nil"/>
              <w:left w:val="nil"/>
              <w:bottom w:val="single" w:sz="4" w:space="0" w:color="auto"/>
              <w:right w:val="single" w:sz="4" w:space="0" w:color="auto"/>
            </w:tcBorders>
            <w:vAlign w:val="bottom"/>
            <w:hideMark/>
          </w:tcPr>
          <w:p w14:paraId="1AD4C86E" w14:textId="77777777" w:rsidR="001A7A48" w:rsidRPr="001A7A48" w:rsidRDefault="00F55D9B">
            <w:pPr>
              <w:spacing w:line="276" w:lineRule="auto"/>
              <w:rPr>
                <w:rFonts w:cs="Arial"/>
              </w:rPr>
            </w:pPr>
            <w:r w:rsidRPr="001A7A48">
              <w:rPr>
                <w:rFonts w:cs="Arial"/>
              </w:rPr>
              <w:t>ON</w:t>
            </w:r>
          </w:p>
        </w:tc>
        <w:tc>
          <w:tcPr>
            <w:tcW w:w="2047" w:type="pct"/>
            <w:tcBorders>
              <w:top w:val="nil"/>
              <w:left w:val="nil"/>
              <w:bottom w:val="single" w:sz="4" w:space="0" w:color="auto"/>
              <w:right w:val="single" w:sz="4" w:space="0" w:color="auto"/>
            </w:tcBorders>
            <w:vAlign w:val="bottom"/>
            <w:hideMark/>
          </w:tcPr>
          <w:p w14:paraId="7019D76F" w14:textId="77777777" w:rsidR="001A7A48" w:rsidRPr="001A7A48" w:rsidRDefault="00F55D9B">
            <w:pPr>
              <w:spacing w:line="276" w:lineRule="auto"/>
              <w:rPr>
                <w:rFonts w:cs="Arial"/>
              </w:rPr>
            </w:pPr>
            <w:r w:rsidRPr="001A7A48">
              <w:rPr>
                <w:rFonts w:cs="Arial"/>
              </w:rPr>
              <w:t>extended play is currently ON at transition</w:t>
            </w:r>
          </w:p>
        </w:tc>
        <w:tc>
          <w:tcPr>
            <w:tcW w:w="1107" w:type="pct"/>
            <w:tcBorders>
              <w:top w:val="nil"/>
              <w:left w:val="nil"/>
              <w:bottom w:val="single" w:sz="4" w:space="0" w:color="auto"/>
              <w:right w:val="single" w:sz="4" w:space="0" w:color="auto"/>
            </w:tcBorders>
            <w:vAlign w:val="bottom"/>
            <w:hideMark/>
          </w:tcPr>
          <w:p w14:paraId="2A6AB55C" w14:textId="77777777" w:rsidR="001A7A48" w:rsidRPr="001A7A48" w:rsidRDefault="00F55D9B">
            <w:pPr>
              <w:spacing w:line="276" w:lineRule="auto"/>
              <w:rPr>
                <w:rFonts w:cs="Arial"/>
              </w:rPr>
            </w:pPr>
            <w:r w:rsidRPr="001A7A48">
              <w:rPr>
                <w:rFonts w:cs="Arial"/>
              </w:rPr>
              <w:t>ON</w:t>
            </w:r>
          </w:p>
        </w:tc>
      </w:tr>
      <w:tr w:rsidR="001A7A48" w:rsidRPr="001A7A48" w14:paraId="3E56EF68" w14:textId="77777777" w:rsidTr="001A7A48">
        <w:trPr>
          <w:trHeight w:val="255"/>
          <w:jc w:val="center"/>
        </w:trPr>
        <w:tc>
          <w:tcPr>
            <w:tcW w:w="136" w:type="pct"/>
            <w:noWrap/>
            <w:vAlign w:val="bottom"/>
          </w:tcPr>
          <w:p w14:paraId="0853B088" w14:textId="77777777" w:rsidR="001A7A48" w:rsidRPr="001A7A48" w:rsidRDefault="00925A7C">
            <w:pPr>
              <w:spacing w:line="276" w:lineRule="auto"/>
              <w:rPr>
                <w:rFonts w:cs="Arial"/>
              </w:rPr>
            </w:pPr>
          </w:p>
        </w:tc>
        <w:tc>
          <w:tcPr>
            <w:tcW w:w="1710" w:type="pct"/>
            <w:noWrap/>
            <w:vAlign w:val="bottom"/>
          </w:tcPr>
          <w:p w14:paraId="0DA814EC" w14:textId="77777777" w:rsidR="001A7A48" w:rsidRPr="001A7A48" w:rsidRDefault="00925A7C">
            <w:pPr>
              <w:spacing w:line="276" w:lineRule="auto"/>
              <w:rPr>
                <w:rFonts w:cs="Arial"/>
              </w:rPr>
            </w:pPr>
          </w:p>
        </w:tc>
        <w:tc>
          <w:tcPr>
            <w:tcW w:w="2047" w:type="pct"/>
            <w:noWrap/>
            <w:vAlign w:val="bottom"/>
          </w:tcPr>
          <w:p w14:paraId="0437481A" w14:textId="77777777" w:rsidR="001A7A48" w:rsidRPr="001A7A48" w:rsidRDefault="00925A7C">
            <w:pPr>
              <w:spacing w:line="276" w:lineRule="auto"/>
              <w:rPr>
                <w:rFonts w:cs="Arial"/>
              </w:rPr>
            </w:pPr>
          </w:p>
        </w:tc>
        <w:tc>
          <w:tcPr>
            <w:tcW w:w="1107" w:type="pct"/>
            <w:noWrap/>
            <w:vAlign w:val="bottom"/>
          </w:tcPr>
          <w:p w14:paraId="57D5C0EC" w14:textId="77777777" w:rsidR="001A7A48" w:rsidRPr="001A7A48" w:rsidRDefault="00925A7C">
            <w:pPr>
              <w:spacing w:line="276" w:lineRule="auto"/>
              <w:rPr>
                <w:rFonts w:cs="Arial"/>
              </w:rPr>
            </w:pPr>
          </w:p>
        </w:tc>
      </w:tr>
      <w:tr w:rsidR="001A7A48" w:rsidRPr="001A7A48" w14:paraId="3454DF7D" w14:textId="77777777" w:rsidTr="001A7A48">
        <w:trPr>
          <w:trHeight w:val="255"/>
          <w:jc w:val="center"/>
        </w:trPr>
        <w:tc>
          <w:tcPr>
            <w:tcW w:w="136" w:type="pct"/>
            <w:noWrap/>
            <w:vAlign w:val="bottom"/>
          </w:tcPr>
          <w:p w14:paraId="282B422C" w14:textId="77777777" w:rsidR="001A7A48" w:rsidRPr="001A7A48" w:rsidRDefault="00925A7C">
            <w:pPr>
              <w:spacing w:line="276" w:lineRule="auto"/>
              <w:rPr>
                <w:rFonts w:cs="Arial"/>
              </w:rPr>
            </w:pPr>
          </w:p>
        </w:tc>
        <w:tc>
          <w:tcPr>
            <w:tcW w:w="3757" w:type="pct"/>
            <w:gridSpan w:val="2"/>
            <w:vAlign w:val="bottom"/>
            <w:hideMark/>
          </w:tcPr>
          <w:p w14:paraId="1E966036" w14:textId="77777777" w:rsidR="001A7A48" w:rsidRPr="001A7A48" w:rsidRDefault="00F55D9B">
            <w:pPr>
              <w:spacing w:line="276" w:lineRule="auto"/>
              <w:rPr>
                <w:rFonts w:cs="Arial"/>
              </w:rPr>
            </w:pPr>
            <w:r w:rsidRPr="001A7A48">
              <w:rPr>
                <w:rFonts w:cs="Arial"/>
              </w:rPr>
              <w:t>OFF - empty audio stack, non-savable source active (</w:t>
            </w:r>
            <w:proofErr w:type="spellStart"/>
            <w:r w:rsidRPr="001A7A48">
              <w:rPr>
                <w:rFonts w:cs="Arial"/>
              </w:rPr>
              <w:t>ex Phone</w:t>
            </w:r>
            <w:proofErr w:type="spellEnd"/>
            <w:r w:rsidRPr="001A7A48">
              <w:rPr>
                <w:rFonts w:cs="Arial"/>
              </w:rPr>
              <w:t>, VR…) with no savable stacked source</w:t>
            </w:r>
          </w:p>
        </w:tc>
        <w:tc>
          <w:tcPr>
            <w:tcW w:w="1107" w:type="pct"/>
            <w:noWrap/>
            <w:vAlign w:val="bottom"/>
          </w:tcPr>
          <w:p w14:paraId="09F5C360" w14:textId="77777777" w:rsidR="001A7A48" w:rsidRPr="001A7A48" w:rsidRDefault="00925A7C">
            <w:pPr>
              <w:spacing w:line="276" w:lineRule="auto"/>
              <w:rPr>
                <w:rFonts w:cs="Arial"/>
              </w:rPr>
            </w:pPr>
          </w:p>
        </w:tc>
      </w:tr>
      <w:tr w:rsidR="001A7A48" w:rsidRPr="001A7A48" w14:paraId="032DA7EA" w14:textId="77777777" w:rsidTr="001A7A48">
        <w:trPr>
          <w:trHeight w:val="255"/>
          <w:jc w:val="center"/>
        </w:trPr>
        <w:tc>
          <w:tcPr>
            <w:tcW w:w="136" w:type="pct"/>
            <w:noWrap/>
            <w:vAlign w:val="bottom"/>
          </w:tcPr>
          <w:p w14:paraId="370E9F4B" w14:textId="77777777" w:rsidR="001A7A48" w:rsidRPr="001A7A48" w:rsidRDefault="00925A7C">
            <w:pPr>
              <w:spacing w:line="276" w:lineRule="auto"/>
              <w:rPr>
                <w:rFonts w:cs="Arial"/>
              </w:rPr>
            </w:pPr>
          </w:p>
        </w:tc>
        <w:tc>
          <w:tcPr>
            <w:tcW w:w="3757" w:type="pct"/>
            <w:gridSpan w:val="2"/>
            <w:vAlign w:val="bottom"/>
            <w:hideMark/>
          </w:tcPr>
          <w:p w14:paraId="4701D4C4" w14:textId="77777777" w:rsidR="001A7A48" w:rsidRPr="001A7A48" w:rsidRDefault="00F55D9B">
            <w:pPr>
              <w:spacing w:line="276" w:lineRule="auto"/>
              <w:rPr>
                <w:rFonts w:cs="Arial"/>
              </w:rPr>
            </w:pPr>
            <w:r w:rsidRPr="001A7A48">
              <w:rPr>
                <w:rFonts w:cs="Arial"/>
              </w:rPr>
              <w:t xml:space="preserve">ON - </w:t>
            </w:r>
            <w:proofErr w:type="spellStart"/>
            <w:r w:rsidRPr="001A7A48">
              <w:rPr>
                <w:rFonts w:cs="Arial"/>
              </w:rPr>
              <w:t>saveable</w:t>
            </w:r>
            <w:proofErr w:type="spellEnd"/>
            <w:r w:rsidRPr="001A7A48">
              <w:rPr>
                <w:rFonts w:cs="Arial"/>
              </w:rPr>
              <w:t xml:space="preserve"> Active Audio Source becomes active - AM/FM, SDARS, USB…</w:t>
            </w:r>
          </w:p>
        </w:tc>
        <w:tc>
          <w:tcPr>
            <w:tcW w:w="1107" w:type="pct"/>
            <w:noWrap/>
            <w:vAlign w:val="bottom"/>
          </w:tcPr>
          <w:p w14:paraId="2C4C38D9" w14:textId="77777777" w:rsidR="001A7A48" w:rsidRPr="001A7A48" w:rsidRDefault="00925A7C">
            <w:pPr>
              <w:spacing w:line="276" w:lineRule="auto"/>
              <w:rPr>
                <w:rFonts w:cs="Arial"/>
              </w:rPr>
            </w:pPr>
          </w:p>
        </w:tc>
      </w:tr>
      <w:tr w:rsidR="001A7A48" w:rsidRPr="001A7A48" w14:paraId="2FB200EB" w14:textId="77777777" w:rsidTr="001A7A48">
        <w:trPr>
          <w:trHeight w:val="255"/>
          <w:jc w:val="center"/>
        </w:trPr>
        <w:tc>
          <w:tcPr>
            <w:tcW w:w="136" w:type="pct"/>
            <w:noWrap/>
            <w:vAlign w:val="bottom"/>
          </w:tcPr>
          <w:p w14:paraId="098F6FA3" w14:textId="77777777" w:rsidR="001A7A48" w:rsidRPr="001A7A48" w:rsidRDefault="00925A7C">
            <w:pPr>
              <w:spacing w:line="276" w:lineRule="auto"/>
              <w:rPr>
                <w:rFonts w:cs="Arial"/>
              </w:rPr>
            </w:pPr>
          </w:p>
          <w:p w14:paraId="5EBA7976" w14:textId="77777777" w:rsidR="001A7A48" w:rsidRPr="001A7A48" w:rsidRDefault="00925A7C">
            <w:pPr>
              <w:spacing w:line="276" w:lineRule="auto"/>
              <w:rPr>
                <w:rFonts w:cs="Arial"/>
              </w:rPr>
            </w:pPr>
          </w:p>
        </w:tc>
        <w:tc>
          <w:tcPr>
            <w:tcW w:w="3757" w:type="pct"/>
            <w:gridSpan w:val="2"/>
            <w:vAlign w:val="bottom"/>
          </w:tcPr>
          <w:p w14:paraId="32D28C02" w14:textId="77777777" w:rsidR="001A7A48" w:rsidRPr="001A7A48" w:rsidRDefault="00925A7C">
            <w:pPr>
              <w:spacing w:line="276" w:lineRule="auto"/>
              <w:rPr>
                <w:rFonts w:cs="Arial"/>
              </w:rPr>
            </w:pPr>
          </w:p>
        </w:tc>
        <w:tc>
          <w:tcPr>
            <w:tcW w:w="1107" w:type="pct"/>
            <w:noWrap/>
            <w:vAlign w:val="bottom"/>
          </w:tcPr>
          <w:p w14:paraId="525205B6" w14:textId="77777777" w:rsidR="001A7A48" w:rsidRPr="001A7A48" w:rsidRDefault="00925A7C">
            <w:pPr>
              <w:spacing w:line="276" w:lineRule="auto"/>
              <w:rPr>
                <w:rFonts w:cs="Arial"/>
              </w:rPr>
            </w:pPr>
          </w:p>
        </w:tc>
      </w:tr>
    </w:tbl>
    <w:p w14:paraId="5AD9FD21" w14:textId="77777777" w:rsidR="001A7A48" w:rsidRPr="001A7A48" w:rsidRDefault="00F55D9B" w:rsidP="001A7A48">
      <w:pPr>
        <w:rPr>
          <w:rFonts w:cs="Arial"/>
        </w:rPr>
      </w:pPr>
      <w:r w:rsidRPr="001A7A48">
        <w:rPr>
          <w:rFonts w:cs="Arial"/>
        </w:rPr>
        <w:t xml:space="preserve">The Infotainment System Master is always powered up when </w:t>
      </w:r>
      <w:proofErr w:type="spellStart"/>
      <w:r w:rsidRPr="001A7A48">
        <w:rPr>
          <w:rFonts w:cs="Arial"/>
        </w:rPr>
        <w:t>Power_Up_Chime_Module</w:t>
      </w:r>
      <w:proofErr w:type="spellEnd"/>
      <w:r w:rsidRPr="001A7A48">
        <w:rPr>
          <w:rFonts w:cs="Arial"/>
        </w:rPr>
        <w:t xml:space="preserve"> = Active unless noted otherwise as an exception.  </w:t>
      </w:r>
    </w:p>
    <w:p w14:paraId="77D0B8F2" w14:textId="77777777" w:rsidR="001A7A48" w:rsidRPr="001A7A48" w:rsidRDefault="00F55D9B" w:rsidP="001A7A48">
      <w:pPr>
        <w:numPr>
          <w:ilvl w:val="0"/>
          <w:numId w:val="277"/>
        </w:numPr>
        <w:rPr>
          <w:rFonts w:cs="Arial"/>
        </w:rPr>
      </w:pPr>
      <w:r w:rsidRPr="001A7A48">
        <w:rPr>
          <w:rFonts w:cs="Arial"/>
        </w:rPr>
        <w:t>See Chime SPSS requirement “</w:t>
      </w:r>
      <w:r w:rsidRPr="001A7A48">
        <w:rPr>
          <w:rFonts w:cs="Arial"/>
          <w:u w:val="single"/>
        </w:rPr>
        <w:t xml:space="preserve">ALERT-SR-REQ-014735-Power-up time for infotainment </w:t>
      </w:r>
      <w:proofErr w:type="gramStart"/>
      <w:r w:rsidRPr="001A7A48">
        <w:rPr>
          <w:rFonts w:cs="Arial"/>
          <w:u w:val="single"/>
        </w:rPr>
        <w:t xml:space="preserve">components“ </w:t>
      </w:r>
      <w:r w:rsidRPr="001A7A48">
        <w:rPr>
          <w:rFonts w:cs="Arial"/>
        </w:rPr>
        <w:t>for</w:t>
      </w:r>
      <w:proofErr w:type="gramEnd"/>
      <w:r w:rsidRPr="001A7A48">
        <w:rPr>
          <w:rFonts w:cs="Arial"/>
        </w:rPr>
        <w:t xml:space="preserve"> details for time to first chime audio.</w:t>
      </w:r>
    </w:p>
    <w:p w14:paraId="1D541394" w14:textId="77777777" w:rsidR="001A7A48" w:rsidRPr="001A7A48" w:rsidRDefault="00925A7C" w:rsidP="001A7A48">
      <w:pPr>
        <w:rPr>
          <w:rFonts w:cs="Arial"/>
        </w:rPr>
      </w:pPr>
    </w:p>
    <w:p w14:paraId="3D7FCB64" w14:textId="77777777" w:rsidR="001A7A48" w:rsidRPr="001A7A48" w:rsidRDefault="00F55D9B" w:rsidP="001A7A48">
      <w:pPr>
        <w:rPr>
          <w:rFonts w:cs="Arial"/>
        </w:rPr>
      </w:pPr>
      <w:r w:rsidRPr="001A7A48">
        <w:rPr>
          <w:rFonts w:cs="Arial"/>
        </w:rPr>
        <w:t xml:space="preserve">For ECG Key OFF Power </w:t>
      </w:r>
      <w:proofErr w:type="spellStart"/>
      <w:r w:rsidRPr="001A7A48">
        <w:rPr>
          <w:rFonts w:cs="Arial"/>
        </w:rPr>
        <w:t>Moding</w:t>
      </w:r>
      <w:proofErr w:type="spellEnd"/>
      <w:r w:rsidRPr="001A7A48">
        <w:rPr>
          <w:rFonts w:cs="Arial"/>
        </w:rPr>
        <w:t xml:space="preserve"> reference function: “</w:t>
      </w:r>
      <w:r w:rsidRPr="001A7A48">
        <w:rPr>
          <w:rFonts w:cs="Arial"/>
          <w:u w:val="single"/>
        </w:rPr>
        <w:t xml:space="preserve">PWRMAN-FUN-295414-Key Off Power </w:t>
      </w:r>
      <w:proofErr w:type="spellStart"/>
      <w:r w:rsidRPr="001A7A48">
        <w:rPr>
          <w:rFonts w:cs="Arial"/>
          <w:u w:val="single"/>
        </w:rPr>
        <w:t>Moding</w:t>
      </w:r>
      <w:proofErr w:type="spellEnd"/>
      <w:r w:rsidRPr="001A7A48">
        <w:rPr>
          <w:rFonts w:cs="Arial"/>
          <w:u w:val="single"/>
        </w:rPr>
        <w:t xml:space="preserve"> – ECG and Infotainment System Master</w:t>
      </w:r>
      <w:r w:rsidRPr="001A7A48">
        <w:rPr>
          <w:rFonts w:cs="Arial"/>
        </w:rPr>
        <w:t>”</w:t>
      </w:r>
    </w:p>
    <w:p w14:paraId="6AAA7EC3" w14:textId="77777777" w:rsidR="001A7A48" w:rsidRPr="001A7A48" w:rsidRDefault="00925A7C" w:rsidP="001A7A48">
      <w:pPr>
        <w:rPr>
          <w:rFonts w:cs="Arial"/>
        </w:rPr>
      </w:pPr>
    </w:p>
    <w:p w14:paraId="29CDEAF7" w14:textId="77777777" w:rsidR="001A7A48" w:rsidRPr="001A7A48" w:rsidRDefault="00F55D9B" w:rsidP="001A7A48">
      <w:pPr>
        <w:rPr>
          <w:rFonts w:cs="Arial"/>
        </w:rPr>
      </w:pPr>
      <w:r w:rsidRPr="001A7A48">
        <w:rPr>
          <w:rFonts w:cs="Arial"/>
        </w:rPr>
        <w:t>For Phone as a Key Phone Charging reference function: “</w:t>
      </w:r>
      <w:r w:rsidRPr="001A7A48">
        <w:rPr>
          <w:rFonts w:cs="Arial"/>
          <w:u w:val="single"/>
        </w:rPr>
        <w:t xml:space="preserve">PWRMAN-FUN-233261-Phone as a Key – Phone Charging Power </w:t>
      </w:r>
      <w:proofErr w:type="spellStart"/>
      <w:r w:rsidRPr="001A7A48">
        <w:rPr>
          <w:rFonts w:cs="Arial"/>
          <w:u w:val="single"/>
        </w:rPr>
        <w:t>Moding</w:t>
      </w:r>
      <w:proofErr w:type="spellEnd"/>
      <w:r w:rsidRPr="001A7A48">
        <w:rPr>
          <w:rFonts w:cs="Arial"/>
        </w:rPr>
        <w:t>”</w:t>
      </w:r>
    </w:p>
    <w:p w14:paraId="5BBBBD53" w14:textId="77777777" w:rsidR="00500605" w:rsidRDefault="00925A7C" w:rsidP="00500605">
      <w:pPr>
        <w:rPr>
          <w:rFonts w:cs="Arial"/>
        </w:rPr>
      </w:pPr>
    </w:p>
    <w:p w14:paraId="4C5B10D0" w14:textId="77777777" w:rsidR="00790A7D" w:rsidRDefault="00F55D9B" w:rsidP="00790A7D">
      <w:pPr>
        <w:rPr>
          <w:ins w:id="155" w:author="Myslinski, Jason (J.S.)" w:date="2022-02-02T07:27:00Z"/>
          <w:rFonts w:cs="Arial"/>
        </w:rPr>
      </w:pPr>
      <w:ins w:id="156" w:author="Myslinski, Jason (J.S.)" w:date="2022-02-02T07:27:00Z">
        <w:r>
          <w:rPr>
            <w:rFonts w:cs="Arial"/>
          </w:rPr>
          <w:t>For AVAS power mode reference function: “</w:t>
        </w:r>
        <w:r w:rsidRPr="00790A7D">
          <w:rPr>
            <w:rFonts w:cs="Arial"/>
            <w:u w:val="single"/>
          </w:rPr>
          <w:t>PWRMAN-FUN-422330-AVAS Power Mode</w:t>
        </w:r>
        <w:r>
          <w:rPr>
            <w:rFonts w:cs="Arial"/>
          </w:rPr>
          <w:t>”.</w:t>
        </w:r>
      </w:ins>
    </w:p>
    <w:p w14:paraId="5CA0D879" w14:textId="77777777" w:rsidR="00790A7D" w:rsidRDefault="00925A7C" w:rsidP="00500605">
      <w:pPr>
        <w:rPr>
          <w:rFonts w:cs="Arial"/>
        </w:rPr>
      </w:pPr>
    </w:p>
    <w:p w14:paraId="219D7CCA" w14:textId="77777777" w:rsidR="00AA5325" w:rsidRDefault="00F55D9B" w:rsidP="00500605">
      <w:pPr>
        <w:rPr>
          <w:rFonts w:cs="Arial"/>
        </w:rPr>
      </w:pPr>
      <w:r w:rsidRPr="00AA5325">
        <w:rPr>
          <w:rFonts w:cs="Arial"/>
          <w:u w:val="single"/>
        </w:rPr>
        <w:t>Power Mode Diagram</w:t>
      </w:r>
      <w:r>
        <w:rPr>
          <w:rFonts w:cs="Arial"/>
        </w:rPr>
        <w:t xml:space="preserve">: </w:t>
      </w:r>
    </w:p>
    <w:p w14:paraId="31C91B43" w14:textId="77777777" w:rsidR="00AA5325" w:rsidRDefault="00F55D9B" w:rsidP="006830A8">
      <w:pPr>
        <w:jc w:val="center"/>
        <w:rPr>
          <w:noProof/>
        </w:rPr>
      </w:pPr>
      <w:r>
        <w:rPr>
          <w:noProof/>
        </w:rPr>
        <w:lastRenderedPageBreak/>
        <w:drawing>
          <wp:inline distT="0" distB="0" distL="0" distR="0" wp14:anchorId="43DF6524" wp14:editId="6C380079">
            <wp:extent cx="6962778" cy="7049069"/>
            <wp:effectExtent l="0" t="0" r="0" b="0"/>
            <wp:docPr id="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74127" cy="7060559"/>
                    </a:xfrm>
                    <a:prstGeom prst="rect">
                      <a:avLst/>
                    </a:prstGeom>
                    <a:noFill/>
                    <a:ln>
                      <a:noFill/>
                    </a:ln>
                  </pic:spPr>
                </pic:pic>
              </a:graphicData>
            </a:graphic>
          </wp:inline>
        </w:drawing>
      </w:r>
    </w:p>
    <w:p w14:paraId="0B27B6EE" w14:textId="77777777" w:rsidR="00AA5325" w:rsidRDefault="00925A7C" w:rsidP="00AA5325">
      <w:pPr>
        <w:jc w:val="center"/>
        <w:rPr>
          <w:rFonts w:cs="Arial"/>
        </w:rPr>
      </w:pPr>
    </w:p>
    <w:p w14:paraId="0DA176EB" w14:textId="77777777" w:rsidR="00AA5325" w:rsidRDefault="00F55D9B" w:rsidP="00AA5325">
      <w:pPr>
        <w:rPr>
          <w:rFonts w:cs="Arial"/>
        </w:rPr>
      </w:pPr>
      <w:r>
        <w:rPr>
          <w:rFonts w:cs="Arial"/>
        </w:rPr>
        <w:t xml:space="preserve">See Phone, Chime and </w:t>
      </w:r>
      <w:proofErr w:type="spellStart"/>
      <w:r>
        <w:rPr>
          <w:rFonts w:cs="Arial"/>
        </w:rPr>
        <w:t>MMInactive</w:t>
      </w:r>
      <w:proofErr w:type="spellEnd"/>
      <w:r>
        <w:rPr>
          <w:rFonts w:cs="Arial"/>
        </w:rPr>
        <w:t xml:space="preserve">/Sleep diagrams for internal power </w:t>
      </w:r>
      <w:proofErr w:type="spellStart"/>
      <w:r>
        <w:rPr>
          <w:rFonts w:cs="Arial"/>
        </w:rPr>
        <w:t>moding</w:t>
      </w:r>
      <w:proofErr w:type="spellEnd"/>
      <w:r>
        <w:rPr>
          <w:rFonts w:cs="Arial"/>
        </w:rPr>
        <w:t xml:space="preserve"> in those states</w:t>
      </w:r>
    </w:p>
    <w:p w14:paraId="065BE087" w14:textId="77777777" w:rsidR="00AA5325" w:rsidRPr="001A7A48" w:rsidRDefault="00925A7C" w:rsidP="00500605">
      <w:pPr>
        <w:rPr>
          <w:rFonts w:cs="Arial"/>
        </w:rPr>
      </w:pPr>
    </w:p>
    <w:p w14:paraId="0DC155A4" w14:textId="77777777" w:rsidR="007917DC" w:rsidRDefault="00F55D9B" w:rsidP="006830A8">
      <w:pPr>
        <w:pStyle w:val="Heading3"/>
      </w:pPr>
      <w:bookmarkStart w:id="157" w:name="_Toc94795969"/>
      <w:r w:rsidRPr="00B9479B">
        <w:t>PWRMAN-TMR-REQ-030653/B-</w:t>
      </w:r>
      <w:proofErr w:type="spellStart"/>
      <w:r w:rsidRPr="00B9479B">
        <w:t>T_Hysterisis</w:t>
      </w:r>
      <w:proofErr w:type="spellEnd"/>
      <w:r w:rsidRPr="00B9479B">
        <w:t xml:space="preserve"> timer (</w:t>
      </w:r>
      <w:proofErr w:type="spellStart"/>
      <w:r w:rsidRPr="00B9479B">
        <w:t>TcSE</w:t>
      </w:r>
      <w:proofErr w:type="spellEnd"/>
      <w:r w:rsidRPr="00B9479B">
        <w:t xml:space="preserve"> ROIN-40635-1)</w:t>
      </w:r>
      <w:bookmarkEnd w:id="157"/>
    </w:p>
    <w:p w14:paraId="4CFF29B4" w14:textId="77777777" w:rsidR="0091772B" w:rsidRPr="0091772B" w:rsidRDefault="00925A7C"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14:paraId="27347C3C" w14:textId="77777777"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14:paraId="73EFAFE9" w14:textId="77777777" w:rsidR="007917DC" w:rsidRDefault="00F55D9B">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4D3C6F76" w14:textId="77777777" w:rsidR="007917DC" w:rsidRDefault="00F55D9B">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228CD869" w14:textId="77777777" w:rsidR="007917DC" w:rsidRDefault="00F55D9B">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1057061F" w14:textId="77777777" w:rsidR="007917DC" w:rsidRDefault="00F55D9B">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75927BCC" w14:textId="77777777" w:rsidR="007917DC" w:rsidRDefault="00F55D9B">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0FA42538" w14:textId="77777777" w:rsidR="007917DC" w:rsidRDefault="00F55D9B">
            <w:pPr>
              <w:spacing w:line="276" w:lineRule="auto"/>
              <w:jc w:val="center"/>
              <w:rPr>
                <w:rFonts w:ascii="Univers" w:eastAsia="Times New Roman" w:hAnsi="Univers" w:cs="Arial"/>
                <w:b/>
                <w:sz w:val="14"/>
                <w:szCs w:val="14"/>
              </w:rPr>
            </w:pPr>
            <w:r>
              <w:rPr>
                <w:rFonts w:cs="Arial"/>
                <w:b/>
                <w:sz w:val="14"/>
                <w:szCs w:val="14"/>
              </w:rPr>
              <w:t>Default</w:t>
            </w:r>
          </w:p>
        </w:tc>
      </w:tr>
      <w:tr w:rsidR="007917DC" w14:paraId="6B913275" w14:textId="77777777"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238EC7B1" w14:textId="77777777" w:rsidR="007917DC" w:rsidRPr="00DF054A" w:rsidRDefault="00F55D9B">
            <w:pPr>
              <w:spacing w:line="276" w:lineRule="auto"/>
              <w:rPr>
                <w:rFonts w:ascii="Univers" w:eastAsia="Times New Roman" w:hAnsi="Univers" w:cs="Arial"/>
                <w:sz w:val="14"/>
                <w:szCs w:val="14"/>
              </w:rPr>
            </w:pPr>
            <w:proofErr w:type="spellStart"/>
            <w:r w:rsidRPr="00DF054A">
              <w:rPr>
                <w:rFonts w:cs="Arial"/>
                <w:sz w:val="14"/>
                <w:szCs w:val="14"/>
              </w:rPr>
              <w:t>T_Hysterisis</w:t>
            </w:r>
            <w:proofErr w:type="spellEnd"/>
            <w:r w:rsidRPr="00DF054A">
              <w:rPr>
                <w:rFonts w:cs="Arial"/>
                <w:sz w:val="14"/>
                <w:szCs w:val="14"/>
              </w:rPr>
              <w:t xml:space="preserve"> timer</w:t>
            </w:r>
          </w:p>
        </w:tc>
        <w:tc>
          <w:tcPr>
            <w:tcW w:w="5442" w:type="dxa"/>
            <w:tcBorders>
              <w:top w:val="single" w:sz="4" w:space="0" w:color="auto"/>
              <w:left w:val="single" w:sz="4" w:space="0" w:color="auto"/>
              <w:bottom w:val="single" w:sz="4" w:space="0" w:color="auto"/>
              <w:right w:val="single" w:sz="4" w:space="0" w:color="auto"/>
            </w:tcBorders>
            <w:hideMark/>
          </w:tcPr>
          <w:p w14:paraId="378F8620" w14:textId="77777777" w:rsidR="000F496D" w:rsidRDefault="00F55D9B">
            <w:pPr>
              <w:rPr>
                <w:rFonts w:cs="Arial"/>
              </w:rPr>
            </w:pPr>
            <w:r>
              <w:rPr>
                <w:rFonts w:cs="Arial"/>
                <w:sz w:val="14"/>
              </w:rPr>
              <w:t>Time that is required for the System Master to wait for the supply voltage to stabilize before transitioning to or from Functional Power Mode.</w:t>
            </w:r>
          </w:p>
          <w:p w14:paraId="181955A4" w14:textId="77777777" w:rsidR="007917DC" w:rsidRDefault="00925A7C">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1EF72A27" w14:textId="77777777" w:rsidR="007917DC" w:rsidRDefault="00F55D9B">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14:paraId="0B18EF24" w14:textId="77777777" w:rsidR="007917DC" w:rsidRDefault="00F55D9B">
            <w:pPr>
              <w:spacing w:line="276" w:lineRule="auto"/>
              <w:rPr>
                <w:rFonts w:ascii="Univers" w:eastAsia="Times New Roman" w:hAnsi="Univers" w:cs="Arial"/>
                <w:sz w:val="14"/>
                <w:szCs w:val="14"/>
              </w:rPr>
            </w:pPr>
            <w:r>
              <w:rPr>
                <w:rFonts w:cs="Arial"/>
                <w:sz w:val="14"/>
                <w:szCs w:val="14"/>
              </w:rPr>
              <w:t>0-20</w:t>
            </w:r>
          </w:p>
        </w:tc>
        <w:tc>
          <w:tcPr>
            <w:tcW w:w="1080" w:type="dxa"/>
            <w:tcBorders>
              <w:top w:val="single" w:sz="4" w:space="0" w:color="auto"/>
              <w:left w:val="single" w:sz="4" w:space="0" w:color="auto"/>
              <w:bottom w:val="single" w:sz="4" w:space="0" w:color="auto"/>
              <w:right w:val="single" w:sz="4" w:space="0" w:color="auto"/>
            </w:tcBorders>
            <w:hideMark/>
          </w:tcPr>
          <w:p w14:paraId="569AEACE" w14:textId="77777777" w:rsidR="007917DC" w:rsidRDefault="00F55D9B">
            <w:pPr>
              <w:spacing w:line="276" w:lineRule="auto"/>
              <w:jc w:val="center"/>
              <w:rPr>
                <w:rFonts w:ascii="Univers" w:eastAsia="Times New Roman" w:hAnsi="Univers" w:cs="Arial"/>
                <w:sz w:val="14"/>
                <w:szCs w:val="14"/>
              </w:rPr>
            </w:pPr>
            <w:r>
              <w:rPr>
                <w:rFonts w:cs="Arial"/>
                <w:sz w:val="14"/>
                <w:szCs w:val="14"/>
              </w:rPr>
              <w:t>1</w:t>
            </w:r>
          </w:p>
        </w:tc>
        <w:tc>
          <w:tcPr>
            <w:tcW w:w="900" w:type="dxa"/>
            <w:tcBorders>
              <w:top w:val="single" w:sz="4" w:space="0" w:color="auto"/>
              <w:left w:val="single" w:sz="4" w:space="0" w:color="auto"/>
              <w:bottom w:val="single" w:sz="4" w:space="0" w:color="auto"/>
              <w:right w:val="single" w:sz="4" w:space="0" w:color="auto"/>
            </w:tcBorders>
            <w:hideMark/>
          </w:tcPr>
          <w:p w14:paraId="102EB98E" w14:textId="77777777" w:rsidR="007917DC" w:rsidRDefault="00F55D9B">
            <w:pPr>
              <w:spacing w:line="276" w:lineRule="auto"/>
              <w:jc w:val="center"/>
              <w:rPr>
                <w:rFonts w:ascii="Univers" w:eastAsia="Times New Roman" w:hAnsi="Univers" w:cs="Arial"/>
                <w:sz w:val="14"/>
                <w:szCs w:val="14"/>
              </w:rPr>
            </w:pPr>
            <w:r>
              <w:rPr>
                <w:rFonts w:cs="Arial"/>
                <w:sz w:val="14"/>
                <w:szCs w:val="14"/>
              </w:rPr>
              <w:t>10</w:t>
            </w:r>
          </w:p>
        </w:tc>
      </w:tr>
    </w:tbl>
    <w:p w14:paraId="3C49A359" w14:textId="77777777" w:rsidR="005A201A" w:rsidRPr="00B01CDD" w:rsidRDefault="00925A7C" w:rsidP="00B01CDD">
      <w:pPr>
        <w:rPr>
          <w:sz w:val="14"/>
          <w:szCs w:val="14"/>
        </w:rPr>
      </w:pPr>
    </w:p>
    <w:p w14:paraId="700C5616" w14:textId="77777777" w:rsidR="006830A8" w:rsidRPr="006830A8" w:rsidRDefault="006830A8" w:rsidP="006830A8">
      <w:pPr>
        <w:pStyle w:val="Heading3"/>
        <w:rPr>
          <w:b w:val="0"/>
          <w:u w:val="single"/>
        </w:rPr>
      </w:pPr>
      <w:bookmarkStart w:id="158" w:name="_Toc94795970"/>
      <w:r w:rsidRPr="006830A8">
        <w:rPr>
          <w:b w:val="0"/>
          <w:u w:val="single"/>
        </w:rPr>
        <w:lastRenderedPageBreak/>
        <w:t>PWRMANv2-SR-REQ-414689/A-</w:t>
      </w:r>
      <w:proofErr w:type="spellStart"/>
      <w:r w:rsidRPr="006830A8">
        <w:rPr>
          <w:b w:val="0"/>
          <w:u w:val="single"/>
        </w:rPr>
        <w:t>MMInactive_Chime</w:t>
      </w:r>
      <w:proofErr w:type="spellEnd"/>
      <w:r w:rsidRPr="006830A8">
        <w:rPr>
          <w:b w:val="0"/>
          <w:u w:val="single"/>
        </w:rPr>
        <w:t xml:space="preserve"> Only Mode</w:t>
      </w:r>
      <w:bookmarkEnd w:id="158"/>
    </w:p>
    <w:p w14:paraId="244F7225" w14:textId="77777777" w:rsidR="00500605" w:rsidRDefault="00F55D9B" w:rsidP="006830A8">
      <w:pPr>
        <w:jc w:val="center"/>
      </w:pPr>
      <w:r w:rsidRPr="0070220A">
        <w:rPr>
          <w:noProof/>
        </w:rPr>
        <w:drawing>
          <wp:inline distT="0" distB="0" distL="0" distR="0" wp14:anchorId="3B771F76" wp14:editId="63FED54C">
            <wp:extent cx="6986553" cy="6148316"/>
            <wp:effectExtent l="0" t="0" r="5080" b="5080"/>
            <wp:docPr id="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96733" cy="6157275"/>
                    </a:xfrm>
                    <a:prstGeom prst="rect">
                      <a:avLst/>
                    </a:prstGeom>
                    <a:noFill/>
                    <a:ln>
                      <a:noFill/>
                    </a:ln>
                  </pic:spPr>
                </pic:pic>
              </a:graphicData>
            </a:graphic>
          </wp:inline>
        </w:drawing>
      </w:r>
    </w:p>
    <w:p w14:paraId="16DABB81" w14:textId="77777777" w:rsidR="006830A8" w:rsidRPr="006830A8" w:rsidRDefault="006830A8" w:rsidP="006830A8">
      <w:pPr>
        <w:pStyle w:val="Heading3"/>
        <w:rPr>
          <w:b w:val="0"/>
          <w:u w:val="single"/>
        </w:rPr>
      </w:pPr>
      <w:bookmarkStart w:id="159" w:name="_Toc94795971"/>
      <w:r w:rsidRPr="006830A8">
        <w:rPr>
          <w:b w:val="0"/>
          <w:u w:val="single"/>
        </w:rPr>
        <w:lastRenderedPageBreak/>
        <w:t xml:space="preserve">PWRMANv2-SR-REQ-031239/C-Phone Mode Power </w:t>
      </w:r>
      <w:proofErr w:type="spellStart"/>
      <w:r w:rsidRPr="006830A8">
        <w:rPr>
          <w:b w:val="0"/>
          <w:u w:val="single"/>
        </w:rPr>
        <w:t>Moding</w:t>
      </w:r>
      <w:proofErr w:type="spellEnd"/>
      <w:r w:rsidRPr="006830A8">
        <w:rPr>
          <w:b w:val="0"/>
          <w:u w:val="single"/>
        </w:rPr>
        <w:t xml:space="preserve"> (</w:t>
      </w:r>
      <w:proofErr w:type="spellStart"/>
      <w:r w:rsidRPr="006830A8">
        <w:rPr>
          <w:b w:val="0"/>
          <w:u w:val="single"/>
        </w:rPr>
        <w:t>TcSE</w:t>
      </w:r>
      <w:proofErr w:type="spellEnd"/>
      <w:r w:rsidRPr="006830A8">
        <w:rPr>
          <w:b w:val="0"/>
          <w:u w:val="single"/>
        </w:rPr>
        <w:t xml:space="preserve"> ROIN-275203-1)</w:t>
      </w:r>
      <w:bookmarkEnd w:id="159"/>
    </w:p>
    <w:p w14:paraId="6057F0F8" w14:textId="77777777" w:rsidR="000F496D" w:rsidRDefault="00F55D9B" w:rsidP="006830A8">
      <w:pPr>
        <w:jc w:val="center"/>
        <w:rPr>
          <w:rFonts w:eastAsia="MS Mincho"/>
        </w:rPr>
      </w:pPr>
      <w:r>
        <w:rPr>
          <w:rFonts w:eastAsia="MS Mincho"/>
          <w:noProof/>
        </w:rPr>
        <w:drawing>
          <wp:inline distT="0" distB="0" distL="0" distR="0" wp14:anchorId="42499FDF" wp14:editId="1D8710FF">
            <wp:extent cx="5476875" cy="3790950"/>
            <wp:effectExtent l="0" t="0" r="9525" b="0"/>
            <wp:docPr id="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76875" cy="3790950"/>
                    </a:xfrm>
                    <a:prstGeom prst="rect">
                      <a:avLst/>
                    </a:prstGeom>
                    <a:noFill/>
                    <a:ln w="9525">
                      <a:noFill/>
                      <a:miter lim="800000"/>
                      <a:headEnd/>
                      <a:tailEnd/>
                    </a:ln>
                  </pic:spPr>
                </pic:pic>
              </a:graphicData>
            </a:graphic>
          </wp:inline>
        </w:drawing>
      </w:r>
    </w:p>
    <w:p w14:paraId="28C44146" w14:textId="77777777" w:rsidR="006830A8" w:rsidRPr="006830A8" w:rsidRDefault="006830A8" w:rsidP="006830A8">
      <w:pPr>
        <w:pStyle w:val="Heading3"/>
        <w:rPr>
          <w:b w:val="0"/>
          <w:u w:val="single"/>
        </w:rPr>
      </w:pPr>
      <w:bookmarkStart w:id="160" w:name="_Toc94795972"/>
      <w:r w:rsidRPr="006830A8">
        <w:rPr>
          <w:b w:val="0"/>
          <w:u w:val="single"/>
        </w:rPr>
        <w:lastRenderedPageBreak/>
        <w:t>PWRMAN-REQ-033882/C-</w:t>
      </w:r>
      <w:proofErr w:type="spellStart"/>
      <w:r w:rsidRPr="006830A8">
        <w:rPr>
          <w:b w:val="0"/>
          <w:u w:val="single"/>
        </w:rPr>
        <w:t>MMInactive_Sleep</w:t>
      </w:r>
      <w:proofErr w:type="spellEnd"/>
      <w:r w:rsidRPr="006830A8">
        <w:rPr>
          <w:b w:val="0"/>
          <w:u w:val="single"/>
        </w:rPr>
        <w:t xml:space="preserve"> Power Mode Diagram - </w:t>
      </w:r>
      <w:proofErr w:type="spellStart"/>
      <w:r w:rsidRPr="006830A8">
        <w:rPr>
          <w:b w:val="0"/>
          <w:u w:val="single"/>
        </w:rPr>
        <w:t>Welcome_Farewell</w:t>
      </w:r>
      <w:proofErr w:type="spellEnd"/>
      <w:r w:rsidRPr="006830A8">
        <w:rPr>
          <w:b w:val="0"/>
          <w:u w:val="single"/>
        </w:rPr>
        <w:t xml:space="preserve"> (</w:t>
      </w:r>
      <w:proofErr w:type="spellStart"/>
      <w:r w:rsidRPr="006830A8">
        <w:rPr>
          <w:b w:val="0"/>
          <w:u w:val="single"/>
        </w:rPr>
        <w:t>TcSE</w:t>
      </w:r>
      <w:proofErr w:type="spellEnd"/>
      <w:r w:rsidRPr="006830A8">
        <w:rPr>
          <w:b w:val="0"/>
          <w:u w:val="single"/>
        </w:rPr>
        <w:t xml:space="preserve"> ROIN-289985-2)</w:t>
      </w:r>
      <w:bookmarkEnd w:id="160"/>
    </w:p>
    <w:p w14:paraId="0C08D27B" w14:textId="77777777" w:rsidR="00DE1DB6" w:rsidRDefault="00F55D9B" w:rsidP="006830A8">
      <w:pPr>
        <w:jc w:val="center"/>
        <w:rPr>
          <w:noProof/>
        </w:rPr>
      </w:pPr>
      <w:r>
        <w:rPr>
          <w:noProof/>
        </w:rPr>
        <w:drawing>
          <wp:inline distT="0" distB="0" distL="0" distR="0" wp14:anchorId="61A3B816" wp14:editId="46C7ED28">
            <wp:extent cx="7082543" cy="4380865"/>
            <wp:effectExtent l="0" t="0" r="4445" b="635"/>
            <wp:docPr id="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7112087" cy="4399139"/>
                    </a:xfrm>
                    <a:prstGeom prst="rect">
                      <a:avLst/>
                    </a:prstGeom>
                    <a:noFill/>
                    <a:ln w="9525">
                      <a:noFill/>
                      <a:miter lim="800000"/>
                      <a:headEnd/>
                      <a:tailEnd/>
                    </a:ln>
                  </pic:spPr>
                </pic:pic>
              </a:graphicData>
            </a:graphic>
          </wp:inline>
        </w:drawing>
      </w:r>
    </w:p>
    <w:p w14:paraId="497F6710" w14:textId="77777777" w:rsidR="00EB216A" w:rsidRPr="00EB216A" w:rsidRDefault="00925A7C">
      <w:pPr>
        <w:jc w:val="center"/>
        <w:rPr>
          <w:rFonts w:cs="Arial"/>
          <w:noProof/>
        </w:rPr>
      </w:pPr>
    </w:p>
    <w:p w14:paraId="37A1BB5D" w14:textId="77777777" w:rsidR="0085564B" w:rsidRDefault="00F55D9B" w:rsidP="00EB216A">
      <w:pPr>
        <w:rPr>
          <w:rFonts w:cs="Arial"/>
        </w:rPr>
      </w:pPr>
      <w:r w:rsidRPr="00EB216A">
        <w:rPr>
          <w:rFonts w:cs="Arial"/>
        </w:rPr>
        <w:t xml:space="preserve">Note:  </w:t>
      </w:r>
    </w:p>
    <w:p w14:paraId="529D9D80" w14:textId="77777777" w:rsidR="00EB216A" w:rsidRPr="0085564B" w:rsidRDefault="00F55D9B" w:rsidP="0085564B">
      <w:pPr>
        <w:numPr>
          <w:ilvl w:val="0"/>
          <w:numId w:val="286"/>
        </w:numPr>
        <w:rPr>
          <w:rFonts w:cs="Arial"/>
        </w:rPr>
      </w:pPr>
      <w:r w:rsidRPr="0085564B">
        <w:rPr>
          <w:rFonts w:cs="Arial"/>
        </w:rPr>
        <w:t>this may be legacy and not supported.  If there is a welcome / farewell specification, then follow the welcome / farewell specification</w:t>
      </w:r>
      <w:r>
        <w:rPr>
          <w:rFonts w:cs="Arial"/>
        </w:rPr>
        <w:t xml:space="preserve"> and this is obsolete</w:t>
      </w:r>
      <w:r w:rsidRPr="0085564B">
        <w:rPr>
          <w:rFonts w:cs="Arial"/>
        </w:rPr>
        <w:t>.</w:t>
      </w:r>
    </w:p>
    <w:p w14:paraId="03B0129E" w14:textId="77777777" w:rsidR="0085564B" w:rsidRPr="0085564B" w:rsidRDefault="00F55D9B" w:rsidP="0085564B">
      <w:pPr>
        <w:numPr>
          <w:ilvl w:val="0"/>
          <w:numId w:val="286"/>
        </w:numPr>
        <w:rPr>
          <w:rFonts w:cs="Arial"/>
        </w:rPr>
      </w:pPr>
      <w:r w:rsidRPr="0085564B">
        <w:rPr>
          <w:rFonts w:cs="Arial"/>
        </w:rPr>
        <w:t>If this is supported</w:t>
      </w:r>
      <w:r>
        <w:rPr>
          <w:rFonts w:cs="Arial"/>
        </w:rPr>
        <w:t>,</w:t>
      </w:r>
      <w:r w:rsidRPr="0085564B">
        <w:rPr>
          <w:rFonts w:cs="Arial"/>
        </w:rPr>
        <w:t xml:space="preserve"> this is only supposed to identify times the System Master needs to be powered for welcome and farewel</w:t>
      </w:r>
      <w:r>
        <w:rPr>
          <w:rFonts w:cs="Arial"/>
        </w:rPr>
        <w:t>l in Standby/Sleep and not if the HMI is shown or for how long the HMI is shown if it is shown.  See HMI specs for details.</w:t>
      </w:r>
    </w:p>
    <w:p w14:paraId="14C6E615" w14:textId="77777777" w:rsidR="008B19BF" w:rsidRDefault="00F55D9B">
      <w:pPr>
        <w:spacing w:after="200" w:line="276" w:lineRule="auto"/>
      </w:pPr>
      <w:r>
        <w:br w:type="page"/>
      </w:r>
    </w:p>
    <w:p w14:paraId="0CEFDDC0" w14:textId="77777777" w:rsidR="00406F39" w:rsidRDefault="00F55D9B" w:rsidP="006830A8">
      <w:pPr>
        <w:pStyle w:val="Heading2"/>
      </w:pPr>
      <w:bookmarkStart w:id="161" w:name="_Toc94795973"/>
      <w:r w:rsidRPr="00B9479B">
        <w:lastRenderedPageBreak/>
        <w:t>PWRMAN-FUN-REQ-422330/A-AVAS Power Mode</w:t>
      </w:r>
      <w:bookmarkEnd w:id="161"/>
    </w:p>
    <w:p w14:paraId="691AC4FF" w14:textId="77777777" w:rsidR="00500605" w:rsidRDefault="00925A7C" w:rsidP="00500605"/>
    <w:p w14:paraId="430457F5" w14:textId="77777777" w:rsidR="00406F39" w:rsidRDefault="00F55D9B" w:rsidP="006830A8">
      <w:pPr>
        <w:pStyle w:val="Heading3"/>
      </w:pPr>
      <w:bookmarkStart w:id="162" w:name="_Toc94795974"/>
      <w:r>
        <w:t>Requirements</w:t>
      </w:r>
      <w:bookmarkEnd w:id="162"/>
    </w:p>
    <w:p w14:paraId="18AF2C5F" w14:textId="77777777" w:rsidR="00406F39" w:rsidRDefault="00F55D9B" w:rsidP="006830A8">
      <w:pPr>
        <w:pStyle w:val="Heading4"/>
      </w:pPr>
      <w:r>
        <w:t>Physical Mapping of Classes</w:t>
      </w:r>
    </w:p>
    <w:p w14:paraId="1345EE3D" w14:textId="77777777" w:rsidR="003014D7" w:rsidRPr="003014D7" w:rsidRDefault="00F55D9B" w:rsidP="003014D7">
      <w:pPr>
        <w:rPr>
          <w:rFonts w:cs="Arial"/>
        </w:rPr>
      </w:pPr>
      <w:r w:rsidRPr="003014D7">
        <w:rPr>
          <w:rFonts w:cs="Arial"/>
        </w:rPr>
        <w:t xml:space="preserve">The table below shows how the logical classes may be mapped to physical modules for the </w:t>
      </w:r>
      <w:r>
        <w:rPr>
          <w:rFonts w:cs="Arial"/>
        </w:rPr>
        <w:t xml:space="preserve">AVAS power </w:t>
      </w:r>
      <w:proofErr w:type="spellStart"/>
      <w:r>
        <w:rPr>
          <w:rFonts w:cs="Arial"/>
        </w:rPr>
        <w:t>moding</w:t>
      </w:r>
      <w:proofErr w:type="spellEnd"/>
      <w:r w:rsidRPr="003014D7">
        <w:rPr>
          <w:rFonts w:cs="Arial"/>
        </w:rPr>
        <w:t xml:space="preserve"> feature.  The table below covers the lead program. </w:t>
      </w:r>
    </w:p>
    <w:p w14:paraId="7CD156B3" w14:textId="77777777" w:rsidR="003014D7" w:rsidRPr="003014D7" w:rsidRDefault="00925A7C" w:rsidP="003014D7">
      <w:pPr>
        <w:rPr>
          <w:rFonts w:cs="Arial"/>
        </w:rPr>
      </w:pPr>
    </w:p>
    <w:p w14:paraId="05F8083E" w14:textId="77777777" w:rsidR="003014D7" w:rsidRPr="003014D7" w:rsidRDefault="00F55D9B" w:rsidP="003014D7">
      <w:pPr>
        <w:rPr>
          <w:rFonts w:cs="Arial"/>
        </w:rPr>
      </w:pPr>
      <w:r w:rsidRPr="003014D7">
        <w:rPr>
          <w:rFonts w:cs="Arial"/>
        </w:rPr>
        <w:t>At the time the specification was written the below table was the latest.  If there are additional modules deployed to the class descriptions or the vehicle architecture changed since the spec was written and released, then the applicable implementation guide class description would cover those modules.  If there is a conflict between the implementation guide and the table below the implementation guide takes precedent.</w:t>
      </w:r>
    </w:p>
    <w:p w14:paraId="1760E5B4" w14:textId="77777777" w:rsidR="003014D7" w:rsidRPr="003014D7" w:rsidRDefault="00925A7C" w:rsidP="003014D7">
      <w:pPr>
        <w:rPr>
          <w:rFonts w:cs="Arial"/>
        </w:rPr>
      </w:pPr>
    </w:p>
    <w:tbl>
      <w:tblPr>
        <w:tblStyle w:val="TableGrid"/>
        <w:tblW w:w="0" w:type="auto"/>
        <w:jc w:val="center"/>
        <w:tblLook w:val="04A0" w:firstRow="1" w:lastRow="0" w:firstColumn="1" w:lastColumn="0" w:noHBand="0" w:noVBand="1"/>
      </w:tblPr>
      <w:tblGrid>
        <w:gridCol w:w="4235"/>
        <w:gridCol w:w="3060"/>
      </w:tblGrid>
      <w:tr w:rsidR="003014D7" w:rsidRPr="003014D7" w14:paraId="039078DE" w14:textId="77777777" w:rsidTr="003014D7">
        <w:trPr>
          <w:jc w:val="center"/>
        </w:trPr>
        <w:tc>
          <w:tcPr>
            <w:tcW w:w="42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B58E030" w14:textId="77777777" w:rsidR="003014D7" w:rsidRPr="003014D7" w:rsidRDefault="00F55D9B">
            <w:pPr>
              <w:rPr>
                <w:rFonts w:cs="Arial"/>
                <w:b/>
              </w:rPr>
            </w:pPr>
            <w:r w:rsidRPr="003014D7">
              <w:rPr>
                <w:rFonts w:cs="Arial"/>
                <w:b/>
              </w:rPr>
              <w:t>Logical Class</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B9D7B50" w14:textId="77777777" w:rsidR="003014D7" w:rsidRPr="003014D7" w:rsidRDefault="00F55D9B">
            <w:pPr>
              <w:jc w:val="center"/>
              <w:rPr>
                <w:rFonts w:cs="Arial"/>
                <w:b/>
              </w:rPr>
            </w:pPr>
            <w:r w:rsidRPr="003014D7">
              <w:rPr>
                <w:rFonts w:cs="Arial"/>
                <w:b/>
              </w:rPr>
              <w:t>Physical Module (ECU)</w:t>
            </w:r>
          </w:p>
        </w:tc>
      </w:tr>
      <w:tr w:rsidR="003014D7" w:rsidRPr="003014D7" w14:paraId="4422CDD5" w14:textId="77777777" w:rsidTr="003014D7">
        <w:trPr>
          <w:jc w:val="center"/>
        </w:trPr>
        <w:tc>
          <w:tcPr>
            <w:tcW w:w="4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99717" w14:textId="77777777" w:rsidR="003014D7" w:rsidRPr="003014D7" w:rsidRDefault="00F55D9B">
            <w:pPr>
              <w:rPr>
                <w:rFonts w:cs="Arial"/>
              </w:rPr>
            </w:pPr>
            <w:r>
              <w:rPr>
                <w:rFonts w:cs="Arial"/>
              </w:rPr>
              <w:t>AVAS Internal Generator</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A64145" w14:textId="77777777" w:rsidR="003014D7" w:rsidRPr="003014D7" w:rsidRDefault="00F55D9B">
            <w:pPr>
              <w:jc w:val="center"/>
              <w:rPr>
                <w:rFonts w:cs="Arial"/>
              </w:rPr>
            </w:pPr>
            <w:r w:rsidRPr="003014D7">
              <w:rPr>
                <w:rFonts w:cs="Arial"/>
              </w:rPr>
              <w:t>APIM</w:t>
            </w:r>
          </w:p>
        </w:tc>
      </w:tr>
      <w:tr w:rsidR="003014D7" w:rsidRPr="003014D7" w14:paraId="6EA430ED" w14:textId="77777777" w:rsidTr="003014D7">
        <w:trPr>
          <w:jc w:val="center"/>
        </w:trPr>
        <w:tc>
          <w:tcPr>
            <w:tcW w:w="4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F2F16" w14:textId="77777777" w:rsidR="003014D7" w:rsidRPr="003014D7" w:rsidRDefault="00F55D9B">
            <w:pPr>
              <w:rPr>
                <w:rFonts w:cs="Arial"/>
              </w:rPr>
            </w:pPr>
            <w:r>
              <w:rPr>
                <w:rFonts w:cs="Arial"/>
              </w:rPr>
              <w:t>AVAS Audio Source Server</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E1624" w14:textId="77777777" w:rsidR="003014D7" w:rsidRPr="003014D7" w:rsidRDefault="00F55D9B">
            <w:pPr>
              <w:jc w:val="center"/>
              <w:rPr>
                <w:rFonts w:cs="Arial"/>
              </w:rPr>
            </w:pPr>
            <w:r>
              <w:rPr>
                <w:rFonts w:cs="Arial"/>
              </w:rPr>
              <w:t>PAC/AHU</w:t>
            </w:r>
          </w:p>
        </w:tc>
      </w:tr>
      <w:tr w:rsidR="003014D7" w:rsidRPr="003014D7" w14:paraId="78FEA37C" w14:textId="77777777" w:rsidTr="003014D7">
        <w:trPr>
          <w:jc w:val="center"/>
        </w:trPr>
        <w:tc>
          <w:tcPr>
            <w:tcW w:w="4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5E9BD" w14:textId="77777777" w:rsidR="003014D7" w:rsidRPr="003014D7" w:rsidRDefault="00F55D9B">
            <w:pPr>
              <w:rPr>
                <w:rFonts w:cs="Arial"/>
              </w:rPr>
            </w:pPr>
            <w:r>
              <w:rPr>
                <w:rFonts w:cs="Arial"/>
              </w:rPr>
              <w:t>AVAS Audio Components</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14B208" w14:textId="77777777" w:rsidR="003014D7" w:rsidRPr="003014D7" w:rsidRDefault="00F55D9B">
            <w:pPr>
              <w:jc w:val="center"/>
              <w:rPr>
                <w:rFonts w:cs="Arial"/>
              </w:rPr>
            </w:pPr>
            <w:r>
              <w:rPr>
                <w:rFonts w:cs="Arial"/>
              </w:rPr>
              <w:t>APIM, PAC/AHU</w:t>
            </w:r>
          </w:p>
        </w:tc>
      </w:tr>
    </w:tbl>
    <w:p w14:paraId="5BD2D04B" w14:textId="77777777" w:rsidR="003014D7" w:rsidRPr="003014D7" w:rsidRDefault="00925A7C" w:rsidP="003014D7">
      <w:pPr>
        <w:rPr>
          <w:rFonts w:cs="Arial"/>
        </w:rPr>
      </w:pPr>
    </w:p>
    <w:p w14:paraId="418DBE03" w14:textId="77777777" w:rsidR="00500605" w:rsidRPr="003014D7" w:rsidRDefault="00925A7C" w:rsidP="00500605">
      <w:pPr>
        <w:rPr>
          <w:rFonts w:cs="Arial"/>
        </w:rPr>
      </w:pPr>
    </w:p>
    <w:p w14:paraId="75BF6116" w14:textId="77777777" w:rsidR="006830A8" w:rsidRPr="006830A8" w:rsidRDefault="006830A8" w:rsidP="006830A8">
      <w:pPr>
        <w:pStyle w:val="Heading4"/>
        <w:rPr>
          <w:b w:val="0"/>
          <w:u w:val="single"/>
        </w:rPr>
      </w:pPr>
      <w:r w:rsidRPr="006830A8">
        <w:rPr>
          <w:b w:val="0"/>
          <w:u w:val="single"/>
        </w:rPr>
        <w:t>PWRMAN-SR-REQ-473678/A-AVAS power mode state definitions</w:t>
      </w:r>
    </w:p>
    <w:p w14:paraId="49FC8DB1" w14:textId="77777777" w:rsidR="00842A2E" w:rsidRPr="00A1011A" w:rsidRDefault="00F55D9B" w:rsidP="00842A2E">
      <w:pPr>
        <w:rPr>
          <w:rFonts w:cs="Arial"/>
        </w:rPr>
      </w:pPr>
      <w:r w:rsidRPr="00A1011A">
        <w:rPr>
          <w:rFonts w:cs="Arial"/>
          <w:u w:val="single"/>
        </w:rPr>
        <w:t>AVAS Sleep</w:t>
      </w:r>
      <w:r w:rsidRPr="00A1011A">
        <w:rPr>
          <w:rFonts w:cs="Arial"/>
        </w:rPr>
        <w:t>:</w:t>
      </w:r>
    </w:p>
    <w:p w14:paraId="78D48D26" w14:textId="77777777" w:rsidR="00842A2E" w:rsidRPr="00A1011A" w:rsidRDefault="00F55D9B" w:rsidP="00842A2E">
      <w:pPr>
        <w:rPr>
          <w:rFonts w:cs="Arial"/>
        </w:rPr>
      </w:pPr>
      <w:r w:rsidRPr="00A1011A">
        <w:rPr>
          <w:rFonts w:cs="Arial"/>
        </w:rPr>
        <w:t>AVAS Sleep State is defined as the state where the CAN bus is asleep and AVAS functionality is powered down.</w:t>
      </w:r>
    </w:p>
    <w:p w14:paraId="0D37E072" w14:textId="77777777" w:rsidR="00842A2E" w:rsidRPr="00A1011A" w:rsidRDefault="00925A7C" w:rsidP="00842A2E">
      <w:pPr>
        <w:rPr>
          <w:rFonts w:cs="Arial"/>
        </w:rPr>
      </w:pPr>
    </w:p>
    <w:p w14:paraId="33AA2FC9" w14:textId="77777777" w:rsidR="00842A2E" w:rsidRPr="00A1011A" w:rsidRDefault="00F55D9B" w:rsidP="00842A2E">
      <w:pPr>
        <w:rPr>
          <w:rFonts w:cs="Arial"/>
        </w:rPr>
      </w:pPr>
      <w:r w:rsidRPr="00A1011A">
        <w:rPr>
          <w:rFonts w:cs="Arial"/>
          <w:u w:val="single"/>
        </w:rPr>
        <w:t>AVAS Standby</w:t>
      </w:r>
      <w:r w:rsidRPr="00A1011A">
        <w:rPr>
          <w:rFonts w:cs="Arial"/>
        </w:rPr>
        <w:t>:</w:t>
      </w:r>
    </w:p>
    <w:p w14:paraId="22F7F89B" w14:textId="77777777" w:rsidR="00842A2E" w:rsidRPr="00A1011A" w:rsidRDefault="00F55D9B" w:rsidP="00842A2E">
      <w:pPr>
        <w:rPr>
          <w:rFonts w:cs="Arial"/>
        </w:rPr>
      </w:pPr>
      <w:r w:rsidRPr="00A1011A">
        <w:rPr>
          <w:rFonts w:cs="Arial"/>
        </w:rPr>
        <w:t xml:space="preserve">AVAS Standby State is defined as the state where the CAN bus is active but AVAS functionality is not active and is powered down if possible.  </w:t>
      </w:r>
    </w:p>
    <w:p w14:paraId="1E0909D5" w14:textId="77777777" w:rsidR="00842A2E" w:rsidRPr="00A1011A" w:rsidRDefault="00F55D9B" w:rsidP="00842A2E">
      <w:pPr>
        <w:numPr>
          <w:ilvl w:val="0"/>
          <w:numId w:val="295"/>
        </w:numPr>
        <w:rPr>
          <w:rFonts w:cs="Arial"/>
        </w:rPr>
      </w:pPr>
      <w:r w:rsidRPr="00A1011A">
        <w:rPr>
          <w:rFonts w:cs="Arial"/>
        </w:rPr>
        <w:t xml:space="preserve">Note this can be a low power state if the AVAS Audio Source Server is not powered up for other non-AVAS features.  </w:t>
      </w:r>
    </w:p>
    <w:p w14:paraId="5BCAFAB5" w14:textId="77777777" w:rsidR="00842A2E" w:rsidRPr="00A1011A" w:rsidRDefault="00925A7C" w:rsidP="00842A2E">
      <w:pPr>
        <w:rPr>
          <w:rFonts w:cs="Arial"/>
        </w:rPr>
      </w:pPr>
    </w:p>
    <w:p w14:paraId="1500D2CA" w14:textId="77777777" w:rsidR="00842A2E" w:rsidRPr="00A1011A" w:rsidRDefault="00F55D9B" w:rsidP="00842A2E">
      <w:pPr>
        <w:rPr>
          <w:rFonts w:cs="Arial"/>
        </w:rPr>
      </w:pPr>
      <w:r w:rsidRPr="00A1011A">
        <w:rPr>
          <w:rFonts w:cs="Arial"/>
          <w:u w:val="single"/>
        </w:rPr>
        <w:t>AVAS Functional</w:t>
      </w:r>
      <w:r w:rsidRPr="00A1011A">
        <w:rPr>
          <w:rFonts w:cs="Arial"/>
        </w:rPr>
        <w:t>:</w:t>
      </w:r>
    </w:p>
    <w:p w14:paraId="5BA34B79" w14:textId="77777777" w:rsidR="00842A2E" w:rsidRPr="00842A2E" w:rsidRDefault="00F55D9B" w:rsidP="00842A2E">
      <w:pPr>
        <w:rPr>
          <w:rFonts w:cs="Arial"/>
          <w:caps/>
        </w:rPr>
      </w:pPr>
      <w:r w:rsidRPr="00A1011A">
        <w:rPr>
          <w:rFonts w:cs="Arial"/>
        </w:rPr>
        <w:t>AVAS Functional State is defined as the state where the CAN bus is active and AVAS functionality is powered up (including any external amps and speakers to support AVAS).</w:t>
      </w:r>
    </w:p>
    <w:p w14:paraId="229354B9" w14:textId="77777777" w:rsidR="00500605" w:rsidRPr="00842A2E" w:rsidRDefault="00925A7C" w:rsidP="00500605">
      <w:pPr>
        <w:rPr>
          <w:rFonts w:cs="Arial"/>
        </w:rPr>
      </w:pPr>
    </w:p>
    <w:p w14:paraId="0926090A" w14:textId="77777777" w:rsidR="006830A8" w:rsidRPr="006830A8" w:rsidRDefault="006830A8" w:rsidP="006830A8">
      <w:pPr>
        <w:pStyle w:val="Heading4"/>
        <w:rPr>
          <w:b w:val="0"/>
          <w:u w:val="single"/>
        </w:rPr>
      </w:pPr>
      <w:r w:rsidRPr="006830A8">
        <w:rPr>
          <w:b w:val="0"/>
          <w:u w:val="single"/>
        </w:rPr>
        <w:t>PWRMAN-SR-REQ-422324/B-Power-up for AVAS audio components</w:t>
      </w:r>
    </w:p>
    <w:p w14:paraId="13357138" w14:textId="77777777" w:rsidR="00480FCA" w:rsidRDefault="00F55D9B" w:rsidP="00125358">
      <w:pPr>
        <w:rPr>
          <w:rFonts w:cs="Arial"/>
          <w:strike/>
        </w:rPr>
      </w:pPr>
      <w:r w:rsidRPr="00335416">
        <w:rPr>
          <w:rFonts w:cs="Arial"/>
        </w:rPr>
        <w:t xml:space="preserve">AVAS Audio </w:t>
      </w:r>
      <w:r>
        <w:rPr>
          <w:rFonts w:cs="Arial"/>
        </w:rPr>
        <w:t>Components</w:t>
      </w:r>
      <w:r w:rsidRPr="00335416">
        <w:rPr>
          <w:rFonts w:cs="Arial"/>
        </w:rPr>
        <w:t xml:space="preserve"> shall transition from AVAS Standby/Sleep state to AVAS Functional state within 2 seconds of </w:t>
      </w:r>
      <w:r>
        <w:rPr>
          <w:rFonts w:cs="Arial"/>
        </w:rPr>
        <w:t xml:space="preserve">the </w:t>
      </w:r>
      <w:proofErr w:type="spellStart"/>
      <w:r w:rsidRPr="00335416">
        <w:rPr>
          <w:rFonts w:cs="Arial"/>
        </w:rPr>
        <w:t>Ignition_Status</w:t>
      </w:r>
      <w:proofErr w:type="spellEnd"/>
      <w:r w:rsidRPr="00335416">
        <w:rPr>
          <w:rFonts w:cs="Arial"/>
        </w:rPr>
        <w:t xml:space="preserve"> signal transitioning to Run.  </w:t>
      </w:r>
    </w:p>
    <w:p w14:paraId="044527BF" w14:textId="77777777" w:rsidR="00D46386" w:rsidRDefault="00F55D9B" w:rsidP="00DB3832">
      <w:pPr>
        <w:numPr>
          <w:ilvl w:val="0"/>
          <w:numId w:val="301"/>
        </w:numPr>
        <w:rPr>
          <w:rFonts w:cs="Arial"/>
        </w:rPr>
      </w:pPr>
      <w:r w:rsidRPr="00DB3832">
        <w:rPr>
          <w:rFonts w:cs="Arial"/>
        </w:rPr>
        <w:t xml:space="preserve">When the </w:t>
      </w:r>
      <w:proofErr w:type="spellStart"/>
      <w:r w:rsidRPr="00DB3832">
        <w:rPr>
          <w:rFonts w:cs="Arial"/>
        </w:rPr>
        <w:t>Ignition_Status</w:t>
      </w:r>
      <w:proofErr w:type="spellEnd"/>
      <w:r w:rsidRPr="00DB3832">
        <w:rPr>
          <w:rFonts w:cs="Arial"/>
        </w:rPr>
        <w:t xml:space="preserve"> signal change</w:t>
      </w:r>
      <w:r>
        <w:rPr>
          <w:rFonts w:cs="Arial"/>
        </w:rPr>
        <w:t>s</w:t>
      </w:r>
      <w:r w:rsidRPr="00DB3832">
        <w:rPr>
          <w:rFonts w:cs="Arial"/>
        </w:rPr>
        <w:t xml:space="preserve"> to Start/Crank it will not cause a change in the current power mode system state (</w:t>
      </w:r>
      <w:proofErr w:type="spellStart"/>
      <w:r w:rsidRPr="00DB3832">
        <w:rPr>
          <w:rFonts w:cs="Arial"/>
        </w:rPr>
        <w:t>ex won’t</w:t>
      </w:r>
      <w:proofErr w:type="spellEnd"/>
      <w:r w:rsidRPr="00DB3832">
        <w:rPr>
          <w:rFonts w:cs="Arial"/>
        </w:rPr>
        <w:t xml:space="preserve"> exit AVAS functional mode) unless specifically noted elsewhere.</w:t>
      </w:r>
    </w:p>
    <w:p w14:paraId="6C1278EA" w14:textId="77777777" w:rsidR="00C161B7" w:rsidRDefault="00F55D9B" w:rsidP="00DB3832">
      <w:pPr>
        <w:numPr>
          <w:ilvl w:val="0"/>
          <w:numId w:val="301"/>
        </w:numPr>
        <w:rPr>
          <w:rFonts w:cs="Arial"/>
        </w:rPr>
      </w:pPr>
      <w:r>
        <w:rPr>
          <w:rFonts w:cs="Arial"/>
        </w:rPr>
        <w:t>For the AVAS Internal Generator if the 2 second start-up time not possible then predictive triggers shall be used to improve start-up times to help improve the start-up time.  Reference APIM requirement “</w:t>
      </w:r>
      <w:r w:rsidRPr="00A6662B">
        <w:rPr>
          <w:rFonts w:cs="Arial"/>
          <w:u w:val="single"/>
        </w:rPr>
        <w:t>PWRMAN-REQ-3324997-Predictive Triggers – APIM</w:t>
      </w:r>
      <w:r>
        <w:rPr>
          <w:rFonts w:cs="Arial"/>
        </w:rPr>
        <w:t>” for more details.</w:t>
      </w:r>
    </w:p>
    <w:p w14:paraId="1BB5A17F" w14:textId="77777777" w:rsidR="00D46386" w:rsidRDefault="00F55D9B" w:rsidP="00A531C5">
      <w:pPr>
        <w:numPr>
          <w:ilvl w:val="0"/>
          <w:numId w:val="301"/>
        </w:numPr>
        <w:rPr>
          <w:rFonts w:cs="Arial"/>
        </w:rPr>
      </w:pPr>
      <w:r>
        <w:rPr>
          <w:rFonts w:cs="Arial"/>
        </w:rPr>
        <w:t xml:space="preserve">Note:  from sleep state this 2 second requirement to AVAS Functional starts at T0 on requirement </w:t>
      </w:r>
      <w:r w:rsidRPr="00B923DD">
        <w:rPr>
          <w:rFonts w:cs="Arial"/>
          <w:u w:val="single"/>
        </w:rPr>
        <w:t>PWRMAN-REQ-014475-Power Mode transitions Timing Table</w:t>
      </w:r>
      <w:r>
        <w:rPr>
          <w:rFonts w:cs="Arial"/>
        </w:rPr>
        <w:t xml:space="preserve">” if the CAN bus is asleep.  </w:t>
      </w:r>
    </w:p>
    <w:p w14:paraId="22013B9D" w14:textId="77777777" w:rsidR="00A531C5" w:rsidRPr="00335416" w:rsidRDefault="00925A7C" w:rsidP="00A531C5">
      <w:pPr>
        <w:rPr>
          <w:rFonts w:cs="Arial"/>
        </w:rPr>
      </w:pPr>
    </w:p>
    <w:p w14:paraId="2458AB89" w14:textId="77777777" w:rsidR="00466DD0" w:rsidRPr="00787337" w:rsidRDefault="00F55D9B" w:rsidP="00480FCA">
      <w:pPr>
        <w:rPr>
          <w:rFonts w:cs="Arial"/>
        </w:rPr>
      </w:pPr>
      <w:r w:rsidRPr="00335416">
        <w:rPr>
          <w:rFonts w:cs="Arial"/>
        </w:rPr>
        <w:t xml:space="preserve">When in AVAS Functional state the AVAS </w:t>
      </w:r>
      <w:r w:rsidRPr="00787337">
        <w:rPr>
          <w:rFonts w:cs="Arial"/>
        </w:rPr>
        <w:t>audio components shall be able to generate and play AVAS audio through infotainment external speakers. The AVAS components responsible for AVAS audio shall be capable of producing audio regardless of the following signal states:</w:t>
      </w:r>
    </w:p>
    <w:p w14:paraId="78B974C4" w14:textId="77777777" w:rsidR="00AB2809" w:rsidRPr="00787337" w:rsidRDefault="00F55D9B" w:rsidP="00AB2809">
      <w:pPr>
        <w:numPr>
          <w:ilvl w:val="0"/>
          <w:numId w:val="301"/>
        </w:numPr>
        <w:rPr>
          <w:rFonts w:cs="Arial"/>
        </w:rPr>
      </w:pPr>
      <w:proofErr w:type="spellStart"/>
      <w:r w:rsidRPr="00787337">
        <w:rPr>
          <w:rFonts w:cs="Arial"/>
        </w:rPr>
        <w:t>LifeCycMde_D_Actl</w:t>
      </w:r>
      <w:proofErr w:type="spellEnd"/>
      <w:r w:rsidRPr="00787337">
        <w:rPr>
          <w:rFonts w:cs="Arial"/>
        </w:rPr>
        <w:t xml:space="preserve"> signal whether set to Normal, Transport or Factory shall have no impact to AVAS power </w:t>
      </w:r>
      <w:proofErr w:type="spellStart"/>
      <w:r w:rsidRPr="00787337">
        <w:rPr>
          <w:rFonts w:cs="Arial"/>
        </w:rPr>
        <w:t>moding</w:t>
      </w:r>
      <w:proofErr w:type="spellEnd"/>
      <w:r w:rsidRPr="00787337">
        <w:rPr>
          <w:rFonts w:cs="Arial"/>
        </w:rPr>
        <w:t xml:space="preserve"> of AVAS audio components.  This signal is a don’t care for AVAS power </w:t>
      </w:r>
      <w:proofErr w:type="spellStart"/>
      <w:r w:rsidRPr="00787337">
        <w:rPr>
          <w:rFonts w:cs="Arial"/>
        </w:rPr>
        <w:t>moding</w:t>
      </w:r>
      <w:proofErr w:type="spellEnd"/>
      <w:r w:rsidRPr="00787337">
        <w:rPr>
          <w:rFonts w:cs="Arial"/>
        </w:rPr>
        <w:t xml:space="preserve">.  </w:t>
      </w:r>
    </w:p>
    <w:p w14:paraId="7DC186C6" w14:textId="77777777" w:rsidR="00AB2809" w:rsidRPr="00787337" w:rsidRDefault="00F55D9B" w:rsidP="00AB2809">
      <w:pPr>
        <w:numPr>
          <w:ilvl w:val="0"/>
          <w:numId w:val="301"/>
        </w:numPr>
        <w:rPr>
          <w:rFonts w:cs="Arial"/>
        </w:rPr>
      </w:pPr>
      <w:proofErr w:type="spellStart"/>
      <w:r w:rsidRPr="00787337">
        <w:rPr>
          <w:rFonts w:cs="Arial"/>
        </w:rPr>
        <w:t>HMIAudioMode</w:t>
      </w:r>
      <w:proofErr w:type="spellEnd"/>
      <w:r w:rsidRPr="00787337">
        <w:rPr>
          <w:rFonts w:cs="Arial"/>
        </w:rPr>
        <w:t>/</w:t>
      </w:r>
      <w:proofErr w:type="spellStart"/>
      <w:r w:rsidRPr="00787337">
        <w:rPr>
          <w:rFonts w:cs="Arial"/>
        </w:rPr>
        <w:t>HMI_HMIMode_St</w:t>
      </w:r>
      <w:proofErr w:type="spellEnd"/>
      <w:r w:rsidRPr="00787337">
        <w:rPr>
          <w:rFonts w:cs="Arial"/>
        </w:rPr>
        <w:t xml:space="preserve"> signal whether set to OFF, ON or Load Shed shall have no impact to AV</w:t>
      </w:r>
      <w:r w:rsidRPr="00787337">
        <w:rPr>
          <w:rFonts w:cs="Arial"/>
          <w:caps/>
        </w:rPr>
        <w:t xml:space="preserve">AS </w:t>
      </w:r>
      <w:r w:rsidRPr="00787337">
        <w:rPr>
          <w:rFonts w:cs="Arial"/>
        </w:rPr>
        <w:t xml:space="preserve">power </w:t>
      </w:r>
      <w:proofErr w:type="spellStart"/>
      <w:r w:rsidRPr="00787337">
        <w:rPr>
          <w:rFonts w:cs="Arial"/>
        </w:rPr>
        <w:t>moding</w:t>
      </w:r>
      <w:proofErr w:type="spellEnd"/>
      <w:r w:rsidRPr="00787337">
        <w:rPr>
          <w:rFonts w:cs="Arial"/>
        </w:rPr>
        <w:t xml:space="preserve"> of AVAS audio components</w:t>
      </w:r>
      <w:r w:rsidRPr="00787337">
        <w:rPr>
          <w:rFonts w:cs="Arial"/>
          <w:caps/>
        </w:rPr>
        <w:t xml:space="preserve">.  </w:t>
      </w:r>
      <w:r w:rsidRPr="00787337">
        <w:rPr>
          <w:rFonts w:cs="Arial"/>
        </w:rPr>
        <w:t xml:space="preserve">This signal is a don’t care for AVAS power </w:t>
      </w:r>
      <w:proofErr w:type="spellStart"/>
      <w:r w:rsidRPr="00787337">
        <w:rPr>
          <w:rFonts w:cs="Arial"/>
        </w:rPr>
        <w:t>moding</w:t>
      </w:r>
      <w:proofErr w:type="spellEnd"/>
    </w:p>
    <w:p w14:paraId="045C58A3" w14:textId="77777777" w:rsidR="00AB2809" w:rsidRPr="00787337" w:rsidRDefault="00F55D9B" w:rsidP="00AB2809">
      <w:pPr>
        <w:numPr>
          <w:ilvl w:val="0"/>
          <w:numId w:val="301"/>
        </w:numPr>
        <w:rPr>
          <w:rFonts w:cs="Arial"/>
        </w:rPr>
      </w:pPr>
      <w:proofErr w:type="spellStart"/>
      <w:r w:rsidRPr="00787337">
        <w:rPr>
          <w:rFonts w:cs="Arial"/>
        </w:rPr>
        <w:t>Power_Up_Chime_Module</w:t>
      </w:r>
      <w:proofErr w:type="spellEnd"/>
      <w:r w:rsidRPr="00787337">
        <w:rPr>
          <w:rFonts w:cs="Arial"/>
        </w:rPr>
        <w:t xml:space="preserve"> signal whether set to Active or Inactive shall have no impact to AVAS power </w:t>
      </w:r>
      <w:proofErr w:type="spellStart"/>
      <w:r w:rsidRPr="00787337">
        <w:rPr>
          <w:rFonts w:cs="Arial"/>
        </w:rPr>
        <w:t>moding</w:t>
      </w:r>
      <w:proofErr w:type="spellEnd"/>
      <w:r w:rsidRPr="00787337">
        <w:rPr>
          <w:rFonts w:cs="Arial"/>
        </w:rPr>
        <w:t xml:space="preserve"> of AVAS audio components.  This signal is a don’t care for AVAS power </w:t>
      </w:r>
      <w:proofErr w:type="spellStart"/>
      <w:r w:rsidRPr="00787337">
        <w:rPr>
          <w:rFonts w:cs="Arial"/>
        </w:rPr>
        <w:t>moding</w:t>
      </w:r>
      <w:proofErr w:type="spellEnd"/>
      <w:r w:rsidRPr="00787337">
        <w:rPr>
          <w:rFonts w:cs="Arial"/>
        </w:rPr>
        <w:t>.</w:t>
      </w:r>
    </w:p>
    <w:p w14:paraId="65C11EAF" w14:textId="77777777" w:rsidR="00E75DF2" w:rsidRPr="00787337" w:rsidRDefault="00925A7C" w:rsidP="00B52262">
      <w:pPr>
        <w:rPr>
          <w:rFonts w:cs="Arial"/>
        </w:rPr>
      </w:pPr>
    </w:p>
    <w:p w14:paraId="3CC305A1" w14:textId="77777777" w:rsidR="00695046" w:rsidRPr="00335416" w:rsidRDefault="00F55D9B" w:rsidP="00B52262">
      <w:pPr>
        <w:rPr>
          <w:rFonts w:cs="Arial"/>
        </w:rPr>
      </w:pPr>
      <w:r w:rsidRPr="00787337">
        <w:rPr>
          <w:rFonts w:cs="Arial"/>
        </w:rPr>
        <w:lastRenderedPageBreak/>
        <w:t xml:space="preserve">Only when </w:t>
      </w:r>
      <w:r>
        <w:rPr>
          <w:rFonts w:cs="Arial"/>
        </w:rPr>
        <w:t xml:space="preserve">the AVAS audio components </w:t>
      </w:r>
      <w:r w:rsidRPr="00335416">
        <w:rPr>
          <w:rFonts w:cs="Arial"/>
        </w:rPr>
        <w:t>DE bits are</w:t>
      </w:r>
      <w:r>
        <w:rPr>
          <w:rFonts w:cs="Arial"/>
        </w:rPr>
        <w:t xml:space="preserve"> configured as</w:t>
      </w:r>
      <w:r w:rsidRPr="00335416">
        <w:rPr>
          <w:rFonts w:cs="Arial"/>
        </w:rPr>
        <w:t xml:space="preserve"> enabled </w:t>
      </w:r>
      <w:r>
        <w:rPr>
          <w:rFonts w:cs="Arial"/>
        </w:rPr>
        <w:t xml:space="preserve">then </w:t>
      </w:r>
      <w:r w:rsidRPr="00335416">
        <w:rPr>
          <w:rFonts w:cs="Arial"/>
        </w:rPr>
        <w:t>the AVAS Audio Generator Server, AVAS Audio Source Server shall support the requirements covered in this spec (refer IDS spec for details of DE bits).</w:t>
      </w:r>
    </w:p>
    <w:p w14:paraId="20BBB41A" w14:textId="77777777" w:rsidR="00C14D0F" w:rsidRPr="00A21D6B" w:rsidRDefault="00925A7C" w:rsidP="00B52262">
      <w:pPr>
        <w:rPr>
          <w:rFonts w:cs="Arial"/>
        </w:rPr>
      </w:pPr>
    </w:p>
    <w:p w14:paraId="5BF90F47" w14:textId="77777777" w:rsidR="009D55C2" w:rsidRPr="009D55C2" w:rsidRDefault="00925A7C" w:rsidP="00B52262">
      <w:pPr>
        <w:rPr>
          <w:rFonts w:cs="Arial"/>
          <w:color w:val="FF0000"/>
        </w:rPr>
      </w:pPr>
    </w:p>
    <w:p w14:paraId="7CCBFBB8" w14:textId="77777777" w:rsidR="006830A8" w:rsidRPr="006830A8" w:rsidRDefault="006830A8" w:rsidP="006830A8">
      <w:pPr>
        <w:pStyle w:val="Heading4"/>
        <w:rPr>
          <w:b w:val="0"/>
          <w:u w:val="single"/>
        </w:rPr>
      </w:pPr>
      <w:r w:rsidRPr="006830A8">
        <w:rPr>
          <w:b w:val="0"/>
          <w:u w:val="single"/>
        </w:rPr>
        <w:t>PWRMAN-SR-REQ-435883/B-Power down for AVAS audio components</w:t>
      </w:r>
    </w:p>
    <w:p w14:paraId="3884B562" w14:textId="77777777" w:rsidR="00CD0825" w:rsidRDefault="00F55D9B" w:rsidP="00AE004F">
      <w:pPr>
        <w:rPr>
          <w:rFonts w:cs="Arial"/>
        </w:rPr>
      </w:pPr>
      <w:r w:rsidRPr="000479A6">
        <w:rPr>
          <w:rFonts w:cs="Arial"/>
        </w:rPr>
        <w:t xml:space="preserve">When </w:t>
      </w:r>
      <w:r>
        <w:rPr>
          <w:rFonts w:cs="Arial"/>
        </w:rPr>
        <w:t xml:space="preserve">the </w:t>
      </w:r>
      <w:proofErr w:type="spellStart"/>
      <w:r w:rsidRPr="000479A6">
        <w:rPr>
          <w:rFonts w:cs="Arial"/>
        </w:rPr>
        <w:t>Ignition_Status</w:t>
      </w:r>
      <w:proofErr w:type="spellEnd"/>
      <w:r>
        <w:rPr>
          <w:rFonts w:cs="Arial"/>
        </w:rPr>
        <w:t xml:space="preserve"> signal</w:t>
      </w:r>
      <w:r w:rsidRPr="000479A6">
        <w:rPr>
          <w:rFonts w:cs="Arial"/>
        </w:rPr>
        <w:t xml:space="preserve"> is </w:t>
      </w:r>
      <w:r>
        <w:rPr>
          <w:rFonts w:cs="Arial"/>
        </w:rPr>
        <w:t>not equal to Run or Start (</w:t>
      </w:r>
      <w:proofErr w:type="spellStart"/>
      <w:r>
        <w:rPr>
          <w:rFonts w:cs="Arial"/>
        </w:rPr>
        <w:t>ex OFF</w:t>
      </w:r>
      <w:proofErr w:type="spellEnd"/>
      <w:r>
        <w:rPr>
          <w:rFonts w:cs="Arial"/>
        </w:rPr>
        <w:t xml:space="preserve"> or </w:t>
      </w:r>
      <w:proofErr w:type="spellStart"/>
      <w:r>
        <w:rPr>
          <w:rFonts w:cs="Arial"/>
        </w:rPr>
        <w:t>Accesssory</w:t>
      </w:r>
      <w:proofErr w:type="spellEnd"/>
      <w:r>
        <w:rPr>
          <w:rFonts w:cs="Arial"/>
        </w:rPr>
        <w:t>)</w:t>
      </w:r>
      <w:r w:rsidRPr="000479A6">
        <w:rPr>
          <w:rFonts w:cs="Arial"/>
        </w:rPr>
        <w:t xml:space="preserve"> </w:t>
      </w:r>
      <w:r>
        <w:rPr>
          <w:rFonts w:cs="Arial"/>
        </w:rPr>
        <w:t xml:space="preserve">then </w:t>
      </w:r>
      <w:r w:rsidRPr="000479A6">
        <w:rPr>
          <w:rFonts w:cs="Arial"/>
        </w:rPr>
        <w:t xml:space="preserve">the AVAS </w:t>
      </w:r>
      <w:r>
        <w:rPr>
          <w:rFonts w:cs="Arial"/>
        </w:rPr>
        <w:t>Audio Components</w:t>
      </w:r>
      <w:r w:rsidRPr="000479A6">
        <w:rPr>
          <w:rFonts w:cs="Arial"/>
        </w:rPr>
        <w:t xml:space="preserve"> shall transition to AVAS Standby state</w:t>
      </w:r>
      <w:r>
        <w:rPr>
          <w:rFonts w:cs="Arial"/>
        </w:rPr>
        <w:t xml:space="preserve"> (or Sleep if the CAN bus is not active)</w:t>
      </w:r>
      <w:r w:rsidRPr="000479A6">
        <w:rPr>
          <w:rFonts w:cs="Arial"/>
        </w:rPr>
        <w:t xml:space="preserve">. </w:t>
      </w:r>
    </w:p>
    <w:p w14:paraId="562F4E09" w14:textId="77777777" w:rsidR="00CD0825" w:rsidRDefault="00925A7C" w:rsidP="00AE004F">
      <w:pPr>
        <w:rPr>
          <w:rFonts w:cs="Arial"/>
        </w:rPr>
      </w:pPr>
    </w:p>
    <w:p w14:paraId="6FD19C83" w14:textId="77777777" w:rsidR="00D0459D" w:rsidRDefault="00F55D9B" w:rsidP="00AE004F">
      <w:pPr>
        <w:rPr>
          <w:rFonts w:cs="Arial"/>
        </w:rPr>
      </w:pPr>
      <w:r>
        <w:rPr>
          <w:rFonts w:cs="Arial"/>
        </w:rPr>
        <w:t xml:space="preserve">When the </w:t>
      </w:r>
      <w:proofErr w:type="spellStart"/>
      <w:r w:rsidRPr="000479A6">
        <w:rPr>
          <w:rFonts w:cs="Arial"/>
        </w:rPr>
        <w:t>Ignition_Status</w:t>
      </w:r>
      <w:proofErr w:type="spellEnd"/>
      <w:r>
        <w:rPr>
          <w:rFonts w:cs="Arial"/>
        </w:rPr>
        <w:t xml:space="preserve"> signal</w:t>
      </w:r>
      <w:r w:rsidRPr="000479A6">
        <w:rPr>
          <w:rFonts w:cs="Arial"/>
        </w:rPr>
        <w:t xml:space="preserve"> is </w:t>
      </w:r>
      <w:r>
        <w:rPr>
          <w:rFonts w:cs="Arial"/>
        </w:rPr>
        <w:t>not equal to Run or Start (</w:t>
      </w:r>
      <w:proofErr w:type="spellStart"/>
      <w:r>
        <w:rPr>
          <w:rFonts w:cs="Arial"/>
        </w:rPr>
        <w:t>ex OFF</w:t>
      </w:r>
      <w:proofErr w:type="spellEnd"/>
      <w:r>
        <w:rPr>
          <w:rFonts w:cs="Arial"/>
        </w:rPr>
        <w:t xml:space="preserve"> or </w:t>
      </w:r>
      <w:proofErr w:type="spellStart"/>
      <w:r>
        <w:rPr>
          <w:rFonts w:cs="Arial"/>
        </w:rPr>
        <w:t>Accesssory</w:t>
      </w:r>
      <w:proofErr w:type="spellEnd"/>
      <w:r>
        <w:rPr>
          <w:rFonts w:cs="Arial"/>
        </w:rPr>
        <w:t>)</w:t>
      </w:r>
      <w:r w:rsidRPr="000479A6">
        <w:rPr>
          <w:rFonts w:cs="Arial"/>
        </w:rPr>
        <w:t xml:space="preserve"> AVAS audio </w:t>
      </w:r>
      <w:r>
        <w:rPr>
          <w:rFonts w:cs="Arial"/>
        </w:rPr>
        <w:t xml:space="preserve">components </w:t>
      </w:r>
      <w:r w:rsidRPr="000479A6">
        <w:rPr>
          <w:rFonts w:cs="Arial"/>
        </w:rPr>
        <w:t>shall not be active, the AVAS audio components shall stop playing the AVAS audio (if active earlier) and shall support to gracefully mute the speaker audio channels within 150ms so that no audio blips or pops heard.</w:t>
      </w:r>
      <w:r>
        <w:rPr>
          <w:rFonts w:cs="Arial"/>
        </w:rPr>
        <w:t xml:space="preserve">  </w:t>
      </w:r>
    </w:p>
    <w:p w14:paraId="576E4759" w14:textId="77777777" w:rsidR="004B3840" w:rsidRPr="004B3840" w:rsidRDefault="00F55D9B" w:rsidP="004B3840">
      <w:pPr>
        <w:numPr>
          <w:ilvl w:val="0"/>
          <w:numId w:val="307"/>
        </w:numPr>
        <w:rPr>
          <w:rFonts w:cs="Arial"/>
        </w:rPr>
      </w:pPr>
      <w:r>
        <w:rPr>
          <w:rFonts w:cs="Arial"/>
        </w:rPr>
        <w:t xml:space="preserve">To support the 150 msec gracefully mute the AVAS Audio Components shall wait 200 msec from </w:t>
      </w:r>
      <w:proofErr w:type="spellStart"/>
      <w:r>
        <w:rPr>
          <w:rFonts w:cs="Arial"/>
        </w:rPr>
        <w:t>Ignition_Status</w:t>
      </w:r>
      <w:proofErr w:type="spellEnd"/>
      <w:r>
        <w:rPr>
          <w:rFonts w:cs="Arial"/>
        </w:rPr>
        <w:t xml:space="preserve"> going from RUN/Start </w:t>
      </w:r>
      <w:r w:rsidRPr="004B3840">
        <w:rPr>
          <w:rFonts w:cs="Arial"/>
        </w:rPr>
        <w:sym w:font="Wingdings" w:char="F0E0"/>
      </w:r>
      <w:r>
        <w:rPr>
          <w:rFonts w:cs="Arial"/>
        </w:rPr>
        <w:t xml:space="preserve"> OFF/Accessory before powering down AVAS functionality to give the AVAS audio components time to mute.</w:t>
      </w:r>
    </w:p>
    <w:p w14:paraId="3CB4019E" w14:textId="77777777" w:rsidR="00A332DB" w:rsidRDefault="00925A7C" w:rsidP="00AE004F">
      <w:pPr>
        <w:rPr>
          <w:rFonts w:cs="Arial"/>
        </w:rPr>
      </w:pPr>
    </w:p>
    <w:p w14:paraId="60AECD88" w14:textId="77777777" w:rsidR="00F16189" w:rsidRPr="000479A6" w:rsidRDefault="00925A7C" w:rsidP="00AE004F">
      <w:pPr>
        <w:rPr>
          <w:rFonts w:cs="Arial"/>
        </w:rPr>
      </w:pPr>
    </w:p>
    <w:p w14:paraId="2D0FD105" w14:textId="77777777" w:rsidR="00406F39" w:rsidRDefault="00F55D9B" w:rsidP="006830A8">
      <w:pPr>
        <w:pStyle w:val="Heading4"/>
      </w:pPr>
      <w:r>
        <w:t>PWRMAN-STM-REQ-473590/A-AVAS Power Mode state diagram - AVAS Audio Components</w:t>
      </w:r>
    </w:p>
    <w:p w14:paraId="52D274E6" w14:textId="77777777" w:rsidR="005B0DFF" w:rsidRDefault="00925A7C" w:rsidP="005B0DFF">
      <w:pPr>
        <w:rPr>
          <w:noProof/>
        </w:rPr>
      </w:pPr>
    </w:p>
    <w:p w14:paraId="6EDB6B5A" w14:textId="77777777" w:rsidR="005B0DFF" w:rsidRDefault="00F55D9B" w:rsidP="006830A8">
      <w:pPr>
        <w:jc w:val="center"/>
        <w:rPr>
          <w:noProof/>
        </w:rPr>
      </w:pPr>
      <w:r w:rsidRPr="00005935">
        <w:rPr>
          <w:noProof/>
        </w:rPr>
        <w:drawing>
          <wp:inline distT="0" distB="0" distL="0" distR="0" wp14:anchorId="2AFEEB99" wp14:editId="10A110B2">
            <wp:extent cx="4933950" cy="4832350"/>
            <wp:effectExtent l="0" t="0" r="0" b="6350"/>
            <wp:docPr id="9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950" cy="4832350"/>
                    </a:xfrm>
                    <a:prstGeom prst="rect">
                      <a:avLst/>
                    </a:prstGeom>
                    <a:noFill/>
                    <a:ln>
                      <a:noFill/>
                    </a:ln>
                  </pic:spPr>
                </pic:pic>
              </a:graphicData>
            </a:graphic>
          </wp:inline>
        </w:drawing>
      </w:r>
    </w:p>
    <w:p w14:paraId="72B246B1" w14:textId="77777777" w:rsidR="005B0DFF" w:rsidRDefault="00925A7C" w:rsidP="00005935">
      <w:pPr>
        <w:jc w:val="center"/>
        <w:rPr>
          <w:noProof/>
        </w:rPr>
      </w:pPr>
    </w:p>
    <w:p w14:paraId="3C4EDCD4" w14:textId="77777777" w:rsidR="005B0DFF" w:rsidRDefault="00925A7C" w:rsidP="00005935">
      <w:pPr>
        <w:jc w:val="center"/>
      </w:pPr>
    </w:p>
    <w:p w14:paraId="387A737A" w14:textId="77777777" w:rsidR="008B19BF" w:rsidRDefault="00F55D9B">
      <w:pPr>
        <w:spacing w:after="200" w:line="276" w:lineRule="auto"/>
      </w:pPr>
      <w:r>
        <w:br w:type="page"/>
      </w:r>
    </w:p>
    <w:p w14:paraId="212333F0" w14:textId="77777777" w:rsidR="00406F39" w:rsidRDefault="00F55D9B" w:rsidP="006830A8">
      <w:pPr>
        <w:pStyle w:val="Heading2"/>
      </w:pPr>
      <w:bookmarkStart w:id="163" w:name="_Toc94795975"/>
      <w:r w:rsidRPr="00B9479B">
        <w:lastRenderedPageBreak/>
        <w:t>PWRMAN-FUN-REQ-033883/B-</w:t>
      </w:r>
      <w:proofErr w:type="spellStart"/>
      <w:r w:rsidRPr="00B9479B">
        <w:t>MMActive</w:t>
      </w:r>
      <w:proofErr w:type="spellEnd"/>
      <w:r w:rsidRPr="00B9479B">
        <w:t xml:space="preserve"> (</w:t>
      </w:r>
      <w:proofErr w:type="spellStart"/>
      <w:r w:rsidRPr="00B9479B">
        <w:t>TcSE</w:t>
      </w:r>
      <w:proofErr w:type="spellEnd"/>
      <w:r w:rsidRPr="00B9479B">
        <w:t xml:space="preserve"> ROIN-289933-1)</w:t>
      </w:r>
      <w:bookmarkEnd w:id="163"/>
    </w:p>
    <w:p w14:paraId="5E8C4A9D" w14:textId="77777777" w:rsidR="000F496D" w:rsidRDefault="000F496D"/>
    <w:p w14:paraId="47174D5D" w14:textId="77777777" w:rsidR="00406F39" w:rsidRDefault="00F55D9B" w:rsidP="006830A8">
      <w:pPr>
        <w:pStyle w:val="Heading3"/>
      </w:pPr>
      <w:bookmarkStart w:id="164" w:name="_Toc94795976"/>
      <w:r>
        <w:t>Use Cases</w:t>
      </w:r>
      <w:bookmarkEnd w:id="164"/>
    </w:p>
    <w:p w14:paraId="63FFCAF0" w14:textId="77777777" w:rsidR="00406F39" w:rsidRDefault="00F55D9B" w:rsidP="006830A8">
      <w:pPr>
        <w:pStyle w:val="Heading4"/>
      </w:pPr>
      <w:r>
        <w:t xml:space="preserve">PWRMAN-UC-REQ-033884/A-Enter </w:t>
      </w:r>
      <w:proofErr w:type="spellStart"/>
      <w:r>
        <w:t>MMActive</w:t>
      </w:r>
      <w:proofErr w:type="spellEnd"/>
      <w:r>
        <w:t xml:space="preserve"> – Enter </w:t>
      </w:r>
      <w:proofErr w:type="spellStart"/>
      <w:r>
        <w:t>MMActive</w:t>
      </w:r>
      <w:proofErr w:type="spellEnd"/>
      <w:r>
        <w:t xml:space="preserve"> without going to Extended Play (</w:t>
      </w:r>
      <w:proofErr w:type="spellStart"/>
      <w:r>
        <w:t>TcSE</w:t>
      </w:r>
      <w:proofErr w:type="spellEnd"/>
      <w:r>
        <w:t xml:space="preserve"> ROIN-289140-1)</w:t>
      </w:r>
    </w:p>
    <w:p w14:paraId="67195771" w14:textId="77777777" w:rsidR="00AE06BC" w:rsidRPr="00AE06BC" w:rsidRDefault="00925A7C"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0F496D" w14:paraId="2F2DF548"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23C665D" w14:textId="77777777" w:rsidR="000F496D" w:rsidRDefault="00F55D9B">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722FCF3B" w14:textId="77777777" w:rsidR="000F496D" w:rsidRDefault="00F55D9B">
            <w:pPr>
              <w:rPr>
                <w:rFonts w:cs="Arial"/>
                <w:szCs w:val="20"/>
                <w:lang w:eastAsia="zh-CN"/>
              </w:rPr>
            </w:pPr>
            <w:r>
              <w:rPr>
                <w:rFonts w:cs="Arial"/>
                <w:szCs w:val="20"/>
                <w:lang w:eastAsia="zh-CN"/>
              </w:rPr>
              <w:t>Vehicle Occupant</w:t>
            </w:r>
          </w:p>
        </w:tc>
      </w:tr>
      <w:tr w:rsidR="000F496D" w14:paraId="40355727"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127A5E6" w14:textId="77777777" w:rsidR="000F496D" w:rsidRDefault="00F55D9B">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39141AC2" w14:textId="77777777" w:rsidR="000F496D" w:rsidRDefault="00F55D9B">
            <w:pPr>
              <w:rPr>
                <w:rFonts w:cs="Arial"/>
                <w:szCs w:val="20"/>
                <w:lang w:eastAsia="zh-CN"/>
              </w:rPr>
            </w:pPr>
            <w:r>
              <w:rPr>
                <w:rFonts w:cs="Arial"/>
                <w:szCs w:val="20"/>
                <w:lang w:eastAsia="zh-CN"/>
              </w:rPr>
              <w:t>Infotainment System Powered OFF</w:t>
            </w:r>
          </w:p>
          <w:p w14:paraId="535352C7" w14:textId="77777777" w:rsidR="000F496D" w:rsidRDefault="00F55D9B">
            <w:pPr>
              <w:rPr>
                <w:rFonts w:cs="Arial"/>
                <w:szCs w:val="20"/>
                <w:lang w:eastAsia="zh-CN"/>
              </w:rPr>
            </w:pPr>
            <w:r>
              <w:rPr>
                <w:rFonts w:cs="Arial"/>
                <w:szCs w:val="20"/>
                <w:lang w:eastAsia="zh-CN"/>
              </w:rPr>
              <w:t>Ignition Status is OFF</w:t>
            </w:r>
          </w:p>
          <w:p w14:paraId="3E9B6F04" w14:textId="77777777" w:rsidR="000F496D" w:rsidRDefault="00F55D9B">
            <w:pPr>
              <w:rPr>
                <w:rFonts w:cs="Arial"/>
                <w:szCs w:val="20"/>
                <w:lang w:eastAsia="zh-CN"/>
              </w:rPr>
            </w:pPr>
            <w:r>
              <w:rPr>
                <w:rFonts w:cs="Arial"/>
                <w:szCs w:val="20"/>
                <w:lang w:eastAsia="zh-CN"/>
              </w:rPr>
              <w:t>Delayed Accessory is OFF</w:t>
            </w:r>
          </w:p>
          <w:p w14:paraId="6BFEB44F" w14:textId="77777777" w:rsidR="000F496D" w:rsidRDefault="00F55D9B">
            <w:pPr>
              <w:rPr>
                <w:rFonts w:cs="Arial"/>
                <w:szCs w:val="20"/>
                <w:lang w:eastAsia="zh-CN"/>
              </w:rPr>
            </w:pPr>
            <w:r>
              <w:rPr>
                <w:rFonts w:cs="Arial"/>
                <w:szCs w:val="20"/>
                <w:lang w:eastAsia="zh-CN"/>
              </w:rPr>
              <w:t>Load Shed is not active</w:t>
            </w:r>
          </w:p>
          <w:p w14:paraId="25581BF5" w14:textId="77777777" w:rsidR="000F496D" w:rsidRDefault="00F55D9B">
            <w:pPr>
              <w:rPr>
                <w:rFonts w:cs="Arial"/>
                <w:szCs w:val="20"/>
                <w:lang w:eastAsia="zh-CN"/>
              </w:rPr>
            </w:pPr>
            <w:r>
              <w:rPr>
                <w:rFonts w:cs="Arial"/>
                <w:szCs w:val="20"/>
                <w:lang w:eastAsia="zh-CN"/>
              </w:rPr>
              <w:t>Transport Mode is not active</w:t>
            </w:r>
          </w:p>
        </w:tc>
      </w:tr>
      <w:tr w:rsidR="000F496D" w14:paraId="6A8C834C"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95D4224" w14:textId="77777777" w:rsidR="000F496D" w:rsidRDefault="00F55D9B">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69BF4A26" w14:textId="77777777" w:rsidR="000F496D" w:rsidRDefault="00F55D9B">
            <w:pPr>
              <w:rPr>
                <w:rFonts w:cs="Arial"/>
                <w:szCs w:val="20"/>
                <w:lang w:eastAsia="zh-CN"/>
              </w:rPr>
            </w:pPr>
            <w:r>
              <w:rPr>
                <w:rFonts w:cs="Arial"/>
                <w:szCs w:val="20"/>
                <w:lang w:eastAsia="zh-CN"/>
              </w:rPr>
              <w:t>The user changes ignition status to Run/Acc</w:t>
            </w:r>
          </w:p>
        </w:tc>
      </w:tr>
      <w:tr w:rsidR="000F496D" w14:paraId="74B9D26B"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B95DF3D" w14:textId="77777777" w:rsidR="000F496D" w:rsidRDefault="00F55D9B">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2FA1FED4" w14:textId="77777777" w:rsidR="000F496D" w:rsidRDefault="00F55D9B">
            <w:pPr>
              <w:rPr>
                <w:rFonts w:cs="Arial"/>
                <w:szCs w:val="20"/>
                <w:lang w:eastAsia="zh-CN"/>
              </w:rPr>
            </w:pPr>
            <w:r>
              <w:rPr>
                <w:rFonts w:cs="Arial"/>
                <w:szCs w:val="20"/>
                <w:lang w:eastAsia="zh-CN"/>
              </w:rPr>
              <w:t xml:space="preserve">The infotainment system powers ON in </w:t>
            </w:r>
            <w:proofErr w:type="spellStart"/>
            <w:r>
              <w:rPr>
                <w:rFonts w:cs="Arial"/>
                <w:szCs w:val="20"/>
                <w:lang w:eastAsia="zh-CN"/>
              </w:rPr>
              <w:t>MMActive</w:t>
            </w:r>
            <w:proofErr w:type="spellEnd"/>
          </w:p>
        </w:tc>
      </w:tr>
      <w:tr w:rsidR="000F496D" w14:paraId="11C5BA00"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7CA570C" w14:textId="77777777" w:rsidR="000F496D" w:rsidRDefault="00F55D9B">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487A2AB8" w14:textId="77777777" w:rsidR="000F496D" w:rsidRDefault="00F55D9B">
            <w:pPr>
              <w:rPr>
                <w:rFonts w:cs="Arial"/>
                <w:szCs w:val="20"/>
                <w:lang w:eastAsia="zh-CN"/>
              </w:rPr>
            </w:pPr>
            <w:r>
              <w:rPr>
                <w:rFonts w:cs="Arial"/>
                <w:szCs w:val="20"/>
                <w:lang w:eastAsia="zh-CN"/>
              </w:rPr>
              <w:t>N/A</w:t>
            </w:r>
          </w:p>
        </w:tc>
      </w:tr>
      <w:tr w:rsidR="000F496D" w14:paraId="3FC2ABA3"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97D4DB7" w14:textId="77777777" w:rsidR="000F496D" w:rsidRDefault="00F55D9B">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071B5CC5" w14:textId="77777777" w:rsidR="000F496D" w:rsidRDefault="00F55D9B">
            <w:pPr>
              <w:rPr>
                <w:rFonts w:cs="Arial"/>
                <w:color w:val="FF0000"/>
                <w:szCs w:val="20"/>
                <w:lang w:eastAsia="zh-CN"/>
              </w:rPr>
            </w:pPr>
            <w:r>
              <w:rPr>
                <w:rFonts w:cs="Arial"/>
                <w:szCs w:val="20"/>
                <w:lang w:eastAsia="zh-CN"/>
              </w:rPr>
              <w:t>Vehicle System Interface</w:t>
            </w:r>
          </w:p>
        </w:tc>
      </w:tr>
    </w:tbl>
    <w:p w14:paraId="2A3F5D4A" w14:textId="77777777" w:rsidR="000F496D" w:rsidRDefault="000F496D"/>
    <w:p w14:paraId="5BEAA7E3" w14:textId="77777777" w:rsidR="00406F39" w:rsidRDefault="00F55D9B" w:rsidP="006830A8">
      <w:pPr>
        <w:pStyle w:val="Heading4"/>
      </w:pPr>
      <w:r>
        <w:t xml:space="preserve">PWRMAN-UC-REQ-033885/A-Exit </w:t>
      </w:r>
      <w:proofErr w:type="spellStart"/>
      <w:r>
        <w:t>MMActive</w:t>
      </w:r>
      <w:proofErr w:type="spellEnd"/>
      <w:r>
        <w:t xml:space="preserve"> – key OFF and opening door (</w:t>
      </w:r>
      <w:proofErr w:type="spellStart"/>
      <w:r>
        <w:t>TcSE</w:t>
      </w:r>
      <w:proofErr w:type="spellEnd"/>
      <w:r>
        <w:t xml:space="preserve"> ROIN-289141-1)</w:t>
      </w:r>
    </w:p>
    <w:p w14:paraId="54379EA8" w14:textId="77777777" w:rsidR="00AE06BC" w:rsidRPr="00AE06BC" w:rsidRDefault="00925A7C"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0F496D" w14:paraId="5DC7240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4CE8226" w14:textId="77777777" w:rsidR="000F496D" w:rsidRDefault="00F55D9B">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3163D3F5" w14:textId="77777777" w:rsidR="000F496D" w:rsidRDefault="00F55D9B">
            <w:pPr>
              <w:rPr>
                <w:rFonts w:cs="Arial"/>
                <w:szCs w:val="20"/>
                <w:lang w:eastAsia="zh-CN"/>
              </w:rPr>
            </w:pPr>
            <w:r>
              <w:rPr>
                <w:rFonts w:cs="Arial"/>
                <w:szCs w:val="20"/>
                <w:lang w:eastAsia="zh-CN"/>
              </w:rPr>
              <w:t>Vehicle Occupant</w:t>
            </w:r>
          </w:p>
        </w:tc>
      </w:tr>
      <w:tr w:rsidR="000F496D" w14:paraId="1F2848AD"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BBF4D49" w14:textId="77777777" w:rsidR="000F496D" w:rsidRDefault="00F55D9B">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3504AA55" w14:textId="77777777" w:rsidR="000F496D" w:rsidRDefault="00F55D9B">
            <w:pPr>
              <w:rPr>
                <w:rFonts w:cs="Arial"/>
                <w:szCs w:val="20"/>
                <w:lang w:eastAsia="zh-CN"/>
              </w:rPr>
            </w:pPr>
            <w:r>
              <w:rPr>
                <w:rFonts w:cs="Arial"/>
                <w:szCs w:val="20"/>
                <w:lang w:eastAsia="zh-CN"/>
              </w:rPr>
              <w:t>Infotainment System Powered ON</w:t>
            </w:r>
          </w:p>
          <w:p w14:paraId="0F075D4B" w14:textId="77777777" w:rsidR="000F496D" w:rsidRDefault="00F55D9B">
            <w:pPr>
              <w:rPr>
                <w:rFonts w:cs="Arial"/>
                <w:szCs w:val="20"/>
                <w:lang w:eastAsia="zh-CN"/>
              </w:rPr>
            </w:pPr>
            <w:r>
              <w:rPr>
                <w:rFonts w:cs="Arial"/>
                <w:szCs w:val="20"/>
                <w:lang w:eastAsia="zh-CN"/>
              </w:rPr>
              <w:t>Load Shed is not active</w:t>
            </w:r>
          </w:p>
          <w:p w14:paraId="2892B4A1" w14:textId="77777777" w:rsidR="000F496D" w:rsidRDefault="00F55D9B">
            <w:pPr>
              <w:rPr>
                <w:rFonts w:cs="Arial"/>
                <w:szCs w:val="20"/>
                <w:lang w:eastAsia="zh-CN"/>
              </w:rPr>
            </w:pPr>
            <w:r>
              <w:rPr>
                <w:rFonts w:cs="Arial"/>
                <w:szCs w:val="20"/>
                <w:lang w:eastAsia="zh-CN"/>
              </w:rPr>
              <w:t>Transport Mode is not active</w:t>
            </w:r>
          </w:p>
        </w:tc>
      </w:tr>
      <w:tr w:rsidR="000F496D" w14:paraId="2729FBA3"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778D390" w14:textId="77777777" w:rsidR="000F496D" w:rsidRDefault="00F55D9B">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2159166D" w14:textId="77777777" w:rsidR="000F496D" w:rsidRDefault="00F55D9B">
            <w:pPr>
              <w:rPr>
                <w:rFonts w:cs="Arial"/>
                <w:szCs w:val="20"/>
                <w:lang w:eastAsia="zh-CN"/>
              </w:rPr>
            </w:pPr>
            <w:r>
              <w:rPr>
                <w:rFonts w:cs="Arial"/>
                <w:szCs w:val="20"/>
                <w:lang w:eastAsia="zh-CN"/>
              </w:rPr>
              <w:t>1. The user changes ignition status to OFF if not OFF already and remains powered up in delayed accessory</w:t>
            </w:r>
          </w:p>
          <w:p w14:paraId="71BE28A3" w14:textId="77777777" w:rsidR="000F496D" w:rsidRDefault="00F55D9B">
            <w:pPr>
              <w:rPr>
                <w:rFonts w:cs="Arial"/>
                <w:szCs w:val="20"/>
                <w:lang w:eastAsia="zh-CN"/>
              </w:rPr>
            </w:pPr>
            <w:r>
              <w:rPr>
                <w:rFonts w:cs="Arial"/>
                <w:szCs w:val="20"/>
                <w:lang w:eastAsia="zh-CN"/>
              </w:rPr>
              <w:t>2.  The user opens the driver or passenger door which cancels delayed accessory</w:t>
            </w:r>
          </w:p>
        </w:tc>
      </w:tr>
      <w:tr w:rsidR="000F496D" w14:paraId="1B36734E"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0A770F6" w14:textId="77777777" w:rsidR="000F496D" w:rsidRDefault="00F55D9B">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02A5518E" w14:textId="77777777" w:rsidR="000F496D" w:rsidRDefault="00F55D9B">
            <w:pPr>
              <w:rPr>
                <w:rFonts w:cs="Arial"/>
                <w:szCs w:val="20"/>
                <w:lang w:eastAsia="zh-CN"/>
              </w:rPr>
            </w:pPr>
            <w:r>
              <w:rPr>
                <w:rFonts w:cs="Arial"/>
                <w:szCs w:val="20"/>
                <w:lang w:eastAsia="zh-CN"/>
              </w:rPr>
              <w:t xml:space="preserve">The infotainment system powers OFF and </w:t>
            </w:r>
            <w:proofErr w:type="spellStart"/>
            <w:r>
              <w:rPr>
                <w:rFonts w:cs="Arial"/>
                <w:szCs w:val="20"/>
                <w:lang w:eastAsia="zh-CN"/>
              </w:rPr>
              <w:t>MMActive</w:t>
            </w:r>
            <w:proofErr w:type="spellEnd"/>
            <w:r>
              <w:rPr>
                <w:rFonts w:cs="Arial"/>
                <w:szCs w:val="20"/>
                <w:lang w:eastAsia="zh-CN"/>
              </w:rPr>
              <w:t xml:space="preserve"> is exited</w:t>
            </w:r>
          </w:p>
        </w:tc>
      </w:tr>
      <w:tr w:rsidR="000F496D" w14:paraId="56E33AA0"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2F22C17" w14:textId="77777777" w:rsidR="000F496D" w:rsidRDefault="00F55D9B">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6F923409" w14:textId="77777777" w:rsidR="000F496D" w:rsidRDefault="00F55D9B">
            <w:pPr>
              <w:rPr>
                <w:rFonts w:cs="Arial"/>
                <w:szCs w:val="20"/>
                <w:lang w:eastAsia="zh-CN"/>
              </w:rPr>
            </w:pPr>
            <w:r>
              <w:rPr>
                <w:rFonts w:cs="Arial"/>
                <w:szCs w:val="20"/>
                <w:lang w:eastAsia="zh-CN"/>
              </w:rPr>
              <w:t>N/A</w:t>
            </w:r>
          </w:p>
        </w:tc>
      </w:tr>
      <w:tr w:rsidR="000F496D" w14:paraId="58517926"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64CE19E" w14:textId="77777777" w:rsidR="000F496D" w:rsidRDefault="00F55D9B">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2E784DE8" w14:textId="77777777" w:rsidR="000F496D" w:rsidRDefault="00F55D9B">
            <w:pPr>
              <w:rPr>
                <w:rFonts w:cs="Arial"/>
                <w:color w:val="FF0000"/>
                <w:szCs w:val="20"/>
                <w:lang w:eastAsia="zh-CN"/>
              </w:rPr>
            </w:pPr>
            <w:r>
              <w:rPr>
                <w:rFonts w:cs="Arial"/>
                <w:szCs w:val="20"/>
                <w:lang w:eastAsia="zh-CN"/>
              </w:rPr>
              <w:t>Vehicle System Interface</w:t>
            </w:r>
          </w:p>
        </w:tc>
      </w:tr>
    </w:tbl>
    <w:p w14:paraId="48A185AA" w14:textId="77777777" w:rsidR="000F496D" w:rsidRDefault="000F496D"/>
    <w:p w14:paraId="7791A2F2" w14:textId="77777777" w:rsidR="00406F39" w:rsidRDefault="00F55D9B" w:rsidP="006830A8">
      <w:pPr>
        <w:pStyle w:val="Heading4"/>
      </w:pPr>
      <w:r>
        <w:t xml:space="preserve">PWRMAN-UC-REQ-033886/A-Exit </w:t>
      </w:r>
      <w:proofErr w:type="spellStart"/>
      <w:r>
        <w:t>MMActive</w:t>
      </w:r>
      <w:proofErr w:type="spellEnd"/>
      <w:r>
        <w:t xml:space="preserve"> – Delayed Accessory Expires (</w:t>
      </w:r>
      <w:proofErr w:type="spellStart"/>
      <w:r>
        <w:t>TcSE</w:t>
      </w:r>
      <w:proofErr w:type="spellEnd"/>
      <w:r>
        <w:t xml:space="preserve"> ROIN-289142-1)</w:t>
      </w:r>
    </w:p>
    <w:p w14:paraId="2925161A" w14:textId="77777777" w:rsidR="00AE06BC" w:rsidRPr="00AE06BC" w:rsidRDefault="00925A7C"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0F496D" w14:paraId="7D42BC7D"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ECDA469" w14:textId="77777777" w:rsidR="000F496D" w:rsidRDefault="00F55D9B">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02291622" w14:textId="77777777" w:rsidR="000F496D" w:rsidRDefault="00F55D9B">
            <w:pPr>
              <w:rPr>
                <w:rFonts w:cs="Arial"/>
                <w:szCs w:val="20"/>
                <w:lang w:eastAsia="zh-CN"/>
              </w:rPr>
            </w:pPr>
            <w:r>
              <w:rPr>
                <w:rFonts w:cs="Arial"/>
                <w:szCs w:val="20"/>
                <w:lang w:eastAsia="zh-CN"/>
              </w:rPr>
              <w:t>Vehicle Occupant</w:t>
            </w:r>
          </w:p>
        </w:tc>
      </w:tr>
      <w:tr w:rsidR="000F496D" w14:paraId="731BD48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445F2B7" w14:textId="77777777" w:rsidR="000F496D" w:rsidRDefault="00F55D9B">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0A7CFEDF" w14:textId="77777777" w:rsidR="000F496D" w:rsidRDefault="00F55D9B">
            <w:pPr>
              <w:rPr>
                <w:rFonts w:cs="Arial"/>
                <w:szCs w:val="20"/>
                <w:lang w:eastAsia="zh-CN"/>
              </w:rPr>
            </w:pPr>
            <w:r>
              <w:rPr>
                <w:rFonts w:cs="Arial"/>
                <w:szCs w:val="20"/>
                <w:lang w:eastAsia="zh-CN"/>
              </w:rPr>
              <w:t>Infotainment System Powered ON</w:t>
            </w:r>
          </w:p>
          <w:p w14:paraId="784A60D0" w14:textId="77777777" w:rsidR="000F496D" w:rsidRDefault="00F55D9B">
            <w:pPr>
              <w:rPr>
                <w:rFonts w:cs="Arial"/>
                <w:szCs w:val="20"/>
                <w:lang w:eastAsia="zh-CN"/>
              </w:rPr>
            </w:pPr>
            <w:r>
              <w:rPr>
                <w:rFonts w:cs="Arial"/>
                <w:szCs w:val="20"/>
                <w:lang w:eastAsia="zh-CN"/>
              </w:rPr>
              <w:t>Ignition Status is OFF</w:t>
            </w:r>
          </w:p>
          <w:p w14:paraId="5871076B" w14:textId="77777777" w:rsidR="000F496D" w:rsidRDefault="00F55D9B">
            <w:pPr>
              <w:rPr>
                <w:rFonts w:cs="Arial"/>
                <w:szCs w:val="20"/>
                <w:lang w:eastAsia="zh-CN"/>
              </w:rPr>
            </w:pPr>
            <w:r>
              <w:rPr>
                <w:rFonts w:cs="Arial"/>
                <w:szCs w:val="20"/>
                <w:lang w:eastAsia="zh-CN"/>
              </w:rPr>
              <w:t>Delayed Accessory is Active</w:t>
            </w:r>
          </w:p>
          <w:p w14:paraId="03367774" w14:textId="77777777" w:rsidR="000F496D" w:rsidRDefault="00F55D9B">
            <w:pPr>
              <w:rPr>
                <w:rFonts w:cs="Arial"/>
                <w:szCs w:val="20"/>
                <w:lang w:eastAsia="zh-CN"/>
              </w:rPr>
            </w:pPr>
            <w:r>
              <w:rPr>
                <w:rFonts w:cs="Arial"/>
                <w:szCs w:val="20"/>
                <w:lang w:eastAsia="zh-CN"/>
              </w:rPr>
              <w:t>Load Shed is not active</w:t>
            </w:r>
          </w:p>
          <w:p w14:paraId="5B915FFA" w14:textId="77777777" w:rsidR="000F496D" w:rsidRDefault="00F55D9B">
            <w:pPr>
              <w:rPr>
                <w:rFonts w:cs="Arial"/>
                <w:szCs w:val="20"/>
                <w:lang w:eastAsia="zh-CN"/>
              </w:rPr>
            </w:pPr>
            <w:r>
              <w:rPr>
                <w:rFonts w:cs="Arial"/>
                <w:szCs w:val="20"/>
                <w:lang w:eastAsia="zh-CN"/>
              </w:rPr>
              <w:t>Transport Mode is not active</w:t>
            </w:r>
          </w:p>
        </w:tc>
      </w:tr>
      <w:tr w:rsidR="000F496D" w14:paraId="2029CB3E"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DB66185" w14:textId="77777777" w:rsidR="000F496D" w:rsidRDefault="00F55D9B">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tcPr>
          <w:p w14:paraId="28C7F0A0" w14:textId="77777777" w:rsidR="000F496D" w:rsidRDefault="00F55D9B">
            <w:pPr>
              <w:rPr>
                <w:rFonts w:cs="Arial"/>
                <w:szCs w:val="20"/>
                <w:lang w:eastAsia="zh-CN"/>
              </w:rPr>
            </w:pPr>
            <w:r>
              <w:rPr>
                <w:rFonts w:cs="Arial"/>
                <w:szCs w:val="20"/>
                <w:lang w:eastAsia="zh-CN"/>
              </w:rPr>
              <w:t>The Delayed Accessory timer expires</w:t>
            </w:r>
          </w:p>
          <w:p w14:paraId="196704A4" w14:textId="77777777" w:rsidR="000F496D" w:rsidRDefault="000F496D">
            <w:pPr>
              <w:rPr>
                <w:rFonts w:cs="Arial"/>
                <w:szCs w:val="20"/>
                <w:lang w:eastAsia="zh-CN"/>
              </w:rPr>
            </w:pPr>
          </w:p>
        </w:tc>
      </w:tr>
      <w:tr w:rsidR="000F496D" w14:paraId="2E0E7EB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E66BDD2" w14:textId="77777777" w:rsidR="000F496D" w:rsidRDefault="00F55D9B">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468D1940" w14:textId="77777777" w:rsidR="000F496D" w:rsidRDefault="00F55D9B">
            <w:pPr>
              <w:rPr>
                <w:rFonts w:cs="Arial"/>
                <w:szCs w:val="20"/>
                <w:lang w:eastAsia="zh-CN"/>
              </w:rPr>
            </w:pPr>
            <w:r>
              <w:rPr>
                <w:rFonts w:cs="Arial"/>
                <w:szCs w:val="20"/>
                <w:lang w:eastAsia="zh-CN"/>
              </w:rPr>
              <w:t xml:space="preserve">The infotainment system powers OFF and </w:t>
            </w:r>
            <w:proofErr w:type="spellStart"/>
            <w:r>
              <w:rPr>
                <w:rFonts w:cs="Arial"/>
                <w:szCs w:val="20"/>
                <w:lang w:eastAsia="zh-CN"/>
              </w:rPr>
              <w:t>MMActive</w:t>
            </w:r>
            <w:proofErr w:type="spellEnd"/>
            <w:r>
              <w:rPr>
                <w:rFonts w:cs="Arial"/>
                <w:szCs w:val="20"/>
                <w:lang w:eastAsia="zh-CN"/>
              </w:rPr>
              <w:t xml:space="preserve"> is exited</w:t>
            </w:r>
          </w:p>
        </w:tc>
      </w:tr>
      <w:tr w:rsidR="000F496D" w14:paraId="6AF61E40"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D213EB3" w14:textId="77777777" w:rsidR="000F496D" w:rsidRDefault="00F55D9B">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7F6F46A5" w14:textId="77777777" w:rsidR="000F496D" w:rsidRDefault="00F55D9B">
            <w:pPr>
              <w:rPr>
                <w:rFonts w:cs="Arial"/>
                <w:szCs w:val="20"/>
                <w:lang w:eastAsia="zh-CN"/>
              </w:rPr>
            </w:pPr>
            <w:r>
              <w:rPr>
                <w:rFonts w:cs="Arial"/>
                <w:szCs w:val="20"/>
                <w:lang w:eastAsia="zh-CN"/>
              </w:rPr>
              <w:t>N/A</w:t>
            </w:r>
          </w:p>
        </w:tc>
      </w:tr>
      <w:tr w:rsidR="000F496D" w14:paraId="49C7DB65"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EF37641" w14:textId="77777777" w:rsidR="000F496D" w:rsidRDefault="00F55D9B">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5D0CA94D" w14:textId="77777777" w:rsidR="000F496D" w:rsidRDefault="00F55D9B">
            <w:pPr>
              <w:rPr>
                <w:rFonts w:cs="Arial"/>
                <w:color w:val="FF0000"/>
                <w:szCs w:val="20"/>
                <w:lang w:eastAsia="zh-CN"/>
              </w:rPr>
            </w:pPr>
            <w:r>
              <w:rPr>
                <w:rFonts w:cs="Arial"/>
                <w:szCs w:val="20"/>
                <w:lang w:eastAsia="zh-CN"/>
              </w:rPr>
              <w:t>Vehicle System Interface</w:t>
            </w:r>
          </w:p>
        </w:tc>
      </w:tr>
    </w:tbl>
    <w:p w14:paraId="1338852A" w14:textId="77777777" w:rsidR="000F496D" w:rsidRDefault="000F496D"/>
    <w:p w14:paraId="2C0B9406" w14:textId="77777777" w:rsidR="00406F39" w:rsidRDefault="00F55D9B" w:rsidP="006830A8">
      <w:pPr>
        <w:pStyle w:val="Heading2"/>
      </w:pPr>
      <w:bookmarkStart w:id="165" w:name="_Toc94795977"/>
      <w:r w:rsidRPr="00B9479B">
        <w:lastRenderedPageBreak/>
        <w:t>PWRMAN-FUN-REQ-033887/B-Extended Play (</w:t>
      </w:r>
      <w:proofErr w:type="spellStart"/>
      <w:r w:rsidRPr="00B9479B">
        <w:t>TcSE</w:t>
      </w:r>
      <w:proofErr w:type="spellEnd"/>
      <w:r w:rsidRPr="00B9479B">
        <w:t xml:space="preserve"> ROIN-289937-1)</w:t>
      </w:r>
      <w:bookmarkEnd w:id="165"/>
    </w:p>
    <w:p w14:paraId="533A6E5D" w14:textId="77777777" w:rsidR="000F496D" w:rsidRDefault="000F496D"/>
    <w:p w14:paraId="03A8CADE" w14:textId="77777777" w:rsidR="00406F39" w:rsidRDefault="00F55D9B" w:rsidP="006830A8">
      <w:pPr>
        <w:pStyle w:val="Heading3"/>
      </w:pPr>
      <w:bookmarkStart w:id="166" w:name="_Toc94795978"/>
      <w:r>
        <w:t>Use Cases</w:t>
      </w:r>
      <w:bookmarkEnd w:id="166"/>
    </w:p>
    <w:p w14:paraId="7D7B5B65" w14:textId="77777777" w:rsidR="00406F39" w:rsidRDefault="00F55D9B" w:rsidP="006830A8">
      <w:pPr>
        <w:pStyle w:val="Heading4"/>
      </w:pPr>
      <w:r>
        <w:t>PWRMAN-UC-REQ-033888/A-Enter Extended Play Mode (</w:t>
      </w:r>
      <w:proofErr w:type="spellStart"/>
      <w:r>
        <w:t>TcSE</w:t>
      </w:r>
      <w:proofErr w:type="spellEnd"/>
      <w:r>
        <w:t xml:space="preserve"> ROIN-289135-1)</w:t>
      </w:r>
    </w:p>
    <w:p w14:paraId="006E2D1A" w14:textId="77777777" w:rsidR="00AE06BC" w:rsidRPr="00AE06BC" w:rsidRDefault="00925A7C"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2"/>
        <w:gridCol w:w="7014"/>
      </w:tblGrid>
      <w:tr w:rsidR="000F496D" w14:paraId="6640857C"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1DC4F838" w14:textId="77777777" w:rsidR="000F496D" w:rsidRDefault="00F55D9B">
            <w:pPr>
              <w:rPr>
                <w:rFonts w:ascii="Calibri" w:hAnsi="Calibri"/>
                <w:b/>
                <w:sz w:val="22"/>
                <w:szCs w:val="22"/>
                <w:lang w:eastAsia="zh-CN"/>
              </w:rPr>
            </w:pPr>
            <w:r>
              <w:rPr>
                <w:rFonts w:ascii="Calibri" w:hAnsi="Calibri"/>
                <w:b/>
                <w:sz w:val="22"/>
                <w:szCs w:val="22"/>
                <w:lang w:eastAsia="zh-CN"/>
              </w:rPr>
              <w:t>Actors</w:t>
            </w:r>
          </w:p>
        </w:tc>
        <w:tc>
          <w:tcPr>
            <w:tcW w:w="7014" w:type="dxa"/>
            <w:tcBorders>
              <w:top w:val="single" w:sz="4" w:space="0" w:color="auto"/>
              <w:left w:val="single" w:sz="4" w:space="0" w:color="auto"/>
              <w:bottom w:val="single" w:sz="4" w:space="0" w:color="auto"/>
              <w:right w:val="single" w:sz="4" w:space="0" w:color="auto"/>
            </w:tcBorders>
            <w:hideMark/>
          </w:tcPr>
          <w:p w14:paraId="2873318C" w14:textId="77777777" w:rsidR="000F496D" w:rsidRDefault="00F55D9B">
            <w:pPr>
              <w:rPr>
                <w:rFonts w:cs="Arial"/>
                <w:szCs w:val="20"/>
                <w:lang w:eastAsia="zh-CN"/>
              </w:rPr>
            </w:pPr>
            <w:r>
              <w:rPr>
                <w:rFonts w:cs="Arial"/>
                <w:szCs w:val="20"/>
                <w:lang w:eastAsia="zh-CN"/>
              </w:rPr>
              <w:t>Vehicle Occupant</w:t>
            </w:r>
          </w:p>
        </w:tc>
      </w:tr>
      <w:tr w:rsidR="000F496D" w14:paraId="6AE59AF5"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544DE264" w14:textId="77777777" w:rsidR="000F496D" w:rsidRDefault="00F55D9B">
            <w:pPr>
              <w:rPr>
                <w:rFonts w:ascii="Calibri" w:hAnsi="Calibri"/>
                <w:b/>
                <w:sz w:val="22"/>
                <w:szCs w:val="22"/>
                <w:lang w:eastAsia="zh-CN"/>
              </w:rPr>
            </w:pPr>
            <w:r>
              <w:rPr>
                <w:rFonts w:ascii="Calibri" w:hAnsi="Calibri"/>
                <w:b/>
                <w:sz w:val="22"/>
                <w:szCs w:val="22"/>
                <w:lang w:eastAsia="zh-CN"/>
              </w:rPr>
              <w:t>Pre-conditions</w:t>
            </w:r>
          </w:p>
        </w:tc>
        <w:tc>
          <w:tcPr>
            <w:tcW w:w="7014" w:type="dxa"/>
            <w:tcBorders>
              <w:top w:val="single" w:sz="4" w:space="0" w:color="auto"/>
              <w:left w:val="single" w:sz="4" w:space="0" w:color="auto"/>
              <w:bottom w:val="single" w:sz="4" w:space="0" w:color="auto"/>
              <w:right w:val="single" w:sz="4" w:space="0" w:color="auto"/>
            </w:tcBorders>
            <w:hideMark/>
          </w:tcPr>
          <w:p w14:paraId="4AF2ED8B" w14:textId="77777777" w:rsidR="000F496D" w:rsidRDefault="00F55D9B">
            <w:pPr>
              <w:rPr>
                <w:rFonts w:cs="Arial"/>
                <w:szCs w:val="20"/>
                <w:lang w:eastAsia="zh-CN"/>
              </w:rPr>
            </w:pPr>
            <w:r>
              <w:rPr>
                <w:rFonts w:cs="Arial"/>
                <w:szCs w:val="20"/>
                <w:lang w:eastAsia="zh-CN"/>
              </w:rPr>
              <w:t>Infotainment System Powered OFF</w:t>
            </w:r>
          </w:p>
          <w:p w14:paraId="648FD7D1" w14:textId="77777777" w:rsidR="000F496D" w:rsidRDefault="00F55D9B">
            <w:pPr>
              <w:rPr>
                <w:rFonts w:cs="Arial"/>
                <w:szCs w:val="20"/>
                <w:lang w:eastAsia="zh-CN"/>
              </w:rPr>
            </w:pPr>
            <w:r>
              <w:rPr>
                <w:rFonts w:cs="Arial"/>
                <w:szCs w:val="20"/>
                <w:lang w:eastAsia="zh-CN"/>
              </w:rPr>
              <w:t>Ignition Status is OFF</w:t>
            </w:r>
          </w:p>
          <w:p w14:paraId="7D576375" w14:textId="77777777" w:rsidR="000F496D" w:rsidRDefault="00F55D9B">
            <w:pPr>
              <w:rPr>
                <w:rFonts w:cs="Arial"/>
                <w:szCs w:val="20"/>
                <w:lang w:eastAsia="zh-CN"/>
              </w:rPr>
            </w:pPr>
            <w:r>
              <w:rPr>
                <w:rFonts w:cs="Arial"/>
                <w:szCs w:val="20"/>
                <w:lang w:eastAsia="zh-CN"/>
              </w:rPr>
              <w:t>Delayed Accessory is OFF</w:t>
            </w:r>
          </w:p>
          <w:p w14:paraId="1C8F8D58" w14:textId="77777777" w:rsidR="000F496D" w:rsidRDefault="00F55D9B">
            <w:pPr>
              <w:rPr>
                <w:rFonts w:cs="Arial"/>
                <w:szCs w:val="20"/>
                <w:lang w:eastAsia="zh-CN"/>
              </w:rPr>
            </w:pPr>
            <w:r>
              <w:rPr>
                <w:rFonts w:cs="Arial"/>
                <w:szCs w:val="20"/>
                <w:lang w:eastAsia="zh-CN"/>
              </w:rPr>
              <w:t>Load Shed is not active</w:t>
            </w:r>
          </w:p>
          <w:p w14:paraId="4A2E3CF7" w14:textId="77777777" w:rsidR="000F496D" w:rsidRDefault="00F55D9B">
            <w:pPr>
              <w:rPr>
                <w:rFonts w:cs="Arial"/>
                <w:szCs w:val="20"/>
                <w:lang w:eastAsia="zh-CN"/>
              </w:rPr>
            </w:pPr>
            <w:r>
              <w:rPr>
                <w:rFonts w:cs="Arial"/>
                <w:szCs w:val="20"/>
                <w:lang w:eastAsia="zh-CN"/>
              </w:rPr>
              <w:t>Transport Mode is not active</w:t>
            </w:r>
          </w:p>
        </w:tc>
      </w:tr>
      <w:tr w:rsidR="000F496D" w14:paraId="715B63C8"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057690EF" w14:textId="77777777" w:rsidR="000F496D" w:rsidRDefault="00F55D9B">
            <w:pPr>
              <w:rPr>
                <w:rFonts w:ascii="Calibri" w:hAnsi="Calibri"/>
                <w:b/>
                <w:sz w:val="22"/>
                <w:szCs w:val="22"/>
                <w:lang w:eastAsia="zh-CN"/>
              </w:rPr>
            </w:pPr>
            <w:r>
              <w:rPr>
                <w:rFonts w:ascii="Calibri" w:hAnsi="Calibri"/>
                <w:b/>
                <w:sz w:val="22"/>
                <w:szCs w:val="22"/>
                <w:lang w:eastAsia="zh-CN"/>
              </w:rPr>
              <w:t>Scenario Description</w:t>
            </w:r>
          </w:p>
        </w:tc>
        <w:tc>
          <w:tcPr>
            <w:tcW w:w="7014" w:type="dxa"/>
            <w:tcBorders>
              <w:top w:val="single" w:sz="4" w:space="0" w:color="auto"/>
              <w:left w:val="single" w:sz="4" w:space="0" w:color="auto"/>
              <w:bottom w:val="single" w:sz="4" w:space="0" w:color="auto"/>
              <w:right w:val="single" w:sz="4" w:space="0" w:color="auto"/>
            </w:tcBorders>
            <w:hideMark/>
          </w:tcPr>
          <w:p w14:paraId="30A2D1E7" w14:textId="77777777" w:rsidR="000F496D" w:rsidRDefault="00F55D9B">
            <w:pPr>
              <w:rPr>
                <w:rFonts w:cs="Arial"/>
                <w:szCs w:val="20"/>
                <w:lang w:eastAsia="zh-CN"/>
              </w:rPr>
            </w:pPr>
            <w:r>
              <w:rPr>
                <w:rFonts w:cs="Arial"/>
                <w:szCs w:val="20"/>
                <w:lang w:eastAsia="zh-CN"/>
              </w:rPr>
              <w:t>The user selects &lt;Infotainment ON&gt; via HMI</w:t>
            </w:r>
          </w:p>
        </w:tc>
      </w:tr>
      <w:tr w:rsidR="000F496D" w14:paraId="6CB6909F"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5A0FD9D4" w14:textId="77777777" w:rsidR="000F496D" w:rsidRDefault="00F55D9B">
            <w:pPr>
              <w:rPr>
                <w:rFonts w:ascii="Calibri" w:hAnsi="Calibri"/>
                <w:b/>
                <w:sz w:val="22"/>
                <w:szCs w:val="22"/>
                <w:lang w:eastAsia="zh-CN"/>
              </w:rPr>
            </w:pPr>
            <w:r>
              <w:rPr>
                <w:rFonts w:ascii="Calibri" w:hAnsi="Calibri"/>
                <w:b/>
                <w:sz w:val="22"/>
                <w:szCs w:val="22"/>
                <w:lang w:eastAsia="zh-CN"/>
              </w:rPr>
              <w:t>Post-conditions</w:t>
            </w:r>
          </w:p>
        </w:tc>
        <w:tc>
          <w:tcPr>
            <w:tcW w:w="7014" w:type="dxa"/>
            <w:tcBorders>
              <w:top w:val="single" w:sz="4" w:space="0" w:color="auto"/>
              <w:left w:val="single" w:sz="4" w:space="0" w:color="auto"/>
              <w:bottom w:val="single" w:sz="4" w:space="0" w:color="auto"/>
              <w:right w:val="single" w:sz="4" w:space="0" w:color="auto"/>
            </w:tcBorders>
            <w:hideMark/>
          </w:tcPr>
          <w:p w14:paraId="2D2482B1" w14:textId="77777777" w:rsidR="000F496D" w:rsidRDefault="00F55D9B">
            <w:pPr>
              <w:rPr>
                <w:rFonts w:cs="Arial"/>
                <w:szCs w:val="20"/>
                <w:lang w:eastAsia="zh-CN"/>
              </w:rPr>
            </w:pPr>
            <w:r>
              <w:rPr>
                <w:rFonts w:cs="Arial"/>
                <w:szCs w:val="20"/>
                <w:lang w:eastAsia="zh-CN"/>
              </w:rPr>
              <w:t>The infotainment system turns ON and enters Extended Play mode</w:t>
            </w:r>
          </w:p>
        </w:tc>
      </w:tr>
      <w:tr w:rsidR="000F496D" w14:paraId="36FD746C"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32D7192D" w14:textId="77777777" w:rsidR="000F496D" w:rsidRDefault="00F55D9B">
            <w:pPr>
              <w:rPr>
                <w:rFonts w:ascii="Calibri" w:hAnsi="Calibri"/>
                <w:b/>
                <w:sz w:val="22"/>
                <w:szCs w:val="22"/>
                <w:lang w:eastAsia="zh-CN"/>
              </w:rPr>
            </w:pPr>
            <w:r>
              <w:rPr>
                <w:rFonts w:ascii="Calibri" w:hAnsi="Calibri"/>
                <w:b/>
                <w:sz w:val="22"/>
                <w:szCs w:val="22"/>
                <w:lang w:eastAsia="zh-CN"/>
              </w:rPr>
              <w:t>List of Exception Use Cases</w:t>
            </w:r>
          </w:p>
        </w:tc>
        <w:tc>
          <w:tcPr>
            <w:tcW w:w="7014" w:type="dxa"/>
            <w:tcBorders>
              <w:top w:val="single" w:sz="4" w:space="0" w:color="auto"/>
              <w:left w:val="single" w:sz="4" w:space="0" w:color="auto"/>
              <w:bottom w:val="single" w:sz="4" w:space="0" w:color="auto"/>
              <w:right w:val="single" w:sz="4" w:space="0" w:color="auto"/>
            </w:tcBorders>
            <w:hideMark/>
          </w:tcPr>
          <w:p w14:paraId="00ED9F1B" w14:textId="77777777" w:rsidR="000F496D" w:rsidRDefault="00F55D9B">
            <w:pPr>
              <w:rPr>
                <w:rFonts w:cs="Arial"/>
                <w:szCs w:val="20"/>
                <w:lang w:eastAsia="zh-CN"/>
              </w:rPr>
            </w:pPr>
            <w:r>
              <w:rPr>
                <w:rFonts w:cs="Arial"/>
                <w:szCs w:val="20"/>
                <w:lang w:eastAsia="zh-CN"/>
              </w:rPr>
              <w:t>N/A</w:t>
            </w:r>
          </w:p>
        </w:tc>
      </w:tr>
      <w:tr w:rsidR="000F496D" w14:paraId="64A6A5BA"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3468341E" w14:textId="77777777" w:rsidR="000F496D" w:rsidRDefault="00F55D9B">
            <w:pPr>
              <w:rPr>
                <w:rFonts w:ascii="Calibri" w:hAnsi="Calibri"/>
                <w:b/>
                <w:sz w:val="22"/>
                <w:szCs w:val="22"/>
                <w:lang w:eastAsia="zh-CN"/>
              </w:rPr>
            </w:pPr>
            <w:r>
              <w:rPr>
                <w:rFonts w:ascii="Calibri" w:hAnsi="Calibri"/>
                <w:b/>
                <w:sz w:val="22"/>
                <w:szCs w:val="22"/>
                <w:lang w:eastAsia="zh-CN"/>
              </w:rPr>
              <w:t>Interfaces</w:t>
            </w:r>
          </w:p>
        </w:tc>
        <w:tc>
          <w:tcPr>
            <w:tcW w:w="7014" w:type="dxa"/>
            <w:tcBorders>
              <w:top w:val="single" w:sz="4" w:space="0" w:color="auto"/>
              <w:left w:val="single" w:sz="4" w:space="0" w:color="auto"/>
              <w:bottom w:val="single" w:sz="4" w:space="0" w:color="auto"/>
              <w:right w:val="single" w:sz="4" w:space="0" w:color="auto"/>
            </w:tcBorders>
            <w:hideMark/>
          </w:tcPr>
          <w:p w14:paraId="1CA442E2" w14:textId="77777777" w:rsidR="000F496D" w:rsidRDefault="00F55D9B">
            <w:pPr>
              <w:rPr>
                <w:rFonts w:cs="Arial"/>
                <w:szCs w:val="20"/>
                <w:lang w:eastAsia="zh-CN"/>
              </w:rPr>
            </w:pPr>
            <w:r>
              <w:rPr>
                <w:rFonts w:cs="Arial"/>
                <w:szCs w:val="20"/>
                <w:lang w:eastAsia="zh-CN"/>
              </w:rPr>
              <w:t>CBI</w:t>
            </w:r>
          </w:p>
        </w:tc>
      </w:tr>
    </w:tbl>
    <w:p w14:paraId="6830B14D" w14:textId="77777777" w:rsidR="000F496D" w:rsidRDefault="000F496D"/>
    <w:p w14:paraId="2F0EC3EB" w14:textId="77777777" w:rsidR="00406F39" w:rsidRDefault="00F55D9B" w:rsidP="006830A8">
      <w:pPr>
        <w:pStyle w:val="Heading4"/>
      </w:pPr>
      <w:r>
        <w:t>PWRMAN-UC-REQ-033889/A-Exit Extended Play Mode - User turns OFF Extended Play (</w:t>
      </w:r>
      <w:proofErr w:type="spellStart"/>
      <w:r>
        <w:t>TcSE</w:t>
      </w:r>
      <w:proofErr w:type="spellEnd"/>
      <w:r>
        <w:t xml:space="preserve"> ROIN-289136-1)</w:t>
      </w:r>
    </w:p>
    <w:p w14:paraId="647EEC41" w14:textId="77777777" w:rsidR="00AE06BC" w:rsidRPr="00AE06BC" w:rsidRDefault="00925A7C"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2"/>
        <w:gridCol w:w="7014"/>
      </w:tblGrid>
      <w:tr w:rsidR="000F496D" w14:paraId="10ACDFAF"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743A6A4D" w14:textId="77777777" w:rsidR="000F496D" w:rsidRDefault="00F55D9B">
            <w:pPr>
              <w:rPr>
                <w:rFonts w:ascii="Calibri" w:hAnsi="Calibri"/>
                <w:b/>
                <w:sz w:val="22"/>
                <w:szCs w:val="22"/>
                <w:lang w:eastAsia="zh-CN"/>
              </w:rPr>
            </w:pPr>
            <w:r>
              <w:rPr>
                <w:rFonts w:ascii="Calibri" w:hAnsi="Calibri"/>
                <w:b/>
                <w:sz w:val="22"/>
                <w:szCs w:val="22"/>
                <w:lang w:eastAsia="zh-CN"/>
              </w:rPr>
              <w:t>Actors</w:t>
            </w:r>
          </w:p>
        </w:tc>
        <w:tc>
          <w:tcPr>
            <w:tcW w:w="7014" w:type="dxa"/>
            <w:tcBorders>
              <w:top w:val="single" w:sz="4" w:space="0" w:color="auto"/>
              <w:left w:val="single" w:sz="4" w:space="0" w:color="auto"/>
              <w:bottom w:val="single" w:sz="4" w:space="0" w:color="auto"/>
              <w:right w:val="single" w:sz="4" w:space="0" w:color="auto"/>
            </w:tcBorders>
            <w:hideMark/>
          </w:tcPr>
          <w:p w14:paraId="000D135F" w14:textId="77777777" w:rsidR="000F496D" w:rsidRDefault="00F55D9B">
            <w:pPr>
              <w:rPr>
                <w:rFonts w:cs="Arial"/>
                <w:szCs w:val="20"/>
                <w:lang w:eastAsia="zh-CN"/>
              </w:rPr>
            </w:pPr>
            <w:r>
              <w:rPr>
                <w:rFonts w:cs="Arial"/>
                <w:szCs w:val="20"/>
                <w:lang w:eastAsia="zh-CN"/>
              </w:rPr>
              <w:t>Vehicle Occupant</w:t>
            </w:r>
          </w:p>
        </w:tc>
      </w:tr>
      <w:tr w:rsidR="000F496D" w14:paraId="789CCD81"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530DEA95" w14:textId="77777777" w:rsidR="000F496D" w:rsidRDefault="00F55D9B">
            <w:pPr>
              <w:rPr>
                <w:rFonts w:ascii="Calibri" w:hAnsi="Calibri"/>
                <w:b/>
                <w:sz w:val="22"/>
                <w:szCs w:val="22"/>
                <w:lang w:eastAsia="zh-CN"/>
              </w:rPr>
            </w:pPr>
            <w:r>
              <w:rPr>
                <w:rFonts w:ascii="Calibri" w:hAnsi="Calibri"/>
                <w:b/>
                <w:sz w:val="22"/>
                <w:szCs w:val="22"/>
                <w:lang w:eastAsia="zh-CN"/>
              </w:rPr>
              <w:t>Pre-conditions</w:t>
            </w:r>
          </w:p>
        </w:tc>
        <w:tc>
          <w:tcPr>
            <w:tcW w:w="7014" w:type="dxa"/>
            <w:tcBorders>
              <w:top w:val="single" w:sz="4" w:space="0" w:color="auto"/>
              <w:left w:val="single" w:sz="4" w:space="0" w:color="auto"/>
              <w:bottom w:val="single" w:sz="4" w:space="0" w:color="auto"/>
              <w:right w:val="single" w:sz="4" w:space="0" w:color="auto"/>
            </w:tcBorders>
            <w:hideMark/>
          </w:tcPr>
          <w:p w14:paraId="57ED2B7D" w14:textId="77777777" w:rsidR="000F496D" w:rsidRDefault="00F55D9B">
            <w:pPr>
              <w:rPr>
                <w:rFonts w:cs="Arial"/>
                <w:szCs w:val="20"/>
                <w:lang w:eastAsia="zh-CN"/>
              </w:rPr>
            </w:pPr>
            <w:r>
              <w:rPr>
                <w:rFonts w:cs="Arial"/>
                <w:szCs w:val="20"/>
                <w:lang w:eastAsia="zh-CN"/>
              </w:rPr>
              <w:t xml:space="preserve">Infotainment System Powered ON </w:t>
            </w:r>
          </w:p>
          <w:p w14:paraId="40AA4E79" w14:textId="77777777" w:rsidR="000F496D" w:rsidRDefault="00F55D9B">
            <w:pPr>
              <w:rPr>
                <w:rFonts w:cs="Arial"/>
                <w:szCs w:val="20"/>
                <w:lang w:eastAsia="zh-CN"/>
              </w:rPr>
            </w:pPr>
            <w:r>
              <w:rPr>
                <w:rFonts w:cs="Arial"/>
                <w:szCs w:val="20"/>
                <w:lang w:eastAsia="zh-CN"/>
              </w:rPr>
              <w:t>Extended Play is active</w:t>
            </w:r>
          </w:p>
          <w:p w14:paraId="60915FA8" w14:textId="77777777" w:rsidR="000F496D" w:rsidRDefault="00F55D9B">
            <w:pPr>
              <w:rPr>
                <w:rFonts w:cs="Arial"/>
                <w:szCs w:val="20"/>
                <w:lang w:eastAsia="zh-CN"/>
              </w:rPr>
            </w:pPr>
            <w:r>
              <w:rPr>
                <w:rFonts w:cs="Arial"/>
                <w:szCs w:val="20"/>
                <w:lang w:eastAsia="zh-CN"/>
              </w:rPr>
              <w:t>Ignition Status is OFF</w:t>
            </w:r>
          </w:p>
          <w:p w14:paraId="440F98DB" w14:textId="77777777" w:rsidR="000F496D" w:rsidRDefault="00F55D9B">
            <w:pPr>
              <w:rPr>
                <w:rFonts w:cs="Arial"/>
                <w:szCs w:val="20"/>
                <w:lang w:eastAsia="zh-CN"/>
              </w:rPr>
            </w:pPr>
            <w:r>
              <w:rPr>
                <w:rFonts w:cs="Arial"/>
                <w:szCs w:val="20"/>
                <w:lang w:eastAsia="zh-CN"/>
              </w:rPr>
              <w:t>Delayed Accessory is OFF</w:t>
            </w:r>
          </w:p>
          <w:p w14:paraId="2567E7D2" w14:textId="77777777" w:rsidR="000F496D" w:rsidRDefault="00F55D9B">
            <w:pPr>
              <w:rPr>
                <w:rFonts w:cs="Arial"/>
                <w:szCs w:val="20"/>
                <w:lang w:eastAsia="zh-CN"/>
              </w:rPr>
            </w:pPr>
            <w:r>
              <w:rPr>
                <w:rFonts w:cs="Arial"/>
                <w:szCs w:val="20"/>
                <w:lang w:eastAsia="zh-CN"/>
              </w:rPr>
              <w:t>Load Shed is not active</w:t>
            </w:r>
          </w:p>
          <w:p w14:paraId="1E352A19" w14:textId="77777777" w:rsidR="000F496D" w:rsidRDefault="00F55D9B">
            <w:pPr>
              <w:rPr>
                <w:rFonts w:cs="Arial"/>
                <w:szCs w:val="20"/>
                <w:lang w:eastAsia="zh-CN"/>
              </w:rPr>
            </w:pPr>
            <w:r>
              <w:rPr>
                <w:rFonts w:cs="Arial"/>
                <w:szCs w:val="20"/>
                <w:lang w:eastAsia="zh-CN"/>
              </w:rPr>
              <w:t>Transport Mode is not active</w:t>
            </w:r>
          </w:p>
        </w:tc>
      </w:tr>
      <w:tr w:rsidR="000F496D" w14:paraId="6E70ADC8"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3284D88F" w14:textId="77777777" w:rsidR="000F496D" w:rsidRDefault="00F55D9B">
            <w:pPr>
              <w:rPr>
                <w:rFonts w:ascii="Calibri" w:hAnsi="Calibri"/>
                <w:b/>
                <w:sz w:val="22"/>
                <w:szCs w:val="22"/>
                <w:lang w:eastAsia="zh-CN"/>
              </w:rPr>
            </w:pPr>
            <w:r>
              <w:rPr>
                <w:rFonts w:ascii="Calibri" w:hAnsi="Calibri"/>
                <w:b/>
                <w:sz w:val="22"/>
                <w:szCs w:val="22"/>
                <w:lang w:eastAsia="zh-CN"/>
              </w:rPr>
              <w:t>Scenario Description</w:t>
            </w:r>
          </w:p>
        </w:tc>
        <w:tc>
          <w:tcPr>
            <w:tcW w:w="7014" w:type="dxa"/>
            <w:tcBorders>
              <w:top w:val="single" w:sz="4" w:space="0" w:color="auto"/>
              <w:left w:val="single" w:sz="4" w:space="0" w:color="auto"/>
              <w:bottom w:val="single" w:sz="4" w:space="0" w:color="auto"/>
              <w:right w:val="single" w:sz="4" w:space="0" w:color="auto"/>
            </w:tcBorders>
            <w:hideMark/>
          </w:tcPr>
          <w:p w14:paraId="2D74A1D2" w14:textId="77777777" w:rsidR="000F496D" w:rsidRDefault="00F55D9B">
            <w:pPr>
              <w:rPr>
                <w:rFonts w:cs="Arial"/>
                <w:szCs w:val="20"/>
                <w:lang w:eastAsia="zh-CN"/>
              </w:rPr>
            </w:pPr>
            <w:r>
              <w:rPr>
                <w:rFonts w:cs="Arial"/>
                <w:szCs w:val="20"/>
                <w:lang w:eastAsia="zh-CN"/>
              </w:rPr>
              <w:t>The user selects &lt;infotainment OFF&gt; via HMI</w:t>
            </w:r>
          </w:p>
        </w:tc>
      </w:tr>
      <w:tr w:rsidR="000F496D" w14:paraId="28C184F6"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73C7D035" w14:textId="77777777" w:rsidR="000F496D" w:rsidRDefault="00F55D9B">
            <w:pPr>
              <w:rPr>
                <w:rFonts w:ascii="Calibri" w:hAnsi="Calibri"/>
                <w:b/>
                <w:sz w:val="22"/>
                <w:szCs w:val="22"/>
                <w:lang w:eastAsia="zh-CN"/>
              </w:rPr>
            </w:pPr>
            <w:r>
              <w:rPr>
                <w:rFonts w:ascii="Calibri" w:hAnsi="Calibri"/>
                <w:b/>
                <w:sz w:val="22"/>
                <w:szCs w:val="22"/>
                <w:lang w:eastAsia="zh-CN"/>
              </w:rPr>
              <w:t>Post-conditions</w:t>
            </w:r>
          </w:p>
        </w:tc>
        <w:tc>
          <w:tcPr>
            <w:tcW w:w="7014" w:type="dxa"/>
            <w:tcBorders>
              <w:top w:val="single" w:sz="4" w:space="0" w:color="auto"/>
              <w:left w:val="single" w:sz="4" w:space="0" w:color="auto"/>
              <w:bottom w:val="single" w:sz="4" w:space="0" w:color="auto"/>
              <w:right w:val="single" w:sz="4" w:space="0" w:color="auto"/>
            </w:tcBorders>
            <w:hideMark/>
          </w:tcPr>
          <w:p w14:paraId="538B7983" w14:textId="77777777" w:rsidR="000F496D" w:rsidRDefault="00F55D9B">
            <w:pPr>
              <w:rPr>
                <w:rFonts w:cs="Arial"/>
                <w:szCs w:val="20"/>
                <w:lang w:eastAsia="zh-CN"/>
              </w:rPr>
            </w:pPr>
            <w:r>
              <w:rPr>
                <w:rFonts w:cs="Arial"/>
                <w:szCs w:val="20"/>
                <w:lang w:eastAsia="zh-CN"/>
              </w:rPr>
              <w:t xml:space="preserve">The Infotainment System Powers OFF and Extended Play is exited </w:t>
            </w:r>
          </w:p>
        </w:tc>
      </w:tr>
      <w:tr w:rsidR="000F496D" w14:paraId="1C22354F"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23169A33" w14:textId="77777777" w:rsidR="000F496D" w:rsidRDefault="00F55D9B">
            <w:pPr>
              <w:rPr>
                <w:rFonts w:ascii="Calibri" w:hAnsi="Calibri"/>
                <w:b/>
                <w:sz w:val="22"/>
                <w:szCs w:val="22"/>
                <w:lang w:eastAsia="zh-CN"/>
              </w:rPr>
            </w:pPr>
            <w:r>
              <w:rPr>
                <w:rFonts w:ascii="Calibri" w:hAnsi="Calibri"/>
                <w:b/>
                <w:sz w:val="22"/>
                <w:szCs w:val="22"/>
                <w:lang w:eastAsia="zh-CN"/>
              </w:rPr>
              <w:t>List of Exception Use Cases</w:t>
            </w:r>
          </w:p>
        </w:tc>
        <w:tc>
          <w:tcPr>
            <w:tcW w:w="7014" w:type="dxa"/>
            <w:tcBorders>
              <w:top w:val="single" w:sz="4" w:space="0" w:color="auto"/>
              <w:left w:val="single" w:sz="4" w:space="0" w:color="auto"/>
              <w:bottom w:val="single" w:sz="4" w:space="0" w:color="auto"/>
              <w:right w:val="single" w:sz="4" w:space="0" w:color="auto"/>
            </w:tcBorders>
            <w:hideMark/>
          </w:tcPr>
          <w:p w14:paraId="35265F49" w14:textId="77777777" w:rsidR="000F496D" w:rsidRDefault="00F55D9B">
            <w:pPr>
              <w:rPr>
                <w:rFonts w:cs="Arial"/>
                <w:szCs w:val="20"/>
                <w:lang w:eastAsia="zh-CN"/>
              </w:rPr>
            </w:pPr>
            <w:r>
              <w:rPr>
                <w:rFonts w:cs="Arial"/>
                <w:szCs w:val="20"/>
                <w:lang w:eastAsia="zh-CN"/>
              </w:rPr>
              <w:t>N/A</w:t>
            </w:r>
          </w:p>
        </w:tc>
      </w:tr>
      <w:tr w:rsidR="000F496D" w14:paraId="1F6C0D50" w14:textId="77777777">
        <w:trPr>
          <w:jc w:val="center"/>
        </w:trPr>
        <w:tc>
          <w:tcPr>
            <w:tcW w:w="1842" w:type="dxa"/>
            <w:tcBorders>
              <w:top w:val="single" w:sz="4" w:space="0" w:color="auto"/>
              <w:left w:val="single" w:sz="4" w:space="0" w:color="auto"/>
              <w:bottom w:val="single" w:sz="4" w:space="0" w:color="auto"/>
              <w:right w:val="single" w:sz="4" w:space="0" w:color="auto"/>
            </w:tcBorders>
            <w:shd w:val="clear" w:color="auto" w:fill="BFBFBF"/>
            <w:hideMark/>
          </w:tcPr>
          <w:p w14:paraId="6763DD9B" w14:textId="77777777" w:rsidR="000F496D" w:rsidRDefault="00F55D9B">
            <w:pPr>
              <w:rPr>
                <w:rFonts w:ascii="Calibri" w:hAnsi="Calibri"/>
                <w:b/>
                <w:sz w:val="22"/>
                <w:szCs w:val="22"/>
                <w:lang w:eastAsia="zh-CN"/>
              </w:rPr>
            </w:pPr>
            <w:r>
              <w:rPr>
                <w:rFonts w:ascii="Calibri" w:hAnsi="Calibri"/>
                <w:b/>
                <w:sz w:val="22"/>
                <w:szCs w:val="22"/>
                <w:lang w:eastAsia="zh-CN"/>
              </w:rPr>
              <w:t>Interfaces</w:t>
            </w:r>
          </w:p>
        </w:tc>
        <w:tc>
          <w:tcPr>
            <w:tcW w:w="7014" w:type="dxa"/>
            <w:tcBorders>
              <w:top w:val="single" w:sz="4" w:space="0" w:color="auto"/>
              <w:left w:val="single" w:sz="4" w:space="0" w:color="auto"/>
              <w:bottom w:val="single" w:sz="4" w:space="0" w:color="auto"/>
              <w:right w:val="single" w:sz="4" w:space="0" w:color="auto"/>
            </w:tcBorders>
            <w:hideMark/>
          </w:tcPr>
          <w:p w14:paraId="7D396F34" w14:textId="77777777" w:rsidR="000F496D" w:rsidRDefault="00F55D9B">
            <w:pPr>
              <w:rPr>
                <w:rFonts w:cs="Arial"/>
                <w:szCs w:val="20"/>
                <w:lang w:eastAsia="zh-CN"/>
              </w:rPr>
            </w:pPr>
            <w:r>
              <w:rPr>
                <w:rFonts w:cs="Arial"/>
                <w:szCs w:val="20"/>
                <w:lang w:eastAsia="zh-CN"/>
              </w:rPr>
              <w:t>CBI</w:t>
            </w:r>
          </w:p>
        </w:tc>
      </w:tr>
    </w:tbl>
    <w:p w14:paraId="0F476D70" w14:textId="77777777" w:rsidR="000F496D" w:rsidRDefault="000F496D"/>
    <w:p w14:paraId="423E1E14" w14:textId="77777777" w:rsidR="00406F39" w:rsidRDefault="00F55D9B" w:rsidP="006830A8">
      <w:pPr>
        <w:pStyle w:val="Heading4"/>
      </w:pPr>
      <w:r>
        <w:t>PWRMAN-UC-REQ-033890/A-Exit Extended Play Mode - Extended Play Mode timer expires (</w:t>
      </w:r>
      <w:proofErr w:type="spellStart"/>
      <w:r>
        <w:t>TcSE</w:t>
      </w:r>
      <w:proofErr w:type="spellEnd"/>
      <w:r>
        <w:t xml:space="preserve"> ROIN-289137-1)</w:t>
      </w:r>
    </w:p>
    <w:p w14:paraId="6414CE8A" w14:textId="77777777" w:rsidR="00AE06BC" w:rsidRPr="00AE06BC" w:rsidRDefault="00925A7C"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0F496D" w14:paraId="6E8B98E5"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D4465D8" w14:textId="77777777" w:rsidR="000F496D" w:rsidRDefault="00F55D9B">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1403BD8D" w14:textId="77777777" w:rsidR="000F496D" w:rsidRDefault="00F55D9B">
            <w:pPr>
              <w:rPr>
                <w:rFonts w:cs="Arial"/>
                <w:szCs w:val="20"/>
                <w:lang w:eastAsia="zh-CN"/>
              </w:rPr>
            </w:pPr>
            <w:r>
              <w:rPr>
                <w:rFonts w:cs="Arial"/>
                <w:szCs w:val="20"/>
                <w:lang w:eastAsia="zh-CN"/>
              </w:rPr>
              <w:t>Vehicle Occupant</w:t>
            </w:r>
          </w:p>
        </w:tc>
      </w:tr>
      <w:tr w:rsidR="000F496D" w14:paraId="5543B5AC"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C757EC0" w14:textId="77777777" w:rsidR="000F496D" w:rsidRDefault="00F55D9B">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428C8BCD" w14:textId="77777777" w:rsidR="000F496D" w:rsidRDefault="00F55D9B">
            <w:pPr>
              <w:rPr>
                <w:rFonts w:cs="Arial"/>
                <w:szCs w:val="20"/>
                <w:lang w:eastAsia="zh-CN"/>
              </w:rPr>
            </w:pPr>
            <w:r>
              <w:rPr>
                <w:rFonts w:cs="Arial"/>
                <w:szCs w:val="20"/>
                <w:lang w:eastAsia="zh-CN"/>
              </w:rPr>
              <w:t>Infotainment System Powered ON</w:t>
            </w:r>
          </w:p>
          <w:p w14:paraId="24DC21A6" w14:textId="77777777" w:rsidR="000F496D" w:rsidRDefault="00F55D9B">
            <w:pPr>
              <w:rPr>
                <w:rFonts w:cs="Arial"/>
                <w:szCs w:val="20"/>
                <w:lang w:eastAsia="zh-CN"/>
              </w:rPr>
            </w:pPr>
            <w:r>
              <w:rPr>
                <w:rFonts w:cs="Arial"/>
                <w:szCs w:val="20"/>
                <w:lang w:eastAsia="zh-CN"/>
              </w:rPr>
              <w:t>Extended Play is active</w:t>
            </w:r>
          </w:p>
          <w:p w14:paraId="2C039F8B" w14:textId="77777777" w:rsidR="000F496D" w:rsidRDefault="00F55D9B">
            <w:pPr>
              <w:rPr>
                <w:rFonts w:cs="Arial"/>
                <w:szCs w:val="20"/>
                <w:lang w:eastAsia="zh-CN"/>
              </w:rPr>
            </w:pPr>
            <w:r>
              <w:rPr>
                <w:rFonts w:cs="Arial"/>
                <w:szCs w:val="20"/>
                <w:lang w:eastAsia="zh-CN"/>
              </w:rPr>
              <w:t>Ignition Status is OFF</w:t>
            </w:r>
          </w:p>
          <w:p w14:paraId="220C60DA" w14:textId="77777777" w:rsidR="000F496D" w:rsidRDefault="00F55D9B">
            <w:pPr>
              <w:rPr>
                <w:rFonts w:cs="Arial"/>
                <w:szCs w:val="20"/>
                <w:lang w:eastAsia="zh-CN"/>
              </w:rPr>
            </w:pPr>
            <w:r>
              <w:rPr>
                <w:rFonts w:cs="Arial"/>
                <w:szCs w:val="20"/>
                <w:lang w:eastAsia="zh-CN"/>
              </w:rPr>
              <w:t>Delayed Accessory is OFF</w:t>
            </w:r>
          </w:p>
          <w:p w14:paraId="4FEC5E5D" w14:textId="77777777" w:rsidR="000F496D" w:rsidRDefault="00F55D9B">
            <w:pPr>
              <w:rPr>
                <w:rFonts w:cs="Arial"/>
                <w:szCs w:val="20"/>
                <w:lang w:eastAsia="zh-CN"/>
              </w:rPr>
            </w:pPr>
            <w:r>
              <w:rPr>
                <w:rFonts w:cs="Arial"/>
                <w:szCs w:val="20"/>
                <w:lang w:eastAsia="zh-CN"/>
              </w:rPr>
              <w:t>Load Shed is not active</w:t>
            </w:r>
          </w:p>
          <w:p w14:paraId="39ED0774" w14:textId="77777777" w:rsidR="000F496D" w:rsidRDefault="00F55D9B">
            <w:pPr>
              <w:rPr>
                <w:rFonts w:cs="Arial"/>
                <w:szCs w:val="20"/>
                <w:lang w:eastAsia="zh-CN"/>
              </w:rPr>
            </w:pPr>
            <w:r>
              <w:rPr>
                <w:rFonts w:cs="Arial"/>
                <w:szCs w:val="20"/>
                <w:lang w:eastAsia="zh-CN"/>
              </w:rPr>
              <w:t>Transport Mode is not active</w:t>
            </w:r>
          </w:p>
        </w:tc>
      </w:tr>
      <w:tr w:rsidR="000F496D" w14:paraId="3EF8D7AA"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19D5ABB" w14:textId="77777777" w:rsidR="000F496D" w:rsidRDefault="00F55D9B">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2CAE8A35" w14:textId="77777777" w:rsidR="000F496D" w:rsidRDefault="00F55D9B">
            <w:pPr>
              <w:rPr>
                <w:rFonts w:cs="Arial"/>
                <w:szCs w:val="20"/>
                <w:lang w:eastAsia="zh-CN"/>
              </w:rPr>
            </w:pPr>
            <w:r>
              <w:rPr>
                <w:rFonts w:cs="Arial"/>
                <w:szCs w:val="20"/>
                <w:lang w:eastAsia="zh-CN"/>
              </w:rPr>
              <w:t>The Extended Play Mode timer expires</w:t>
            </w:r>
          </w:p>
        </w:tc>
      </w:tr>
      <w:tr w:rsidR="000F496D" w14:paraId="65CB0327"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B766860" w14:textId="77777777" w:rsidR="000F496D" w:rsidRDefault="00F55D9B">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388F1FFD" w14:textId="77777777" w:rsidR="000F496D" w:rsidRDefault="00F55D9B">
            <w:pPr>
              <w:rPr>
                <w:rFonts w:cs="Arial"/>
                <w:szCs w:val="20"/>
                <w:lang w:eastAsia="zh-CN"/>
              </w:rPr>
            </w:pPr>
            <w:r>
              <w:rPr>
                <w:rFonts w:cs="Arial"/>
                <w:szCs w:val="20"/>
                <w:lang w:eastAsia="zh-CN"/>
              </w:rPr>
              <w:t xml:space="preserve">The Infotainment System Powers OFF and Extended Play is exited </w:t>
            </w:r>
          </w:p>
        </w:tc>
      </w:tr>
      <w:tr w:rsidR="000F496D" w14:paraId="625B539E"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844CBA1" w14:textId="77777777" w:rsidR="000F496D" w:rsidRDefault="00F55D9B">
            <w:pPr>
              <w:rPr>
                <w:rFonts w:ascii="Calibri" w:hAnsi="Calibri"/>
                <w:b/>
                <w:sz w:val="22"/>
                <w:szCs w:val="22"/>
                <w:lang w:eastAsia="zh-CN"/>
              </w:rPr>
            </w:pPr>
            <w:r>
              <w:rPr>
                <w:rFonts w:ascii="Calibri" w:hAnsi="Calibri"/>
                <w:b/>
                <w:sz w:val="22"/>
                <w:szCs w:val="22"/>
                <w:lang w:eastAsia="zh-CN"/>
              </w:rPr>
              <w:lastRenderedPageBreak/>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4244BEDF" w14:textId="77777777" w:rsidR="000F496D" w:rsidRDefault="00F55D9B">
            <w:pPr>
              <w:rPr>
                <w:rFonts w:cs="Arial"/>
                <w:szCs w:val="20"/>
                <w:lang w:eastAsia="zh-CN"/>
              </w:rPr>
            </w:pPr>
            <w:r>
              <w:rPr>
                <w:rFonts w:cs="Arial"/>
                <w:szCs w:val="20"/>
                <w:lang w:eastAsia="zh-CN"/>
              </w:rPr>
              <w:t>N/A</w:t>
            </w:r>
          </w:p>
        </w:tc>
      </w:tr>
      <w:tr w:rsidR="000F496D" w14:paraId="7FFEA994"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4A3AFBC" w14:textId="77777777" w:rsidR="000F496D" w:rsidRDefault="00F55D9B">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7699A93E" w14:textId="77777777" w:rsidR="000F496D" w:rsidRDefault="00F55D9B">
            <w:pPr>
              <w:rPr>
                <w:rFonts w:cs="Arial"/>
                <w:szCs w:val="20"/>
                <w:lang w:eastAsia="zh-CN"/>
              </w:rPr>
            </w:pPr>
            <w:r>
              <w:rPr>
                <w:rFonts w:cs="Arial"/>
                <w:szCs w:val="20"/>
                <w:lang w:eastAsia="zh-CN"/>
              </w:rPr>
              <w:t>CBI</w:t>
            </w:r>
          </w:p>
        </w:tc>
      </w:tr>
    </w:tbl>
    <w:p w14:paraId="67BC8EEB" w14:textId="77777777" w:rsidR="000F496D" w:rsidRDefault="000F496D"/>
    <w:p w14:paraId="47C3CCD3" w14:textId="77777777" w:rsidR="00406F39" w:rsidRDefault="00F55D9B" w:rsidP="006830A8">
      <w:pPr>
        <w:pStyle w:val="Heading4"/>
      </w:pPr>
      <w:r>
        <w:t>PWRMAN-UC-REQ-033891/A-Exit Extended Play Mode – Ignition Status changes to Run/Acc (</w:t>
      </w:r>
      <w:proofErr w:type="spellStart"/>
      <w:r>
        <w:t>TcSE</w:t>
      </w:r>
      <w:proofErr w:type="spellEnd"/>
      <w:r>
        <w:t xml:space="preserve"> ROIN-289138-1)</w:t>
      </w:r>
    </w:p>
    <w:p w14:paraId="3D95935E" w14:textId="77777777" w:rsidR="00AE06BC" w:rsidRPr="00AE06BC" w:rsidRDefault="00925A7C"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0F496D" w14:paraId="007CDF06"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E435963" w14:textId="77777777" w:rsidR="000F496D" w:rsidRDefault="00F55D9B">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68C8F571" w14:textId="77777777" w:rsidR="000F496D" w:rsidRDefault="00F55D9B">
            <w:pPr>
              <w:rPr>
                <w:rFonts w:cs="Arial"/>
                <w:szCs w:val="20"/>
                <w:lang w:eastAsia="zh-CN"/>
              </w:rPr>
            </w:pPr>
            <w:r>
              <w:rPr>
                <w:rFonts w:cs="Arial"/>
                <w:szCs w:val="20"/>
                <w:lang w:eastAsia="zh-CN"/>
              </w:rPr>
              <w:t>Vehicle Occupant</w:t>
            </w:r>
          </w:p>
        </w:tc>
      </w:tr>
      <w:tr w:rsidR="000F496D" w14:paraId="6E953C7C"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1849D08" w14:textId="77777777" w:rsidR="000F496D" w:rsidRDefault="00F55D9B">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67890A0E" w14:textId="77777777" w:rsidR="000F496D" w:rsidRDefault="00F55D9B">
            <w:pPr>
              <w:rPr>
                <w:rFonts w:cs="Arial"/>
                <w:szCs w:val="20"/>
                <w:lang w:eastAsia="zh-CN"/>
              </w:rPr>
            </w:pPr>
            <w:r>
              <w:rPr>
                <w:rFonts w:cs="Arial"/>
                <w:szCs w:val="20"/>
                <w:lang w:eastAsia="zh-CN"/>
              </w:rPr>
              <w:t>Infotainment System Powered ON</w:t>
            </w:r>
          </w:p>
          <w:p w14:paraId="0F53B1B3" w14:textId="77777777" w:rsidR="000F496D" w:rsidRDefault="00F55D9B">
            <w:pPr>
              <w:rPr>
                <w:rFonts w:cs="Arial"/>
                <w:szCs w:val="20"/>
                <w:lang w:eastAsia="zh-CN"/>
              </w:rPr>
            </w:pPr>
            <w:r>
              <w:rPr>
                <w:rFonts w:cs="Arial"/>
                <w:szCs w:val="20"/>
                <w:lang w:eastAsia="zh-CN"/>
              </w:rPr>
              <w:t>Extended Play is active</w:t>
            </w:r>
          </w:p>
          <w:p w14:paraId="18D4E81C" w14:textId="77777777" w:rsidR="000F496D" w:rsidRDefault="00F55D9B">
            <w:pPr>
              <w:rPr>
                <w:rFonts w:cs="Arial"/>
                <w:szCs w:val="20"/>
                <w:lang w:eastAsia="zh-CN"/>
              </w:rPr>
            </w:pPr>
            <w:r>
              <w:rPr>
                <w:rFonts w:cs="Arial"/>
                <w:szCs w:val="20"/>
                <w:lang w:eastAsia="zh-CN"/>
              </w:rPr>
              <w:t>Ignition Status is OFF</w:t>
            </w:r>
          </w:p>
          <w:p w14:paraId="3AD949F9" w14:textId="77777777" w:rsidR="000F496D" w:rsidRDefault="00F55D9B">
            <w:pPr>
              <w:rPr>
                <w:rFonts w:cs="Arial"/>
                <w:szCs w:val="20"/>
                <w:lang w:eastAsia="zh-CN"/>
              </w:rPr>
            </w:pPr>
            <w:r>
              <w:rPr>
                <w:rFonts w:cs="Arial"/>
                <w:szCs w:val="20"/>
                <w:lang w:eastAsia="zh-CN"/>
              </w:rPr>
              <w:t>Delayed Accessory is OFF</w:t>
            </w:r>
          </w:p>
          <w:p w14:paraId="3CF79A18" w14:textId="77777777" w:rsidR="000F496D" w:rsidRDefault="00F55D9B">
            <w:pPr>
              <w:rPr>
                <w:rFonts w:cs="Arial"/>
                <w:szCs w:val="20"/>
                <w:lang w:eastAsia="zh-CN"/>
              </w:rPr>
            </w:pPr>
            <w:r>
              <w:rPr>
                <w:rFonts w:cs="Arial"/>
                <w:szCs w:val="20"/>
                <w:lang w:eastAsia="zh-CN"/>
              </w:rPr>
              <w:t>Load Shed is not active</w:t>
            </w:r>
          </w:p>
          <w:p w14:paraId="01DF4CE2" w14:textId="77777777" w:rsidR="000F496D" w:rsidRDefault="00F55D9B">
            <w:pPr>
              <w:rPr>
                <w:rFonts w:cs="Arial"/>
                <w:szCs w:val="20"/>
                <w:lang w:eastAsia="zh-CN"/>
              </w:rPr>
            </w:pPr>
            <w:r>
              <w:rPr>
                <w:rFonts w:cs="Arial"/>
                <w:szCs w:val="20"/>
                <w:lang w:eastAsia="zh-CN"/>
              </w:rPr>
              <w:t>Transport Mode is not active</w:t>
            </w:r>
          </w:p>
        </w:tc>
      </w:tr>
      <w:tr w:rsidR="000F496D" w14:paraId="1F739037"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E3E5EB4" w14:textId="77777777" w:rsidR="000F496D" w:rsidRDefault="00F55D9B">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69C40152" w14:textId="77777777" w:rsidR="000F496D" w:rsidRDefault="00F55D9B">
            <w:pPr>
              <w:rPr>
                <w:rFonts w:cs="Arial"/>
                <w:szCs w:val="20"/>
                <w:lang w:eastAsia="zh-CN"/>
              </w:rPr>
            </w:pPr>
            <w:r>
              <w:rPr>
                <w:rFonts w:cs="Arial"/>
                <w:szCs w:val="20"/>
                <w:lang w:eastAsia="zh-CN"/>
              </w:rPr>
              <w:t>The ignition status changes to Run/ACC</w:t>
            </w:r>
          </w:p>
        </w:tc>
      </w:tr>
      <w:tr w:rsidR="000F496D" w14:paraId="6EA0B0EB"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F705743" w14:textId="77777777" w:rsidR="000F496D" w:rsidRDefault="00F55D9B">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03D0718C" w14:textId="77777777" w:rsidR="000F496D" w:rsidRDefault="00F55D9B">
            <w:pPr>
              <w:rPr>
                <w:rFonts w:cs="Arial"/>
                <w:szCs w:val="20"/>
                <w:lang w:eastAsia="zh-CN"/>
              </w:rPr>
            </w:pPr>
            <w:r>
              <w:rPr>
                <w:rFonts w:cs="Arial"/>
                <w:szCs w:val="20"/>
                <w:lang w:eastAsia="zh-CN"/>
              </w:rPr>
              <w:t>The Infotainment System Remains Powered ON in Run/ACC and Extended Play becomes inactive</w:t>
            </w:r>
          </w:p>
        </w:tc>
      </w:tr>
      <w:tr w:rsidR="000F496D" w14:paraId="372167F8"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5B015E4" w14:textId="77777777" w:rsidR="000F496D" w:rsidRDefault="00F55D9B">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6F44A2AB" w14:textId="77777777" w:rsidR="000F496D" w:rsidRDefault="00F55D9B">
            <w:pPr>
              <w:rPr>
                <w:rFonts w:cs="Arial"/>
                <w:szCs w:val="20"/>
                <w:lang w:eastAsia="zh-CN"/>
              </w:rPr>
            </w:pPr>
            <w:r>
              <w:rPr>
                <w:rFonts w:cs="Arial"/>
                <w:szCs w:val="20"/>
                <w:lang w:eastAsia="zh-CN"/>
              </w:rPr>
              <w:t>N/A</w:t>
            </w:r>
          </w:p>
        </w:tc>
      </w:tr>
      <w:tr w:rsidR="000F496D" w14:paraId="7C528952"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79E53A9" w14:textId="77777777" w:rsidR="000F496D" w:rsidRDefault="00F55D9B">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2FFC4792" w14:textId="77777777" w:rsidR="000F496D" w:rsidRDefault="00F55D9B">
            <w:pPr>
              <w:rPr>
                <w:rFonts w:cs="Arial"/>
                <w:szCs w:val="20"/>
                <w:lang w:eastAsia="zh-CN"/>
              </w:rPr>
            </w:pPr>
            <w:r>
              <w:rPr>
                <w:rFonts w:cs="Arial"/>
                <w:szCs w:val="20"/>
                <w:lang w:eastAsia="zh-CN"/>
              </w:rPr>
              <w:t>CBI</w:t>
            </w:r>
          </w:p>
        </w:tc>
      </w:tr>
    </w:tbl>
    <w:p w14:paraId="056B1477" w14:textId="77777777" w:rsidR="000F496D" w:rsidRDefault="000F496D"/>
    <w:p w14:paraId="77FCCE80" w14:textId="77777777" w:rsidR="00406F39" w:rsidRDefault="00F55D9B" w:rsidP="006830A8">
      <w:pPr>
        <w:pStyle w:val="Heading4"/>
      </w:pPr>
      <w:r>
        <w:t>PWRMAN-UC-REQ-033892/A-Exit Extended Play Mode – Transport / Load Shed active (</w:t>
      </w:r>
      <w:proofErr w:type="spellStart"/>
      <w:r>
        <w:t>TcSE</w:t>
      </w:r>
      <w:proofErr w:type="spellEnd"/>
      <w:r>
        <w:t xml:space="preserve"> ROIN-289139-1)</w:t>
      </w:r>
    </w:p>
    <w:p w14:paraId="388B0A53" w14:textId="77777777" w:rsidR="00AE06BC" w:rsidRPr="00AE06BC" w:rsidRDefault="00925A7C"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0F496D" w14:paraId="30D5461B"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917D583" w14:textId="77777777" w:rsidR="000F496D" w:rsidRDefault="00F55D9B">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3266E7BF" w14:textId="77777777" w:rsidR="000F496D" w:rsidRDefault="00F55D9B">
            <w:pPr>
              <w:rPr>
                <w:rFonts w:cs="Arial"/>
                <w:szCs w:val="20"/>
                <w:lang w:eastAsia="zh-CN"/>
              </w:rPr>
            </w:pPr>
            <w:r>
              <w:rPr>
                <w:rFonts w:cs="Arial"/>
                <w:szCs w:val="20"/>
                <w:lang w:eastAsia="zh-CN"/>
              </w:rPr>
              <w:t>Vehicle Occupant</w:t>
            </w:r>
          </w:p>
        </w:tc>
      </w:tr>
      <w:tr w:rsidR="000F496D" w14:paraId="49DD50D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0EF4ABC" w14:textId="77777777" w:rsidR="000F496D" w:rsidRDefault="00F55D9B">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7712C85D" w14:textId="77777777" w:rsidR="000F496D" w:rsidRDefault="00F55D9B">
            <w:pPr>
              <w:rPr>
                <w:rFonts w:cs="Arial"/>
                <w:szCs w:val="20"/>
                <w:lang w:eastAsia="zh-CN"/>
              </w:rPr>
            </w:pPr>
            <w:r>
              <w:rPr>
                <w:rFonts w:cs="Arial"/>
                <w:szCs w:val="20"/>
                <w:lang w:eastAsia="zh-CN"/>
              </w:rPr>
              <w:t>Infotainment System Powered ON</w:t>
            </w:r>
          </w:p>
          <w:p w14:paraId="269D8F39" w14:textId="77777777" w:rsidR="000F496D" w:rsidRDefault="00F55D9B">
            <w:pPr>
              <w:rPr>
                <w:rFonts w:cs="Arial"/>
                <w:szCs w:val="20"/>
                <w:lang w:eastAsia="zh-CN"/>
              </w:rPr>
            </w:pPr>
            <w:r>
              <w:rPr>
                <w:rFonts w:cs="Arial"/>
                <w:szCs w:val="20"/>
                <w:lang w:eastAsia="zh-CN"/>
              </w:rPr>
              <w:t>Extended Play is active</w:t>
            </w:r>
          </w:p>
          <w:p w14:paraId="058C5142" w14:textId="77777777" w:rsidR="000F496D" w:rsidRDefault="00F55D9B">
            <w:pPr>
              <w:rPr>
                <w:rFonts w:cs="Arial"/>
                <w:szCs w:val="20"/>
                <w:lang w:eastAsia="zh-CN"/>
              </w:rPr>
            </w:pPr>
            <w:r>
              <w:rPr>
                <w:rFonts w:cs="Arial"/>
                <w:szCs w:val="20"/>
                <w:lang w:eastAsia="zh-CN"/>
              </w:rPr>
              <w:t>Ignition Status is OFF</w:t>
            </w:r>
          </w:p>
          <w:p w14:paraId="7315F264" w14:textId="77777777" w:rsidR="000F496D" w:rsidRDefault="00F55D9B">
            <w:pPr>
              <w:rPr>
                <w:rFonts w:cs="Arial"/>
                <w:szCs w:val="20"/>
                <w:lang w:eastAsia="zh-CN"/>
              </w:rPr>
            </w:pPr>
            <w:r>
              <w:rPr>
                <w:rFonts w:cs="Arial"/>
                <w:szCs w:val="20"/>
                <w:lang w:eastAsia="zh-CN"/>
              </w:rPr>
              <w:t>Delayed Accessory is OFF</w:t>
            </w:r>
          </w:p>
          <w:p w14:paraId="2C00E6FB" w14:textId="77777777" w:rsidR="000F496D" w:rsidRDefault="00F55D9B">
            <w:pPr>
              <w:rPr>
                <w:rFonts w:cs="Arial"/>
                <w:szCs w:val="20"/>
                <w:lang w:eastAsia="zh-CN"/>
              </w:rPr>
            </w:pPr>
            <w:r>
              <w:rPr>
                <w:rFonts w:cs="Arial"/>
                <w:szCs w:val="20"/>
                <w:lang w:eastAsia="zh-CN"/>
              </w:rPr>
              <w:t>Load Shed is not active</w:t>
            </w:r>
          </w:p>
          <w:p w14:paraId="39AA0061" w14:textId="77777777" w:rsidR="000F496D" w:rsidRDefault="00F55D9B">
            <w:pPr>
              <w:rPr>
                <w:rFonts w:cs="Arial"/>
                <w:szCs w:val="20"/>
                <w:lang w:eastAsia="zh-CN"/>
              </w:rPr>
            </w:pPr>
            <w:r>
              <w:rPr>
                <w:rFonts w:cs="Arial"/>
                <w:szCs w:val="20"/>
                <w:lang w:eastAsia="zh-CN"/>
              </w:rPr>
              <w:t>Transport Mode is not active</w:t>
            </w:r>
          </w:p>
        </w:tc>
      </w:tr>
      <w:tr w:rsidR="000F496D" w14:paraId="34F3A9B8"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A74475D" w14:textId="77777777" w:rsidR="000F496D" w:rsidRDefault="00F55D9B">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69E29825" w14:textId="77777777" w:rsidR="000F496D" w:rsidRDefault="00F55D9B">
            <w:pPr>
              <w:rPr>
                <w:rFonts w:cs="Arial"/>
                <w:szCs w:val="20"/>
                <w:lang w:eastAsia="zh-CN"/>
              </w:rPr>
            </w:pPr>
            <w:r>
              <w:rPr>
                <w:rFonts w:cs="Arial"/>
                <w:szCs w:val="20"/>
                <w:lang w:eastAsia="zh-CN"/>
              </w:rPr>
              <w:t>A Transport Mode or Load Shed event turns OFF the infotainment system</w:t>
            </w:r>
          </w:p>
        </w:tc>
      </w:tr>
      <w:tr w:rsidR="000F496D" w14:paraId="57A38FAB"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2C2CF5D" w14:textId="77777777" w:rsidR="000F496D" w:rsidRDefault="00F55D9B">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0699DC42" w14:textId="77777777" w:rsidR="000F496D" w:rsidRDefault="00F55D9B">
            <w:pPr>
              <w:rPr>
                <w:rFonts w:cs="Arial"/>
                <w:szCs w:val="20"/>
                <w:lang w:eastAsia="zh-CN"/>
              </w:rPr>
            </w:pPr>
            <w:r>
              <w:rPr>
                <w:rFonts w:cs="Arial"/>
                <w:szCs w:val="20"/>
                <w:lang w:eastAsia="zh-CN"/>
              </w:rPr>
              <w:t>The Infotainment System Powers OFF with {HMI Indication} for Load Shed or Transport Mode</w:t>
            </w:r>
          </w:p>
        </w:tc>
      </w:tr>
      <w:tr w:rsidR="000F496D" w14:paraId="5DEB9929"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8CB6CBA" w14:textId="77777777" w:rsidR="000F496D" w:rsidRDefault="00F55D9B">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6F16EF6A" w14:textId="77777777" w:rsidR="000F496D" w:rsidRDefault="00F55D9B">
            <w:pPr>
              <w:rPr>
                <w:rFonts w:cs="Arial"/>
                <w:szCs w:val="20"/>
                <w:lang w:eastAsia="zh-CN"/>
              </w:rPr>
            </w:pPr>
            <w:r>
              <w:rPr>
                <w:rFonts w:cs="Arial"/>
                <w:szCs w:val="20"/>
                <w:lang w:eastAsia="zh-CN"/>
              </w:rPr>
              <w:t>N/A</w:t>
            </w:r>
          </w:p>
        </w:tc>
      </w:tr>
      <w:tr w:rsidR="000F496D" w14:paraId="12B96EA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25FAA37" w14:textId="77777777" w:rsidR="000F496D" w:rsidRDefault="00F55D9B">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1B11BE2C" w14:textId="77777777" w:rsidR="000F496D" w:rsidRDefault="00F55D9B">
            <w:pPr>
              <w:rPr>
                <w:rFonts w:cs="Arial"/>
                <w:szCs w:val="20"/>
                <w:lang w:eastAsia="zh-CN"/>
              </w:rPr>
            </w:pPr>
            <w:r>
              <w:rPr>
                <w:rFonts w:cs="Arial"/>
                <w:szCs w:val="20"/>
                <w:lang w:eastAsia="zh-CN"/>
              </w:rPr>
              <w:t>CBI</w:t>
            </w:r>
          </w:p>
        </w:tc>
      </w:tr>
    </w:tbl>
    <w:p w14:paraId="6ED7FB19" w14:textId="77777777" w:rsidR="000F496D" w:rsidRDefault="000F496D"/>
    <w:p w14:paraId="6EC8F1E1" w14:textId="77777777" w:rsidR="00406F39" w:rsidRDefault="00F55D9B" w:rsidP="006830A8">
      <w:pPr>
        <w:pStyle w:val="Heading3"/>
      </w:pPr>
      <w:bookmarkStart w:id="167" w:name="_Toc94795979"/>
      <w:r>
        <w:t>Requirements</w:t>
      </w:r>
      <w:bookmarkEnd w:id="167"/>
    </w:p>
    <w:p w14:paraId="2DF4320F" w14:textId="77777777" w:rsidR="006830A8" w:rsidRPr="006830A8" w:rsidRDefault="006830A8" w:rsidP="006830A8">
      <w:pPr>
        <w:pStyle w:val="Heading4"/>
        <w:rPr>
          <w:b w:val="0"/>
          <w:u w:val="single"/>
        </w:rPr>
      </w:pPr>
      <w:r w:rsidRPr="006830A8">
        <w:rPr>
          <w:b w:val="0"/>
          <w:u w:val="single"/>
        </w:rPr>
        <w:t>PWRMAN-SR-REQ-014500/B-Extended Play Supported / Not Supported (</w:t>
      </w:r>
      <w:proofErr w:type="spellStart"/>
      <w:r w:rsidRPr="006830A8">
        <w:rPr>
          <w:b w:val="0"/>
          <w:u w:val="single"/>
        </w:rPr>
        <w:t>TcSE</w:t>
      </w:r>
      <w:proofErr w:type="spellEnd"/>
      <w:r w:rsidRPr="006830A8">
        <w:rPr>
          <w:b w:val="0"/>
          <w:u w:val="single"/>
        </w:rPr>
        <w:t xml:space="preserve"> ROIN-40652-1)</w:t>
      </w:r>
    </w:p>
    <w:p w14:paraId="0C3143E4" w14:textId="77777777" w:rsidR="000F496D" w:rsidRDefault="00F55D9B">
      <w:pPr>
        <w:rPr>
          <w:rFonts w:cs="Arial"/>
          <w:szCs w:val="20"/>
        </w:rPr>
      </w:pPr>
      <w:r>
        <w:rPr>
          <w:rFonts w:cs="Arial"/>
          <w:szCs w:val="20"/>
        </w:rPr>
        <w:t>Extended Play mode shall be configurable Supported / Not Supported.  Reference IDS specification for details.</w:t>
      </w:r>
    </w:p>
    <w:p w14:paraId="59063E85" w14:textId="77777777" w:rsidR="006830A8" w:rsidRPr="006830A8" w:rsidRDefault="006830A8" w:rsidP="006830A8">
      <w:pPr>
        <w:pStyle w:val="Heading4"/>
        <w:rPr>
          <w:b w:val="0"/>
          <w:u w:val="single"/>
        </w:rPr>
      </w:pPr>
      <w:r w:rsidRPr="006830A8">
        <w:rPr>
          <w:b w:val="0"/>
          <w:u w:val="single"/>
        </w:rPr>
        <w:t>PWRMAN-SR-REQ-014501/B-Extended Play Configuration Times (</w:t>
      </w:r>
      <w:proofErr w:type="spellStart"/>
      <w:r w:rsidRPr="006830A8">
        <w:rPr>
          <w:b w:val="0"/>
          <w:u w:val="single"/>
        </w:rPr>
        <w:t>TcSE</w:t>
      </w:r>
      <w:proofErr w:type="spellEnd"/>
      <w:r w:rsidRPr="006830A8">
        <w:rPr>
          <w:b w:val="0"/>
          <w:u w:val="single"/>
        </w:rPr>
        <w:t xml:space="preserve"> ROIN-40653-1)</w:t>
      </w:r>
    </w:p>
    <w:p w14:paraId="5F995319" w14:textId="77777777" w:rsidR="000F496D" w:rsidRDefault="00F55D9B">
      <w:pPr>
        <w:rPr>
          <w:rFonts w:cs="Arial"/>
          <w:szCs w:val="20"/>
        </w:rPr>
      </w:pPr>
      <w:r>
        <w:rPr>
          <w:rFonts w:cs="Arial"/>
          <w:szCs w:val="20"/>
        </w:rPr>
        <w:t>Extended Play mode shall be configurable for various times up to 1 hour.  Reference IDS specification for details.</w:t>
      </w:r>
    </w:p>
    <w:p w14:paraId="1815DDAC" w14:textId="77777777" w:rsidR="008B19BF" w:rsidRDefault="00F55D9B">
      <w:pPr>
        <w:spacing w:after="200" w:line="276" w:lineRule="auto"/>
      </w:pPr>
      <w:r>
        <w:br w:type="page"/>
      </w:r>
    </w:p>
    <w:p w14:paraId="1DDFAFC4" w14:textId="77777777" w:rsidR="00406F39" w:rsidRDefault="00F55D9B" w:rsidP="006830A8">
      <w:pPr>
        <w:pStyle w:val="Heading2"/>
      </w:pPr>
      <w:bookmarkStart w:id="168" w:name="_Toc94795980"/>
      <w:r w:rsidRPr="00B9479B">
        <w:lastRenderedPageBreak/>
        <w:t>PWRMAN-FUN-REQ-033893/B-Phone Mode (</w:t>
      </w:r>
      <w:proofErr w:type="spellStart"/>
      <w:r w:rsidRPr="00B9479B">
        <w:t>TcSE</w:t>
      </w:r>
      <w:proofErr w:type="spellEnd"/>
      <w:r w:rsidRPr="00B9479B">
        <w:t xml:space="preserve"> ROIN-289941-1)</w:t>
      </w:r>
      <w:bookmarkEnd w:id="168"/>
    </w:p>
    <w:p w14:paraId="2966BBB6" w14:textId="77777777" w:rsidR="000F496D" w:rsidRDefault="000F496D"/>
    <w:p w14:paraId="653BEFDC" w14:textId="77777777" w:rsidR="00406F39" w:rsidRDefault="00F55D9B" w:rsidP="006830A8">
      <w:pPr>
        <w:pStyle w:val="Heading3"/>
      </w:pPr>
      <w:bookmarkStart w:id="169" w:name="_Toc94795981"/>
      <w:r>
        <w:t>Use Cases</w:t>
      </w:r>
      <w:bookmarkEnd w:id="169"/>
    </w:p>
    <w:p w14:paraId="476DB459" w14:textId="77777777" w:rsidR="00406F39" w:rsidRDefault="00F55D9B" w:rsidP="006830A8">
      <w:pPr>
        <w:pStyle w:val="Heading4"/>
      </w:pPr>
      <w:r>
        <w:t>PWRMAN-UC-REQ-033894/A-Entering Phone Mode (</w:t>
      </w:r>
      <w:proofErr w:type="spellStart"/>
      <w:r>
        <w:t>TcSE</w:t>
      </w:r>
      <w:proofErr w:type="spellEnd"/>
      <w:r>
        <w:t xml:space="preserve"> ROIN-289143-1)</w:t>
      </w:r>
    </w:p>
    <w:p w14:paraId="56AC839C" w14:textId="77777777" w:rsidR="00AE06BC" w:rsidRPr="00AE06BC" w:rsidRDefault="00925A7C"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0F496D" w14:paraId="32B143A6"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341EA3D" w14:textId="77777777" w:rsidR="000F496D" w:rsidRDefault="00F55D9B">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02C3F597" w14:textId="77777777" w:rsidR="000F496D" w:rsidRDefault="00F55D9B">
            <w:pPr>
              <w:rPr>
                <w:rFonts w:cs="Arial"/>
                <w:szCs w:val="20"/>
                <w:lang w:eastAsia="zh-CN"/>
              </w:rPr>
            </w:pPr>
            <w:r>
              <w:rPr>
                <w:rFonts w:cs="Arial"/>
                <w:szCs w:val="20"/>
                <w:lang w:eastAsia="zh-CN"/>
              </w:rPr>
              <w:t>Vehicle Occupant</w:t>
            </w:r>
          </w:p>
        </w:tc>
      </w:tr>
      <w:tr w:rsidR="000F496D" w14:paraId="4BBA9D71"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57D0E13" w14:textId="77777777" w:rsidR="000F496D" w:rsidRDefault="00F55D9B">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tcPr>
          <w:p w14:paraId="3991C66B" w14:textId="77777777" w:rsidR="000F496D" w:rsidRDefault="00F55D9B">
            <w:pPr>
              <w:rPr>
                <w:rFonts w:cs="Arial"/>
                <w:szCs w:val="20"/>
                <w:lang w:eastAsia="zh-CN"/>
              </w:rPr>
            </w:pPr>
            <w:r>
              <w:rPr>
                <w:rFonts w:cs="Arial"/>
                <w:szCs w:val="20"/>
                <w:lang w:eastAsia="zh-CN"/>
              </w:rPr>
              <w:t xml:space="preserve">Infotainment System Powered ON in </w:t>
            </w:r>
            <w:proofErr w:type="spellStart"/>
            <w:r>
              <w:rPr>
                <w:rFonts w:cs="Arial"/>
                <w:szCs w:val="20"/>
                <w:lang w:eastAsia="zh-CN"/>
              </w:rPr>
              <w:t>MMActive</w:t>
            </w:r>
            <w:proofErr w:type="spellEnd"/>
            <w:r>
              <w:rPr>
                <w:rFonts w:cs="Arial"/>
                <w:szCs w:val="20"/>
                <w:lang w:eastAsia="zh-CN"/>
              </w:rPr>
              <w:t xml:space="preserve"> or Extended Play</w:t>
            </w:r>
          </w:p>
          <w:p w14:paraId="2875D6B5" w14:textId="77777777" w:rsidR="000F496D" w:rsidRDefault="000F496D">
            <w:pPr>
              <w:rPr>
                <w:rFonts w:cs="Arial"/>
                <w:szCs w:val="20"/>
                <w:lang w:eastAsia="zh-CN"/>
              </w:rPr>
            </w:pPr>
          </w:p>
        </w:tc>
      </w:tr>
      <w:tr w:rsidR="000F496D" w14:paraId="23803ACE"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136E106" w14:textId="77777777" w:rsidR="000F496D" w:rsidRDefault="00F55D9B">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41638F60" w14:textId="77777777" w:rsidR="000F496D" w:rsidRDefault="00F55D9B">
            <w:pPr>
              <w:rPr>
                <w:rFonts w:cs="Arial"/>
                <w:szCs w:val="20"/>
                <w:lang w:eastAsia="zh-CN"/>
              </w:rPr>
            </w:pPr>
            <w:r>
              <w:rPr>
                <w:rFonts w:cs="Arial"/>
                <w:szCs w:val="20"/>
                <w:lang w:eastAsia="zh-CN"/>
              </w:rPr>
              <w:t>The user places or receives a Phone Call</w:t>
            </w:r>
          </w:p>
        </w:tc>
      </w:tr>
      <w:tr w:rsidR="000F496D" w14:paraId="7CE8802E"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95CBE04" w14:textId="77777777" w:rsidR="000F496D" w:rsidRDefault="00F55D9B">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45F25660" w14:textId="77777777" w:rsidR="000F496D" w:rsidRDefault="00F55D9B">
            <w:pPr>
              <w:rPr>
                <w:rFonts w:cs="Arial"/>
                <w:szCs w:val="20"/>
                <w:lang w:eastAsia="zh-CN"/>
              </w:rPr>
            </w:pPr>
            <w:r>
              <w:rPr>
                <w:rFonts w:cs="Arial"/>
                <w:szCs w:val="20"/>
                <w:lang w:eastAsia="zh-CN"/>
              </w:rPr>
              <w:t>The infotainment system enters Phone Mode</w:t>
            </w:r>
          </w:p>
        </w:tc>
      </w:tr>
      <w:tr w:rsidR="000F496D" w14:paraId="103157ED"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E8A66B5" w14:textId="77777777" w:rsidR="000F496D" w:rsidRDefault="00F55D9B">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1E9333A7" w14:textId="77777777" w:rsidR="000F496D" w:rsidRDefault="00F55D9B">
            <w:pPr>
              <w:rPr>
                <w:rFonts w:cs="Arial"/>
                <w:szCs w:val="20"/>
                <w:lang w:eastAsia="zh-CN"/>
              </w:rPr>
            </w:pPr>
            <w:r>
              <w:rPr>
                <w:rFonts w:cs="Arial"/>
                <w:szCs w:val="20"/>
                <w:lang w:eastAsia="zh-CN"/>
              </w:rPr>
              <w:t>N/A</w:t>
            </w:r>
          </w:p>
        </w:tc>
      </w:tr>
      <w:tr w:rsidR="000F496D" w14:paraId="2C61E3E5"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006D2CC" w14:textId="77777777" w:rsidR="000F496D" w:rsidRDefault="00F55D9B">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30D1C2B0" w14:textId="77777777" w:rsidR="000F496D" w:rsidRDefault="00F55D9B">
            <w:pPr>
              <w:rPr>
                <w:rFonts w:cs="Arial"/>
                <w:szCs w:val="20"/>
                <w:lang w:eastAsia="zh-CN"/>
              </w:rPr>
            </w:pPr>
            <w:r>
              <w:rPr>
                <w:rFonts w:cs="Arial"/>
                <w:szCs w:val="20"/>
                <w:lang w:eastAsia="zh-CN"/>
              </w:rPr>
              <w:t>CBI (Center Stack Button Interface – Touch/</w:t>
            </w:r>
            <w:proofErr w:type="gramStart"/>
            <w:r>
              <w:rPr>
                <w:rFonts w:cs="Arial"/>
                <w:szCs w:val="20"/>
                <w:lang w:eastAsia="zh-CN"/>
              </w:rPr>
              <w:t>Non Touch</w:t>
            </w:r>
            <w:proofErr w:type="gramEnd"/>
            <w:r>
              <w:rPr>
                <w:rFonts w:cs="Arial"/>
                <w:szCs w:val="20"/>
                <w:lang w:eastAsia="zh-CN"/>
              </w:rPr>
              <w:t>)</w:t>
            </w:r>
          </w:p>
          <w:p w14:paraId="7A26A6F6" w14:textId="77777777" w:rsidR="000F496D" w:rsidRDefault="00F55D9B">
            <w:pPr>
              <w:rPr>
                <w:rFonts w:cs="Arial"/>
                <w:szCs w:val="20"/>
                <w:lang w:eastAsia="zh-CN"/>
              </w:rPr>
            </w:pPr>
            <w:r>
              <w:rPr>
                <w:rFonts w:cs="Arial"/>
                <w:szCs w:val="20"/>
                <w:lang w:eastAsia="zh-CN"/>
              </w:rPr>
              <w:t>G-HMI (Graphic HMI)</w:t>
            </w:r>
          </w:p>
          <w:p w14:paraId="37E02115" w14:textId="77777777" w:rsidR="000F496D" w:rsidRDefault="00F55D9B">
            <w:pPr>
              <w:rPr>
                <w:rFonts w:ascii="Calibri" w:hAnsi="Calibri"/>
                <w:lang w:eastAsia="zh-CN"/>
              </w:rPr>
            </w:pPr>
            <w:r>
              <w:rPr>
                <w:rFonts w:cs="Arial"/>
                <w:szCs w:val="20"/>
                <w:lang w:eastAsia="zh-CN"/>
              </w:rPr>
              <w:t>SWC (Steering Wheel Control)</w:t>
            </w:r>
          </w:p>
        </w:tc>
      </w:tr>
    </w:tbl>
    <w:p w14:paraId="427083AF" w14:textId="77777777" w:rsidR="000F496D" w:rsidRDefault="000F496D">
      <w:pPr>
        <w:jc w:val="center"/>
      </w:pPr>
    </w:p>
    <w:p w14:paraId="7178B2F4" w14:textId="77777777" w:rsidR="00406F39" w:rsidRDefault="00F55D9B" w:rsidP="006830A8">
      <w:pPr>
        <w:pStyle w:val="Heading4"/>
      </w:pPr>
      <w:r>
        <w:t xml:space="preserve">PWRMAN-UC-REQ-033895/A-Exit Phone Mode during </w:t>
      </w:r>
      <w:proofErr w:type="spellStart"/>
      <w:r>
        <w:t>MMActive</w:t>
      </w:r>
      <w:proofErr w:type="spellEnd"/>
      <w:r>
        <w:t xml:space="preserve"> Phone Mode (</w:t>
      </w:r>
      <w:proofErr w:type="spellStart"/>
      <w:r>
        <w:t>TcSE</w:t>
      </w:r>
      <w:proofErr w:type="spellEnd"/>
      <w:r>
        <w:t xml:space="preserve"> ROIN-289145-1)</w:t>
      </w:r>
    </w:p>
    <w:p w14:paraId="3E762770" w14:textId="77777777" w:rsidR="00AE06BC" w:rsidRPr="00AE06BC" w:rsidRDefault="00925A7C"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0F496D" w14:paraId="3647FD4E"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5D3C3A3" w14:textId="77777777" w:rsidR="000F496D" w:rsidRDefault="00F55D9B">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380516C9" w14:textId="77777777" w:rsidR="000F496D" w:rsidRDefault="00F55D9B">
            <w:pPr>
              <w:rPr>
                <w:rFonts w:cs="Arial"/>
                <w:szCs w:val="20"/>
                <w:lang w:eastAsia="zh-CN"/>
              </w:rPr>
            </w:pPr>
            <w:r>
              <w:rPr>
                <w:rFonts w:cs="Arial"/>
                <w:szCs w:val="20"/>
                <w:lang w:eastAsia="zh-CN"/>
              </w:rPr>
              <w:t>Vehicle Occupant</w:t>
            </w:r>
          </w:p>
        </w:tc>
      </w:tr>
      <w:tr w:rsidR="000F496D" w14:paraId="5A86D346"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2CD5C7A" w14:textId="77777777" w:rsidR="000F496D" w:rsidRDefault="00F55D9B">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1B615E35" w14:textId="77777777" w:rsidR="000F496D" w:rsidRDefault="00F55D9B">
            <w:pPr>
              <w:rPr>
                <w:rFonts w:cs="Arial"/>
                <w:szCs w:val="20"/>
                <w:lang w:eastAsia="zh-CN"/>
              </w:rPr>
            </w:pPr>
            <w:r>
              <w:rPr>
                <w:rFonts w:cs="Arial"/>
                <w:szCs w:val="20"/>
                <w:lang w:eastAsia="zh-CN"/>
              </w:rPr>
              <w:t>Phone Call is active</w:t>
            </w:r>
          </w:p>
          <w:p w14:paraId="0167DF57" w14:textId="77777777" w:rsidR="000F496D" w:rsidRDefault="00F55D9B">
            <w:pPr>
              <w:rPr>
                <w:rFonts w:cs="Arial"/>
                <w:szCs w:val="20"/>
                <w:lang w:eastAsia="zh-CN"/>
              </w:rPr>
            </w:pPr>
            <w:r>
              <w:rPr>
                <w:rFonts w:cs="Arial"/>
                <w:szCs w:val="20"/>
                <w:lang w:eastAsia="zh-CN"/>
              </w:rPr>
              <w:t>Infotainment System Powered ON</w:t>
            </w:r>
          </w:p>
          <w:p w14:paraId="08EFCD0C" w14:textId="77777777" w:rsidR="000F496D" w:rsidRDefault="00F55D9B">
            <w:pPr>
              <w:rPr>
                <w:rFonts w:cs="Arial"/>
                <w:szCs w:val="20"/>
                <w:lang w:eastAsia="zh-CN"/>
              </w:rPr>
            </w:pPr>
            <w:r>
              <w:rPr>
                <w:rFonts w:cs="Arial"/>
                <w:szCs w:val="20"/>
                <w:lang w:eastAsia="zh-CN"/>
              </w:rPr>
              <w:t>Ignition Status is Run/ACC or Delayed Accessory is Active</w:t>
            </w:r>
          </w:p>
          <w:p w14:paraId="729A00ED" w14:textId="77777777" w:rsidR="000F496D" w:rsidRDefault="00F55D9B">
            <w:pPr>
              <w:rPr>
                <w:rFonts w:cs="Arial"/>
                <w:szCs w:val="20"/>
                <w:lang w:eastAsia="zh-CN"/>
              </w:rPr>
            </w:pPr>
            <w:r>
              <w:rPr>
                <w:rFonts w:cs="Arial"/>
                <w:szCs w:val="20"/>
                <w:lang w:eastAsia="zh-CN"/>
              </w:rPr>
              <w:t>Load Shed is not active</w:t>
            </w:r>
          </w:p>
          <w:p w14:paraId="192278F3" w14:textId="77777777" w:rsidR="000F496D" w:rsidRDefault="00F55D9B">
            <w:pPr>
              <w:rPr>
                <w:rFonts w:cs="Arial"/>
                <w:szCs w:val="20"/>
                <w:lang w:eastAsia="zh-CN"/>
              </w:rPr>
            </w:pPr>
            <w:r>
              <w:rPr>
                <w:rFonts w:cs="Arial"/>
                <w:szCs w:val="20"/>
                <w:lang w:eastAsia="zh-CN"/>
              </w:rPr>
              <w:t>Transport Mode is not active</w:t>
            </w:r>
          </w:p>
        </w:tc>
      </w:tr>
      <w:tr w:rsidR="000F496D" w14:paraId="1F9ADB31"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1640BD6" w14:textId="77777777" w:rsidR="000F496D" w:rsidRDefault="00F55D9B">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tcPr>
          <w:p w14:paraId="7626B754" w14:textId="77777777" w:rsidR="000F496D" w:rsidRDefault="00F55D9B">
            <w:pPr>
              <w:rPr>
                <w:rFonts w:cs="Arial"/>
                <w:szCs w:val="20"/>
                <w:lang w:eastAsia="zh-CN"/>
              </w:rPr>
            </w:pPr>
            <w:r>
              <w:rPr>
                <w:rFonts w:cs="Arial"/>
                <w:szCs w:val="20"/>
                <w:lang w:eastAsia="zh-CN"/>
              </w:rPr>
              <w:t>Call is ended</w:t>
            </w:r>
          </w:p>
          <w:p w14:paraId="46540043" w14:textId="77777777" w:rsidR="000F496D" w:rsidRDefault="000F496D">
            <w:pPr>
              <w:rPr>
                <w:rFonts w:cs="Arial"/>
                <w:szCs w:val="20"/>
                <w:lang w:eastAsia="zh-CN"/>
              </w:rPr>
            </w:pPr>
          </w:p>
        </w:tc>
      </w:tr>
      <w:tr w:rsidR="000F496D" w14:paraId="249C082B"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2D799E8" w14:textId="77777777" w:rsidR="000F496D" w:rsidRDefault="00F55D9B">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7438081C" w14:textId="77777777" w:rsidR="000F496D" w:rsidRDefault="00F55D9B">
            <w:pPr>
              <w:rPr>
                <w:rFonts w:cs="Arial"/>
                <w:szCs w:val="20"/>
                <w:lang w:eastAsia="zh-CN"/>
              </w:rPr>
            </w:pPr>
            <w:r>
              <w:rPr>
                <w:rFonts w:cs="Arial"/>
                <w:szCs w:val="20"/>
                <w:lang w:eastAsia="zh-CN"/>
              </w:rPr>
              <w:t xml:space="preserve">Phone mode is </w:t>
            </w:r>
            <w:proofErr w:type="gramStart"/>
            <w:r>
              <w:rPr>
                <w:rFonts w:cs="Arial"/>
                <w:szCs w:val="20"/>
                <w:lang w:eastAsia="zh-CN"/>
              </w:rPr>
              <w:t>exited</w:t>
            </w:r>
            <w:proofErr w:type="gramEnd"/>
            <w:r>
              <w:rPr>
                <w:rFonts w:cs="Arial"/>
                <w:szCs w:val="20"/>
                <w:lang w:eastAsia="zh-CN"/>
              </w:rPr>
              <w:t xml:space="preserve"> and the applicable power mode state is entered</w:t>
            </w:r>
          </w:p>
        </w:tc>
      </w:tr>
      <w:tr w:rsidR="000F496D" w14:paraId="1D849E35"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0F225FA" w14:textId="77777777" w:rsidR="000F496D" w:rsidRDefault="00F55D9B">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34A79ED2" w14:textId="77777777" w:rsidR="000F496D" w:rsidRDefault="00F55D9B">
            <w:pPr>
              <w:rPr>
                <w:rFonts w:cs="Arial"/>
                <w:szCs w:val="20"/>
                <w:lang w:eastAsia="zh-CN"/>
              </w:rPr>
            </w:pPr>
            <w:r>
              <w:rPr>
                <w:rFonts w:cs="Arial"/>
                <w:szCs w:val="20"/>
                <w:lang w:eastAsia="zh-CN"/>
              </w:rPr>
              <w:t>N/A</w:t>
            </w:r>
          </w:p>
        </w:tc>
      </w:tr>
      <w:tr w:rsidR="000F496D" w14:paraId="55AFF9BE"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3B60869" w14:textId="77777777" w:rsidR="000F496D" w:rsidRDefault="00F55D9B">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796D5D9D" w14:textId="77777777" w:rsidR="000F496D" w:rsidRDefault="00F55D9B">
            <w:pPr>
              <w:rPr>
                <w:rFonts w:cs="Arial"/>
                <w:szCs w:val="20"/>
                <w:lang w:eastAsia="zh-CN"/>
              </w:rPr>
            </w:pPr>
            <w:r>
              <w:rPr>
                <w:rFonts w:cs="Arial"/>
                <w:szCs w:val="20"/>
                <w:lang w:eastAsia="zh-CN"/>
              </w:rPr>
              <w:t>CBI (Center Stack Button Interface – Touch/</w:t>
            </w:r>
            <w:proofErr w:type="gramStart"/>
            <w:r>
              <w:rPr>
                <w:rFonts w:cs="Arial"/>
                <w:szCs w:val="20"/>
                <w:lang w:eastAsia="zh-CN"/>
              </w:rPr>
              <w:t>Non Touch</w:t>
            </w:r>
            <w:proofErr w:type="gramEnd"/>
            <w:r>
              <w:rPr>
                <w:rFonts w:cs="Arial"/>
                <w:szCs w:val="20"/>
                <w:lang w:eastAsia="zh-CN"/>
              </w:rPr>
              <w:t xml:space="preserve">), </w:t>
            </w:r>
          </w:p>
          <w:p w14:paraId="73AD3616" w14:textId="77777777" w:rsidR="000F496D" w:rsidRDefault="00F55D9B">
            <w:pPr>
              <w:rPr>
                <w:rFonts w:cs="Arial"/>
                <w:szCs w:val="20"/>
                <w:lang w:eastAsia="zh-CN"/>
              </w:rPr>
            </w:pPr>
            <w:r>
              <w:rPr>
                <w:rFonts w:cs="Arial"/>
                <w:szCs w:val="20"/>
                <w:lang w:eastAsia="zh-CN"/>
              </w:rPr>
              <w:t xml:space="preserve">G-HMI (Graphic HMI), </w:t>
            </w:r>
          </w:p>
          <w:p w14:paraId="5700D31E" w14:textId="77777777" w:rsidR="000F496D" w:rsidRDefault="00F55D9B">
            <w:pPr>
              <w:rPr>
                <w:color w:val="FF0000"/>
                <w:lang w:eastAsia="zh-CN"/>
              </w:rPr>
            </w:pPr>
            <w:r>
              <w:rPr>
                <w:rFonts w:cs="Arial"/>
                <w:szCs w:val="20"/>
                <w:lang w:eastAsia="zh-CN"/>
              </w:rPr>
              <w:t>SWC (Steering Wheel Control)</w:t>
            </w:r>
          </w:p>
        </w:tc>
      </w:tr>
    </w:tbl>
    <w:p w14:paraId="5B0CD1AD" w14:textId="77777777" w:rsidR="000F496D" w:rsidRDefault="000F496D"/>
    <w:p w14:paraId="15D4CA05" w14:textId="77777777" w:rsidR="00406F39" w:rsidRDefault="00F55D9B" w:rsidP="006830A8">
      <w:pPr>
        <w:pStyle w:val="Heading4"/>
      </w:pPr>
      <w:r>
        <w:t>PWRMAN-UC-REQ-033896/A-Exit Phone Mode during Extended Play (</w:t>
      </w:r>
      <w:proofErr w:type="spellStart"/>
      <w:proofErr w:type="gramStart"/>
      <w:r>
        <w:t>ie</w:t>
      </w:r>
      <w:proofErr w:type="spellEnd"/>
      <w:proofErr w:type="gramEnd"/>
      <w:r>
        <w:t xml:space="preserve"> Extended Play Phone Mode) (</w:t>
      </w:r>
      <w:proofErr w:type="spellStart"/>
      <w:r>
        <w:t>TcSE</w:t>
      </w:r>
      <w:proofErr w:type="spellEnd"/>
      <w:r>
        <w:t xml:space="preserve"> ROIN-289144-1)</w:t>
      </w:r>
    </w:p>
    <w:p w14:paraId="1F56D213" w14:textId="77777777" w:rsidR="00AE06BC" w:rsidRPr="00AE06BC" w:rsidRDefault="00925A7C"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0F496D" w14:paraId="0C818559"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0C5D57A" w14:textId="77777777" w:rsidR="000F496D" w:rsidRDefault="00F55D9B">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209B9A77" w14:textId="77777777" w:rsidR="000F496D" w:rsidRDefault="00F55D9B">
            <w:pPr>
              <w:rPr>
                <w:rFonts w:cs="Arial"/>
                <w:szCs w:val="20"/>
                <w:lang w:eastAsia="zh-CN"/>
              </w:rPr>
            </w:pPr>
            <w:r>
              <w:rPr>
                <w:rFonts w:cs="Arial"/>
                <w:szCs w:val="20"/>
                <w:lang w:eastAsia="zh-CN"/>
              </w:rPr>
              <w:t>Vehicle Occupant</w:t>
            </w:r>
          </w:p>
        </w:tc>
      </w:tr>
      <w:tr w:rsidR="000F496D" w14:paraId="046E6F58"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FE5710F" w14:textId="77777777" w:rsidR="000F496D" w:rsidRDefault="00F55D9B">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002F4277" w14:textId="77777777" w:rsidR="000F496D" w:rsidRDefault="00F55D9B">
            <w:pPr>
              <w:rPr>
                <w:rFonts w:cs="Arial"/>
                <w:szCs w:val="20"/>
                <w:lang w:eastAsia="zh-CN"/>
              </w:rPr>
            </w:pPr>
            <w:r>
              <w:rPr>
                <w:rFonts w:cs="Arial"/>
                <w:szCs w:val="20"/>
                <w:lang w:eastAsia="zh-CN"/>
              </w:rPr>
              <w:t>Phone Call is active</w:t>
            </w:r>
          </w:p>
          <w:p w14:paraId="301585EE" w14:textId="77777777" w:rsidR="000F496D" w:rsidRDefault="00F55D9B">
            <w:pPr>
              <w:rPr>
                <w:rFonts w:cs="Arial"/>
                <w:szCs w:val="20"/>
                <w:lang w:eastAsia="zh-CN"/>
              </w:rPr>
            </w:pPr>
            <w:r>
              <w:rPr>
                <w:rFonts w:cs="Arial"/>
                <w:szCs w:val="20"/>
                <w:lang w:eastAsia="zh-CN"/>
              </w:rPr>
              <w:t>Infotainment System Powered ON</w:t>
            </w:r>
          </w:p>
          <w:p w14:paraId="44BFC5DE" w14:textId="77777777" w:rsidR="000F496D" w:rsidRDefault="00F55D9B">
            <w:pPr>
              <w:rPr>
                <w:rFonts w:cs="Arial"/>
                <w:szCs w:val="20"/>
                <w:lang w:eastAsia="zh-CN"/>
              </w:rPr>
            </w:pPr>
            <w:r>
              <w:rPr>
                <w:rFonts w:cs="Arial"/>
                <w:szCs w:val="20"/>
                <w:lang w:eastAsia="zh-CN"/>
              </w:rPr>
              <w:t>Extended Play is active (ignition status is OFF and Delayed Acc is OFF)</w:t>
            </w:r>
          </w:p>
          <w:p w14:paraId="0C16A5AD" w14:textId="77777777" w:rsidR="000F496D" w:rsidRDefault="00F55D9B">
            <w:pPr>
              <w:rPr>
                <w:rFonts w:cs="Arial"/>
                <w:szCs w:val="20"/>
                <w:lang w:eastAsia="zh-CN"/>
              </w:rPr>
            </w:pPr>
            <w:r>
              <w:rPr>
                <w:rFonts w:cs="Arial"/>
                <w:szCs w:val="20"/>
                <w:lang w:eastAsia="zh-CN"/>
              </w:rPr>
              <w:t>Load Shed is not active</w:t>
            </w:r>
          </w:p>
          <w:p w14:paraId="5BDE9106" w14:textId="77777777" w:rsidR="000F496D" w:rsidRDefault="00F55D9B">
            <w:pPr>
              <w:rPr>
                <w:rFonts w:cs="Arial"/>
                <w:szCs w:val="20"/>
                <w:lang w:eastAsia="zh-CN"/>
              </w:rPr>
            </w:pPr>
            <w:r>
              <w:rPr>
                <w:rFonts w:cs="Arial"/>
                <w:szCs w:val="20"/>
                <w:lang w:eastAsia="zh-CN"/>
              </w:rPr>
              <w:t>Transport Mode is not active</w:t>
            </w:r>
          </w:p>
        </w:tc>
      </w:tr>
      <w:tr w:rsidR="000F496D" w14:paraId="14F26739"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BB2467B" w14:textId="77777777" w:rsidR="000F496D" w:rsidRDefault="00F55D9B">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tcPr>
          <w:p w14:paraId="2146A96A" w14:textId="77777777" w:rsidR="000F496D" w:rsidRDefault="00F55D9B">
            <w:pPr>
              <w:rPr>
                <w:rFonts w:cs="Arial"/>
                <w:szCs w:val="20"/>
                <w:lang w:eastAsia="zh-CN"/>
              </w:rPr>
            </w:pPr>
            <w:r>
              <w:rPr>
                <w:rFonts w:cs="Arial"/>
                <w:szCs w:val="20"/>
                <w:lang w:eastAsia="zh-CN"/>
              </w:rPr>
              <w:t>Call is ended, or Extended Play timer expires, or Power Button is pressed</w:t>
            </w:r>
          </w:p>
          <w:p w14:paraId="2EDDFAFC" w14:textId="77777777" w:rsidR="000F496D" w:rsidRDefault="000F496D">
            <w:pPr>
              <w:rPr>
                <w:rFonts w:cs="Arial"/>
                <w:szCs w:val="20"/>
                <w:lang w:eastAsia="zh-CN"/>
              </w:rPr>
            </w:pPr>
          </w:p>
        </w:tc>
      </w:tr>
      <w:tr w:rsidR="000F496D" w14:paraId="0C998815"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26EA8BC" w14:textId="77777777" w:rsidR="000F496D" w:rsidRDefault="00F55D9B">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tcPr>
          <w:p w14:paraId="5A4C0285" w14:textId="77777777" w:rsidR="000F496D" w:rsidRDefault="00F55D9B">
            <w:pPr>
              <w:rPr>
                <w:rFonts w:cs="Arial"/>
                <w:szCs w:val="20"/>
                <w:lang w:eastAsia="zh-CN"/>
              </w:rPr>
            </w:pPr>
            <w:r>
              <w:rPr>
                <w:rFonts w:cs="Arial"/>
                <w:szCs w:val="20"/>
                <w:lang w:eastAsia="zh-CN"/>
              </w:rPr>
              <w:t>Phone mode is exited:</w:t>
            </w:r>
          </w:p>
          <w:p w14:paraId="31099A6F" w14:textId="77777777" w:rsidR="000F496D" w:rsidRDefault="00F55D9B">
            <w:pPr>
              <w:rPr>
                <w:rFonts w:cs="Arial"/>
                <w:szCs w:val="20"/>
                <w:lang w:eastAsia="zh-CN"/>
              </w:rPr>
            </w:pPr>
            <w:r>
              <w:rPr>
                <w:rFonts w:cs="Arial"/>
                <w:szCs w:val="20"/>
                <w:lang w:eastAsia="zh-CN"/>
              </w:rPr>
              <w:t>If the Extended Play timer expires or Power Button is pressed the infotainment system turns OFF.</w:t>
            </w:r>
          </w:p>
          <w:p w14:paraId="5876604D" w14:textId="77777777" w:rsidR="000F496D" w:rsidRDefault="000F496D">
            <w:pPr>
              <w:rPr>
                <w:rFonts w:cs="Arial"/>
                <w:szCs w:val="20"/>
                <w:lang w:eastAsia="zh-CN"/>
              </w:rPr>
            </w:pPr>
          </w:p>
          <w:p w14:paraId="50594ADB" w14:textId="77777777" w:rsidR="000F496D" w:rsidRDefault="00F55D9B">
            <w:pPr>
              <w:rPr>
                <w:rFonts w:cs="Arial"/>
                <w:szCs w:val="20"/>
                <w:lang w:eastAsia="zh-CN"/>
              </w:rPr>
            </w:pPr>
            <w:r>
              <w:rPr>
                <w:rFonts w:cs="Arial"/>
                <w:szCs w:val="20"/>
                <w:lang w:eastAsia="zh-CN"/>
              </w:rPr>
              <w:lastRenderedPageBreak/>
              <w:t xml:space="preserve">If the call is ended and extended play is still </w:t>
            </w:r>
            <w:proofErr w:type="gramStart"/>
            <w:r>
              <w:rPr>
                <w:rFonts w:cs="Arial"/>
                <w:szCs w:val="20"/>
                <w:lang w:eastAsia="zh-CN"/>
              </w:rPr>
              <w:t>active</w:t>
            </w:r>
            <w:proofErr w:type="gramEnd"/>
            <w:r>
              <w:rPr>
                <w:rFonts w:cs="Arial"/>
                <w:szCs w:val="20"/>
                <w:lang w:eastAsia="zh-CN"/>
              </w:rPr>
              <w:t xml:space="preserve"> then the infotainment system will remain in extended play</w:t>
            </w:r>
          </w:p>
        </w:tc>
      </w:tr>
      <w:tr w:rsidR="000F496D" w14:paraId="748C7058"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9063CE8" w14:textId="77777777" w:rsidR="000F496D" w:rsidRDefault="00F55D9B">
            <w:pPr>
              <w:rPr>
                <w:rFonts w:ascii="Calibri" w:hAnsi="Calibri"/>
                <w:b/>
                <w:sz w:val="22"/>
                <w:szCs w:val="22"/>
                <w:lang w:eastAsia="zh-CN"/>
              </w:rPr>
            </w:pPr>
            <w:r>
              <w:rPr>
                <w:rFonts w:ascii="Calibri" w:hAnsi="Calibri"/>
                <w:b/>
                <w:sz w:val="22"/>
                <w:szCs w:val="22"/>
                <w:lang w:eastAsia="zh-CN"/>
              </w:rPr>
              <w:lastRenderedPageBreak/>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7F5B81B8" w14:textId="77777777" w:rsidR="000F496D" w:rsidRDefault="00F55D9B">
            <w:pPr>
              <w:rPr>
                <w:rFonts w:cs="Arial"/>
                <w:szCs w:val="20"/>
                <w:lang w:eastAsia="zh-CN"/>
              </w:rPr>
            </w:pPr>
            <w:r>
              <w:rPr>
                <w:rFonts w:cs="Arial"/>
                <w:szCs w:val="20"/>
                <w:lang w:eastAsia="zh-CN"/>
              </w:rPr>
              <w:t>N/A</w:t>
            </w:r>
          </w:p>
        </w:tc>
      </w:tr>
      <w:tr w:rsidR="000F496D" w14:paraId="39D35668"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ABECD97" w14:textId="77777777" w:rsidR="000F496D" w:rsidRDefault="00F55D9B">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14E1E9CF" w14:textId="77777777" w:rsidR="000F496D" w:rsidRDefault="00F55D9B">
            <w:pPr>
              <w:rPr>
                <w:rFonts w:cs="Arial"/>
                <w:szCs w:val="20"/>
                <w:lang w:eastAsia="zh-CN"/>
              </w:rPr>
            </w:pPr>
            <w:r>
              <w:rPr>
                <w:rFonts w:cs="Arial"/>
                <w:szCs w:val="20"/>
                <w:lang w:eastAsia="zh-CN"/>
              </w:rPr>
              <w:t>Vehicle System Interface</w:t>
            </w:r>
          </w:p>
        </w:tc>
      </w:tr>
    </w:tbl>
    <w:p w14:paraId="7BA6B410" w14:textId="77777777" w:rsidR="000F496D" w:rsidRDefault="000F496D"/>
    <w:p w14:paraId="4556B350" w14:textId="77777777" w:rsidR="00406F39" w:rsidRDefault="00F55D9B" w:rsidP="006830A8">
      <w:pPr>
        <w:pStyle w:val="Heading4"/>
      </w:pPr>
      <w:r>
        <w:t>PWRMAN-UC-REQ-033897/A-Exit Phone Mode during Extended Phone Mode (</w:t>
      </w:r>
      <w:proofErr w:type="spellStart"/>
      <w:r>
        <w:t>TcSE</w:t>
      </w:r>
      <w:proofErr w:type="spellEnd"/>
      <w:r>
        <w:t xml:space="preserve"> ROIN-289146-1)</w:t>
      </w:r>
    </w:p>
    <w:p w14:paraId="2A29D450" w14:textId="77777777" w:rsidR="00AE06BC" w:rsidRPr="00AE06BC" w:rsidRDefault="00925A7C"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0F496D" w14:paraId="7197EF28"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1C2C925" w14:textId="77777777" w:rsidR="000F496D" w:rsidRDefault="00F55D9B">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48AB603D" w14:textId="77777777" w:rsidR="000F496D" w:rsidRDefault="00F55D9B">
            <w:pPr>
              <w:rPr>
                <w:rFonts w:cs="Arial"/>
                <w:szCs w:val="20"/>
                <w:lang w:eastAsia="zh-CN"/>
              </w:rPr>
            </w:pPr>
            <w:r>
              <w:rPr>
                <w:rFonts w:cs="Arial"/>
                <w:szCs w:val="20"/>
                <w:lang w:eastAsia="zh-CN"/>
              </w:rPr>
              <w:t>Vehicle Occupant</w:t>
            </w:r>
          </w:p>
        </w:tc>
      </w:tr>
      <w:tr w:rsidR="000F496D" w14:paraId="00407D47"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CBEBA0E" w14:textId="77777777" w:rsidR="000F496D" w:rsidRDefault="00F55D9B">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6BF493E9" w14:textId="77777777" w:rsidR="000F496D" w:rsidRDefault="00F55D9B">
            <w:pPr>
              <w:rPr>
                <w:rFonts w:cs="Arial"/>
                <w:szCs w:val="20"/>
                <w:lang w:eastAsia="zh-CN"/>
              </w:rPr>
            </w:pPr>
            <w:r>
              <w:rPr>
                <w:rFonts w:cs="Arial"/>
                <w:szCs w:val="20"/>
                <w:lang w:eastAsia="zh-CN"/>
              </w:rPr>
              <w:t>Phone Call is active</w:t>
            </w:r>
          </w:p>
          <w:p w14:paraId="20DB2FFB" w14:textId="77777777" w:rsidR="000F496D" w:rsidRDefault="00F55D9B">
            <w:pPr>
              <w:rPr>
                <w:rFonts w:cs="Arial"/>
                <w:szCs w:val="20"/>
                <w:lang w:eastAsia="zh-CN"/>
              </w:rPr>
            </w:pPr>
            <w:r>
              <w:rPr>
                <w:rFonts w:cs="Arial"/>
                <w:szCs w:val="20"/>
                <w:lang w:eastAsia="zh-CN"/>
              </w:rPr>
              <w:t xml:space="preserve">Infotainment System Powered ON </w:t>
            </w:r>
          </w:p>
          <w:p w14:paraId="13CC7E0A" w14:textId="77777777" w:rsidR="000F496D" w:rsidRDefault="00F55D9B">
            <w:pPr>
              <w:rPr>
                <w:rFonts w:cs="Arial"/>
                <w:szCs w:val="20"/>
                <w:lang w:eastAsia="zh-CN"/>
              </w:rPr>
            </w:pPr>
            <w:r>
              <w:rPr>
                <w:rFonts w:cs="Arial"/>
                <w:szCs w:val="20"/>
                <w:lang w:eastAsia="zh-CN"/>
              </w:rPr>
              <w:t xml:space="preserve">With Ignition Status at OFF the Delayed Accessory timer expired during Phone Call and went to Extended Phone Mode </w:t>
            </w:r>
          </w:p>
          <w:p w14:paraId="270BEE8C" w14:textId="77777777" w:rsidR="000F496D" w:rsidRDefault="00F55D9B">
            <w:pPr>
              <w:rPr>
                <w:rFonts w:cs="Arial"/>
                <w:szCs w:val="20"/>
                <w:lang w:eastAsia="zh-CN"/>
              </w:rPr>
            </w:pPr>
            <w:r>
              <w:rPr>
                <w:rFonts w:cs="Arial"/>
                <w:szCs w:val="20"/>
                <w:lang w:eastAsia="zh-CN"/>
              </w:rPr>
              <w:t>Load Shed is not active</w:t>
            </w:r>
          </w:p>
          <w:p w14:paraId="0FCB2B15" w14:textId="77777777" w:rsidR="000F496D" w:rsidRDefault="00F55D9B">
            <w:pPr>
              <w:rPr>
                <w:rFonts w:cs="Arial"/>
                <w:szCs w:val="20"/>
                <w:lang w:eastAsia="zh-CN"/>
              </w:rPr>
            </w:pPr>
            <w:r>
              <w:rPr>
                <w:rFonts w:cs="Arial"/>
                <w:szCs w:val="20"/>
                <w:lang w:eastAsia="zh-CN"/>
              </w:rPr>
              <w:t>Transport Mode is not active</w:t>
            </w:r>
          </w:p>
        </w:tc>
      </w:tr>
      <w:tr w:rsidR="000F496D" w14:paraId="29AB2D73"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512CC8F" w14:textId="77777777" w:rsidR="000F496D" w:rsidRDefault="00F55D9B">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tcPr>
          <w:p w14:paraId="7D3E5387" w14:textId="77777777" w:rsidR="000F496D" w:rsidRDefault="00F55D9B">
            <w:pPr>
              <w:rPr>
                <w:rFonts w:cs="Arial"/>
                <w:szCs w:val="20"/>
                <w:lang w:eastAsia="zh-CN"/>
              </w:rPr>
            </w:pPr>
            <w:r>
              <w:rPr>
                <w:rFonts w:cs="Arial"/>
                <w:szCs w:val="20"/>
                <w:lang w:eastAsia="zh-CN"/>
              </w:rPr>
              <w:t>Call is ended, or Extended Phone Mode timer expires, or the driver door becomes ajar</w:t>
            </w:r>
          </w:p>
          <w:p w14:paraId="5B175881" w14:textId="77777777" w:rsidR="000F496D" w:rsidRDefault="000F496D">
            <w:pPr>
              <w:rPr>
                <w:rFonts w:cs="Arial"/>
                <w:szCs w:val="20"/>
                <w:lang w:eastAsia="zh-CN"/>
              </w:rPr>
            </w:pPr>
          </w:p>
        </w:tc>
      </w:tr>
      <w:tr w:rsidR="000F496D" w14:paraId="5BF1CF5D"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6FB4D6D" w14:textId="77777777" w:rsidR="000F496D" w:rsidRDefault="00F55D9B">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11D60E5D" w14:textId="77777777" w:rsidR="000F496D" w:rsidRDefault="00F55D9B">
            <w:pPr>
              <w:rPr>
                <w:rFonts w:cs="Arial"/>
                <w:szCs w:val="20"/>
                <w:lang w:eastAsia="zh-CN"/>
              </w:rPr>
            </w:pPr>
            <w:r>
              <w:rPr>
                <w:rFonts w:cs="Arial"/>
                <w:szCs w:val="20"/>
                <w:lang w:eastAsia="zh-CN"/>
              </w:rPr>
              <w:t xml:space="preserve">Phone mode is </w:t>
            </w:r>
            <w:proofErr w:type="gramStart"/>
            <w:r>
              <w:rPr>
                <w:rFonts w:cs="Arial"/>
                <w:szCs w:val="20"/>
                <w:lang w:eastAsia="zh-CN"/>
              </w:rPr>
              <w:t>exited</w:t>
            </w:r>
            <w:proofErr w:type="gramEnd"/>
            <w:r>
              <w:rPr>
                <w:rFonts w:cs="Arial"/>
                <w:szCs w:val="20"/>
                <w:lang w:eastAsia="zh-CN"/>
              </w:rPr>
              <w:t xml:space="preserve"> and the infotainment system powers off</w:t>
            </w:r>
          </w:p>
        </w:tc>
      </w:tr>
      <w:tr w:rsidR="000F496D" w14:paraId="1DCB9DBA"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6AD0ADC" w14:textId="77777777" w:rsidR="000F496D" w:rsidRDefault="00F55D9B">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17867F3A" w14:textId="77777777" w:rsidR="000F496D" w:rsidRDefault="00F55D9B">
            <w:pPr>
              <w:rPr>
                <w:rFonts w:cs="Arial"/>
                <w:szCs w:val="20"/>
                <w:lang w:eastAsia="zh-CN"/>
              </w:rPr>
            </w:pPr>
            <w:r>
              <w:rPr>
                <w:rFonts w:cs="Arial"/>
                <w:szCs w:val="20"/>
                <w:lang w:eastAsia="zh-CN"/>
              </w:rPr>
              <w:t>N/A</w:t>
            </w:r>
          </w:p>
        </w:tc>
      </w:tr>
      <w:tr w:rsidR="000F496D" w14:paraId="4DB89DEC"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76EB141" w14:textId="77777777" w:rsidR="000F496D" w:rsidRDefault="00F55D9B">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5C92C56E" w14:textId="77777777" w:rsidR="000F496D" w:rsidRDefault="00F55D9B">
            <w:pPr>
              <w:rPr>
                <w:rFonts w:cs="Arial"/>
                <w:szCs w:val="20"/>
                <w:lang w:eastAsia="zh-CN"/>
              </w:rPr>
            </w:pPr>
            <w:r>
              <w:rPr>
                <w:rFonts w:cs="Arial"/>
                <w:szCs w:val="20"/>
                <w:lang w:eastAsia="zh-CN"/>
              </w:rPr>
              <w:t>CBI (Center Stack Button Interface – Touch/</w:t>
            </w:r>
            <w:proofErr w:type="gramStart"/>
            <w:r>
              <w:rPr>
                <w:rFonts w:cs="Arial"/>
                <w:szCs w:val="20"/>
                <w:lang w:eastAsia="zh-CN"/>
              </w:rPr>
              <w:t>Non Touch</w:t>
            </w:r>
            <w:proofErr w:type="gramEnd"/>
            <w:r>
              <w:rPr>
                <w:rFonts w:cs="Arial"/>
                <w:szCs w:val="20"/>
                <w:lang w:eastAsia="zh-CN"/>
              </w:rPr>
              <w:t xml:space="preserve">), </w:t>
            </w:r>
          </w:p>
          <w:p w14:paraId="05ACFD5B" w14:textId="77777777" w:rsidR="000F496D" w:rsidRDefault="00F55D9B">
            <w:pPr>
              <w:rPr>
                <w:rFonts w:cs="Arial"/>
                <w:szCs w:val="20"/>
                <w:lang w:eastAsia="zh-CN"/>
              </w:rPr>
            </w:pPr>
            <w:r>
              <w:rPr>
                <w:rFonts w:cs="Arial"/>
                <w:szCs w:val="20"/>
                <w:lang w:eastAsia="zh-CN"/>
              </w:rPr>
              <w:t xml:space="preserve">G-HMI (Graphic HMI), </w:t>
            </w:r>
          </w:p>
          <w:p w14:paraId="58805137" w14:textId="77777777" w:rsidR="000F496D" w:rsidRDefault="00F55D9B">
            <w:pPr>
              <w:rPr>
                <w:rFonts w:cs="Arial"/>
                <w:color w:val="FF0000"/>
                <w:szCs w:val="20"/>
                <w:lang w:eastAsia="zh-CN"/>
              </w:rPr>
            </w:pPr>
            <w:r>
              <w:rPr>
                <w:rFonts w:cs="Arial"/>
                <w:szCs w:val="20"/>
                <w:lang w:eastAsia="zh-CN"/>
              </w:rPr>
              <w:t>SWC (Steering Wheel Control)</w:t>
            </w:r>
          </w:p>
        </w:tc>
      </w:tr>
    </w:tbl>
    <w:p w14:paraId="3E8F32A3" w14:textId="77777777" w:rsidR="000F496D" w:rsidRDefault="000F496D"/>
    <w:p w14:paraId="16967122" w14:textId="77777777" w:rsidR="008B19BF" w:rsidRDefault="00F55D9B">
      <w:pPr>
        <w:spacing w:after="200" w:line="276" w:lineRule="auto"/>
      </w:pPr>
      <w:r>
        <w:br w:type="page"/>
      </w:r>
    </w:p>
    <w:p w14:paraId="312310C2" w14:textId="77777777" w:rsidR="00406F39" w:rsidRDefault="00F55D9B" w:rsidP="006830A8">
      <w:pPr>
        <w:pStyle w:val="Heading2"/>
      </w:pPr>
      <w:bookmarkStart w:id="170" w:name="_Toc94795982"/>
      <w:r w:rsidRPr="00B9479B">
        <w:lastRenderedPageBreak/>
        <w:t>PWRMANv2-FUN-REQ-096800/B-Load Shed Strategy</w:t>
      </w:r>
      <w:bookmarkEnd w:id="170"/>
    </w:p>
    <w:p w14:paraId="2946B114" w14:textId="77777777" w:rsidR="000F496D" w:rsidRDefault="000F496D"/>
    <w:p w14:paraId="18041480" w14:textId="77777777" w:rsidR="00406F39" w:rsidRDefault="00F55D9B" w:rsidP="006830A8">
      <w:pPr>
        <w:pStyle w:val="Heading3"/>
      </w:pPr>
      <w:bookmarkStart w:id="171" w:name="_Toc94795983"/>
      <w:r>
        <w:t>Use Cases</w:t>
      </w:r>
      <w:bookmarkEnd w:id="171"/>
    </w:p>
    <w:p w14:paraId="6F9329DF" w14:textId="77777777" w:rsidR="00406F39" w:rsidRDefault="00F55D9B" w:rsidP="006830A8">
      <w:pPr>
        <w:pStyle w:val="Heading4"/>
      </w:pPr>
      <w:r>
        <w:t>PWRMAN-UC-REQ-033907/A-Entering Load Shed Low Power State (</w:t>
      </w:r>
      <w:proofErr w:type="spellStart"/>
      <w:r>
        <w:t>TcSE</w:t>
      </w:r>
      <w:proofErr w:type="spellEnd"/>
      <w:r>
        <w:t xml:space="preserve"> ROIN-289147-1)</w:t>
      </w:r>
    </w:p>
    <w:p w14:paraId="7BBA32C4" w14:textId="77777777" w:rsidR="00AE06BC" w:rsidRPr="00AE06BC" w:rsidRDefault="00925A7C"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0F496D" w14:paraId="4D3958A4"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13A72A1" w14:textId="77777777" w:rsidR="000F496D" w:rsidRDefault="00F55D9B">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2A4C53D8" w14:textId="77777777" w:rsidR="000F496D" w:rsidRDefault="00F55D9B">
            <w:pPr>
              <w:rPr>
                <w:rFonts w:cs="Arial"/>
                <w:szCs w:val="20"/>
                <w:lang w:eastAsia="zh-CN"/>
              </w:rPr>
            </w:pPr>
            <w:r>
              <w:rPr>
                <w:rFonts w:cs="Arial"/>
                <w:szCs w:val="20"/>
                <w:lang w:eastAsia="zh-CN"/>
              </w:rPr>
              <w:t>Vehicle Occupant</w:t>
            </w:r>
          </w:p>
        </w:tc>
      </w:tr>
      <w:tr w:rsidR="000F496D" w14:paraId="1A1E219A"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C0A56E2" w14:textId="77777777" w:rsidR="000F496D" w:rsidRDefault="00F55D9B">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23B3E4A2" w14:textId="77777777" w:rsidR="000F496D" w:rsidRDefault="00F55D9B">
            <w:pPr>
              <w:rPr>
                <w:rFonts w:cs="Arial"/>
                <w:szCs w:val="20"/>
                <w:lang w:eastAsia="zh-CN"/>
              </w:rPr>
            </w:pPr>
            <w:r>
              <w:rPr>
                <w:rFonts w:cs="Arial"/>
                <w:szCs w:val="20"/>
                <w:lang w:eastAsia="zh-CN"/>
              </w:rPr>
              <w:t xml:space="preserve">Infotainment System Powered ON in </w:t>
            </w:r>
            <w:proofErr w:type="spellStart"/>
            <w:r>
              <w:rPr>
                <w:rFonts w:cs="Arial"/>
                <w:szCs w:val="20"/>
                <w:lang w:eastAsia="zh-CN"/>
              </w:rPr>
              <w:t>MMActive</w:t>
            </w:r>
            <w:proofErr w:type="spellEnd"/>
            <w:r>
              <w:rPr>
                <w:rFonts w:cs="Arial"/>
                <w:szCs w:val="20"/>
                <w:lang w:eastAsia="zh-CN"/>
              </w:rPr>
              <w:t xml:space="preserve"> or Extended Play</w:t>
            </w:r>
          </w:p>
          <w:p w14:paraId="4756EE19" w14:textId="77777777" w:rsidR="000F496D" w:rsidRDefault="00F55D9B">
            <w:pPr>
              <w:rPr>
                <w:rFonts w:cs="Arial"/>
                <w:szCs w:val="20"/>
                <w:lang w:eastAsia="zh-CN"/>
              </w:rPr>
            </w:pPr>
            <w:r>
              <w:rPr>
                <w:rFonts w:cs="Arial"/>
                <w:szCs w:val="20"/>
                <w:lang w:eastAsia="zh-CN"/>
              </w:rPr>
              <w:t>Load Shed is not active</w:t>
            </w:r>
          </w:p>
          <w:p w14:paraId="6CF9075A" w14:textId="77777777" w:rsidR="000F496D" w:rsidRDefault="00F55D9B">
            <w:pPr>
              <w:rPr>
                <w:rFonts w:cs="Arial"/>
                <w:szCs w:val="20"/>
                <w:lang w:eastAsia="zh-CN"/>
              </w:rPr>
            </w:pPr>
            <w:r>
              <w:rPr>
                <w:rFonts w:cs="Arial"/>
                <w:szCs w:val="20"/>
                <w:lang w:eastAsia="zh-CN"/>
              </w:rPr>
              <w:t>The engine is OFF</w:t>
            </w:r>
          </w:p>
          <w:p w14:paraId="289BF278" w14:textId="77777777" w:rsidR="000F496D" w:rsidRDefault="00F55D9B">
            <w:pPr>
              <w:rPr>
                <w:rFonts w:cs="Arial"/>
                <w:szCs w:val="20"/>
                <w:lang w:eastAsia="zh-CN"/>
              </w:rPr>
            </w:pPr>
            <w:r>
              <w:rPr>
                <w:rFonts w:cs="Arial"/>
                <w:szCs w:val="20"/>
                <w:lang w:eastAsia="zh-CN"/>
              </w:rPr>
              <w:t>Transport Mode is not active</w:t>
            </w:r>
          </w:p>
          <w:p w14:paraId="01B1B94B" w14:textId="77777777" w:rsidR="000F496D" w:rsidRDefault="00F55D9B">
            <w:pPr>
              <w:rPr>
                <w:rFonts w:cs="Arial"/>
                <w:szCs w:val="20"/>
                <w:lang w:eastAsia="zh-CN"/>
              </w:rPr>
            </w:pPr>
            <w:proofErr w:type="spellStart"/>
            <w:r>
              <w:rPr>
                <w:rFonts w:cs="Arial"/>
                <w:szCs w:val="20"/>
                <w:lang w:eastAsia="zh-CN"/>
              </w:rPr>
              <w:t>eCall</w:t>
            </w:r>
            <w:proofErr w:type="spellEnd"/>
            <w:r>
              <w:rPr>
                <w:rFonts w:cs="Arial"/>
                <w:szCs w:val="20"/>
                <w:lang w:eastAsia="zh-CN"/>
              </w:rPr>
              <w:t xml:space="preserve"> is not active </w:t>
            </w:r>
          </w:p>
        </w:tc>
      </w:tr>
      <w:tr w:rsidR="000F496D" w14:paraId="77C4BD5B"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0FBE2FF" w14:textId="77777777" w:rsidR="000F496D" w:rsidRDefault="00F55D9B">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2A401725" w14:textId="77777777" w:rsidR="000F496D" w:rsidRDefault="00F55D9B">
            <w:pPr>
              <w:rPr>
                <w:rFonts w:cs="Arial"/>
                <w:szCs w:val="20"/>
                <w:lang w:eastAsia="zh-CN"/>
              </w:rPr>
            </w:pPr>
            <w:r>
              <w:rPr>
                <w:rFonts w:cs="Arial"/>
                <w:szCs w:val="20"/>
                <w:lang w:eastAsia="zh-CN"/>
              </w:rPr>
              <w:t>A Load Shed event occurs while the engine is OFF</w:t>
            </w:r>
          </w:p>
        </w:tc>
      </w:tr>
      <w:tr w:rsidR="000F496D" w14:paraId="3DF7E4F8"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1A140DF" w14:textId="77777777" w:rsidR="000F496D" w:rsidRDefault="00F55D9B">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32428BBF" w14:textId="77777777" w:rsidR="000F496D" w:rsidRDefault="00F55D9B">
            <w:pPr>
              <w:rPr>
                <w:rFonts w:cs="Arial"/>
                <w:szCs w:val="20"/>
                <w:lang w:eastAsia="zh-CN"/>
              </w:rPr>
            </w:pPr>
            <w:r>
              <w:rPr>
                <w:rFonts w:cs="Arial"/>
                <w:szCs w:val="20"/>
                <w:lang w:eastAsia="zh-CN"/>
              </w:rPr>
              <w:t xml:space="preserve">The Infotainment System enters </w:t>
            </w:r>
            <w:proofErr w:type="spellStart"/>
            <w:r>
              <w:rPr>
                <w:rFonts w:cs="Arial"/>
                <w:szCs w:val="20"/>
                <w:lang w:eastAsia="zh-CN"/>
              </w:rPr>
              <w:t>MMInactive</w:t>
            </w:r>
            <w:proofErr w:type="spellEnd"/>
            <w:r>
              <w:rPr>
                <w:rFonts w:cs="Arial"/>
                <w:szCs w:val="20"/>
                <w:lang w:eastAsia="zh-CN"/>
              </w:rPr>
              <w:t xml:space="preserve"> state with an Engine OFF Load Shed {HMI indication} for an appropriate amount of time.</w:t>
            </w:r>
          </w:p>
        </w:tc>
      </w:tr>
      <w:tr w:rsidR="000F496D" w14:paraId="4623E09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A17DBFA" w14:textId="77777777" w:rsidR="000F496D" w:rsidRDefault="00F55D9B">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305EF684" w14:textId="77777777" w:rsidR="000F496D" w:rsidRDefault="00F55D9B">
            <w:pPr>
              <w:rPr>
                <w:rFonts w:cs="Arial"/>
                <w:szCs w:val="20"/>
                <w:lang w:eastAsia="zh-CN"/>
              </w:rPr>
            </w:pPr>
            <w:r>
              <w:rPr>
                <w:rFonts w:cs="Arial"/>
                <w:szCs w:val="20"/>
                <w:lang w:eastAsia="zh-CN"/>
              </w:rPr>
              <w:t>N/A</w:t>
            </w:r>
          </w:p>
        </w:tc>
      </w:tr>
      <w:tr w:rsidR="000F496D" w14:paraId="51067E37"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696D1637" w14:textId="77777777" w:rsidR="000F496D" w:rsidRDefault="00F55D9B">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18FA2FBF" w14:textId="77777777" w:rsidR="000F496D" w:rsidRDefault="00F55D9B">
            <w:pPr>
              <w:rPr>
                <w:rFonts w:cs="Arial"/>
                <w:szCs w:val="20"/>
                <w:lang w:eastAsia="zh-CN"/>
              </w:rPr>
            </w:pPr>
            <w:r>
              <w:rPr>
                <w:rFonts w:cs="Arial"/>
                <w:szCs w:val="20"/>
                <w:lang w:eastAsia="zh-CN"/>
              </w:rPr>
              <w:t>Vehicle System Interface</w:t>
            </w:r>
          </w:p>
        </w:tc>
      </w:tr>
    </w:tbl>
    <w:p w14:paraId="0124D6EE" w14:textId="77777777" w:rsidR="000F496D" w:rsidRDefault="000F496D"/>
    <w:p w14:paraId="7D561EDB" w14:textId="77777777" w:rsidR="00406F39" w:rsidRDefault="00F55D9B" w:rsidP="006830A8">
      <w:pPr>
        <w:pStyle w:val="Heading4"/>
      </w:pPr>
      <w:r>
        <w:t>PWRMAN-UC-REQ-033908/A-Exiting Load Shed Low Power State (</w:t>
      </w:r>
      <w:proofErr w:type="spellStart"/>
      <w:r>
        <w:t>TcSE</w:t>
      </w:r>
      <w:proofErr w:type="spellEnd"/>
      <w:r>
        <w:t xml:space="preserve"> ROIN-289901-1)</w:t>
      </w:r>
    </w:p>
    <w:p w14:paraId="6BEAB2D1" w14:textId="77777777" w:rsidR="00AE06BC" w:rsidRPr="00AE06BC" w:rsidRDefault="00925A7C"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0F496D" w14:paraId="560479F3"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5DAD9AA" w14:textId="77777777" w:rsidR="000F496D" w:rsidRDefault="00F55D9B">
            <w:pPr>
              <w:rPr>
                <w:rFonts w:ascii="Calibri" w:hAnsi="Calibri"/>
                <w:b/>
                <w:sz w:val="22"/>
                <w:szCs w:val="22"/>
                <w:lang w:eastAsia="zh-CN"/>
              </w:rPr>
            </w:pPr>
            <w:r>
              <w:rPr>
                <w:rFonts w:ascii="Calibri" w:hAnsi="Calibri"/>
                <w:b/>
                <w:sz w:val="22"/>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57DD0B39" w14:textId="77777777" w:rsidR="000F496D" w:rsidRDefault="00F55D9B">
            <w:pPr>
              <w:rPr>
                <w:rFonts w:cs="Arial"/>
                <w:szCs w:val="20"/>
                <w:lang w:eastAsia="zh-CN"/>
              </w:rPr>
            </w:pPr>
            <w:r>
              <w:rPr>
                <w:rFonts w:cs="Arial"/>
                <w:szCs w:val="20"/>
                <w:lang w:eastAsia="zh-CN"/>
              </w:rPr>
              <w:t>Vehicle Occupant</w:t>
            </w:r>
          </w:p>
        </w:tc>
      </w:tr>
      <w:tr w:rsidR="000F496D" w14:paraId="2C1AEF1A"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4C73CDE" w14:textId="77777777" w:rsidR="000F496D" w:rsidRDefault="00F55D9B">
            <w:pPr>
              <w:rPr>
                <w:rFonts w:ascii="Calibri" w:hAnsi="Calibri"/>
                <w:b/>
                <w:sz w:val="22"/>
                <w:szCs w:val="22"/>
                <w:lang w:eastAsia="zh-CN"/>
              </w:rPr>
            </w:pPr>
            <w:r>
              <w:rPr>
                <w:rFonts w:ascii="Calibri" w:hAnsi="Calibri"/>
                <w:b/>
                <w:sz w:val="22"/>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6A76BF1A" w14:textId="77777777" w:rsidR="000F496D" w:rsidRDefault="00F55D9B">
            <w:pPr>
              <w:rPr>
                <w:rFonts w:cs="Arial"/>
                <w:szCs w:val="20"/>
                <w:lang w:eastAsia="zh-CN"/>
              </w:rPr>
            </w:pPr>
            <w:r>
              <w:rPr>
                <w:rFonts w:cs="Arial"/>
                <w:szCs w:val="20"/>
                <w:lang w:eastAsia="zh-CN"/>
              </w:rPr>
              <w:t>Infotainment System Powered OFF in Load Shed</w:t>
            </w:r>
          </w:p>
          <w:p w14:paraId="688E39F6" w14:textId="77777777" w:rsidR="000F496D" w:rsidRDefault="00F55D9B">
            <w:pPr>
              <w:rPr>
                <w:rFonts w:cs="Arial"/>
                <w:szCs w:val="20"/>
                <w:lang w:eastAsia="zh-CN"/>
              </w:rPr>
            </w:pPr>
            <w:r>
              <w:rPr>
                <w:rFonts w:cs="Arial"/>
                <w:szCs w:val="20"/>
                <w:lang w:eastAsia="zh-CN"/>
              </w:rPr>
              <w:t>The engine is OFF</w:t>
            </w:r>
          </w:p>
          <w:p w14:paraId="33527353" w14:textId="77777777" w:rsidR="000F496D" w:rsidRDefault="00F55D9B">
            <w:pPr>
              <w:rPr>
                <w:rFonts w:cs="Arial"/>
                <w:szCs w:val="20"/>
                <w:lang w:eastAsia="zh-CN"/>
              </w:rPr>
            </w:pPr>
            <w:r>
              <w:rPr>
                <w:rFonts w:cs="Arial"/>
                <w:szCs w:val="20"/>
                <w:lang w:eastAsia="zh-CN"/>
              </w:rPr>
              <w:t>Transport Mode is not active</w:t>
            </w:r>
          </w:p>
          <w:p w14:paraId="7D1F12A3" w14:textId="77777777" w:rsidR="000F496D" w:rsidRDefault="00F55D9B">
            <w:pPr>
              <w:rPr>
                <w:rFonts w:cs="Arial"/>
                <w:szCs w:val="20"/>
                <w:lang w:eastAsia="zh-CN"/>
              </w:rPr>
            </w:pPr>
            <w:proofErr w:type="spellStart"/>
            <w:r>
              <w:rPr>
                <w:rFonts w:cs="Arial"/>
                <w:szCs w:val="20"/>
                <w:lang w:eastAsia="zh-CN"/>
              </w:rPr>
              <w:t>eCall</w:t>
            </w:r>
            <w:proofErr w:type="spellEnd"/>
            <w:r>
              <w:rPr>
                <w:rFonts w:cs="Arial"/>
                <w:szCs w:val="20"/>
                <w:lang w:eastAsia="zh-CN"/>
              </w:rPr>
              <w:t xml:space="preserve"> is not active </w:t>
            </w:r>
          </w:p>
        </w:tc>
      </w:tr>
      <w:tr w:rsidR="000F496D" w14:paraId="4719E22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05383E6" w14:textId="77777777" w:rsidR="000F496D" w:rsidRDefault="00F55D9B">
            <w:pPr>
              <w:rPr>
                <w:rFonts w:ascii="Calibri" w:hAnsi="Calibri"/>
                <w:b/>
                <w:sz w:val="22"/>
                <w:szCs w:val="22"/>
                <w:lang w:eastAsia="zh-CN"/>
              </w:rPr>
            </w:pPr>
            <w:r>
              <w:rPr>
                <w:rFonts w:ascii="Calibri" w:hAnsi="Calibri"/>
                <w:b/>
                <w:sz w:val="22"/>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3EF7E506" w14:textId="77777777" w:rsidR="000F496D" w:rsidRDefault="00F55D9B">
            <w:pPr>
              <w:rPr>
                <w:rFonts w:cs="Arial"/>
                <w:szCs w:val="20"/>
                <w:lang w:eastAsia="zh-CN"/>
              </w:rPr>
            </w:pPr>
            <w:r>
              <w:rPr>
                <w:rFonts w:cs="Arial"/>
                <w:szCs w:val="20"/>
                <w:lang w:eastAsia="zh-CN"/>
              </w:rPr>
              <w:t xml:space="preserve">The Load Shed event is ended </w:t>
            </w:r>
          </w:p>
        </w:tc>
      </w:tr>
      <w:tr w:rsidR="000F496D" w14:paraId="786A5F72"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706F818" w14:textId="77777777" w:rsidR="000F496D" w:rsidRDefault="00F55D9B">
            <w:pPr>
              <w:rPr>
                <w:rFonts w:ascii="Calibri" w:hAnsi="Calibri"/>
                <w:b/>
                <w:sz w:val="22"/>
                <w:szCs w:val="22"/>
                <w:lang w:eastAsia="zh-CN"/>
              </w:rPr>
            </w:pPr>
            <w:r>
              <w:rPr>
                <w:rFonts w:ascii="Calibri" w:hAnsi="Calibri"/>
                <w:b/>
                <w:sz w:val="22"/>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tcPr>
          <w:p w14:paraId="71689472" w14:textId="77777777" w:rsidR="000F496D" w:rsidRDefault="00F55D9B">
            <w:pPr>
              <w:rPr>
                <w:rFonts w:cs="Arial"/>
                <w:szCs w:val="20"/>
                <w:lang w:eastAsia="zh-CN"/>
              </w:rPr>
            </w:pPr>
            <w:r>
              <w:rPr>
                <w:rFonts w:cs="Arial"/>
                <w:szCs w:val="20"/>
                <w:lang w:eastAsia="zh-CN"/>
              </w:rPr>
              <w:t xml:space="preserve">The Infotainment System exits Load Shed mode and enters the applicable power mode state.  </w:t>
            </w:r>
          </w:p>
          <w:p w14:paraId="5413D08D" w14:textId="77777777" w:rsidR="000F496D" w:rsidRDefault="000F496D">
            <w:pPr>
              <w:rPr>
                <w:rFonts w:cs="Arial"/>
                <w:szCs w:val="20"/>
                <w:lang w:eastAsia="zh-CN"/>
              </w:rPr>
            </w:pPr>
          </w:p>
          <w:p w14:paraId="173483DF" w14:textId="77777777" w:rsidR="000F496D" w:rsidRDefault="00F55D9B">
            <w:pPr>
              <w:rPr>
                <w:rFonts w:cs="Arial"/>
                <w:szCs w:val="20"/>
                <w:lang w:eastAsia="zh-CN"/>
              </w:rPr>
            </w:pPr>
            <w:r>
              <w:rPr>
                <w:rFonts w:cs="Arial"/>
                <w:szCs w:val="20"/>
                <w:lang w:eastAsia="zh-CN"/>
              </w:rPr>
              <w:t xml:space="preserve">If Ignition Status is Run/Acc or Delayed Accessory is </w:t>
            </w:r>
            <w:proofErr w:type="gramStart"/>
            <w:r>
              <w:rPr>
                <w:rFonts w:cs="Arial"/>
                <w:szCs w:val="20"/>
                <w:lang w:eastAsia="zh-CN"/>
              </w:rPr>
              <w:t>active</w:t>
            </w:r>
            <w:proofErr w:type="gramEnd"/>
            <w:r>
              <w:rPr>
                <w:rFonts w:cs="Arial"/>
                <w:szCs w:val="20"/>
                <w:lang w:eastAsia="zh-CN"/>
              </w:rPr>
              <w:t xml:space="preserve"> then </w:t>
            </w:r>
            <w:proofErr w:type="spellStart"/>
            <w:r>
              <w:rPr>
                <w:rFonts w:cs="Arial"/>
                <w:szCs w:val="20"/>
                <w:lang w:eastAsia="zh-CN"/>
              </w:rPr>
              <w:t>MMActive</w:t>
            </w:r>
            <w:proofErr w:type="spellEnd"/>
            <w:r>
              <w:rPr>
                <w:rFonts w:cs="Arial"/>
                <w:szCs w:val="20"/>
                <w:lang w:eastAsia="zh-CN"/>
              </w:rPr>
              <w:t xml:space="preserve"> would be entered.</w:t>
            </w:r>
          </w:p>
          <w:p w14:paraId="54B3C2E6" w14:textId="77777777" w:rsidR="000F496D" w:rsidRDefault="000F496D">
            <w:pPr>
              <w:rPr>
                <w:rFonts w:cs="Arial"/>
                <w:szCs w:val="20"/>
                <w:lang w:eastAsia="zh-CN"/>
              </w:rPr>
            </w:pPr>
          </w:p>
          <w:p w14:paraId="0F48D6F0" w14:textId="77777777" w:rsidR="000F496D" w:rsidRDefault="00F55D9B">
            <w:pPr>
              <w:rPr>
                <w:rFonts w:cs="Arial"/>
                <w:szCs w:val="20"/>
                <w:lang w:eastAsia="zh-CN"/>
              </w:rPr>
            </w:pPr>
            <w:r>
              <w:rPr>
                <w:rFonts w:cs="Arial"/>
                <w:szCs w:val="20"/>
                <w:lang w:eastAsia="zh-CN"/>
              </w:rPr>
              <w:t xml:space="preserve">If Ignition Status is OFF and Delayed Accessory is OFF (even if previous power mode state was extended play) then </w:t>
            </w:r>
            <w:proofErr w:type="spellStart"/>
            <w:r>
              <w:rPr>
                <w:rFonts w:cs="Arial"/>
                <w:szCs w:val="20"/>
                <w:lang w:eastAsia="zh-CN"/>
              </w:rPr>
              <w:t>MMInactive</w:t>
            </w:r>
            <w:proofErr w:type="spellEnd"/>
            <w:r>
              <w:rPr>
                <w:rFonts w:cs="Arial"/>
                <w:szCs w:val="20"/>
                <w:lang w:eastAsia="zh-CN"/>
              </w:rPr>
              <w:t xml:space="preserve"> would be entered</w:t>
            </w:r>
          </w:p>
        </w:tc>
      </w:tr>
      <w:tr w:rsidR="000F496D" w14:paraId="787C6DD9"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3DC8357" w14:textId="77777777" w:rsidR="000F496D" w:rsidRDefault="00F55D9B">
            <w:pPr>
              <w:rPr>
                <w:rFonts w:ascii="Calibri" w:hAnsi="Calibri"/>
                <w:b/>
                <w:sz w:val="22"/>
                <w:szCs w:val="22"/>
                <w:lang w:eastAsia="zh-CN"/>
              </w:rPr>
            </w:pPr>
            <w:r>
              <w:rPr>
                <w:rFonts w:ascii="Calibri" w:hAnsi="Calibri"/>
                <w:b/>
                <w:sz w:val="22"/>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5DA75BDF" w14:textId="77777777" w:rsidR="000F496D" w:rsidRDefault="00F55D9B">
            <w:pPr>
              <w:rPr>
                <w:rFonts w:cs="Arial"/>
                <w:szCs w:val="20"/>
                <w:lang w:eastAsia="zh-CN"/>
              </w:rPr>
            </w:pPr>
            <w:r>
              <w:rPr>
                <w:rFonts w:cs="Arial"/>
                <w:szCs w:val="20"/>
                <w:lang w:eastAsia="zh-CN"/>
              </w:rPr>
              <w:t>N/A</w:t>
            </w:r>
          </w:p>
        </w:tc>
      </w:tr>
      <w:tr w:rsidR="000F496D" w14:paraId="1F3EC517"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88F16FD" w14:textId="77777777" w:rsidR="000F496D" w:rsidRDefault="00F55D9B">
            <w:pPr>
              <w:rPr>
                <w:rFonts w:ascii="Calibri" w:hAnsi="Calibri"/>
                <w:b/>
                <w:sz w:val="22"/>
                <w:szCs w:val="22"/>
                <w:lang w:eastAsia="zh-CN"/>
              </w:rPr>
            </w:pPr>
            <w:r>
              <w:rPr>
                <w:rFonts w:ascii="Calibri" w:hAnsi="Calibri"/>
                <w:b/>
                <w:sz w:val="22"/>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0471DD2D" w14:textId="77777777" w:rsidR="000F496D" w:rsidRDefault="00F55D9B">
            <w:pPr>
              <w:rPr>
                <w:rFonts w:cs="Arial"/>
                <w:color w:val="FF0000"/>
                <w:szCs w:val="20"/>
                <w:lang w:eastAsia="zh-CN"/>
              </w:rPr>
            </w:pPr>
            <w:r>
              <w:rPr>
                <w:rFonts w:cs="Arial"/>
                <w:szCs w:val="20"/>
                <w:lang w:eastAsia="zh-CN"/>
              </w:rPr>
              <w:t>Vehicle System Interface</w:t>
            </w:r>
          </w:p>
        </w:tc>
      </w:tr>
    </w:tbl>
    <w:p w14:paraId="461BD09B" w14:textId="77777777" w:rsidR="000F496D" w:rsidRDefault="000F496D"/>
    <w:p w14:paraId="341EAE90" w14:textId="77777777" w:rsidR="00406F39" w:rsidRDefault="00F55D9B" w:rsidP="006830A8">
      <w:pPr>
        <w:pStyle w:val="Heading3"/>
      </w:pPr>
      <w:bookmarkStart w:id="172" w:name="_Toc94795984"/>
      <w:r>
        <w:t>Requirements</w:t>
      </w:r>
      <w:bookmarkEnd w:id="172"/>
    </w:p>
    <w:p w14:paraId="181BA581" w14:textId="77777777" w:rsidR="006830A8" w:rsidRPr="006830A8" w:rsidRDefault="006830A8" w:rsidP="006830A8">
      <w:pPr>
        <w:pStyle w:val="Heading4"/>
        <w:rPr>
          <w:b w:val="0"/>
          <w:u w:val="single"/>
        </w:rPr>
      </w:pPr>
      <w:r w:rsidRPr="006830A8">
        <w:rPr>
          <w:b w:val="0"/>
          <w:u w:val="single"/>
        </w:rPr>
        <w:t>PWRMAN-SR-REQ-014507/B-Signals initiating an Engine OFF Infotainment Load Shed Event (</w:t>
      </w:r>
      <w:proofErr w:type="spellStart"/>
      <w:r w:rsidRPr="006830A8">
        <w:rPr>
          <w:b w:val="0"/>
          <w:u w:val="single"/>
        </w:rPr>
        <w:t>TcSE</w:t>
      </w:r>
      <w:proofErr w:type="spellEnd"/>
      <w:r w:rsidRPr="006830A8">
        <w:rPr>
          <w:b w:val="0"/>
          <w:u w:val="single"/>
        </w:rPr>
        <w:t xml:space="preserve"> ROIN-40679-2)</w:t>
      </w:r>
    </w:p>
    <w:p w14:paraId="77A8FB82" w14:textId="77777777" w:rsidR="000F496D" w:rsidRDefault="00F55D9B">
      <w:pPr>
        <w:rPr>
          <w:rFonts w:cs="Arial"/>
          <w:szCs w:val="20"/>
        </w:rPr>
      </w:pPr>
      <w:r>
        <w:rPr>
          <w:rFonts w:cs="Arial"/>
          <w:szCs w:val="20"/>
        </w:rPr>
        <w:t>Unless noted otherwise the following load shed signals shall initiate an 'Engine OFF Infotainment Load Shed Event' for the System Master when:</w:t>
      </w:r>
    </w:p>
    <w:p w14:paraId="28C5AC87" w14:textId="77777777" w:rsidR="000F496D" w:rsidRDefault="000F496D">
      <w:pPr>
        <w:rPr>
          <w:rFonts w:cs="Arial"/>
          <w:szCs w:val="20"/>
        </w:rPr>
      </w:pPr>
    </w:p>
    <w:p w14:paraId="42788C16" w14:textId="77777777" w:rsidR="000F496D" w:rsidRDefault="00F55D9B">
      <w:pPr>
        <w:ind w:left="720"/>
        <w:rPr>
          <w:rFonts w:cs="Arial"/>
          <w:szCs w:val="20"/>
        </w:rPr>
      </w:pPr>
      <w:proofErr w:type="gramStart"/>
      <w:r>
        <w:rPr>
          <w:rFonts w:cs="Arial"/>
          <w:szCs w:val="20"/>
        </w:rPr>
        <w:t>--  '</w:t>
      </w:r>
      <w:proofErr w:type="gramEnd"/>
      <w:r>
        <w:rPr>
          <w:rFonts w:cs="Arial"/>
          <w:szCs w:val="20"/>
        </w:rPr>
        <w:t xml:space="preserve">_Battery_Mgmt_2 : </w:t>
      </w:r>
      <w:proofErr w:type="spellStart"/>
      <w:r>
        <w:rPr>
          <w:rStyle w:val="spelle"/>
          <w:rFonts w:cs="Arial"/>
          <w:szCs w:val="20"/>
        </w:rPr>
        <w:t>Batt_Lo_SoC_B</w:t>
      </w:r>
      <w:proofErr w:type="spellEnd"/>
      <w:r>
        <w:rPr>
          <w:rFonts w:cs="Arial"/>
          <w:szCs w:val="20"/>
        </w:rPr>
        <w:t xml:space="preserve"> = Active' AND</w:t>
      </w:r>
    </w:p>
    <w:p w14:paraId="25A3080D" w14:textId="77777777" w:rsidR="000F496D" w:rsidRDefault="00F55D9B">
      <w:pPr>
        <w:ind w:left="1440"/>
        <w:rPr>
          <w:rFonts w:cs="Arial"/>
          <w:szCs w:val="20"/>
        </w:rPr>
      </w:pPr>
      <w:r>
        <w:rPr>
          <w:rFonts w:cs="Arial"/>
          <w:szCs w:val="20"/>
        </w:rPr>
        <w:t>1.  '_Battery_Mgmt_</w:t>
      </w:r>
      <w:proofErr w:type="gramStart"/>
      <w:r>
        <w:rPr>
          <w:rFonts w:cs="Arial"/>
          <w:szCs w:val="20"/>
        </w:rPr>
        <w:t>2 :</w:t>
      </w:r>
      <w:proofErr w:type="gramEnd"/>
      <w:r>
        <w:rPr>
          <w:rFonts w:cs="Arial"/>
          <w:szCs w:val="20"/>
        </w:rPr>
        <w:t xml:space="preserve"> </w:t>
      </w:r>
      <w:proofErr w:type="spellStart"/>
      <w:r>
        <w:rPr>
          <w:rStyle w:val="spelle"/>
          <w:rFonts w:cs="Arial"/>
          <w:szCs w:val="20"/>
        </w:rPr>
        <w:t>Shed_Level_Req</w:t>
      </w:r>
      <w:proofErr w:type="spellEnd"/>
      <w:r>
        <w:rPr>
          <w:rFonts w:cs="Arial"/>
          <w:szCs w:val="20"/>
        </w:rPr>
        <w:t xml:space="preserve"> = SOON_ENG_OFF' OR</w:t>
      </w:r>
    </w:p>
    <w:p w14:paraId="7A78AF50" w14:textId="77777777" w:rsidR="000F496D" w:rsidRDefault="00F55D9B">
      <w:pPr>
        <w:ind w:left="1440"/>
        <w:rPr>
          <w:rFonts w:cs="Arial"/>
          <w:szCs w:val="20"/>
        </w:rPr>
      </w:pPr>
      <w:r>
        <w:rPr>
          <w:rFonts w:cs="Arial"/>
          <w:szCs w:val="20"/>
        </w:rPr>
        <w:t>2.  '_Battery_Mgmt_</w:t>
      </w:r>
      <w:proofErr w:type="gramStart"/>
      <w:r>
        <w:rPr>
          <w:rFonts w:cs="Arial"/>
          <w:szCs w:val="20"/>
        </w:rPr>
        <w:t>2 :</w:t>
      </w:r>
      <w:proofErr w:type="gramEnd"/>
      <w:r>
        <w:rPr>
          <w:rFonts w:cs="Arial"/>
          <w:szCs w:val="20"/>
        </w:rPr>
        <w:t xml:space="preserve"> </w:t>
      </w:r>
      <w:proofErr w:type="spellStart"/>
      <w:r>
        <w:rPr>
          <w:rStyle w:val="spelle"/>
          <w:rFonts w:cs="Arial"/>
          <w:szCs w:val="20"/>
        </w:rPr>
        <w:t>Shed_Level_Req</w:t>
      </w:r>
      <w:proofErr w:type="spellEnd"/>
      <w:r>
        <w:rPr>
          <w:rFonts w:cs="Arial"/>
          <w:szCs w:val="20"/>
        </w:rPr>
        <w:t xml:space="preserve"> = SHED_ENG_OFF'</w:t>
      </w:r>
    </w:p>
    <w:p w14:paraId="02EA930B" w14:textId="77777777" w:rsidR="000F496D" w:rsidRDefault="000F496D">
      <w:pPr>
        <w:rPr>
          <w:rFonts w:cs="Arial"/>
          <w:szCs w:val="20"/>
        </w:rPr>
      </w:pPr>
    </w:p>
    <w:p w14:paraId="7C17AD96" w14:textId="77777777" w:rsidR="000F496D" w:rsidRDefault="00F55D9B">
      <w:pPr>
        <w:rPr>
          <w:rFonts w:cs="Arial"/>
          <w:szCs w:val="20"/>
        </w:rPr>
      </w:pPr>
      <w:r>
        <w:rPr>
          <w:rFonts w:cs="Arial"/>
          <w:szCs w:val="20"/>
        </w:rPr>
        <w:lastRenderedPageBreak/>
        <w:t>OR</w:t>
      </w:r>
    </w:p>
    <w:p w14:paraId="336B5439" w14:textId="77777777" w:rsidR="000F496D" w:rsidRDefault="000F496D">
      <w:pPr>
        <w:ind w:left="1080"/>
        <w:rPr>
          <w:rFonts w:cs="Arial"/>
          <w:szCs w:val="20"/>
        </w:rPr>
      </w:pPr>
    </w:p>
    <w:p w14:paraId="378ADB82" w14:textId="77777777" w:rsidR="000F496D" w:rsidRDefault="00F55D9B">
      <w:pPr>
        <w:ind w:left="720"/>
        <w:rPr>
          <w:rFonts w:cs="Arial"/>
          <w:szCs w:val="20"/>
        </w:rPr>
      </w:pPr>
      <w:proofErr w:type="gramStart"/>
      <w:r>
        <w:rPr>
          <w:rFonts w:cs="Arial"/>
          <w:szCs w:val="20"/>
        </w:rPr>
        <w:t>--  '</w:t>
      </w:r>
      <w:proofErr w:type="gramEnd"/>
      <w:r>
        <w:rPr>
          <w:rFonts w:cs="Arial"/>
          <w:szCs w:val="20"/>
        </w:rPr>
        <w:t xml:space="preserve">_Battery_Mgmt_2 : </w:t>
      </w:r>
      <w:proofErr w:type="spellStart"/>
      <w:r>
        <w:rPr>
          <w:rStyle w:val="spelle"/>
          <w:rFonts w:cs="Arial"/>
          <w:szCs w:val="20"/>
        </w:rPr>
        <w:t>Batt_Crit_SoC_B</w:t>
      </w:r>
      <w:proofErr w:type="spellEnd"/>
      <w:r>
        <w:rPr>
          <w:rFonts w:cs="Arial"/>
          <w:szCs w:val="20"/>
        </w:rPr>
        <w:t xml:space="preserve"> = Active' AND</w:t>
      </w:r>
    </w:p>
    <w:p w14:paraId="6513EB08" w14:textId="77777777" w:rsidR="000F496D" w:rsidRDefault="00F55D9B">
      <w:pPr>
        <w:ind w:left="1440"/>
        <w:rPr>
          <w:rFonts w:cs="Arial"/>
          <w:szCs w:val="20"/>
        </w:rPr>
      </w:pPr>
      <w:r>
        <w:rPr>
          <w:rFonts w:cs="Arial"/>
          <w:szCs w:val="20"/>
        </w:rPr>
        <w:t>1.  '_Battery_Mgmt_</w:t>
      </w:r>
      <w:proofErr w:type="gramStart"/>
      <w:r>
        <w:rPr>
          <w:rFonts w:cs="Arial"/>
          <w:szCs w:val="20"/>
        </w:rPr>
        <w:t>2 :</w:t>
      </w:r>
      <w:proofErr w:type="gramEnd"/>
      <w:r>
        <w:rPr>
          <w:rFonts w:cs="Arial"/>
          <w:szCs w:val="20"/>
        </w:rPr>
        <w:t xml:space="preserve"> </w:t>
      </w:r>
      <w:proofErr w:type="spellStart"/>
      <w:r>
        <w:rPr>
          <w:rStyle w:val="spelle"/>
          <w:rFonts w:cs="Arial"/>
          <w:szCs w:val="20"/>
        </w:rPr>
        <w:t>Shed_Level_Req</w:t>
      </w:r>
      <w:proofErr w:type="spellEnd"/>
      <w:r>
        <w:rPr>
          <w:rFonts w:cs="Arial"/>
          <w:szCs w:val="20"/>
        </w:rPr>
        <w:t xml:space="preserve"> = SOON_ENG_OFF' OR</w:t>
      </w:r>
    </w:p>
    <w:p w14:paraId="482C85D2" w14:textId="77777777" w:rsidR="000F496D" w:rsidRDefault="00F55D9B">
      <w:pPr>
        <w:ind w:left="1440"/>
        <w:rPr>
          <w:rFonts w:cs="Arial"/>
          <w:szCs w:val="20"/>
        </w:rPr>
      </w:pPr>
      <w:r>
        <w:rPr>
          <w:rFonts w:cs="Arial"/>
          <w:szCs w:val="20"/>
        </w:rPr>
        <w:t>2.  '_Battery_Mgmt_</w:t>
      </w:r>
      <w:proofErr w:type="gramStart"/>
      <w:r>
        <w:rPr>
          <w:rFonts w:cs="Arial"/>
          <w:szCs w:val="20"/>
        </w:rPr>
        <w:t>2 :</w:t>
      </w:r>
      <w:proofErr w:type="gramEnd"/>
      <w:r>
        <w:rPr>
          <w:rFonts w:cs="Arial"/>
          <w:szCs w:val="20"/>
        </w:rPr>
        <w:t xml:space="preserve"> </w:t>
      </w:r>
      <w:proofErr w:type="spellStart"/>
      <w:r>
        <w:rPr>
          <w:rStyle w:val="spelle"/>
          <w:rFonts w:cs="Arial"/>
          <w:szCs w:val="20"/>
        </w:rPr>
        <w:t>Shed_Level_Req</w:t>
      </w:r>
      <w:proofErr w:type="spellEnd"/>
      <w:r>
        <w:rPr>
          <w:rFonts w:cs="Arial"/>
          <w:szCs w:val="20"/>
        </w:rPr>
        <w:t xml:space="preserve"> = SHED_ENG_OFF'</w:t>
      </w:r>
    </w:p>
    <w:p w14:paraId="6F16A30D" w14:textId="77777777" w:rsidR="000F496D" w:rsidRDefault="000F496D">
      <w:pPr>
        <w:rPr>
          <w:rFonts w:cs="Arial"/>
          <w:szCs w:val="20"/>
        </w:rPr>
      </w:pPr>
    </w:p>
    <w:p w14:paraId="527A1ACA" w14:textId="77777777" w:rsidR="000F496D" w:rsidRDefault="00F55D9B">
      <w:pPr>
        <w:rPr>
          <w:rFonts w:cs="Arial"/>
          <w:szCs w:val="20"/>
        </w:rPr>
      </w:pPr>
      <w:r>
        <w:rPr>
          <w:rFonts w:cs="Arial"/>
          <w:szCs w:val="20"/>
        </w:rPr>
        <w:t>OR</w:t>
      </w:r>
    </w:p>
    <w:p w14:paraId="316294F8" w14:textId="77777777" w:rsidR="000F496D" w:rsidRDefault="000F496D">
      <w:pPr>
        <w:rPr>
          <w:rFonts w:cs="Arial"/>
          <w:szCs w:val="20"/>
        </w:rPr>
      </w:pPr>
    </w:p>
    <w:p w14:paraId="2DF9C2EA" w14:textId="77777777" w:rsidR="000F496D" w:rsidRDefault="00F55D9B">
      <w:pPr>
        <w:ind w:left="720"/>
        <w:rPr>
          <w:rFonts w:cs="Arial"/>
          <w:szCs w:val="20"/>
        </w:rPr>
      </w:pPr>
      <w:proofErr w:type="gramStart"/>
      <w:r>
        <w:rPr>
          <w:rFonts w:cs="Arial"/>
          <w:szCs w:val="20"/>
        </w:rPr>
        <w:t>--  '</w:t>
      </w:r>
      <w:proofErr w:type="gramEnd"/>
      <w:r>
        <w:rPr>
          <w:rFonts w:cs="Arial"/>
          <w:szCs w:val="20"/>
        </w:rPr>
        <w:t xml:space="preserve">_Battery_Mgmt_2 : </w:t>
      </w:r>
      <w:proofErr w:type="spellStart"/>
      <w:r>
        <w:rPr>
          <w:rStyle w:val="spelle"/>
          <w:rFonts w:cs="Arial"/>
          <w:szCs w:val="20"/>
        </w:rPr>
        <w:t>Shed_Drain_Eng_Off_B</w:t>
      </w:r>
      <w:proofErr w:type="spellEnd"/>
      <w:r>
        <w:rPr>
          <w:rStyle w:val="spelle"/>
          <w:rFonts w:cs="Arial"/>
          <w:szCs w:val="20"/>
        </w:rPr>
        <w:t xml:space="preserve"> = Active</w:t>
      </w:r>
      <w:r>
        <w:rPr>
          <w:rFonts w:cs="Arial"/>
          <w:szCs w:val="20"/>
        </w:rPr>
        <w:t>' AND</w:t>
      </w:r>
    </w:p>
    <w:p w14:paraId="61B75629" w14:textId="77777777" w:rsidR="000F496D" w:rsidRDefault="00F55D9B">
      <w:pPr>
        <w:ind w:left="1440"/>
        <w:rPr>
          <w:rFonts w:cs="Arial"/>
          <w:szCs w:val="20"/>
        </w:rPr>
      </w:pPr>
      <w:r>
        <w:rPr>
          <w:rFonts w:cs="Arial"/>
          <w:szCs w:val="20"/>
        </w:rPr>
        <w:t>1.  '_Battery_Mgmt_</w:t>
      </w:r>
      <w:proofErr w:type="gramStart"/>
      <w:r>
        <w:rPr>
          <w:rFonts w:cs="Arial"/>
          <w:szCs w:val="20"/>
        </w:rPr>
        <w:t>2 :</w:t>
      </w:r>
      <w:proofErr w:type="gramEnd"/>
      <w:r>
        <w:rPr>
          <w:rFonts w:cs="Arial"/>
          <w:szCs w:val="20"/>
        </w:rPr>
        <w:t xml:space="preserve"> </w:t>
      </w:r>
      <w:proofErr w:type="spellStart"/>
      <w:r>
        <w:rPr>
          <w:rStyle w:val="spelle"/>
          <w:rFonts w:cs="Arial"/>
          <w:szCs w:val="20"/>
        </w:rPr>
        <w:t>Shed_Level_Req</w:t>
      </w:r>
      <w:proofErr w:type="spellEnd"/>
      <w:r>
        <w:rPr>
          <w:rFonts w:cs="Arial"/>
          <w:szCs w:val="20"/>
        </w:rPr>
        <w:t xml:space="preserve"> = SOON_ENG_OFF' OR</w:t>
      </w:r>
    </w:p>
    <w:p w14:paraId="517143DA" w14:textId="77777777" w:rsidR="000F496D" w:rsidRDefault="00F55D9B">
      <w:pPr>
        <w:ind w:left="1440"/>
        <w:rPr>
          <w:rFonts w:cs="Arial"/>
          <w:szCs w:val="20"/>
        </w:rPr>
      </w:pPr>
      <w:r>
        <w:rPr>
          <w:rFonts w:cs="Arial"/>
          <w:szCs w:val="20"/>
        </w:rPr>
        <w:t>2.  '_Battery_Mgmt_</w:t>
      </w:r>
      <w:proofErr w:type="gramStart"/>
      <w:r>
        <w:rPr>
          <w:rFonts w:cs="Arial"/>
          <w:szCs w:val="20"/>
        </w:rPr>
        <w:t>2 :</w:t>
      </w:r>
      <w:proofErr w:type="gramEnd"/>
      <w:r>
        <w:rPr>
          <w:rFonts w:cs="Arial"/>
          <w:szCs w:val="20"/>
        </w:rPr>
        <w:t xml:space="preserve"> </w:t>
      </w:r>
      <w:proofErr w:type="spellStart"/>
      <w:r>
        <w:rPr>
          <w:rStyle w:val="spelle"/>
          <w:rFonts w:cs="Arial"/>
          <w:szCs w:val="20"/>
        </w:rPr>
        <w:t>Shed_Level_Req</w:t>
      </w:r>
      <w:proofErr w:type="spellEnd"/>
      <w:r>
        <w:rPr>
          <w:rFonts w:cs="Arial"/>
          <w:szCs w:val="20"/>
        </w:rPr>
        <w:t xml:space="preserve"> = SHED_ENG_OFF'</w:t>
      </w:r>
    </w:p>
    <w:p w14:paraId="0144DDB0" w14:textId="77777777" w:rsidR="000F496D" w:rsidRDefault="000F496D">
      <w:pPr>
        <w:ind w:left="1440"/>
        <w:rPr>
          <w:rFonts w:cs="Arial"/>
          <w:szCs w:val="20"/>
        </w:rPr>
      </w:pPr>
    </w:p>
    <w:p w14:paraId="49F95419" w14:textId="77777777" w:rsidR="000F496D" w:rsidRDefault="000F496D">
      <w:pPr>
        <w:ind w:left="1080"/>
        <w:rPr>
          <w:rFonts w:cs="Arial"/>
          <w:szCs w:val="20"/>
        </w:rPr>
      </w:pPr>
    </w:p>
    <w:p w14:paraId="7D1C0E88" w14:textId="77777777" w:rsidR="000F496D" w:rsidRDefault="00F55D9B">
      <w:pPr>
        <w:rPr>
          <w:rFonts w:cs="Arial"/>
          <w:szCs w:val="20"/>
        </w:rPr>
      </w:pPr>
      <w:r>
        <w:rPr>
          <w:rFonts w:cs="Arial"/>
          <w:szCs w:val="20"/>
        </w:rPr>
        <w:t>OR</w:t>
      </w:r>
    </w:p>
    <w:p w14:paraId="38667FB4" w14:textId="77777777" w:rsidR="000F496D" w:rsidRDefault="00F55D9B">
      <w:pPr>
        <w:ind w:left="720"/>
        <w:rPr>
          <w:rFonts w:cs="Arial"/>
          <w:szCs w:val="20"/>
        </w:rPr>
      </w:pPr>
      <w:proofErr w:type="gramStart"/>
      <w:r>
        <w:rPr>
          <w:rFonts w:cs="Arial"/>
          <w:szCs w:val="20"/>
        </w:rPr>
        <w:t>--  '</w:t>
      </w:r>
      <w:proofErr w:type="gramEnd"/>
      <w:r>
        <w:rPr>
          <w:rFonts w:cs="Arial"/>
          <w:szCs w:val="20"/>
        </w:rPr>
        <w:t xml:space="preserve">_Battery_Mgmt_2 : </w:t>
      </w:r>
      <w:proofErr w:type="spellStart"/>
      <w:r>
        <w:rPr>
          <w:rStyle w:val="spelle"/>
          <w:rFonts w:cs="Arial"/>
          <w:szCs w:val="20"/>
        </w:rPr>
        <w:t>Shed_T_Eng_Off_B</w:t>
      </w:r>
      <w:proofErr w:type="spellEnd"/>
      <w:r>
        <w:rPr>
          <w:rStyle w:val="spelle"/>
          <w:rFonts w:cs="Arial"/>
          <w:szCs w:val="20"/>
        </w:rPr>
        <w:t xml:space="preserve"> = Active</w:t>
      </w:r>
      <w:r>
        <w:rPr>
          <w:rFonts w:cs="Arial"/>
          <w:szCs w:val="20"/>
        </w:rPr>
        <w:t>' AND</w:t>
      </w:r>
    </w:p>
    <w:p w14:paraId="4F3DDF73" w14:textId="77777777" w:rsidR="000F496D" w:rsidRDefault="00F55D9B">
      <w:pPr>
        <w:tabs>
          <w:tab w:val="num" w:pos="1800"/>
        </w:tabs>
        <w:ind w:left="1800" w:hanging="360"/>
        <w:rPr>
          <w:rFonts w:cs="Arial"/>
          <w:szCs w:val="20"/>
        </w:rPr>
      </w:pPr>
      <w:r>
        <w:rPr>
          <w:rFonts w:eastAsia="Arial" w:cs="Arial"/>
          <w:szCs w:val="20"/>
        </w:rPr>
        <w:t>1.</w:t>
      </w:r>
      <w:r>
        <w:rPr>
          <w:rFonts w:eastAsia="Arial"/>
          <w:sz w:val="14"/>
          <w:szCs w:val="14"/>
        </w:rPr>
        <w:t xml:space="preserve">       </w:t>
      </w:r>
      <w:r>
        <w:rPr>
          <w:rFonts w:cs="Arial"/>
          <w:szCs w:val="20"/>
        </w:rPr>
        <w:t>'_Battery_Mgmt_</w:t>
      </w:r>
      <w:proofErr w:type="gramStart"/>
      <w:r>
        <w:rPr>
          <w:rFonts w:cs="Arial"/>
          <w:szCs w:val="20"/>
        </w:rPr>
        <w:t>2 :</w:t>
      </w:r>
      <w:proofErr w:type="gramEnd"/>
      <w:r>
        <w:rPr>
          <w:rFonts w:cs="Arial"/>
          <w:szCs w:val="20"/>
        </w:rPr>
        <w:t xml:space="preserve"> </w:t>
      </w:r>
      <w:proofErr w:type="spellStart"/>
      <w:r>
        <w:rPr>
          <w:rStyle w:val="spelle"/>
          <w:rFonts w:cs="Arial"/>
          <w:szCs w:val="20"/>
        </w:rPr>
        <w:t>Shed_Level_Req</w:t>
      </w:r>
      <w:proofErr w:type="spellEnd"/>
      <w:r>
        <w:rPr>
          <w:rFonts w:cs="Arial"/>
          <w:szCs w:val="20"/>
        </w:rPr>
        <w:t xml:space="preserve"> = SOON_ENG_OFF' OR</w:t>
      </w:r>
    </w:p>
    <w:p w14:paraId="13B22E6C" w14:textId="77777777" w:rsidR="000F496D" w:rsidRDefault="00F55D9B">
      <w:pPr>
        <w:tabs>
          <w:tab w:val="num" w:pos="1800"/>
        </w:tabs>
        <w:ind w:left="1800" w:hanging="360"/>
        <w:rPr>
          <w:rFonts w:cs="Arial"/>
          <w:szCs w:val="20"/>
        </w:rPr>
      </w:pPr>
      <w:r>
        <w:rPr>
          <w:rFonts w:eastAsia="Arial" w:cs="Arial"/>
          <w:szCs w:val="20"/>
        </w:rPr>
        <w:t>2.</w:t>
      </w:r>
      <w:r>
        <w:rPr>
          <w:rFonts w:eastAsia="Arial"/>
          <w:sz w:val="14"/>
          <w:szCs w:val="14"/>
        </w:rPr>
        <w:t xml:space="preserve">       </w:t>
      </w:r>
      <w:r>
        <w:rPr>
          <w:rFonts w:cs="Arial"/>
          <w:szCs w:val="20"/>
        </w:rPr>
        <w:t>'_Battery_Mgmt_</w:t>
      </w:r>
      <w:proofErr w:type="gramStart"/>
      <w:r>
        <w:rPr>
          <w:rFonts w:cs="Arial"/>
          <w:szCs w:val="20"/>
        </w:rPr>
        <w:t>2 :</w:t>
      </w:r>
      <w:proofErr w:type="gramEnd"/>
      <w:r>
        <w:rPr>
          <w:rFonts w:cs="Arial"/>
          <w:szCs w:val="20"/>
        </w:rPr>
        <w:t xml:space="preserve"> </w:t>
      </w:r>
      <w:proofErr w:type="spellStart"/>
      <w:r>
        <w:rPr>
          <w:rStyle w:val="spelle"/>
          <w:rFonts w:cs="Arial"/>
          <w:szCs w:val="20"/>
        </w:rPr>
        <w:t>Shed_Level_Req</w:t>
      </w:r>
      <w:proofErr w:type="spellEnd"/>
      <w:r>
        <w:rPr>
          <w:rFonts w:cs="Arial"/>
          <w:szCs w:val="20"/>
        </w:rPr>
        <w:t xml:space="preserve"> = SHED_ENG_OFF'</w:t>
      </w:r>
    </w:p>
    <w:p w14:paraId="35ABB170" w14:textId="77777777" w:rsidR="000F496D" w:rsidRDefault="000F496D">
      <w:pPr>
        <w:rPr>
          <w:rFonts w:cs="Arial"/>
          <w:szCs w:val="20"/>
        </w:rPr>
      </w:pPr>
    </w:p>
    <w:p w14:paraId="16C2E51D" w14:textId="77777777" w:rsidR="006830A8" w:rsidRPr="006830A8" w:rsidRDefault="006830A8" w:rsidP="006830A8">
      <w:pPr>
        <w:pStyle w:val="Heading4"/>
        <w:rPr>
          <w:b w:val="0"/>
          <w:u w:val="single"/>
        </w:rPr>
      </w:pPr>
      <w:r w:rsidRPr="006830A8">
        <w:rPr>
          <w:b w:val="0"/>
          <w:u w:val="single"/>
        </w:rPr>
        <w:t>PWRMAN-SR-REQ-014508/B-System Master Load Shed Event Activation Process (</w:t>
      </w:r>
      <w:proofErr w:type="spellStart"/>
      <w:r w:rsidRPr="006830A8">
        <w:rPr>
          <w:b w:val="0"/>
          <w:u w:val="single"/>
        </w:rPr>
        <w:t>TcSE</w:t>
      </w:r>
      <w:proofErr w:type="spellEnd"/>
      <w:r w:rsidRPr="006830A8">
        <w:rPr>
          <w:b w:val="0"/>
          <w:u w:val="single"/>
        </w:rPr>
        <w:t xml:space="preserve"> ROIN-40680-3)</w:t>
      </w:r>
    </w:p>
    <w:p w14:paraId="4DDC51B1" w14:textId="77777777" w:rsidR="000F496D" w:rsidRDefault="00F55D9B">
      <w:pPr>
        <w:rPr>
          <w:rFonts w:cs="Arial"/>
          <w:szCs w:val="20"/>
        </w:rPr>
      </w:pPr>
      <w:r>
        <w:rPr>
          <w:rFonts w:cs="Arial"/>
          <w:szCs w:val="20"/>
        </w:rPr>
        <w:t xml:space="preserve">If an 'Engine OFF Infotainment Load Shed Event' is </w:t>
      </w:r>
      <w:proofErr w:type="gramStart"/>
      <w:r>
        <w:rPr>
          <w:rFonts w:cs="Arial"/>
          <w:szCs w:val="20"/>
        </w:rPr>
        <w:t>occurring</w:t>
      </w:r>
      <w:proofErr w:type="gramEnd"/>
      <w:r>
        <w:rPr>
          <w:rFonts w:cs="Arial"/>
          <w:szCs w:val="20"/>
        </w:rPr>
        <w:t xml:space="preserve"> then:  </w:t>
      </w:r>
    </w:p>
    <w:p w14:paraId="1836CA12" w14:textId="77777777" w:rsidR="000F496D" w:rsidRDefault="00F55D9B">
      <w:pPr>
        <w:ind w:left="360"/>
        <w:rPr>
          <w:rFonts w:cs="Arial"/>
          <w:szCs w:val="20"/>
        </w:rPr>
      </w:pPr>
      <w:r>
        <w:rPr>
          <w:rFonts w:cs="Arial"/>
          <w:szCs w:val="20"/>
        </w:rPr>
        <w:t xml:space="preserve">1.  The System Master shall disconnect the audio source and then turn the infotainment system OFF by setting the </w:t>
      </w:r>
      <w:proofErr w:type="spellStart"/>
      <w:r>
        <w:rPr>
          <w:rStyle w:val="spelle"/>
          <w:rFonts w:cs="Arial"/>
          <w:szCs w:val="20"/>
        </w:rPr>
        <w:t>HMIAudioMode</w:t>
      </w:r>
      <w:proofErr w:type="spellEnd"/>
      <w:r>
        <w:rPr>
          <w:rFonts w:cs="Arial"/>
          <w:szCs w:val="20"/>
        </w:rPr>
        <w:t xml:space="preserve"> = Load Shed </w:t>
      </w:r>
    </w:p>
    <w:p w14:paraId="08F2D50E" w14:textId="77777777" w:rsidR="000F496D" w:rsidRDefault="00F55D9B">
      <w:pPr>
        <w:ind w:left="360"/>
        <w:rPr>
          <w:rFonts w:cs="Arial"/>
          <w:szCs w:val="20"/>
        </w:rPr>
      </w:pPr>
      <w:r>
        <w:rPr>
          <w:rFonts w:cs="Arial"/>
          <w:szCs w:val="20"/>
        </w:rPr>
        <w:t xml:space="preserve">2.  After the System Master turns OFF the infotainment system then a Load Shed message can be displayed as called out in by the HMI.  </w:t>
      </w:r>
    </w:p>
    <w:p w14:paraId="66E43C9F" w14:textId="77777777" w:rsidR="000F496D" w:rsidRDefault="00F55D9B">
      <w:pPr>
        <w:ind w:left="360"/>
        <w:rPr>
          <w:rFonts w:cs="Arial"/>
          <w:szCs w:val="20"/>
        </w:rPr>
      </w:pPr>
      <w:r>
        <w:rPr>
          <w:rFonts w:cs="Arial"/>
          <w:szCs w:val="20"/>
        </w:rPr>
        <w:t>3.  After displaying the HMI the System Master shall vote to go to sleep if no other non-infotainment features are required from the system master.</w:t>
      </w:r>
    </w:p>
    <w:p w14:paraId="5CF684FD" w14:textId="77777777" w:rsidR="000F496D" w:rsidRDefault="000F496D">
      <w:pPr>
        <w:ind w:left="360"/>
        <w:rPr>
          <w:rFonts w:cs="Arial"/>
          <w:szCs w:val="20"/>
        </w:rPr>
      </w:pPr>
    </w:p>
    <w:p w14:paraId="7858C6F5" w14:textId="77777777" w:rsidR="000F496D" w:rsidRDefault="00F55D9B">
      <w:pPr>
        <w:rPr>
          <w:rFonts w:cs="Arial"/>
          <w:szCs w:val="20"/>
        </w:rPr>
      </w:pPr>
      <w:ins w:id="173" w:author="jmyslin2" w:date="2010-08-11T14:28:00Z">
        <w:r>
          <w:rPr>
            <w:rStyle w:val="msoins1"/>
            <w:rFonts w:cs="Arial"/>
            <w:szCs w:val="20"/>
          </w:rPr>
          <w:t>Note: when a Load Shed event and Transport Mode event are active at the same time the load shed event shall take priority.  This includes any HMI displayed to the user.</w:t>
        </w:r>
      </w:ins>
    </w:p>
    <w:p w14:paraId="00D5982C" w14:textId="77777777" w:rsidR="006830A8" w:rsidRPr="006830A8" w:rsidRDefault="006830A8" w:rsidP="006830A8">
      <w:pPr>
        <w:pStyle w:val="Heading4"/>
        <w:rPr>
          <w:b w:val="0"/>
          <w:u w:val="single"/>
        </w:rPr>
      </w:pPr>
      <w:r w:rsidRPr="006830A8">
        <w:rPr>
          <w:b w:val="0"/>
          <w:u w:val="single"/>
        </w:rPr>
        <w:t>PWRMAN-SR-REQ-014509/I-Infotainment Components Load Shed State requirements (</w:t>
      </w:r>
      <w:proofErr w:type="spellStart"/>
      <w:r w:rsidRPr="006830A8">
        <w:rPr>
          <w:b w:val="0"/>
          <w:u w:val="single"/>
        </w:rPr>
        <w:t>TcSE</w:t>
      </w:r>
      <w:proofErr w:type="spellEnd"/>
      <w:r w:rsidRPr="006830A8">
        <w:rPr>
          <w:b w:val="0"/>
          <w:u w:val="single"/>
        </w:rPr>
        <w:t xml:space="preserve"> ROIN-66172-3)</w:t>
      </w:r>
    </w:p>
    <w:p w14:paraId="1D3B8A81" w14:textId="77777777" w:rsidR="00C1463C" w:rsidRPr="00AE2B62" w:rsidRDefault="00F55D9B">
      <w:pPr>
        <w:rPr>
          <w:rFonts w:cs="Arial"/>
        </w:rPr>
      </w:pPr>
      <w:r w:rsidRPr="00AE2B62">
        <w:rPr>
          <w:rFonts w:cs="Arial"/>
        </w:rPr>
        <w:t xml:space="preserve">Unless otherwise noted the infotainment components shall transition to their Standby or Sleep Load Shed low power state when the signal </w:t>
      </w:r>
      <w:proofErr w:type="spellStart"/>
      <w:r w:rsidRPr="00AE2B62">
        <w:rPr>
          <w:rFonts w:cs="Arial"/>
        </w:rPr>
        <w:t>HMIAudioMode</w:t>
      </w:r>
      <w:proofErr w:type="spellEnd"/>
      <w:r w:rsidRPr="00AE2B62">
        <w:rPr>
          <w:rFonts w:cs="Arial"/>
        </w:rPr>
        <w:t xml:space="preserve"> == Load Shed.  </w:t>
      </w:r>
    </w:p>
    <w:p w14:paraId="103D4B63" w14:textId="77777777" w:rsidR="00C1463C" w:rsidRPr="00AE2B62" w:rsidRDefault="00925A7C">
      <w:pPr>
        <w:rPr>
          <w:rFonts w:cs="Arial"/>
        </w:rPr>
      </w:pPr>
    </w:p>
    <w:p w14:paraId="1A81CFC0" w14:textId="77777777" w:rsidR="00C1463C" w:rsidRPr="00AE2B62" w:rsidRDefault="00F55D9B">
      <w:pPr>
        <w:rPr>
          <w:rFonts w:cs="Arial"/>
        </w:rPr>
      </w:pPr>
      <w:r w:rsidRPr="00AE2B62">
        <w:rPr>
          <w:rFonts w:cs="Arial"/>
        </w:rPr>
        <w:t xml:space="preserve">In the Standby Load Shed low power state non-essential component functions shall be turned OFF (ex. active pre-fetch).  Basic standby operations will still be followed such as supporting the Network bus and any regulatory requirements.  </w:t>
      </w:r>
    </w:p>
    <w:p w14:paraId="010BAC1E" w14:textId="77777777" w:rsidR="00C1463C" w:rsidRPr="00AE2B62" w:rsidRDefault="00925A7C">
      <w:pPr>
        <w:rPr>
          <w:rFonts w:cs="Arial"/>
        </w:rPr>
      </w:pPr>
    </w:p>
    <w:p w14:paraId="37D6AEF0" w14:textId="77777777" w:rsidR="00C1463C" w:rsidRPr="00AE2B62" w:rsidRDefault="00F55D9B">
      <w:pPr>
        <w:rPr>
          <w:rFonts w:cs="Arial"/>
        </w:rPr>
      </w:pPr>
      <w:r w:rsidRPr="00AE2B62">
        <w:rPr>
          <w:rFonts w:cs="Arial"/>
        </w:rPr>
        <w:t>Note:  There may also be applicable Climate Control load shed requirements for modules th</w:t>
      </w:r>
      <w:r>
        <w:rPr>
          <w:rFonts w:cs="Arial"/>
        </w:rPr>
        <w:t>at</w:t>
      </w:r>
      <w:r w:rsidRPr="00AE2B62">
        <w:rPr>
          <w:rFonts w:cs="Arial"/>
        </w:rPr>
        <w:t xml:space="preserve"> support Climate Control functionality. </w:t>
      </w:r>
      <w:r>
        <w:rPr>
          <w:rFonts w:cs="Arial"/>
        </w:rPr>
        <w:t xml:space="preserve"> See Climate specifications for details.</w:t>
      </w:r>
      <w:r w:rsidRPr="00AE2B62">
        <w:rPr>
          <w:rFonts w:cs="Arial"/>
        </w:rPr>
        <w:t xml:space="preserve"> </w:t>
      </w:r>
    </w:p>
    <w:p w14:paraId="4201F994" w14:textId="77777777" w:rsidR="00C1463C" w:rsidRPr="00AE2B62" w:rsidRDefault="00925A7C">
      <w:pPr>
        <w:rPr>
          <w:rFonts w:cs="Arial"/>
        </w:rPr>
      </w:pPr>
    </w:p>
    <w:p w14:paraId="60D07BEE" w14:textId="77777777" w:rsidR="00AE2B62" w:rsidRPr="00AE2B62" w:rsidRDefault="00F55D9B" w:rsidP="00AE2B62">
      <w:pPr>
        <w:rPr>
          <w:rFonts w:cs="Arial"/>
        </w:rPr>
      </w:pPr>
      <w:r w:rsidRPr="00564821">
        <w:rPr>
          <w:rFonts w:cs="Arial"/>
          <w:u w:val="single"/>
        </w:rPr>
        <w:t>Chimes and Load Shed</w:t>
      </w:r>
      <w:r w:rsidRPr="00C4061C">
        <w:rPr>
          <w:rFonts w:cs="Arial"/>
        </w:rPr>
        <w:t>:</w:t>
      </w:r>
    </w:p>
    <w:p w14:paraId="392F3925" w14:textId="77777777" w:rsidR="00AE2B62" w:rsidRPr="00AE2B62" w:rsidRDefault="00F55D9B" w:rsidP="00AE2B62">
      <w:pPr>
        <w:numPr>
          <w:ilvl w:val="0"/>
          <w:numId w:val="314"/>
        </w:numPr>
        <w:rPr>
          <w:rFonts w:cs="Arial"/>
        </w:rPr>
      </w:pPr>
      <w:r w:rsidRPr="00AE2B62">
        <w:rPr>
          <w:rFonts w:cs="Arial"/>
        </w:rPr>
        <w:t xml:space="preserve">The infotainment components that support chimes (ex. AHU, DSP AMP, AAM, ANC…) during a transition to load shed from state where chimes are through the infotainment system shall wait until the Cluster transfers control of the chimes back to the Cluster (as defined in ALERT-REQ-014761-Load Shed) before entering their low power states.  </w:t>
      </w:r>
    </w:p>
    <w:p w14:paraId="63B0188E" w14:textId="77777777" w:rsidR="00AE2B62" w:rsidRPr="00AE2B62" w:rsidRDefault="00F55D9B" w:rsidP="00AE2B62">
      <w:pPr>
        <w:numPr>
          <w:ilvl w:val="0"/>
          <w:numId w:val="314"/>
        </w:numPr>
        <w:rPr>
          <w:rFonts w:cs="Arial"/>
        </w:rPr>
      </w:pPr>
      <w:r w:rsidRPr="00AE2B62">
        <w:rPr>
          <w:rFonts w:cs="Arial"/>
        </w:rPr>
        <w:t>Since the infotainment components that support chimes have to wait for Cluster to transfer chime control back to the Cluster (</w:t>
      </w:r>
      <w:proofErr w:type="spellStart"/>
      <w:r w:rsidRPr="00AE2B62">
        <w:rPr>
          <w:rFonts w:cs="Arial"/>
        </w:rPr>
        <w:t>ie</w:t>
      </w:r>
      <w:proofErr w:type="spellEnd"/>
      <w:r w:rsidRPr="00AE2B62">
        <w:rPr>
          <w:rFonts w:cs="Arial"/>
        </w:rPr>
        <w:t xml:space="preserve"> </w:t>
      </w:r>
      <w:proofErr w:type="spellStart"/>
      <w:r w:rsidRPr="00AE2B62">
        <w:rPr>
          <w:rFonts w:cs="Arial"/>
        </w:rPr>
        <w:t>IPC_</w:t>
      </w:r>
      <w:proofErr w:type="gramStart"/>
      <w:r w:rsidRPr="00AE2B62">
        <w:rPr>
          <w:rFonts w:cs="Arial"/>
        </w:rPr>
        <w:t>Infotainment</w:t>
      </w:r>
      <w:proofErr w:type="spellEnd"/>
      <w:r w:rsidRPr="00AE2B62">
        <w:rPr>
          <w:rFonts w:cs="Arial"/>
        </w:rPr>
        <w:t xml:space="preserve"> :</w:t>
      </w:r>
      <w:proofErr w:type="gramEnd"/>
      <w:r w:rsidRPr="00AE2B62">
        <w:rPr>
          <w:rFonts w:cs="Arial"/>
        </w:rPr>
        <w:t xml:space="preserve"> </w:t>
      </w:r>
      <w:proofErr w:type="spellStart"/>
      <w:r w:rsidRPr="00AE2B62">
        <w:rPr>
          <w:rFonts w:cs="Arial"/>
        </w:rPr>
        <w:t>Chime_Source</w:t>
      </w:r>
      <w:proofErr w:type="spellEnd"/>
      <w:r w:rsidRPr="00AE2B62">
        <w:rPr>
          <w:rFonts w:cs="Arial"/>
        </w:rPr>
        <w:t xml:space="preserve"> = Cluster) during a load shed event before they no longer support chimes the infotainment components would have </w:t>
      </w:r>
      <w:proofErr w:type="spellStart"/>
      <w:r w:rsidRPr="00AE2B62">
        <w:rPr>
          <w:rFonts w:cs="Arial"/>
        </w:rPr>
        <w:t>Chime_Supported</w:t>
      </w:r>
      <w:proofErr w:type="spellEnd"/>
      <w:r w:rsidRPr="00AE2B62">
        <w:rPr>
          <w:rFonts w:cs="Arial"/>
        </w:rPr>
        <w:t xml:space="preserve"> = Supported while supporting chimes.  </w:t>
      </w:r>
    </w:p>
    <w:p w14:paraId="75AAF0CD" w14:textId="77777777" w:rsidR="00575F1F" w:rsidRPr="000759EC" w:rsidRDefault="00F55D9B" w:rsidP="00277BA1">
      <w:pPr>
        <w:numPr>
          <w:ilvl w:val="0"/>
          <w:numId w:val="314"/>
        </w:numPr>
        <w:rPr>
          <w:rFonts w:cs="Arial"/>
        </w:rPr>
      </w:pPr>
      <w:r w:rsidRPr="00575F1F">
        <w:rPr>
          <w:rFonts w:cs="Arial"/>
        </w:rPr>
        <w:t xml:space="preserve">After chime control is transferred to the Cluster the infotainment components shall change </w:t>
      </w:r>
      <w:proofErr w:type="spellStart"/>
      <w:r w:rsidRPr="00575F1F">
        <w:rPr>
          <w:rFonts w:cs="Arial"/>
        </w:rPr>
        <w:t>Chime_Supported</w:t>
      </w:r>
      <w:proofErr w:type="spellEnd"/>
      <w:r w:rsidRPr="00575F1F">
        <w:rPr>
          <w:rFonts w:cs="Arial"/>
        </w:rPr>
        <w:t xml:space="preserve"> = </w:t>
      </w:r>
      <w:proofErr w:type="spellStart"/>
      <w:r w:rsidRPr="00575F1F">
        <w:rPr>
          <w:rFonts w:cs="Arial"/>
        </w:rPr>
        <w:t>Not_Supported</w:t>
      </w:r>
      <w:proofErr w:type="spellEnd"/>
      <w:r w:rsidRPr="00575F1F">
        <w:rPr>
          <w:rFonts w:cs="Arial"/>
        </w:rPr>
        <w:t xml:space="preserve"> while the load shed is active. </w:t>
      </w:r>
    </w:p>
    <w:p w14:paraId="39E4D3EC" w14:textId="77777777" w:rsidR="00BC4D5E" w:rsidRDefault="00925A7C" w:rsidP="00277BA1">
      <w:pPr>
        <w:rPr>
          <w:rFonts w:cs="Arial"/>
        </w:rPr>
      </w:pPr>
    </w:p>
    <w:p w14:paraId="1AA2CA7F" w14:textId="77777777" w:rsidR="0096661A" w:rsidRDefault="00F55D9B" w:rsidP="0096661A">
      <w:pPr>
        <w:rPr>
          <w:ins w:id="174" w:author="Myslinski, Jason (J.S.)" w:date="2021-04-13T10:19:00Z"/>
          <w:rFonts w:cs="Arial"/>
        </w:rPr>
      </w:pPr>
      <w:ins w:id="175" w:author="Myslinski, Jason (J.S.)" w:date="2021-04-13T10:19:00Z">
        <w:r w:rsidRPr="00305F27">
          <w:rPr>
            <w:rFonts w:cs="Arial"/>
            <w:u w:val="single"/>
          </w:rPr>
          <w:t>Chimes and Load shed – variant 3</w:t>
        </w:r>
        <w:r>
          <w:rPr>
            <w:rFonts w:cs="Arial"/>
          </w:rPr>
          <w:t>: (applies to Phoenix architecture)</w:t>
        </w:r>
      </w:ins>
    </w:p>
    <w:p w14:paraId="723F21BB" w14:textId="77777777" w:rsidR="0096661A" w:rsidRDefault="00F55D9B" w:rsidP="0096661A">
      <w:pPr>
        <w:numPr>
          <w:ilvl w:val="0"/>
          <w:numId w:val="315"/>
        </w:numPr>
        <w:rPr>
          <w:ins w:id="176" w:author="Myslinski, Jason (J.S.)" w:date="2021-04-13T10:19:00Z"/>
          <w:rFonts w:cs="Arial"/>
        </w:rPr>
      </w:pPr>
      <w:ins w:id="177" w:author="Myslinski, Jason (J.S.)" w:date="2021-04-13T10:19:00Z">
        <w:r>
          <w:rPr>
            <w:rFonts w:cs="Arial"/>
          </w:rPr>
          <w:t xml:space="preserve">APIM PDC (Cluster and Chime Generator in one module): when </w:t>
        </w:r>
        <w:proofErr w:type="spellStart"/>
        <w:r>
          <w:rPr>
            <w:rFonts w:cs="Arial"/>
          </w:rPr>
          <w:t>HMIAudioMode</w:t>
        </w:r>
        <w:proofErr w:type="spellEnd"/>
        <w:r>
          <w:rPr>
            <w:rFonts w:cs="Arial"/>
          </w:rPr>
          <w:t xml:space="preserve"> = Load Shed the integrated Chime Client and Chime Generator shall use the VMCU back-up speaker and set </w:t>
        </w:r>
        <w:proofErr w:type="spellStart"/>
        <w:r>
          <w:rPr>
            <w:rFonts w:cs="Arial"/>
          </w:rPr>
          <w:t>Power_Up_Chime_Modules</w:t>
        </w:r>
        <w:proofErr w:type="spellEnd"/>
        <w:r>
          <w:rPr>
            <w:rFonts w:cs="Arial"/>
          </w:rPr>
          <w:t xml:space="preserve"> = Inactive and </w:t>
        </w:r>
        <w:proofErr w:type="spellStart"/>
        <w:r>
          <w:rPr>
            <w:rFonts w:cs="Arial"/>
          </w:rPr>
          <w:t>Chime_Source</w:t>
        </w:r>
        <w:proofErr w:type="spellEnd"/>
        <w:r>
          <w:rPr>
            <w:rFonts w:cs="Arial"/>
          </w:rPr>
          <w:t xml:space="preserve"> = </w:t>
        </w:r>
      </w:ins>
      <w:ins w:id="178" w:author="Myslinski, Jason (J.S.)" w:date="2021-07-01T07:39:00Z">
        <w:r>
          <w:rPr>
            <w:rFonts w:cs="Arial"/>
          </w:rPr>
          <w:t>Cluster</w:t>
        </w:r>
      </w:ins>
      <w:ins w:id="179" w:author="Myslinski, Jason (J.S.)" w:date="2021-04-13T10:19:00Z">
        <w:r>
          <w:rPr>
            <w:rFonts w:cs="Arial"/>
          </w:rPr>
          <w:t>.</w:t>
        </w:r>
      </w:ins>
    </w:p>
    <w:p w14:paraId="7AFDFA97" w14:textId="77777777" w:rsidR="0096661A" w:rsidRDefault="00F55D9B" w:rsidP="0096661A">
      <w:pPr>
        <w:numPr>
          <w:ilvl w:val="0"/>
          <w:numId w:val="315"/>
        </w:numPr>
        <w:rPr>
          <w:ins w:id="180" w:author="Myslinski, Jason (J.S.)" w:date="2021-07-22T11:10:00Z"/>
          <w:rFonts w:cs="Arial"/>
        </w:rPr>
      </w:pPr>
      <w:ins w:id="181" w:author="Myslinski, Jason (J.S.)" w:date="2021-04-13T10:19:00Z">
        <w:r>
          <w:rPr>
            <w:rFonts w:cs="Arial"/>
          </w:rPr>
          <w:lastRenderedPageBreak/>
          <w:t xml:space="preserve">The </w:t>
        </w:r>
      </w:ins>
      <w:ins w:id="182" w:author="Myslinski, Jason (J.S.)" w:date="2021-07-22T11:11:00Z">
        <w:r>
          <w:rPr>
            <w:rFonts w:cs="Arial"/>
          </w:rPr>
          <w:t xml:space="preserve">PDC CCPU, </w:t>
        </w:r>
      </w:ins>
      <w:ins w:id="183" w:author="Myslinski, Jason (J.S.)" w:date="2021-04-13T10:19:00Z">
        <w:r>
          <w:rPr>
            <w:rFonts w:cs="Arial"/>
          </w:rPr>
          <w:t xml:space="preserve">AHUv2 and DSPv2 shall set their </w:t>
        </w:r>
        <w:proofErr w:type="spellStart"/>
        <w:r>
          <w:rPr>
            <w:rFonts w:cs="Arial"/>
          </w:rPr>
          <w:t>Chime_Supported</w:t>
        </w:r>
        <w:proofErr w:type="spellEnd"/>
        <w:r>
          <w:rPr>
            <w:rFonts w:cs="Arial"/>
          </w:rPr>
          <w:t xml:space="preserve"> signals equal to </w:t>
        </w:r>
      </w:ins>
      <w:del w:id="184" w:author="Myslinski, Jason (J.S.)" w:date="2021-07-22T11:10:00Z">
        <w:r w:rsidDel="00F25480">
          <w:rPr>
            <w:rFonts w:cs="Arial"/>
          </w:rPr>
          <w:delText>Not_Supported</w:delText>
        </w:r>
      </w:del>
      <w:ins w:id="185" w:author="Myslinski, Jason (J.S.)" w:date="2021-07-22T11:10:00Z">
        <w:r>
          <w:rPr>
            <w:rFonts w:cs="Arial"/>
          </w:rPr>
          <w:t xml:space="preserve"> “Inactive”</w:t>
        </w:r>
      </w:ins>
      <w:r>
        <w:rPr>
          <w:rFonts w:cs="Arial"/>
        </w:rPr>
        <w:t xml:space="preserve"> </w:t>
      </w:r>
      <w:ins w:id="186" w:author="Myslinski, Jason (J.S.)" w:date="2021-04-13T10:19:00Z">
        <w:r>
          <w:rPr>
            <w:rFonts w:cs="Arial"/>
          </w:rPr>
          <w:t>while a load shed event is active.</w:t>
        </w:r>
      </w:ins>
    </w:p>
    <w:p w14:paraId="7C837634" w14:textId="77777777" w:rsidR="00F25480" w:rsidRPr="00CF1226" w:rsidRDefault="00F55D9B">
      <w:pPr>
        <w:numPr>
          <w:ilvl w:val="1"/>
          <w:numId w:val="315"/>
        </w:numPr>
        <w:rPr>
          <w:ins w:id="187" w:author="Myslinski, Jason (J.S.)" w:date="2021-04-13T10:19:00Z"/>
          <w:rFonts w:cs="Arial"/>
        </w:rPr>
        <w:pPrChange w:id="188" w:author="Myslinski, Jason (J.S.)" w:date="2021-07-22T11:10:00Z">
          <w:pPr>
            <w:numPr>
              <w:numId w:val="315"/>
            </w:numPr>
            <w:ind w:left="720" w:hanging="360"/>
          </w:pPr>
        </w:pPrChange>
      </w:pPr>
      <w:ins w:id="189" w:author="Myslinski, Jason (J.S.)" w:date="2021-07-22T11:10:00Z">
        <w:r>
          <w:rPr>
            <w:rFonts w:cs="Arial"/>
          </w:rPr>
          <w:t xml:space="preserve">Note: </w:t>
        </w:r>
        <w:proofErr w:type="spellStart"/>
        <w:r>
          <w:rPr>
            <w:rFonts w:cs="Arial"/>
          </w:rPr>
          <w:t>Chime_Supported</w:t>
        </w:r>
        <w:proofErr w:type="spellEnd"/>
        <w:r>
          <w:rPr>
            <w:rFonts w:cs="Arial"/>
          </w:rPr>
          <w:t xml:space="preserve"> </w:t>
        </w:r>
      </w:ins>
      <w:ins w:id="190" w:author="Myslinski, Jason (J.S.)" w:date="2021-07-22T11:11:00Z">
        <w:r>
          <w:rPr>
            <w:rFonts w:cs="Arial"/>
          </w:rPr>
          <w:t>set to Inactive allow the chimes to go back t</w:t>
        </w:r>
      </w:ins>
      <w:ins w:id="191" w:author="Myslinski, Jason (J.S.)" w:date="2021-07-22T11:12:00Z">
        <w:r>
          <w:rPr>
            <w:rFonts w:cs="Arial"/>
          </w:rPr>
          <w:t>o</w:t>
        </w:r>
      </w:ins>
      <w:ins w:id="192" w:author="Myslinski, Jason (J.S.)" w:date="2021-07-22T11:11:00Z">
        <w:r>
          <w:rPr>
            <w:rFonts w:cs="Arial"/>
          </w:rPr>
          <w:t xml:space="preserve"> the infotainment system when the load shed event ends (</w:t>
        </w:r>
        <w:proofErr w:type="spellStart"/>
        <w:r>
          <w:rPr>
            <w:rFonts w:cs="Arial"/>
          </w:rPr>
          <w:t>ex engine</w:t>
        </w:r>
        <w:proofErr w:type="spellEnd"/>
        <w:r>
          <w:rPr>
            <w:rFonts w:cs="Arial"/>
          </w:rPr>
          <w:t xml:space="preserve"> is running).  </w:t>
        </w:r>
        <w:proofErr w:type="spellStart"/>
        <w:r>
          <w:rPr>
            <w:rFonts w:cs="Arial"/>
          </w:rPr>
          <w:t>Chime_Supported</w:t>
        </w:r>
        <w:proofErr w:type="spellEnd"/>
        <w:r>
          <w:rPr>
            <w:rFonts w:cs="Arial"/>
          </w:rPr>
          <w:t xml:space="preserve"> = </w:t>
        </w:r>
        <w:proofErr w:type="spellStart"/>
        <w:r>
          <w:rPr>
            <w:rFonts w:cs="Arial"/>
          </w:rPr>
          <w:t>Not_Supported</w:t>
        </w:r>
        <w:proofErr w:type="spellEnd"/>
        <w:r>
          <w:rPr>
            <w:rFonts w:cs="Arial"/>
          </w:rPr>
          <w:t xml:space="preserve"> would lock out chi</w:t>
        </w:r>
      </w:ins>
      <w:ins w:id="193" w:author="Myslinski, Jason (J.S.)" w:date="2021-07-22T11:12:00Z">
        <w:r>
          <w:rPr>
            <w:rFonts w:cs="Arial"/>
          </w:rPr>
          <w:t>mes for that whole ignition cycle.</w:t>
        </w:r>
      </w:ins>
    </w:p>
    <w:p w14:paraId="5A5A92C3" w14:textId="77777777" w:rsidR="00F44285" w:rsidRDefault="00925A7C" w:rsidP="00277BA1">
      <w:pPr>
        <w:rPr>
          <w:rFonts w:cs="Arial"/>
        </w:rPr>
      </w:pPr>
    </w:p>
    <w:p w14:paraId="5FBD3601" w14:textId="77777777" w:rsidR="000759EC" w:rsidRPr="00F44285" w:rsidRDefault="00F55D9B" w:rsidP="000759EC">
      <w:pPr>
        <w:rPr>
          <w:rFonts w:cs="Arial"/>
          <w:strike/>
        </w:rPr>
      </w:pPr>
      <w:r w:rsidRPr="00F44285">
        <w:rPr>
          <w:rFonts w:cs="Arial"/>
          <w:strike/>
          <w:u w:val="single"/>
        </w:rPr>
        <w:t>Chimes and Load Shed – variant 2</w:t>
      </w:r>
      <w:r w:rsidRPr="00F44285">
        <w:rPr>
          <w:rFonts w:cs="Arial"/>
          <w:strike/>
        </w:rPr>
        <w:t>: (applies to SYNC 4.2)</w:t>
      </w:r>
    </w:p>
    <w:p w14:paraId="78CDA52B" w14:textId="77777777" w:rsidR="00AE2B62" w:rsidRPr="00F44285" w:rsidRDefault="00F55D9B" w:rsidP="00F44285">
      <w:pPr>
        <w:numPr>
          <w:ilvl w:val="0"/>
          <w:numId w:val="314"/>
        </w:numPr>
        <w:rPr>
          <w:rFonts w:cs="Arial"/>
          <w:strike/>
        </w:rPr>
      </w:pPr>
      <w:r w:rsidRPr="00F44285">
        <w:rPr>
          <w:rFonts w:cs="Arial"/>
          <w:strike/>
        </w:rPr>
        <w:t xml:space="preserve">SYNC 4.2 (AHU and Cluster in one module):  when </w:t>
      </w:r>
      <w:proofErr w:type="spellStart"/>
      <w:r w:rsidRPr="00F44285">
        <w:rPr>
          <w:rFonts w:cs="Arial"/>
          <w:strike/>
        </w:rPr>
        <w:t>HMIAudioMode</w:t>
      </w:r>
      <w:proofErr w:type="spellEnd"/>
      <w:r w:rsidRPr="00F44285">
        <w:rPr>
          <w:rFonts w:cs="Arial"/>
          <w:strike/>
        </w:rPr>
        <w:t xml:space="preserve"> = Load Shed the integrated Chime Client and Chime Generator shall use the back-up speaker(s) and set </w:t>
      </w:r>
      <w:proofErr w:type="spellStart"/>
      <w:r w:rsidRPr="00F44285">
        <w:rPr>
          <w:rFonts w:cs="Arial"/>
          <w:strike/>
        </w:rPr>
        <w:t>Power_Up_Chime_Modules</w:t>
      </w:r>
      <w:proofErr w:type="spellEnd"/>
      <w:r w:rsidRPr="00F44285">
        <w:rPr>
          <w:rFonts w:cs="Arial"/>
          <w:strike/>
        </w:rPr>
        <w:t xml:space="preserve"> = Inactive and </w:t>
      </w:r>
      <w:proofErr w:type="spellStart"/>
      <w:r w:rsidRPr="00F44285">
        <w:rPr>
          <w:rFonts w:cs="Arial"/>
          <w:strike/>
        </w:rPr>
        <w:t>Chime_Source</w:t>
      </w:r>
      <w:proofErr w:type="spellEnd"/>
      <w:r w:rsidRPr="00F44285">
        <w:rPr>
          <w:rFonts w:cs="Arial"/>
          <w:strike/>
        </w:rPr>
        <w:t xml:space="preserve"> = Cluster (as defined in “</w:t>
      </w:r>
      <w:r w:rsidRPr="00F44285">
        <w:rPr>
          <w:rFonts w:cs="Arial"/>
          <w:strike/>
          <w:u w:val="single"/>
        </w:rPr>
        <w:t>Alertv2-REQ-372081-Load Shed – SYNC 4.2</w:t>
      </w:r>
      <w:r w:rsidRPr="00F44285">
        <w:rPr>
          <w:rFonts w:cs="Arial"/>
          <w:strike/>
        </w:rPr>
        <w:t xml:space="preserve">”).  </w:t>
      </w:r>
    </w:p>
    <w:p w14:paraId="0446568A" w14:textId="77777777" w:rsidR="006830A8" w:rsidRPr="006830A8" w:rsidRDefault="006830A8" w:rsidP="006830A8">
      <w:pPr>
        <w:pStyle w:val="Heading4"/>
        <w:rPr>
          <w:b w:val="0"/>
          <w:u w:val="single"/>
        </w:rPr>
      </w:pPr>
      <w:r w:rsidRPr="006830A8">
        <w:rPr>
          <w:b w:val="0"/>
          <w:u w:val="single"/>
        </w:rPr>
        <w:t>PWRMANv2-SR-REQ-014511/B-Infotainment Components transition from Load Shed State to Normal Operation (</w:t>
      </w:r>
      <w:proofErr w:type="spellStart"/>
      <w:r w:rsidRPr="006830A8">
        <w:rPr>
          <w:b w:val="0"/>
          <w:u w:val="single"/>
        </w:rPr>
        <w:t>TcSE</w:t>
      </w:r>
      <w:proofErr w:type="spellEnd"/>
      <w:r w:rsidRPr="006830A8">
        <w:rPr>
          <w:b w:val="0"/>
          <w:u w:val="single"/>
        </w:rPr>
        <w:t xml:space="preserve"> ROIN-275491-1)</w:t>
      </w:r>
    </w:p>
    <w:p w14:paraId="19729F9C" w14:textId="77777777" w:rsidR="000F496D" w:rsidRDefault="00F55D9B">
      <w:pPr>
        <w:rPr>
          <w:rFonts w:cs="Arial"/>
          <w:szCs w:val="20"/>
        </w:rPr>
      </w:pPr>
      <w:r>
        <w:rPr>
          <w:rFonts w:cs="Arial"/>
          <w:szCs w:val="20"/>
        </w:rPr>
        <w:t>For the System Master if a Load Shed event is ended after previously being active in the same ignition cycle</w:t>
      </w:r>
      <w:r>
        <w:rPr>
          <w:rFonts w:cs="Arial"/>
          <w:b/>
          <w:szCs w:val="20"/>
        </w:rPr>
        <w:t xml:space="preserve"> </w:t>
      </w:r>
      <w:r>
        <w:rPr>
          <w:rFonts w:cs="Arial"/>
          <w:szCs w:val="20"/>
        </w:rPr>
        <w:t xml:space="preserve">then the infotainment system can return to its previous audio source in functional power mode.  This does not apply in Extended Play mode when </w:t>
      </w:r>
      <w:proofErr w:type="spellStart"/>
      <w:r>
        <w:rPr>
          <w:rFonts w:cs="Arial"/>
          <w:szCs w:val="20"/>
        </w:rPr>
        <w:t>Ignition_Status</w:t>
      </w:r>
      <w:proofErr w:type="spellEnd"/>
      <w:r>
        <w:rPr>
          <w:rFonts w:cs="Arial"/>
          <w:szCs w:val="20"/>
        </w:rPr>
        <w:t xml:space="preserve"> = OFF and </w:t>
      </w:r>
      <w:proofErr w:type="spellStart"/>
      <w:r>
        <w:rPr>
          <w:rFonts w:cs="Arial"/>
          <w:szCs w:val="20"/>
        </w:rPr>
        <w:t>Delay_Accy</w:t>
      </w:r>
      <w:proofErr w:type="spellEnd"/>
      <w:r>
        <w:rPr>
          <w:rFonts w:cs="Arial"/>
          <w:szCs w:val="20"/>
        </w:rPr>
        <w:t xml:space="preserve"> = OFF.</w:t>
      </w:r>
    </w:p>
    <w:p w14:paraId="5D61F558" w14:textId="77777777" w:rsidR="000F496D" w:rsidRDefault="000F496D">
      <w:pPr>
        <w:rPr>
          <w:rFonts w:cs="Arial"/>
          <w:szCs w:val="20"/>
        </w:rPr>
      </w:pPr>
    </w:p>
    <w:p w14:paraId="120E0A5D" w14:textId="77777777" w:rsidR="000F496D" w:rsidRDefault="00F55D9B">
      <w:pPr>
        <w:rPr>
          <w:rFonts w:cs="Arial"/>
          <w:szCs w:val="20"/>
        </w:rPr>
      </w:pPr>
      <w:r>
        <w:rPr>
          <w:rFonts w:cs="Arial"/>
          <w:szCs w:val="20"/>
        </w:rPr>
        <w:t xml:space="preserve">The infotainment components shall become operable again if the signal </w:t>
      </w:r>
      <w:proofErr w:type="spellStart"/>
      <w:r>
        <w:rPr>
          <w:rStyle w:val="spelle"/>
          <w:rFonts w:cs="Arial"/>
          <w:szCs w:val="20"/>
        </w:rPr>
        <w:t>HMIAudioMode</w:t>
      </w:r>
      <w:proofErr w:type="spellEnd"/>
      <w:r>
        <w:rPr>
          <w:rFonts w:cs="Arial"/>
          <w:szCs w:val="20"/>
        </w:rPr>
        <w:t xml:space="preserve"> changes from 'Load Shed' to 'ON' (functional) or 'OFF' (standby functions).</w:t>
      </w:r>
    </w:p>
    <w:p w14:paraId="3FB039A6" w14:textId="77777777" w:rsidR="006830A8" w:rsidRPr="006830A8" w:rsidRDefault="006830A8" w:rsidP="006830A8">
      <w:pPr>
        <w:pStyle w:val="Heading4"/>
        <w:rPr>
          <w:b w:val="0"/>
          <w:u w:val="single"/>
        </w:rPr>
      </w:pPr>
      <w:r w:rsidRPr="006830A8">
        <w:rPr>
          <w:b w:val="0"/>
          <w:u w:val="single"/>
        </w:rPr>
        <w:t>PWRMAN-SR-REQ-014512/C-Load Shed and High Criticality features (</w:t>
      </w:r>
      <w:proofErr w:type="spellStart"/>
      <w:r w:rsidRPr="006830A8">
        <w:rPr>
          <w:b w:val="0"/>
          <w:u w:val="single"/>
        </w:rPr>
        <w:t>TcSE</w:t>
      </w:r>
      <w:proofErr w:type="spellEnd"/>
      <w:r w:rsidRPr="006830A8">
        <w:rPr>
          <w:b w:val="0"/>
          <w:u w:val="single"/>
        </w:rPr>
        <w:t xml:space="preserve"> ROIN-40683-3)</w:t>
      </w:r>
    </w:p>
    <w:p w14:paraId="66A0610E" w14:textId="77777777" w:rsidR="008914F3" w:rsidRDefault="00925A7C">
      <w:pPr>
        <w:rPr>
          <w:rFonts w:cs="Arial"/>
        </w:rPr>
      </w:pPr>
    </w:p>
    <w:p w14:paraId="31B8486D" w14:textId="77777777" w:rsidR="008914F3" w:rsidRDefault="00F55D9B" w:rsidP="008914F3">
      <w:pPr>
        <w:rPr>
          <w:ins w:id="194" w:author="Myslinski, Jason (J.S.)" w:date="2017-08-23T10:21:00Z"/>
          <w:rFonts w:cs="Arial"/>
        </w:rPr>
      </w:pPr>
      <w:ins w:id="195" w:author="Myslinski, Jason (J.S.)" w:date="2017-08-23T10:21:00Z">
        <w:r>
          <w:rPr>
            <w:rFonts w:cs="Arial"/>
          </w:rPr>
          <w:t>For a particular module the module team needs to determine what/if there are high criticality items that will not be shut down for load shed.  The items below should not be prevented from operating during a load shed event (not limited to the items below):</w:t>
        </w:r>
      </w:ins>
    </w:p>
    <w:p w14:paraId="05BF5E7C" w14:textId="77777777" w:rsidR="008914F3" w:rsidRDefault="00925A7C">
      <w:pPr>
        <w:rPr>
          <w:rFonts w:cs="Arial"/>
        </w:rPr>
      </w:pPr>
    </w:p>
    <w:p w14:paraId="19986935" w14:textId="77777777" w:rsidR="008914F3" w:rsidRDefault="00F55D9B">
      <w:pPr>
        <w:rPr>
          <w:rFonts w:cs="Arial"/>
        </w:rPr>
      </w:pPr>
      <w:proofErr w:type="spellStart"/>
      <w:r w:rsidRPr="008914F3">
        <w:rPr>
          <w:rFonts w:cs="Arial"/>
          <w:u w:val="single"/>
        </w:rPr>
        <w:t>eCal</w:t>
      </w:r>
      <w:r>
        <w:rPr>
          <w:rFonts w:cs="Arial"/>
        </w:rPr>
        <w:t>l</w:t>
      </w:r>
      <w:proofErr w:type="spellEnd"/>
      <w:r>
        <w:rPr>
          <w:rFonts w:cs="Arial"/>
        </w:rPr>
        <w:t>:</w:t>
      </w:r>
    </w:p>
    <w:p w14:paraId="0708C58A" w14:textId="77777777" w:rsidR="00062BC5" w:rsidRDefault="00F55D9B">
      <w:pPr>
        <w:rPr>
          <w:rFonts w:cs="Arial"/>
        </w:rPr>
      </w:pPr>
      <w:r>
        <w:rPr>
          <w:rFonts w:cs="Arial"/>
        </w:rPr>
        <w:t xml:space="preserve">If a priority assist call is </w:t>
      </w:r>
      <w:proofErr w:type="gramStart"/>
      <w:r>
        <w:rPr>
          <w:rFonts w:cs="Arial"/>
        </w:rPr>
        <w:t>active</w:t>
      </w:r>
      <w:proofErr w:type="gramEnd"/>
      <w:r>
        <w:rPr>
          <w:rFonts w:cs="Arial"/>
        </w:rPr>
        <w:t xml:space="preserve"> then the call does not have to be ended for a load shed event (System Master can keep </w:t>
      </w:r>
      <w:proofErr w:type="spellStart"/>
      <w:r>
        <w:rPr>
          <w:rFonts w:cs="Arial"/>
        </w:rPr>
        <w:t>HMIAudioMode</w:t>
      </w:r>
      <w:proofErr w:type="spellEnd"/>
      <w:r>
        <w:rPr>
          <w:rFonts w:cs="Arial"/>
        </w:rPr>
        <w:t xml:space="preserve"> = "ON" instead of going to "Load Shed").  </w:t>
      </w:r>
    </w:p>
    <w:p w14:paraId="768EE3D8" w14:textId="77777777" w:rsidR="00062BC5" w:rsidRDefault="00925A7C">
      <w:pPr>
        <w:rPr>
          <w:rFonts w:cs="Arial"/>
        </w:rPr>
      </w:pPr>
    </w:p>
    <w:p w14:paraId="62C7D5D2" w14:textId="77777777" w:rsidR="00062BC5" w:rsidRDefault="00F55D9B">
      <w:pPr>
        <w:rPr>
          <w:rFonts w:cs="Arial"/>
        </w:rPr>
      </w:pPr>
      <w:r>
        <w:rPr>
          <w:rFonts w:cs="Arial"/>
        </w:rPr>
        <w:t>If there is a load shed event currently active (</w:t>
      </w:r>
      <w:proofErr w:type="spellStart"/>
      <w:r>
        <w:rPr>
          <w:rFonts w:cs="Arial"/>
        </w:rPr>
        <w:t>HMIAudioMode</w:t>
      </w:r>
      <w:proofErr w:type="spellEnd"/>
      <w:r>
        <w:rPr>
          <w:rFonts w:cs="Arial"/>
        </w:rPr>
        <w:t xml:space="preserve"> = Load Shed) and a priority assist call needs to take </w:t>
      </w:r>
      <w:proofErr w:type="gramStart"/>
      <w:r>
        <w:rPr>
          <w:rFonts w:cs="Arial"/>
        </w:rPr>
        <w:t>place</w:t>
      </w:r>
      <w:proofErr w:type="gramEnd"/>
      <w:r>
        <w:rPr>
          <w:rFonts w:cs="Arial"/>
        </w:rPr>
        <w:t xml:space="preserve"> then the load shed event can be ended by the System Master (</w:t>
      </w:r>
      <w:proofErr w:type="spellStart"/>
      <w:r>
        <w:rPr>
          <w:rFonts w:cs="Arial"/>
        </w:rPr>
        <w:t>HMIAudioMode</w:t>
      </w:r>
      <w:proofErr w:type="spellEnd"/>
      <w:r>
        <w:rPr>
          <w:rFonts w:cs="Arial"/>
        </w:rPr>
        <w:t xml:space="preserve"> = Load Shed to ON) so the call can be made.  </w:t>
      </w:r>
    </w:p>
    <w:p w14:paraId="2762B8F9" w14:textId="77777777" w:rsidR="00062BC5" w:rsidRDefault="00925A7C">
      <w:pPr>
        <w:rPr>
          <w:rFonts w:cs="Arial"/>
        </w:rPr>
      </w:pPr>
    </w:p>
    <w:p w14:paraId="115F0093" w14:textId="77777777" w:rsidR="00062BC5" w:rsidRDefault="00F55D9B">
      <w:pPr>
        <w:rPr>
          <w:rFonts w:cs="Arial"/>
        </w:rPr>
      </w:pPr>
      <w:r>
        <w:rPr>
          <w:rFonts w:cs="Arial"/>
        </w:rPr>
        <w:t>Reference priority assist phone requirements / HMI for different ways to end/place a priority assist phone call during a load shed event.</w:t>
      </w:r>
    </w:p>
    <w:p w14:paraId="04A5D242" w14:textId="77777777" w:rsidR="00062BC5" w:rsidRPr="008914F3" w:rsidRDefault="00925A7C">
      <w:pPr>
        <w:rPr>
          <w:rFonts w:cs="Arial"/>
        </w:rPr>
      </w:pPr>
    </w:p>
    <w:p w14:paraId="687FF30F" w14:textId="77777777" w:rsidR="008914F3" w:rsidRPr="008914F3" w:rsidRDefault="00F55D9B">
      <w:pPr>
        <w:rPr>
          <w:rFonts w:cs="Arial"/>
        </w:rPr>
      </w:pPr>
      <w:r w:rsidRPr="008914F3">
        <w:rPr>
          <w:rFonts w:cs="Arial"/>
          <w:u w:val="single"/>
        </w:rPr>
        <w:t>Phone as a Key Phone Charging</w:t>
      </w:r>
      <w:r w:rsidRPr="008914F3">
        <w:rPr>
          <w:rFonts w:cs="Arial"/>
        </w:rPr>
        <w:t>:</w:t>
      </w:r>
    </w:p>
    <w:p w14:paraId="0F9C726D" w14:textId="77777777" w:rsidR="008914F3" w:rsidRPr="008914F3" w:rsidRDefault="00F55D9B" w:rsidP="008914F3">
      <w:pPr>
        <w:rPr>
          <w:ins w:id="196" w:author="Myslinski, Jason (J.S.)" w:date="2017-08-23T10:22:00Z"/>
          <w:rFonts w:cs="Arial"/>
        </w:rPr>
      </w:pPr>
      <w:ins w:id="197" w:author="Myslinski, Jason (J.S.)" w:date="2017-08-23T10:22:00Z">
        <w:r w:rsidRPr="008914F3">
          <w:rPr>
            <w:rFonts w:cs="Arial"/>
          </w:rPr>
          <w:t xml:space="preserve">For Phone as a Key </w:t>
        </w:r>
        <w:r>
          <w:rPr>
            <w:rFonts w:cs="Arial"/>
          </w:rPr>
          <w:t>a load shed event</w:t>
        </w:r>
        <w:r w:rsidRPr="008914F3">
          <w:rPr>
            <w:rFonts w:cs="Arial"/>
          </w:rPr>
          <w:t xml:space="preserve"> shall not prevent the phone charging module charging ports (</w:t>
        </w:r>
        <w:proofErr w:type="spellStart"/>
        <w:r w:rsidRPr="008914F3">
          <w:rPr>
            <w:rFonts w:cs="Arial"/>
          </w:rPr>
          <w:t>ex SYNC</w:t>
        </w:r>
        <w:proofErr w:type="spellEnd"/>
        <w:r w:rsidRPr="008914F3">
          <w:rPr>
            <w:rFonts w:cs="Arial"/>
          </w:rPr>
          <w:t xml:space="preserve"> USB) from being able to charge a phone when </w:t>
        </w:r>
        <w:proofErr w:type="spellStart"/>
        <w:r w:rsidRPr="008914F3">
          <w:rPr>
            <w:rFonts w:cs="Arial"/>
          </w:rPr>
          <w:t>PrsnIDevChrgEnbl_B_Rq</w:t>
        </w:r>
        <w:proofErr w:type="spellEnd"/>
        <w:r w:rsidRPr="008914F3">
          <w:rPr>
            <w:rFonts w:cs="Arial"/>
          </w:rPr>
          <w:t xml:space="preserve"> = Active.  </w:t>
        </w:r>
      </w:ins>
    </w:p>
    <w:p w14:paraId="7FDE6941" w14:textId="77777777" w:rsidR="008914F3" w:rsidRPr="008914F3" w:rsidRDefault="00F55D9B" w:rsidP="008914F3">
      <w:pPr>
        <w:numPr>
          <w:ilvl w:val="0"/>
          <w:numId w:val="320"/>
        </w:numPr>
        <w:rPr>
          <w:ins w:id="198" w:author="Myslinski, Jason (J.S.)" w:date="2017-08-23T10:22:00Z"/>
          <w:rFonts w:cs="Arial"/>
        </w:rPr>
      </w:pPr>
      <w:ins w:id="199" w:author="Myslinski, Jason (J.S.)" w:date="2017-08-23T10:22:00Z">
        <w:r w:rsidRPr="008914F3">
          <w:rPr>
            <w:rFonts w:cs="Arial"/>
          </w:rPr>
          <w:t>Note: the phone charging needs to be supported in case the user’s phone is dead and they need to be able to charge it enough to start the vehicle.</w:t>
        </w:r>
      </w:ins>
    </w:p>
    <w:p w14:paraId="1278E285" w14:textId="77777777" w:rsidR="008914F3" w:rsidRPr="008914F3" w:rsidRDefault="00925A7C" w:rsidP="008914F3">
      <w:pPr>
        <w:rPr>
          <w:ins w:id="200" w:author="Myslinski, Jason (J.S.)" w:date="2017-08-23T10:22:00Z"/>
          <w:rFonts w:cs="Arial"/>
          <w:b/>
          <w:color w:val="FF0000"/>
        </w:rPr>
      </w:pPr>
    </w:p>
    <w:p w14:paraId="4296BE31" w14:textId="77777777" w:rsidR="008914F3" w:rsidRPr="008914F3" w:rsidRDefault="00925A7C">
      <w:pPr>
        <w:rPr>
          <w:rFonts w:cs="Arial"/>
        </w:rPr>
      </w:pPr>
    </w:p>
    <w:p w14:paraId="2C0B2848" w14:textId="77777777" w:rsidR="006830A8" w:rsidRPr="006830A8" w:rsidRDefault="006830A8" w:rsidP="006830A8">
      <w:pPr>
        <w:pStyle w:val="Heading4"/>
        <w:rPr>
          <w:b w:val="0"/>
          <w:u w:val="single"/>
        </w:rPr>
      </w:pPr>
      <w:r w:rsidRPr="006830A8">
        <w:rPr>
          <w:b w:val="0"/>
          <w:u w:val="single"/>
        </w:rPr>
        <w:t>PWRMAN-SR-REQ-014513/C-Ending a Load Shed Event (</w:t>
      </w:r>
      <w:proofErr w:type="spellStart"/>
      <w:r w:rsidRPr="006830A8">
        <w:rPr>
          <w:b w:val="0"/>
          <w:u w:val="single"/>
        </w:rPr>
        <w:t>TcSE</w:t>
      </w:r>
      <w:proofErr w:type="spellEnd"/>
      <w:r w:rsidRPr="006830A8">
        <w:rPr>
          <w:b w:val="0"/>
          <w:u w:val="single"/>
        </w:rPr>
        <w:t xml:space="preserve"> ROIN-40684-4)</w:t>
      </w:r>
    </w:p>
    <w:p w14:paraId="43151AC3" w14:textId="77777777" w:rsidR="00FE400D" w:rsidRDefault="00F55D9B">
      <w:r>
        <w:rPr>
          <w:rFonts w:cs="Arial"/>
        </w:rPr>
        <w:t>The System Master shall end the load shed event and no longer have '</w:t>
      </w:r>
      <w:proofErr w:type="spellStart"/>
      <w:r>
        <w:rPr>
          <w:rFonts w:cs="Arial"/>
        </w:rPr>
        <w:t>HMIAudioMode</w:t>
      </w:r>
      <w:proofErr w:type="spellEnd"/>
      <w:r>
        <w:rPr>
          <w:rFonts w:cs="Arial"/>
        </w:rPr>
        <w:t xml:space="preserve"> = Load Shed Active' when the signal </w:t>
      </w:r>
      <w:proofErr w:type="spellStart"/>
      <w:r>
        <w:rPr>
          <w:rFonts w:cs="Arial"/>
        </w:rPr>
        <w:t>Shed_Level_Req</w:t>
      </w:r>
      <w:proofErr w:type="spellEnd"/>
      <w:r>
        <w:rPr>
          <w:rFonts w:cs="Arial"/>
        </w:rPr>
        <w:t xml:space="preserve"> = NO_SHED or when the conditions in “</w:t>
      </w:r>
      <w:r w:rsidRPr="0038179E">
        <w:rPr>
          <w:rFonts w:cs="Arial"/>
          <w:u w:val="single"/>
        </w:rPr>
        <w:t>PWRMAN-GREQ-014507-Signals initiating an Engine OFF Infotainment Load Shed Event</w:t>
      </w:r>
      <w:r>
        <w:rPr>
          <w:rFonts w:cs="Arial"/>
        </w:rPr>
        <w:t>” are no longer met.</w:t>
      </w:r>
    </w:p>
    <w:p w14:paraId="1BB0850E" w14:textId="77777777" w:rsidR="006830A8" w:rsidRPr="006830A8" w:rsidRDefault="006830A8" w:rsidP="006830A8">
      <w:pPr>
        <w:pStyle w:val="Heading4"/>
        <w:rPr>
          <w:b w:val="0"/>
          <w:u w:val="single"/>
        </w:rPr>
      </w:pPr>
      <w:r w:rsidRPr="006830A8">
        <w:rPr>
          <w:b w:val="0"/>
          <w:u w:val="single"/>
        </w:rPr>
        <w:t>PWRMANv2-SR-REQ-014515/B-EFP Load Shed (</w:t>
      </w:r>
      <w:proofErr w:type="spellStart"/>
      <w:r w:rsidRPr="006830A8">
        <w:rPr>
          <w:b w:val="0"/>
          <w:u w:val="single"/>
        </w:rPr>
        <w:t>TcSE</w:t>
      </w:r>
      <w:proofErr w:type="spellEnd"/>
      <w:r w:rsidRPr="006830A8">
        <w:rPr>
          <w:b w:val="0"/>
          <w:u w:val="single"/>
        </w:rPr>
        <w:t xml:space="preserve"> ROIN-278270-2)</w:t>
      </w:r>
    </w:p>
    <w:p w14:paraId="5DED383C" w14:textId="77777777" w:rsidR="000F496D" w:rsidRDefault="00F55D9B">
      <w:pPr>
        <w:rPr>
          <w:del w:id="201" w:author="jmyslin2" w:date="2013-08-05T10:08:00Z"/>
          <w:rFonts w:cs="Arial"/>
          <w:szCs w:val="20"/>
        </w:rPr>
      </w:pPr>
      <w:del w:id="202" w:author="jmyslin2" w:date="2013-08-05T10:08:00Z">
        <w:r>
          <w:rPr>
            <w:rFonts w:cs="Arial"/>
            <w:szCs w:val="20"/>
          </w:rPr>
          <w:delText>If EFP supports load shed for infotainment it shall then shed loads as defined in the EFP component spec(s) when:</w:delText>
        </w:r>
      </w:del>
    </w:p>
    <w:p w14:paraId="709340F1" w14:textId="77777777" w:rsidR="000F496D" w:rsidRDefault="00F55D9B">
      <w:pPr>
        <w:rPr>
          <w:del w:id="203" w:author="jmyslin2" w:date="2013-08-05T10:08:00Z"/>
          <w:rFonts w:cs="Arial"/>
          <w:szCs w:val="20"/>
        </w:rPr>
      </w:pPr>
      <w:del w:id="204" w:author="jmyslin2" w:date="2013-08-05T10:08:00Z">
        <w:r>
          <w:rPr>
            <w:rFonts w:cs="Arial"/>
            <w:szCs w:val="20"/>
          </w:rPr>
          <w:delText>1. The signal "HMIAudioMode = Load Shed", AND</w:delText>
        </w:r>
      </w:del>
    </w:p>
    <w:p w14:paraId="5C2F5403" w14:textId="77777777" w:rsidR="000F496D" w:rsidRDefault="00F55D9B">
      <w:pPr>
        <w:rPr>
          <w:del w:id="205" w:author="jmyslin2" w:date="2013-08-05T10:08:00Z"/>
          <w:rFonts w:cs="Arial"/>
          <w:szCs w:val="20"/>
        </w:rPr>
      </w:pPr>
      <w:del w:id="206" w:author="jmyslin2" w:date="2013-08-05T10:08:00Z">
        <w:r>
          <w:rPr>
            <w:rFonts w:cs="Arial"/>
            <w:szCs w:val="20"/>
          </w:rPr>
          <w:delText>2. The signal "Ignition_Status = OFF or Accessory", AND</w:delText>
        </w:r>
      </w:del>
    </w:p>
    <w:p w14:paraId="1EB6D7AD" w14:textId="77777777" w:rsidR="000F496D" w:rsidRDefault="00F55D9B">
      <w:pPr>
        <w:rPr>
          <w:del w:id="207" w:author="jmyslin2" w:date="2013-08-05T10:08:00Z"/>
          <w:rFonts w:cs="Arial"/>
          <w:szCs w:val="20"/>
        </w:rPr>
      </w:pPr>
      <w:del w:id="208" w:author="jmyslin2" w:date="2013-08-05T10:08:00Z">
        <w:r>
          <w:rPr>
            <w:rFonts w:cs="Arial"/>
            <w:szCs w:val="20"/>
          </w:rPr>
          <w:delText>3. Doesn't violate any climate control, illumination or regulatory requirements</w:delText>
        </w:r>
      </w:del>
    </w:p>
    <w:p w14:paraId="677CC07E" w14:textId="77777777" w:rsidR="000F496D" w:rsidRDefault="000F496D">
      <w:pPr>
        <w:rPr>
          <w:del w:id="209" w:author="jmyslin2" w:date="2013-08-05T10:08:00Z"/>
          <w:rFonts w:cs="Arial"/>
          <w:szCs w:val="20"/>
        </w:rPr>
      </w:pPr>
    </w:p>
    <w:p w14:paraId="37F187E7" w14:textId="77777777" w:rsidR="000F496D" w:rsidRDefault="00F55D9B">
      <w:pPr>
        <w:rPr>
          <w:del w:id="210" w:author="jmyslin2" w:date="2013-08-05T10:08:00Z"/>
          <w:rFonts w:cs="Arial"/>
          <w:szCs w:val="20"/>
        </w:rPr>
      </w:pPr>
      <w:del w:id="211" w:author="jmyslin2" w:date="2013-08-05T10:08:00Z">
        <w:r>
          <w:rPr>
            <w:rFonts w:cs="Arial"/>
            <w:szCs w:val="20"/>
          </w:rPr>
          <w:delText>Note:  Follow any Climate load shed requirements defined in applicable climate specifications.</w:delText>
        </w:r>
      </w:del>
    </w:p>
    <w:p w14:paraId="47F7727F" w14:textId="77777777" w:rsidR="000F496D" w:rsidRDefault="000F496D"/>
    <w:p w14:paraId="7AF05A35" w14:textId="77777777" w:rsidR="000F496D" w:rsidRDefault="00F55D9B">
      <w:pPr>
        <w:rPr>
          <w:rFonts w:cs="Arial"/>
          <w:szCs w:val="20"/>
        </w:rPr>
      </w:pPr>
      <w:r>
        <w:rPr>
          <w:rFonts w:cs="Arial"/>
          <w:szCs w:val="20"/>
        </w:rPr>
        <w:t xml:space="preserve">Load Shed is not supported for Infotainment EFP functionality.  When the EFP in a load shed state (could be in load shed for other EFP functionality such as climate control…) the EFP shall still support infotainment power </w:t>
      </w:r>
      <w:proofErr w:type="spellStart"/>
      <w:r>
        <w:rPr>
          <w:rFonts w:cs="Arial"/>
          <w:szCs w:val="20"/>
        </w:rPr>
        <w:t>moding</w:t>
      </w:r>
      <w:proofErr w:type="spellEnd"/>
      <w:r>
        <w:rPr>
          <w:rFonts w:cs="Arial"/>
          <w:szCs w:val="20"/>
        </w:rPr>
        <w:t xml:space="preserve"> and be able to send </w:t>
      </w:r>
      <w:proofErr w:type="gramStart"/>
      <w:r>
        <w:rPr>
          <w:rFonts w:cs="Arial"/>
          <w:szCs w:val="20"/>
        </w:rPr>
        <w:t>a</w:t>
      </w:r>
      <w:proofErr w:type="gramEnd"/>
      <w:r>
        <w:rPr>
          <w:rFonts w:cs="Arial"/>
          <w:szCs w:val="20"/>
        </w:rPr>
        <w:t xml:space="preserve"> infotainment button press whenever the CAN bus is active.</w:t>
      </w:r>
    </w:p>
    <w:p w14:paraId="71C1AEEB" w14:textId="77777777" w:rsidR="000F496D" w:rsidRDefault="000F496D">
      <w:pPr>
        <w:rPr>
          <w:rFonts w:cs="Arial"/>
          <w:szCs w:val="20"/>
        </w:rPr>
      </w:pPr>
    </w:p>
    <w:p w14:paraId="2E605D64" w14:textId="77777777" w:rsidR="000F496D" w:rsidRDefault="00F55D9B">
      <w:pPr>
        <w:rPr>
          <w:rFonts w:cs="Arial"/>
          <w:szCs w:val="20"/>
        </w:rPr>
      </w:pPr>
      <w:r>
        <w:rPr>
          <w:rFonts w:cs="Arial"/>
          <w:szCs w:val="20"/>
        </w:rPr>
        <w:t xml:space="preserve">Note: When </w:t>
      </w:r>
      <w:proofErr w:type="spellStart"/>
      <w:r>
        <w:rPr>
          <w:rFonts w:cs="Arial"/>
          <w:szCs w:val="20"/>
        </w:rPr>
        <w:t>HMIAudioMode</w:t>
      </w:r>
      <w:proofErr w:type="spellEnd"/>
      <w:r>
        <w:rPr>
          <w:rFonts w:cs="Arial"/>
          <w:szCs w:val="20"/>
        </w:rPr>
        <w:t xml:space="preserve"> = </w:t>
      </w:r>
      <w:proofErr w:type="spellStart"/>
      <w:r>
        <w:rPr>
          <w:rFonts w:cs="Arial"/>
          <w:szCs w:val="20"/>
        </w:rPr>
        <w:t>Load_Shed</w:t>
      </w:r>
      <w:proofErr w:type="spellEnd"/>
      <w:r>
        <w:rPr>
          <w:rFonts w:cs="Arial"/>
          <w:szCs w:val="20"/>
        </w:rPr>
        <w:t xml:space="preserve"> then the EFP shall treat this the same as </w:t>
      </w:r>
      <w:proofErr w:type="spellStart"/>
      <w:r>
        <w:rPr>
          <w:rFonts w:cs="Arial"/>
          <w:szCs w:val="20"/>
        </w:rPr>
        <w:t>HMIAudioMode</w:t>
      </w:r>
      <w:proofErr w:type="spellEnd"/>
      <w:r>
        <w:rPr>
          <w:rFonts w:cs="Arial"/>
          <w:szCs w:val="20"/>
        </w:rPr>
        <w:t xml:space="preserve"> = OFF / </w:t>
      </w:r>
      <w:proofErr w:type="spellStart"/>
      <w:r>
        <w:rPr>
          <w:rFonts w:cs="Arial"/>
          <w:szCs w:val="20"/>
        </w:rPr>
        <w:t>Multimedia_System</w:t>
      </w:r>
      <w:proofErr w:type="spellEnd"/>
      <w:r>
        <w:rPr>
          <w:rFonts w:cs="Arial"/>
          <w:szCs w:val="20"/>
        </w:rPr>
        <w:t xml:space="preserve"> = OFF.</w:t>
      </w:r>
    </w:p>
    <w:p w14:paraId="6DB5F590" w14:textId="77777777" w:rsidR="006830A8" w:rsidRPr="006830A8" w:rsidRDefault="006830A8" w:rsidP="006830A8">
      <w:pPr>
        <w:pStyle w:val="Heading4"/>
        <w:rPr>
          <w:b w:val="0"/>
          <w:u w:val="single"/>
        </w:rPr>
      </w:pPr>
      <w:r w:rsidRPr="006830A8">
        <w:rPr>
          <w:b w:val="0"/>
          <w:u w:val="single"/>
        </w:rPr>
        <w:lastRenderedPageBreak/>
        <w:t>PWRMAN-SR-REQ-014516/C-SWCM Load Shed (</w:t>
      </w:r>
      <w:proofErr w:type="spellStart"/>
      <w:r w:rsidRPr="006830A8">
        <w:rPr>
          <w:b w:val="0"/>
          <w:u w:val="single"/>
        </w:rPr>
        <w:t>TcSE</w:t>
      </w:r>
      <w:proofErr w:type="spellEnd"/>
      <w:r w:rsidRPr="006830A8">
        <w:rPr>
          <w:b w:val="0"/>
          <w:u w:val="single"/>
        </w:rPr>
        <w:t xml:space="preserve"> ROIN-66176-2)</w:t>
      </w:r>
    </w:p>
    <w:p w14:paraId="789A8135" w14:textId="77777777" w:rsidR="00E04221" w:rsidRDefault="00F55D9B">
      <w:pPr>
        <w:rPr>
          <w:rFonts w:cs="Arial"/>
        </w:rPr>
      </w:pPr>
      <w:r>
        <w:rPr>
          <w:rFonts w:cs="Arial"/>
        </w:rPr>
        <w:t xml:space="preserve">If the Steering Wheel Control module supports load shedding from the </w:t>
      </w:r>
      <w:proofErr w:type="gramStart"/>
      <w:r>
        <w:rPr>
          <w:rFonts w:cs="Arial"/>
        </w:rPr>
        <w:t>vehicle</w:t>
      </w:r>
      <w:proofErr w:type="gramEnd"/>
      <w:r>
        <w:rPr>
          <w:rFonts w:cs="Arial"/>
        </w:rPr>
        <w:t xml:space="preserve"> then during a load shed event the SWCM module cannot power down the infotainment buttons functionality whenever the </w:t>
      </w:r>
      <w:proofErr w:type="spellStart"/>
      <w:r>
        <w:rPr>
          <w:rFonts w:cs="Arial"/>
        </w:rPr>
        <w:t>Multimedia_System</w:t>
      </w:r>
      <w:proofErr w:type="spellEnd"/>
      <w:r>
        <w:rPr>
          <w:rFonts w:cs="Arial"/>
        </w:rPr>
        <w:t xml:space="preserve"> = ON / </w:t>
      </w:r>
      <w:proofErr w:type="spellStart"/>
      <w:r>
        <w:rPr>
          <w:rFonts w:cs="Arial"/>
        </w:rPr>
        <w:t>HMIAudioMode</w:t>
      </w:r>
      <w:proofErr w:type="spellEnd"/>
      <w:r>
        <w:rPr>
          <w:rFonts w:cs="Arial"/>
        </w:rPr>
        <w:t xml:space="preserve"> = ON (note if </w:t>
      </w:r>
      <w:proofErr w:type="spellStart"/>
      <w:r>
        <w:rPr>
          <w:rFonts w:cs="Arial"/>
        </w:rPr>
        <w:t>HMIAudioMode</w:t>
      </w:r>
      <w:proofErr w:type="spellEnd"/>
      <w:r>
        <w:rPr>
          <w:rFonts w:cs="Arial"/>
        </w:rPr>
        <w:t xml:space="preserve"> = ON the infotainment system is not in a load shed state even if the vehicle is).  </w:t>
      </w:r>
    </w:p>
    <w:p w14:paraId="5A5BBDAC" w14:textId="77777777" w:rsidR="00A5695B" w:rsidRPr="00660522" w:rsidRDefault="00F55D9B" w:rsidP="00660522">
      <w:pPr>
        <w:numPr>
          <w:ilvl w:val="0"/>
          <w:numId w:val="327"/>
        </w:numPr>
        <w:rPr>
          <w:rFonts w:cs="Arial"/>
        </w:rPr>
      </w:pPr>
      <w:r w:rsidRPr="00660522">
        <w:rPr>
          <w:rFonts w:cs="Arial"/>
        </w:rPr>
        <w:t xml:space="preserve">Example:  The SWCM infotainment buttons would be operational during a priority assist call </w:t>
      </w:r>
      <w:r>
        <w:rPr>
          <w:rFonts w:cs="Arial"/>
        </w:rPr>
        <w:t xml:space="preserve">when the infotainment system is on </w:t>
      </w:r>
      <w:proofErr w:type="gramStart"/>
      <w:r w:rsidRPr="00660522">
        <w:rPr>
          <w:rFonts w:cs="Arial"/>
        </w:rPr>
        <w:t>regardless</w:t>
      </w:r>
      <w:proofErr w:type="gramEnd"/>
      <w:r w:rsidRPr="00660522">
        <w:rPr>
          <w:rFonts w:cs="Arial"/>
        </w:rPr>
        <w:t xml:space="preserve"> if the vehicle itself is in a load shed state (</w:t>
      </w:r>
      <w:proofErr w:type="spellStart"/>
      <w:r w:rsidRPr="00660522">
        <w:rPr>
          <w:rFonts w:cs="Arial"/>
        </w:rPr>
        <w:t>ie</w:t>
      </w:r>
      <w:proofErr w:type="spellEnd"/>
      <w:r w:rsidRPr="00660522">
        <w:rPr>
          <w:rFonts w:cs="Arial"/>
        </w:rPr>
        <w:t xml:space="preserve"> </w:t>
      </w:r>
      <w:r>
        <w:rPr>
          <w:rFonts w:cs="Arial"/>
        </w:rPr>
        <w:t xml:space="preserve">vehicle </w:t>
      </w:r>
      <w:r w:rsidRPr="00660522">
        <w:rPr>
          <w:rFonts w:cs="Arial"/>
        </w:rPr>
        <w:t xml:space="preserve">load shed modules sending network signals in a load shed state but </w:t>
      </w:r>
      <w:proofErr w:type="spellStart"/>
      <w:r w:rsidRPr="00660522">
        <w:rPr>
          <w:rFonts w:cs="Arial"/>
        </w:rPr>
        <w:t>HMIAudioMode</w:t>
      </w:r>
      <w:proofErr w:type="spellEnd"/>
      <w:r w:rsidRPr="00660522">
        <w:rPr>
          <w:rFonts w:cs="Arial"/>
        </w:rPr>
        <w:t xml:space="preserve"> = ON</w:t>
      </w:r>
      <w:r>
        <w:rPr>
          <w:rFonts w:cs="Arial"/>
        </w:rPr>
        <w:t xml:space="preserve"> meaning the infotainment system is ON</w:t>
      </w:r>
      <w:r w:rsidRPr="00660522">
        <w:rPr>
          <w:rFonts w:cs="Arial"/>
        </w:rPr>
        <w:t>).</w:t>
      </w:r>
    </w:p>
    <w:p w14:paraId="0C884D39" w14:textId="77777777" w:rsidR="002325CF" w:rsidRDefault="00925A7C">
      <w:pPr>
        <w:rPr>
          <w:rFonts w:cs="Arial"/>
        </w:rPr>
      </w:pPr>
    </w:p>
    <w:p w14:paraId="64074019" w14:textId="77777777" w:rsidR="00A5695B" w:rsidRDefault="00F55D9B">
      <w:pPr>
        <w:rPr>
          <w:rFonts w:cs="Arial"/>
        </w:rPr>
      </w:pPr>
      <w:r>
        <w:rPr>
          <w:rFonts w:cs="Arial"/>
        </w:rPr>
        <w:t xml:space="preserve">If the Steering Wheel Control module supports load shedding from the vehicle then during a load shed event the SWCM can support load shed from the vehicle if </w:t>
      </w:r>
      <w:proofErr w:type="spellStart"/>
      <w:r>
        <w:rPr>
          <w:rFonts w:cs="Arial"/>
        </w:rPr>
        <w:t>Multimedia_System</w:t>
      </w:r>
      <w:proofErr w:type="spellEnd"/>
      <w:r>
        <w:rPr>
          <w:rFonts w:cs="Arial"/>
        </w:rPr>
        <w:t xml:space="preserve"> = OFF / </w:t>
      </w:r>
      <w:proofErr w:type="spellStart"/>
      <w:r>
        <w:rPr>
          <w:rFonts w:cs="Arial"/>
        </w:rPr>
        <w:t>HMIAudioMode</w:t>
      </w:r>
      <w:proofErr w:type="spellEnd"/>
      <w:r>
        <w:rPr>
          <w:rFonts w:cs="Arial"/>
        </w:rPr>
        <w:t xml:space="preserve"> = (OFF / Load Shed).</w:t>
      </w:r>
    </w:p>
    <w:p w14:paraId="0532E85C" w14:textId="77777777" w:rsidR="002325CF" w:rsidRDefault="00925A7C">
      <w:pPr>
        <w:rPr>
          <w:rFonts w:cs="Arial"/>
        </w:rPr>
      </w:pPr>
    </w:p>
    <w:p w14:paraId="0D08CCC5" w14:textId="77777777" w:rsidR="00A5695B" w:rsidRDefault="00F55D9B">
      <w:r>
        <w:rPr>
          <w:rFonts w:cs="Arial"/>
        </w:rPr>
        <w:t xml:space="preserve">Note: if the SWCM receives the </w:t>
      </w:r>
      <w:proofErr w:type="spellStart"/>
      <w:r>
        <w:rPr>
          <w:rFonts w:cs="Arial"/>
        </w:rPr>
        <w:t>HMIAudioMode</w:t>
      </w:r>
      <w:proofErr w:type="spellEnd"/>
      <w:r>
        <w:rPr>
          <w:rFonts w:cs="Arial"/>
        </w:rPr>
        <w:t xml:space="preserve"> signal instead of the </w:t>
      </w:r>
      <w:proofErr w:type="spellStart"/>
      <w:r>
        <w:rPr>
          <w:rFonts w:cs="Arial"/>
        </w:rPr>
        <w:t>Multimedia_System</w:t>
      </w:r>
      <w:proofErr w:type="spellEnd"/>
      <w:r>
        <w:rPr>
          <w:rFonts w:cs="Arial"/>
        </w:rPr>
        <w:t xml:space="preserve"> signals for a program CAN dB then the signals can be used interchangeably.</w:t>
      </w:r>
    </w:p>
    <w:p w14:paraId="25A44FA6" w14:textId="77777777" w:rsidR="00660522" w:rsidRDefault="00F55D9B" w:rsidP="002325CF">
      <w:pPr>
        <w:numPr>
          <w:ilvl w:val="0"/>
          <w:numId w:val="326"/>
        </w:numPr>
        <w:rPr>
          <w:rFonts w:cs="Arial"/>
        </w:rPr>
      </w:pPr>
      <w:proofErr w:type="spellStart"/>
      <w:r w:rsidRPr="002325CF">
        <w:rPr>
          <w:rFonts w:cs="Arial"/>
        </w:rPr>
        <w:t>Multimedia_System</w:t>
      </w:r>
      <w:proofErr w:type="spellEnd"/>
      <w:r w:rsidRPr="002325CF">
        <w:rPr>
          <w:rFonts w:cs="Arial"/>
        </w:rPr>
        <w:t xml:space="preserve"> = OFF is the same as </w:t>
      </w:r>
      <w:proofErr w:type="spellStart"/>
      <w:r w:rsidRPr="002325CF">
        <w:rPr>
          <w:rFonts w:cs="Arial"/>
        </w:rPr>
        <w:t>HMIAudioMode</w:t>
      </w:r>
      <w:proofErr w:type="spellEnd"/>
      <w:r w:rsidRPr="002325CF">
        <w:rPr>
          <w:rFonts w:cs="Arial"/>
        </w:rPr>
        <w:t xml:space="preserve"> = OFF or </w:t>
      </w:r>
      <w:proofErr w:type="spellStart"/>
      <w:r w:rsidRPr="002325CF">
        <w:rPr>
          <w:rFonts w:cs="Arial"/>
        </w:rPr>
        <w:t>HMIAudioMode</w:t>
      </w:r>
      <w:proofErr w:type="spellEnd"/>
      <w:r w:rsidRPr="002325CF">
        <w:rPr>
          <w:rFonts w:cs="Arial"/>
        </w:rPr>
        <w:t xml:space="preserve"> = Load Shed.  </w:t>
      </w:r>
    </w:p>
    <w:p w14:paraId="2B9061FB" w14:textId="77777777" w:rsidR="00A5695B" w:rsidRPr="002325CF" w:rsidRDefault="00F55D9B" w:rsidP="00660522">
      <w:pPr>
        <w:numPr>
          <w:ilvl w:val="1"/>
          <w:numId w:val="326"/>
        </w:numPr>
        <w:rPr>
          <w:rFonts w:cs="Arial"/>
        </w:rPr>
      </w:pPr>
      <w:proofErr w:type="spellStart"/>
      <w:r w:rsidRPr="002325CF">
        <w:rPr>
          <w:rFonts w:cs="Arial"/>
        </w:rPr>
        <w:t>HMIAudioMode</w:t>
      </w:r>
      <w:proofErr w:type="spellEnd"/>
      <w:r w:rsidRPr="002325CF">
        <w:rPr>
          <w:rFonts w:cs="Arial"/>
        </w:rPr>
        <w:t xml:space="preserve"> = Load Shed means the infotainment system is in a load shed state.</w:t>
      </w:r>
    </w:p>
    <w:p w14:paraId="5D0BA962" w14:textId="77777777" w:rsidR="00A5695B" w:rsidRDefault="00F55D9B" w:rsidP="002325CF">
      <w:pPr>
        <w:numPr>
          <w:ilvl w:val="0"/>
          <w:numId w:val="326"/>
        </w:numPr>
      </w:pPr>
      <w:proofErr w:type="spellStart"/>
      <w:r w:rsidRPr="002325CF">
        <w:rPr>
          <w:rFonts w:cs="Arial"/>
        </w:rPr>
        <w:t>Multimedia_System</w:t>
      </w:r>
      <w:proofErr w:type="spellEnd"/>
      <w:r w:rsidRPr="002325CF">
        <w:rPr>
          <w:rFonts w:cs="Arial"/>
        </w:rPr>
        <w:t xml:space="preserve"> = ON is the same as </w:t>
      </w:r>
      <w:proofErr w:type="spellStart"/>
      <w:r w:rsidRPr="002325CF">
        <w:rPr>
          <w:rFonts w:cs="Arial"/>
        </w:rPr>
        <w:t>HMIAudioMode</w:t>
      </w:r>
      <w:proofErr w:type="spellEnd"/>
      <w:r w:rsidRPr="002325CF">
        <w:rPr>
          <w:rFonts w:cs="Arial"/>
        </w:rPr>
        <w:t xml:space="preserve"> = ON.</w:t>
      </w:r>
    </w:p>
    <w:p w14:paraId="236DEE38" w14:textId="77777777" w:rsidR="008B19BF" w:rsidRDefault="00F55D9B">
      <w:pPr>
        <w:spacing w:after="200" w:line="276" w:lineRule="auto"/>
      </w:pPr>
      <w:r>
        <w:br w:type="page"/>
      </w:r>
    </w:p>
    <w:p w14:paraId="20A9F2ED" w14:textId="77777777" w:rsidR="00406F39" w:rsidRDefault="00F55D9B" w:rsidP="006830A8">
      <w:pPr>
        <w:pStyle w:val="Heading2"/>
      </w:pPr>
      <w:bookmarkStart w:id="212" w:name="_Toc94795985"/>
      <w:r w:rsidRPr="00B9479B">
        <w:lastRenderedPageBreak/>
        <w:t xml:space="preserve">PWRMANv2-FUN-REQ-095504/D-Transport Mode Power </w:t>
      </w:r>
      <w:proofErr w:type="spellStart"/>
      <w:r w:rsidRPr="00B9479B">
        <w:t>Moding</w:t>
      </w:r>
      <w:bookmarkEnd w:id="212"/>
      <w:proofErr w:type="spellEnd"/>
    </w:p>
    <w:p w14:paraId="32D93B33" w14:textId="77777777" w:rsidR="000F496D" w:rsidRDefault="000F496D"/>
    <w:p w14:paraId="52C0E9D8" w14:textId="77777777" w:rsidR="00406F39" w:rsidRDefault="00F55D9B" w:rsidP="006830A8">
      <w:pPr>
        <w:pStyle w:val="Heading3"/>
      </w:pPr>
      <w:bookmarkStart w:id="213" w:name="_Toc94795986"/>
      <w:r>
        <w:t>Transport Mode Overview</w:t>
      </w:r>
      <w:bookmarkEnd w:id="213"/>
    </w:p>
    <w:p w14:paraId="4DD7E6E6" w14:textId="77777777" w:rsidR="00500605" w:rsidRDefault="00F55D9B" w:rsidP="00500605">
      <w:r>
        <w:t>Transport Mode is a low power state, to conserve the life of the battery, from when the vehicle leaves the factory until it gets to the dealership.</w:t>
      </w:r>
    </w:p>
    <w:p w14:paraId="6EC1E0D1" w14:textId="77777777" w:rsidR="00AE02D4" w:rsidRDefault="00925A7C" w:rsidP="00500605"/>
    <w:p w14:paraId="1EDA94E9" w14:textId="77777777" w:rsidR="00406F39" w:rsidRDefault="00F55D9B" w:rsidP="006830A8">
      <w:pPr>
        <w:pStyle w:val="Heading3"/>
      </w:pPr>
      <w:bookmarkStart w:id="214" w:name="_Toc94795987"/>
      <w:r>
        <w:t>Use Cases</w:t>
      </w:r>
      <w:bookmarkEnd w:id="214"/>
    </w:p>
    <w:p w14:paraId="428F602C" w14:textId="77777777" w:rsidR="00406F39" w:rsidRDefault="00F55D9B" w:rsidP="006830A8">
      <w:pPr>
        <w:pStyle w:val="Heading4"/>
      </w:pPr>
      <w:r>
        <w:t>PWRMAN-UC-REQ-033910/D-Entering Transport Mode Low Power State (</w:t>
      </w:r>
      <w:proofErr w:type="spellStart"/>
      <w:r>
        <w:t>TcSE</w:t>
      </w:r>
      <w:proofErr w:type="spellEnd"/>
      <w:r>
        <w:t xml:space="preserve"> ROIN-289902-1)</w:t>
      </w:r>
    </w:p>
    <w:p w14:paraId="1169544D" w14:textId="77777777" w:rsidR="00AE06BC" w:rsidRPr="00AE06BC" w:rsidRDefault="00925A7C"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E66553" w:rsidRPr="00377230" w14:paraId="36E8036A"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0D3B90F" w14:textId="77777777" w:rsidR="00E66553" w:rsidRPr="00377230" w:rsidRDefault="00F55D9B">
            <w:pPr>
              <w:rPr>
                <w:rFonts w:cs="Arial"/>
                <w:b/>
                <w:lang w:eastAsia="zh-CN"/>
              </w:rPr>
            </w:pPr>
            <w:r w:rsidRPr="00377230">
              <w:rPr>
                <w:rFonts w:cs="Arial"/>
                <w:b/>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256F38F0" w14:textId="77777777" w:rsidR="00E66553" w:rsidRPr="00377230" w:rsidRDefault="00F55D9B">
            <w:pPr>
              <w:rPr>
                <w:rFonts w:cs="Arial"/>
                <w:lang w:eastAsia="zh-CN"/>
              </w:rPr>
            </w:pPr>
            <w:r w:rsidRPr="00377230">
              <w:rPr>
                <w:rFonts w:cs="Arial"/>
                <w:lang w:eastAsia="zh-CN"/>
              </w:rPr>
              <w:t>Vehicle Occupant</w:t>
            </w:r>
          </w:p>
        </w:tc>
      </w:tr>
      <w:tr w:rsidR="00E66553" w:rsidRPr="00377230" w14:paraId="7DEDBEA0"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DD7C422" w14:textId="77777777" w:rsidR="00E66553" w:rsidRPr="00377230" w:rsidRDefault="00F55D9B">
            <w:pPr>
              <w:rPr>
                <w:rFonts w:cs="Arial"/>
                <w:b/>
                <w:lang w:eastAsia="zh-CN"/>
              </w:rPr>
            </w:pPr>
            <w:r w:rsidRPr="00377230">
              <w:rPr>
                <w:rFonts w:cs="Arial"/>
                <w:b/>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598C4941" w14:textId="77777777" w:rsidR="00E66553" w:rsidRPr="00377230" w:rsidRDefault="00F55D9B">
            <w:pPr>
              <w:rPr>
                <w:rFonts w:cs="Arial"/>
                <w:lang w:eastAsia="zh-CN"/>
              </w:rPr>
            </w:pPr>
            <w:r w:rsidRPr="00377230">
              <w:rPr>
                <w:rFonts w:cs="Arial"/>
                <w:lang w:eastAsia="zh-CN"/>
              </w:rPr>
              <w:t xml:space="preserve">Infotainment System Powered ON in </w:t>
            </w:r>
            <w:proofErr w:type="spellStart"/>
            <w:r w:rsidRPr="00377230">
              <w:rPr>
                <w:rFonts w:cs="Arial"/>
                <w:lang w:eastAsia="zh-CN"/>
              </w:rPr>
              <w:t>MMActive</w:t>
            </w:r>
            <w:proofErr w:type="spellEnd"/>
            <w:r w:rsidRPr="00377230">
              <w:rPr>
                <w:rFonts w:cs="Arial"/>
                <w:lang w:eastAsia="zh-CN"/>
              </w:rPr>
              <w:t xml:space="preserve"> or Extended Play</w:t>
            </w:r>
          </w:p>
          <w:p w14:paraId="75E33B05" w14:textId="77777777" w:rsidR="009969E3" w:rsidRPr="00377230" w:rsidRDefault="00F55D9B" w:rsidP="009969E3">
            <w:pPr>
              <w:rPr>
                <w:rFonts w:cs="Arial"/>
                <w:lang w:eastAsia="zh-CN"/>
              </w:rPr>
            </w:pPr>
            <w:r w:rsidRPr="00377230">
              <w:rPr>
                <w:rFonts w:cs="Arial"/>
                <w:u w:val="single"/>
                <w:lang w:eastAsia="zh-CN"/>
              </w:rPr>
              <w:t>CGEA 1.2 / C1MCA architecture</w:t>
            </w:r>
            <w:r w:rsidRPr="00377230">
              <w:rPr>
                <w:rFonts w:cs="Arial"/>
                <w:lang w:eastAsia="zh-CN"/>
              </w:rPr>
              <w:t xml:space="preserve"> (legacy architectures): Ignition Status is OFF or Accessory</w:t>
            </w:r>
          </w:p>
          <w:p w14:paraId="295C2B0D" w14:textId="77777777" w:rsidR="009969E3" w:rsidRPr="00377230" w:rsidRDefault="00F55D9B">
            <w:pPr>
              <w:rPr>
                <w:rFonts w:cs="Arial"/>
                <w:lang w:eastAsia="zh-CN"/>
              </w:rPr>
            </w:pPr>
            <w:r w:rsidRPr="00377230">
              <w:rPr>
                <w:rFonts w:cs="Arial"/>
                <w:u w:val="single"/>
                <w:lang w:eastAsia="zh-CN"/>
              </w:rPr>
              <w:t>CGEA 1.3 / FNV2+ architecture</w:t>
            </w:r>
            <w:r w:rsidRPr="00377230">
              <w:rPr>
                <w:rFonts w:cs="Arial"/>
                <w:lang w:eastAsia="zh-CN"/>
              </w:rPr>
              <w:t>:  Ignition Status is OFF, Acc, or Run with engine off (but not engine off because of a start-stop engine off event)</w:t>
            </w:r>
          </w:p>
          <w:p w14:paraId="4FEC4B7E" w14:textId="77777777" w:rsidR="00E66553" w:rsidRPr="00377230" w:rsidRDefault="00F55D9B">
            <w:pPr>
              <w:rPr>
                <w:rFonts w:cs="Arial"/>
                <w:lang w:eastAsia="zh-CN"/>
              </w:rPr>
            </w:pPr>
            <w:r w:rsidRPr="00377230">
              <w:rPr>
                <w:rFonts w:cs="Arial"/>
                <w:lang w:eastAsia="zh-CN"/>
              </w:rPr>
              <w:t>Transport Mode is not active</w:t>
            </w:r>
          </w:p>
          <w:p w14:paraId="3718FC56" w14:textId="77777777" w:rsidR="00E66553" w:rsidRPr="00377230" w:rsidRDefault="00F55D9B">
            <w:pPr>
              <w:rPr>
                <w:rFonts w:cs="Arial"/>
                <w:lang w:eastAsia="zh-CN"/>
              </w:rPr>
            </w:pPr>
            <w:r w:rsidRPr="00377230">
              <w:rPr>
                <w:rFonts w:cs="Arial"/>
                <w:lang w:eastAsia="zh-CN"/>
              </w:rPr>
              <w:t>Load Shed is not active</w:t>
            </w:r>
          </w:p>
          <w:p w14:paraId="549547BB" w14:textId="77777777" w:rsidR="00E66553" w:rsidRPr="00377230" w:rsidRDefault="00F55D9B">
            <w:pPr>
              <w:rPr>
                <w:rFonts w:cs="Arial"/>
                <w:lang w:eastAsia="zh-CN"/>
              </w:rPr>
            </w:pPr>
            <w:proofErr w:type="spellStart"/>
            <w:r w:rsidRPr="00377230">
              <w:rPr>
                <w:rFonts w:cs="Arial"/>
                <w:lang w:eastAsia="zh-CN"/>
              </w:rPr>
              <w:t>eCall</w:t>
            </w:r>
            <w:proofErr w:type="spellEnd"/>
            <w:r w:rsidRPr="00377230">
              <w:rPr>
                <w:rFonts w:cs="Arial"/>
                <w:lang w:eastAsia="zh-CN"/>
              </w:rPr>
              <w:t xml:space="preserve"> is not active </w:t>
            </w:r>
          </w:p>
        </w:tc>
      </w:tr>
      <w:tr w:rsidR="00E66553" w:rsidRPr="00377230" w14:paraId="6C702712"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4B6FD55" w14:textId="77777777" w:rsidR="00E66553" w:rsidRPr="00377230" w:rsidRDefault="00F55D9B">
            <w:pPr>
              <w:rPr>
                <w:rFonts w:cs="Arial"/>
                <w:b/>
                <w:lang w:eastAsia="zh-CN"/>
              </w:rPr>
            </w:pPr>
            <w:r w:rsidRPr="00377230">
              <w:rPr>
                <w:rFonts w:cs="Arial"/>
                <w:b/>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1B216D70" w14:textId="77777777" w:rsidR="00E66553" w:rsidRPr="00377230" w:rsidRDefault="00F55D9B">
            <w:pPr>
              <w:rPr>
                <w:rFonts w:cs="Arial"/>
                <w:lang w:eastAsia="zh-CN"/>
              </w:rPr>
            </w:pPr>
            <w:r w:rsidRPr="00377230">
              <w:rPr>
                <w:rFonts w:cs="Arial"/>
                <w:lang w:eastAsia="zh-CN"/>
              </w:rPr>
              <w:t>Transport Mode becomes Active</w:t>
            </w:r>
          </w:p>
        </w:tc>
      </w:tr>
      <w:tr w:rsidR="00E66553" w:rsidRPr="00377230" w14:paraId="02C635C2"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597BF06" w14:textId="77777777" w:rsidR="00E66553" w:rsidRPr="00377230" w:rsidRDefault="00F55D9B">
            <w:pPr>
              <w:rPr>
                <w:rFonts w:cs="Arial"/>
                <w:b/>
                <w:lang w:eastAsia="zh-CN"/>
              </w:rPr>
            </w:pPr>
            <w:r w:rsidRPr="00377230">
              <w:rPr>
                <w:rFonts w:cs="Arial"/>
                <w:b/>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498808CB" w14:textId="77777777" w:rsidR="00E66553" w:rsidRPr="00377230" w:rsidRDefault="00F55D9B">
            <w:pPr>
              <w:rPr>
                <w:rFonts w:cs="Arial"/>
                <w:lang w:eastAsia="zh-CN"/>
              </w:rPr>
            </w:pPr>
            <w:r w:rsidRPr="00377230">
              <w:rPr>
                <w:rFonts w:cs="Arial"/>
                <w:lang w:eastAsia="zh-CN"/>
              </w:rPr>
              <w:t>The Infotainment System enters Transport Mode low power state with an {HMI indication}</w:t>
            </w:r>
            <w:r>
              <w:rPr>
                <w:rFonts w:cs="Arial"/>
                <w:lang w:eastAsia="zh-CN"/>
              </w:rPr>
              <w:t xml:space="preserve"> (HMI indication if applicable)</w:t>
            </w:r>
            <w:r w:rsidRPr="00377230">
              <w:rPr>
                <w:rFonts w:cs="Arial"/>
                <w:lang w:eastAsia="zh-CN"/>
              </w:rPr>
              <w:t>.</w:t>
            </w:r>
          </w:p>
        </w:tc>
      </w:tr>
      <w:tr w:rsidR="00E66553" w:rsidRPr="00377230" w14:paraId="39C98CA0"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908F712" w14:textId="77777777" w:rsidR="00E66553" w:rsidRPr="00377230" w:rsidRDefault="00F55D9B">
            <w:pPr>
              <w:rPr>
                <w:rFonts w:cs="Arial"/>
                <w:b/>
                <w:lang w:eastAsia="zh-CN"/>
              </w:rPr>
            </w:pPr>
            <w:r w:rsidRPr="00377230">
              <w:rPr>
                <w:rFonts w:cs="Arial"/>
                <w:b/>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37FB2BBC" w14:textId="77777777" w:rsidR="00E66553" w:rsidRPr="00377230" w:rsidRDefault="00F55D9B">
            <w:pPr>
              <w:rPr>
                <w:rFonts w:cs="Arial"/>
                <w:lang w:eastAsia="zh-CN"/>
              </w:rPr>
            </w:pPr>
            <w:r w:rsidRPr="00377230">
              <w:rPr>
                <w:rFonts w:cs="Arial"/>
                <w:lang w:eastAsia="zh-CN"/>
              </w:rPr>
              <w:t>N/A</w:t>
            </w:r>
          </w:p>
        </w:tc>
      </w:tr>
      <w:tr w:rsidR="00E66553" w:rsidRPr="00377230" w14:paraId="0FBB693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424AFAB" w14:textId="77777777" w:rsidR="00E66553" w:rsidRPr="00377230" w:rsidRDefault="00F55D9B">
            <w:pPr>
              <w:rPr>
                <w:rFonts w:cs="Arial"/>
                <w:b/>
                <w:lang w:eastAsia="zh-CN"/>
              </w:rPr>
            </w:pPr>
            <w:r w:rsidRPr="00377230">
              <w:rPr>
                <w:rFonts w:cs="Arial"/>
                <w:b/>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0E73E8EC" w14:textId="77777777" w:rsidR="00E66553" w:rsidRPr="00377230" w:rsidRDefault="00F55D9B">
            <w:pPr>
              <w:rPr>
                <w:rFonts w:cs="Arial"/>
                <w:color w:val="FF0000"/>
                <w:lang w:eastAsia="zh-CN"/>
              </w:rPr>
            </w:pPr>
            <w:r w:rsidRPr="00377230">
              <w:rPr>
                <w:rFonts w:cs="Arial"/>
                <w:lang w:eastAsia="zh-CN"/>
              </w:rPr>
              <w:t>Vehicle System Interface</w:t>
            </w:r>
          </w:p>
        </w:tc>
      </w:tr>
      <w:tr w:rsidR="00A50D9C" w:rsidRPr="00377230" w14:paraId="618121F9" w14:textId="77777777" w:rsidTr="00377230">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C1629E" w14:textId="77777777" w:rsidR="00A50D9C" w:rsidRPr="00377230" w:rsidRDefault="00F55D9B">
            <w:pPr>
              <w:rPr>
                <w:rFonts w:cs="Arial"/>
                <w:b/>
                <w:lang w:eastAsia="zh-CN"/>
              </w:rPr>
            </w:pPr>
            <w:r w:rsidRPr="00377230">
              <w:rPr>
                <w:rFonts w:cs="Arial"/>
                <w:b/>
                <w:lang w:eastAsia="zh-CN"/>
              </w:rPr>
              <w:t>Notes</w:t>
            </w:r>
          </w:p>
        </w:tc>
        <w:tc>
          <w:tcPr>
            <w:tcW w:w="7013" w:type="dxa"/>
            <w:tcBorders>
              <w:top w:val="single" w:sz="4" w:space="0" w:color="auto"/>
              <w:left w:val="single" w:sz="4" w:space="0" w:color="auto"/>
              <w:bottom w:val="single" w:sz="4" w:space="0" w:color="auto"/>
              <w:right w:val="single" w:sz="4" w:space="0" w:color="auto"/>
            </w:tcBorders>
            <w:shd w:val="clear" w:color="auto" w:fill="auto"/>
          </w:tcPr>
          <w:p w14:paraId="4CF0FAE0" w14:textId="77777777" w:rsidR="00A50D9C" w:rsidRPr="00377230" w:rsidRDefault="00F55D9B">
            <w:pPr>
              <w:rPr>
                <w:rFonts w:cs="Arial"/>
                <w:lang w:eastAsia="zh-CN"/>
              </w:rPr>
            </w:pPr>
            <w:r w:rsidRPr="00377230">
              <w:rPr>
                <w:rFonts w:cs="Arial"/>
                <w:lang w:eastAsia="zh-CN"/>
              </w:rPr>
              <w:t>Use case applicable for the HMI post-condition only if the HMI specs support this use case.  See HMI specs for details</w:t>
            </w:r>
          </w:p>
          <w:p w14:paraId="53D5350C" w14:textId="77777777" w:rsidR="00377230" w:rsidRPr="00377230" w:rsidRDefault="00925A7C">
            <w:pPr>
              <w:rPr>
                <w:rFonts w:cs="Arial"/>
                <w:lang w:eastAsia="zh-CN"/>
              </w:rPr>
            </w:pPr>
          </w:p>
          <w:p w14:paraId="3560E6C0" w14:textId="77777777" w:rsidR="00377230" w:rsidRPr="00377230" w:rsidRDefault="00F55D9B">
            <w:pPr>
              <w:rPr>
                <w:rFonts w:cs="Arial"/>
                <w:lang w:eastAsia="zh-CN"/>
              </w:rPr>
            </w:pPr>
            <w:r w:rsidRPr="00377230">
              <w:rPr>
                <w:rFonts w:cs="Arial"/>
                <w:lang w:eastAsia="zh-CN"/>
              </w:rPr>
              <w:t>When say CGEA 1.3, FNV2+ architectures, the plus means that applies to all future architectures</w:t>
            </w:r>
          </w:p>
        </w:tc>
      </w:tr>
    </w:tbl>
    <w:p w14:paraId="32013F93" w14:textId="77777777" w:rsidR="00E66553" w:rsidRDefault="00925A7C"/>
    <w:p w14:paraId="74F0B660" w14:textId="77777777" w:rsidR="00406F39" w:rsidRDefault="00F55D9B" w:rsidP="006830A8">
      <w:pPr>
        <w:pStyle w:val="Heading4"/>
      </w:pPr>
      <w:r>
        <w:t>PWRMAN-UC-REQ-033911/C-Exiting Transport Mode Low Power State by changing vehicle power mode state (</w:t>
      </w:r>
      <w:proofErr w:type="spellStart"/>
      <w:r>
        <w:t>TcSE</w:t>
      </w:r>
      <w:proofErr w:type="spellEnd"/>
      <w:r>
        <w:t xml:space="preserve"> ROIN-289903-1)</w:t>
      </w:r>
    </w:p>
    <w:p w14:paraId="5191881F" w14:textId="77777777" w:rsidR="00AE06BC" w:rsidRPr="00AE06BC" w:rsidRDefault="00925A7C"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990D43" w:rsidRPr="00D63F06" w14:paraId="12A43DF2"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571FE1DB" w14:textId="77777777" w:rsidR="00990D43" w:rsidRPr="00D63F06" w:rsidRDefault="00F55D9B">
            <w:pPr>
              <w:rPr>
                <w:rFonts w:cs="Arial"/>
                <w:b/>
                <w:lang w:eastAsia="zh-CN"/>
              </w:rPr>
            </w:pPr>
            <w:r w:rsidRPr="00D63F06">
              <w:rPr>
                <w:rFonts w:cs="Arial"/>
                <w:b/>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7D286B2B" w14:textId="77777777" w:rsidR="00990D43" w:rsidRPr="00D63F06" w:rsidRDefault="00F55D9B">
            <w:pPr>
              <w:rPr>
                <w:rFonts w:cs="Arial"/>
                <w:lang w:eastAsia="zh-CN"/>
              </w:rPr>
            </w:pPr>
            <w:r w:rsidRPr="00D63F06">
              <w:rPr>
                <w:rFonts w:cs="Arial"/>
                <w:lang w:eastAsia="zh-CN"/>
              </w:rPr>
              <w:t>Vehicle Occupant</w:t>
            </w:r>
          </w:p>
        </w:tc>
      </w:tr>
      <w:tr w:rsidR="00990D43" w:rsidRPr="00D63F06" w14:paraId="6282733F"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1E920FD" w14:textId="77777777" w:rsidR="00990D43" w:rsidRPr="00D63F06" w:rsidRDefault="00F55D9B">
            <w:pPr>
              <w:rPr>
                <w:rFonts w:cs="Arial"/>
                <w:b/>
                <w:lang w:eastAsia="zh-CN"/>
              </w:rPr>
            </w:pPr>
            <w:r w:rsidRPr="00D63F06">
              <w:rPr>
                <w:rFonts w:cs="Arial"/>
                <w:b/>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27A36CF8" w14:textId="77777777" w:rsidR="00990D43" w:rsidRPr="00D63F06" w:rsidRDefault="00F55D9B">
            <w:pPr>
              <w:rPr>
                <w:rFonts w:cs="Arial"/>
                <w:lang w:eastAsia="zh-CN"/>
              </w:rPr>
            </w:pPr>
            <w:r w:rsidRPr="00D63F06">
              <w:rPr>
                <w:rFonts w:cs="Arial"/>
                <w:lang w:eastAsia="zh-CN"/>
              </w:rPr>
              <w:t>Infotainment System Powered OFF in Transport Mode</w:t>
            </w:r>
          </w:p>
          <w:p w14:paraId="43981E84" w14:textId="77777777" w:rsidR="00923598" w:rsidRPr="00D63F06" w:rsidRDefault="00F55D9B" w:rsidP="00923598">
            <w:pPr>
              <w:rPr>
                <w:rFonts w:cs="Arial"/>
                <w:lang w:eastAsia="zh-CN"/>
              </w:rPr>
            </w:pPr>
            <w:r w:rsidRPr="00D63F06">
              <w:rPr>
                <w:rFonts w:cs="Arial"/>
                <w:u w:val="single"/>
                <w:lang w:eastAsia="zh-CN"/>
              </w:rPr>
              <w:t xml:space="preserve">CGEA 1.2 </w:t>
            </w:r>
            <w:r>
              <w:rPr>
                <w:rFonts w:cs="Arial"/>
                <w:u w:val="single"/>
                <w:lang w:eastAsia="zh-CN"/>
              </w:rPr>
              <w:t xml:space="preserve">/ </w:t>
            </w:r>
            <w:r w:rsidRPr="00D63F06">
              <w:rPr>
                <w:rFonts w:cs="Arial"/>
                <w:u w:val="single"/>
                <w:lang w:eastAsia="zh-CN"/>
              </w:rPr>
              <w:t>C1MCA architecture</w:t>
            </w:r>
            <w:r w:rsidRPr="00D87EC6">
              <w:rPr>
                <w:rFonts w:cs="Arial"/>
                <w:lang w:eastAsia="zh-CN"/>
              </w:rPr>
              <w:t xml:space="preserve"> (legacy</w:t>
            </w:r>
            <w:r>
              <w:rPr>
                <w:rFonts w:cs="Arial"/>
                <w:lang w:eastAsia="zh-CN"/>
              </w:rPr>
              <w:t xml:space="preserve"> architectures</w:t>
            </w:r>
            <w:r w:rsidRPr="00D87EC6">
              <w:rPr>
                <w:rFonts w:cs="Arial"/>
                <w:lang w:eastAsia="zh-CN"/>
              </w:rPr>
              <w:t>):</w:t>
            </w:r>
            <w:r w:rsidRPr="00D63F06">
              <w:rPr>
                <w:rFonts w:cs="Arial"/>
                <w:lang w:eastAsia="zh-CN"/>
              </w:rPr>
              <w:t xml:space="preserve"> Ignition Status is OFF or Accessory</w:t>
            </w:r>
          </w:p>
          <w:p w14:paraId="3DD77F2D" w14:textId="77777777" w:rsidR="00923598" w:rsidRPr="00D63F06" w:rsidRDefault="00F55D9B">
            <w:pPr>
              <w:rPr>
                <w:rFonts w:cs="Arial"/>
                <w:lang w:eastAsia="zh-CN"/>
              </w:rPr>
            </w:pPr>
            <w:r w:rsidRPr="00D63F06">
              <w:rPr>
                <w:rFonts w:cs="Arial"/>
                <w:u w:val="single"/>
                <w:lang w:eastAsia="zh-CN"/>
              </w:rPr>
              <w:t>CGEA 1.3</w:t>
            </w:r>
            <w:r>
              <w:rPr>
                <w:rFonts w:cs="Arial"/>
                <w:u w:val="single"/>
                <w:lang w:eastAsia="zh-CN"/>
              </w:rPr>
              <w:t xml:space="preserve"> / </w:t>
            </w:r>
            <w:r w:rsidRPr="00D63F06">
              <w:rPr>
                <w:rFonts w:cs="Arial"/>
                <w:u w:val="single"/>
                <w:lang w:eastAsia="zh-CN"/>
              </w:rPr>
              <w:t>FNV2+ architecture</w:t>
            </w:r>
            <w:r w:rsidRPr="00D63F06">
              <w:rPr>
                <w:rFonts w:cs="Arial"/>
                <w:lang w:eastAsia="zh-CN"/>
              </w:rPr>
              <w:t>:  Ignition Status is OFF, Acc, or Run with engine off (but not engine off because of a start-stop engine off event)</w:t>
            </w:r>
          </w:p>
          <w:p w14:paraId="0F36B74B" w14:textId="77777777" w:rsidR="00990D43" w:rsidRPr="00D63F06" w:rsidRDefault="00F55D9B">
            <w:pPr>
              <w:rPr>
                <w:rFonts w:cs="Arial"/>
                <w:lang w:eastAsia="zh-CN"/>
              </w:rPr>
            </w:pPr>
            <w:r w:rsidRPr="00D63F06">
              <w:rPr>
                <w:rFonts w:cs="Arial"/>
                <w:lang w:eastAsia="zh-CN"/>
              </w:rPr>
              <w:t>Load Shed is not active</w:t>
            </w:r>
          </w:p>
          <w:p w14:paraId="412278D6" w14:textId="77777777" w:rsidR="00990D43" w:rsidRPr="00D63F06" w:rsidRDefault="00F55D9B">
            <w:pPr>
              <w:rPr>
                <w:rFonts w:cs="Arial"/>
                <w:lang w:eastAsia="zh-CN"/>
              </w:rPr>
            </w:pPr>
            <w:proofErr w:type="spellStart"/>
            <w:r w:rsidRPr="00D63F06">
              <w:rPr>
                <w:rFonts w:cs="Arial"/>
                <w:lang w:eastAsia="zh-CN"/>
              </w:rPr>
              <w:t>eCall</w:t>
            </w:r>
            <w:proofErr w:type="spellEnd"/>
            <w:r w:rsidRPr="00D63F06">
              <w:rPr>
                <w:rFonts w:cs="Arial"/>
                <w:lang w:eastAsia="zh-CN"/>
              </w:rPr>
              <w:t xml:space="preserve"> is not active </w:t>
            </w:r>
          </w:p>
        </w:tc>
      </w:tr>
      <w:tr w:rsidR="00990D43" w:rsidRPr="00D63F06" w14:paraId="1FFB47E7"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18C18FE" w14:textId="77777777" w:rsidR="00990D43" w:rsidRPr="00D63F06" w:rsidRDefault="00F55D9B">
            <w:pPr>
              <w:rPr>
                <w:rFonts w:cs="Arial"/>
                <w:b/>
                <w:lang w:eastAsia="zh-CN"/>
              </w:rPr>
            </w:pPr>
            <w:r w:rsidRPr="00D63F06">
              <w:rPr>
                <w:rFonts w:cs="Arial"/>
                <w:b/>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36A7B1B3" w14:textId="77777777" w:rsidR="00FF46C9" w:rsidRPr="00D63F06" w:rsidRDefault="00F55D9B" w:rsidP="00D63F06">
            <w:pPr>
              <w:numPr>
                <w:ilvl w:val="0"/>
                <w:numId w:val="334"/>
              </w:numPr>
              <w:rPr>
                <w:rFonts w:cs="Arial"/>
                <w:lang w:eastAsia="zh-CN"/>
              </w:rPr>
            </w:pPr>
            <w:r w:rsidRPr="00D63F06">
              <w:rPr>
                <w:rFonts w:cs="Arial"/>
                <w:lang w:eastAsia="zh-CN"/>
              </w:rPr>
              <w:t>For CGEA 1.2</w:t>
            </w:r>
            <w:r>
              <w:rPr>
                <w:rFonts w:cs="Arial"/>
                <w:lang w:eastAsia="zh-CN"/>
              </w:rPr>
              <w:t xml:space="preserve"> </w:t>
            </w:r>
            <w:r w:rsidRPr="00D63F06">
              <w:rPr>
                <w:rFonts w:cs="Arial"/>
                <w:lang w:eastAsia="zh-CN"/>
              </w:rPr>
              <w:t xml:space="preserve">/ C1MCA architectures the user changes Ignition Status to Run </w:t>
            </w:r>
          </w:p>
          <w:p w14:paraId="5A58E94E" w14:textId="77777777" w:rsidR="00FF46C9" w:rsidRPr="00D63F06" w:rsidRDefault="00F55D9B" w:rsidP="00D63F06">
            <w:pPr>
              <w:numPr>
                <w:ilvl w:val="0"/>
                <w:numId w:val="334"/>
              </w:numPr>
              <w:rPr>
                <w:rFonts w:cs="Arial"/>
                <w:lang w:eastAsia="zh-CN"/>
              </w:rPr>
            </w:pPr>
            <w:r w:rsidRPr="00D63F06">
              <w:rPr>
                <w:rFonts w:cs="Arial"/>
                <w:lang w:eastAsia="zh-CN"/>
              </w:rPr>
              <w:t>For CGEA 1.3</w:t>
            </w:r>
            <w:r>
              <w:rPr>
                <w:rFonts w:cs="Arial"/>
                <w:lang w:eastAsia="zh-CN"/>
              </w:rPr>
              <w:t xml:space="preserve"> / FNV2</w:t>
            </w:r>
            <w:r w:rsidRPr="00D63F06">
              <w:rPr>
                <w:rFonts w:cs="Arial"/>
                <w:lang w:eastAsia="zh-CN"/>
              </w:rPr>
              <w:t>+ architectures the user starts the engine.</w:t>
            </w:r>
          </w:p>
        </w:tc>
      </w:tr>
      <w:tr w:rsidR="00990D43" w:rsidRPr="00D63F06" w14:paraId="7166B264"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6023859" w14:textId="77777777" w:rsidR="00990D43" w:rsidRPr="00D63F06" w:rsidRDefault="00F55D9B">
            <w:pPr>
              <w:rPr>
                <w:rFonts w:cs="Arial"/>
                <w:b/>
                <w:lang w:eastAsia="zh-CN"/>
              </w:rPr>
            </w:pPr>
            <w:r w:rsidRPr="00D63F06">
              <w:rPr>
                <w:rFonts w:cs="Arial"/>
                <w:b/>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14:paraId="1E385021" w14:textId="77777777" w:rsidR="00990D43" w:rsidRPr="00D63F06" w:rsidRDefault="00F55D9B">
            <w:pPr>
              <w:rPr>
                <w:rFonts w:cs="Arial"/>
                <w:lang w:eastAsia="zh-CN"/>
              </w:rPr>
            </w:pPr>
            <w:r w:rsidRPr="00D63F06">
              <w:rPr>
                <w:rFonts w:cs="Arial"/>
                <w:lang w:eastAsia="zh-CN"/>
              </w:rPr>
              <w:t xml:space="preserve">The Infotainment System exits Transport Mode and enters </w:t>
            </w:r>
            <w:proofErr w:type="spellStart"/>
            <w:r w:rsidRPr="00D63F06">
              <w:rPr>
                <w:rFonts w:cs="Arial"/>
                <w:lang w:eastAsia="zh-CN"/>
              </w:rPr>
              <w:t>MMActive</w:t>
            </w:r>
            <w:proofErr w:type="spellEnd"/>
          </w:p>
        </w:tc>
      </w:tr>
      <w:tr w:rsidR="00990D43" w:rsidRPr="00D63F06" w14:paraId="68D2C67B"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BD68D35" w14:textId="77777777" w:rsidR="00990D43" w:rsidRPr="00D63F06" w:rsidRDefault="00F55D9B">
            <w:pPr>
              <w:rPr>
                <w:rFonts w:cs="Arial"/>
                <w:b/>
                <w:lang w:eastAsia="zh-CN"/>
              </w:rPr>
            </w:pPr>
            <w:r w:rsidRPr="00D63F06">
              <w:rPr>
                <w:rFonts w:cs="Arial"/>
                <w:b/>
                <w:lang w:eastAsia="zh-CN"/>
              </w:rPr>
              <w:t>Notes</w:t>
            </w:r>
          </w:p>
        </w:tc>
        <w:tc>
          <w:tcPr>
            <w:tcW w:w="7013" w:type="dxa"/>
            <w:tcBorders>
              <w:top w:val="single" w:sz="4" w:space="0" w:color="auto"/>
              <w:left w:val="single" w:sz="4" w:space="0" w:color="auto"/>
              <w:bottom w:val="single" w:sz="4" w:space="0" w:color="auto"/>
              <w:right w:val="single" w:sz="4" w:space="0" w:color="auto"/>
            </w:tcBorders>
            <w:hideMark/>
          </w:tcPr>
          <w:p w14:paraId="40F3ECDE" w14:textId="77777777" w:rsidR="00990D43" w:rsidRPr="00D63F06" w:rsidRDefault="00F55D9B">
            <w:pPr>
              <w:rPr>
                <w:rFonts w:cs="Arial"/>
                <w:lang w:eastAsia="zh-CN"/>
              </w:rPr>
            </w:pPr>
            <w:r w:rsidRPr="00D63F06">
              <w:rPr>
                <w:rFonts w:cs="Arial"/>
                <w:lang w:eastAsia="zh-CN"/>
              </w:rPr>
              <w:t>When say CGEA 1.3, FNV2+ architectures, th</w:t>
            </w:r>
            <w:r>
              <w:rPr>
                <w:rFonts w:cs="Arial"/>
                <w:lang w:eastAsia="zh-CN"/>
              </w:rPr>
              <w:t>e plus</w:t>
            </w:r>
            <w:r w:rsidRPr="00D63F06">
              <w:rPr>
                <w:rFonts w:cs="Arial"/>
                <w:lang w:eastAsia="zh-CN"/>
              </w:rPr>
              <w:t xml:space="preserve"> means that applies to all future architectures</w:t>
            </w:r>
          </w:p>
        </w:tc>
      </w:tr>
      <w:tr w:rsidR="00990D43" w:rsidRPr="00D63F06" w14:paraId="1D6C820E"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7915419C" w14:textId="77777777" w:rsidR="00990D43" w:rsidRPr="00D63F06" w:rsidRDefault="00F55D9B">
            <w:pPr>
              <w:rPr>
                <w:rFonts w:cs="Arial"/>
                <w:b/>
                <w:lang w:eastAsia="zh-CN"/>
              </w:rPr>
            </w:pPr>
            <w:r w:rsidRPr="00D63F06">
              <w:rPr>
                <w:rFonts w:cs="Arial"/>
                <w:b/>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3F82F136" w14:textId="77777777" w:rsidR="00990D43" w:rsidRPr="00D63F06" w:rsidRDefault="00F55D9B">
            <w:pPr>
              <w:rPr>
                <w:rFonts w:cs="Arial"/>
                <w:color w:val="FF0000"/>
                <w:lang w:eastAsia="zh-CN"/>
              </w:rPr>
            </w:pPr>
            <w:r w:rsidRPr="00D63F06">
              <w:rPr>
                <w:rFonts w:cs="Arial"/>
                <w:lang w:eastAsia="zh-CN"/>
              </w:rPr>
              <w:t>Vehicle System Interface</w:t>
            </w:r>
          </w:p>
        </w:tc>
      </w:tr>
    </w:tbl>
    <w:p w14:paraId="66C619F7" w14:textId="77777777" w:rsidR="00990D43" w:rsidRDefault="00925A7C"/>
    <w:p w14:paraId="58DF127D" w14:textId="77777777" w:rsidR="00406F39" w:rsidRDefault="00F55D9B" w:rsidP="006830A8">
      <w:pPr>
        <w:pStyle w:val="Heading4"/>
      </w:pPr>
      <w:r>
        <w:lastRenderedPageBreak/>
        <w:t>PWRMAN-UC-REQ-033912/C-Exiting Transport Mode Low Power State when vehicle is no longer in Transport Mode (</w:t>
      </w:r>
      <w:proofErr w:type="spellStart"/>
      <w:r>
        <w:t>TcSE</w:t>
      </w:r>
      <w:proofErr w:type="spellEnd"/>
      <w:r>
        <w:t xml:space="preserve"> ROIN-289906-1)</w:t>
      </w:r>
    </w:p>
    <w:p w14:paraId="00D5259F" w14:textId="77777777" w:rsidR="00AE06BC" w:rsidRPr="00AE06BC" w:rsidRDefault="00925A7C"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13"/>
      </w:tblGrid>
      <w:tr w:rsidR="00637A49" w14:paraId="34D78496"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0C1100EF" w14:textId="77777777" w:rsidR="00637A49" w:rsidRDefault="00F55D9B">
            <w:pPr>
              <w:rPr>
                <w:rFonts w:ascii="Calibri" w:hAnsi="Calibri"/>
                <w:b/>
                <w:szCs w:val="22"/>
                <w:lang w:eastAsia="zh-CN"/>
              </w:rPr>
            </w:pPr>
            <w:r>
              <w:rPr>
                <w:rFonts w:ascii="Calibri" w:hAnsi="Calibri"/>
                <w:b/>
                <w:szCs w:val="22"/>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14:paraId="035D7ED6" w14:textId="77777777" w:rsidR="00637A49" w:rsidRDefault="00F55D9B">
            <w:pPr>
              <w:rPr>
                <w:rFonts w:cs="Arial"/>
                <w:lang w:eastAsia="zh-CN"/>
              </w:rPr>
            </w:pPr>
            <w:r>
              <w:rPr>
                <w:rFonts w:cs="Arial"/>
                <w:lang w:eastAsia="zh-CN"/>
              </w:rPr>
              <w:t>Vehicle Occupant</w:t>
            </w:r>
          </w:p>
        </w:tc>
      </w:tr>
      <w:tr w:rsidR="00637A49" w14:paraId="1F0EDB26"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B065076" w14:textId="77777777" w:rsidR="00637A49" w:rsidRDefault="00F55D9B">
            <w:pPr>
              <w:rPr>
                <w:rFonts w:ascii="Calibri" w:hAnsi="Calibri"/>
                <w:b/>
                <w:szCs w:val="22"/>
                <w:lang w:eastAsia="zh-CN"/>
              </w:rPr>
            </w:pPr>
            <w:r>
              <w:rPr>
                <w:rFonts w:ascii="Calibri" w:hAnsi="Calibri"/>
                <w:b/>
                <w:szCs w:val="22"/>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14:paraId="4C499885" w14:textId="77777777" w:rsidR="00637A49" w:rsidRDefault="00F55D9B">
            <w:pPr>
              <w:rPr>
                <w:rFonts w:cs="Arial"/>
                <w:lang w:eastAsia="zh-CN"/>
              </w:rPr>
            </w:pPr>
            <w:r>
              <w:rPr>
                <w:rFonts w:cs="Arial"/>
                <w:lang w:eastAsia="zh-CN"/>
              </w:rPr>
              <w:t>Infotainment System Powered OFF in Transport Mode</w:t>
            </w:r>
          </w:p>
          <w:p w14:paraId="3E6CF9C9" w14:textId="77777777" w:rsidR="00637A49" w:rsidRDefault="00F55D9B">
            <w:pPr>
              <w:rPr>
                <w:rFonts w:cs="Arial"/>
                <w:lang w:eastAsia="zh-CN"/>
              </w:rPr>
            </w:pPr>
            <w:r>
              <w:rPr>
                <w:rFonts w:cs="Arial"/>
                <w:lang w:eastAsia="zh-CN"/>
              </w:rPr>
              <w:t>Ignition Status is OFF or Accessory</w:t>
            </w:r>
          </w:p>
          <w:p w14:paraId="75B77B31" w14:textId="77777777" w:rsidR="00637A49" w:rsidRDefault="00F55D9B">
            <w:pPr>
              <w:rPr>
                <w:rFonts w:cs="Arial"/>
                <w:lang w:eastAsia="zh-CN"/>
              </w:rPr>
            </w:pPr>
            <w:r>
              <w:rPr>
                <w:rFonts w:cs="Arial"/>
                <w:lang w:eastAsia="zh-CN"/>
              </w:rPr>
              <w:t>Load Shed is not active</w:t>
            </w:r>
          </w:p>
          <w:p w14:paraId="1AFE0B94" w14:textId="77777777" w:rsidR="00637A49" w:rsidRDefault="00F55D9B">
            <w:pPr>
              <w:rPr>
                <w:rFonts w:cs="Arial"/>
                <w:lang w:eastAsia="zh-CN"/>
              </w:rPr>
            </w:pPr>
            <w:proofErr w:type="spellStart"/>
            <w:r>
              <w:rPr>
                <w:rFonts w:cs="Arial"/>
                <w:lang w:eastAsia="zh-CN"/>
              </w:rPr>
              <w:t>eCall</w:t>
            </w:r>
            <w:proofErr w:type="spellEnd"/>
            <w:r>
              <w:rPr>
                <w:rFonts w:cs="Arial"/>
                <w:lang w:eastAsia="zh-CN"/>
              </w:rPr>
              <w:t xml:space="preserve"> is not active</w:t>
            </w:r>
          </w:p>
        </w:tc>
      </w:tr>
      <w:tr w:rsidR="00637A49" w14:paraId="6B7CBF05"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17FA04FE" w14:textId="77777777" w:rsidR="00637A49" w:rsidRDefault="00F55D9B">
            <w:pPr>
              <w:rPr>
                <w:rFonts w:ascii="Calibri" w:hAnsi="Calibri"/>
                <w:b/>
                <w:szCs w:val="22"/>
                <w:lang w:eastAsia="zh-CN"/>
              </w:rPr>
            </w:pPr>
            <w:r>
              <w:rPr>
                <w:rFonts w:ascii="Calibri" w:hAnsi="Calibri"/>
                <w:b/>
                <w:szCs w:val="22"/>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14:paraId="6D9E42FC" w14:textId="77777777" w:rsidR="00637A49" w:rsidRDefault="00F55D9B">
            <w:pPr>
              <w:rPr>
                <w:rFonts w:cs="Arial"/>
                <w:lang w:eastAsia="zh-CN"/>
              </w:rPr>
            </w:pPr>
            <w:r>
              <w:rPr>
                <w:rFonts w:cs="Arial"/>
                <w:lang w:eastAsia="zh-CN"/>
              </w:rPr>
              <w:t>The Transport Mode event is ended</w:t>
            </w:r>
          </w:p>
        </w:tc>
      </w:tr>
      <w:tr w:rsidR="00637A49" w14:paraId="167C9950"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2BB91E3A" w14:textId="77777777" w:rsidR="00637A49" w:rsidRDefault="00F55D9B">
            <w:pPr>
              <w:rPr>
                <w:rFonts w:ascii="Calibri" w:hAnsi="Calibri"/>
                <w:b/>
                <w:szCs w:val="22"/>
                <w:lang w:eastAsia="zh-CN"/>
              </w:rPr>
            </w:pPr>
            <w:r>
              <w:rPr>
                <w:rFonts w:ascii="Calibri" w:hAnsi="Calibri"/>
                <w:b/>
                <w:szCs w:val="22"/>
                <w:lang w:eastAsia="zh-CN"/>
              </w:rPr>
              <w:t>Post-conditions</w:t>
            </w:r>
          </w:p>
        </w:tc>
        <w:tc>
          <w:tcPr>
            <w:tcW w:w="7013" w:type="dxa"/>
            <w:tcBorders>
              <w:top w:val="single" w:sz="4" w:space="0" w:color="auto"/>
              <w:left w:val="single" w:sz="4" w:space="0" w:color="auto"/>
              <w:bottom w:val="single" w:sz="4" w:space="0" w:color="auto"/>
              <w:right w:val="single" w:sz="4" w:space="0" w:color="auto"/>
            </w:tcBorders>
          </w:tcPr>
          <w:p w14:paraId="77C950D6" w14:textId="77777777" w:rsidR="00637A49" w:rsidRDefault="00F55D9B">
            <w:pPr>
              <w:rPr>
                <w:rFonts w:cs="Arial"/>
                <w:lang w:eastAsia="zh-CN"/>
              </w:rPr>
            </w:pPr>
            <w:r>
              <w:rPr>
                <w:rFonts w:cs="Arial"/>
                <w:lang w:eastAsia="zh-CN"/>
              </w:rPr>
              <w:t xml:space="preserve">The Infotainment System enters the applicable power mode state.  </w:t>
            </w:r>
          </w:p>
          <w:p w14:paraId="012F23AC" w14:textId="77777777" w:rsidR="00637A49" w:rsidRDefault="00925A7C">
            <w:pPr>
              <w:rPr>
                <w:rFonts w:cs="Arial"/>
                <w:lang w:eastAsia="zh-CN"/>
              </w:rPr>
            </w:pPr>
          </w:p>
          <w:p w14:paraId="08782FC4" w14:textId="77777777" w:rsidR="00637A49" w:rsidRDefault="00F55D9B">
            <w:pPr>
              <w:rPr>
                <w:rFonts w:cs="Arial"/>
                <w:lang w:eastAsia="zh-CN"/>
              </w:rPr>
            </w:pPr>
            <w:r>
              <w:rPr>
                <w:rFonts w:cs="Arial"/>
                <w:lang w:eastAsia="zh-CN"/>
              </w:rPr>
              <w:t xml:space="preserve">If Ignition Status is Acc or Delayed Accessory is </w:t>
            </w:r>
            <w:proofErr w:type="gramStart"/>
            <w:r>
              <w:rPr>
                <w:rFonts w:cs="Arial"/>
                <w:lang w:eastAsia="zh-CN"/>
              </w:rPr>
              <w:t>active</w:t>
            </w:r>
            <w:proofErr w:type="gramEnd"/>
            <w:r>
              <w:rPr>
                <w:rFonts w:cs="Arial"/>
                <w:lang w:eastAsia="zh-CN"/>
              </w:rPr>
              <w:t xml:space="preserve"> then </w:t>
            </w:r>
            <w:proofErr w:type="spellStart"/>
            <w:r>
              <w:rPr>
                <w:rFonts w:cs="Arial"/>
                <w:lang w:eastAsia="zh-CN"/>
              </w:rPr>
              <w:t>MMActive</w:t>
            </w:r>
            <w:proofErr w:type="spellEnd"/>
            <w:r>
              <w:rPr>
                <w:rFonts w:cs="Arial"/>
                <w:lang w:eastAsia="zh-CN"/>
              </w:rPr>
              <w:t xml:space="preserve"> would be entered.</w:t>
            </w:r>
          </w:p>
          <w:p w14:paraId="05CD211D" w14:textId="77777777" w:rsidR="00637A49" w:rsidRDefault="00925A7C">
            <w:pPr>
              <w:rPr>
                <w:rFonts w:cs="Arial"/>
                <w:lang w:eastAsia="zh-CN"/>
              </w:rPr>
            </w:pPr>
          </w:p>
          <w:p w14:paraId="297C0946" w14:textId="77777777" w:rsidR="00637A49" w:rsidRDefault="00F55D9B">
            <w:pPr>
              <w:rPr>
                <w:rFonts w:cs="Arial"/>
                <w:strike/>
                <w:lang w:eastAsia="zh-CN"/>
              </w:rPr>
            </w:pPr>
            <w:r>
              <w:rPr>
                <w:rFonts w:cs="Arial"/>
                <w:lang w:eastAsia="zh-CN"/>
              </w:rPr>
              <w:t xml:space="preserve">If Ignition Status is OFF and Delayed Accessory is </w:t>
            </w:r>
            <w:proofErr w:type="gramStart"/>
            <w:r>
              <w:rPr>
                <w:rFonts w:cs="Arial"/>
                <w:lang w:eastAsia="zh-CN"/>
              </w:rPr>
              <w:t>OFF</w:t>
            </w:r>
            <w:proofErr w:type="gramEnd"/>
            <w:r>
              <w:rPr>
                <w:rFonts w:cs="Arial"/>
                <w:lang w:eastAsia="zh-CN"/>
              </w:rPr>
              <w:t xml:space="preserve"> then </w:t>
            </w:r>
            <w:proofErr w:type="spellStart"/>
            <w:r>
              <w:rPr>
                <w:rFonts w:cs="Arial"/>
                <w:lang w:eastAsia="zh-CN"/>
              </w:rPr>
              <w:t>MMInactive</w:t>
            </w:r>
            <w:proofErr w:type="spellEnd"/>
            <w:r>
              <w:rPr>
                <w:rFonts w:cs="Arial"/>
                <w:lang w:eastAsia="zh-CN"/>
              </w:rPr>
              <w:t xml:space="preserve"> would be entered</w:t>
            </w:r>
          </w:p>
        </w:tc>
      </w:tr>
      <w:tr w:rsidR="00637A49" w14:paraId="674AD0E6"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451249D9" w14:textId="77777777" w:rsidR="00637A49" w:rsidRDefault="00F55D9B">
            <w:pPr>
              <w:rPr>
                <w:rFonts w:ascii="Calibri" w:hAnsi="Calibri"/>
                <w:b/>
                <w:szCs w:val="22"/>
                <w:lang w:eastAsia="zh-CN"/>
              </w:rPr>
            </w:pPr>
            <w:r>
              <w:rPr>
                <w:rFonts w:ascii="Calibri" w:hAnsi="Calibri"/>
                <w:b/>
                <w:szCs w:val="22"/>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14:paraId="69A7D95E" w14:textId="77777777" w:rsidR="00637A49" w:rsidRDefault="00F55D9B">
            <w:pPr>
              <w:rPr>
                <w:rFonts w:cs="Arial"/>
                <w:lang w:eastAsia="zh-CN"/>
              </w:rPr>
            </w:pPr>
            <w:r>
              <w:rPr>
                <w:rFonts w:cs="Arial"/>
                <w:lang w:eastAsia="zh-CN"/>
              </w:rPr>
              <w:t>N/A</w:t>
            </w:r>
          </w:p>
        </w:tc>
      </w:tr>
      <w:tr w:rsidR="00637A49" w14:paraId="09758CC9" w14:textId="77777777">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14:paraId="3C3CFB05" w14:textId="77777777" w:rsidR="00637A49" w:rsidRDefault="00F55D9B">
            <w:pPr>
              <w:rPr>
                <w:rFonts w:ascii="Calibri" w:hAnsi="Calibri"/>
                <w:b/>
                <w:szCs w:val="22"/>
                <w:lang w:eastAsia="zh-CN"/>
              </w:rPr>
            </w:pPr>
            <w:r>
              <w:rPr>
                <w:rFonts w:ascii="Calibri" w:hAnsi="Calibri"/>
                <w:b/>
                <w:szCs w:val="22"/>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14:paraId="0A76C523" w14:textId="77777777" w:rsidR="00637A49" w:rsidRDefault="00F55D9B">
            <w:pPr>
              <w:rPr>
                <w:rFonts w:cs="Arial"/>
                <w:color w:val="FF0000"/>
                <w:lang w:eastAsia="zh-CN"/>
              </w:rPr>
            </w:pPr>
            <w:r>
              <w:rPr>
                <w:rFonts w:cs="Arial"/>
                <w:lang w:eastAsia="zh-CN"/>
              </w:rPr>
              <w:t>Vehicle System Interface</w:t>
            </w:r>
          </w:p>
        </w:tc>
      </w:tr>
    </w:tbl>
    <w:p w14:paraId="7DA6AFEA" w14:textId="77777777" w:rsidR="00637A49" w:rsidRDefault="00925A7C"/>
    <w:p w14:paraId="7EB7AD59" w14:textId="77777777" w:rsidR="00406F39" w:rsidRDefault="00F55D9B" w:rsidP="006830A8">
      <w:pPr>
        <w:pStyle w:val="Heading3"/>
      </w:pPr>
      <w:bookmarkStart w:id="215" w:name="_Toc94795988"/>
      <w:r>
        <w:t>Requirements</w:t>
      </w:r>
      <w:bookmarkEnd w:id="215"/>
    </w:p>
    <w:p w14:paraId="67822D96" w14:textId="77777777" w:rsidR="006830A8" w:rsidRPr="006830A8" w:rsidRDefault="006830A8" w:rsidP="006830A8">
      <w:pPr>
        <w:pStyle w:val="Heading4"/>
        <w:rPr>
          <w:b w:val="0"/>
          <w:u w:val="single"/>
        </w:rPr>
      </w:pPr>
      <w:r w:rsidRPr="006830A8">
        <w:rPr>
          <w:b w:val="0"/>
          <w:u w:val="single"/>
        </w:rPr>
        <w:t>PWRMANv2-SR-REQ-014519/J-Transport Mode (</w:t>
      </w:r>
      <w:proofErr w:type="spellStart"/>
      <w:r w:rsidRPr="006830A8">
        <w:rPr>
          <w:b w:val="0"/>
          <w:u w:val="single"/>
        </w:rPr>
        <w:t>TcSE</w:t>
      </w:r>
      <w:proofErr w:type="spellEnd"/>
      <w:r w:rsidRPr="006830A8">
        <w:rPr>
          <w:b w:val="0"/>
          <w:u w:val="single"/>
        </w:rPr>
        <w:t xml:space="preserve"> ROIN-278271-1)</w:t>
      </w:r>
    </w:p>
    <w:p w14:paraId="081BAFE2" w14:textId="77777777" w:rsidR="00C53CC0" w:rsidRPr="00683F3F" w:rsidRDefault="00F55D9B">
      <w:pPr>
        <w:rPr>
          <w:rFonts w:cs="Arial"/>
        </w:rPr>
      </w:pPr>
      <w:r>
        <w:rPr>
          <w:rFonts w:cs="Arial"/>
        </w:rPr>
        <w:t xml:space="preserve">When the </w:t>
      </w:r>
      <w:r w:rsidRPr="00683F3F">
        <w:rPr>
          <w:rFonts w:cs="Arial"/>
        </w:rPr>
        <w:t xml:space="preserve">infotainment components receive the signal </w:t>
      </w:r>
      <w:proofErr w:type="spellStart"/>
      <w:r>
        <w:rPr>
          <w:rFonts w:cs="Arial"/>
        </w:rPr>
        <w:t>LifeCycMde_D_Actl</w:t>
      </w:r>
      <w:proofErr w:type="spellEnd"/>
      <w:r>
        <w:rPr>
          <w:rFonts w:cs="Arial"/>
        </w:rPr>
        <w:t xml:space="preserve"> / </w:t>
      </w:r>
      <w:proofErr w:type="spellStart"/>
      <w:r w:rsidRPr="00683F3F">
        <w:rPr>
          <w:rFonts w:cs="Arial"/>
        </w:rPr>
        <w:t>CarMode</w:t>
      </w:r>
      <w:proofErr w:type="spellEnd"/>
      <w:r w:rsidRPr="00683F3F">
        <w:rPr>
          <w:rFonts w:cs="Arial"/>
        </w:rPr>
        <w:t xml:space="preserve"> = Transport' indicating Transport Mode is Active AND receive the '</w:t>
      </w:r>
      <w:proofErr w:type="spellStart"/>
      <w:r w:rsidRPr="00683F3F">
        <w:rPr>
          <w:rFonts w:cs="Arial"/>
        </w:rPr>
        <w:t>HMIAudioMode</w:t>
      </w:r>
      <w:proofErr w:type="spellEnd"/>
      <w:r w:rsidRPr="00683F3F">
        <w:rPr>
          <w:rFonts w:cs="Arial"/>
        </w:rPr>
        <w:t xml:space="preserve"> = OFF' from the System Master then the infotainment system shall transition to Standby power mode in their transport mode low power state.  The infotainment components shall exit Transport Mode </w:t>
      </w:r>
      <w:r>
        <w:rPr>
          <w:rFonts w:cs="Arial"/>
        </w:rPr>
        <w:t xml:space="preserve">low power state </w:t>
      </w:r>
      <w:r w:rsidRPr="00683F3F">
        <w:rPr>
          <w:rFonts w:cs="Arial"/>
        </w:rPr>
        <w:t>when</w:t>
      </w:r>
      <w:r>
        <w:rPr>
          <w:rFonts w:cs="Arial"/>
        </w:rPr>
        <w:t xml:space="preserve"> either of</w:t>
      </w:r>
      <w:r w:rsidRPr="00683F3F">
        <w:rPr>
          <w:rFonts w:cs="Arial"/>
        </w:rPr>
        <w:t xml:space="preserve"> these conditions are no longer true</w:t>
      </w:r>
      <w:r>
        <w:rPr>
          <w:rFonts w:cs="Arial"/>
        </w:rPr>
        <w:t xml:space="preserve"> (</w:t>
      </w:r>
      <w:proofErr w:type="spellStart"/>
      <w:r>
        <w:rPr>
          <w:rFonts w:cs="Arial"/>
        </w:rPr>
        <w:t>ie</w:t>
      </w:r>
      <w:proofErr w:type="spellEnd"/>
      <w:r>
        <w:rPr>
          <w:rFonts w:cs="Arial"/>
        </w:rPr>
        <w:t xml:space="preserve">: exit if </w:t>
      </w:r>
      <w:proofErr w:type="spellStart"/>
      <w:r>
        <w:rPr>
          <w:rFonts w:cs="Arial"/>
        </w:rPr>
        <w:t>HMIAudioMode</w:t>
      </w:r>
      <w:proofErr w:type="spellEnd"/>
      <w:r>
        <w:rPr>
          <w:rFonts w:cs="Arial"/>
        </w:rPr>
        <w:t xml:space="preserve"> = ON, OR </w:t>
      </w:r>
      <w:proofErr w:type="spellStart"/>
      <w:r>
        <w:rPr>
          <w:rFonts w:cs="Arial"/>
        </w:rPr>
        <w:t>LifeCycMde_D_Actl</w:t>
      </w:r>
      <w:proofErr w:type="spellEnd"/>
      <w:r>
        <w:rPr>
          <w:rFonts w:cs="Arial"/>
        </w:rPr>
        <w:t xml:space="preserve"> / </w:t>
      </w:r>
      <w:proofErr w:type="spellStart"/>
      <w:proofErr w:type="gramStart"/>
      <w:r>
        <w:rPr>
          <w:rFonts w:cs="Arial"/>
        </w:rPr>
        <w:t>CarMode</w:t>
      </w:r>
      <w:proofErr w:type="spellEnd"/>
      <w:r>
        <w:rPr>
          <w:rFonts w:cs="Arial"/>
        </w:rPr>
        <w:t xml:space="preserve"> !</w:t>
      </w:r>
      <w:proofErr w:type="gramEnd"/>
      <w:r>
        <w:rPr>
          <w:rFonts w:cs="Arial"/>
        </w:rPr>
        <w:t>= Transport)</w:t>
      </w:r>
      <w:r w:rsidRPr="00683F3F">
        <w:rPr>
          <w:rFonts w:cs="Arial"/>
        </w:rPr>
        <w:t>.</w:t>
      </w:r>
    </w:p>
    <w:p w14:paraId="29372328" w14:textId="77777777" w:rsidR="00C53CC0" w:rsidRPr="00683F3F" w:rsidRDefault="00F55D9B">
      <w:pPr>
        <w:rPr>
          <w:rFonts w:cs="Arial"/>
        </w:rPr>
      </w:pPr>
      <w:r w:rsidRPr="00683F3F">
        <w:rPr>
          <w:rFonts w:cs="Arial"/>
        </w:rPr>
        <w:t xml:space="preserve"> </w:t>
      </w:r>
    </w:p>
    <w:p w14:paraId="434C75E5" w14:textId="77777777" w:rsidR="00683F3F" w:rsidRPr="00683F3F" w:rsidRDefault="00F55D9B">
      <w:pPr>
        <w:rPr>
          <w:rFonts w:cs="Arial"/>
        </w:rPr>
      </w:pPr>
      <w:r w:rsidRPr="00683F3F">
        <w:rPr>
          <w:rFonts w:cs="Arial"/>
        </w:rPr>
        <w:t>The System Master shall enter Transport mode</w:t>
      </w:r>
      <w:r>
        <w:rPr>
          <w:rFonts w:cs="Arial"/>
        </w:rPr>
        <w:t xml:space="preserve"> low power state</w:t>
      </w:r>
      <w:r w:rsidRPr="00683F3F">
        <w:rPr>
          <w:rFonts w:cs="Arial"/>
        </w:rPr>
        <w:t xml:space="preserve"> only when:</w:t>
      </w:r>
    </w:p>
    <w:p w14:paraId="6753AD27" w14:textId="77777777" w:rsidR="00683F3F" w:rsidRPr="00683F3F" w:rsidRDefault="00F55D9B" w:rsidP="00683F3F">
      <w:pPr>
        <w:numPr>
          <w:ilvl w:val="0"/>
          <w:numId w:val="340"/>
        </w:numPr>
        <w:rPr>
          <w:rFonts w:cs="Arial"/>
        </w:rPr>
      </w:pPr>
      <w:proofErr w:type="spellStart"/>
      <w:r>
        <w:rPr>
          <w:rFonts w:cs="Arial"/>
        </w:rPr>
        <w:t>LifeCycMde_D_Actl</w:t>
      </w:r>
      <w:proofErr w:type="spellEnd"/>
      <w:r>
        <w:rPr>
          <w:rFonts w:cs="Arial"/>
        </w:rPr>
        <w:t xml:space="preserve"> / </w:t>
      </w:r>
      <w:proofErr w:type="spellStart"/>
      <w:r>
        <w:rPr>
          <w:rFonts w:cs="Arial"/>
        </w:rPr>
        <w:t>CarMode</w:t>
      </w:r>
      <w:proofErr w:type="spellEnd"/>
      <w:r w:rsidRPr="00683F3F">
        <w:rPr>
          <w:rFonts w:cs="Arial"/>
        </w:rPr>
        <w:t xml:space="preserve"> = Transport, and </w:t>
      </w:r>
    </w:p>
    <w:p w14:paraId="10269EA4" w14:textId="77777777" w:rsidR="00683F3F" w:rsidRPr="00782459" w:rsidRDefault="00F55D9B" w:rsidP="00782459">
      <w:pPr>
        <w:numPr>
          <w:ilvl w:val="0"/>
          <w:numId w:val="341"/>
        </w:numPr>
        <w:rPr>
          <w:rFonts w:cs="Arial"/>
        </w:rPr>
      </w:pPr>
      <w:proofErr w:type="spellStart"/>
      <w:r w:rsidRPr="00683F3F">
        <w:rPr>
          <w:rFonts w:cs="Arial"/>
        </w:rPr>
        <w:t>Ignition_Status</w:t>
      </w:r>
      <w:proofErr w:type="spellEnd"/>
      <w:r w:rsidRPr="00683F3F">
        <w:rPr>
          <w:rFonts w:cs="Arial"/>
        </w:rPr>
        <w:t xml:space="preserve"> = OFF, or </w:t>
      </w:r>
      <w:proofErr w:type="spellStart"/>
      <w:r w:rsidRPr="00683F3F">
        <w:rPr>
          <w:rFonts w:cs="Arial"/>
        </w:rPr>
        <w:t>Ignition_Status</w:t>
      </w:r>
      <w:proofErr w:type="spellEnd"/>
      <w:r w:rsidRPr="00683F3F">
        <w:rPr>
          <w:rFonts w:cs="Arial"/>
        </w:rPr>
        <w:t xml:space="preserve"> = Accessory, or </w:t>
      </w:r>
      <w:proofErr w:type="spellStart"/>
      <w:r w:rsidRPr="00683F3F">
        <w:rPr>
          <w:rFonts w:cs="Arial"/>
        </w:rPr>
        <w:t>Ignition_Status</w:t>
      </w:r>
      <w:proofErr w:type="spellEnd"/>
      <w:r w:rsidRPr="00683F3F">
        <w:rPr>
          <w:rFonts w:cs="Arial"/>
        </w:rPr>
        <w:t xml:space="preserve"> = Run and </w:t>
      </w:r>
      <w:proofErr w:type="spellStart"/>
      <w:r w:rsidRPr="00683F3F">
        <w:rPr>
          <w:rFonts w:cs="Arial"/>
        </w:rPr>
        <w:t>Eng_D_Stat</w:t>
      </w:r>
      <w:proofErr w:type="spellEnd"/>
      <w:r w:rsidRPr="00683F3F">
        <w:rPr>
          <w:rFonts w:cs="Arial"/>
        </w:rPr>
        <w:t xml:space="preserve"> does not equal </w:t>
      </w:r>
      <w:proofErr w:type="spellStart"/>
      <w:r w:rsidRPr="00683F3F">
        <w:rPr>
          <w:rFonts w:cs="Arial"/>
        </w:rPr>
        <w:t>EngON</w:t>
      </w:r>
      <w:proofErr w:type="spellEnd"/>
      <w:r w:rsidRPr="00683F3F">
        <w:rPr>
          <w:rFonts w:cs="Arial"/>
        </w:rPr>
        <w:t xml:space="preserve"> or </w:t>
      </w:r>
      <w:proofErr w:type="spellStart"/>
      <w:r w:rsidRPr="00683F3F">
        <w:rPr>
          <w:rFonts w:cs="Arial"/>
        </w:rPr>
        <w:t>EngAutoStopped</w:t>
      </w:r>
      <w:proofErr w:type="spellEnd"/>
      <w:r>
        <w:rPr>
          <w:rFonts w:cs="Arial"/>
        </w:rPr>
        <w:t xml:space="preserve"> (</w:t>
      </w:r>
      <w:proofErr w:type="spellStart"/>
      <w:proofErr w:type="gramStart"/>
      <w:r>
        <w:rPr>
          <w:rFonts w:cs="Arial"/>
        </w:rPr>
        <w:t>ie</w:t>
      </w:r>
      <w:proofErr w:type="spellEnd"/>
      <w:proofErr w:type="gramEnd"/>
      <w:r>
        <w:rPr>
          <w:rFonts w:cs="Arial"/>
        </w:rPr>
        <w:t xml:space="preserve"> engine OFF – the driver hasn’t started the engine)</w:t>
      </w:r>
      <w:r w:rsidRPr="00683F3F">
        <w:rPr>
          <w:rFonts w:cs="Arial"/>
        </w:rPr>
        <w:t xml:space="preserve">.  </w:t>
      </w:r>
    </w:p>
    <w:p w14:paraId="34A0BB84" w14:textId="77777777" w:rsidR="00C53CC0" w:rsidRPr="00683F3F" w:rsidRDefault="00F55D9B" w:rsidP="00683F3F">
      <w:pPr>
        <w:rPr>
          <w:rFonts w:cs="Arial"/>
        </w:rPr>
      </w:pPr>
      <w:r w:rsidRPr="00683F3F">
        <w:rPr>
          <w:rFonts w:cs="Arial"/>
        </w:rPr>
        <w:t xml:space="preserve">The System Master shall set </w:t>
      </w:r>
      <w:proofErr w:type="spellStart"/>
      <w:r w:rsidRPr="00683F3F">
        <w:rPr>
          <w:rFonts w:cs="Arial"/>
        </w:rPr>
        <w:t>HMIAudioMode</w:t>
      </w:r>
      <w:proofErr w:type="spellEnd"/>
      <w:r w:rsidRPr="00683F3F">
        <w:rPr>
          <w:rFonts w:cs="Arial"/>
        </w:rPr>
        <w:t xml:space="preserve"> = OFF while in Transport Mode</w:t>
      </w:r>
      <w:r>
        <w:rPr>
          <w:rFonts w:cs="Arial"/>
        </w:rPr>
        <w:t xml:space="preserve"> low power state</w:t>
      </w:r>
      <w:r w:rsidRPr="00683F3F">
        <w:rPr>
          <w:rFonts w:cs="Arial"/>
        </w:rPr>
        <w:t>.  Unless noted otherwise the System Master shall exit Transport Mode</w:t>
      </w:r>
      <w:r>
        <w:rPr>
          <w:rFonts w:cs="Arial"/>
        </w:rPr>
        <w:t xml:space="preserve"> low power state</w:t>
      </w:r>
      <w:r w:rsidRPr="00683F3F">
        <w:rPr>
          <w:rFonts w:cs="Arial"/>
        </w:rPr>
        <w:t xml:space="preserve"> when these conditions are no longer true</w:t>
      </w:r>
      <w:r>
        <w:rPr>
          <w:rFonts w:cs="Arial"/>
        </w:rPr>
        <w:t xml:space="preserve"> (</w:t>
      </w:r>
      <w:proofErr w:type="spellStart"/>
      <w:r>
        <w:rPr>
          <w:rFonts w:cs="Arial"/>
        </w:rPr>
        <w:t>ie</w:t>
      </w:r>
      <w:proofErr w:type="spellEnd"/>
      <w:r>
        <w:rPr>
          <w:rFonts w:cs="Arial"/>
        </w:rPr>
        <w:t xml:space="preserve"> </w:t>
      </w:r>
      <w:proofErr w:type="spellStart"/>
      <w:r>
        <w:rPr>
          <w:rFonts w:cs="Arial"/>
        </w:rPr>
        <w:t>LifeCycMde_D_Actl</w:t>
      </w:r>
      <w:proofErr w:type="spellEnd"/>
      <w:r>
        <w:rPr>
          <w:rFonts w:cs="Arial"/>
        </w:rPr>
        <w:t xml:space="preserve"> / </w:t>
      </w:r>
      <w:proofErr w:type="spellStart"/>
      <w:proofErr w:type="gramStart"/>
      <w:r>
        <w:rPr>
          <w:rFonts w:cs="Arial"/>
        </w:rPr>
        <w:t>CarMode</w:t>
      </w:r>
      <w:proofErr w:type="spellEnd"/>
      <w:r>
        <w:rPr>
          <w:rFonts w:cs="Arial"/>
        </w:rPr>
        <w:t xml:space="preserve"> !</w:t>
      </w:r>
      <w:proofErr w:type="gramEnd"/>
      <w:r>
        <w:rPr>
          <w:rFonts w:cs="Arial"/>
        </w:rPr>
        <w:t xml:space="preserve">= Transport or </w:t>
      </w:r>
      <w:proofErr w:type="spellStart"/>
      <w:r>
        <w:rPr>
          <w:rFonts w:cs="Arial"/>
        </w:rPr>
        <w:t>Ignition_Status</w:t>
      </w:r>
      <w:proofErr w:type="spellEnd"/>
      <w:r>
        <w:rPr>
          <w:rFonts w:cs="Arial"/>
        </w:rPr>
        <w:t xml:space="preserve"> = RUN and </w:t>
      </w:r>
      <w:proofErr w:type="spellStart"/>
      <w:r>
        <w:rPr>
          <w:rFonts w:cs="Arial"/>
        </w:rPr>
        <w:t>End_D_Stat</w:t>
      </w:r>
      <w:proofErr w:type="spellEnd"/>
      <w:r>
        <w:rPr>
          <w:rFonts w:cs="Arial"/>
        </w:rPr>
        <w:t xml:space="preserve"> = </w:t>
      </w:r>
      <w:proofErr w:type="spellStart"/>
      <w:r>
        <w:rPr>
          <w:rFonts w:cs="Arial"/>
        </w:rPr>
        <w:t>EngON</w:t>
      </w:r>
      <w:proofErr w:type="spellEnd"/>
      <w:r>
        <w:rPr>
          <w:rFonts w:cs="Arial"/>
        </w:rPr>
        <w:t xml:space="preserve"> or </w:t>
      </w:r>
      <w:proofErr w:type="spellStart"/>
      <w:r>
        <w:rPr>
          <w:rFonts w:cs="Arial"/>
        </w:rPr>
        <w:t>EngAutoStopped</w:t>
      </w:r>
      <w:proofErr w:type="spellEnd"/>
      <w:r>
        <w:rPr>
          <w:rFonts w:cs="Arial"/>
        </w:rPr>
        <w:t>)</w:t>
      </w:r>
      <w:r w:rsidRPr="00683F3F">
        <w:rPr>
          <w:rFonts w:cs="Arial"/>
        </w:rPr>
        <w:t>.</w:t>
      </w:r>
    </w:p>
    <w:p w14:paraId="15468ACD" w14:textId="77777777" w:rsidR="00C53CC0" w:rsidRPr="00683F3F" w:rsidRDefault="00925A7C">
      <w:pPr>
        <w:rPr>
          <w:rFonts w:cs="Arial"/>
        </w:rPr>
      </w:pPr>
    </w:p>
    <w:p w14:paraId="4E4797C3" w14:textId="77777777" w:rsidR="00C53CC0" w:rsidRPr="00683F3F" w:rsidRDefault="00F55D9B">
      <w:pPr>
        <w:rPr>
          <w:rFonts w:cs="Arial"/>
        </w:rPr>
      </w:pPr>
      <w:proofErr w:type="gramStart"/>
      <w:r w:rsidRPr="00683F3F">
        <w:rPr>
          <w:rFonts w:cs="Arial"/>
        </w:rPr>
        <w:t>10 minute</w:t>
      </w:r>
      <w:proofErr w:type="gramEnd"/>
      <w:r w:rsidRPr="00683F3F">
        <w:rPr>
          <w:rFonts w:cs="Arial"/>
        </w:rPr>
        <w:t xml:space="preserve"> clock mode is inactive during Transport mode.  </w:t>
      </w:r>
    </w:p>
    <w:p w14:paraId="2B960402" w14:textId="77777777" w:rsidR="00C53CC0" w:rsidRPr="00683F3F" w:rsidRDefault="00925A7C">
      <w:pPr>
        <w:rPr>
          <w:rFonts w:cs="Arial"/>
        </w:rPr>
      </w:pPr>
    </w:p>
    <w:p w14:paraId="35249758" w14:textId="77777777" w:rsidR="00C53CC0" w:rsidRPr="00683F3F" w:rsidRDefault="00F55D9B">
      <w:pPr>
        <w:rPr>
          <w:rFonts w:cs="Arial"/>
        </w:rPr>
      </w:pPr>
      <w:r w:rsidRPr="00683F3F">
        <w:rPr>
          <w:rFonts w:cs="Arial"/>
        </w:rPr>
        <w:t>During Transport mode Climate requirements, illumination requirements, and regulatory requirements shall be followed as defined for Transport mode.  Refer to the applicable Climate and Illumination specifications for details.</w:t>
      </w:r>
    </w:p>
    <w:p w14:paraId="57CEE3E8" w14:textId="77777777" w:rsidR="00C53CC0" w:rsidRPr="00683F3F" w:rsidRDefault="00925A7C">
      <w:pPr>
        <w:rPr>
          <w:rFonts w:cs="Arial"/>
        </w:rPr>
      </w:pPr>
    </w:p>
    <w:p w14:paraId="370A2C6D" w14:textId="77777777" w:rsidR="001538AE" w:rsidRDefault="00F55D9B" w:rsidP="00683F3F">
      <w:pPr>
        <w:rPr>
          <w:rFonts w:cs="Arial"/>
        </w:rPr>
      </w:pPr>
      <w:r w:rsidRPr="00683F3F">
        <w:rPr>
          <w:rFonts w:cs="Arial"/>
        </w:rPr>
        <w:t xml:space="preserve">Refer to Operational Mode Management Specification for details of when </w:t>
      </w:r>
      <w:proofErr w:type="spellStart"/>
      <w:r>
        <w:rPr>
          <w:rFonts w:cs="Arial"/>
        </w:rPr>
        <w:t>LifeCycleMode</w:t>
      </w:r>
      <w:proofErr w:type="spellEnd"/>
      <w:r w:rsidRPr="00683F3F">
        <w:rPr>
          <w:rFonts w:cs="Arial"/>
        </w:rPr>
        <w:t xml:space="preserve"> is set to Transport mode.  </w:t>
      </w:r>
    </w:p>
    <w:p w14:paraId="1C570FB7" w14:textId="77777777" w:rsidR="001538AE" w:rsidRDefault="00925A7C" w:rsidP="00683F3F">
      <w:pPr>
        <w:rPr>
          <w:rFonts w:cs="Arial"/>
        </w:rPr>
      </w:pPr>
    </w:p>
    <w:p w14:paraId="5302A936" w14:textId="77777777" w:rsidR="00683F3F" w:rsidRPr="00683F3F" w:rsidRDefault="00F55D9B" w:rsidP="00683F3F">
      <w:pPr>
        <w:rPr>
          <w:rFonts w:cs="Arial"/>
        </w:rPr>
      </w:pPr>
      <w:r w:rsidRPr="00683F3F">
        <w:rPr>
          <w:rFonts w:cs="Arial"/>
        </w:rPr>
        <w:t>Note</w:t>
      </w:r>
      <w:r>
        <w:rPr>
          <w:rFonts w:cs="Arial"/>
        </w:rPr>
        <w:t>:</w:t>
      </w:r>
      <w:r w:rsidRPr="00683F3F">
        <w:rPr>
          <w:rFonts w:cs="Arial"/>
        </w:rPr>
        <w:t xml:space="preserve"> </w:t>
      </w:r>
      <w:proofErr w:type="spellStart"/>
      <w:r w:rsidRPr="00683F3F">
        <w:rPr>
          <w:rFonts w:cs="Arial"/>
        </w:rPr>
        <w:t>CarMode</w:t>
      </w:r>
      <w:proofErr w:type="spellEnd"/>
      <w:r w:rsidRPr="00683F3F">
        <w:rPr>
          <w:rFonts w:cs="Arial"/>
        </w:rPr>
        <w:t xml:space="preserve"> is generic for this requirement and is any signal that contains the Transport Mode signal for a given architecture</w:t>
      </w:r>
      <w:r>
        <w:rPr>
          <w:rFonts w:cs="Arial"/>
        </w:rPr>
        <w:t xml:space="preserve"> (ex. CGEA 1.3 </w:t>
      </w:r>
      <w:proofErr w:type="spellStart"/>
      <w:r>
        <w:rPr>
          <w:rFonts w:cs="Arial"/>
        </w:rPr>
        <w:t>LifeCycleMode</w:t>
      </w:r>
      <w:proofErr w:type="spellEnd"/>
      <w:r>
        <w:rPr>
          <w:rFonts w:cs="Arial"/>
        </w:rPr>
        <w:t xml:space="preserve"> is the CAN signal with Transport Mode)</w:t>
      </w:r>
      <w:r w:rsidRPr="00683F3F">
        <w:rPr>
          <w:rFonts w:cs="Arial"/>
        </w:rPr>
        <w:t>.</w:t>
      </w:r>
    </w:p>
    <w:p w14:paraId="28224C45" w14:textId="77777777" w:rsidR="00C53CC0" w:rsidRDefault="00925A7C">
      <w:pPr>
        <w:rPr>
          <w:rFonts w:cs="Arial"/>
        </w:rPr>
      </w:pPr>
    </w:p>
    <w:p w14:paraId="46D4A9C4" w14:textId="77777777" w:rsidR="00597297" w:rsidRPr="00683F3F" w:rsidRDefault="00F55D9B">
      <w:pPr>
        <w:rPr>
          <w:rFonts w:cs="Arial"/>
        </w:rPr>
      </w:pPr>
      <w:r>
        <w:rPr>
          <w:rFonts w:cs="Arial"/>
        </w:rPr>
        <w:t>Note: this requirement is for CGEA 1.3+ vehicles</w:t>
      </w:r>
    </w:p>
    <w:p w14:paraId="67818E9B" w14:textId="77777777" w:rsidR="006830A8" w:rsidRPr="006830A8" w:rsidRDefault="006830A8" w:rsidP="006830A8">
      <w:pPr>
        <w:pStyle w:val="Heading4"/>
        <w:rPr>
          <w:b w:val="0"/>
          <w:u w:val="single"/>
        </w:rPr>
      </w:pPr>
      <w:r w:rsidRPr="006830A8">
        <w:rPr>
          <w:b w:val="0"/>
          <w:u w:val="single"/>
        </w:rPr>
        <w:t>PWRMAN-SR-REQ-014520/H-Transport Mode and CGEA Chimes (</w:t>
      </w:r>
      <w:proofErr w:type="spellStart"/>
      <w:r w:rsidRPr="006830A8">
        <w:rPr>
          <w:b w:val="0"/>
          <w:u w:val="single"/>
        </w:rPr>
        <w:t>TcSE</w:t>
      </w:r>
      <w:proofErr w:type="spellEnd"/>
      <w:r w:rsidRPr="006830A8">
        <w:rPr>
          <w:b w:val="0"/>
          <w:u w:val="single"/>
        </w:rPr>
        <w:t xml:space="preserve"> ROIN-40663-3)</w:t>
      </w:r>
    </w:p>
    <w:p w14:paraId="7048B84E" w14:textId="77777777" w:rsidR="005F7BE0" w:rsidRDefault="00F55D9B">
      <w:pPr>
        <w:rPr>
          <w:rFonts w:cs="Arial"/>
        </w:rPr>
      </w:pPr>
      <w:r>
        <w:rPr>
          <w:rFonts w:cs="Arial"/>
        </w:rPr>
        <w:t xml:space="preserve">Audio Chimes shall NOT be enabled through the Infotainment System during Transport Mode.  The Cluster shall support Chimes during Transport Mode.  </w:t>
      </w:r>
    </w:p>
    <w:p w14:paraId="30D38D09" w14:textId="77777777" w:rsidR="005F7BE0" w:rsidRDefault="00925A7C">
      <w:pPr>
        <w:rPr>
          <w:rFonts w:cs="Arial"/>
        </w:rPr>
      </w:pPr>
    </w:p>
    <w:p w14:paraId="3ED6601F" w14:textId="77777777" w:rsidR="005F7BE0" w:rsidRDefault="00F55D9B">
      <w:pPr>
        <w:rPr>
          <w:rFonts w:cs="Arial"/>
        </w:rPr>
      </w:pPr>
      <w:r>
        <w:rPr>
          <w:rFonts w:cs="Arial"/>
        </w:rPr>
        <w:lastRenderedPageBreak/>
        <w:t xml:space="preserve">During a transition to Transport Mode from another </w:t>
      </w:r>
      <w:proofErr w:type="spellStart"/>
      <w:r>
        <w:rPr>
          <w:rFonts w:cs="Arial"/>
        </w:rPr>
        <w:t>LifeCycMde_D_Actl</w:t>
      </w:r>
      <w:proofErr w:type="spellEnd"/>
      <w:r>
        <w:rPr>
          <w:rFonts w:cs="Arial"/>
        </w:rPr>
        <w:t>/</w:t>
      </w:r>
      <w:proofErr w:type="spellStart"/>
      <w:r>
        <w:rPr>
          <w:rFonts w:cs="Arial"/>
        </w:rPr>
        <w:t>CarMode</w:t>
      </w:r>
      <w:proofErr w:type="spellEnd"/>
      <w:r>
        <w:rPr>
          <w:rFonts w:cs="Arial"/>
        </w:rPr>
        <w:t xml:space="preserve"> state where the chimes are through the infotainment system the Cluster shall set the '</w:t>
      </w:r>
      <w:proofErr w:type="spellStart"/>
      <w:r>
        <w:rPr>
          <w:rFonts w:cs="Arial"/>
        </w:rPr>
        <w:t>Chime_Source</w:t>
      </w:r>
      <w:proofErr w:type="spellEnd"/>
      <w:r>
        <w:rPr>
          <w:rFonts w:cs="Arial"/>
        </w:rPr>
        <w:t xml:space="preserve">' signal equal to 'Cluster' and </w:t>
      </w:r>
      <w:proofErr w:type="spellStart"/>
      <w:r>
        <w:rPr>
          <w:rFonts w:cs="Arial"/>
        </w:rPr>
        <w:t>Power_Up_Chime_Modules</w:t>
      </w:r>
      <w:proofErr w:type="spellEnd"/>
      <w:r>
        <w:rPr>
          <w:rFonts w:cs="Arial"/>
        </w:rPr>
        <w:t xml:space="preserve"> = Inactive.</w:t>
      </w:r>
    </w:p>
    <w:p w14:paraId="41325489" w14:textId="77777777" w:rsidR="00CE58F6" w:rsidRPr="002A44BE" w:rsidRDefault="00F55D9B" w:rsidP="009D300E">
      <w:pPr>
        <w:numPr>
          <w:ilvl w:val="0"/>
          <w:numId w:val="343"/>
        </w:numPr>
        <w:rPr>
          <w:rFonts w:cs="Arial"/>
          <w:strike/>
          <w:rPrChange w:id="216" w:author="Myslinski, Jason (J.S.)" w:date="2021-04-15T07:22:00Z">
            <w:rPr>
              <w:rFonts w:cs="Arial"/>
            </w:rPr>
          </w:rPrChange>
        </w:rPr>
      </w:pPr>
      <w:r w:rsidRPr="002A44BE">
        <w:rPr>
          <w:rFonts w:cs="Arial"/>
          <w:strike/>
          <w:rPrChange w:id="217" w:author="Myslinski, Jason (J.S.)" w:date="2021-04-15T07:22:00Z">
            <w:rPr>
              <w:rFonts w:cs="Arial"/>
            </w:rPr>
          </w:rPrChange>
        </w:rPr>
        <w:t>The infotainment components that support chimes shall wait until the Cluster transfers control of the chimes back to the Cluster with the '</w:t>
      </w:r>
      <w:proofErr w:type="spellStart"/>
      <w:r w:rsidRPr="002A44BE">
        <w:rPr>
          <w:rFonts w:cs="Arial"/>
          <w:strike/>
          <w:rPrChange w:id="218" w:author="Myslinski, Jason (J.S.)" w:date="2021-04-15T07:22:00Z">
            <w:rPr>
              <w:rFonts w:cs="Arial"/>
            </w:rPr>
          </w:rPrChange>
        </w:rPr>
        <w:t>Chime_Source</w:t>
      </w:r>
      <w:proofErr w:type="spellEnd"/>
      <w:r w:rsidRPr="002A44BE">
        <w:rPr>
          <w:rFonts w:cs="Arial"/>
          <w:strike/>
          <w:rPrChange w:id="219" w:author="Myslinski, Jason (J.S.)" w:date="2021-04-15T07:22:00Z">
            <w:rPr>
              <w:rFonts w:cs="Arial"/>
            </w:rPr>
          </w:rPrChange>
        </w:rPr>
        <w:t xml:space="preserve"> = Cluster' AND '</w:t>
      </w:r>
      <w:proofErr w:type="spellStart"/>
      <w:r w:rsidRPr="002A44BE">
        <w:rPr>
          <w:rFonts w:cs="Arial"/>
          <w:strike/>
          <w:rPrChange w:id="220" w:author="Myslinski, Jason (J.S.)" w:date="2021-04-15T07:22:00Z">
            <w:rPr>
              <w:rFonts w:cs="Arial"/>
            </w:rPr>
          </w:rPrChange>
        </w:rPr>
        <w:t>Power_Up_Chime_Module</w:t>
      </w:r>
      <w:proofErr w:type="spellEnd"/>
      <w:r w:rsidRPr="002A44BE">
        <w:rPr>
          <w:rFonts w:cs="Arial"/>
          <w:strike/>
          <w:rPrChange w:id="221" w:author="Myslinski, Jason (J.S.)" w:date="2021-04-15T07:22:00Z">
            <w:rPr>
              <w:rFonts w:cs="Arial"/>
            </w:rPr>
          </w:rPrChange>
        </w:rPr>
        <w:t xml:space="preserve"> = Inactive' before entering their transport mode low power states.  </w:t>
      </w:r>
    </w:p>
    <w:p w14:paraId="42E1EC5A" w14:textId="77777777" w:rsidR="009D300E" w:rsidRPr="002A44BE" w:rsidRDefault="00F55D9B" w:rsidP="00CE58F6">
      <w:pPr>
        <w:numPr>
          <w:ilvl w:val="1"/>
          <w:numId w:val="343"/>
        </w:numPr>
        <w:rPr>
          <w:rFonts w:cs="Arial"/>
          <w:strike/>
          <w:rPrChange w:id="222" w:author="Myslinski, Jason (J.S.)" w:date="2021-04-15T07:22:00Z">
            <w:rPr>
              <w:rFonts w:cs="Arial"/>
            </w:rPr>
          </w:rPrChange>
        </w:rPr>
      </w:pPr>
      <w:r w:rsidRPr="002A44BE">
        <w:rPr>
          <w:rFonts w:cs="Arial"/>
          <w:strike/>
          <w:rPrChange w:id="223" w:author="Myslinski, Jason (J.S.)" w:date="2021-04-15T07:22:00Z">
            <w:rPr>
              <w:rFonts w:cs="Arial"/>
            </w:rPr>
          </w:rPrChange>
        </w:rPr>
        <w:t xml:space="preserve">Since the infotainment components that support chimes </w:t>
      </w:r>
      <w:proofErr w:type="gramStart"/>
      <w:r w:rsidRPr="002A44BE">
        <w:rPr>
          <w:rFonts w:cs="Arial"/>
          <w:strike/>
          <w:rPrChange w:id="224" w:author="Myslinski, Jason (J.S.)" w:date="2021-04-15T07:22:00Z">
            <w:rPr>
              <w:rFonts w:cs="Arial"/>
            </w:rPr>
          </w:rPrChange>
        </w:rPr>
        <w:t>have to</w:t>
      </w:r>
      <w:proofErr w:type="gramEnd"/>
      <w:r w:rsidRPr="002A44BE">
        <w:rPr>
          <w:rFonts w:cs="Arial"/>
          <w:strike/>
          <w:rPrChange w:id="225" w:author="Myslinski, Jason (J.S.)" w:date="2021-04-15T07:22:00Z">
            <w:rPr>
              <w:rFonts w:cs="Arial"/>
            </w:rPr>
          </w:rPrChange>
        </w:rPr>
        <w:t xml:space="preserve"> wait for Cluster to transfer chime control back to the Cluster during a transport mode event before they no longer support chimes the infotainment components would have </w:t>
      </w:r>
      <w:proofErr w:type="spellStart"/>
      <w:r w:rsidRPr="002A44BE">
        <w:rPr>
          <w:rFonts w:cs="Arial"/>
          <w:strike/>
          <w:rPrChange w:id="226" w:author="Myslinski, Jason (J.S.)" w:date="2021-04-15T07:22:00Z">
            <w:rPr>
              <w:rFonts w:cs="Arial"/>
            </w:rPr>
          </w:rPrChange>
        </w:rPr>
        <w:t>Chime_Supported</w:t>
      </w:r>
      <w:proofErr w:type="spellEnd"/>
      <w:r w:rsidRPr="002A44BE">
        <w:rPr>
          <w:rFonts w:cs="Arial"/>
          <w:strike/>
          <w:rPrChange w:id="227" w:author="Myslinski, Jason (J.S.)" w:date="2021-04-15T07:22:00Z">
            <w:rPr>
              <w:rFonts w:cs="Arial"/>
            </w:rPr>
          </w:rPrChange>
        </w:rPr>
        <w:t xml:space="preserve"> = Supported while supporting chimes. After chime control is transferred to the Cluster the infotainment components can change </w:t>
      </w:r>
      <w:proofErr w:type="spellStart"/>
      <w:r w:rsidRPr="002A44BE">
        <w:rPr>
          <w:rFonts w:cs="Arial"/>
          <w:strike/>
          <w:rPrChange w:id="228" w:author="Myslinski, Jason (J.S.)" w:date="2021-04-15T07:22:00Z">
            <w:rPr>
              <w:rFonts w:cs="Arial"/>
            </w:rPr>
          </w:rPrChange>
        </w:rPr>
        <w:t>Chime_Supported</w:t>
      </w:r>
      <w:proofErr w:type="spellEnd"/>
      <w:r w:rsidRPr="002A44BE">
        <w:rPr>
          <w:rFonts w:cs="Arial"/>
          <w:strike/>
          <w:rPrChange w:id="229" w:author="Myslinski, Jason (J.S.)" w:date="2021-04-15T07:22:00Z">
            <w:rPr>
              <w:rFonts w:cs="Arial"/>
            </w:rPr>
          </w:rPrChange>
        </w:rPr>
        <w:t xml:space="preserve"> = </w:t>
      </w:r>
      <w:proofErr w:type="spellStart"/>
      <w:r w:rsidRPr="002A44BE">
        <w:rPr>
          <w:rFonts w:cs="Arial"/>
          <w:strike/>
          <w:rPrChange w:id="230" w:author="Myslinski, Jason (J.S.)" w:date="2021-04-15T07:22:00Z">
            <w:rPr>
              <w:rFonts w:cs="Arial"/>
            </w:rPr>
          </w:rPrChange>
        </w:rPr>
        <w:t>Not_Supported</w:t>
      </w:r>
      <w:proofErr w:type="spellEnd"/>
      <w:r w:rsidRPr="002A44BE">
        <w:rPr>
          <w:rFonts w:cs="Arial"/>
          <w:strike/>
          <w:rPrChange w:id="231" w:author="Myslinski, Jason (J.S.)" w:date="2021-04-15T07:22:00Z">
            <w:rPr>
              <w:rFonts w:cs="Arial"/>
            </w:rPr>
          </w:rPrChange>
        </w:rPr>
        <w:t xml:space="preserve"> while transport mode is active.</w:t>
      </w:r>
    </w:p>
    <w:p w14:paraId="703517B4" w14:textId="77777777" w:rsidR="00836E20" w:rsidRDefault="00F55D9B" w:rsidP="00836E20">
      <w:pPr>
        <w:numPr>
          <w:ilvl w:val="2"/>
          <w:numId w:val="343"/>
        </w:numPr>
        <w:rPr>
          <w:rFonts w:cs="Arial"/>
        </w:rPr>
      </w:pPr>
      <w:ins w:id="232" w:author="Myslinski, Jason (J.S.)" w:date="2021-04-15T07:20:00Z">
        <w:r>
          <w:rPr>
            <w:rFonts w:cs="Arial"/>
          </w:rPr>
          <w:t xml:space="preserve">Legacy </w:t>
        </w:r>
      </w:ins>
      <w:ins w:id="233" w:author="Myslinski, Jason (J.S.)" w:date="2021-04-13T10:31:00Z">
        <w:r>
          <w:rPr>
            <w:rFonts w:cs="Arial"/>
          </w:rPr>
          <w:t>Infotainment components can</w:t>
        </w:r>
      </w:ins>
      <w:ins w:id="234" w:author="Myslinski, Jason (J.S.)" w:date="2021-04-15T07:22:00Z">
        <w:r>
          <w:rPr>
            <w:rFonts w:cs="Arial"/>
          </w:rPr>
          <w:t xml:space="preserve"> continue</w:t>
        </w:r>
      </w:ins>
      <w:ins w:id="235" w:author="Myslinski, Jason (J.S.)" w:date="2021-04-13T10:31:00Z">
        <w:r>
          <w:rPr>
            <w:rFonts w:cs="Arial"/>
          </w:rPr>
          <w:t xml:space="preserve"> follow the requirement above </w:t>
        </w:r>
      </w:ins>
      <w:ins w:id="236" w:author="Myslinski, Jason (J.S.)" w:date="2021-04-15T07:22:00Z">
        <w:r>
          <w:rPr>
            <w:rFonts w:cs="Arial"/>
          </w:rPr>
          <w:t xml:space="preserve">with strikethroughs </w:t>
        </w:r>
      </w:ins>
      <w:ins w:id="237" w:author="Myslinski, Jason (J.S.)" w:date="2021-04-13T10:31:00Z">
        <w:r>
          <w:rPr>
            <w:rFonts w:cs="Arial"/>
          </w:rPr>
          <w:t xml:space="preserve">(if already implemented) where </w:t>
        </w:r>
      </w:ins>
      <w:ins w:id="238" w:author="Myslinski, Jason (J.S.)" w:date="2021-04-15T07:19:00Z">
        <w:r>
          <w:rPr>
            <w:rFonts w:cs="Arial"/>
          </w:rPr>
          <w:t xml:space="preserve">they </w:t>
        </w:r>
      </w:ins>
      <w:ins w:id="239" w:author="Myslinski, Jason (J.S.)" w:date="2021-04-13T10:31:00Z">
        <w:r>
          <w:rPr>
            <w:rFonts w:cs="Arial"/>
          </w:rPr>
          <w:t>wait for the Cluster</w:t>
        </w:r>
      </w:ins>
      <w:ins w:id="240" w:author="Myslinski, Jason (J.S.)" w:date="2021-04-15T07:20:00Z">
        <w:r>
          <w:rPr>
            <w:rFonts w:cs="Arial"/>
          </w:rPr>
          <w:t xml:space="preserve"> before setting </w:t>
        </w:r>
        <w:proofErr w:type="spellStart"/>
        <w:r>
          <w:rPr>
            <w:rFonts w:cs="Arial"/>
          </w:rPr>
          <w:t>Not_Supported</w:t>
        </w:r>
        <w:proofErr w:type="spellEnd"/>
        <w:r>
          <w:rPr>
            <w:rFonts w:cs="Arial"/>
          </w:rPr>
          <w:t xml:space="preserve">.  </w:t>
        </w:r>
      </w:ins>
      <w:ins w:id="241" w:author="Myslinski, Jason (J.S.)" w:date="2021-04-15T07:21:00Z">
        <w:r>
          <w:rPr>
            <w:rFonts w:cs="Arial"/>
          </w:rPr>
          <w:t xml:space="preserve">New modules </w:t>
        </w:r>
      </w:ins>
      <w:ins w:id="242" w:author="Myslinski, Jason (J.S.)" w:date="2021-04-15T07:23:00Z">
        <w:r>
          <w:rPr>
            <w:rFonts w:cs="Arial"/>
          </w:rPr>
          <w:t>(</w:t>
        </w:r>
        <w:proofErr w:type="spellStart"/>
        <w:r>
          <w:rPr>
            <w:rFonts w:cs="Arial"/>
          </w:rPr>
          <w:t xml:space="preserve">ex </w:t>
        </w:r>
      </w:ins>
      <w:ins w:id="243" w:author="Myslinski, Jason (J.S.)" w:date="2021-04-15T07:24:00Z">
        <w:r>
          <w:rPr>
            <w:rFonts w:cs="Arial"/>
          </w:rPr>
          <w:t>new</w:t>
        </w:r>
        <w:proofErr w:type="spellEnd"/>
        <w:r>
          <w:rPr>
            <w:rFonts w:cs="Arial"/>
          </w:rPr>
          <w:t xml:space="preserve"> </w:t>
        </w:r>
      </w:ins>
      <w:ins w:id="244" w:author="Myslinski, Jason (J.S.)" w:date="2021-04-15T07:23:00Z">
        <w:r>
          <w:rPr>
            <w:rFonts w:cs="Arial"/>
          </w:rPr>
          <w:t xml:space="preserve">AHU, DSP AMP) </w:t>
        </w:r>
      </w:ins>
      <w:ins w:id="245" w:author="Myslinski, Jason (J.S.)" w:date="2021-04-15T07:21:00Z">
        <w:r>
          <w:rPr>
            <w:rFonts w:cs="Arial"/>
          </w:rPr>
          <w:t>shall</w:t>
        </w:r>
      </w:ins>
      <w:ins w:id="246" w:author="Myslinski, Jason (J.S.)" w:date="2021-04-13T10:31:00Z">
        <w:r>
          <w:rPr>
            <w:rFonts w:cs="Arial"/>
          </w:rPr>
          <w:t xml:space="preserve"> set </w:t>
        </w:r>
        <w:proofErr w:type="spellStart"/>
        <w:r>
          <w:rPr>
            <w:rFonts w:cs="Arial"/>
          </w:rPr>
          <w:t>Chime_Supported</w:t>
        </w:r>
        <w:proofErr w:type="spellEnd"/>
        <w:r>
          <w:rPr>
            <w:rFonts w:cs="Arial"/>
          </w:rPr>
          <w:t xml:space="preserve"> = </w:t>
        </w:r>
        <w:proofErr w:type="spellStart"/>
        <w:r>
          <w:rPr>
            <w:rFonts w:cs="Arial"/>
          </w:rPr>
          <w:t>Not_Supported</w:t>
        </w:r>
        <w:proofErr w:type="spellEnd"/>
        <w:r>
          <w:rPr>
            <w:rFonts w:cs="Arial"/>
          </w:rPr>
          <w:t xml:space="preserve"> when </w:t>
        </w:r>
        <w:proofErr w:type="spellStart"/>
        <w:r>
          <w:rPr>
            <w:rFonts w:cs="Arial"/>
          </w:rPr>
          <w:t>LifeCyclMde_D_Actl</w:t>
        </w:r>
        <w:proofErr w:type="spellEnd"/>
        <w:r>
          <w:rPr>
            <w:rFonts w:cs="Arial"/>
          </w:rPr>
          <w:t xml:space="preserve"> = Transport</w:t>
        </w:r>
      </w:ins>
      <w:r>
        <w:rPr>
          <w:rFonts w:cs="Arial"/>
        </w:rPr>
        <w:t>.</w:t>
      </w:r>
    </w:p>
    <w:p w14:paraId="3FDB3A85" w14:textId="77777777" w:rsidR="00836E20" w:rsidRPr="00C361C0" w:rsidRDefault="00F55D9B" w:rsidP="00BF24A6">
      <w:pPr>
        <w:numPr>
          <w:ilvl w:val="0"/>
          <w:numId w:val="343"/>
        </w:numPr>
        <w:rPr>
          <w:ins w:id="247" w:author="Myslinski, Jason (J.S.)" w:date="2021-04-13T10:29:00Z"/>
          <w:rFonts w:cs="Arial"/>
        </w:rPr>
      </w:pPr>
      <w:ins w:id="248" w:author="Myslinski, Jason (J.S.)" w:date="2021-04-13T10:29:00Z">
        <w:r>
          <w:rPr>
            <w:rFonts w:cs="Arial"/>
          </w:rPr>
          <w:t xml:space="preserve">For the Phoenix architecture the AHUv2 and DSP AMPv2 shall set their </w:t>
        </w:r>
        <w:proofErr w:type="spellStart"/>
        <w:r>
          <w:rPr>
            <w:rFonts w:cs="Arial"/>
          </w:rPr>
          <w:t>Chime_Supported</w:t>
        </w:r>
        <w:proofErr w:type="spellEnd"/>
        <w:r>
          <w:rPr>
            <w:rFonts w:cs="Arial"/>
          </w:rPr>
          <w:t xml:space="preserve"> signals to </w:t>
        </w:r>
        <w:proofErr w:type="spellStart"/>
        <w:r>
          <w:rPr>
            <w:rFonts w:cs="Arial"/>
          </w:rPr>
          <w:t>Not_Supported</w:t>
        </w:r>
        <w:proofErr w:type="spellEnd"/>
        <w:r>
          <w:rPr>
            <w:rFonts w:cs="Arial"/>
          </w:rPr>
          <w:t xml:space="preserve"> when </w:t>
        </w:r>
        <w:proofErr w:type="spellStart"/>
        <w:r>
          <w:rPr>
            <w:rFonts w:cs="Arial"/>
          </w:rPr>
          <w:t>LifeCycMde_D_Actl</w:t>
        </w:r>
        <w:proofErr w:type="spellEnd"/>
        <w:r>
          <w:rPr>
            <w:rFonts w:cs="Arial"/>
          </w:rPr>
          <w:t xml:space="preserve"> = Transport.</w:t>
        </w:r>
      </w:ins>
    </w:p>
    <w:p w14:paraId="5860C9F8" w14:textId="77777777" w:rsidR="005F7BE0" w:rsidRPr="009D300E" w:rsidRDefault="00925A7C">
      <w:pPr>
        <w:rPr>
          <w:rFonts w:cs="Arial"/>
        </w:rPr>
      </w:pPr>
    </w:p>
    <w:p w14:paraId="14311E24" w14:textId="77777777" w:rsidR="008B19BF" w:rsidRDefault="00F55D9B">
      <w:pPr>
        <w:spacing w:after="200" w:line="276" w:lineRule="auto"/>
      </w:pPr>
      <w:r>
        <w:br w:type="page"/>
      </w:r>
    </w:p>
    <w:p w14:paraId="21151296" w14:textId="77777777" w:rsidR="00406F39" w:rsidRDefault="00F55D9B" w:rsidP="006830A8">
      <w:pPr>
        <w:pStyle w:val="Heading2"/>
      </w:pPr>
      <w:bookmarkStart w:id="249" w:name="_Toc94795989"/>
      <w:r w:rsidRPr="00B9479B">
        <w:lastRenderedPageBreak/>
        <w:t>PWRMAN-FUN-REQ-031040/A-Button Activation in Sleep Power Mode (</w:t>
      </w:r>
      <w:proofErr w:type="spellStart"/>
      <w:r w:rsidRPr="00B9479B">
        <w:t>TcSE</w:t>
      </w:r>
      <w:proofErr w:type="spellEnd"/>
      <w:r w:rsidRPr="00B9479B">
        <w:t xml:space="preserve"> ROIN-268143-1)</w:t>
      </w:r>
      <w:bookmarkEnd w:id="249"/>
    </w:p>
    <w:p w14:paraId="4076C9A7" w14:textId="77777777" w:rsidR="000F496D" w:rsidRDefault="000F496D"/>
    <w:p w14:paraId="2822D83F" w14:textId="77777777" w:rsidR="00406F39" w:rsidRDefault="00F55D9B" w:rsidP="006830A8">
      <w:pPr>
        <w:pStyle w:val="Heading3"/>
      </w:pPr>
      <w:bookmarkStart w:id="250" w:name="_Toc94795990"/>
      <w:r>
        <w:t>Requirements</w:t>
      </w:r>
      <w:bookmarkEnd w:id="250"/>
    </w:p>
    <w:p w14:paraId="5BCEB4CA" w14:textId="77777777" w:rsidR="006830A8" w:rsidRPr="006830A8" w:rsidRDefault="006830A8" w:rsidP="006830A8">
      <w:pPr>
        <w:pStyle w:val="Heading4"/>
        <w:rPr>
          <w:b w:val="0"/>
          <w:u w:val="single"/>
        </w:rPr>
      </w:pPr>
      <w:r w:rsidRPr="006830A8">
        <w:rPr>
          <w:b w:val="0"/>
          <w:u w:val="single"/>
        </w:rPr>
        <w:t>PWRMAN-SR-REQ-030665/E-Button Activation in Sleep Power Mode (</w:t>
      </w:r>
      <w:proofErr w:type="spellStart"/>
      <w:r w:rsidRPr="006830A8">
        <w:rPr>
          <w:b w:val="0"/>
          <w:u w:val="single"/>
        </w:rPr>
        <w:t>TcSE</w:t>
      </w:r>
      <w:proofErr w:type="spellEnd"/>
      <w:r w:rsidRPr="006830A8">
        <w:rPr>
          <w:b w:val="0"/>
          <w:u w:val="single"/>
        </w:rPr>
        <w:t xml:space="preserve"> ROIN-60372-4)</w:t>
      </w:r>
    </w:p>
    <w:p w14:paraId="23FA834C" w14:textId="77777777" w:rsidR="00035E87" w:rsidRDefault="00F55D9B">
      <w:pPr>
        <w:rPr>
          <w:rFonts w:cs="Arial"/>
        </w:rPr>
      </w:pPr>
      <w:r>
        <w:rPr>
          <w:rFonts w:cs="Arial"/>
        </w:rPr>
        <w:t xml:space="preserve">For button activation events while the Button Input Client module (ex EFP/ECP or Rear EFP if applicable) is asleep the Button Input Client shall be capable of waking up the bus to Standby Power Mode to Tx the button press.  This is only for buttons allowed to wake-up the bus.  </w:t>
      </w:r>
    </w:p>
    <w:p w14:paraId="5C8BD340" w14:textId="77777777" w:rsidR="00035E87" w:rsidRDefault="00925A7C">
      <w:pPr>
        <w:rPr>
          <w:rFonts w:cs="Arial"/>
        </w:rPr>
      </w:pPr>
    </w:p>
    <w:p w14:paraId="7B341384" w14:textId="77777777" w:rsidR="00035E87" w:rsidRDefault="00F55D9B">
      <w:pPr>
        <w:rPr>
          <w:rFonts w:cs="Arial"/>
        </w:rPr>
      </w:pPr>
      <w:r>
        <w:rPr>
          <w:rFonts w:cs="Arial"/>
        </w:rPr>
        <w:t xml:space="preserve">Unless noted otherwise by the Ford Button Input Client D&amp;R engineer the Front Power button &lt;Infotainment On&gt;, </w:t>
      </w:r>
      <w:ins w:id="251" w:author="Myslinski, Jason (J.S.)" w:date="2015-11-10T10:14:00Z">
        <w:r>
          <w:rPr>
            <w:rFonts w:cs="Arial"/>
          </w:rPr>
          <w:t>Rear Power Button &lt;Infotainment On&gt; (if supported</w:t>
        </w:r>
        <w:proofErr w:type="gramStart"/>
        <w:r>
          <w:rPr>
            <w:rFonts w:cs="Arial"/>
          </w:rPr>
          <w:t>),</w:t>
        </w:r>
      </w:ins>
      <w:r>
        <w:rPr>
          <w:rFonts w:cs="Arial"/>
        </w:rPr>
        <w:t xml:space="preserve"> and</w:t>
      </w:r>
      <w:proofErr w:type="gramEnd"/>
      <w:r>
        <w:rPr>
          <w:rFonts w:cs="Arial"/>
        </w:rPr>
        <w:t xml:space="preserve"> Eject button when pressed shall wake up the bus when the Button Input Client is asleep so that those button presses can be sent out.</w:t>
      </w:r>
    </w:p>
    <w:p w14:paraId="17DDA3EB" w14:textId="77777777" w:rsidR="00035E87" w:rsidRDefault="00925A7C">
      <w:pPr>
        <w:rPr>
          <w:rFonts w:cs="Arial"/>
        </w:rPr>
      </w:pPr>
    </w:p>
    <w:p w14:paraId="2CE636AE" w14:textId="77777777" w:rsidR="00035E87" w:rsidRDefault="00F55D9B">
      <w:pPr>
        <w:rPr>
          <w:rFonts w:cs="Arial"/>
        </w:rPr>
      </w:pPr>
      <w:r>
        <w:rPr>
          <w:rFonts w:cs="Arial"/>
        </w:rPr>
        <w:t>The Receiving module (</w:t>
      </w:r>
      <w:proofErr w:type="spellStart"/>
      <w:r>
        <w:rPr>
          <w:rFonts w:cs="Arial"/>
        </w:rPr>
        <w:t>ex System</w:t>
      </w:r>
      <w:proofErr w:type="spellEnd"/>
      <w:r>
        <w:rPr>
          <w:rFonts w:cs="Arial"/>
        </w:rPr>
        <w:t xml:space="preserve"> Master/APIM/MFD/CHR…) shall be capable of receiving the button press within 100 msec of bus wake-up (</w:t>
      </w:r>
      <w:proofErr w:type="spellStart"/>
      <w:proofErr w:type="gramStart"/>
      <w:r>
        <w:rPr>
          <w:rFonts w:cs="Arial"/>
        </w:rPr>
        <w:t>ie</w:t>
      </w:r>
      <w:proofErr w:type="spellEnd"/>
      <w:proofErr w:type="gramEnd"/>
      <w:r>
        <w:rPr>
          <w:rFonts w:cs="Arial"/>
        </w:rPr>
        <w:t xml:space="preserve"> T1 - Ready to Receive) and capable of processing the button press once it enters Standby power mode.</w:t>
      </w:r>
    </w:p>
    <w:p w14:paraId="16CC6F8E" w14:textId="77777777" w:rsidR="00035E87" w:rsidRDefault="00925A7C">
      <w:pPr>
        <w:rPr>
          <w:rFonts w:cs="Arial"/>
        </w:rPr>
      </w:pPr>
    </w:p>
    <w:p w14:paraId="3BE052DC" w14:textId="77777777" w:rsidR="00035E87" w:rsidRDefault="00F55D9B">
      <w:pPr>
        <w:rPr>
          <w:rFonts w:cs="Arial"/>
        </w:rPr>
      </w:pPr>
      <w:r>
        <w:rPr>
          <w:rFonts w:cs="Arial"/>
          <w:u w:val="single"/>
        </w:rPr>
        <w:t>Entering Extended Play mode</w:t>
      </w:r>
      <w:r>
        <w:rPr>
          <w:rFonts w:cs="Arial"/>
        </w:rPr>
        <w:t>:  The user selects &lt;Infotainment ON&gt; via the Button Input Client while the bus is asleep.  The Button Input Client wakes up the bus, transmits the button for &lt;Infotainment ON&gt; to the System Master while in Standby Power mode.  The System Master processes the button press and turns the infotainment system ON in Extended Play Mode.</w:t>
      </w:r>
    </w:p>
    <w:p w14:paraId="27D78536" w14:textId="77777777" w:rsidR="00035E87" w:rsidRDefault="00925A7C">
      <w:pPr>
        <w:rPr>
          <w:rFonts w:cs="Arial"/>
        </w:rPr>
      </w:pPr>
    </w:p>
    <w:p w14:paraId="121E2071" w14:textId="77777777" w:rsidR="00406F39" w:rsidRDefault="00F55D9B" w:rsidP="006830A8">
      <w:pPr>
        <w:pStyle w:val="Heading2"/>
      </w:pPr>
      <w:bookmarkStart w:id="252" w:name="_Toc94795991"/>
      <w:r w:rsidRPr="00B9479B">
        <w:t>PWRMAN-FUN-REQ-031041/A-Disc Load / Eject (</w:t>
      </w:r>
      <w:proofErr w:type="spellStart"/>
      <w:r w:rsidRPr="00B9479B">
        <w:t>TcSE</w:t>
      </w:r>
      <w:proofErr w:type="spellEnd"/>
      <w:r w:rsidRPr="00B9479B">
        <w:t xml:space="preserve"> ROIN-268144-1)</w:t>
      </w:r>
      <w:bookmarkEnd w:id="252"/>
    </w:p>
    <w:p w14:paraId="28CF4EE4" w14:textId="77777777" w:rsidR="000F496D" w:rsidRDefault="000F496D"/>
    <w:p w14:paraId="34125161" w14:textId="77777777" w:rsidR="00406F39" w:rsidRDefault="00F55D9B" w:rsidP="006830A8">
      <w:pPr>
        <w:pStyle w:val="Heading3"/>
      </w:pPr>
      <w:bookmarkStart w:id="253" w:name="_Toc94795992"/>
      <w:r>
        <w:t>Requirements</w:t>
      </w:r>
      <w:bookmarkEnd w:id="253"/>
    </w:p>
    <w:p w14:paraId="3DC8B3D4" w14:textId="77777777" w:rsidR="006830A8" w:rsidRPr="006830A8" w:rsidRDefault="006830A8" w:rsidP="006830A8">
      <w:pPr>
        <w:pStyle w:val="Heading4"/>
        <w:rPr>
          <w:b w:val="0"/>
          <w:u w:val="single"/>
        </w:rPr>
      </w:pPr>
      <w:r w:rsidRPr="006830A8">
        <w:rPr>
          <w:b w:val="0"/>
          <w:u w:val="single"/>
        </w:rPr>
        <w:t>PWRMAN-SR-REQ-030666/C-Load / Eject in any Power Mode state (</w:t>
      </w:r>
      <w:proofErr w:type="spellStart"/>
      <w:r w:rsidRPr="006830A8">
        <w:rPr>
          <w:b w:val="0"/>
          <w:u w:val="single"/>
        </w:rPr>
        <w:t>TcSE</w:t>
      </w:r>
      <w:proofErr w:type="spellEnd"/>
      <w:r w:rsidRPr="006830A8">
        <w:rPr>
          <w:b w:val="0"/>
          <w:u w:val="single"/>
        </w:rPr>
        <w:t xml:space="preserve"> ROIN-40673-2)</w:t>
      </w:r>
    </w:p>
    <w:p w14:paraId="57A7B1B1" w14:textId="77777777" w:rsidR="00351DF6" w:rsidRDefault="00925A7C">
      <w:pPr>
        <w:rPr>
          <w:rFonts w:cs="Arial"/>
          <w:u w:val="single"/>
        </w:rPr>
      </w:pPr>
    </w:p>
    <w:p w14:paraId="5758BFCC" w14:textId="77777777" w:rsidR="00351DF6" w:rsidRDefault="00F55D9B">
      <w:pPr>
        <w:rPr>
          <w:rFonts w:cs="Arial"/>
        </w:rPr>
      </w:pPr>
      <w:r>
        <w:rPr>
          <w:rFonts w:cs="Arial"/>
          <w:u w:val="single"/>
        </w:rPr>
        <w:t xml:space="preserve">In a CAN or </w:t>
      </w:r>
      <w:proofErr w:type="gramStart"/>
      <w:r>
        <w:rPr>
          <w:rFonts w:cs="Arial"/>
          <w:u w:val="single"/>
        </w:rPr>
        <w:t>network based</w:t>
      </w:r>
      <w:proofErr w:type="gramEnd"/>
      <w:r>
        <w:rPr>
          <w:rFonts w:cs="Arial"/>
          <w:u w:val="single"/>
        </w:rPr>
        <w:t xml:space="preserve"> infotainment system</w:t>
      </w:r>
    </w:p>
    <w:p w14:paraId="02C2CF8D" w14:textId="77777777" w:rsidR="00351DF6" w:rsidRDefault="00F55D9B">
      <w:pPr>
        <w:rPr>
          <w:rFonts w:cs="Arial"/>
        </w:rPr>
      </w:pPr>
      <w:r>
        <w:rPr>
          <w:rFonts w:cs="Arial"/>
        </w:rPr>
        <w:t>The power mode state shall not prevent the user from inserting/ejecting a disc into the CD/DVD mechanism.  Exception Unpowered mode.</w:t>
      </w:r>
    </w:p>
    <w:p w14:paraId="06A110EB" w14:textId="77777777" w:rsidR="004B163E" w:rsidRDefault="00925A7C">
      <w:pPr>
        <w:rPr>
          <w:rFonts w:cs="Arial"/>
        </w:rPr>
      </w:pPr>
    </w:p>
    <w:p w14:paraId="6C12BFCB" w14:textId="77777777" w:rsidR="004B163E" w:rsidRPr="004B163E" w:rsidRDefault="00F55D9B">
      <w:pPr>
        <w:rPr>
          <w:rFonts w:cs="Arial"/>
        </w:rPr>
      </w:pPr>
      <w:r w:rsidRPr="004B163E">
        <w:rPr>
          <w:rFonts w:cs="Arial"/>
        </w:rPr>
        <w:t>Reference</w:t>
      </w:r>
      <w:r>
        <w:rPr>
          <w:rFonts w:cs="Arial"/>
        </w:rPr>
        <w:t xml:space="preserve"> requirement</w:t>
      </w:r>
      <w:r w:rsidRPr="004B163E">
        <w:rPr>
          <w:rFonts w:cs="Arial"/>
        </w:rPr>
        <w:t xml:space="preserve"> “</w:t>
      </w:r>
      <w:r w:rsidRPr="004B163E">
        <w:rPr>
          <w:rFonts w:cs="Arial"/>
          <w:u w:val="single"/>
        </w:rPr>
        <w:t>SCD-UC-REQ-020450-Disc Eject, Audio Resource Server OFF, Vehicle OFF (</w:t>
      </w:r>
      <w:proofErr w:type="spellStart"/>
      <w:r w:rsidRPr="004B163E">
        <w:rPr>
          <w:rFonts w:cs="Arial"/>
          <w:u w:val="single"/>
        </w:rPr>
        <w:t>TcSE</w:t>
      </w:r>
      <w:proofErr w:type="spellEnd"/>
      <w:r w:rsidRPr="004B163E">
        <w:rPr>
          <w:rFonts w:cs="Arial"/>
          <w:u w:val="single"/>
        </w:rPr>
        <w:t xml:space="preserve"> ROIN-0912-1)</w:t>
      </w:r>
      <w:r w:rsidRPr="004B163E">
        <w:rPr>
          <w:rFonts w:cs="Arial"/>
        </w:rPr>
        <w:t>”</w:t>
      </w:r>
      <w:r>
        <w:rPr>
          <w:rFonts w:cs="Arial"/>
        </w:rPr>
        <w:t xml:space="preserve"> for additional details when infotainment system is off (</w:t>
      </w:r>
      <w:proofErr w:type="spellStart"/>
      <w:proofErr w:type="gramStart"/>
      <w:r>
        <w:rPr>
          <w:rFonts w:cs="Arial"/>
        </w:rPr>
        <w:t>ie</w:t>
      </w:r>
      <w:proofErr w:type="spellEnd"/>
      <w:proofErr w:type="gramEnd"/>
      <w:r>
        <w:rPr>
          <w:rFonts w:cs="Arial"/>
        </w:rPr>
        <w:t xml:space="preserve"> </w:t>
      </w:r>
      <w:proofErr w:type="spellStart"/>
      <w:r>
        <w:rPr>
          <w:rFonts w:cs="Arial"/>
        </w:rPr>
        <w:t>HMIAudioMode</w:t>
      </w:r>
      <w:proofErr w:type="spellEnd"/>
      <w:r>
        <w:rPr>
          <w:rFonts w:cs="Arial"/>
        </w:rPr>
        <w:t xml:space="preserve"> = OFF) and ejecting disc</w:t>
      </w:r>
      <w:r w:rsidRPr="004B163E">
        <w:rPr>
          <w:rFonts w:cs="Arial"/>
        </w:rPr>
        <w:t>.</w:t>
      </w:r>
    </w:p>
    <w:p w14:paraId="2654B6F7" w14:textId="77777777" w:rsidR="00351DF6" w:rsidRDefault="00925A7C">
      <w:pPr>
        <w:rPr>
          <w:rFonts w:cs="Arial"/>
        </w:rPr>
      </w:pPr>
    </w:p>
    <w:p w14:paraId="1AFBDF66" w14:textId="77777777" w:rsidR="00351DF6" w:rsidRDefault="00F55D9B">
      <w:pPr>
        <w:rPr>
          <w:rFonts w:cs="Arial"/>
        </w:rPr>
      </w:pPr>
      <w:r>
        <w:rPr>
          <w:rFonts w:cs="Arial"/>
          <w:u w:val="single"/>
        </w:rPr>
        <w:t>In an infotainment system without CAN or a network base of communication</w:t>
      </w:r>
    </w:p>
    <w:p w14:paraId="4BB61256" w14:textId="77777777" w:rsidR="00351DF6" w:rsidRDefault="00F55D9B">
      <w:pPr>
        <w:rPr>
          <w:rFonts w:cs="Arial"/>
        </w:rPr>
      </w:pPr>
      <w:r>
        <w:rPr>
          <w:rFonts w:cs="Arial"/>
        </w:rPr>
        <w:t>Prevent the user from inserting/ejecting a disc into the CD/DVD mechanism when it is in the SLEEP MODE or UNPOWERED MODE.</w:t>
      </w:r>
    </w:p>
    <w:p w14:paraId="22EA559F" w14:textId="77777777" w:rsidR="00351DF6" w:rsidRDefault="00F55D9B">
      <w:pPr>
        <w:rPr>
          <w:rFonts w:cs="Arial"/>
        </w:rPr>
      </w:pPr>
      <w:r>
        <w:rPr>
          <w:rFonts w:cs="Arial"/>
        </w:rPr>
        <w:t>Allow the user to insert/eject disc into the CD/DVD mechanism when it is in the STANDBY MODE or FUNCTIONAL MODE.</w:t>
      </w:r>
    </w:p>
    <w:p w14:paraId="12E36937" w14:textId="77777777" w:rsidR="00351DF6" w:rsidRDefault="00925A7C">
      <w:pPr>
        <w:rPr>
          <w:rFonts w:cs="Arial"/>
        </w:rPr>
      </w:pPr>
    </w:p>
    <w:p w14:paraId="39481C27" w14:textId="77777777" w:rsidR="008B19BF" w:rsidRDefault="00F55D9B">
      <w:pPr>
        <w:spacing w:after="200" w:line="276" w:lineRule="auto"/>
      </w:pPr>
      <w:r>
        <w:br w:type="page"/>
      </w:r>
    </w:p>
    <w:p w14:paraId="4F34FF6D" w14:textId="77777777" w:rsidR="00406F39" w:rsidRDefault="00F55D9B" w:rsidP="006830A8">
      <w:pPr>
        <w:pStyle w:val="Heading2"/>
      </w:pPr>
      <w:bookmarkStart w:id="254" w:name="_Toc94795993"/>
      <w:r w:rsidRPr="00B9479B">
        <w:lastRenderedPageBreak/>
        <w:t xml:space="preserve">PWRMAN-FUN-REQ-233261/B-Phone as a Key - Phone Charging Power </w:t>
      </w:r>
      <w:proofErr w:type="spellStart"/>
      <w:r w:rsidRPr="00B9479B">
        <w:t>Moding</w:t>
      </w:r>
      <w:bookmarkEnd w:id="254"/>
      <w:proofErr w:type="spellEnd"/>
    </w:p>
    <w:p w14:paraId="3F37E34C" w14:textId="77777777" w:rsidR="00500605" w:rsidRDefault="00925A7C" w:rsidP="00500605"/>
    <w:p w14:paraId="5E17A742" w14:textId="77777777" w:rsidR="00406F39" w:rsidRDefault="00F55D9B" w:rsidP="006830A8">
      <w:pPr>
        <w:pStyle w:val="Heading3"/>
      </w:pPr>
      <w:bookmarkStart w:id="255" w:name="_Toc94795994"/>
      <w:r>
        <w:t>Use Cases</w:t>
      </w:r>
      <w:bookmarkEnd w:id="255"/>
    </w:p>
    <w:p w14:paraId="4C788836" w14:textId="77777777" w:rsidR="00406F39" w:rsidRDefault="00F55D9B" w:rsidP="006830A8">
      <w:pPr>
        <w:pStyle w:val="Heading4"/>
      </w:pPr>
      <w:r>
        <w:t>PWRMAN-UC-REQ-233263/B-Phone as a Key - Charging a Phone when the infotainment system is OFF</w:t>
      </w:r>
    </w:p>
    <w:p w14:paraId="470E5569" w14:textId="77777777" w:rsidR="00AE06BC" w:rsidRPr="00AE06BC" w:rsidRDefault="00925A7C"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14:paraId="74AE77EF" w14:textId="77777777" w:rsidTr="006830A8">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BEF762A" w14:textId="77777777" w:rsidR="00CD0F64" w:rsidRPr="00BF5BD1" w:rsidRDefault="00F55D9B">
            <w:pPr>
              <w:spacing w:line="276" w:lineRule="auto"/>
              <w:rPr>
                <w:rFonts w:cs="Arial"/>
              </w:rPr>
            </w:pPr>
            <w:r w:rsidRPr="00BF5BD1">
              <w:rPr>
                <w:rFonts w:cs="Arial"/>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C94D4A3" w14:textId="77777777" w:rsidR="00CD0F64" w:rsidRPr="00212533" w:rsidRDefault="00F55D9B">
            <w:pPr>
              <w:spacing w:line="276" w:lineRule="auto"/>
              <w:rPr>
                <w:rFonts w:cs="Arial"/>
              </w:rPr>
            </w:pPr>
            <w:r w:rsidRPr="00212533">
              <w:rPr>
                <w:rFonts w:cs="Arial"/>
              </w:rPr>
              <w:t>Vehicle Occupant</w:t>
            </w:r>
          </w:p>
        </w:tc>
      </w:tr>
      <w:tr w:rsidR="00CD0F64" w14:paraId="45A18A19"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43BFC71" w14:textId="77777777" w:rsidR="00CD0F64" w:rsidRPr="00BF5BD1" w:rsidRDefault="00F55D9B">
            <w:pPr>
              <w:spacing w:line="276" w:lineRule="auto"/>
              <w:rPr>
                <w:rFonts w:cs="Arial"/>
              </w:rPr>
            </w:pPr>
            <w:r w:rsidRPr="00BF5BD1">
              <w:rPr>
                <w:rFonts w:cs="Arial"/>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6C505530" w14:textId="77777777" w:rsidR="00BF5BD1" w:rsidRPr="00212533" w:rsidRDefault="00F55D9B">
            <w:pPr>
              <w:spacing w:line="276" w:lineRule="auto"/>
              <w:rPr>
                <w:rFonts w:cs="Arial"/>
              </w:rPr>
            </w:pPr>
            <w:r w:rsidRPr="00212533">
              <w:rPr>
                <w:rFonts w:cs="Arial"/>
              </w:rPr>
              <w:t>The infotainment system is powered OFF so there no infotainment audio (</w:t>
            </w:r>
            <w:proofErr w:type="spellStart"/>
            <w:proofErr w:type="gramStart"/>
            <w:r w:rsidRPr="00212533">
              <w:rPr>
                <w:rFonts w:cs="Arial"/>
              </w:rPr>
              <w:t>ie</w:t>
            </w:r>
            <w:proofErr w:type="spellEnd"/>
            <w:proofErr w:type="gramEnd"/>
            <w:r w:rsidRPr="00212533">
              <w:rPr>
                <w:rFonts w:cs="Arial"/>
              </w:rPr>
              <w:t xml:space="preserve"> </w:t>
            </w:r>
            <w:proofErr w:type="spellStart"/>
            <w:r w:rsidRPr="00212533">
              <w:rPr>
                <w:rFonts w:cs="Arial"/>
              </w:rPr>
              <w:t>HMIAudioMode</w:t>
            </w:r>
            <w:proofErr w:type="spellEnd"/>
            <w:r w:rsidRPr="00212533">
              <w:rPr>
                <w:rFonts w:cs="Arial"/>
              </w:rPr>
              <w:t xml:space="preserve"> = OFF). </w:t>
            </w:r>
          </w:p>
          <w:p w14:paraId="60E0FFFB" w14:textId="77777777" w:rsidR="00BF5BD1" w:rsidRPr="00212533" w:rsidRDefault="00925A7C">
            <w:pPr>
              <w:spacing w:line="276" w:lineRule="auto"/>
              <w:rPr>
                <w:rFonts w:cs="Arial"/>
              </w:rPr>
            </w:pPr>
          </w:p>
          <w:p w14:paraId="32C92F9A" w14:textId="77777777" w:rsidR="00212533" w:rsidRPr="00212533" w:rsidRDefault="00F55D9B" w:rsidP="00212533">
            <w:pPr>
              <w:rPr>
                <w:rFonts w:cs="Arial"/>
              </w:rPr>
            </w:pPr>
            <w:r>
              <w:rPr>
                <w:rFonts w:cs="Arial"/>
              </w:rPr>
              <w:t>The Vehicle System is not requesting infotainment be capable of charging a phone (</w:t>
            </w:r>
            <w:proofErr w:type="spellStart"/>
            <w:proofErr w:type="gramStart"/>
            <w:r>
              <w:rPr>
                <w:rFonts w:cs="Arial"/>
              </w:rPr>
              <w:t>ie</w:t>
            </w:r>
            <w:proofErr w:type="spellEnd"/>
            <w:proofErr w:type="gramEnd"/>
            <w:r>
              <w:rPr>
                <w:rFonts w:cs="Arial"/>
              </w:rPr>
              <w:t xml:space="preserve"> </w:t>
            </w:r>
            <w:proofErr w:type="spellStart"/>
            <w:r w:rsidRPr="00212533">
              <w:rPr>
                <w:rFonts w:cs="Arial"/>
              </w:rPr>
              <w:t>PrsnIDevcChrgEnbl_B_Rq</w:t>
            </w:r>
            <w:proofErr w:type="spellEnd"/>
            <w:r w:rsidRPr="00212533">
              <w:rPr>
                <w:rFonts w:cs="Arial"/>
              </w:rPr>
              <w:t xml:space="preserve"> = Inactive</w:t>
            </w:r>
            <w:r>
              <w:rPr>
                <w:rFonts w:cs="Arial"/>
              </w:rPr>
              <w:t>)</w:t>
            </w:r>
          </w:p>
          <w:p w14:paraId="6B34049A" w14:textId="77777777" w:rsidR="00BF5BD1" w:rsidRPr="00212533" w:rsidRDefault="00925A7C">
            <w:pPr>
              <w:spacing w:line="276" w:lineRule="auto"/>
              <w:rPr>
                <w:rFonts w:cs="Arial"/>
              </w:rPr>
            </w:pPr>
          </w:p>
        </w:tc>
      </w:tr>
      <w:tr w:rsidR="00CD0F64" w14:paraId="280B2382"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13BA830" w14:textId="77777777" w:rsidR="00CD0F64" w:rsidRPr="00BF5BD1" w:rsidRDefault="00F55D9B">
            <w:pPr>
              <w:spacing w:line="276" w:lineRule="auto"/>
              <w:rPr>
                <w:rFonts w:cs="Arial"/>
              </w:rPr>
            </w:pPr>
            <w:r w:rsidRPr="00BF5BD1">
              <w:rPr>
                <w:rFonts w:cs="Arial"/>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48B021BD" w14:textId="77777777" w:rsidR="00CD0F64" w:rsidRPr="00212533" w:rsidRDefault="00F55D9B">
            <w:pPr>
              <w:spacing w:line="276" w:lineRule="auto"/>
              <w:rPr>
                <w:rFonts w:cs="Arial"/>
              </w:rPr>
            </w:pPr>
            <w:r>
              <w:rPr>
                <w:rFonts w:cs="Arial"/>
              </w:rPr>
              <w:t>The Vehicle System request the infotainment system to be capable of charging a phone (</w:t>
            </w:r>
            <w:proofErr w:type="spellStart"/>
            <w:proofErr w:type="gramStart"/>
            <w:r>
              <w:rPr>
                <w:rFonts w:cs="Arial"/>
              </w:rPr>
              <w:t>ie</w:t>
            </w:r>
            <w:proofErr w:type="spellEnd"/>
            <w:proofErr w:type="gramEnd"/>
            <w:r>
              <w:rPr>
                <w:rFonts w:cs="Arial"/>
              </w:rPr>
              <w:t xml:space="preserve"> </w:t>
            </w:r>
            <w:proofErr w:type="spellStart"/>
            <w:r w:rsidRPr="00212533">
              <w:rPr>
                <w:rFonts w:cs="Arial"/>
              </w:rPr>
              <w:t>PrsnIDevcChrgEnbl_B_Rq</w:t>
            </w:r>
            <w:proofErr w:type="spellEnd"/>
            <w:r>
              <w:rPr>
                <w:rFonts w:cs="Arial"/>
              </w:rPr>
              <w:t xml:space="preserve"> = Active)</w:t>
            </w:r>
          </w:p>
        </w:tc>
      </w:tr>
      <w:tr w:rsidR="00CD0F64" w14:paraId="373677FE"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E5DEF84" w14:textId="77777777" w:rsidR="00CD0F64" w:rsidRPr="00BF5BD1" w:rsidRDefault="00F55D9B">
            <w:pPr>
              <w:spacing w:line="276" w:lineRule="auto"/>
              <w:rPr>
                <w:rFonts w:cs="Arial"/>
              </w:rPr>
            </w:pPr>
            <w:r w:rsidRPr="00BF5BD1">
              <w:rPr>
                <w:rFonts w:cs="Arial"/>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04BA8B20" w14:textId="77777777" w:rsidR="00BF5BD1" w:rsidRPr="00F43907" w:rsidRDefault="00F55D9B">
            <w:pPr>
              <w:spacing w:line="276" w:lineRule="auto"/>
              <w:rPr>
                <w:rFonts w:cs="Arial"/>
                <w:color w:val="FF0000"/>
              </w:rPr>
            </w:pPr>
            <w:r w:rsidRPr="00F43907">
              <w:rPr>
                <w:rFonts w:cs="Arial"/>
              </w:rPr>
              <w:t xml:space="preserve">The infotainment phone charging ports (ex USB) </w:t>
            </w:r>
            <w:proofErr w:type="gramStart"/>
            <w:r w:rsidRPr="00F43907">
              <w:rPr>
                <w:rFonts w:cs="Arial"/>
              </w:rPr>
              <w:t>are able to</w:t>
            </w:r>
            <w:proofErr w:type="gramEnd"/>
            <w:r w:rsidRPr="00F43907">
              <w:rPr>
                <w:rFonts w:cs="Arial"/>
              </w:rPr>
              <w:t xml:space="preserve"> charge a phone </w:t>
            </w:r>
          </w:p>
          <w:p w14:paraId="0377FAE2" w14:textId="77777777" w:rsidR="00F43907" w:rsidRPr="00F43907" w:rsidRDefault="00925A7C">
            <w:pPr>
              <w:spacing w:line="276" w:lineRule="auto"/>
              <w:rPr>
                <w:rFonts w:cs="Arial"/>
              </w:rPr>
            </w:pPr>
          </w:p>
          <w:p w14:paraId="2CE062AE" w14:textId="77777777" w:rsidR="00BF5BD1" w:rsidRPr="00F43907" w:rsidRDefault="00F55D9B" w:rsidP="00F43907">
            <w:pPr>
              <w:spacing w:line="276" w:lineRule="auto"/>
              <w:rPr>
                <w:rFonts w:cs="Arial"/>
              </w:rPr>
            </w:pPr>
            <w:r w:rsidRPr="00F43907">
              <w:rPr>
                <w:rFonts w:cs="Arial"/>
              </w:rPr>
              <w:t>The infotainment system is powered OFF so no infotainment audio (</w:t>
            </w:r>
            <w:proofErr w:type="spellStart"/>
            <w:proofErr w:type="gramStart"/>
            <w:r w:rsidRPr="00F43907">
              <w:rPr>
                <w:rFonts w:cs="Arial"/>
              </w:rPr>
              <w:t>ie</w:t>
            </w:r>
            <w:proofErr w:type="spellEnd"/>
            <w:proofErr w:type="gramEnd"/>
            <w:r w:rsidRPr="00F43907">
              <w:rPr>
                <w:rFonts w:cs="Arial"/>
              </w:rPr>
              <w:t xml:space="preserve"> </w:t>
            </w:r>
            <w:proofErr w:type="spellStart"/>
            <w:r w:rsidRPr="00F43907">
              <w:rPr>
                <w:rFonts w:cs="Arial"/>
              </w:rPr>
              <w:t>HMIAudioMode</w:t>
            </w:r>
            <w:proofErr w:type="spellEnd"/>
            <w:r w:rsidRPr="00F43907">
              <w:rPr>
                <w:rFonts w:cs="Arial"/>
              </w:rPr>
              <w:t xml:space="preserve"> = OFF)</w:t>
            </w:r>
          </w:p>
        </w:tc>
      </w:tr>
      <w:tr w:rsidR="00CD0F64" w14:paraId="588C0E19"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FA60964" w14:textId="77777777" w:rsidR="00CD0F64" w:rsidRPr="00BF5BD1" w:rsidRDefault="00F55D9B">
            <w:pPr>
              <w:spacing w:line="276" w:lineRule="auto"/>
              <w:rPr>
                <w:rFonts w:cs="Arial"/>
              </w:rPr>
            </w:pPr>
            <w:r w:rsidRPr="00BF5BD1">
              <w:rPr>
                <w:rFonts w:cs="Arial"/>
                <w:b/>
                <w:bCs/>
              </w:rPr>
              <w:t>Notes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5FC30B0E" w14:textId="77777777" w:rsidR="00CD0F64" w:rsidRPr="00F43907" w:rsidRDefault="00F55D9B" w:rsidP="00D96F42">
            <w:pPr>
              <w:spacing w:line="276" w:lineRule="auto"/>
              <w:rPr>
                <w:rFonts w:cs="Arial"/>
              </w:rPr>
            </w:pPr>
            <w:r w:rsidRPr="00F43907">
              <w:rPr>
                <w:rFonts w:cs="Arial"/>
                <w:lang w:eastAsia="zh-CN"/>
              </w:rPr>
              <w:t>An example of when this might happen would be if the user’s phone battery is dead and they enter the vehicle through the keypad (or door left unlocked)</w:t>
            </w:r>
            <w:r>
              <w:rPr>
                <w:rFonts w:cs="Arial"/>
                <w:lang w:eastAsia="zh-CN"/>
              </w:rPr>
              <w:t>,</w:t>
            </w:r>
            <w:r w:rsidRPr="00F43907">
              <w:rPr>
                <w:rFonts w:cs="Arial"/>
                <w:lang w:eastAsia="zh-CN"/>
              </w:rPr>
              <w:t xml:space="preserve"> but with a dead phone battery they cannot start the car.  The vehicle may </w:t>
            </w:r>
            <w:r>
              <w:rPr>
                <w:rFonts w:cs="Arial"/>
                <w:lang w:eastAsia="zh-CN"/>
              </w:rPr>
              <w:t>use a strategy to determine if a person needs to charge their phone</w:t>
            </w:r>
            <w:r w:rsidRPr="00F43907">
              <w:rPr>
                <w:rFonts w:cs="Arial"/>
                <w:lang w:eastAsia="zh-CN"/>
              </w:rPr>
              <w:t xml:space="preserve"> in the vehicle and send this</w:t>
            </w:r>
            <w:r>
              <w:rPr>
                <w:rFonts w:cs="Arial"/>
                <w:lang w:eastAsia="zh-CN"/>
              </w:rPr>
              <w:t xml:space="preserve"> </w:t>
            </w:r>
            <w:proofErr w:type="spellStart"/>
            <w:r w:rsidRPr="00212533">
              <w:rPr>
                <w:rFonts w:cs="Arial"/>
              </w:rPr>
              <w:t>PrsnIDevcChrgEnbl_B_Rq</w:t>
            </w:r>
            <w:proofErr w:type="spellEnd"/>
            <w:r w:rsidRPr="00F43907">
              <w:rPr>
                <w:rFonts w:cs="Arial"/>
                <w:lang w:eastAsia="zh-CN"/>
              </w:rPr>
              <w:t xml:space="preserve"> power </w:t>
            </w:r>
            <w:proofErr w:type="spellStart"/>
            <w:r w:rsidRPr="00F43907">
              <w:rPr>
                <w:rFonts w:cs="Arial"/>
                <w:lang w:eastAsia="zh-CN"/>
              </w:rPr>
              <w:t>moding</w:t>
            </w:r>
            <w:proofErr w:type="spellEnd"/>
            <w:r w:rsidRPr="00F43907">
              <w:rPr>
                <w:rFonts w:cs="Arial"/>
                <w:lang w:eastAsia="zh-CN"/>
              </w:rPr>
              <w:t xml:space="preserve"> signal to the infotainment system so the phone can be charged enough to start the vehicle.</w:t>
            </w:r>
          </w:p>
        </w:tc>
      </w:tr>
      <w:tr w:rsidR="00CD0F64" w14:paraId="4056E978"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005B225" w14:textId="77777777" w:rsidR="00CD0F64" w:rsidRPr="00BF5BD1" w:rsidRDefault="00F55D9B">
            <w:pPr>
              <w:spacing w:line="276" w:lineRule="auto"/>
              <w:rPr>
                <w:rFonts w:cs="Arial"/>
              </w:rPr>
            </w:pPr>
            <w:r w:rsidRPr="00BF5BD1">
              <w:rPr>
                <w:rFonts w:cs="Arial"/>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458FFFD8" w14:textId="77777777" w:rsidR="00CD0F64" w:rsidRPr="00F43907" w:rsidRDefault="00F55D9B">
            <w:pPr>
              <w:spacing w:line="276" w:lineRule="auto"/>
              <w:rPr>
                <w:rFonts w:cs="Arial"/>
              </w:rPr>
            </w:pPr>
            <w:r w:rsidRPr="00F43907">
              <w:rPr>
                <w:rFonts w:cs="Arial"/>
              </w:rPr>
              <w:t>Vehicle System</w:t>
            </w:r>
          </w:p>
        </w:tc>
      </w:tr>
    </w:tbl>
    <w:p w14:paraId="61477EED" w14:textId="77777777" w:rsidR="00500605" w:rsidRDefault="00925A7C" w:rsidP="00CD0F64"/>
    <w:p w14:paraId="0EDD3E3D" w14:textId="77777777" w:rsidR="00406F39" w:rsidRDefault="00F55D9B" w:rsidP="006830A8">
      <w:pPr>
        <w:pStyle w:val="Heading4"/>
      </w:pPr>
      <w:r>
        <w:t>PWRMAN-UC-REQ-236924/A-Phone as a Key - Vehicle System no longer requesting the infotainment system be able to charge a phone</w:t>
      </w:r>
    </w:p>
    <w:p w14:paraId="58A97277" w14:textId="77777777" w:rsidR="00AE06BC" w:rsidRPr="00AE06BC" w:rsidRDefault="00925A7C"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14:paraId="48DB803A" w14:textId="77777777" w:rsidTr="006830A8">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79923EE" w14:textId="77777777" w:rsidR="00CD0F64" w:rsidRPr="00BF5BD1" w:rsidRDefault="00F55D9B">
            <w:pPr>
              <w:spacing w:line="276" w:lineRule="auto"/>
              <w:rPr>
                <w:rFonts w:cs="Arial"/>
              </w:rPr>
            </w:pPr>
            <w:r w:rsidRPr="00BF5BD1">
              <w:rPr>
                <w:rFonts w:cs="Arial"/>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9046675" w14:textId="77777777" w:rsidR="00CD0F64" w:rsidRPr="00212533" w:rsidRDefault="00F55D9B">
            <w:pPr>
              <w:spacing w:line="276" w:lineRule="auto"/>
              <w:rPr>
                <w:rFonts w:cs="Arial"/>
              </w:rPr>
            </w:pPr>
            <w:r w:rsidRPr="00212533">
              <w:rPr>
                <w:rFonts w:cs="Arial"/>
              </w:rPr>
              <w:t>Vehicle Occupant</w:t>
            </w:r>
          </w:p>
        </w:tc>
      </w:tr>
      <w:tr w:rsidR="00CD0F64" w14:paraId="4A5CF8E8"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7D3163A" w14:textId="77777777" w:rsidR="00CD0F64" w:rsidRPr="00BF5BD1" w:rsidRDefault="00F55D9B">
            <w:pPr>
              <w:spacing w:line="276" w:lineRule="auto"/>
              <w:rPr>
                <w:rFonts w:cs="Arial"/>
              </w:rPr>
            </w:pPr>
            <w:r w:rsidRPr="00BF5BD1">
              <w:rPr>
                <w:rFonts w:cs="Arial"/>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68086AC9" w14:textId="77777777" w:rsidR="00BF5BD1" w:rsidRPr="00212533" w:rsidRDefault="00F55D9B">
            <w:pPr>
              <w:spacing w:line="276" w:lineRule="auto"/>
              <w:rPr>
                <w:rFonts w:cs="Arial"/>
              </w:rPr>
            </w:pPr>
            <w:r w:rsidRPr="00212533">
              <w:rPr>
                <w:rFonts w:cs="Arial"/>
              </w:rPr>
              <w:t>The infotainment system is powered OFF so there no infotainment audio (</w:t>
            </w:r>
            <w:proofErr w:type="spellStart"/>
            <w:proofErr w:type="gramStart"/>
            <w:r w:rsidRPr="00212533">
              <w:rPr>
                <w:rFonts w:cs="Arial"/>
              </w:rPr>
              <w:t>ie</w:t>
            </w:r>
            <w:proofErr w:type="spellEnd"/>
            <w:proofErr w:type="gramEnd"/>
            <w:r w:rsidRPr="00212533">
              <w:rPr>
                <w:rFonts w:cs="Arial"/>
              </w:rPr>
              <w:t xml:space="preserve"> </w:t>
            </w:r>
            <w:proofErr w:type="spellStart"/>
            <w:r w:rsidRPr="00212533">
              <w:rPr>
                <w:rFonts w:cs="Arial"/>
              </w:rPr>
              <w:t>HMIAudioMode</w:t>
            </w:r>
            <w:proofErr w:type="spellEnd"/>
            <w:r w:rsidRPr="00212533">
              <w:rPr>
                <w:rFonts w:cs="Arial"/>
              </w:rPr>
              <w:t xml:space="preserve"> = OFF). </w:t>
            </w:r>
          </w:p>
          <w:p w14:paraId="25F5984F" w14:textId="77777777" w:rsidR="00BF5BD1" w:rsidRPr="00212533" w:rsidRDefault="00925A7C">
            <w:pPr>
              <w:spacing w:line="276" w:lineRule="auto"/>
              <w:rPr>
                <w:rFonts w:cs="Arial"/>
              </w:rPr>
            </w:pPr>
          </w:p>
          <w:p w14:paraId="59E0C8C4" w14:textId="77777777" w:rsidR="00212533" w:rsidRDefault="00F55D9B" w:rsidP="00212533">
            <w:pPr>
              <w:rPr>
                <w:rFonts w:cs="Arial"/>
              </w:rPr>
            </w:pPr>
            <w:r>
              <w:rPr>
                <w:rFonts w:cs="Arial"/>
              </w:rPr>
              <w:t>The Vehicle System requesting infotainment be capable of charging a phone (</w:t>
            </w:r>
            <w:proofErr w:type="spellStart"/>
            <w:proofErr w:type="gramStart"/>
            <w:r>
              <w:rPr>
                <w:rFonts w:cs="Arial"/>
              </w:rPr>
              <w:t>ie</w:t>
            </w:r>
            <w:proofErr w:type="spellEnd"/>
            <w:proofErr w:type="gramEnd"/>
            <w:r>
              <w:rPr>
                <w:rFonts w:cs="Arial"/>
              </w:rPr>
              <w:t xml:space="preserve"> </w:t>
            </w:r>
            <w:proofErr w:type="spellStart"/>
            <w:r w:rsidRPr="00212533">
              <w:rPr>
                <w:rFonts w:cs="Arial"/>
              </w:rPr>
              <w:t>PrsnIDevcChrgEnbl_B_Rq</w:t>
            </w:r>
            <w:proofErr w:type="spellEnd"/>
            <w:r w:rsidRPr="00212533">
              <w:rPr>
                <w:rFonts w:cs="Arial"/>
              </w:rPr>
              <w:t xml:space="preserve"> =</w:t>
            </w:r>
            <w:r>
              <w:rPr>
                <w:rFonts w:cs="Arial"/>
              </w:rPr>
              <w:t xml:space="preserve"> Active)</w:t>
            </w:r>
          </w:p>
          <w:p w14:paraId="1F82FEA4" w14:textId="77777777" w:rsidR="00AA75AF" w:rsidRDefault="00925A7C" w:rsidP="00212533">
            <w:pPr>
              <w:rPr>
                <w:rFonts w:cs="Arial"/>
              </w:rPr>
            </w:pPr>
          </w:p>
          <w:p w14:paraId="7F6FA195" w14:textId="77777777" w:rsidR="00AA75AF" w:rsidRPr="00AA75AF" w:rsidRDefault="00F55D9B" w:rsidP="00AA75AF">
            <w:pPr>
              <w:spacing w:line="276" w:lineRule="auto"/>
              <w:rPr>
                <w:rFonts w:cs="Arial"/>
                <w:color w:val="FF0000"/>
              </w:rPr>
            </w:pPr>
            <w:r w:rsidRPr="00F43907">
              <w:rPr>
                <w:rFonts w:cs="Arial"/>
              </w:rPr>
              <w:t xml:space="preserve">The infotainment phone charging ports (ex USB) </w:t>
            </w:r>
            <w:proofErr w:type="gramStart"/>
            <w:r w:rsidRPr="00F43907">
              <w:rPr>
                <w:rFonts w:cs="Arial"/>
              </w:rPr>
              <w:t>are able to</w:t>
            </w:r>
            <w:proofErr w:type="gramEnd"/>
            <w:r w:rsidRPr="00F43907">
              <w:rPr>
                <w:rFonts w:cs="Arial"/>
              </w:rPr>
              <w:t xml:space="preserve"> charge a phone </w:t>
            </w:r>
          </w:p>
          <w:p w14:paraId="7896C052" w14:textId="77777777" w:rsidR="00BF5BD1" w:rsidRPr="00212533" w:rsidRDefault="00925A7C">
            <w:pPr>
              <w:spacing w:line="276" w:lineRule="auto"/>
              <w:rPr>
                <w:rFonts w:cs="Arial"/>
              </w:rPr>
            </w:pPr>
          </w:p>
        </w:tc>
      </w:tr>
      <w:tr w:rsidR="00CD0F64" w14:paraId="1C75D960"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BC5C481" w14:textId="77777777" w:rsidR="00CD0F64" w:rsidRPr="00BF5BD1" w:rsidRDefault="00F55D9B">
            <w:pPr>
              <w:spacing w:line="276" w:lineRule="auto"/>
              <w:rPr>
                <w:rFonts w:cs="Arial"/>
              </w:rPr>
            </w:pPr>
            <w:r w:rsidRPr="00BF5BD1">
              <w:rPr>
                <w:rFonts w:cs="Arial"/>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1D107C1B" w14:textId="77777777" w:rsidR="00CD0F64" w:rsidRPr="00212533" w:rsidRDefault="00F55D9B" w:rsidP="00AA75AF">
            <w:pPr>
              <w:spacing w:line="276" w:lineRule="auto"/>
              <w:rPr>
                <w:rFonts w:cs="Arial"/>
              </w:rPr>
            </w:pPr>
            <w:r>
              <w:rPr>
                <w:rFonts w:cs="Arial"/>
              </w:rPr>
              <w:t xml:space="preserve">The Vehicle </w:t>
            </w:r>
            <w:proofErr w:type="gramStart"/>
            <w:r>
              <w:rPr>
                <w:rFonts w:cs="Arial"/>
              </w:rPr>
              <w:t>System  no</w:t>
            </w:r>
            <w:proofErr w:type="gramEnd"/>
            <w:r>
              <w:rPr>
                <w:rFonts w:cs="Arial"/>
              </w:rPr>
              <w:t xml:space="preserve"> longer requires the infotainment system to be capable of charging a phone (</w:t>
            </w:r>
            <w:proofErr w:type="spellStart"/>
            <w:r>
              <w:rPr>
                <w:rFonts w:cs="Arial"/>
              </w:rPr>
              <w:t>ie</w:t>
            </w:r>
            <w:proofErr w:type="spellEnd"/>
            <w:r>
              <w:rPr>
                <w:rFonts w:cs="Arial"/>
              </w:rPr>
              <w:t xml:space="preserve"> </w:t>
            </w:r>
            <w:proofErr w:type="spellStart"/>
            <w:r w:rsidRPr="00212533">
              <w:rPr>
                <w:rFonts w:cs="Arial"/>
              </w:rPr>
              <w:t>PrsnIDevcChrgEnbl_B_Rq</w:t>
            </w:r>
            <w:proofErr w:type="spellEnd"/>
            <w:r>
              <w:rPr>
                <w:rFonts w:cs="Arial"/>
              </w:rPr>
              <w:t xml:space="preserve"> = Inactive)</w:t>
            </w:r>
          </w:p>
        </w:tc>
      </w:tr>
      <w:tr w:rsidR="00CD0F64" w14:paraId="05B04FE4"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020E8E0" w14:textId="77777777" w:rsidR="00CD0F64" w:rsidRPr="00BF5BD1" w:rsidRDefault="00F55D9B">
            <w:pPr>
              <w:spacing w:line="276" w:lineRule="auto"/>
              <w:rPr>
                <w:rFonts w:cs="Arial"/>
              </w:rPr>
            </w:pPr>
            <w:r w:rsidRPr="00BF5BD1">
              <w:rPr>
                <w:rFonts w:cs="Arial"/>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3992D1A3" w14:textId="77777777" w:rsidR="00BF5BD1" w:rsidRPr="00F43907" w:rsidRDefault="00F55D9B">
            <w:pPr>
              <w:spacing w:line="276" w:lineRule="auto"/>
              <w:rPr>
                <w:rFonts w:cs="Arial"/>
                <w:color w:val="FF0000"/>
              </w:rPr>
            </w:pPr>
            <w:r w:rsidRPr="00F43907">
              <w:rPr>
                <w:rFonts w:cs="Arial"/>
              </w:rPr>
              <w:t xml:space="preserve">The infotainment phone charging ports (ex USB) are </w:t>
            </w:r>
            <w:r>
              <w:rPr>
                <w:rFonts w:cs="Arial"/>
              </w:rPr>
              <w:t>no longer required to be able to charge a phone to support Phone as a Key</w:t>
            </w:r>
            <w:r w:rsidRPr="00F43907">
              <w:rPr>
                <w:rFonts w:cs="Arial"/>
              </w:rPr>
              <w:t xml:space="preserve"> </w:t>
            </w:r>
          </w:p>
          <w:p w14:paraId="50812238" w14:textId="77777777" w:rsidR="00F43907" w:rsidRPr="00F43907" w:rsidRDefault="00925A7C">
            <w:pPr>
              <w:spacing w:line="276" w:lineRule="auto"/>
              <w:rPr>
                <w:rFonts w:cs="Arial"/>
              </w:rPr>
            </w:pPr>
          </w:p>
          <w:p w14:paraId="050AAD8B" w14:textId="77777777" w:rsidR="00BF5BD1" w:rsidRPr="00F43907" w:rsidRDefault="00F55D9B" w:rsidP="00F43907">
            <w:pPr>
              <w:spacing w:line="276" w:lineRule="auto"/>
              <w:rPr>
                <w:rFonts w:cs="Arial"/>
              </w:rPr>
            </w:pPr>
            <w:r w:rsidRPr="00F43907">
              <w:rPr>
                <w:rFonts w:cs="Arial"/>
              </w:rPr>
              <w:t>The infotainment system is powered OFF so no infotainment audio (</w:t>
            </w:r>
            <w:proofErr w:type="spellStart"/>
            <w:proofErr w:type="gramStart"/>
            <w:r w:rsidRPr="00F43907">
              <w:rPr>
                <w:rFonts w:cs="Arial"/>
              </w:rPr>
              <w:t>ie</w:t>
            </w:r>
            <w:proofErr w:type="spellEnd"/>
            <w:proofErr w:type="gramEnd"/>
            <w:r w:rsidRPr="00F43907">
              <w:rPr>
                <w:rFonts w:cs="Arial"/>
              </w:rPr>
              <w:t xml:space="preserve"> </w:t>
            </w:r>
            <w:proofErr w:type="spellStart"/>
            <w:r w:rsidRPr="00F43907">
              <w:rPr>
                <w:rFonts w:cs="Arial"/>
              </w:rPr>
              <w:t>HMIAudioMode</w:t>
            </w:r>
            <w:proofErr w:type="spellEnd"/>
            <w:r w:rsidRPr="00F43907">
              <w:rPr>
                <w:rFonts w:cs="Arial"/>
              </w:rPr>
              <w:t xml:space="preserve"> = OFF)</w:t>
            </w:r>
          </w:p>
        </w:tc>
      </w:tr>
      <w:tr w:rsidR="00CD0F64" w14:paraId="67A53A3B"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7F59F9D" w14:textId="77777777" w:rsidR="00CD0F64" w:rsidRPr="00BF5BD1" w:rsidRDefault="00F55D9B">
            <w:pPr>
              <w:spacing w:line="276" w:lineRule="auto"/>
              <w:rPr>
                <w:rFonts w:cs="Arial"/>
              </w:rPr>
            </w:pPr>
            <w:r w:rsidRPr="00BF5BD1">
              <w:rPr>
                <w:rFonts w:cs="Arial"/>
                <w:b/>
                <w:bCs/>
              </w:rPr>
              <w:t>Notes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04F9364F" w14:textId="77777777" w:rsidR="00CD0F64" w:rsidRPr="00F43907" w:rsidRDefault="00925A7C" w:rsidP="00303A49">
            <w:pPr>
              <w:spacing w:line="276" w:lineRule="auto"/>
              <w:rPr>
                <w:rFonts w:cs="Arial"/>
              </w:rPr>
            </w:pPr>
          </w:p>
        </w:tc>
      </w:tr>
      <w:tr w:rsidR="00CD0F64" w14:paraId="37B8AD59"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8B7D8DA" w14:textId="77777777" w:rsidR="00CD0F64" w:rsidRPr="00BF5BD1" w:rsidRDefault="00F55D9B">
            <w:pPr>
              <w:spacing w:line="276" w:lineRule="auto"/>
              <w:rPr>
                <w:rFonts w:cs="Arial"/>
              </w:rPr>
            </w:pPr>
            <w:r w:rsidRPr="00BF5BD1">
              <w:rPr>
                <w:rFonts w:cs="Arial"/>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500700DB" w14:textId="77777777" w:rsidR="00CD0F64" w:rsidRPr="00F43907" w:rsidRDefault="00F55D9B">
            <w:pPr>
              <w:spacing w:line="276" w:lineRule="auto"/>
              <w:rPr>
                <w:rFonts w:cs="Arial"/>
              </w:rPr>
            </w:pPr>
            <w:r w:rsidRPr="00F43907">
              <w:rPr>
                <w:rFonts w:cs="Arial"/>
              </w:rPr>
              <w:t>Vehicle System</w:t>
            </w:r>
          </w:p>
        </w:tc>
      </w:tr>
    </w:tbl>
    <w:p w14:paraId="42DEF65D" w14:textId="77777777" w:rsidR="00500605" w:rsidRDefault="00925A7C" w:rsidP="00CD0F64"/>
    <w:p w14:paraId="7E9E2F1D" w14:textId="77777777" w:rsidR="00406F39" w:rsidRDefault="00F55D9B" w:rsidP="006830A8">
      <w:pPr>
        <w:pStyle w:val="Heading3"/>
      </w:pPr>
      <w:bookmarkStart w:id="256" w:name="_Toc94795995"/>
      <w:r>
        <w:t>Requirements</w:t>
      </w:r>
      <w:bookmarkEnd w:id="256"/>
    </w:p>
    <w:p w14:paraId="158269DE" w14:textId="77777777" w:rsidR="006830A8" w:rsidRPr="006830A8" w:rsidRDefault="006830A8" w:rsidP="006830A8">
      <w:pPr>
        <w:pStyle w:val="Heading4"/>
        <w:rPr>
          <w:b w:val="0"/>
          <w:u w:val="single"/>
        </w:rPr>
      </w:pPr>
      <w:r w:rsidRPr="006830A8">
        <w:rPr>
          <w:b w:val="0"/>
          <w:u w:val="single"/>
        </w:rPr>
        <w:t xml:space="preserve">PWRMAN-SR-REQ-233262/E-Phone as a Key - Phone Charging power </w:t>
      </w:r>
      <w:proofErr w:type="spellStart"/>
      <w:r w:rsidRPr="006830A8">
        <w:rPr>
          <w:b w:val="0"/>
          <w:u w:val="single"/>
        </w:rPr>
        <w:t>moding</w:t>
      </w:r>
      <w:proofErr w:type="spellEnd"/>
    </w:p>
    <w:p w14:paraId="472426B7" w14:textId="77777777" w:rsidR="00310472" w:rsidRDefault="00F55D9B" w:rsidP="00500605">
      <w:pPr>
        <w:rPr>
          <w:rFonts w:cs="Arial"/>
        </w:rPr>
      </w:pPr>
      <w:r>
        <w:rPr>
          <w:rFonts w:cs="Arial"/>
        </w:rPr>
        <w:t>Whenever the infotainment system is powered on (</w:t>
      </w:r>
      <w:proofErr w:type="spellStart"/>
      <w:proofErr w:type="gramStart"/>
      <w:r>
        <w:rPr>
          <w:rFonts w:cs="Arial"/>
        </w:rPr>
        <w:t>ie</w:t>
      </w:r>
      <w:proofErr w:type="spellEnd"/>
      <w:proofErr w:type="gramEnd"/>
      <w:r>
        <w:rPr>
          <w:rFonts w:cs="Arial"/>
        </w:rPr>
        <w:t xml:space="preserve"> </w:t>
      </w:r>
      <w:proofErr w:type="spellStart"/>
      <w:r>
        <w:rPr>
          <w:rFonts w:cs="Arial"/>
        </w:rPr>
        <w:t>HMIAudioMode</w:t>
      </w:r>
      <w:proofErr w:type="spellEnd"/>
      <w:r>
        <w:rPr>
          <w:rFonts w:cs="Arial"/>
        </w:rPr>
        <w:t xml:space="preserve"> = ON) the Infotainment Phone Charging modules (ex USB ports or any other phone charging ports) shall be capable of charging a phone.</w:t>
      </w:r>
    </w:p>
    <w:p w14:paraId="50EE15BE" w14:textId="77777777" w:rsidR="00E50341" w:rsidRDefault="00925A7C" w:rsidP="00500605">
      <w:pPr>
        <w:rPr>
          <w:rFonts w:cs="Arial"/>
        </w:rPr>
      </w:pPr>
    </w:p>
    <w:p w14:paraId="58C4FD01" w14:textId="77777777" w:rsidR="00500605" w:rsidRDefault="00F55D9B" w:rsidP="00500605">
      <w:pPr>
        <w:rPr>
          <w:rFonts w:cs="Arial"/>
        </w:rPr>
      </w:pPr>
      <w:r>
        <w:rPr>
          <w:rFonts w:cs="Arial"/>
        </w:rPr>
        <w:t xml:space="preserve">An infotainment module that supports charging a </w:t>
      </w:r>
      <w:r w:rsidRPr="00AA3B66">
        <w:rPr>
          <w:rFonts w:cs="Arial"/>
        </w:rPr>
        <w:t>Phone (ex. USB ports, infotainment power points…) shall support charging a phone whenever “</w:t>
      </w:r>
      <w:proofErr w:type="spellStart"/>
      <w:r w:rsidRPr="00AA3B66">
        <w:rPr>
          <w:rFonts w:cs="Arial"/>
        </w:rPr>
        <w:t>PrsnIDevChrgEnbl_B_</w:t>
      </w:r>
      <w:proofErr w:type="gramStart"/>
      <w:r w:rsidRPr="004C120F">
        <w:rPr>
          <w:rFonts w:cs="Arial"/>
        </w:rPr>
        <w:t>Rq</w:t>
      </w:r>
      <w:proofErr w:type="spellEnd"/>
      <w:r w:rsidRPr="004C120F">
        <w:rPr>
          <w:rFonts w:cs="Arial"/>
        </w:rPr>
        <w:t xml:space="preserve">  =</w:t>
      </w:r>
      <w:proofErr w:type="gramEnd"/>
      <w:r w:rsidRPr="004C120F">
        <w:rPr>
          <w:rFonts w:cs="Arial"/>
        </w:rPr>
        <w:t xml:space="preserve"> Active”.  This</w:t>
      </w:r>
      <w:r>
        <w:rPr>
          <w:rFonts w:cs="Arial"/>
        </w:rPr>
        <w:t xml:space="preserve"> is regardless of </w:t>
      </w:r>
      <w:proofErr w:type="spellStart"/>
      <w:r>
        <w:rPr>
          <w:rFonts w:cs="Arial"/>
        </w:rPr>
        <w:t>HMIAudioMode</w:t>
      </w:r>
      <w:proofErr w:type="spellEnd"/>
      <w:r>
        <w:rPr>
          <w:rFonts w:cs="Arial"/>
        </w:rPr>
        <w:t xml:space="preserve"> power mode status.  </w:t>
      </w:r>
    </w:p>
    <w:p w14:paraId="182AE72F" w14:textId="77777777" w:rsidR="004B174A" w:rsidRDefault="00F55D9B" w:rsidP="004B174A">
      <w:pPr>
        <w:numPr>
          <w:ilvl w:val="0"/>
          <w:numId w:val="349"/>
        </w:numPr>
        <w:rPr>
          <w:rFonts w:cs="Arial"/>
        </w:rPr>
      </w:pPr>
      <w:r>
        <w:rPr>
          <w:rFonts w:cs="Arial"/>
        </w:rPr>
        <w:t xml:space="preserve">Example: If </w:t>
      </w:r>
      <w:proofErr w:type="spellStart"/>
      <w:r w:rsidRPr="00AA3B66">
        <w:rPr>
          <w:rFonts w:cs="Arial"/>
        </w:rPr>
        <w:t>HMIAudioMode</w:t>
      </w:r>
      <w:proofErr w:type="spellEnd"/>
      <w:r w:rsidRPr="00AA3B66">
        <w:rPr>
          <w:rFonts w:cs="Arial"/>
        </w:rPr>
        <w:t xml:space="preserve"> = OFF and </w:t>
      </w:r>
      <w:proofErr w:type="spellStart"/>
      <w:r w:rsidRPr="00AA3B66">
        <w:rPr>
          <w:rFonts w:cs="Arial"/>
        </w:rPr>
        <w:t>PrsnIDevChrgEnbl_B_</w:t>
      </w:r>
      <w:proofErr w:type="gramStart"/>
      <w:r w:rsidRPr="00AA3B66">
        <w:rPr>
          <w:rFonts w:cs="Arial"/>
        </w:rPr>
        <w:t>Rq</w:t>
      </w:r>
      <w:proofErr w:type="spellEnd"/>
      <w:r w:rsidRPr="00AA3B66">
        <w:rPr>
          <w:rFonts w:cs="Arial"/>
        </w:rPr>
        <w:t xml:space="preserve">  =</w:t>
      </w:r>
      <w:proofErr w:type="gramEnd"/>
      <w:r w:rsidRPr="00AA3B66">
        <w:rPr>
          <w:rFonts w:cs="Arial"/>
        </w:rPr>
        <w:t xml:space="preserve"> Active </w:t>
      </w:r>
      <w:r>
        <w:rPr>
          <w:rFonts w:cs="Arial"/>
        </w:rPr>
        <w:t>the Infotainment P</w:t>
      </w:r>
      <w:r w:rsidRPr="00AA3B66">
        <w:rPr>
          <w:rFonts w:cs="Arial"/>
        </w:rPr>
        <w:t>ho</w:t>
      </w:r>
      <w:r>
        <w:rPr>
          <w:rFonts w:cs="Arial"/>
        </w:rPr>
        <w:t>ne Charging Module</w:t>
      </w:r>
      <w:r w:rsidRPr="00AA3B66">
        <w:rPr>
          <w:rFonts w:cs="Arial"/>
        </w:rPr>
        <w:t xml:space="preserve"> shall be capable of charging</w:t>
      </w:r>
      <w:r>
        <w:rPr>
          <w:rFonts w:cs="Arial"/>
        </w:rPr>
        <w:t xml:space="preserve"> a phone (ex with the USB ports) while the infotainment system remains off.</w:t>
      </w:r>
    </w:p>
    <w:p w14:paraId="40F3A50E" w14:textId="77777777" w:rsidR="004B174A" w:rsidRDefault="00925A7C" w:rsidP="004B174A">
      <w:pPr>
        <w:rPr>
          <w:rFonts w:cs="Arial"/>
        </w:rPr>
      </w:pPr>
    </w:p>
    <w:p w14:paraId="5E0FDFA7" w14:textId="77777777" w:rsidR="00E50341" w:rsidRDefault="00F55D9B" w:rsidP="004B174A">
      <w:pPr>
        <w:rPr>
          <w:rFonts w:cs="Arial"/>
        </w:rPr>
      </w:pPr>
      <w:ins w:id="257" w:author="Jason Myslinski" w:date="2019-06-25T13:13:00Z">
        <w:r>
          <w:rPr>
            <w:rFonts w:cs="Arial"/>
          </w:rPr>
          <w:t>The Infotainment module that supports charging a Phone shall power down</w:t>
        </w:r>
      </w:ins>
      <w:ins w:id="258" w:author="Jason Myslinski" w:date="2019-07-09T14:29:00Z">
        <w:r>
          <w:rPr>
            <w:rFonts w:cs="Arial"/>
          </w:rPr>
          <w:t xml:space="preserve"> to its low power state</w:t>
        </w:r>
      </w:ins>
      <w:ins w:id="259" w:author="Jason Myslinski" w:date="2019-06-25T13:13:00Z">
        <w:r>
          <w:rPr>
            <w:rFonts w:cs="Arial"/>
          </w:rPr>
          <w:t xml:space="preserve"> if </w:t>
        </w:r>
        <w:proofErr w:type="spellStart"/>
        <w:r>
          <w:rPr>
            <w:rFonts w:cs="Arial"/>
          </w:rPr>
          <w:t>PrsnDevChrgEnbl_B_Rq</w:t>
        </w:r>
        <w:proofErr w:type="spellEnd"/>
        <w:r>
          <w:rPr>
            <w:rFonts w:cs="Arial"/>
          </w:rPr>
          <w:t xml:space="preserve"> = Inactive and no other signals</w:t>
        </w:r>
      </w:ins>
      <w:ins w:id="260" w:author="Jason Myslinski" w:date="2019-06-25T13:15:00Z">
        <w:r>
          <w:rPr>
            <w:rFonts w:cs="Arial"/>
          </w:rPr>
          <w:t xml:space="preserve"> or features</w:t>
        </w:r>
      </w:ins>
      <w:ins w:id="261" w:author="Jason Myslinski" w:date="2019-06-25T13:13:00Z">
        <w:r>
          <w:rPr>
            <w:rFonts w:cs="Arial"/>
          </w:rPr>
          <w:t xml:space="preserve"> are powering up the infotainment module (ex </w:t>
        </w:r>
        <w:proofErr w:type="spellStart"/>
        <w:r>
          <w:rPr>
            <w:rFonts w:cs="Arial"/>
          </w:rPr>
          <w:t>Ignition_Status</w:t>
        </w:r>
        <w:proofErr w:type="spellEnd"/>
        <w:r>
          <w:rPr>
            <w:rFonts w:cs="Arial"/>
          </w:rPr>
          <w:t>).</w:t>
        </w:r>
      </w:ins>
    </w:p>
    <w:p w14:paraId="2203F425" w14:textId="77777777" w:rsidR="00E50341" w:rsidRPr="00C8395C" w:rsidRDefault="00925A7C" w:rsidP="004B174A">
      <w:pPr>
        <w:rPr>
          <w:rFonts w:cs="Arial"/>
        </w:rPr>
      </w:pPr>
    </w:p>
    <w:p w14:paraId="0CB9E731" w14:textId="77777777" w:rsidR="00AA29FC" w:rsidRPr="00C8395C" w:rsidRDefault="00F55D9B" w:rsidP="00AA29FC">
      <w:pPr>
        <w:rPr>
          <w:rFonts w:cs="Arial"/>
        </w:rPr>
      </w:pPr>
      <w:r w:rsidRPr="00C8395C">
        <w:rPr>
          <w:rFonts w:cs="Arial"/>
        </w:rPr>
        <w:t xml:space="preserve">When </w:t>
      </w:r>
      <w:proofErr w:type="spellStart"/>
      <w:r w:rsidRPr="00C8395C">
        <w:rPr>
          <w:rFonts w:cs="Arial"/>
        </w:rPr>
        <w:t>Ignition_Status</w:t>
      </w:r>
      <w:proofErr w:type="spellEnd"/>
      <w:r w:rsidRPr="00C8395C">
        <w:rPr>
          <w:rFonts w:cs="Arial"/>
        </w:rPr>
        <w:t xml:space="preserve"> = OFF/Accessory if the signal </w:t>
      </w:r>
      <w:proofErr w:type="spellStart"/>
      <w:r w:rsidRPr="00C8395C">
        <w:rPr>
          <w:rFonts w:cs="Arial"/>
        </w:rPr>
        <w:t>PrsnIDevChrgEnbl_B_Rq</w:t>
      </w:r>
      <w:proofErr w:type="spellEnd"/>
      <w:r w:rsidRPr="00C8395C">
        <w:rPr>
          <w:rFonts w:cs="Arial"/>
        </w:rPr>
        <w:t xml:space="preserve"> is no longer on the network bus (either signal missing or update bit showing the signal is not fresh data) then the last signal state shall be remembered.</w:t>
      </w:r>
    </w:p>
    <w:p w14:paraId="52E6FBAC" w14:textId="77777777" w:rsidR="00C8395C" w:rsidRPr="00C8395C" w:rsidRDefault="00925A7C" w:rsidP="00C8395C">
      <w:pPr>
        <w:rPr>
          <w:rFonts w:cs="Arial"/>
        </w:rPr>
      </w:pPr>
    </w:p>
    <w:p w14:paraId="0251CA28" w14:textId="77777777" w:rsidR="00AA29FC" w:rsidRPr="00C8395C" w:rsidRDefault="00F55D9B" w:rsidP="00C8395C">
      <w:pPr>
        <w:rPr>
          <w:rFonts w:cs="Arial"/>
        </w:rPr>
      </w:pPr>
      <w:r w:rsidRPr="00C8395C">
        <w:rPr>
          <w:rFonts w:cs="Arial"/>
        </w:rPr>
        <w:t xml:space="preserve">The Infotainment Phone Charging module shall not keep the bus awake for </w:t>
      </w:r>
      <w:proofErr w:type="spellStart"/>
      <w:r w:rsidRPr="00C8395C">
        <w:rPr>
          <w:rFonts w:cs="Arial"/>
        </w:rPr>
        <w:t>PrsnIDevChrgEnbl_B_Rq</w:t>
      </w:r>
      <w:proofErr w:type="spellEnd"/>
      <w:r w:rsidRPr="00C8395C">
        <w:rPr>
          <w:rFonts w:cs="Arial"/>
        </w:rPr>
        <w:t xml:space="preserve"> = Active and will remain powered up locally if the network bus is in sleep mode. </w:t>
      </w:r>
    </w:p>
    <w:p w14:paraId="16C51DC0" w14:textId="77777777" w:rsidR="00C8395C" w:rsidRPr="00C8395C" w:rsidRDefault="00925A7C" w:rsidP="00C8395C">
      <w:pPr>
        <w:rPr>
          <w:rFonts w:cs="Arial"/>
        </w:rPr>
      </w:pPr>
    </w:p>
    <w:p w14:paraId="23131197" w14:textId="77777777" w:rsidR="004C120F" w:rsidRPr="00C8395C" w:rsidRDefault="00F55D9B" w:rsidP="00C8395C">
      <w:pPr>
        <w:rPr>
          <w:rFonts w:cs="Arial"/>
        </w:rPr>
      </w:pPr>
      <w:r>
        <w:rPr>
          <w:rFonts w:cs="Arial"/>
        </w:rPr>
        <w:t>If the Infotainment System Phone C</w:t>
      </w:r>
      <w:r w:rsidRPr="00C8395C">
        <w:rPr>
          <w:rFonts w:cs="Arial"/>
        </w:rPr>
        <w:t xml:space="preserve">harging module has not received </w:t>
      </w:r>
      <w:proofErr w:type="spellStart"/>
      <w:r w:rsidRPr="00C8395C">
        <w:rPr>
          <w:rFonts w:cs="Arial"/>
        </w:rPr>
        <w:t>PrsnIDevChrgEnbl_B_Rq</w:t>
      </w:r>
      <w:proofErr w:type="spellEnd"/>
      <w:r w:rsidRPr="00C8395C">
        <w:rPr>
          <w:rFonts w:cs="Arial"/>
        </w:rPr>
        <w:t xml:space="preserve"> = Inactive for more than an hour after first receiving </w:t>
      </w:r>
      <w:proofErr w:type="spellStart"/>
      <w:r w:rsidRPr="00C8395C">
        <w:rPr>
          <w:rFonts w:cs="Arial"/>
        </w:rPr>
        <w:t>PrsnIDevC</w:t>
      </w:r>
      <w:r>
        <w:rPr>
          <w:rFonts w:cs="Arial"/>
        </w:rPr>
        <w:t>hrgEnbl_B_Rq</w:t>
      </w:r>
      <w:proofErr w:type="spellEnd"/>
      <w:r>
        <w:rPr>
          <w:rFonts w:cs="Arial"/>
        </w:rPr>
        <w:t xml:space="preserve"> = </w:t>
      </w:r>
      <w:proofErr w:type="gramStart"/>
      <w:r>
        <w:rPr>
          <w:rFonts w:cs="Arial"/>
        </w:rPr>
        <w:t>Active</w:t>
      </w:r>
      <w:proofErr w:type="gramEnd"/>
      <w:r>
        <w:rPr>
          <w:rFonts w:cs="Arial"/>
        </w:rPr>
        <w:t xml:space="preserve"> then the I</w:t>
      </w:r>
      <w:r w:rsidRPr="00C8395C">
        <w:rPr>
          <w:rFonts w:cs="Arial"/>
        </w:rPr>
        <w:t>nfot</w:t>
      </w:r>
      <w:r>
        <w:rPr>
          <w:rFonts w:cs="Arial"/>
        </w:rPr>
        <w:t>ainment System Phone C</w:t>
      </w:r>
      <w:r w:rsidRPr="00C8395C">
        <w:rPr>
          <w:rFonts w:cs="Arial"/>
        </w:rPr>
        <w:t xml:space="preserve">harging module shall treat </w:t>
      </w:r>
      <w:proofErr w:type="spellStart"/>
      <w:r w:rsidRPr="00C8395C">
        <w:rPr>
          <w:rFonts w:cs="Arial"/>
        </w:rPr>
        <w:t>PrsnIDevChrgEnbl_B_Rq</w:t>
      </w:r>
      <w:proofErr w:type="spellEnd"/>
      <w:r w:rsidRPr="00C8395C">
        <w:rPr>
          <w:rFonts w:cs="Arial"/>
        </w:rPr>
        <w:t xml:space="preserve"> as though it equals Inactive.  </w:t>
      </w:r>
    </w:p>
    <w:p w14:paraId="2D96993C" w14:textId="77777777" w:rsidR="00AA29FC" w:rsidRPr="00C8395C" w:rsidRDefault="00F55D9B" w:rsidP="00C8395C">
      <w:pPr>
        <w:numPr>
          <w:ilvl w:val="0"/>
          <w:numId w:val="350"/>
        </w:numPr>
        <w:rPr>
          <w:rFonts w:cs="Arial"/>
        </w:rPr>
      </w:pPr>
      <w:r w:rsidRPr="00C8395C">
        <w:rPr>
          <w:rFonts w:cs="Arial"/>
        </w:rPr>
        <w:t xml:space="preserve">Whenever the Infotainment System Phone Charging module receives </w:t>
      </w:r>
      <w:proofErr w:type="spellStart"/>
      <w:r w:rsidRPr="00C8395C">
        <w:rPr>
          <w:rFonts w:cs="Arial"/>
        </w:rPr>
        <w:t>PrsnIDevChrgEnbl_B_Rq</w:t>
      </w:r>
      <w:proofErr w:type="spellEnd"/>
      <w:r w:rsidRPr="00C8395C">
        <w:rPr>
          <w:rFonts w:cs="Arial"/>
        </w:rPr>
        <w:t xml:space="preserve"> = Active the </w:t>
      </w:r>
      <w:proofErr w:type="gramStart"/>
      <w:r w:rsidRPr="00C8395C">
        <w:rPr>
          <w:rFonts w:cs="Arial"/>
        </w:rPr>
        <w:t>1 hour</w:t>
      </w:r>
      <w:proofErr w:type="gramEnd"/>
      <w:r w:rsidRPr="00C8395C">
        <w:rPr>
          <w:rFonts w:cs="Arial"/>
        </w:rPr>
        <w:t xml:space="preserve"> timer shall be reset </w:t>
      </w:r>
    </w:p>
    <w:p w14:paraId="0581624D" w14:textId="77777777" w:rsidR="00ED7EC3" w:rsidRPr="00C8395C" w:rsidRDefault="00F55D9B" w:rsidP="00960E2C">
      <w:pPr>
        <w:tabs>
          <w:tab w:val="left" w:pos="960"/>
        </w:tabs>
        <w:rPr>
          <w:rFonts w:cs="Arial"/>
        </w:rPr>
      </w:pPr>
      <w:r w:rsidRPr="00C8395C">
        <w:rPr>
          <w:rFonts w:cs="Arial"/>
        </w:rPr>
        <w:tab/>
      </w:r>
    </w:p>
    <w:p w14:paraId="4FA4CCBC" w14:textId="77777777" w:rsidR="00ED7EC3" w:rsidRDefault="00F55D9B" w:rsidP="00500605">
      <w:pPr>
        <w:rPr>
          <w:rFonts w:cs="Arial"/>
        </w:rPr>
      </w:pPr>
      <w:r>
        <w:rPr>
          <w:rFonts w:cs="Arial"/>
        </w:rPr>
        <w:t xml:space="preserve">When the infotainment system is in a load shed state (ex </w:t>
      </w:r>
      <w:proofErr w:type="spellStart"/>
      <w:r>
        <w:rPr>
          <w:rFonts w:cs="Arial"/>
        </w:rPr>
        <w:t>HMIAudioMode</w:t>
      </w:r>
      <w:proofErr w:type="spellEnd"/>
      <w:r>
        <w:rPr>
          <w:rFonts w:cs="Arial"/>
        </w:rPr>
        <w:t xml:space="preserve"> = Load Shed), or KOL </w:t>
      </w:r>
      <w:r w:rsidRPr="00960E2C">
        <w:rPr>
          <w:rFonts w:cs="Arial"/>
        </w:rPr>
        <w:t>Mode (</w:t>
      </w:r>
      <w:proofErr w:type="spellStart"/>
      <w:proofErr w:type="gramStart"/>
      <w:r w:rsidRPr="00960E2C">
        <w:rPr>
          <w:rFonts w:cs="Arial"/>
        </w:rPr>
        <w:t>ie</w:t>
      </w:r>
      <w:proofErr w:type="spellEnd"/>
      <w:proofErr w:type="gramEnd"/>
      <w:r w:rsidRPr="00960E2C">
        <w:rPr>
          <w:rFonts w:cs="Arial"/>
        </w:rPr>
        <w:t xml:space="preserve"> </w:t>
      </w:r>
      <w:proofErr w:type="spellStart"/>
      <w:r w:rsidRPr="00960E2C">
        <w:rPr>
          <w:rFonts w:cs="Arial"/>
        </w:rPr>
        <w:t>KeyOffMde_D_Actl</w:t>
      </w:r>
      <w:proofErr w:type="spellEnd"/>
      <w:r w:rsidRPr="00960E2C">
        <w:rPr>
          <w:rFonts w:cs="Arial"/>
        </w:rPr>
        <w:t>) is at hibernate/critical batt</w:t>
      </w:r>
      <w:r>
        <w:rPr>
          <w:rFonts w:cs="Arial"/>
        </w:rPr>
        <w:t>,</w:t>
      </w:r>
      <w:r w:rsidRPr="00960E2C">
        <w:rPr>
          <w:rFonts w:cs="Arial"/>
        </w:rPr>
        <w:t xml:space="preserve"> if </w:t>
      </w:r>
      <w:proofErr w:type="spellStart"/>
      <w:r w:rsidRPr="00960E2C">
        <w:rPr>
          <w:rFonts w:cs="Arial"/>
        </w:rPr>
        <w:t>PrsnIDevChrgEnbl_B_Rq</w:t>
      </w:r>
      <w:proofErr w:type="spellEnd"/>
      <w:r w:rsidRPr="00960E2C">
        <w:rPr>
          <w:rFonts w:cs="Arial"/>
        </w:rPr>
        <w:t xml:space="preserve"> = Active </w:t>
      </w:r>
      <w:r>
        <w:rPr>
          <w:rFonts w:cs="Arial"/>
        </w:rPr>
        <w:t xml:space="preserve">then </w:t>
      </w:r>
      <w:r w:rsidRPr="00960E2C">
        <w:rPr>
          <w:rFonts w:cs="Arial"/>
        </w:rPr>
        <w:t xml:space="preserve">the </w:t>
      </w:r>
      <w:r>
        <w:rPr>
          <w:rFonts w:cs="Arial"/>
        </w:rPr>
        <w:t>Infotainment Phone C</w:t>
      </w:r>
      <w:r w:rsidRPr="00960E2C">
        <w:rPr>
          <w:rFonts w:cs="Arial"/>
        </w:rPr>
        <w:t>harg</w:t>
      </w:r>
      <w:r>
        <w:rPr>
          <w:rFonts w:cs="Arial"/>
        </w:rPr>
        <w:t xml:space="preserve">ing module shall still be capable of charging a phone.  </w:t>
      </w:r>
    </w:p>
    <w:p w14:paraId="004F1AF2" w14:textId="77777777" w:rsidR="00463579" w:rsidRPr="00C8395C" w:rsidRDefault="00925A7C" w:rsidP="00500605">
      <w:pPr>
        <w:rPr>
          <w:rFonts w:cs="Arial"/>
        </w:rPr>
      </w:pPr>
    </w:p>
    <w:p w14:paraId="75C976CD" w14:textId="77777777" w:rsidR="008B19BF" w:rsidRDefault="00F55D9B">
      <w:pPr>
        <w:spacing w:after="200" w:line="276" w:lineRule="auto"/>
      </w:pPr>
      <w:r>
        <w:br w:type="page"/>
      </w:r>
    </w:p>
    <w:p w14:paraId="349F3948" w14:textId="77777777" w:rsidR="00406F39" w:rsidRDefault="00F55D9B" w:rsidP="006830A8">
      <w:pPr>
        <w:pStyle w:val="Heading2"/>
      </w:pPr>
      <w:bookmarkStart w:id="262" w:name="_Toc94795996"/>
      <w:r w:rsidRPr="00B9479B">
        <w:lastRenderedPageBreak/>
        <w:t xml:space="preserve">PWRMAN-FUN-REQ-235503/C-Key Off Load Mode </w:t>
      </w:r>
      <w:proofErr w:type="gramStart"/>
      <w:r w:rsidRPr="00B9479B">
        <w:t>signal</w:t>
      </w:r>
      <w:proofErr w:type="gramEnd"/>
      <w:r w:rsidRPr="00B9479B">
        <w:t xml:space="preserve"> Power Management</w:t>
      </w:r>
      <w:bookmarkEnd w:id="262"/>
    </w:p>
    <w:p w14:paraId="5B6545E3" w14:textId="77777777" w:rsidR="00500605" w:rsidRDefault="00925A7C" w:rsidP="00500605"/>
    <w:p w14:paraId="57370149" w14:textId="77777777" w:rsidR="00406F39" w:rsidRDefault="00F55D9B" w:rsidP="006830A8">
      <w:pPr>
        <w:pStyle w:val="Heading3"/>
      </w:pPr>
      <w:bookmarkStart w:id="263" w:name="_Toc94795997"/>
      <w:r>
        <w:t>Use Case</w:t>
      </w:r>
      <w:bookmarkEnd w:id="263"/>
    </w:p>
    <w:p w14:paraId="743935F7" w14:textId="77777777" w:rsidR="00406F39" w:rsidRDefault="00F55D9B" w:rsidP="006830A8">
      <w:pPr>
        <w:pStyle w:val="Heading4"/>
      </w:pPr>
      <w:r>
        <w:t>PWRMAN-UC-REQ-235517/B-Critical Batt - KOL Mode (Infotainment)</w:t>
      </w:r>
    </w:p>
    <w:p w14:paraId="51D84CE0" w14:textId="77777777" w:rsidR="00AE06BC" w:rsidRPr="00AE06BC" w:rsidRDefault="00925A7C"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30"/>
      </w:tblGrid>
      <w:tr w:rsidR="00CD0F64" w14:paraId="361DEBA7" w14:textId="77777777" w:rsidTr="006830A8">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20A08DC" w14:textId="77777777" w:rsidR="00CD0F64" w:rsidRPr="000928D1" w:rsidRDefault="00F55D9B">
            <w:pPr>
              <w:spacing w:line="276" w:lineRule="auto"/>
              <w:rPr>
                <w:rFonts w:cs="Arial"/>
              </w:rPr>
            </w:pPr>
            <w:r w:rsidRPr="000928D1">
              <w:rPr>
                <w:rFonts w:cs="Arial"/>
                <w:b/>
                <w:bCs/>
              </w:rPr>
              <w:t>Actors</w:t>
            </w:r>
          </w:p>
        </w:tc>
        <w:tc>
          <w:tcPr>
            <w:tcW w:w="76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602D7D0" w14:textId="77777777" w:rsidR="00CD0F64" w:rsidRPr="000928D1" w:rsidRDefault="00F55D9B">
            <w:pPr>
              <w:spacing w:line="276" w:lineRule="auto"/>
              <w:rPr>
                <w:rFonts w:cs="Arial"/>
              </w:rPr>
            </w:pPr>
            <w:r w:rsidRPr="000928D1">
              <w:rPr>
                <w:rFonts w:cs="Arial"/>
              </w:rPr>
              <w:t>System</w:t>
            </w:r>
          </w:p>
        </w:tc>
      </w:tr>
      <w:tr w:rsidR="000928D1" w14:paraId="2AD59A3A"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4E63C23" w14:textId="77777777" w:rsidR="000928D1" w:rsidRPr="000928D1" w:rsidRDefault="00F55D9B">
            <w:pPr>
              <w:spacing w:line="276" w:lineRule="auto"/>
              <w:rPr>
                <w:rFonts w:cs="Arial"/>
              </w:rPr>
            </w:pPr>
            <w:r w:rsidRPr="000928D1">
              <w:rPr>
                <w:rFonts w:cs="Arial"/>
                <w:b/>
                <w:bCs/>
              </w:rPr>
              <w:t>Pre-conditions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7F9DD5B7" w14:textId="77777777" w:rsidR="000928D1" w:rsidRPr="000928D1" w:rsidRDefault="00F55D9B">
            <w:pPr>
              <w:spacing w:line="276" w:lineRule="auto"/>
              <w:rPr>
                <w:rFonts w:cs="Arial"/>
              </w:rPr>
            </w:pPr>
            <w:proofErr w:type="spellStart"/>
            <w:r w:rsidRPr="000928D1">
              <w:rPr>
                <w:rFonts w:cs="Arial"/>
              </w:rPr>
              <w:t>Ignition_Status</w:t>
            </w:r>
            <w:proofErr w:type="spellEnd"/>
            <w:r w:rsidRPr="000928D1">
              <w:rPr>
                <w:rFonts w:cs="Arial"/>
              </w:rPr>
              <w:t xml:space="preserve"> = OFF</w:t>
            </w:r>
          </w:p>
          <w:p w14:paraId="651CC6DD" w14:textId="77777777" w:rsidR="000928D1" w:rsidRPr="000928D1" w:rsidRDefault="00925A7C">
            <w:pPr>
              <w:spacing w:line="276" w:lineRule="auto"/>
              <w:rPr>
                <w:rFonts w:cs="Arial"/>
              </w:rPr>
            </w:pPr>
          </w:p>
          <w:p w14:paraId="1C05F004" w14:textId="77777777" w:rsidR="000928D1" w:rsidRPr="000928D1" w:rsidRDefault="00F55D9B">
            <w:pPr>
              <w:spacing w:line="276" w:lineRule="auto"/>
              <w:rPr>
                <w:rFonts w:cs="Arial"/>
              </w:rPr>
            </w:pPr>
            <w:r w:rsidRPr="000928D1">
              <w:rPr>
                <w:rFonts w:cs="Arial"/>
              </w:rPr>
              <w:t>Low battery critical battery event occurs (</w:t>
            </w:r>
            <w:proofErr w:type="spellStart"/>
            <w:proofErr w:type="gramStart"/>
            <w:r w:rsidRPr="000928D1">
              <w:rPr>
                <w:rFonts w:cs="Arial"/>
              </w:rPr>
              <w:t>ie</w:t>
            </w:r>
            <w:proofErr w:type="spellEnd"/>
            <w:proofErr w:type="gramEnd"/>
            <w:r w:rsidRPr="000928D1">
              <w:rPr>
                <w:rFonts w:cs="Arial"/>
              </w:rPr>
              <w:t xml:space="preserve"> </w:t>
            </w:r>
            <w:proofErr w:type="spellStart"/>
            <w:r w:rsidRPr="000928D1">
              <w:rPr>
                <w:rFonts w:cs="Arial"/>
              </w:rPr>
              <w:t>KeyOffMde_D_Actl</w:t>
            </w:r>
            <w:proofErr w:type="spellEnd"/>
            <w:r w:rsidRPr="000928D1">
              <w:rPr>
                <w:rFonts w:cs="Arial"/>
              </w:rPr>
              <w:t xml:space="preserve"> = Normal </w:t>
            </w:r>
            <w:r w:rsidRPr="000928D1">
              <w:rPr>
                <w:rFonts w:cs="Arial"/>
              </w:rPr>
              <w:sym w:font="Wingdings" w:char="F0E0"/>
            </w:r>
            <w:r w:rsidRPr="000928D1">
              <w:rPr>
                <w:rFonts w:cs="Arial"/>
              </w:rPr>
              <w:t xml:space="preserve"> Critical Battery) and bus goes back to sleep</w:t>
            </w:r>
          </w:p>
        </w:tc>
      </w:tr>
      <w:tr w:rsidR="000928D1" w14:paraId="1FAB1B88"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F8A7591" w14:textId="77777777" w:rsidR="000928D1" w:rsidRPr="000928D1" w:rsidRDefault="00F55D9B">
            <w:pPr>
              <w:spacing w:line="276" w:lineRule="auto"/>
              <w:rPr>
                <w:rFonts w:cs="Arial"/>
              </w:rPr>
            </w:pPr>
            <w:r w:rsidRPr="000928D1">
              <w:rPr>
                <w:rFonts w:cs="Arial"/>
                <w:b/>
                <w:bCs/>
              </w:rPr>
              <w:t>Scenario Description</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5DCD14FD" w14:textId="77777777" w:rsidR="000928D1" w:rsidRPr="000928D1" w:rsidRDefault="00F55D9B">
            <w:pPr>
              <w:spacing w:line="276" w:lineRule="auto"/>
              <w:rPr>
                <w:rFonts w:cs="Arial"/>
              </w:rPr>
            </w:pPr>
            <w:r w:rsidRPr="000928D1">
              <w:rPr>
                <w:rFonts w:cs="Arial"/>
              </w:rPr>
              <w:t>User opens the door and presses the power button to enter extended play</w:t>
            </w:r>
          </w:p>
        </w:tc>
      </w:tr>
      <w:tr w:rsidR="000928D1" w14:paraId="78F212DD"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24C0049" w14:textId="77777777" w:rsidR="000928D1" w:rsidRPr="000928D1" w:rsidRDefault="00F55D9B">
            <w:pPr>
              <w:spacing w:line="276" w:lineRule="auto"/>
              <w:rPr>
                <w:rFonts w:cs="Arial"/>
              </w:rPr>
            </w:pPr>
            <w:r w:rsidRPr="000928D1">
              <w:rPr>
                <w:rFonts w:cs="Arial"/>
                <w:b/>
                <w:bCs/>
              </w:rPr>
              <w:t>Post-conditions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38B395C2" w14:textId="77777777" w:rsidR="000928D1" w:rsidRPr="000928D1" w:rsidRDefault="00F55D9B" w:rsidP="000928D1">
            <w:pPr>
              <w:numPr>
                <w:ilvl w:val="0"/>
                <w:numId w:val="352"/>
              </w:numPr>
              <w:spacing w:line="276" w:lineRule="auto"/>
              <w:rPr>
                <w:rFonts w:cs="Arial"/>
                <w:szCs w:val="20"/>
              </w:rPr>
            </w:pPr>
            <w:r w:rsidRPr="000928D1">
              <w:rPr>
                <w:rFonts w:cs="Arial"/>
                <w:szCs w:val="20"/>
              </w:rPr>
              <w:t>The Welcome screen does not turn On</w:t>
            </w:r>
          </w:p>
          <w:p w14:paraId="5C8517E2" w14:textId="77777777" w:rsidR="000928D1" w:rsidRPr="000928D1" w:rsidRDefault="00F55D9B" w:rsidP="000928D1">
            <w:pPr>
              <w:numPr>
                <w:ilvl w:val="0"/>
                <w:numId w:val="352"/>
              </w:numPr>
              <w:spacing w:line="276" w:lineRule="auto"/>
              <w:rPr>
                <w:rFonts w:cs="Arial"/>
                <w:szCs w:val="20"/>
              </w:rPr>
            </w:pPr>
            <w:r w:rsidRPr="000928D1">
              <w:rPr>
                <w:rFonts w:cs="Arial"/>
                <w:szCs w:val="20"/>
              </w:rPr>
              <w:t>Extended Play is not entered</w:t>
            </w:r>
          </w:p>
        </w:tc>
      </w:tr>
      <w:tr w:rsidR="00CD0F64" w14:paraId="370D720D"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9CA9959" w14:textId="77777777" w:rsidR="00CD0F64" w:rsidRPr="000928D1" w:rsidRDefault="00F55D9B">
            <w:pPr>
              <w:spacing w:line="276" w:lineRule="auto"/>
              <w:rPr>
                <w:rFonts w:cs="Arial"/>
              </w:rPr>
            </w:pPr>
            <w:r w:rsidRPr="000928D1">
              <w:rPr>
                <w:rFonts w:cs="Arial"/>
                <w:b/>
                <w:bCs/>
              </w:rPr>
              <w:t>Notes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6C69EF47" w14:textId="77777777" w:rsidR="00CD0F64" w:rsidRPr="000928D1" w:rsidRDefault="00925A7C">
            <w:pPr>
              <w:spacing w:line="276" w:lineRule="auto"/>
              <w:rPr>
                <w:rFonts w:cs="Arial"/>
              </w:rPr>
            </w:pPr>
          </w:p>
        </w:tc>
      </w:tr>
      <w:tr w:rsidR="00CD0F64" w14:paraId="0B2E8318"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9DD2EEC" w14:textId="77777777" w:rsidR="00CD0F64" w:rsidRPr="000928D1" w:rsidRDefault="00F55D9B">
            <w:pPr>
              <w:spacing w:line="276" w:lineRule="auto"/>
              <w:rPr>
                <w:rFonts w:cs="Arial"/>
              </w:rPr>
            </w:pPr>
            <w:r w:rsidRPr="000928D1">
              <w:rPr>
                <w:rFonts w:cs="Arial"/>
                <w:b/>
                <w:bCs/>
              </w:rPr>
              <w:t>Interfaces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555DD12D" w14:textId="77777777" w:rsidR="00CD0F64" w:rsidRPr="000928D1" w:rsidRDefault="00F55D9B">
            <w:pPr>
              <w:spacing w:line="276" w:lineRule="auto"/>
              <w:rPr>
                <w:rFonts w:cs="Arial"/>
              </w:rPr>
            </w:pPr>
            <w:r w:rsidRPr="000928D1">
              <w:rPr>
                <w:rFonts w:cs="Arial"/>
              </w:rPr>
              <w:t>Vehicle System Interface</w:t>
            </w:r>
          </w:p>
        </w:tc>
      </w:tr>
    </w:tbl>
    <w:p w14:paraId="1267D7BC" w14:textId="77777777" w:rsidR="00500605" w:rsidRDefault="00925A7C" w:rsidP="00CD0F64"/>
    <w:p w14:paraId="34CBFAA0" w14:textId="77777777" w:rsidR="00406F39" w:rsidRDefault="00F55D9B" w:rsidP="006830A8">
      <w:pPr>
        <w:pStyle w:val="Heading4"/>
      </w:pPr>
      <w:r>
        <w:t>PWRMAN-UC-REQ-235518/D-Hibernate - KOL Mode (Infotainment)</w:t>
      </w:r>
    </w:p>
    <w:p w14:paraId="105A8FDD" w14:textId="77777777" w:rsidR="00AE06BC" w:rsidRPr="00AE06BC" w:rsidRDefault="00925A7C"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30"/>
      </w:tblGrid>
      <w:tr w:rsidR="00CD0F64" w:rsidRPr="000226A4" w14:paraId="0B4005C3" w14:textId="77777777" w:rsidTr="006830A8">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D4DCC8D" w14:textId="77777777" w:rsidR="00CD0F64" w:rsidRPr="002C7DD1" w:rsidRDefault="00F55D9B">
            <w:pPr>
              <w:spacing w:line="276" w:lineRule="auto"/>
              <w:rPr>
                <w:rFonts w:cs="Arial"/>
              </w:rPr>
            </w:pPr>
            <w:r w:rsidRPr="002C7DD1">
              <w:rPr>
                <w:rFonts w:cs="Arial"/>
                <w:b/>
                <w:bCs/>
              </w:rPr>
              <w:t>Actors</w:t>
            </w:r>
          </w:p>
        </w:tc>
        <w:tc>
          <w:tcPr>
            <w:tcW w:w="76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CAD3110" w14:textId="77777777" w:rsidR="00CD0F64" w:rsidRPr="00D96D87" w:rsidRDefault="00F55D9B">
            <w:pPr>
              <w:spacing w:line="276" w:lineRule="auto"/>
              <w:rPr>
                <w:rFonts w:cs="Arial"/>
              </w:rPr>
            </w:pPr>
            <w:r w:rsidRPr="00D96D87">
              <w:rPr>
                <w:rFonts w:cs="Arial"/>
              </w:rPr>
              <w:t>System</w:t>
            </w:r>
          </w:p>
        </w:tc>
      </w:tr>
      <w:tr w:rsidR="002C7DD1" w:rsidRPr="000226A4" w14:paraId="2A882035"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229C03D" w14:textId="77777777" w:rsidR="002C7DD1" w:rsidRPr="002C7DD1" w:rsidRDefault="00F55D9B">
            <w:pPr>
              <w:spacing w:line="276" w:lineRule="auto"/>
              <w:rPr>
                <w:rFonts w:cs="Arial"/>
              </w:rPr>
            </w:pPr>
            <w:r w:rsidRPr="002C7DD1">
              <w:rPr>
                <w:rFonts w:cs="Arial"/>
                <w:b/>
                <w:bCs/>
              </w:rPr>
              <w:t>Pre-conditions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06C0B90F" w14:textId="77777777" w:rsidR="002C7DD1" w:rsidRPr="00D96D87" w:rsidRDefault="00F55D9B">
            <w:pPr>
              <w:spacing w:line="276" w:lineRule="auto"/>
              <w:rPr>
                <w:rFonts w:cs="Arial"/>
              </w:rPr>
            </w:pPr>
            <w:proofErr w:type="spellStart"/>
            <w:r w:rsidRPr="00D96D87">
              <w:rPr>
                <w:rFonts w:cs="Arial"/>
              </w:rPr>
              <w:t>Ignition_Status</w:t>
            </w:r>
            <w:proofErr w:type="spellEnd"/>
            <w:r w:rsidRPr="00D96D87">
              <w:rPr>
                <w:rFonts w:cs="Arial"/>
              </w:rPr>
              <w:t xml:space="preserve"> = OFF for more than 5 days (</w:t>
            </w:r>
            <w:proofErr w:type="spellStart"/>
            <w:proofErr w:type="gramStart"/>
            <w:r w:rsidRPr="00D96D87">
              <w:rPr>
                <w:rFonts w:cs="Arial"/>
              </w:rPr>
              <w:t>ie</w:t>
            </w:r>
            <w:proofErr w:type="spellEnd"/>
            <w:proofErr w:type="gramEnd"/>
            <w:r w:rsidRPr="00D96D87">
              <w:rPr>
                <w:rFonts w:cs="Arial"/>
              </w:rPr>
              <w:t xml:space="preserve"> </w:t>
            </w:r>
            <w:proofErr w:type="spellStart"/>
            <w:r w:rsidRPr="00D96D87">
              <w:rPr>
                <w:rFonts w:cs="Arial"/>
              </w:rPr>
              <w:t>KeyOffMde_D_Actl</w:t>
            </w:r>
            <w:proofErr w:type="spellEnd"/>
            <w:r w:rsidRPr="00D96D87">
              <w:rPr>
                <w:rFonts w:cs="Arial"/>
              </w:rPr>
              <w:t xml:space="preserve"> = Hibernate)</w:t>
            </w:r>
          </w:p>
        </w:tc>
      </w:tr>
      <w:tr w:rsidR="002C7DD1" w:rsidRPr="000226A4" w14:paraId="3AA9E658"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3486E17" w14:textId="77777777" w:rsidR="002C7DD1" w:rsidRPr="002C7DD1" w:rsidRDefault="00F55D9B">
            <w:pPr>
              <w:spacing w:line="276" w:lineRule="auto"/>
              <w:rPr>
                <w:rFonts w:cs="Arial"/>
              </w:rPr>
            </w:pPr>
            <w:r w:rsidRPr="002C7DD1">
              <w:rPr>
                <w:rFonts w:cs="Arial"/>
                <w:b/>
                <w:bCs/>
              </w:rPr>
              <w:t>Scenario Description</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4CB44438" w14:textId="77777777" w:rsidR="002C7DD1" w:rsidRPr="00E92B86" w:rsidRDefault="00F55D9B">
            <w:pPr>
              <w:spacing w:line="276" w:lineRule="auto"/>
              <w:rPr>
                <w:rFonts w:cs="Arial"/>
              </w:rPr>
            </w:pPr>
            <w:r w:rsidRPr="00E92B86">
              <w:rPr>
                <w:rFonts w:cs="Arial"/>
              </w:rPr>
              <w:t>User opens the door and presses the power button to enter extended play</w:t>
            </w:r>
          </w:p>
        </w:tc>
      </w:tr>
      <w:tr w:rsidR="002C7DD1" w:rsidRPr="000226A4" w14:paraId="139F03C5"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2F69B2F" w14:textId="77777777" w:rsidR="002C7DD1" w:rsidRPr="002C7DD1" w:rsidRDefault="00F55D9B">
            <w:pPr>
              <w:spacing w:line="276" w:lineRule="auto"/>
              <w:rPr>
                <w:rFonts w:cs="Arial"/>
              </w:rPr>
            </w:pPr>
            <w:r w:rsidRPr="002C7DD1">
              <w:rPr>
                <w:rFonts w:cs="Arial"/>
                <w:b/>
                <w:bCs/>
              </w:rPr>
              <w:t>Post-conditions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69AC0C0D" w14:textId="77777777" w:rsidR="002C7DD1" w:rsidRPr="00E92B86" w:rsidRDefault="00F55D9B" w:rsidP="002C7DD1">
            <w:pPr>
              <w:numPr>
                <w:ilvl w:val="0"/>
                <w:numId w:val="354"/>
              </w:numPr>
              <w:spacing w:line="276" w:lineRule="auto"/>
              <w:rPr>
                <w:rFonts w:cs="Arial"/>
              </w:rPr>
            </w:pPr>
            <w:r w:rsidRPr="00E92B86">
              <w:rPr>
                <w:rFonts w:cs="Arial"/>
              </w:rPr>
              <w:t>The Welcome screen does not turn On</w:t>
            </w:r>
          </w:p>
          <w:p w14:paraId="08572E7C" w14:textId="77777777" w:rsidR="002C7DD1" w:rsidRPr="00E92B86" w:rsidRDefault="00F55D9B" w:rsidP="002C7DD1">
            <w:pPr>
              <w:numPr>
                <w:ilvl w:val="0"/>
                <w:numId w:val="354"/>
              </w:numPr>
              <w:spacing w:line="276" w:lineRule="auto"/>
              <w:rPr>
                <w:rFonts w:cs="Arial"/>
              </w:rPr>
            </w:pPr>
            <w:r w:rsidRPr="00E92B86">
              <w:rPr>
                <w:rFonts w:cs="Arial"/>
              </w:rPr>
              <w:t>Extended Play is not entered</w:t>
            </w:r>
          </w:p>
        </w:tc>
      </w:tr>
      <w:tr w:rsidR="002C7DD1" w:rsidRPr="000226A4" w14:paraId="6670D269"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660634C" w14:textId="77777777" w:rsidR="002C7DD1" w:rsidRPr="002C7DD1" w:rsidRDefault="00F55D9B">
            <w:pPr>
              <w:spacing w:line="276" w:lineRule="auto"/>
              <w:rPr>
                <w:rFonts w:cs="Arial"/>
              </w:rPr>
            </w:pPr>
            <w:r w:rsidRPr="002C7DD1">
              <w:rPr>
                <w:rFonts w:cs="Arial"/>
                <w:b/>
                <w:bCs/>
              </w:rPr>
              <w:t>Notes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4ACE466E" w14:textId="77777777" w:rsidR="002C7DD1" w:rsidRPr="00D96D87" w:rsidRDefault="00F55D9B">
            <w:pPr>
              <w:spacing w:line="276" w:lineRule="auto"/>
              <w:rPr>
                <w:rFonts w:cs="Arial"/>
              </w:rPr>
            </w:pPr>
            <w:r w:rsidRPr="00D96D87">
              <w:rPr>
                <w:rFonts w:cs="Arial"/>
              </w:rPr>
              <w:t xml:space="preserve">Hibernate was 5 days when the use case was written </w:t>
            </w:r>
          </w:p>
        </w:tc>
      </w:tr>
      <w:tr w:rsidR="00CD0F64" w:rsidRPr="000226A4" w14:paraId="70714E24"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144E7EE" w14:textId="77777777" w:rsidR="00CD0F64" w:rsidRPr="002C7DD1" w:rsidRDefault="00F55D9B">
            <w:pPr>
              <w:spacing w:line="276" w:lineRule="auto"/>
              <w:rPr>
                <w:rFonts w:cs="Arial"/>
              </w:rPr>
            </w:pPr>
            <w:r w:rsidRPr="002C7DD1">
              <w:rPr>
                <w:rFonts w:cs="Arial"/>
                <w:b/>
                <w:bCs/>
              </w:rPr>
              <w:t>Interfaces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1B824A83" w14:textId="77777777" w:rsidR="00CD0F64" w:rsidRPr="00D96D87" w:rsidRDefault="00F55D9B">
            <w:pPr>
              <w:spacing w:line="276" w:lineRule="auto"/>
              <w:rPr>
                <w:rFonts w:cs="Arial"/>
              </w:rPr>
            </w:pPr>
            <w:r w:rsidRPr="00D96D87">
              <w:rPr>
                <w:rFonts w:cs="Arial"/>
              </w:rPr>
              <w:t>Vehicle System Interface</w:t>
            </w:r>
          </w:p>
        </w:tc>
      </w:tr>
    </w:tbl>
    <w:p w14:paraId="45CFB104" w14:textId="77777777" w:rsidR="00500605" w:rsidRPr="000226A4" w:rsidRDefault="00925A7C" w:rsidP="00CD0F64">
      <w:pPr>
        <w:rPr>
          <w:rFonts w:cs="Arial"/>
        </w:rPr>
      </w:pPr>
    </w:p>
    <w:p w14:paraId="4BC6BCB2" w14:textId="77777777" w:rsidR="00406F39" w:rsidRDefault="00F55D9B" w:rsidP="006830A8">
      <w:pPr>
        <w:pStyle w:val="Heading4"/>
      </w:pPr>
      <w:r>
        <w:t>PWRMAN-UC-REQ-235608/A-Critical Batt - KOL Mode (Chimes)</w:t>
      </w:r>
    </w:p>
    <w:p w14:paraId="2241D521" w14:textId="77777777" w:rsidR="00AE06BC" w:rsidRPr="00AE06BC" w:rsidRDefault="00925A7C"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540"/>
      </w:tblGrid>
      <w:tr w:rsidR="00C52147" w:rsidRPr="00C52147" w14:paraId="6DAD1737" w14:textId="77777777" w:rsidTr="006830A8">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29A0C02" w14:textId="77777777" w:rsidR="00C52147" w:rsidRPr="00C52147" w:rsidRDefault="00F55D9B">
            <w:pPr>
              <w:spacing w:line="276" w:lineRule="auto"/>
              <w:rPr>
                <w:rFonts w:cs="Arial"/>
              </w:rPr>
            </w:pPr>
            <w:r w:rsidRPr="00C52147">
              <w:rPr>
                <w:rFonts w:cs="Arial"/>
                <w:b/>
                <w:bCs/>
              </w:rPr>
              <w:t>Actors</w:t>
            </w:r>
          </w:p>
        </w:tc>
        <w:tc>
          <w:tcPr>
            <w:tcW w:w="75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ACB8B54" w14:textId="77777777" w:rsidR="00C52147" w:rsidRPr="00C52147" w:rsidRDefault="00F55D9B">
            <w:pPr>
              <w:spacing w:line="276" w:lineRule="auto"/>
              <w:rPr>
                <w:rFonts w:cs="Arial"/>
              </w:rPr>
            </w:pPr>
            <w:r w:rsidRPr="00C52147">
              <w:rPr>
                <w:rFonts w:cs="Arial"/>
              </w:rPr>
              <w:t>System</w:t>
            </w:r>
          </w:p>
        </w:tc>
      </w:tr>
      <w:tr w:rsidR="00C52147" w:rsidRPr="00C52147" w14:paraId="2F86920D"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4608302" w14:textId="77777777" w:rsidR="00C52147" w:rsidRPr="00C52147" w:rsidRDefault="00F55D9B">
            <w:pPr>
              <w:spacing w:line="276" w:lineRule="auto"/>
              <w:rPr>
                <w:rFonts w:cs="Arial"/>
              </w:rPr>
            </w:pPr>
            <w:r w:rsidRPr="00C52147">
              <w:rPr>
                <w:rFonts w:cs="Arial"/>
                <w:b/>
                <w:bCs/>
              </w:rPr>
              <w:t>Pre-conditions</w:t>
            </w:r>
          </w:p>
        </w:tc>
        <w:tc>
          <w:tcPr>
            <w:tcW w:w="7540" w:type="dxa"/>
            <w:tcBorders>
              <w:top w:val="nil"/>
              <w:left w:val="nil"/>
              <w:bottom w:val="single" w:sz="8" w:space="0" w:color="auto"/>
              <w:right w:val="single" w:sz="8" w:space="0" w:color="auto"/>
            </w:tcBorders>
            <w:tcMar>
              <w:top w:w="0" w:type="dxa"/>
              <w:left w:w="108" w:type="dxa"/>
              <w:bottom w:w="0" w:type="dxa"/>
              <w:right w:w="108" w:type="dxa"/>
            </w:tcMar>
          </w:tcPr>
          <w:p w14:paraId="258E981A" w14:textId="77777777" w:rsidR="00C52147" w:rsidRPr="00C52147" w:rsidRDefault="00F55D9B">
            <w:pPr>
              <w:spacing w:line="276" w:lineRule="auto"/>
              <w:rPr>
                <w:rFonts w:cs="Arial"/>
              </w:rPr>
            </w:pPr>
            <w:proofErr w:type="spellStart"/>
            <w:r w:rsidRPr="00C52147">
              <w:rPr>
                <w:rFonts w:cs="Arial"/>
              </w:rPr>
              <w:t>Ignition_Status</w:t>
            </w:r>
            <w:proofErr w:type="spellEnd"/>
            <w:r w:rsidRPr="00C52147">
              <w:rPr>
                <w:rFonts w:cs="Arial"/>
              </w:rPr>
              <w:t xml:space="preserve"> = OFF</w:t>
            </w:r>
          </w:p>
          <w:p w14:paraId="6A6DF602" w14:textId="77777777" w:rsidR="00C52147" w:rsidRPr="00C52147" w:rsidRDefault="00925A7C">
            <w:pPr>
              <w:spacing w:line="276" w:lineRule="auto"/>
              <w:rPr>
                <w:rFonts w:cs="Arial"/>
              </w:rPr>
            </w:pPr>
          </w:p>
          <w:p w14:paraId="17839F65" w14:textId="77777777" w:rsidR="00C52147" w:rsidRPr="00C52147" w:rsidRDefault="00F55D9B">
            <w:pPr>
              <w:spacing w:line="276" w:lineRule="auto"/>
              <w:rPr>
                <w:rFonts w:cs="Arial"/>
              </w:rPr>
            </w:pPr>
            <w:r w:rsidRPr="00C52147">
              <w:rPr>
                <w:rFonts w:cs="Arial"/>
              </w:rPr>
              <w:t>Low battery critical battery event occurs (</w:t>
            </w:r>
            <w:proofErr w:type="spellStart"/>
            <w:proofErr w:type="gramStart"/>
            <w:r w:rsidRPr="00C52147">
              <w:rPr>
                <w:rFonts w:cs="Arial"/>
              </w:rPr>
              <w:t>ie</w:t>
            </w:r>
            <w:proofErr w:type="spellEnd"/>
            <w:proofErr w:type="gramEnd"/>
            <w:r w:rsidRPr="00C52147">
              <w:rPr>
                <w:rFonts w:cs="Arial"/>
              </w:rPr>
              <w:t xml:space="preserve"> </w:t>
            </w:r>
            <w:proofErr w:type="spellStart"/>
            <w:r w:rsidRPr="00C52147">
              <w:rPr>
                <w:rFonts w:cs="Arial"/>
              </w:rPr>
              <w:t>KeyOffMde_D_Actl</w:t>
            </w:r>
            <w:proofErr w:type="spellEnd"/>
            <w:r w:rsidRPr="00C52147">
              <w:rPr>
                <w:rFonts w:cs="Arial"/>
              </w:rPr>
              <w:t xml:space="preserve"> = Normal </w:t>
            </w:r>
            <w:r w:rsidRPr="00C52147">
              <w:rPr>
                <w:rFonts w:cs="Arial"/>
              </w:rPr>
              <w:sym w:font="Wingdings" w:char="F0E0"/>
            </w:r>
            <w:r w:rsidRPr="00C52147">
              <w:rPr>
                <w:rFonts w:cs="Arial"/>
              </w:rPr>
              <w:t xml:space="preserve"> Critical Battery) and bus goes back to sleep</w:t>
            </w:r>
          </w:p>
        </w:tc>
      </w:tr>
      <w:tr w:rsidR="00C52147" w:rsidRPr="00C52147" w14:paraId="74970E2D"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89DC494" w14:textId="77777777" w:rsidR="00C52147" w:rsidRPr="00C52147" w:rsidRDefault="00F55D9B">
            <w:pPr>
              <w:spacing w:line="276" w:lineRule="auto"/>
              <w:rPr>
                <w:rFonts w:cs="Arial"/>
              </w:rPr>
            </w:pPr>
            <w:r w:rsidRPr="00C52147">
              <w:rPr>
                <w:rFonts w:cs="Arial"/>
                <w:b/>
                <w:bCs/>
              </w:rPr>
              <w:t>Scenario Description</w:t>
            </w:r>
          </w:p>
        </w:tc>
        <w:tc>
          <w:tcPr>
            <w:tcW w:w="7540" w:type="dxa"/>
            <w:tcBorders>
              <w:top w:val="nil"/>
              <w:left w:val="nil"/>
              <w:bottom w:val="single" w:sz="8" w:space="0" w:color="auto"/>
              <w:right w:val="single" w:sz="8" w:space="0" w:color="auto"/>
            </w:tcBorders>
            <w:tcMar>
              <w:top w:w="0" w:type="dxa"/>
              <w:left w:w="108" w:type="dxa"/>
              <w:bottom w:w="0" w:type="dxa"/>
              <w:right w:w="108" w:type="dxa"/>
            </w:tcMar>
          </w:tcPr>
          <w:p w14:paraId="378B4306" w14:textId="77777777" w:rsidR="00C52147" w:rsidRPr="00C52147" w:rsidRDefault="00F55D9B">
            <w:pPr>
              <w:spacing w:line="276" w:lineRule="auto"/>
              <w:rPr>
                <w:rFonts w:cs="Arial"/>
              </w:rPr>
            </w:pPr>
            <w:r w:rsidRPr="00C52147">
              <w:rPr>
                <w:rFonts w:cs="Arial"/>
              </w:rPr>
              <w:t xml:space="preserve">User opens the door and activates a chime </w:t>
            </w:r>
          </w:p>
        </w:tc>
      </w:tr>
      <w:tr w:rsidR="00C52147" w:rsidRPr="00C52147" w14:paraId="570E9EC5"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207BBBF" w14:textId="77777777" w:rsidR="00C52147" w:rsidRPr="00C52147" w:rsidRDefault="00F55D9B">
            <w:pPr>
              <w:spacing w:line="276" w:lineRule="auto"/>
              <w:rPr>
                <w:rFonts w:cs="Arial"/>
              </w:rPr>
            </w:pPr>
            <w:r w:rsidRPr="00C52147">
              <w:rPr>
                <w:rFonts w:cs="Arial"/>
                <w:b/>
                <w:bCs/>
              </w:rPr>
              <w:t>Post-conditions</w:t>
            </w:r>
          </w:p>
        </w:tc>
        <w:tc>
          <w:tcPr>
            <w:tcW w:w="7540" w:type="dxa"/>
            <w:tcBorders>
              <w:top w:val="nil"/>
              <w:left w:val="nil"/>
              <w:bottom w:val="single" w:sz="8" w:space="0" w:color="auto"/>
              <w:right w:val="single" w:sz="8" w:space="0" w:color="auto"/>
            </w:tcBorders>
            <w:tcMar>
              <w:top w:w="0" w:type="dxa"/>
              <w:left w:w="108" w:type="dxa"/>
              <w:bottom w:w="0" w:type="dxa"/>
              <w:right w:w="108" w:type="dxa"/>
            </w:tcMar>
          </w:tcPr>
          <w:p w14:paraId="5DBA81B3" w14:textId="77777777" w:rsidR="00C52147" w:rsidRPr="00C52147" w:rsidRDefault="00F55D9B">
            <w:pPr>
              <w:spacing w:line="276" w:lineRule="auto"/>
              <w:rPr>
                <w:rFonts w:cs="Arial"/>
              </w:rPr>
            </w:pPr>
            <w:r w:rsidRPr="00C52147">
              <w:rPr>
                <w:rFonts w:cs="Arial"/>
              </w:rPr>
              <w:t>Chimes are played through the Cluster</w:t>
            </w:r>
          </w:p>
        </w:tc>
      </w:tr>
      <w:tr w:rsidR="00C52147" w:rsidRPr="00C52147" w14:paraId="0750C583"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6EDD73C" w14:textId="77777777" w:rsidR="00C52147" w:rsidRPr="00C52147" w:rsidRDefault="00F55D9B">
            <w:pPr>
              <w:spacing w:line="276" w:lineRule="auto"/>
              <w:rPr>
                <w:rFonts w:cs="Arial"/>
              </w:rPr>
            </w:pPr>
            <w:r>
              <w:rPr>
                <w:rFonts w:cs="Arial"/>
                <w:b/>
                <w:bCs/>
              </w:rPr>
              <w:t>Notes</w:t>
            </w:r>
          </w:p>
        </w:tc>
        <w:tc>
          <w:tcPr>
            <w:tcW w:w="7540" w:type="dxa"/>
            <w:tcBorders>
              <w:top w:val="nil"/>
              <w:left w:val="nil"/>
              <w:bottom w:val="single" w:sz="8" w:space="0" w:color="auto"/>
              <w:right w:val="single" w:sz="8" w:space="0" w:color="auto"/>
            </w:tcBorders>
            <w:tcMar>
              <w:top w:w="0" w:type="dxa"/>
              <w:left w:w="108" w:type="dxa"/>
              <w:bottom w:w="0" w:type="dxa"/>
              <w:right w:w="108" w:type="dxa"/>
            </w:tcMar>
          </w:tcPr>
          <w:p w14:paraId="4D6719AC" w14:textId="77777777" w:rsidR="00C52147" w:rsidRPr="00C52147" w:rsidRDefault="00925A7C">
            <w:pPr>
              <w:spacing w:line="276" w:lineRule="auto"/>
              <w:rPr>
                <w:rFonts w:cs="Arial"/>
              </w:rPr>
            </w:pPr>
          </w:p>
        </w:tc>
      </w:tr>
      <w:tr w:rsidR="00C52147" w:rsidRPr="00C52147" w14:paraId="28364A05"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0B5E6E4" w14:textId="77777777" w:rsidR="00C52147" w:rsidRPr="00C52147" w:rsidRDefault="00F55D9B">
            <w:pPr>
              <w:spacing w:line="276" w:lineRule="auto"/>
              <w:rPr>
                <w:rFonts w:cs="Arial"/>
              </w:rPr>
            </w:pPr>
            <w:r w:rsidRPr="00C52147">
              <w:rPr>
                <w:rFonts w:cs="Arial"/>
                <w:b/>
                <w:bCs/>
              </w:rPr>
              <w:t>Interfaces</w:t>
            </w:r>
          </w:p>
        </w:tc>
        <w:tc>
          <w:tcPr>
            <w:tcW w:w="7540" w:type="dxa"/>
            <w:tcBorders>
              <w:top w:val="nil"/>
              <w:left w:val="nil"/>
              <w:bottom w:val="single" w:sz="8" w:space="0" w:color="auto"/>
              <w:right w:val="single" w:sz="8" w:space="0" w:color="auto"/>
            </w:tcBorders>
            <w:tcMar>
              <w:top w:w="0" w:type="dxa"/>
              <w:left w:w="108" w:type="dxa"/>
              <w:bottom w:w="0" w:type="dxa"/>
              <w:right w:w="108" w:type="dxa"/>
            </w:tcMar>
          </w:tcPr>
          <w:p w14:paraId="1D678A6D" w14:textId="77777777" w:rsidR="00C52147" w:rsidRPr="00C52147" w:rsidRDefault="00F55D9B">
            <w:pPr>
              <w:spacing w:line="276" w:lineRule="auto"/>
              <w:rPr>
                <w:rFonts w:cs="Arial"/>
              </w:rPr>
            </w:pPr>
            <w:r w:rsidRPr="00C52147">
              <w:rPr>
                <w:rFonts w:cs="Arial"/>
              </w:rPr>
              <w:t>Vehicle System Interface</w:t>
            </w:r>
          </w:p>
        </w:tc>
      </w:tr>
    </w:tbl>
    <w:p w14:paraId="45C2742A" w14:textId="77777777" w:rsidR="00500605" w:rsidRPr="00C52147" w:rsidRDefault="00925A7C" w:rsidP="00CD0F64">
      <w:pPr>
        <w:rPr>
          <w:rFonts w:cs="Arial"/>
        </w:rPr>
      </w:pPr>
    </w:p>
    <w:p w14:paraId="4FEF3AA3" w14:textId="77777777" w:rsidR="00406F39" w:rsidRDefault="00F55D9B" w:rsidP="006830A8">
      <w:pPr>
        <w:pStyle w:val="Heading3"/>
      </w:pPr>
      <w:bookmarkStart w:id="264" w:name="_Toc94795998"/>
      <w:r>
        <w:t>Requirements</w:t>
      </w:r>
      <w:bookmarkEnd w:id="264"/>
    </w:p>
    <w:p w14:paraId="27A94EB7" w14:textId="77777777" w:rsidR="006830A8" w:rsidRPr="006830A8" w:rsidRDefault="006830A8" w:rsidP="006830A8">
      <w:pPr>
        <w:pStyle w:val="Heading4"/>
        <w:rPr>
          <w:b w:val="0"/>
          <w:u w:val="single"/>
        </w:rPr>
      </w:pPr>
      <w:r w:rsidRPr="006830A8">
        <w:rPr>
          <w:b w:val="0"/>
          <w:u w:val="single"/>
        </w:rPr>
        <w:t>PWRMAN-SR-REQ-235509/K-KOL Mode Signal power management usage</w:t>
      </w:r>
    </w:p>
    <w:p w14:paraId="253D919B" w14:textId="77777777" w:rsidR="00500605" w:rsidRPr="00705B29" w:rsidRDefault="00F55D9B" w:rsidP="00500605">
      <w:pPr>
        <w:rPr>
          <w:rFonts w:cs="Arial"/>
        </w:rPr>
      </w:pPr>
      <w:r w:rsidRPr="00705B29">
        <w:rPr>
          <w:rFonts w:cs="Arial"/>
        </w:rPr>
        <w:t>The purpose of the key off load mode signal is to minimize key off load in</w:t>
      </w:r>
      <w:r>
        <w:rPr>
          <w:rFonts w:cs="Arial"/>
        </w:rPr>
        <w:t xml:space="preserve"> the vehicle </w:t>
      </w:r>
      <w:proofErr w:type="gramStart"/>
      <w:r>
        <w:rPr>
          <w:rFonts w:cs="Arial"/>
        </w:rPr>
        <w:t>in</w:t>
      </w:r>
      <w:r w:rsidRPr="00705B29">
        <w:rPr>
          <w:rFonts w:cs="Arial"/>
        </w:rPr>
        <w:t xml:space="preserve"> order to</w:t>
      </w:r>
      <w:proofErr w:type="gramEnd"/>
      <w:r w:rsidRPr="00705B29">
        <w:rPr>
          <w:rFonts w:cs="Arial"/>
        </w:rPr>
        <w:t xml:space="preserve"> preserve the life of the battery.</w:t>
      </w:r>
    </w:p>
    <w:p w14:paraId="4607B9F4" w14:textId="77777777" w:rsidR="00705B29" w:rsidRPr="00ED00C4" w:rsidRDefault="00925A7C" w:rsidP="00500605">
      <w:pPr>
        <w:rPr>
          <w:rFonts w:cs="Arial"/>
        </w:rPr>
      </w:pPr>
    </w:p>
    <w:p w14:paraId="3175ACE5" w14:textId="77777777" w:rsidR="00705B29" w:rsidRDefault="00925A7C" w:rsidP="00500605">
      <w:pPr>
        <w:rPr>
          <w:rFonts w:cs="Arial"/>
        </w:rPr>
      </w:pPr>
    </w:p>
    <w:p w14:paraId="0A768C36" w14:textId="77777777" w:rsidR="000320B5" w:rsidRDefault="00F55D9B" w:rsidP="00500605">
      <w:pPr>
        <w:rPr>
          <w:rFonts w:cs="Arial"/>
        </w:rPr>
      </w:pPr>
      <w:r>
        <w:rPr>
          <w:rFonts w:cs="Arial"/>
        </w:rPr>
        <w:t xml:space="preserve">Infotainment modules shall support the table below for the </w:t>
      </w:r>
      <w:proofErr w:type="spellStart"/>
      <w:r>
        <w:rPr>
          <w:rFonts w:cs="Arial"/>
        </w:rPr>
        <w:t>KeyOffMde_D_Actl</w:t>
      </w:r>
      <w:proofErr w:type="spellEnd"/>
      <w:r>
        <w:rPr>
          <w:rFonts w:cs="Arial"/>
        </w:rPr>
        <w:t xml:space="preserve"> signal (</w:t>
      </w:r>
      <w:proofErr w:type="spellStart"/>
      <w:proofErr w:type="gramStart"/>
      <w:r>
        <w:rPr>
          <w:rFonts w:cs="Arial"/>
        </w:rPr>
        <w:t>ie</w:t>
      </w:r>
      <w:proofErr w:type="spellEnd"/>
      <w:proofErr w:type="gramEnd"/>
      <w:r>
        <w:rPr>
          <w:rFonts w:cs="Arial"/>
        </w:rPr>
        <w:t xml:space="preserve"> </w:t>
      </w:r>
      <w:proofErr w:type="spellStart"/>
      <w:r>
        <w:rPr>
          <w:rFonts w:cs="Arial"/>
        </w:rPr>
        <w:t>KOL_Mode</w:t>
      </w:r>
      <w:proofErr w:type="spellEnd"/>
      <w:r>
        <w:rPr>
          <w:rFonts w:cs="Arial"/>
        </w:rPr>
        <w:t>) for entering and exiting different KOL mode states:</w:t>
      </w:r>
    </w:p>
    <w:p w14:paraId="00ED9DE2" w14:textId="77777777" w:rsidR="000320B5" w:rsidRPr="00ED00C4" w:rsidRDefault="00925A7C" w:rsidP="00500605">
      <w:pPr>
        <w:rPr>
          <w:rFonts w:cs="Arial"/>
        </w:rPr>
      </w:pPr>
    </w:p>
    <w:tbl>
      <w:tblPr>
        <w:tblW w:w="10146" w:type="dxa"/>
        <w:jc w:val="center"/>
        <w:tblCellMar>
          <w:left w:w="0" w:type="dxa"/>
          <w:right w:w="0" w:type="dxa"/>
        </w:tblCellMar>
        <w:tblLook w:val="04A0" w:firstRow="1" w:lastRow="0" w:firstColumn="1" w:lastColumn="0" w:noHBand="0" w:noVBand="1"/>
      </w:tblPr>
      <w:tblGrid>
        <w:gridCol w:w="1811"/>
        <w:gridCol w:w="2053"/>
        <w:gridCol w:w="6282"/>
      </w:tblGrid>
      <w:tr w:rsidR="00ED00C4" w:rsidRPr="00ED00C4" w14:paraId="0204B31F" w14:textId="77777777" w:rsidTr="00B8502C">
        <w:trPr>
          <w:jc w:val="center"/>
        </w:trPr>
        <w:tc>
          <w:tcPr>
            <w:tcW w:w="1811" w:type="dxa"/>
            <w:tcBorders>
              <w:top w:val="single" w:sz="4" w:space="0" w:color="auto"/>
              <w:left w:val="single" w:sz="4" w:space="0" w:color="auto"/>
              <w:bottom w:val="double" w:sz="4" w:space="0" w:color="auto"/>
              <w:right w:val="single" w:sz="4" w:space="0" w:color="auto"/>
            </w:tcBorders>
            <w:shd w:val="clear" w:color="auto" w:fill="D9D9D9"/>
            <w:hideMark/>
          </w:tcPr>
          <w:p w14:paraId="36CE854C" w14:textId="77777777" w:rsidR="00ED00C4" w:rsidRPr="00ED00C4" w:rsidRDefault="00F55D9B">
            <w:pPr>
              <w:overflowPunct w:val="0"/>
              <w:autoSpaceDE w:val="0"/>
              <w:autoSpaceDN w:val="0"/>
              <w:adjustRightInd w:val="0"/>
              <w:spacing w:before="20" w:line="276" w:lineRule="auto"/>
              <w:jc w:val="center"/>
              <w:rPr>
                <w:rFonts w:cs="Arial"/>
                <w:b/>
                <w:highlight w:val="yellow"/>
              </w:rPr>
            </w:pPr>
            <w:proofErr w:type="spellStart"/>
            <w:r>
              <w:rPr>
                <w:rFonts w:cs="Arial"/>
                <w:b/>
              </w:rPr>
              <w:t>KeyOffMde_D_Actl</w:t>
            </w:r>
            <w:proofErr w:type="spellEnd"/>
          </w:p>
        </w:tc>
        <w:tc>
          <w:tcPr>
            <w:tcW w:w="2053" w:type="dxa"/>
            <w:tcBorders>
              <w:top w:val="single" w:sz="4" w:space="0" w:color="auto"/>
              <w:left w:val="single" w:sz="4" w:space="0" w:color="auto"/>
              <w:bottom w:val="double" w:sz="4" w:space="0" w:color="auto"/>
              <w:right w:val="double" w:sz="4" w:space="0" w:color="auto"/>
            </w:tcBorders>
            <w:shd w:val="clear" w:color="auto" w:fill="D9D9D9"/>
            <w:hideMark/>
          </w:tcPr>
          <w:p w14:paraId="2BDC962B" w14:textId="77777777" w:rsidR="00ED00C4" w:rsidRPr="00ED00C4" w:rsidRDefault="00F55D9B">
            <w:pPr>
              <w:overflowPunct w:val="0"/>
              <w:autoSpaceDE w:val="0"/>
              <w:autoSpaceDN w:val="0"/>
              <w:adjustRightInd w:val="0"/>
              <w:spacing w:before="20" w:line="276" w:lineRule="auto"/>
              <w:jc w:val="center"/>
              <w:rPr>
                <w:rFonts w:cs="Arial"/>
                <w:b/>
              </w:rPr>
            </w:pPr>
            <w:proofErr w:type="spellStart"/>
            <w:r w:rsidRPr="00ED00C4">
              <w:rPr>
                <w:rFonts w:cs="Arial"/>
                <w:b/>
              </w:rPr>
              <w:t>Ignition_Status</w:t>
            </w:r>
            <w:proofErr w:type="spellEnd"/>
          </w:p>
        </w:tc>
        <w:tc>
          <w:tcPr>
            <w:tcW w:w="6282" w:type="dxa"/>
            <w:tcBorders>
              <w:top w:val="single" w:sz="4" w:space="0" w:color="auto"/>
              <w:left w:val="double" w:sz="4" w:space="0" w:color="auto"/>
              <w:bottom w:val="double" w:sz="4" w:space="0" w:color="auto"/>
              <w:right w:val="single" w:sz="4" w:space="0" w:color="auto"/>
            </w:tcBorders>
            <w:shd w:val="clear" w:color="auto" w:fill="D9D9D9"/>
            <w:tcMar>
              <w:top w:w="0" w:type="dxa"/>
              <w:left w:w="108" w:type="dxa"/>
              <w:bottom w:w="0" w:type="dxa"/>
              <w:right w:w="108" w:type="dxa"/>
            </w:tcMar>
            <w:vAlign w:val="center"/>
            <w:hideMark/>
          </w:tcPr>
          <w:p w14:paraId="4879C198" w14:textId="77777777" w:rsidR="00ED00C4" w:rsidRPr="00ED00C4" w:rsidRDefault="00F55D9B">
            <w:pPr>
              <w:overflowPunct w:val="0"/>
              <w:autoSpaceDE w:val="0"/>
              <w:autoSpaceDN w:val="0"/>
              <w:adjustRightInd w:val="0"/>
              <w:spacing w:before="20" w:line="276" w:lineRule="auto"/>
              <w:jc w:val="center"/>
              <w:rPr>
                <w:rFonts w:cs="Arial"/>
                <w:b/>
              </w:rPr>
            </w:pPr>
            <w:r>
              <w:rPr>
                <w:rFonts w:cs="Arial"/>
                <w:b/>
              </w:rPr>
              <w:t xml:space="preserve">KOL Mode </w:t>
            </w:r>
            <w:r w:rsidRPr="00ED00C4">
              <w:rPr>
                <w:rFonts w:cs="Arial"/>
                <w:b/>
              </w:rPr>
              <w:t>Requirements</w:t>
            </w:r>
          </w:p>
        </w:tc>
      </w:tr>
      <w:tr w:rsidR="00ED00C4" w:rsidRPr="00ED00C4" w14:paraId="6A8EA29E" w14:textId="77777777" w:rsidTr="00B8502C">
        <w:trPr>
          <w:jc w:val="center"/>
        </w:trPr>
        <w:tc>
          <w:tcPr>
            <w:tcW w:w="1811" w:type="dxa"/>
            <w:tcBorders>
              <w:top w:val="double" w:sz="4" w:space="0" w:color="auto"/>
              <w:left w:val="single" w:sz="4" w:space="0" w:color="auto"/>
              <w:bottom w:val="single" w:sz="4" w:space="0" w:color="auto"/>
              <w:right w:val="single" w:sz="4" w:space="0" w:color="auto"/>
            </w:tcBorders>
            <w:shd w:val="clear" w:color="auto" w:fill="D9D9D9"/>
            <w:vAlign w:val="center"/>
            <w:hideMark/>
          </w:tcPr>
          <w:p w14:paraId="09586A02" w14:textId="77777777" w:rsidR="00ED00C4" w:rsidRPr="00ED00C4" w:rsidRDefault="00F55D9B">
            <w:pPr>
              <w:overflowPunct w:val="0"/>
              <w:autoSpaceDE w:val="0"/>
              <w:autoSpaceDN w:val="0"/>
              <w:adjustRightInd w:val="0"/>
              <w:spacing w:before="20" w:after="20" w:line="276" w:lineRule="auto"/>
              <w:jc w:val="center"/>
              <w:rPr>
                <w:rFonts w:cs="Arial"/>
                <w:b/>
              </w:rPr>
            </w:pPr>
            <w:r w:rsidRPr="00ED00C4">
              <w:rPr>
                <w:rFonts w:cs="Arial"/>
                <w:b/>
              </w:rPr>
              <w:t>Don’t care</w:t>
            </w:r>
          </w:p>
        </w:tc>
        <w:tc>
          <w:tcPr>
            <w:tcW w:w="2053" w:type="dxa"/>
            <w:tcBorders>
              <w:top w:val="double" w:sz="4" w:space="0" w:color="auto"/>
              <w:left w:val="single" w:sz="4" w:space="0" w:color="auto"/>
              <w:bottom w:val="single" w:sz="4" w:space="0" w:color="auto"/>
              <w:right w:val="double" w:sz="4" w:space="0" w:color="auto"/>
            </w:tcBorders>
            <w:shd w:val="clear" w:color="auto" w:fill="D9D9D9"/>
            <w:vAlign w:val="center"/>
            <w:hideMark/>
          </w:tcPr>
          <w:p w14:paraId="1FE7759E" w14:textId="77777777" w:rsidR="00ED00C4" w:rsidRPr="00ED00C4" w:rsidRDefault="00F55D9B">
            <w:pPr>
              <w:overflowPunct w:val="0"/>
              <w:autoSpaceDE w:val="0"/>
              <w:autoSpaceDN w:val="0"/>
              <w:adjustRightInd w:val="0"/>
              <w:spacing w:before="20" w:line="276" w:lineRule="auto"/>
              <w:jc w:val="center"/>
              <w:rPr>
                <w:rFonts w:cs="Arial"/>
                <w:b/>
              </w:rPr>
            </w:pPr>
            <w:r w:rsidRPr="00ED00C4">
              <w:rPr>
                <w:rFonts w:cs="Arial"/>
                <w:b/>
              </w:rPr>
              <w:t>Not OFF</w:t>
            </w:r>
            <w:r>
              <w:rPr>
                <w:rFonts w:cs="Arial"/>
                <w:b/>
              </w:rPr>
              <w:t xml:space="preserve"> </w:t>
            </w:r>
            <w:r w:rsidRPr="00B8502C">
              <w:rPr>
                <w:rFonts w:cs="Arial"/>
                <w:b/>
              </w:rPr>
              <w:t>(</w:t>
            </w:r>
            <w:proofErr w:type="spellStart"/>
            <w:proofErr w:type="gramStart"/>
            <w:r w:rsidRPr="00B8502C">
              <w:rPr>
                <w:rFonts w:cs="Arial"/>
                <w:b/>
              </w:rPr>
              <w:t>ie</w:t>
            </w:r>
            <w:proofErr w:type="spellEnd"/>
            <w:proofErr w:type="gramEnd"/>
            <w:r w:rsidRPr="00B8502C">
              <w:rPr>
                <w:rFonts w:cs="Arial"/>
                <w:b/>
              </w:rPr>
              <w:t xml:space="preserve"> Crank / Accessory / Run)</w:t>
            </w:r>
          </w:p>
        </w:tc>
        <w:tc>
          <w:tcPr>
            <w:tcW w:w="6282" w:type="dxa"/>
            <w:tcBorders>
              <w:top w:val="double" w:sz="4" w:space="0" w:color="auto"/>
              <w:left w:val="double" w:sz="4" w:space="0" w:color="auto"/>
              <w:bottom w:val="single" w:sz="4" w:space="0" w:color="auto"/>
              <w:right w:val="single" w:sz="4" w:space="0" w:color="auto"/>
            </w:tcBorders>
            <w:tcMar>
              <w:top w:w="0" w:type="dxa"/>
              <w:left w:w="108" w:type="dxa"/>
              <w:bottom w:w="0" w:type="dxa"/>
              <w:right w:w="108" w:type="dxa"/>
            </w:tcMar>
            <w:vAlign w:val="center"/>
            <w:hideMark/>
          </w:tcPr>
          <w:p w14:paraId="0D980349" w14:textId="77777777" w:rsidR="00ED00C4" w:rsidRDefault="00F55D9B">
            <w:pPr>
              <w:spacing w:before="20" w:line="276" w:lineRule="auto"/>
              <w:rPr>
                <w:rFonts w:cs="Arial"/>
                <w:i/>
              </w:rPr>
            </w:pPr>
            <w:proofErr w:type="spellStart"/>
            <w:r w:rsidRPr="00ED00C4">
              <w:rPr>
                <w:rFonts w:cs="Arial"/>
                <w:i/>
              </w:rPr>
              <w:t>Ignition_Status</w:t>
            </w:r>
            <w:proofErr w:type="spellEnd"/>
            <w:r w:rsidRPr="00ED00C4">
              <w:rPr>
                <w:rFonts w:cs="Arial"/>
                <w:i/>
              </w:rPr>
              <w:t xml:space="preserve"> </w:t>
            </w:r>
            <w:r>
              <w:rPr>
                <w:rFonts w:cs="Arial"/>
                <w:i/>
              </w:rPr>
              <w:t xml:space="preserve">is prioritized </w:t>
            </w:r>
            <w:r w:rsidRPr="00ED00C4">
              <w:rPr>
                <w:rFonts w:cs="Arial"/>
                <w:i/>
              </w:rPr>
              <w:t xml:space="preserve">over </w:t>
            </w:r>
            <w:proofErr w:type="spellStart"/>
            <w:r>
              <w:rPr>
                <w:rFonts w:cs="Arial"/>
                <w:i/>
              </w:rPr>
              <w:t>KeyOffMde_D_Actl</w:t>
            </w:r>
            <w:proofErr w:type="spellEnd"/>
            <w:r>
              <w:rPr>
                <w:rFonts w:cs="Arial"/>
                <w:i/>
              </w:rPr>
              <w:t xml:space="preserve"> </w:t>
            </w:r>
          </w:p>
          <w:p w14:paraId="1BC2CA65" w14:textId="77777777" w:rsidR="00506B5E" w:rsidRPr="00ED00C4" w:rsidRDefault="00925A7C">
            <w:pPr>
              <w:spacing w:before="20" w:line="276" w:lineRule="auto"/>
              <w:rPr>
                <w:rFonts w:cs="Arial"/>
                <w:i/>
              </w:rPr>
            </w:pPr>
          </w:p>
          <w:p w14:paraId="1ADB4FBC" w14:textId="77777777" w:rsidR="00ED00C4" w:rsidRPr="00ED00C4" w:rsidRDefault="00F55D9B" w:rsidP="001321F3">
            <w:pPr>
              <w:overflowPunct w:val="0"/>
              <w:autoSpaceDE w:val="0"/>
              <w:autoSpaceDN w:val="0"/>
              <w:adjustRightInd w:val="0"/>
              <w:spacing w:before="20" w:line="276" w:lineRule="auto"/>
              <w:rPr>
                <w:rFonts w:cs="Arial"/>
              </w:rPr>
            </w:pPr>
            <w:r>
              <w:rPr>
                <w:rFonts w:cs="Arial"/>
              </w:rPr>
              <w:t>The Infotainment modules are</w:t>
            </w:r>
            <w:r w:rsidRPr="00ED00C4">
              <w:rPr>
                <w:rFonts w:cs="Arial"/>
              </w:rPr>
              <w:t xml:space="preserve"> not required to use any</w:t>
            </w:r>
            <w:r>
              <w:rPr>
                <w:rFonts w:cs="Arial"/>
              </w:rPr>
              <w:t xml:space="preserve"> KOL Mode</w:t>
            </w:r>
            <w:r w:rsidRPr="00ED00C4">
              <w:rPr>
                <w:rFonts w:cs="Arial"/>
              </w:rPr>
              <w:t xml:space="preserve"> Reduced Current Drain Strategies</w:t>
            </w:r>
            <w:r>
              <w:rPr>
                <w:rFonts w:cs="Arial"/>
              </w:rPr>
              <w:t xml:space="preserve"> when ignition status is not OFF</w:t>
            </w:r>
            <w:r w:rsidRPr="00ED00C4">
              <w:rPr>
                <w:rFonts w:cs="Arial"/>
              </w:rPr>
              <w:t>.</w:t>
            </w:r>
          </w:p>
        </w:tc>
      </w:tr>
      <w:tr w:rsidR="00ED00C4" w:rsidRPr="00ED00C4" w14:paraId="20329291" w14:textId="77777777" w:rsidTr="00B8502C">
        <w:trPr>
          <w:jc w:val="center"/>
        </w:trPr>
        <w:tc>
          <w:tcPr>
            <w:tcW w:w="181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D017C3F" w14:textId="77777777" w:rsidR="00ED00C4" w:rsidRPr="00ED00C4" w:rsidRDefault="00F55D9B">
            <w:pPr>
              <w:overflowPunct w:val="0"/>
              <w:autoSpaceDE w:val="0"/>
              <w:autoSpaceDN w:val="0"/>
              <w:adjustRightInd w:val="0"/>
              <w:spacing w:before="20" w:after="20" w:line="276" w:lineRule="auto"/>
              <w:jc w:val="center"/>
              <w:rPr>
                <w:rFonts w:cs="Arial"/>
                <w:b/>
              </w:rPr>
            </w:pPr>
            <w:r>
              <w:rPr>
                <w:rFonts w:cs="Arial"/>
                <w:b/>
              </w:rPr>
              <w:t xml:space="preserve">TRANSPORT | </w:t>
            </w:r>
            <w:r w:rsidRPr="00ED00C4">
              <w:rPr>
                <w:rFonts w:cs="Arial"/>
                <w:b/>
              </w:rPr>
              <w:t>NORMAL</w:t>
            </w:r>
            <w:r>
              <w:rPr>
                <w:rFonts w:cs="Arial"/>
                <w:b/>
              </w:rPr>
              <w:t xml:space="preserve"> | FACTORY</w:t>
            </w:r>
          </w:p>
        </w:tc>
        <w:tc>
          <w:tcPr>
            <w:tcW w:w="2053" w:type="dxa"/>
            <w:tcBorders>
              <w:top w:val="single" w:sz="4" w:space="0" w:color="auto"/>
              <w:left w:val="single" w:sz="4" w:space="0" w:color="auto"/>
              <w:bottom w:val="single" w:sz="4" w:space="0" w:color="auto"/>
              <w:right w:val="double" w:sz="4" w:space="0" w:color="auto"/>
            </w:tcBorders>
            <w:shd w:val="clear" w:color="auto" w:fill="D9D9D9"/>
            <w:vAlign w:val="center"/>
            <w:hideMark/>
          </w:tcPr>
          <w:p w14:paraId="3D08742C" w14:textId="77777777" w:rsidR="00ED00C4" w:rsidRPr="00ED00C4" w:rsidRDefault="00F55D9B">
            <w:pPr>
              <w:overflowPunct w:val="0"/>
              <w:autoSpaceDE w:val="0"/>
              <w:autoSpaceDN w:val="0"/>
              <w:adjustRightInd w:val="0"/>
              <w:spacing w:before="20" w:line="276" w:lineRule="auto"/>
              <w:jc w:val="center"/>
              <w:rPr>
                <w:rFonts w:cs="Arial"/>
                <w:b/>
              </w:rPr>
            </w:pPr>
            <w:r w:rsidRPr="00ED00C4">
              <w:rPr>
                <w:rFonts w:cs="Arial"/>
                <w:b/>
              </w:rPr>
              <w:t>OFF</w:t>
            </w:r>
          </w:p>
        </w:tc>
        <w:tc>
          <w:tcPr>
            <w:tcW w:w="6282" w:type="dxa"/>
            <w:tcBorders>
              <w:top w:val="single" w:sz="4" w:space="0" w:color="auto"/>
              <w:left w:val="double" w:sz="4" w:space="0" w:color="auto"/>
              <w:bottom w:val="single" w:sz="4" w:space="0" w:color="auto"/>
              <w:right w:val="single" w:sz="4" w:space="0" w:color="auto"/>
            </w:tcBorders>
            <w:tcMar>
              <w:top w:w="0" w:type="dxa"/>
              <w:left w:w="108" w:type="dxa"/>
              <w:bottom w:w="0" w:type="dxa"/>
              <w:right w:w="108" w:type="dxa"/>
            </w:tcMar>
            <w:vAlign w:val="center"/>
            <w:hideMark/>
          </w:tcPr>
          <w:p w14:paraId="085D9C6C" w14:textId="77777777" w:rsidR="00C064CF" w:rsidRDefault="00F55D9B">
            <w:pPr>
              <w:overflowPunct w:val="0"/>
              <w:autoSpaceDE w:val="0"/>
              <w:autoSpaceDN w:val="0"/>
              <w:adjustRightInd w:val="0"/>
              <w:spacing w:before="20" w:line="276" w:lineRule="auto"/>
              <w:rPr>
                <w:rFonts w:cs="Arial"/>
              </w:rPr>
            </w:pPr>
            <w:r>
              <w:rPr>
                <w:rFonts w:cs="Arial"/>
              </w:rPr>
              <w:t xml:space="preserve">These states are don’t cares with the </w:t>
            </w:r>
            <w:proofErr w:type="spellStart"/>
            <w:r>
              <w:rPr>
                <w:rFonts w:cs="Arial"/>
              </w:rPr>
              <w:t>KeyOffMde_D_Actl</w:t>
            </w:r>
            <w:proofErr w:type="spellEnd"/>
            <w:r>
              <w:rPr>
                <w:rFonts w:cs="Arial"/>
              </w:rPr>
              <w:t xml:space="preserve"> signal. No new requirements.  Follow existing strategies </w:t>
            </w:r>
          </w:p>
          <w:p w14:paraId="0A4685F2" w14:textId="77777777" w:rsidR="00C064CF" w:rsidRDefault="00925A7C">
            <w:pPr>
              <w:overflowPunct w:val="0"/>
              <w:autoSpaceDE w:val="0"/>
              <w:autoSpaceDN w:val="0"/>
              <w:adjustRightInd w:val="0"/>
              <w:spacing w:before="20" w:line="276" w:lineRule="auto"/>
              <w:rPr>
                <w:rFonts w:cs="Arial"/>
              </w:rPr>
            </w:pPr>
          </w:p>
          <w:p w14:paraId="4E8D5CEB" w14:textId="77777777" w:rsidR="00ED00C4" w:rsidRPr="00ED00C4" w:rsidRDefault="00F55D9B" w:rsidP="00CA33E0">
            <w:pPr>
              <w:overflowPunct w:val="0"/>
              <w:autoSpaceDE w:val="0"/>
              <w:autoSpaceDN w:val="0"/>
              <w:adjustRightInd w:val="0"/>
              <w:spacing w:before="20" w:line="276" w:lineRule="auto"/>
              <w:rPr>
                <w:rFonts w:cs="Arial"/>
              </w:rPr>
            </w:pPr>
            <w:r>
              <w:rPr>
                <w:rFonts w:cs="Arial"/>
              </w:rPr>
              <w:t xml:space="preserve">Follow current strategy for </w:t>
            </w:r>
            <w:proofErr w:type="spellStart"/>
            <w:r>
              <w:rPr>
                <w:rFonts w:cs="Arial"/>
              </w:rPr>
              <w:t>LifeCycleMode_D_Actl</w:t>
            </w:r>
            <w:proofErr w:type="spellEnd"/>
            <w:r>
              <w:rPr>
                <w:rFonts w:cs="Arial"/>
              </w:rPr>
              <w:t xml:space="preserve"> / </w:t>
            </w:r>
            <w:proofErr w:type="spellStart"/>
            <w:r>
              <w:rPr>
                <w:rFonts w:cs="Arial"/>
              </w:rPr>
              <w:t>CarMode</w:t>
            </w:r>
            <w:proofErr w:type="spellEnd"/>
            <w:r>
              <w:rPr>
                <w:rFonts w:cs="Arial"/>
              </w:rPr>
              <w:t xml:space="preserve"> signal (</w:t>
            </w:r>
            <w:proofErr w:type="spellStart"/>
            <w:r>
              <w:rPr>
                <w:rFonts w:cs="Arial"/>
              </w:rPr>
              <w:t>ex Transport</w:t>
            </w:r>
            <w:proofErr w:type="spellEnd"/>
            <w:r>
              <w:rPr>
                <w:rFonts w:cs="Arial"/>
              </w:rPr>
              <w:t xml:space="preserve"> Mode, Factory Mode)</w:t>
            </w:r>
          </w:p>
        </w:tc>
      </w:tr>
      <w:tr w:rsidR="00ED00C4" w:rsidRPr="00ED00C4" w14:paraId="779AA9E2" w14:textId="77777777" w:rsidTr="00B8502C">
        <w:trPr>
          <w:jc w:val="center"/>
        </w:trPr>
        <w:tc>
          <w:tcPr>
            <w:tcW w:w="181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F2D8D6E" w14:textId="77777777" w:rsidR="00ED00C4" w:rsidRPr="00ED00C4" w:rsidRDefault="00F55D9B">
            <w:pPr>
              <w:overflowPunct w:val="0"/>
              <w:autoSpaceDE w:val="0"/>
              <w:autoSpaceDN w:val="0"/>
              <w:adjustRightInd w:val="0"/>
              <w:spacing w:before="20" w:after="20" w:line="276" w:lineRule="auto"/>
              <w:jc w:val="center"/>
              <w:rPr>
                <w:rFonts w:cs="Arial"/>
                <w:b/>
              </w:rPr>
            </w:pPr>
            <w:r>
              <w:rPr>
                <w:rFonts w:cs="Arial"/>
                <w:b/>
              </w:rPr>
              <w:t>HIBERNATE</w:t>
            </w:r>
          </w:p>
        </w:tc>
        <w:tc>
          <w:tcPr>
            <w:tcW w:w="2053" w:type="dxa"/>
            <w:tcBorders>
              <w:top w:val="single" w:sz="4" w:space="0" w:color="auto"/>
              <w:left w:val="single" w:sz="4" w:space="0" w:color="auto"/>
              <w:bottom w:val="single" w:sz="4" w:space="0" w:color="auto"/>
              <w:right w:val="double" w:sz="4" w:space="0" w:color="auto"/>
            </w:tcBorders>
            <w:shd w:val="clear" w:color="auto" w:fill="D9D9D9"/>
            <w:vAlign w:val="center"/>
            <w:hideMark/>
          </w:tcPr>
          <w:p w14:paraId="21979D1D" w14:textId="77777777" w:rsidR="00ED00C4" w:rsidRPr="00ED00C4" w:rsidRDefault="00F55D9B">
            <w:pPr>
              <w:overflowPunct w:val="0"/>
              <w:autoSpaceDE w:val="0"/>
              <w:autoSpaceDN w:val="0"/>
              <w:adjustRightInd w:val="0"/>
              <w:spacing w:before="20" w:line="276" w:lineRule="auto"/>
              <w:jc w:val="center"/>
              <w:rPr>
                <w:rFonts w:cs="Arial"/>
                <w:b/>
              </w:rPr>
            </w:pPr>
            <w:r w:rsidRPr="00ED00C4">
              <w:rPr>
                <w:rFonts w:cs="Arial"/>
                <w:b/>
              </w:rPr>
              <w:t>OFF</w:t>
            </w:r>
          </w:p>
        </w:tc>
        <w:tc>
          <w:tcPr>
            <w:tcW w:w="6282" w:type="dxa"/>
            <w:tcBorders>
              <w:top w:val="single" w:sz="4" w:space="0" w:color="auto"/>
              <w:left w:val="double" w:sz="4" w:space="0" w:color="auto"/>
              <w:bottom w:val="single" w:sz="4" w:space="0" w:color="auto"/>
              <w:right w:val="single" w:sz="4" w:space="0" w:color="auto"/>
            </w:tcBorders>
            <w:tcMar>
              <w:top w:w="0" w:type="dxa"/>
              <w:left w:w="108" w:type="dxa"/>
              <w:bottom w:w="0" w:type="dxa"/>
              <w:right w:w="108" w:type="dxa"/>
            </w:tcMar>
            <w:vAlign w:val="center"/>
            <w:hideMark/>
          </w:tcPr>
          <w:p w14:paraId="50732771" w14:textId="77777777" w:rsidR="00ED00C4" w:rsidRPr="007D4F96" w:rsidRDefault="00F55D9B">
            <w:pPr>
              <w:overflowPunct w:val="0"/>
              <w:autoSpaceDE w:val="0"/>
              <w:autoSpaceDN w:val="0"/>
              <w:adjustRightInd w:val="0"/>
              <w:spacing w:before="20" w:line="276" w:lineRule="auto"/>
              <w:rPr>
                <w:rFonts w:cs="Arial"/>
              </w:rPr>
            </w:pPr>
            <w:r w:rsidRPr="007D4F96">
              <w:rPr>
                <w:rFonts w:cs="Arial"/>
              </w:rPr>
              <w:t xml:space="preserve">The Infotainment System Master shall disable the Welcome / Farewell strategy </w:t>
            </w:r>
          </w:p>
          <w:p w14:paraId="6CBD05F2" w14:textId="77777777" w:rsidR="00BC57ED" w:rsidRPr="007D4F96" w:rsidRDefault="00925A7C">
            <w:pPr>
              <w:overflowPunct w:val="0"/>
              <w:autoSpaceDE w:val="0"/>
              <w:autoSpaceDN w:val="0"/>
              <w:adjustRightInd w:val="0"/>
              <w:spacing w:before="20" w:line="276" w:lineRule="auto"/>
              <w:rPr>
                <w:rFonts w:cs="Arial"/>
              </w:rPr>
            </w:pPr>
          </w:p>
          <w:p w14:paraId="2A9A0456" w14:textId="77777777" w:rsidR="00966D5F" w:rsidRPr="007D4F96" w:rsidRDefault="00F55D9B">
            <w:pPr>
              <w:overflowPunct w:val="0"/>
              <w:autoSpaceDE w:val="0"/>
              <w:autoSpaceDN w:val="0"/>
              <w:adjustRightInd w:val="0"/>
              <w:spacing w:before="20" w:line="276" w:lineRule="auto"/>
              <w:rPr>
                <w:rFonts w:cs="Arial"/>
              </w:rPr>
            </w:pPr>
            <w:r w:rsidRPr="007D4F96">
              <w:rPr>
                <w:rFonts w:cs="Arial"/>
              </w:rPr>
              <w:t xml:space="preserve">The Infotainment System Master shall disable extended play </w:t>
            </w:r>
          </w:p>
          <w:p w14:paraId="71A50E9D" w14:textId="77777777" w:rsidR="007D4F96" w:rsidRPr="007D4F96" w:rsidRDefault="00925A7C">
            <w:pPr>
              <w:overflowPunct w:val="0"/>
              <w:autoSpaceDE w:val="0"/>
              <w:autoSpaceDN w:val="0"/>
              <w:adjustRightInd w:val="0"/>
              <w:spacing w:before="20" w:line="276" w:lineRule="auto"/>
              <w:rPr>
                <w:rFonts w:cs="Arial"/>
              </w:rPr>
            </w:pPr>
          </w:p>
          <w:p w14:paraId="642E7FCA" w14:textId="77777777" w:rsidR="00966D5F" w:rsidRDefault="00F55D9B" w:rsidP="00966D5F">
            <w:pPr>
              <w:overflowPunct w:val="0"/>
              <w:autoSpaceDE w:val="0"/>
              <w:autoSpaceDN w:val="0"/>
              <w:adjustRightInd w:val="0"/>
              <w:spacing w:before="20" w:line="276" w:lineRule="auto"/>
              <w:rPr>
                <w:rFonts w:cs="Arial"/>
              </w:rPr>
            </w:pPr>
            <w:r w:rsidRPr="007D4F96">
              <w:rPr>
                <w:rFonts w:cs="Arial"/>
              </w:rPr>
              <w:t>For TCU see</w:t>
            </w:r>
            <w:r>
              <w:rPr>
                <w:rFonts w:cs="Arial"/>
              </w:rPr>
              <w:t xml:space="preserve"> applicable TCU specifications for reduced current drain strategies</w:t>
            </w:r>
          </w:p>
          <w:p w14:paraId="66E951CE" w14:textId="77777777" w:rsidR="00B16CFB" w:rsidRDefault="00925A7C" w:rsidP="00966D5F">
            <w:pPr>
              <w:overflowPunct w:val="0"/>
              <w:autoSpaceDE w:val="0"/>
              <w:autoSpaceDN w:val="0"/>
              <w:adjustRightInd w:val="0"/>
              <w:spacing w:before="20" w:line="276" w:lineRule="auto"/>
              <w:rPr>
                <w:rFonts w:cs="Arial"/>
              </w:rPr>
            </w:pPr>
          </w:p>
          <w:p w14:paraId="1FF43B7B" w14:textId="77777777" w:rsidR="00B16CFB" w:rsidRPr="00B16CFB" w:rsidRDefault="00F55D9B" w:rsidP="00B16CFB">
            <w:pPr>
              <w:rPr>
                <w:rFonts w:cs="Arial"/>
                <w:color w:val="FF0000"/>
              </w:rPr>
            </w:pPr>
            <w:r w:rsidRPr="000C48C0">
              <w:rPr>
                <w:rFonts w:cs="Arial"/>
              </w:rPr>
              <w:t>Note: at the time this SPSS was written Hibernate mode is entered after 5 days of key off.</w:t>
            </w:r>
          </w:p>
        </w:tc>
      </w:tr>
      <w:tr w:rsidR="00ED00C4" w:rsidRPr="00ED00C4" w14:paraId="0B17DBC5" w14:textId="77777777" w:rsidTr="00B8502C">
        <w:trPr>
          <w:jc w:val="center"/>
        </w:trPr>
        <w:tc>
          <w:tcPr>
            <w:tcW w:w="181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37438E5" w14:textId="77777777" w:rsidR="00ED00C4" w:rsidRPr="00ED00C4" w:rsidRDefault="00F55D9B">
            <w:pPr>
              <w:overflowPunct w:val="0"/>
              <w:autoSpaceDE w:val="0"/>
              <w:autoSpaceDN w:val="0"/>
              <w:adjustRightInd w:val="0"/>
              <w:spacing w:before="20" w:after="20" w:line="276" w:lineRule="auto"/>
              <w:jc w:val="center"/>
              <w:rPr>
                <w:rFonts w:cs="Arial"/>
                <w:b/>
              </w:rPr>
            </w:pPr>
            <w:r w:rsidRPr="00ED00C4">
              <w:rPr>
                <w:rFonts w:cs="Arial"/>
                <w:b/>
              </w:rPr>
              <w:t>CRITICAL_BATT</w:t>
            </w:r>
          </w:p>
        </w:tc>
        <w:tc>
          <w:tcPr>
            <w:tcW w:w="2053" w:type="dxa"/>
            <w:tcBorders>
              <w:top w:val="single" w:sz="4" w:space="0" w:color="auto"/>
              <w:left w:val="single" w:sz="4" w:space="0" w:color="auto"/>
              <w:bottom w:val="single" w:sz="4" w:space="0" w:color="auto"/>
              <w:right w:val="double" w:sz="4" w:space="0" w:color="auto"/>
            </w:tcBorders>
            <w:shd w:val="clear" w:color="auto" w:fill="D9D9D9"/>
            <w:vAlign w:val="center"/>
            <w:hideMark/>
          </w:tcPr>
          <w:p w14:paraId="1CB74AFD" w14:textId="77777777" w:rsidR="00ED00C4" w:rsidRPr="00ED00C4" w:rsidRDefault="00F55D9B">
            <w:pPr>
              <w:overflowPunct w:val="0"/>
              <w:autoSpaceDE w:val="0"/>
              <w:autoSpaceDN w:val="0"/>
              <w:adjustRightInd w:val="0"/>
              <w:spacing w:before="20" w:line="276" w:lineRule="auto"/>
              <w:jc w:val="center"/>
              <w:rPr>
                <w:rFonts w:cs="Arial"/>
                <w:b/>
              </w:rPr>
            </w:pPr>
            <w:r w:rsidRPr="00ED00C4">
              <w:rPr>
                <w:rFonts w:cs="Arial"/>
                <w:b/>
              </w:rPr>
              <w:t>OFF</w:t>
            </w:r>
          </w:p>
        </w:tc>
        <w:tc>
          <w:tcPr>
            <w:tcW w:w="6282" w:type="dxa"/>
            <w:tcBorders>
              <w:top w:val="single" w:sz="4" w:space="0" w:color="auto"/>
              <w:left w:val="double" w:sz="4" w:space="0" w:color="auto"/>
              <w:bottom w:val="single" w:sz="4" w:space="0" w:color="auto"/>
              <w:right w:val="single" w:sz="4" w:space="0" w:color="auto"/>
            </w:tcBorders>
            <w:tcMar>
              <w:top w:w="0" w:type="dxa"/>
              <w:left w:w="108" w:type="dxa"/>
              <w:bottom w:w="0" w:type="dxa"/>
              <w:right w:w="108" w:type="dxa"/>
            </w:tcMar>
            <w:vAlign w:val="center"/>
            <w:hideMark/>
          </w:tcPr>
          <w:p w14:paraId="3EC47C50" w14:textId="77777777" w:rsidR="0001549E" w:rsidRDefault="00F55D9B" w:rsidP="0001549E">
            <w:pPr>
              <w:overflowPunct w:val="0"/>
              <w:autoSpaceDE w:val="0"/>
              <w:autoSpaceDN w:val="0"/>
              <w:adjustRightInd w:val="0"/>
              <w:spacing w:before="20" w:line="276" w:lineRule="auto"/>
              <w:rPr>
                <w:rFonts w:cs="Arial"/>
              </w:rPr>
            </w:pPr>
            <w:r>
              <w:rPr>
                <w:rFonts w:cs="Arial"/>
              </w:rPr>
              <w:t>The Infotainment System Master shall disable the Welcome/Farewell strategy and all non-critical infotainment features (treat critical features as features that load shed would not shut down).</w:t>
            </w:r>
          </w:p>
          <w:p w14:paraId="12E1EFF1" w14:textId="77777777" w:rsidR="00E043BA" w:rsidRDefault="00925A7C" w:rsidP="0001549E">
            <w:pPr>
              <w:overflowPunct w:val="0"/>
              <w:autoSpaceDE w:val="0"/>
              <w:autoSpaceDN w:val="0"/>
              <w:adjustRightInd w:val="0"/>
              <w:spacing w:before="20" w:line="276" w:lineRule="auto"/>
              <w:rPr>
                <w:rFonts w:cs="Arial"/>
              </w:rPr>
            </w:pPr>
          </w:p>
          <w:p w14:paraId="00BEB317" w14:textId="77777777" w:rsidR="00AE1B48" w:rsidRPr="00483FD2" w:rsidRDefault="00F55D9B" w:rsidP="00483FD2">
            <w:pPr>
              <w:numPr>
                <w:ilvl w:val="0"/>
                <w:numId w:val="360"/>
              </w:numPr>
              <w:overflowPunct w:val="0"/>
              <w:autoSpaceDE w:val="0"/>
              <w:autoSpaceDN w:val="0"/>
              <w:adjustRightInd w:val="0"/>
              <w:spacing w:before="20" w:line="276" w:lineRule="auto"/>
              <w:rPr>
                <w:rFonts w:cs="Arial"/>
              </w:rPr>
            </w:pPr>
            <w:r>
              <w:rPr>
                <w:rFonts w:cs="Arial"/>
              </w:rPr>
              <w:t xml:space="preserve">The infotainment System Master shall shut down the infotainment system and set </w:t>
            </w:r>
            <w:proofErr w:type="spellStart"/>
            <w:r>
              <w:rPr>
                <w:rFonts w:cs="Arial"/>
              </w:rPr>
              <w:t>HMIAudioMode</w:t>
            </w:r>
            <w:proofErr w:type="spellEnd"/>
            <w:r>
              <w:rPr>
                <w:rFonts w:cs="Arial"/>
              </w:rPr>
              <w:t xml:space="preserve"> = Load Shed. The Infotainment System Master shall disable extended play.   Note: for infotainment load shed shutdown process see load shed requirement “PWRMAN-REQ-014508-System Master Load Shed Event Activation Process”.   </w:t>
            </w:r>
          </w:p>
          <w:p w14:paraId="2EE93839" w14:textId="77777777" w:rsidR="0064498E" w:rsidRPr="00DD12A0" w:rsidRDefault="00925A7C" w:rsidP="0001549E">
            <w:pPr>
              <w:overflowPunct w:val="0"/>
              <w:autoSpaceDE w:val="0"/>
              <w:autoSpaceDN w:val="0"/>
              <w:adjustRightInd w:val="0"/>
              <w:spacing w:before="20" w:line="276" w:lineRule="auto"/>
              <w:rPr>
                <w:rFonts w:cs="Arial"/>
              </w:rPr>
            </w:pPr>
          </w:p>
          <w:p w14:paraId="441EA565" w14:textId="77777777" w:rsidR="00483FD2" w:rsidRDefault="00F55D9B" w:rsidP="0001549E">
            <w:pPr>
              <w:overflowPunct w:val="0"/>
              <w:autoSpaceDE w:val="0"/>
              <w:autoSpaceDN w:val="0"/>
              <w:adjustRightInd w:val="0"/>
              <w:spacing w:before="20" w:line="276" w:lineRule="auto"/>
              <w:rPr>
                <w:rFonts w:cs="Arial"/>
              </w:rPr>
            </w:pPr>
            <w:r w:rsidRPr="00DD12A0">
              <w:rPr>
                <w:rFonts w:cs="Arial"/>
              </w:rPr>
              <w:t>The Cluster shall play the chimes and shall not set the infotainment system as the Chime Audio Source (</w:t>
            </w:r>
            <w:proofErr w:type="spellStart"/>
            <w:proofErr w:type="gramStart"/>
            <w:r w:rsidRPr="00DD12A0">
              <w:rPr>
                <w:rFonts w:cs="Arial"/>
              </w:rPr>
              <w:t>ie</w:t>
            </w:r>
            <w:proofErr w:type="spellEnd"/>
            <w:proofErr w:type="gramEnd"/>
            <w:r w:rsidRPr="00DD12A0">
              <w:rPr>
                <w:rFonts w:cs="Arial"/>
              </w:rPr>
              <w:t xml:space="preserve"> </w:t>
            </w:r>
            <w:proofErr w:type="spellStart"/>
            <w:r w:rsidRPr="00DD12A0">
              <w:rPr>
                <w:rFonts w:cs="Arial"/>
              </w:rPr>
              <w:t>Power_Up_Chime_Modules</w:t>
            </w:r>
            <w:proofErr w:type="spellEnd"/>
            <w:r w:rsidRPr="00DD12A0">
              <w:rPr>
                <w:rFonts w:cs="Arial"/>
              </w:rPr>
              <w:t xml:space="preserve"> = Inactive and </w:t>
            </w:r>
            <w:proofErr w:type="spellStart"/>
            <w:r w:rsidRPr="00DD12A0">
              <w:rPr>
                <w:rFonts w:cs="Arial"/>
              </w:rPr>
              <w:t>Chime_Source</w:t>
            </w:r>
            <w:proofErr w:type="spellEnd"/>
            <w:r w:rsidRPr="00DD12A0">
              <w:rPr>
                <w:rFonts w:cs="Arial"/>
              </w:rPr>
              <w:t xml:space="preserve"> = Cluster)</w:t>
            </w:r>
            <w:r>
              <w:rPr>
                <w:rFonts w:cs="Arial"/>
              </w:rPr>
              <w:t xml:space="preserve">.  </w:t>
            </w:r>
          </w:p>
          <w:p w14:paraId="66BBEBFE" w14:textId="77777777" w:rsidR="0064498E" w:rsidRDefault="00F55D9B" w:rsidP="00483FD2">
            <w:pPr>
              <w:numPr>
                <w:ilvl w:val="0"/>
                <w:numId w:val="360"/>
              </w:numPr>
              <w:overflowPunct w:val="0"/>
              <w:autoSpaceDE w:val="0"/>
              <w:autoSpaceDN w:val="0"/>
              <w:adjustRightInd w:val="0"/>
              <w:spacing w:before="20" w:line="276" w:lineRule="auto"/>
              <w:rPr>
                <w:rFonts w:cs="Arial"/>
              </w:rPr>
            </w:pPr>
            <w:r w:rsidRPr="00483FD2">
              <w:rPr>
                <w:rFonts w:cs="Arial"/>
              </w:rPr>
              <w:t xml:space="preserve">The AHU shall set </w:t>
            </w:r>
            <w:proofErr w:type="spellStart"/>
            <w:r w:rsidRPr="00483FD2">
              <w:rPr>
                <w:rFonts w:cs="Arial"/>
              </w:rPr>
              <w:t>AHU_Chime_Supported</w:t>
            </w:r>
            <w:proofErr w:type="spellEnd"/>
            <w:r w:rsidRPr="00483FD2">
              <w:rPr>
                <w:rFonts w:cs="Arial"/>
              </w:rPr>
              <w:t xml:space="preserve"> = Not Supported</w:t>
            </w:r>
            <w:r>
              <w:rPr>
                <w:rFonts w:cs="Arial"/>
              </w:rPr>
              <w:t xml:space="preserve"> for non-Phoenix architectures</w:t>
            </w:r>
          </w:p>
          <w:p w14:paraId="52595EC4" w14:textId="77777777" w:rsidR="00483FD2" w:rsidRPr="00483FD2" w:rsidRDefault="00F55D9B" w:rsidP="00483FD2">
            <w:pPr>
              <w:numPr>
                <w:ilvl w:val="0"/>
                <w:numId w:val="360"/>
              </w:numPr>
              <w:overflowPunct w:val="0"/>
              <w:autoSpaceDE w:val="0"/>
              <w:autoSpaceDN w:val="0"/>
              <w:adjustRightInd w:val="0"/>
              <w:spacing w:before="20" w:line="276" w:lineRule="auto"/>
              <w:rPr>
                <w:ins w:id="265" w:author="Myslinski, Jason (J.S.)" w:date="2021-09-15T09:03:00Z"/>
                <w:rFonts w:cs="Arial"/>
              </w:rPr>
            </w:pPr>
            <w:ins w:id="266" w:author="Myslinski, Jason (J.S.)" w:date="2021-09-15T09:03:00Z">
              <w:r>
                <w:rPr>
                  <w:rFonts w:cs="Arial"/>
                </w:rPr>
                <w:t xml:space="preserve">The PAC/AHU shall set </w:t>
              </w:r>
              <w:proofErr w:type="spellStart"/>
              <w:r>
                <w:rPr>
                  <w:rFonts w:cs="Arial"/>
                </w:rPr>
                <w:t>AHU_Chime_Supported</w:t>
              </w:r>
              <w:proofErr w:type="spellEnd"/>
              <w:r>
                <w:rPr>
                  <w:rFonts w:cs="Arial"/>
                </w:rPr>
                <w:t xml:space="preserve"> = Inactive for the Phoenix architecture</w:t>
              </w:r>
            </w:ins>
          </w:p>
          <w:p w14:paraId="499569D5" w14:textId="77777777" w:rsidR="00966D5F" w:rsidRPr="00DD12A0" w:rsidRDefault="00925A7C" w:rsidP="0001549E">
            <w:pPr>
              <w:overflowPunct w:val="0"/>
              <w:autoSpaceDE w:val="0"/>
              <w:autoSpaceDN w:val="0"/>
              <w:adjustRightInd w:val="0"/>
              <w:spacing w:before="20" w:line="276" w:lineRule="auto"/>
              <w:rPr>
                <w:rFonts w:cs="Arial"/>
              </w:rPr>
            </w:pPr>
          </w:p>
          <w:p w14:paraId="0409E80D" w14:textId="77777777" w:rsidR="00966D5F" w:rsidRPr="00ED00C4" w:rsidRDefault="00F55D9B" w:rsidP="0001549E">
            <w:pPr>
              <w:overflowPunct w:val="0"/>
              <w:autoSpaceDE w:val="0"/>
              <w:autoSpaceDN w:val="0"/>
              <w:adjustRightInd w:val="0"/>
              <w:spacing w:before="20" w:line="276" w:lineRule="auto"/>
              <w:rPr>
                <w:rFonts w:cs="Arial"/>
              </w:rPr>
            </w:pPr>
            <w:r>
              <w:rPr>
                <w:rFonts w:cs="Arial"/>
              </w:rPr>
              <w:t>For TCU see applicable TCU specifications for reduced current drain strategies</w:t>
            </w:r>
          </w:p>
        </w:tc>
      </w:tr>
    </w:tbl>
    <w:p w14:paraId="2D56CC04" w14:textId="77777777" w:rsidR="00ED00C4" w:rsidRPr="00E606FF" w:rsidRDefault="00925A7C" w:rsidP="00500605">
      <w:pPr>
        <w:rPr>
          <w:rFonts w:cs="Arial"/>
        </w:rPr>
      </w:pPr>
    </w:p>
    <w:p w14:paraId="75DD78D0" w14:textId="77777777" w:rsidR="00DD12A0" w:rsidRPr="00746E9F" w:rsidRDefault="00F55D9B" w:rsidP="00E606FF">
      <w:pPr>
        <w:tabs>
          <w:tab w:val="left" w:pos="2730"/>
        </w:tabs>
        <w:rPr>
          <w:rFonts w:cs="Arial"/>
          <w:color w:val="000000"/>
        </w:rPr>
      </w:pPr>
      <w:proofErr w:type="spellStart"/>
      <w:r w:rsidRPr="00746E9F">
        <w:rPr>
          <w:rFonts w:cs="Arial"/>
        </w:rPr>
        <w:t>KeyOffMde_D_Actl</w:t>
      </w:r>
      <w:proofErr w:type="spellEnd"/>
      <w:r w:rsidRPr="00746E9F">
        <w:rPr>
          <w:rFonts w:cs="Arial"/>
          <w:color w:val="000000"/>
        </w:rPr>
        <w:t xml:space="preserve"> (</w:t>
      </w:r>
      <w:proofErr w:type="spellStart"/>
      <w:proofErr w:type="gramStart"/>
      <w:r w:rsidRPr="00746E9F">
        <w:rPr>
          <w:rFonts w:cs="Arial"/>
          <w:color w:val="000000"/>
        </w:rPr>
        <w:t>ie</w:t>
      </w:r>
      <w:proofErr w:type="spellEnd"/>
      <w:proofErr w:type="gramEnd"/>
      <w:r>
        <w:rPr>
          <w:rFonts w:cs="Arial"/>
          <w:color w:val="000000"/>
        </w:rPr>
        <w:t xml:space="preserve"> KOL Mode</w:t>
      </w:r>
      <w:r w:rsidRPr="00746E9F">
        <w:rPr>
          <w:rFonts w:cs="Arial"/>
        </w:rPr>
        <w:t xml:space="preserve">) </w:t>
      </w:r>
      <w:r w:rsidRPr="00746E9F">
        <w:rPr>
          <w:rFonts w:cs="Arial"/>
          <w:color w:val="000000"/>
        </w:rPr>
        <w:t xml:space="preserve">does not replace the </w:t>
      </w:r>
      <w:proofErr w:type="spellStart"/>
      <w:r w:rsidRPr="00746E9F">
        <w:rPr>
          <w:rFonts w:cs="Arial"/>
          <w:color w:val="000000"/>
        </w:rPr>
        <w:t>LifeCycle</w:t>
      </w:r>
      <w:proofErr w:type="spellEnd"/>
      <w:r w:rsidRPr="00746E9F">
        <w:rPr>
          <w:rFonts w:cs="Arial"/>
          <w:color w:val="000000"/>
        </w:rPr>
        <w:t xml:space="preserve"> </w:t>
      </w:r>
      <w:proofErr w:type="spellStart"/>
      <w:r w:rsidRPr="00746E9F">
        <w:rPr>
          <w:rFonts w:cs="Arial"/>
          <w:color w:val="000000"/>
        </w:rPr>
        <w:t>Mode_D_Actl</w:t>
      </w:r>
      <w:proofErr w:type="spellEnd"/>
      <w:r w:rsidRPr="00746E9F">
        <w:rPr>
          <w:rFonts w:cs="Arial"/>
          <w:color w:val="000000"/>
        </w:rPr>
        <w:t xml:space="preserve"> (</w:t>
      </w:r>
      <w:proofErr w:type="spellStart"/>
      <w:r w:rsidRPr="00746E9F">
        <w:rPr>
          <w:rFonts w:cs="Arial"/>
          <w:color w:val="000000"/>
        </w:rPr>
        <w:t>ie</w:t>
      </w:r>
      <w:proofErr w:type="spellEnd"/>
      <w:r w:rsidRPr="00746E9F">
        <w:rPr>
          <w:rFonts w:cs="Arial"/>
          <w:color w:val="000000"/>
        </w:rPr>
        <w:t xml:space="preserve"> </w:t>
      </w:r>
      <w:proofErr w:type="spellStart"/>
      <w:r w:rsidRPr="00746E9F">
        <w:rPr>
          <w:rFonts w:cs="Arial"/>
          <w:color w:val="000000"/>
        </w:rPr>
        <w:t>CarMode</w:t>
      </w:r>
      <w:proofErr w:type="spellEnd"/>
      <w:r w:rsidRPr="00746E9F">
        <w:rPr>
          <w:rFonts w:cs="Arial"/>
          <w:color w:val="000000"/>
        </w:rPr>
        <w:t xml:space="preserve">) signal for Transport Mode or Factory Mode.  </w:t>
      </w:r>
    </w:p>
    <w:p w14:paraId="4C70A8B7" w14:textId="77777777" w:rsidR="00DD12A0" w:rsidRPr="00746E9F" w:rsidRDefault="00F55D9B" w:rsidP="00E606FF">
      <w:pPr>
        <w:numPr>
          <w:ilvl w:val="0"/>
          <w:numId w:val="359"/>
        </w:numPr>
        <w:tabs>
          <w:tab w:val="left" w:pos="2730"/>
        </w:tabs>
        <w:rPr>
          <w:rFonts w:cs="Arial"/>
          <w:color w:val="000000"/>
        </w:rPr>
      </w:pPr>
      <w:r w:rsidRPr="00746E9F">
        <w:rPr>
          <w:rFonts w:cs="Arial"/>
          <w:color w:val="000000"/>
        </w:rPr>
        <w:lastRenderedPageBreak/>
        <w:t xml:space="preserve">Transport and Factory Mode encodings in the </w:t>
      </w:r>
      <w:proofErr w:type="spellStart"/>
      <w:r w:rsidRPr="00746E9F">
        <w:rPr>
          <w:rFonts w:cs="Arial"/>
          <w:color w:val="000000"/>
        </w:rPr>
        <w:t>KeyOffMde_D_Actl</w:t>
      </w:r>
      <w:proofErr w:type="spellEnd"/>
      <w:r w:rsidRPr="00746E9F">
        <w:rPr>
          <w:rFonts w:cs="Arial"/>
          <w:color w:val="000000"/>
        </w:rPr>
        <w:t xml:space="preserve"> signal are considered don’t cares.  Follow </w:t>
      </w:r>
      <w:r>
        <w:rPr>
          <w:rFonts w:cs="Arial"/>
          <w:color w:val="000000"/>
        </w:rPr>
        <w:t xml:space="preserve">any </w:t>
      </w:r>
      <w:r w:rsidRPr="00746E9F">
        <w:rPr>
          <w:rFonts w:cs="Arial"/>
          <w:color w:val="000000"/>
        </w:rPr>
        <w:t>existing SPSS requirements for Transport and</w:t>
      </w:r>
      <w:r>
        <w:rPr>
          <w:rFonts w:cs="Arial"/>
          <w:color w:val="000000"/>
        </w:rPr>
        <w:t>/or</w:t>
      </w:r>
      <w:r w:rsidRPr="00746E9F">
        <w:rPr>
          <w:rFonts w:cs="Arial"/>
          <w:color w:val="000000"/>
        </w:rPr>
        <w:t xml:space="preserve"> Factory Mode (</w:t>
      </w:r>
      <w:proofErr w:type="spellStart"/>
      <w:r w:rsidRPr="00746E9F">
        <w:rPr>
          <w:rFonts w:cs="Arial"/>
          <w:color w:val="000000"/>
        </w:rPr>
        <w:t>ex using</w:t>
      </w:r>
      <w:proofErr w:type="spellEnd"/>
      <w:r w:rsidRPr="00746E9F">
        <w:rPr>
          <w:rFonts w:cs="Arial"/>
          <w:color w:val="000000"/>
        </w:rPr>
        <w:t xml:space="preserve"> </w:t>
      </w:r>
      <w:proofErr w:type="spellStart"/>
      <w:r w:rsidRPr="00746E9F">
        <w:rPr>
          <w:rFonts w:cs="Arial"/>
          <w:color w:val="000000"/>
        </w:rPr>
        <w:t>LifeCycleMode_D_Actl</w:t>
      </w:r>
      <w:proofErr w:type="spellEnd"/>
      <w:r w:rsidRPr="00746E9F">
        <w:rPr>
          <w:rFonts w:cs="Arial"/>
          <w:color w:val="000000"/>
        </w:rPr>
        <w:t>).</w:t>
      </w:r>
    </w:p>
    <w:p w14:paraId="190556B7" w14:textId="77777777" w:rsidR="00E606FF" w:rsidRPr="00ED00C4" w:rsidRDefault="00925A7C" w:rsidP="00500605">
      <w:pPr>
        <w:rPr>
          <w:rFonts w:cs="Arial"/>
        </w:rPr>
      </w:pPr>
    </w:p>
    <w:p w14:paraId="7CDC62F9" w14:textId="77777777" w:rsidR="00F23DF4" w:rsidRDefault="00F55D9B" w:rsidP="00500605">
      <w:pPr>
        <w:rPr>
          <w:rFonts w:cs="Arial"/>
        </w:rPr>
      </w:pPr>
      <w:proofErr w:type="spellStart"/>
      <w:r w:rsidRPr="00746E9F">
        <w:rPr>
          <w:rFonts w:cs="Arial"/>
        </w:rPr>
        <w:t>KeyOffMde_D_Actl</w:t>
      </w:r>
      <w:proofErr w:type="spellEnd"/>
      <w:r w:rsidRPr="00883AFC">
        <w:rPr>
          <w:rFonts w:cs="Arial"/>
        </w:rPr>
        <w:t xml:space="preserve"> </w:t>
      </w:r>
      <w:r>
        <w:rPr>
          <w:rFonts w:cs="Arial"/>
        </w:rPr>
        <w:t xml:space="preserve">signal </w:t>
      </w:r>
      <w:r w:rsidRPr="00883AFC">
        <w:rPr>
          <w:rFonts w:cs="Arial"/>
        </w:rPr>
        <w:t xml:space="preserve">is defined to be </w:t>
      </w:r>
      <w:r>
        <w:rPr>
          <w:rFonts w:cs="Arial"/>
        </w:rPr>
        <w:t>to the “</w:t>
      </w:r>
      <w:r w:rsidRPr="00883AFC">
        <w:rPr>
          <w:rFonts w:cs="Arial"/>
        </w:rPr>
        <w:t>NORMAL</w:t>
      </w:r>
      <w:r>
        <w:rPr>
          <w:rFonts w:cs="Arial"/>
        </w:rPr>
        <w:t>”</w:t>
      </w:r>
      <w:r w:rsidRPr="00883AFC">
        <w:rPr>
          <w:rFonts w:cs="Arial"/>
        </w:rPr>
        <w:t xml:space="preserve"> </w:t>
      </w:r>
      <w:r>
        <w:rPr>
          <w:rFonts w:cs="Arial"/>
        </w:rPr>
        <w:t xml:space="preserve">encoding </w:t>
      </w:r>
      <w:r w:rsidRPr="00883AFC">
        <w:rPr>
          <w:rFonts w:cs="Arial"/>
        </w:rPr>
        <w:t xml:space="preserve">when </w:t>
      </w:r>
      <w:proofErr w:type="spellStart"/>
      <w:r w:rsidRPr="00883AFC">
        <w:rPr>
          <w:rFonts w:cs="Arial"/>
        </w:rPr>
        <w:t>Ignition_Status</w:t>
      </w:r>
      <w:proofErr w:type="spellEnd"/>
      <w:r w:rsidRPr="00883AFC">
        <w:rPr>
          <w:rFonts w:cs="Arial"/>
        </w:rPr>
        <w:t xml:space="preserve"> is not OFF</w:t>
      </w:r>
      <w:r>
        <w:rPr>
          <w:rFonts w:cs="Arial"/>
        </w:rPr>
        <w:t xml:space="preserve"> (</w:t>
      </w:r>
      <w:proofErr w:type="spellStart"/>
      <w:r>
        <w:rPr>
          <w:rFonts w:cs="Arial"/>
        </w:rPr>
        <w:t>ex RUN</w:t>
      </w:r>
      <w:proofErr w:type="spellEnd"/>
      <w:r>
        <w:rPr>
          <w:rFonts w:cs="Arial"/>
        </w:rPr>
        <w:t>/ACC).</w:t>
      </w:r>
    </w:p>
    <w:p w14:paraId="2DCDE903" w14:textId="77777777" w:rsidR="00F23DF4" w:rsidRDefault="00925A7C" w:rsidP="00500605">
      <w:pPr>
        <w:rPr>
          <w:rFonts w:cs="Arial"/>
        </w:rPr>
      </w:pPr>
    </w:p>
    <w:p w14:paraId="4F70E9FC" w14:textId="77777777" w:rsidR="00705B29" w:rsidRDefault="00F55D9B" w:rsidP="00500605">
      <w:pPr>
        <w:rPr>
          <w:rFonts w:cs="Arial"/>
        </w:rPr>
      </w:pPr>
      <w:r>
        <w:rPr>
          <w:rFonts w:cs="Arial"/>
        </w:rPr>
        <w:t xml:space="preserve">When </w:t>
      </w:r>
      <w:proofErr w:type="spellStart"/>
      <w:r>
        <w:rPr>
          <w:rFonts w:cs="Arial"/>
        </w:rPr>
        <w:t>Ignition_Status</w:t>
      </w:r>
      <w:proofErr w:type="spellEnd"/>
      <w:r>
        <w:rPr>
          <w:rFonts w:cs="Arial"/>
        </w:rPr>
        <w:t xml:space="preserve"> = OFF if there is no </w:t>
      </w:r>
      <w:proofErr w:type="spellStart"/>
      <w:r>
        <w:rPr>
          <w:rFonts w:cs="Arial"/>
        </w:rPr>
        <w:t>KeyOffMde_D_Actl</w:t>
      </w:r>
      <w:proofErr w:type="spellEnd"/>
      <w:r>
        <w:rPr>
          <w:rFonts w:cs="Arial"/>
        </w:rPr>
        <w:t xml:space="preserve"> signal on the bus or an update bit indicates not fresh data for the signal then assume the last KOL state.</w:t>
      </w:r>
    </w:p>
    <w:p w14:paraId="39CD56D8" w14:textId="77777777" w:rsidR="00E606FF" w:rsidRDefault="00925A7C" w:rsidP="00500605">
      <w:pPr>
        <w:rPr>
          <w:rFonts w:cs="Arial"/>
        </w:rPr>
      </w:pPr>
    </w:p>
    <w:p w14:paraId="15895E55" w14:textId="77777777" w:rsidR="00E606FF" w:rsidRPr="001E2A4B" w:rsidRDefault="00F55D9B" w:rsidP="00500605">
      <w:pPr>
        <w:rPr>
          <w:rFonts w:cs="Arial"/>
        </w:rPr>
      </w:pPr>
      <w:proofErr w:type="spellStart"/>
      <w:r w:rsidRPr="001E2A4B">
        <w:rPr>
          <w:rFonts w:cs="Arial"/>
        </w:rPr>
        <w:t>KeyOffMde_D_Actl</w:t>
      </w:r>
      <w:proofErr w:type="spellEnd"/>
      <w:r w:rsidRPr="001E2A4B">
        <w:rPr>
          <w:rFonts w:cs="Arial"/>
        </w:rPr>
        <w:t xml:space="preserve"> s</w:t>
      </w:r>
      <w:r>
        <w:rPr>
          <w:rFonts w:cs="Arial"/>
        </w:rPr>
        <w:t xml:space="preserve">ubscriber </w:t>
      </w:r>
      <w:proofErr w:type="gramStart"/>
      <w:r>
        <w:rPr>
          <w:rFonts w:cs="Arial"/>
        </w:rPr>
        <w:t>ECU’s</w:t>
      </w:r>
      <w:proofErr w:type="gramEnd"/>
      <w:r>
        <w:rPr>
          <w:rFonts w:cs="Arial"/>
        </w:rPr>
        <w:t xml:space="preserve"> </w:t>
      </w:r>
      <w:r w:rsidRPr="001E2A4B">
        <w:rPr>
          <w:rFonts w:cs="Arial"/>
        </w:rPr>
        <w:t xml:space="preserve">shall retain the last received </w:t>
      </w:r>
      <w:proofErr w:type="spellStart"/>
      <w:r w:rsidRPr="001E2A4B">
        <w:rPr>
          <w:rFonts w:cs="Arial"/>
        </w:rPr>
        <w:t>KOL_Mode</w:t>
      </w:r>
      <w:proofErr w:type="spellEnd"/>
      <w:r w:rsidRPr="001E2A4B">
        <w:rPr>
          <w:rFonts w:cs="Arial"/>
        </w:rPr>
        <w:t xml:space="preserve"> value during ECU sleep (for use on wake-up).</w:t>
      </w:r>
    </w:p>
    <w:p w14:paraId="51F4AFC1" w14:textId="77777777" w:rsidR="001E2A4B" w:rsidRPr="001E2A4B" w:rsidRDefault="00925A7C" w:rsidP="00500605">
      <w:pPr>
        <w:rPr>
          <w:rFonts w:cs="Arial"/>
        </w:rPr>
      </w:pPr>
    </w:p>
    <w:p w14:paraId="330766E4" w14:textId="77777777" w:rsidR="00883AFC" w:rsidRPr="00883AFC" w:rsidRDefault="00F55D9B" w:rsidP="001E2A4B">
      <w:pPr>
        <w:rPr>
          <w:rFonts w:cs="Arial"/>
        </w:rPr>
      </w:pPr>
      <w:r w:rsidRPr="007250E0">
        <w:rPr>
          <w:rFonts w:cs="Arial"/>
        </w:rPr>
        <w:t xml:space="preserve">It is understandable that there will be race-conditions when both </w:t>
      </w:r>
      <w:proofErr w:type="spellStart"/>
      <w:r>
        <w:rPr>
          <w:rFonts w:cs="Arial"/>
        </w:rPr>
        <w:t>KeyOffMde_D_Actl</w:t>
      </w:r>
      <w:proofErr w:type="spellEnd"/>
      <w:r>
        <w:rPr>
          <w:rFonts w:cs="Arial"/>
        </w:rPr>
        <w:t xml:space="preserve"> </w:t>
      </w:r>
      <w:r w:rsidRPr="007250E0">
        <w:rPr>
          <w:rFonts w:cs="Arial"/>
        </w:rPr>
        <w:t xml:space="preserve">and </w:t>
      </w:r>
      <w:proofErr w:type="spellStart"/>
      <w:r w:rsidRPr="007250E0">
        <w:rPr>
          <w:rFonts w:cs="Arial"/>
        </w:rPr>
        <w:t>Ignition_Status</w:t>
      </w:r>
      <w:proofErr w:type="spellEnd"/>
      <w:r w:rsidRPr="007250E0">
        <w:rPr>
          <w:rFonts w:cs="Arial"/>
        </w:rPr>
        <w:t xml:space="preserve"> are received via CAN (especially when they are in different CAN messages). </w:t>
      </w:r>
      <w:r>
        <w:rPr>
          <w:rFonts w:cs="Arial"/>
        </w:rPr>
        <w:t xml:space="preserve"> </w:t>
      </w:r>
      <w:r w:rsidRPr="007250E0">
        <w:rPr>
          <w:rFonts w:cs="Arial"/>
        </w:rPr>
        <w:t xml:space="preserve">In this case, the Subscriber ECUs are directed to prioritize </w:t>
      </w:r>
      <w:proofErr w:type="spellStart"/>
      <w:r w:rsidRPr="007250E0">
        <w:rPr>
          <w:rFonts w:cs="Arial"/>
        </w:rPr>
        <w:t>Ignition_Status</w:t>
      </w:r>
      <w:proofErr w:type="spellEnd"/>
      <w:r w:rsidRPr="007250E0">
        <w:rPr>
          <w:rFonts w:cs="Arial"/>
        </w:rPr>
        <w:t xml:space="preserve"> above </w:t>
      </w:r>
      <w:proofErr w:type="spellStart"/>
      <w:r>
        <w:rPr>
          <w:rFonts w:cs="Arial"/>
        </w:rPr>
        <w:t>KeyOffMde_D_Actl</w:t>
      </w:r>
      <w:proofErr w:type="spellEnd"/>
      <w:r w:rsidRPr="007250E0">
        <w:rPr>
          <w:rFonts w:cs="Arial"/>
        </w:rPr>
        <w:t>.</w:t>
      </w:r>
    </w:p>
    <w:p w14:paraId="3E030242" w14:textId="77777777" w:rsidR="00CE7177" w:rsidRDefault="00925A7C" w:rsidP="001E2A4B">
      <w:pPr>
        <w:rPr>
          <w:rFonts w:cs="Arial"/>
        </w:rPr>
      </w:pPr>
    </w:p>
    <w:p w14:paraId="147A781E" w14:textId="77777777" w:rsidR="00CE7177" w:rsidRPr="008960F4" w:rsidRDefault="00F55D9B" w:rsidP="001E2A4B">
      <w:pPr>
        <w:rPr>
          <w:rFonts w:cs="Arial"/>
        </w:rPr>
      </w:pPr>
      <w:r w:rsidRPr="008960F4">
        <w:rPr>
          <w:rFonts w:cs="Arial"/>
        </w:rPr>
        <w:t xml:space="preserve">If </w:t>
      </w:r>
      <w:proofErr w:type="spellStart"/>
      <w:r w:rsidRPr="008960F4">
        <w:rPr>
          <w:rFonts w:cs="Arial"/>
        </w:rPr>
        <w:t>KeyOffMde_D_Actl</w:t>
      </w:r>
      <w:proofErr w:type="spellEnd"/>
      <w:r w:rsidRPr="008960F4">
        <w:rPr>
          <w:rFonts w:cs="Arial"/>
        </w:rPr>
        <w:t xml:space="preserve"> is missing for 5 seconds in Run and still missing when key changes out of Run (ex to ACC/OFF) then </w:t>
      </w:r>
      <w:proofErr w:type="spellStart"/>
      <w:r w:rsidRPr="008960F4">
        <w:rPr>
          <w:rFonts w:cs="Arial"/>
        </w:rPr>
        <w:t>KeyOff</w:t>
      </w:r>
      <w:proofErr w:type="spellEnd"/>
      <w:r w:rsidRPr="008960F4">
        <w:rPr>
          <w:rFonts w:cs="Arial"/>
        </w:rPr>
        <w:t xml:space="preserve"> Mode shall be treated as though </w:t>
      </w:r>
      <w:proofErr w:type="spellStart"/>
      <w:r w:rsidRPr="008960F4">
        <w:rPr>
          <w:rFonts w:cs="Arial"/>
        </w:rPr>
        <w:t>KeyOffMde_D_Actl</w:t>
      </w:r>
      <w:proofErr w:type="spellEnd"/>
      <w:r w:rsidRPr="008960F4">
        <w:rPr>
          <w:rFonts w:cs="Arial"/>
        </w:rPr>
        <w:t xml:space="preserve"> = Normal until the signal is no longer missing.</w:t>
      </w:r>
    </w:p>
    <w:p w14:paraId="395EDE15" w14:textId="77777777" w:rsidR="00F87908" w:rsidRPr="008960F4" w:rsidRDefault="00F55D9B" w:rsidP="00F87908">
      <w:pPr>
        <w:numPr>
          <w:ilvl w:val="0"/>
          <w:numId w:val="358"/>
        </w:numPr>
        <w:rPr>
          <w:rFonts w:cs="Arial"/>
        </w:rPr>
      </w:pPr>
      <w:r w:rsidRPr="008960F4">
        <w:rPr>
          <w:rFonts w:cs="Arial"/>
        </w:rPr>
        <w:t xml:space="preserve">Note: subscribers of </w:t>
      </w:r>
      <w:proofErr w:type="spellStart"/>
      <w:r w:rsidRPr="008960F4">
        <w:rPr>
          <w:rFonts w:cs="Arial"/>
        </w:rPr>
        <w:t>KeyOffMde_D_Actl</w:t>
      </w:r>
      <w:proofErr w:type="spellEnd"/>
      <w:r w:rsidRPr="008960F4">
        <w:rPr>
          <w:rFonts w:cs="Arial"/>
        </w:rPr>
        <w:t xml:space="preserve"> shall not set a DTC when the signal is missing because there are no customer noticeable issues when </w:t>
      </w:r>
      <w:proofErr w:type="spellStart"/>
      <w:r w:rsidRPr="008960F4">
        <w:rPr>
          <w:rFonts w:cs="Arial"/>
        </w:rPr>
        <w:t>KeyOffMde_D_Actl</w:t>
      </w:r>
      <w:proofErr w:type="spellEnd"/>
      <w:r w:rsidRPr="008960F4">
        <w:rPr>
          <w:rFonts w:cs="Arial"/>
        </w:rPr>
        <w:t xml:space="preserve"> is missing.</w:t>
      </w:r>
    </w:p>
    <w:p w14:paraId="077A948A" w14:textId="77777777" w:rsidR="006F2F36" w:rsidRDefault="00925A7C" w:rsidP="00500605">
      <w:pPr>
        <w:rPr>
          <w:rFonts w:cs="Arial"/>
        </w:rPr>
      </w:pPr>
    </w:p>
    <w:p w14:paraId="04A11B7F" w14:textId="77777777" w:rsidR="00C54EC2" w:rsidRPr="007D4F96" w:rsidRDefault="00F55D9B" w:rsidP="00500605">
      <w:pPr>
        <w:rPr>
          <w:rFonts w:cs="Arial"/>
        </w:rPr>
      </w:pPr>
      <w:r w:rsidRPr="00C17DCB">
        <w:rPr>
          <w:rFonts w:cs="Arial"/>
        </w:rPr>
        <w:t xml:space="preserve">For infotainment module resets while </w:t>
      </w:r>
      <w:proofErr w:type="spellStart"/>
      <w:r w:rsidRPr="00C17DCB">
        <w:rPr>
          <w:rFonts w:cs="Arial"/>
        </w:rPr>
        <w:t>Ignition_Status</w:t>
      </w:r>
      <w:proofErr w:type="spellEnd"/>
      <w:r w:rsidRPr="00C17DCB">
        <w:rPr>
          <w:rFonts w:cs="Arial"/>
        </w:rPr>
        <w:t xml:space="preserve"> = OFF assume the last KOL Mode state (</w:t>
      </w:r>
      <w:proofErr w:type="spellStart"/>
      <w:r w:rsidRPr="00C17DCB">
        <w:rPr>
          <w:rFonts w:cs="Arial"/>
        </w:rPr>
        <w:t xml:space="preserve">ex </w:t>
      </w:r>
      <w:r>
        <w:rPr>
          <w:rFonts w:cs="Arial"/>
        </w:rPr>
        <w:t>Normal</w:t>
      </w:r>
      <w:proofErr w:type="spellEnd"/>
      <w:r>
        <w:rPr>
          <w:rFonts w:cs="Arial"/>
        </w:rPr>
        <w:t xml:space="preserve">, </w:t>
      </w:r>
      <w:r w:rsidRPr="00C17DCB">
        <w:rPr>
          <w:rFonts w:cs="Arial"/>
        </w:rPr>
        <w:t xml:space="preserve">Hibernate, </w:t>
      </w:r>
      <w:r w:rsidRPr="007D4F96">
        <w:rPr>
          <w:rFonts w:cs="Arial"/>
        </w:rPr>
        <w:t xml:space="preserve">Critical Batt) if the signal is not present on the bus. </w:t>
      </w:r>
    </w:p>
    <w:p w14:paraId="33A894CE" w14:textId="77777777" w:rsidR="00CA404D" w:rsidRPr="007D4F96" w:rsidRDefault="00925A7C" w:rsidP="00500605">
      <w:pPr>
        <w:rPr>
          <w:rFonts w:cs="Arial"/>
        </w:rPr>
      </w:pPr>
    </w:p>
    <w:p w14:paraId="6561691E" w14:textId="77777777" w:rsidR="00CA404D" w:rsidRPr="007D4F96" w:rsidRDefault="00F55D9B" w:rsidP="00500605">
      <w:pPr>
        <w:rPr>
          <w:rFonts w:cs="Arial"/>
        </w:rPr>
      </w:pPr>
      <w:r w:rsidRPr="007D4F96">
        <w:rPr>
          <w:rFonts w:cs="Arial"/>
        </w:rPr>
        <w:t xml:space="preserve">For Phone as a Key the </w:t>
      </w:r>
      <w:proofErr w:type="spellStart"/>
      <w:r w:rsidRPr="007D4F96">
        <w:rPr>
          <w:rFonts w:cs="Arial"/>
        </w:rPr>
        <w:t>KeyOffMde_D_Actl</w:t>
      </w:r>
      <w:proofErr w:type="spellEnd"/>
      <w:r w:rsidRPr="007D4F96">
        <w:rPr>
          <w:rFonts w:cs="Arial"/>
        </w:rPr>
        <w:t xml:space="preserve"> signal state (</w:t>
      </w:r>
      <w:proofErr w:type="spellStart"/>
      <w:proofErr w:type="gramStart"/>
      <w:r w:rsidRPr="007D4F96">
        <w:rPr>
          <w:rFonts w:cs="Arial"/>
        </w:rPr>
        <w:t>ie</w:t>
      </w:r>
      <w:proofErr w:type="spellEnd"/>
      <w:proofErr w:type="gramEnd"/>
      <w:r w:rsidRPr="007D4F96">
        <w:rPr>
          <w:rFonts w:cs="Arial"/>
        </w:rPr>
        <w:t xml:space="preserve"> </w:t>
      </w:r>
      <w:proofErr w:type="spellStart"/>
      <w:r w:rsidRPr="007D4F96">
        <w:rPr>
          <w:rFonts w:cs="Arial"/>
        </w:rPr>
        <w:t>Critical_Batt</w:t>
      </w:r>
      <w:proofErr w:type="spellEnd"/>
      <w:r w:rsidRPr="007D4F96">
        <w:rPr>
          <w:rFonts w:cs="Arial"/>
        </w:rPr>
        <w:t>, Hibernate) shall not prevent the phone charging module charging ports (</w:t>
      </w:r>
      <w:proofErr w:type="spellStart"/>
      <w:r w:rsidRPr="007D4F96">
        <w:rPr>
          <w:rFonts w:cs="Arial"/>
        </w:rPr>
        <w:t>ex SYNC</w:t>
      </w:r>
      <w:proofErr w:type="spellEnd"/>
      <w:r w:rsidRPr="007D4F96">
        <w:rPr>
          <w:rFonts w:cs="Arial"/>
        </w:rPr>
        <w:t xml:space="preserve"> USB) from being able to charge a phone when </w:t>
      </w:r>
      <w:proofErr w:type="spellStart"/>
      <w:r w:rsidRPr="007D4F96">
        <w:rPr>
          <w:rFonts w:cs="Arial"/>
        </w:rPr>
        <w:t>PrsnIDevChrgEnbl_B_Rq</w:t>
      </w:r>
      <w:proofErr w:type="spellEnd"/>
      <w:r w:rsidRPr="007D4F96">
        <w:rPr>
          <w:rFonts w:cs="Arial"/>
        </w:rPr>
        <w:t xml:space="preserve"> = Active.  </w:t>
      </w:r>
    </w:p>
    <w:p w14:paraId="650A8C46" w14:textId="77777777" w:rsidR="00830982" w:rsidRPr="007D4F96" w:rsidRDefault="00F55D9B" w:rsidP="00830982">
      <w:pPr>
        <w:numPr>
          <w:ilvl w:val="0"/>
          <w:numId w:val="358"/>
        </w:numPr>
        <w:rPr>
          <w:rFonts w:cs="Arial"/>
        </w:rPr>
      </w:pPr>
      <w:r w:rsidRPr="007D4F96">
        <w:rPr>
          <w:rFonts w:cs="Arial"/>
        </w:rPr>
        <w:t>Note: the phone charging needs to be supported in case the user’s phone is dead and they need to be able to charge it enough to start the vehicle.</w:t>
      </w:r>
    </w:p>
    <w:p w14:paraId="60B4343E" w14:textId="77777777" w:rsidR="001F2E78" w:rsidRPr="001F2E78" w:rsidRDefault="00925A7C" w:rsidP="001F2E78">
      <w:pPr>
        <w:rPr>
          <w:rFonts w:cs="Arial"/>
          <w:b/>
          <w:color w:val="FF0000"/>
        </w:rPr>
      </w:pPr>
    </w:p>
    <w:p w14:paraId="7C450E0E" w14:textId="77777777" w:rsidR="002664C7" w:rsidRPr="004E51E5" w:rsidRDefault="00925A7C" w:rsidP="00500605">
      <w:pPr>
        <w:rPr>
          <w:rFonts w:cs="Arial"/>
        </w:rPr>
      </w:pPr>
    </w:p>
    <w:p w14:paraId="00391FA2" w14:textId="77777777" w:rsidR="008B19BF" w:rsidRDefault="00F55D9B">
      <w:pPr>
        <w:spacing w:after="200" w:line="276" w:lineRule="auto"/>
      </w:pPr>
      <w:r>
        <w:br w:type="page"/>
      </w:r>
    </w:p>
    <w:p w14:paraId="6D639C91" w14:textId="77777777" w:rsidR="00406F39" w:rsidRDefault="00F55D9B" w:rsidP="006830A8">
      <w:pPr>
        <w:pStyle w:val="Heading2"/>
      </w:pPr>
      <w:bookmarkStart w:id="267" w:name="_Toc94795999"/>
      <w:r w:rsidRPr="00B9479B">
        <w:lastRenderedPageBreak/>
        <w:t>PWRMAN-FUN-REQ-235584/A-Factory Mode</w:t>
      </w:r>
      <w:bookmarkEnd w:id="267"/>
    </w:p>
    <w:p w14:paraId="217A5FD6" w14:textId="77777777" w:rsidR="00500605" w:rsidRDefault="00925A7C" w:rsidP="00500605"/>
    <w:p w14:paraId="6EBB63A4" w14:textId="77777777" w:rsidR="00406F39" w:rsidRDefault="00F55D9B" w:rsidP="006830A8">
      <w:pPr>
        <w:pStyle w:val="Heading3"/>
      </w:pPr>
      <w:bookmarkStart w:id="268" w:name="_Toc94796000"/>
      <w:r>
        <w:t>Use Case</w:t>
      </w:r>
      <w:bookmarkEnd w:id="268"/>
    </w:p>
    <w:p w14:paraId="25EA6EAF" w14:textId="77777777" w:rsidR="00406F39" w:rsidRDefault="00F55D9B" w:rsidP="006830A8">
      <w:pPr>
        <w:pStyle w:val="Heading4"/>
      </w:pPr>
      <w:r>
        <w:t>PWRMAN-UC-REQ-235519/B-Factory Mode - Infotainment System Chimes</w:t>
      </w:r>
    </w:p>
    <w:p w14:paraId="2DA4FCD4" w14:textId="77777777" w:rsidR="00AE06BC" w:rsidRPr="00AE06BC" w:rsidRDefault="00925A7C"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30"/>
      </w:tblGrid>
      <w:tr w:rsidR="00CD0F64" w14:paraId="3A0A989B" w14:textId="77777777" w:rsidTr="006830A8">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D840EE8" w14:textId="77777777" w:rsidR="00CD0F64" w:rsidRPr="009F6544" w:rsidRDefault="00F55D9B">
            <w:pPr>
              <w:spacing w:line="276" w:lineRule="auto"/>
              <w:rPr>
                <w:rFonts w:cs="Arial"/>
              </w:rPr>
            </w:pPr>
            <w:r w:rsidRPr="009F6544">
              <w:rPr>
                <w:rFonts w:cs="Arial"/>
                <w:b/>
                <w:bCs/>
              </w:rPr>
              <w:t>Actors</w:t>
            </w:r>
          </w:p>
        </w:tc>
        <w:tc>
          <w:tcPr>
            <w:tcW w:w="76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E3CB578" w14:textId="77777777" w:rsidR="00CD0F64" w:rsidRPr="009F6544" w:rsidRDefault="00F55D9B">
            <w:pPr>
              <w:spacing w:line="276" w:lineRule="auto"/>
              <w:rPr>
                <w:rFonts w:cs="Arial"/>
              </w:rPr>
            </w:pPr>
            <w:r w:rsidRPr="009F6544">
              <w:rPr>
                <w:rFonts w:cs="Arial"/>
              </w:rPr>
              <w:t>System</w:t>
            </w:r>
          </w:p>
        </w:tc>
      </w:tr>
      <w:tr w:rsidR="00CD0F64" w14:paraId="7E1AADA3"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38D4E3F" w14:textId="77777777" w:rsidR="00CD0F64" w:rsidRPr="009F6544" w:rsidRDefault="00F55D9B">
            <w:pPr>
              <w:spacing w:line="276" w:lineRule="auto"/>
              <w:rPr>
                <w:rFonts w:cs="Arial"/>
              </w:rPr>
            </w:pPr>
            <w:r w:rsidRPr="009F6544">
              <w:rPr>
                <w:rFonts w:cs="Arial"/>
                <w:b/>
                <w:bCs/>
              </w:rPr>
              <w:t>Pre-conditions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1EFF9BDC" w14:textId="77777777" w:rsidR="009F6544" w:rsidRDefault="00F55D9B">
            <w:pPr>
              <w:spacing w:line="276" w:lineRule="auto"/>
              <w:rPr>
                <w:rFonts w:cs="Arial"/>
              </w:rPr>
            </w:pPr>
            <w:r>
              <w:rPr>
                <w:rFonts w:cs="Arial"/>
              </w:rPr>
              <w:t>Vehicle is in Factory mode</w:t>
            </w:r>
          </w:p>
          <w:p w14:paraId="4F0AF9A6" w14:textId="77777777" w:rsidR="00910D74" w:rsidRDefault="00F55D9B">
            <w:pPr>
              <w:spacing w:line="276" w:lineRule="auto"/>
              <w:rPr>
                <w:rFonts w:cs="Arial"/>
              </w:rPr>
            </w:pPr>
            <w:r>
              <w:rPr>
                <w:rFonts w:cs="Arial"/>
              </w:rPr>
              <w:t>Chimes are through the infotainment system</w:t>
            </w:r>
          </w:p>
          <w:p w14:paraId="73182E04" w14:textId="77777777" w:rsidR="00910D74" w:rsidRDefault="00F55D9B">
            <w:pPr>
              <w:spacing w:line="276" w:lineRule="auto"/>
              <w:rPr>
                <w:rFonts w:cs="Arial"/>
              </w:rPr>
            </w:pPr>
            <w:r>
              <w:rPr>
                <w:rFonts w:cs="Arial"/>
              </w:rPr>
              <w:t>Delayed Accessory is Active</w:t>
            </w:r>
          </w:p>
          <w:p w14:paraId="01AA520F" w14:textId="77777777" w:rsidR="00910D74" w:rsidRPr="009F6544" w:rsidRDefault="00F55D9B">
            <w:pPr>
              <w:spacing w:line="276" w:lineRule="auto"/>
              <w:rPr>
                <w:rFonts w:cs="Arial"/>
              </w:rPr>
            </w:pPr>
            <w:proofErr w:type="spellStart"/>
            <w:r>
              <w:rPr>
                <w:rFonts w:cs="Arial"/>
              </w:rPr>
              <w:t>Ignition_Status</w:t>
            </w:r>
            <w:proofErr w:type="spellEnd"/>
            <w:r>
              <w:rPr>
                <w:rFonts w:cs="Arial"/>
              </w:rPr>
              <w:t xml:space="preserve"> = OFF</w:t>
            </w:r>
          </w:p>
        </w:tc>
      </w:tr>
      <w:tr w:rsidR="00CD0F64" w14:paraId="648DD6F2"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0843C27" w14:textId="77777777" w:rsidR="00CD0F64" w:rsidRPr="009F6544" w:rsidRDefault="00F55D9B">
            <w:pPr>
              <w:spacing w:line="276" w:lineRule="auto"/>
              <w:rPr>
                <w:rFonts w:cs="Arial"/>
              </w:rPr>
            </w:pPr>
            <w:r w:rsidRPr="009F6544">
              <w:rPr>
                <w:rFonts w:cs="Arial"/>
                <w:b/>
                <w:bCs/>
              </w:rPr>
              <w:t>Scenario Description</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4C0485CD" w14:textId="77777777" w:rsidR="00CD0F64" w:rsidRPr="009F6544" w:rsidRDefault="00F55D9B" w:rsidP="006D1EA7">
            <w:pPr>
              <w:spacing w:line="276" w:lineRule="auto"/>
              <w:rPr>
                <w:rFonts w:cs="Arial"/>
              </w:rPr>
            </w:pPr>
            <w:r>
              <w:rPr>
                <w:rFonts w:cs="Arial"/>
              </w:rPr>
              <w:t xml:space="preserve">The front door is </w:t>
            </w:r>
            <w:proofErr w:type="gramStart"/>
            <w:r>
              <w:rPr>
                <w:rFonts w:cs="Arial"/>
              </w:rPr>
              <w:t>opened</w:t>
            </w:r>
            <w:proofErr w:type="gramEnd"/>
            <w:r>
              <w:rPr>
                <w:rFonts w:cs="Arial"/>
              </w:rPr>
              <w:t xml:space="preserve"> and delayed accessory is ended</w:t>
            </w:r>
          </w:p>
        </w:tc>
      </w:tr>
      <w:tr w:rsidR="00CD0F64" w14:paraId="21497AB5"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07BFB13" w14:textId="77777777" w:rsidR="00CD0F64" w:rsidRPr="009F6544" w:rsidRDefault="00F55D9B">
            <w:pPr>
              <w:spacing w:line="276" w:lineRule="auto"/>
              <w:rPr>
                <w:rFonts w:cs="Arial"/>
              </w:rPr>
            </w:pPr>
            <w:r w:rsidRPr="009F6544">
              <w:rPr>
                <w:rFonts w:cs="Arial"/>
                <w:b/>
                <w:bCs/>
              </w:rPr>
              <w:t>Post-conditions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1F5BD6BB" w14:textId="77777777" w:rsidR="00CD0F64" w:rsidRPr="009F6544" w:rsidRDefault="00F55D9B">
            <w:pPr>
              <w:spacing w:line="276" w:lineRule="auto"/>
              <w:rPr>
                <w:rFonts w:cs="Arial"/>
              </w:rPr>
            </w:pPr>
            <w:r>
              <w:rPr>
                <w:rFonts w:cs="Arial"/>
              </w:rPr>
              <w:t>Chimes cannot remain through the infotainment system for more than 30 seconds after delayed accessory ends</w:t>
            </w:r>
          </w:p>
        </w:tc>
      </w:tr>
      <w:tr w:rsidR="00CD0F64" w14:paraId="4A8F6193"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AF54321" w14:textId="77777777" w:rsidR="00CD0F64" w:rsidRPr="009F6544" w:rsidRDefault="00F55D9B">
            <w:pPr>
              <w:spacing w:line="276" w:lineRule="auto"/>
              <w:rPr>
                <w:rFonts w:cs="Arial"/>
              </w:rPr>
            </w:pPr>
            <w:r w:rsidRPr="009F6544">
              <w:rPr>
                <w:rFonts w:cs="Arial"/>
                <w:b/>
                <w:bCs/>
              </w:rPr>
              <w:t>Notes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4E1D0681" w14:textId="77777777" w:rsidR="00CD0F64" w:rsidRPr="009F6544" w:rsidRDefault="00F55D9B">
            <w:pPr>
              <w:spacing w:line="276" w:lineRule="auto"/>
              <w:rPr>
                <w:rFonts w:cs="Arial"/>
              </w:rPr>
            </w:pPr>
            <w:r>
              <w:rPr>
                <w:rFonts w:cs="Arial"/>
              </w:rPr>
              <w:t xml:space="preserve">No longer than 30 seconds after delayed accessory ends if chimes are </w:t>
            </w:r>
            <w:proofErr w:type="gramStart"/>
            <w:r>
              <w:rPr>
                <w:rFonts w:cs="Arial"/>
              </w:rPr>
              <w:t>needed</w:t>
            </w:r>
            <w:proofErr w:type="gramEnd"/>
            <w:r>
              <w:rPr>
                <w:rFonts w:cs="Arial"/>
              </w:rPr>
              <w:t xml:space="preserve"> they would have to be through the Cluster</w:t>
            </w:r>
          </w:p>
        </w:tc>
      </w:tr>
      <w:tr w:rsidR="00CD0F64" w14:paraId="7A230871"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99F0EA7" w14:textId="77777777" w:rsidR="00CD0F64" w:rsidRPr="009F6544" w:rsidRDefault="00F55D9B">
            <w:pPr>
              <w:spacing w:line="276" w:lineRule="auto"/>
              <w:rPr>
                <w:rFonts w:cs="Arial"/>
              </w:rPr>
            </w:pPr>
            <w:r w:rsidRPr="009F6544">
              <w:rPr>
                <w:rFonts w:cs="Arial"/>
                <w:b/>
                <w:bCs/>
              </w:rPr>
              <w:t>Interfaces</w:t>
            </w:r>
          </w:p>
        </w:tc>
        <w:tc>
          <w:tcPr>
            <w:tcW w:w="7630" w:type="dxa"/>
            <w:tcBorders>
              <w:top w:val="nil"/>
              <w:left w:val="nil"/>
              <w:bottom w:val="single" w:sz="8" w:space="0" w:color="auto"/>
              <w:right w:val="single" w:sz="8" w:space="0" w:color="auto"/>
            </w:tcBorders>
            <w:tcMar>
              <w:top w:w="0" w:type="dxa"/>
              <w:left w:w="108" w:type="dxa"/>
              <w:bottom w:w="0" w:type="dxa"/>
              <w:right w:w="108" w:type="dxa"/>
            </w:tcMar>
          </w:tcPr>
          <w:p w14:paraId="66021D18" w14:textId="77777777" w:rsidR="00CD0F64" w:rsidRPr="009F6544" w:rsidRDefault="00F55D9B">
            <w:pPr>
              <w:spacing w:line="276" w:lineRule="auto"/>
              <w:rPr>
                <w:rFonts w:cs="Arial"/>
              </w:rPr>
            </w:pPr>
            <w:r w:rsidRPr="009F6544">
              <w:rPr>
                <w:rFonts w:cs="Arial"/>
              </w:rPr>
              <w:t>Vehicle System Interface</w:t>
            </w:r>
          </w:p>
        </w:tc>
      </w:tr>
    </w:tbl>
    <w:p w14:paraId="2D07D861" w14:textId="77777777" w:rsidR="00500605" w:rsidRDefault="00925A7C" w:rsidP="00CD0F64"/>
    <w:p w14:paraId="2104C87F" w14:textId="77777777" w:rsidR="00406F39" w:rsidRDefault="00F55D9B" w:rsidP="006830A8">
      <w:pPr>
        <w:pStyle w:val="Heading4"/>
      </w:pPr>
      <w:r>
        <w:t>PWRMAN-UC-REQ-235603/A-Factory Mode - Extended Play</w:t>
      </w:r>
    </w:p>
    <w:p w14:paraId="4F8C8002" w14:textId="77777777" w:rsidR="00AE06BC" w:rsidRPr="00AE06BC" w:rsidRDefault="00925A7C"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540"/>
      </w:tblGrid>
      <w:tr w:rsidR="00CD0F64" w14:paraId="6A1F9283" w14:textId="77777777" w:rsidTr="006830A8">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C17BEB1" w14:textId="77777777" w:rsidR="00CD0F64" w:rsidRPr="00F57260" w:rsidRDefault="00F55D9B">
            <w:pPr>
              <w:spacing w:line="276" w:lineRule="auto"/>
              <w:rPr>
                <w:rFonts w:cs="Arial"/>
              </w:rPr>
            </w:pPr>
            <w:r w:rsidRPr="00F57260">
              <w:rPr>
                <w:rFonts w:cs="Arial"/>
                <w:b/>
                <w:bCs/>
              </w:rPr>
              <w:t>Actors</w:t>
            </w:r>
          </w:p>
        </w:tc>
        <w:tc>
          <w:tcPr>
            <w:tcW w:w="75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5FB70B5" w14:textId="77777777" w:rsidR="00CD0F64" w:rsidRPr="00F57260" w:rsidRDefault="00F55D9B">
            <w:pPr>
              <w:spacing w:line="276" w:lineRule="auto"/>
              <w:rPr>
                <w:rFonts w:cs="Arial"/>
              </w:rPr>
            </w:pPr>
            <w:r>
              <w:rPr>
                <w:rFonts w:cs="Arial"/>
              </w:rPr>
              <w:t>System</w:t>
            </w:r>
          </w:p>
        </w:tc>
      </w:tr>
      <w:tr w:rsidR="00CD0F64" w14:paraId="1F7F178B"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844A5B9" w14:textId="77777777" w:rsidR="00CD0F64" w:rsidRPr="00F57260" w:rsidRDefault="00F55D9B">
            <w:pPr>
              <w:spacing w:line="276" w:lineRule="auto"/>
              <w:rPr>
                <w:rFonts w:cs="Arial"/>
              </w:rPr>
            </w:pPr>
            <w:r w:rsidRPr="00F57260">
              <w:rPr>
                <w:rFonts w:cs="Arial"/>
                <w:b/>
                <w:bCs/>
              </w:rPr>
              <w:t>Pre-conditions</w:t>
            </w:r>
          </w:p>
        </w:tc>
        <w:tc>
          <w:tcPr>
            <w:tcW w:w="7540" w:type="dxa"/>
            <w:tcBorders>
              <w:top w:val="nil"/>
              <w:left w:val="nil"/>
              <w:bottom w:val="single" w:sz="8" w:space="0" w:color="auto"/>
              <w:right w:val="single" w:sz="8" w:space="0" w:color="auto"/>
            </w:tcBorders>
            <w:tcMar>
              <w:top w:w="0" w:type="dxa"/>
              <w:left w:w="108" w:type="dxa"/>
              <w:bottom w:w="0" w:type="dxa"/>
              <w:right w:w="108" w:type="dxa"/>
            </w:tcMar>
          </w:tcPr>
          <w:p w14:paraId="5C9686E4" w14:textId="77777777" w:rsidR="00CD0F64" w:rsidRDefault="00F55D9B">
            <w:pPr>
              <w:spacing w:line="276" w:lineRule="auto"/>
              <w:rPr>
                <w:rFonts w:cs="Arial"/>
              </w:rPr>
            </w:pPr>
            <w:r>
              <w:rPr>
                <w:rFonts w:cs="Arial"/>
              </w:rPr>
              <w:t>Factory Mode is active</w:t>
            </w:r>
          </w:p>
          <w:p w14:paraId="15C1CD1F" w14:textId="77777777" w:rsidR="00F57260" w:rsidRDefault="00F55D9B">
            <w:pPr>
              <w:spacing w:line="276" w:lineRule="auto"/>
              <w:rPr>
                <w:rFonts w:cs="Arial"/>
              </w:rPr>
            </w:pPr>
            <w:r>
              <w:rPr>
                <w:rFonts w:cs="Arial"/>
              </w:rPr>
              <w:t>Infotainment System is OFF (</w:t>
            </w:r>
            <w:proofErr w:type="spellStart"/>
            <w:proofErr w:type="gramStart"/>
            <w:r>
              <w:rPr>
                <w:rFonts w:cs="Arial"/>
              </w:rPr>
              <w:t>ie</w:t>
            </w:r>
            <w:proofErr w:type="spellEnd"/>
            <w:proofErr w:type="gramEnd"/>
            <w:r>
              <w:rPr>
                <w:rFonts w:cs="Arial"/>
              </w:rPr>
              <w:t xml:space="preserve"> </w:t>
            </w:r>
            <w:proofErr w:type="spellStart"/>
            <w:r>
              <w:rPr>
                <w:rFonts w:cs="Arial"/>
              </w:rPr>
              <w:t>HMIAudioMode</w:t>
            </w:r>
            <w:proofErr w:type="spellEnd"/>
            <w:r>
              <w:rPr>
                <w:rFonts w:cs="Arial"/>
              </w:rPr>
              <w:t xml:space="preserve"> = OFF)</w:t>
            </w:r>
          </w:p>
          <w:p w14:paraId="46E6CE24" w14:textId="77777777" w:rsidR="00F57260" w:rsidRPr="00F57260" w:rsidRDefault="00F55D9B">
            <w:pPr>
              <w:spacing w:line="276" w:lineRule="auto"/>
              <w:rPr>
                <w:rFonts w:cs="Arial"/>
              </w:rPr>
            </w:pPr>
            <w:proofErr w:type="spellStart"/>
            <w:r>
              <w:rPr>
                <w:rFonts w:cs="Arial"/>
              </w:rPr>
              <w:t>Ignition_Status</w:t>
            </w:r>
            <w:proofErr w:type="spellEnd"/>
            <w:r>
              <w:rPr>
                <w:rFonts w:cs="Arial"/>
              </w:rPr>
              <w:t xml:space="preserve"> = OFF</w:t>
            </w:r>
          </w:p>
        </w:tc>
      </w:tr>
      <w:tr w:rsidR="00CD0F64" w14:paraId="71203349"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9B6E884" w14:textId="77777777" w:rsidR="00CD0F64" w:rsidRPr="00F57260" w:rsidRDefault="00F55D9B">
            <w:pPr>
              <w:spacing w:line="276" w:lineRule="auto"/>
              <w:rPr>
                <w:rFonts w:cs="Arial"/>
              </w:rPr>
            </w:pPr>
            <w:r w:rsidRPr="00F57260">
              <w:rPr>
                <w:rFonts w:cs="Arial"/>
                <w:b/>
                <w:bCs/>
              </w:rPr>
              <w:t>Scenario Description</w:t>
            </w:r>
          </w:p>
        </w:tc>
        <w:tc>
          <w:tcPr>
            <w:tcW w:w="7540" w:type="dxa"/>
            <w:tcBorders>
              <w:top w:val="nil"/>
              <w:left w:val="nil"/>
              <w:bottom w:val="single" w:sz="8" w:space="0" w:color="auto"/>
              <w:right w:val="single" w:sz="8" w:space="0" w:color="auto"/>
            </w:tcBorders>
            <w:tcMar>
              <w:top w:w="0" w:type="dxa"/>
              <w:left w:w="108" w:type="dxa"/>
              <w:bottom w:w="0" w:type="dxa"/>
              <w:right w:w="108" w:type="dxa"/>
            </w:tcMar>
          </w:tcPr>
          <w:p w14:paraId="2902F28F" w14:textId="77777777" w:rsidR="00CD0F64" w:rsidRPr="00F57260" w:rsidRDefault="00F55D9B">
            <w:pPr>
              <w:spacing w:line="276" w:lineRule="auto"/>
              <w:rPr>
                <w:rFonts w:cs="Arial"/>
              </w:rPr>
            </w:pPr>
            <w:r>
              <w:rPr>
                <w:rFonts w:cs="Arial"/>
              </w:rPr>
              <w:t>User presses the power button to enter Extended Play Mode</w:t>
            </w:r>
          </w:p>
        </w:tc>
      </w:tr>
      <w:tr w:rsidR="00CD0F64" w14:paraId="5F05C1A4"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B5C6177" w14:textId="77777777" w:rsidR="00CD0F64" w:rsidRPr="00F57260" w:rsidRDefault="00F55D9B">
            <w:pPr>
              <w:spacing w:line="276" w:lineRule="auto"/>
              <w:rPr>
                <w:rFonts w:cs="Arial"/>
              </w:rPr>
            </w:pPr>
            <w:r w:rsidRPr="00F57260">
              <w:rPr>
                <w:rFonts w:cs="Arial"/>
                <w:b/>
                <w:bCs/>
              </w:rPr>
              <w:t>Post-conditions</w:t>
            </w:r>
          </w:p>
        </w:tc>
        <w:tc>
          <w:tcPr>
            <w:tcW w:w="7540" w:type="dxa"/>
            <w:tcBorders>
              <w:top w:val="nil"/>
              <w:left w:val="nil"/>
              <w:bottom w:val="single" w:sz="8" w:space="0" w:color="auto"/>
              <w:right w:val="single" w:sz="8" w:space="0" w:color="auto"/>
            </w:tcBorders>
            <w:tcMar>
              <w:top w:w="0" w:type="dxa"/>
              <w:left w:w="108" w:type="dxa"/>
              <w:bottom w:w="0" w:type="dxa"/>
              <w:right w:w="108" w:type="dxa"/>
            </w:tcMar>
          </w:tcPr>
          <w:p w14:paraId="22140C71" w14:textId="77777777" w:rsidR="00CD0F64" w:rsidRDefault="00F55D9B" w:rsidP="00F57260">
            <w:pPr>
              <w:numPr>
                <w:ilvl w:val="0"/>
                <w:numId w:val="363"/>
              </w:numPr>
              <w:spacing w:line="276" w:lineRule="auto"/>
              <w:rPr>
                <w:rFonts w:cs="Arial"/>
              </w:rPr>
            </w:pPr>
            <w:r>
              <w:rPr>
                <w:rFonts w:cs="Arial"/>
              </w:rPr>
              <w:t xml:space="preserve"> Extended Play Mode is entered</w:t>
            </w:r>
          </w:p>
          <w:p w14:paraId="762E086A" w14:textId="77777777" w:rsidR="00F57260" w:rsidRPr="00F57260" w:rsidRDefault="00F55D9B" w:rsidP="00F57260">
            <w:pPr>
              <w:numPr>
                <w:ilvl w:val="0"/>
                <w:numId w:val="363"/>
              </w:numPr>
              <w:spacing w:line="276" w:lineRule="auto"/>
              <w:rPr>
                <w:rFonts w:cs="Arial"/>
              </w:rPr>
            </w:pPr>
            <w:r>
              <w:rPr>
                <w:rFonts w:cs="Arial"/>
              </w:rPr>
              <w:t xml:space="preserve">After </w:t>
            </w:r>
            <w:proofErr w:type="gramStart"/>
            <w:r>
              <w:rPr>
                <w:rFonts w:cs="Arial"/>
              </w:rPr>
              <w:t>1 minute</w:t>
            </w:r>
            <w:proofErr w:type="gramEnd"/>
            <w:r>
              <w:rPr>
                <w:rFonts w:cs="Arial"/>
              </w:rPr>
              <w:t xml:space="preserve"> Extended Play mode times out and the infotainment system turns OFF.</w:t>
            </w:r>
          </w:p>
        </w:tc>
      </w:tr>
      <w:tr w:rsidR="00CD0F64" w14:paraId="21254C8E"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AE2A996" w14:textId="77777777" w:rsidR="00CD0F64" w:rsidRPr="00F57260" w:rsidRDefault="00F55D9B">
            <w:pPr>
              <w:spacing w:line="276" w:lineRule="auto"/>
              <w:rPr>
                <w:rFonts w:cs="Arial"/>
              </w:rPr>
            </w:pPr>
            <w:r>
              <w:rPr>
                <w:rFonts w:cs="Arial"/>
                <w:b/>
                <w:bCs/>
              </w:rPr>
              <w:t>Notes</w:t>
            </w:r>
          </w:p>
        </w:tc>
        <w:tc>
          <w:tcPr>
            <w:tcW w:w="7540" w:type="dxa"/>
            <w:tcBorders>
              <w:top w:val="nil"/>
              <w:left w:val="nil"/>
              <w:bottom w:val="single" w:sz="8" w:space="0" w:color="auto"/>
              <w:right w:val="single" w:sz="8" w:space="0" w:color="auto"/>
            </w:tcBorders>
            <w:tcMar>
              <w:top w:w="0" w:type="dxa"/>
              <w:left w:w="108" w:type="dxa"/>
              <w:bottom w:w="0" w:type="dxa"/>
              <w:right w:w="108" w:type="dxa"/>
            </w:tcMar>
          </w:tcPr>
          <w:p w14:paraId="6490C6BE" w14:textId="77777777" w:rsidR="00CD0F64" w:rsidRPr="00F57260" w:rsidRDefault="00925A7C">
            <w:pPr>
              <w:spacing w:line="276" w:lineRule="auto"/>
              <w:rPr>
                <w:rFonts w:cs="Arial"/>
              </w:rPr>
            </w:pPr>
          </w:p>
        </w:tc>
      </w:tr>
      <w:tr w:rsidR="00CD0F64" w14:paraId="6B3C078C" w14:textId="77777777" w:rsidTr="006830A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EF69BC9" w14:textId="77777777" w:rsidR="00CD0F64" w:rsidRPr="00F57260" w:rsidRDefault="00F55D9B">
            <w:pPr>
              <w:spacing w:line="276" w:lineRule="auto"/>
              <w:rPr>
                <w:rFonts w:cs="Arial"/>
              </w:rPr>
            </w:pPr>
            <w:r w:rsidRPr="00F57260">
              <w:rPr>
                <w:rFonts w:cs="Arial"/>
                <w:b/>
                <w:bCs/>
              </w:rPr>
              <w:t>Interfaces</w:t>
            </w:r>
          </w:p>
        </w:tc>
        <w:tc>
          <w:tcPr>
            <w:tcW w:w="7540" w:type="dxa"/>
            <w:tcBorders>
              <w:top w:val="nil"/>
              <w:left w:val="nil"/>
              <w:bottom w:val="single" w:sz="8" w:space="0" w:color="auto"/>
              <w:right w:val="single" w:sz="8" w:space="0" w:color="auto"/>
            </w:tcBorders>
            <w:tcMar>
              <w:top w:w="0" w:type="dxa"/>
              <w:left w:w="108" w:type="dxa"/>
              <w:bottom w:w="0" w:type="dxa"/>
              <w:right w:w="108" w:type="dxa"/>
            </w:tcMar>
          </w:tcPr>
          <w:p w14:paraId="45C32A56" w14:textId="77777777" w:rsidR="00CD0F64" w:rsidRPr="00F57260" w:rsidRDefault="00F55D9B">
            <w:pPr>
              <w:spacing w:line="276" w:lineRule="auto"/>
              <w:rPr>
                <w:rFonts w:cs="Arial"/>
              </w:rPr>
            </w:pPr>
            <w:r>
              <w:rPr>
                <w:rFonts w:cs="Arial"/>
              </w:rPr>
              <w:t>Vehicle System Interface</w:t>
            </w:r>
          </w:p>
        </w:tc>
      </w:tr>
    </w:tbl>
    <w:p w14:paraId="78FA6BAF" w14:textId="77777777" w:rsidR="00500605" w:rsidRDefault="00925A7C" w:rsidP="00CD0F64"/>
    <w:p w14:paraId="3A021315" w14:textId="77777777" w:rsidR="00406F39" w:rsidRDefault="00F55D9B" w:rsidP="006830A8">
      <w:pPr>
        <w:pStyle w:val="Heading3"/>
      </w:pPr>
      <w:bookmarkStart w:id="269" w:name="_Toc94796001"/>
      <w:r>
        <w:t>Requirements</w:t>
      </w:r>
      <w:bookmarkEnd w:id="269"/>
    </w:p>
    <w:p w14:paraId="7CA2E5DD" w14:textId="77777777" w:rsidR="006830A8" w:rsidRPr="006830A8" w:rsidRDefault="006830A8" w:rsidP="006830A8">
      <w:pPr>
        <w:pStyle w:val="Heading4"/>
        <w:rPr>
          <w:b w:val="0"/>
          <w:u w:val="single"/>
        </w:rPr>
      </w:pPr>
      <w:r w:rsidRPr="006830A8">
        <w:rPr>
          <w:b w:val="0"/>
          <w:u w:val="single"/>
        </w:rPr>
        <w:t>PWRMAN-SR-REQ-235583/D-Factory Mode</w:t>
      </w:r>
    </w:p>
    <w:p w14:paraId="10595C4E" w14:textId="77777777" w:rsidR="003A1FC7" w:rsidRDefault="00F55D9B" w:rsidP="00500605">
      <w:pPr>
        <w:rPr>
          <w:rFonts w:cs="Arial"/>
        </w:rPr>
      </w:pPr>
      <w:r>
        <w:rPr>
          <w:rFonts w:cs="Arial"/>
        </w:rPr>
        <w:t>Unless noted otherwise (if called out otherwise in other specifications) the infotainment system shall operate normally in Factory Mode with the exceptions listed below.</w:t>
      </w:r>
    </w:p>
    <w:p w14:paraId="4F36CA1E" w14:textId="77777777" w:rsidR="003A1FC7" w:rsidRDefault="00925A7C" w:rsidP="00500605">
      <w:pPr>
        <w:rPr>
          <w:rFonts w:cs="Arial"/>
        </w:rPr>
      </w:pPr>
    </w:p>
    <w:p w14:paraId="03F4BA11" w14:textId="77777777" w:rsidR="00500605" w:rsidRPr="002B2F98" w:rsidRDefault="00F55D9B" w:rsidP="00500605">
      <w:pPr>
        <w:rPr>
          <w:rFonts w:cs="Arial"/>
        </w:rPr>
      </w:pPr>
      <w:r>
        <w:rPr>
          <w:rFonts w:cs="Arial"/>
        </w:rPr>
        <w:t>Features limited in Factory Mode w</w:t>
      </w:r>
      <w:r w:rsidRPr="002B2F98">
        <w:rPr>
          <w:rFonts w:cs="Arial"/>
        </w:rPr>
        <w:t>hen</w:t>
      </w:r>
      <w:r>
        <w:rPr>
          <w:rFonts w:cs="Arial"/>
        </w:rPr>
        <w:t xml:space="preserve"> the signal</w:t>
      </w:r>
      <w:r w:rsidRPr="002B2F98">
        <w:rPr>
          <w:rFonts w:cs="Arial"/>
        </w:rPr>
        <w:t xml:space="preserve"> </w:t>
      </w:r>
      <w:proofErr w:type="spellStart"/>
      <w:r w:rsidRPr="002B2F98">
        <w:rPr>
          <w:rFonts w:cs="Arial"/>
        </w:rPr>
        <w:t>Lif</w:t>
      </w:r>
      <w:r>
        <w:rPr>
          <w:rFonts w:cs="Arial"/>
        </w:rPr>
        <w:t>eCycleMode_D_Actl</w:t>
      </w:r>
      <w:proofErr w:type="spellEnd"/>
      <w:r>
        <w:rPr>
          <w:rFonts w:cs="Arial"/>
        </w:rPr>
        <w:t xml:space="preserve"> signal equals Factory</w:t>
      </w:r>
      <w:r w:rsidRPr="002B2F98">
        <w:rPr>
          <w:rFonts w:cs="Arial"/>
        </w:rPr>
        <w:t>:</w:t>
      </w:r>
    </w:p>
    <w:p w14:paraId="5E92D77F" w14:textId="77777777" w:rsidR="002B2F98" w:rsidRDefault="00F55D9B" w:rsidP="002B2F98">
      <w:pPr>
        <w:numPr>
          <w:ilvl w:val="0"/>
          <w:numId w:val="365"/>
        </w:numPr>
        <w:rPr>
          <w:rFonts w:cs="Arial"/>
        </w:rPr>
      </w:pPr>
      <w:r>
        <w:rPr>
          <w:rFonts w:cs="Arial"/>
        </w:rPr>
        <w:t xml:space="preserve">The infotainment System Master shall only support </w:t>
      </w:r>
      <w:r w:rsidRPr="002B2F98">
        <w:rPr>
          <w:rFonts w:cs="Arial"/>
        </w:rPr>
        <w:t>Extended Play for 1 minute.</w:t>
      </w:r>
    </w:p>
    <w:p w14:paraId="4261FB41" w14:textId="77777777" w:rsidR="00D9693A" w:rsidRPr="002B2F98" w:rsidRDefault="00F55D9B" w:rsidP="00D9693A">
      <w:pPr>
        <w:numPr>
          <w:ilvl w:val="1"/>
          <w:numId w:val="365"/>
        </w:numPr>
        <w:rPr>
          <w:rFonts w:cs="Arial"/>
        </w:rPr>
      </w:pPr>
      <w:r>
        <w:rPr>
          <w:rFonts w:cs="Arial"/>
        </w:rPr>
        <w:t>Note: this allows the extended play triggers to be tested in factory mode such as the power button press waking up and turning on the infotainment system but conserves vehicle battery by limiting the time allowed in extended play.</w:t>
      </w:r>
    </w:p>
    <w:p w14:paraId="43F0B777" w14:textId="77777777" w:rsidR="002B2F98" w:rsidRPr="002B2F98" w:rsidRDefault="00F55D9B" w:rsidP="002B2F98">
      <w:pPr>
        <w:numPr>
          <w:ilvl w:val="0"/>
          <w:numId w:val="365"/>
        </w:numPr>
        <w:overflowPunct w:val="0"/>
        <w:autoSpaceDE w:val="0"/>
        <w:autoSpaceDN w:val="0"/>
        <w:adjustRightInd w:val="0"/>
        <w:spacing w:before="20" w:line="276" w:lineRule="auto"/>
        <w:rPr>
          <w:rFonts w:cs="Arial"/>
        </w:rPr>
      </w:pPr>
      <w:r>
        <w:rPr>
          <w:rFonts w:cs="Arial"/>
        </w:rPr>
        <w:t xml:space="preserve">The Cluster shall not exceed 30 seconds in the time it keeps </w:t>
      </w:r>
      <w:proofErr w:type="spellStart"/>
      <w:r>
        <w:rPr>
          <w:rFonts w:cs="Arial"/>
        </w:rPr>
        <w:t>Power_Up_Chime_Module</w:t>
      </w:r>
      <w:proofErr w:type="spellEnd"/>
      <w:r>
        <w:rPr>
          <w:rFonts w:cs="Arial"/>
        </w:rPr>
        <w:t xml:space="preserve"> = Active after Delayed Accessory ends.</w:t>
      </w:r>
    </w:p>
    <w:p w14:paraId="04BB3BAE" w14:textId="77777777" w:rsidR="002B2F98" w:rsidRPr="002B2F98" w:rsidRDefault="00925A7C" w:rsidP="00500605">
      <w:pPr>
        <w:rPr>
          <w:rFonts w:cs="Arial"/>
        </w:rPr>
      </w:pPr>
    </w:p>
    <w:p w14:paraId="1DED47D2" w14:textId="77777777" w:rsidR="002B2F98" w:rsidRDefault="00F55D9B" w:rsidP="002B2F98">
      <w:pPr>
        <w:rPr>
          <w:rFonts w:cs="Arial"/>
        </w:rPr>
      </w:pPr>
      <w:proofErr w:type="spellStart"/>
      <w:r w:rsidRPr="002B2F98">
        <w:rPr>
          <w:rFonts w:cs="Arial"/>
        </w:rPr>
        <w:t>LifeCycleMode_D_Acl</w:t>
      </w:r>
      <w:proofErr w:type="spellEnd"/>
      <w:r w:rsidRPr="002B2F98">
        <w:rPr>
          <w:rFonts w:cs="Arial"/>
        </w:rPr>
        <w:t xml:space="preserve"> subscriber ECU’s (</w:t>
      </w:r>
      <w:proofErr w:type="spellStart"/>
      <w:r w:rsidRPr="002B2F98">
        <w:rPr>
          <w:rFonts w:cs="Arial"/>
        </w:rPr>
        <w:t>ex Infotainment</w:t>
      </w:r>
      <w:proofErr w:type="spellEnd"/>
      <w:r w:rsidRPr="002B2F98">
        <w:rPr>
          <w:rFonts w:cs="Arial"/>
        </w:rPr>
        <w:t xml:space="preserve"> system master, Cluster) shall retain the last received </w:t>
      </w:r>
      <w:proofErr w:type="spellStart"/>
      <w:r>
        <w:rPr>
          <w:rFonts w:cs="Arial"/>
        </w:rPr>
        <w:t>LifeCycleMode_D_Actl</w:t>
      </w:r>
      <w:proofErr w:type="spellEnd"/>
      <w:r w:rsidRPr="002B2F98">
        <w:rPr>
          <w:rFonts w:cs="Arial"/>
        </w:rPr>
        <w:t xml:space="preserve"> value during ECU sleep (for use on wake-up).</w:t>
      </w:r>
    </w:p>
    <w:p w14:paraId="7EC85C3B" w14:textId="77777777" w:rsidR="00406F39" w:rsidRDefault="00F55D9B" w:rsidP="006830A8">
      <w:pPr>
        <w:pStyle w:val="Heading2"/>
      </w:pPr>
      <w:bookmarkStart w:id="270" w:name="_Toc94796002"/>
      <w:r w:rsidRPr="00B9479B">
        <w:lastRenderedPageBreak/>
        <w:t xml:space="preserve">PWRMAN-FUN-REQ-295539/A-OTA </w:t>
      </w:r>
      <w:proofErr w:type="spellStart"/>
      <w:r w:rsidRPr="00B9479B">
        <w:t>VehOnSrc_D_Stat</w:t>
      </w:r>
      <w:proofErr w:type="spellEnd"/>
      <w:r w:rsidRPr="00B9479B">
        <w:t xml:space="preserve"> Power </w:t>
      </w:r>
      <w:proofErr w:type="spellStart"/>
      <w:r w:rsidRPr="00B9479B">
        <w:t>Moding</w:t>
      </w:r>
      <w:bookmarkEnd w:id="270"/>
      <w:proofErr w:type="spellEnd"/>
    </w:p>
    <w:p w14:paraId="6787432F" w14:textId="77777777" w:rsidR="00500605" w:rsidRDefault="00925A7C" w:rsidP="00500605"/>
    <w:p w14:paraId="4B2956BD" w14:textId="77777777" w:rsidR="00406F39" w:rsidRDefault="00F55D9B" w:rsidP="006830A8">
      <w:pPr>
        <w:pStyle w:val="Heading3"/>
      </w:pPr>
      <w:bookmarkStart w:id="271" w:name="_Toc94796003"/>
      <w:r>
        <w:t>Requirements</w:t>
      </w:r>
      <w:bookmarkEnd w:id="271"/>
    </w:p>
    <w:p w14:paraId="0BF16362" w14:textId="77777777" w:rsidR="00406F39" w:rsidRDefault="00F55D9B" w:rsidP="006830A8">
      <w:pPr>
        <w:pStyle w:val="Heading4"/>
      </w:pPr>
      <w:r w:rsidRPr="00B9479B">
        <w:t>MD-REQ-295565/A-</w:t>
      </w:r>
      <w:proofErr w:type="spellStart"/>
      <w:r w:rsidRPr="00B9479B">
        <w:t>VehOnSrc_D_Stat</w:t>
      </w:r>
      <w:proofErr w:type="spellEnd"/>
    </w:p>
    <w:p w14:paraId="467E6E75" w14:textId="77777777" w:rsidR="00500605" w:rsidRPr="00C476CD" w:rsidRDefault="00F55D9B" w:rsidP="00500605">
      <w:pPr>
        <w:rPr>
          <w:rFonts w:cs="Arial"/>
          <w:b/>
        </w:rPr>
      </w:pPr>
      <w:r w:rsidRPr="00C476CD">
        <w:rPr>
          <w:rFonts w:cs="Arial"/>
          <w:b/>
        </w:rPr>
        <w:t>Message Type:  Status</w:t>
      </w:r>
    </w:p>
    <w:p w14:paraId="7B605FC2" w14:textId="77777777" w:rsidR="009A2F1B" w:rsidRPr="00C476CD" w:rsidRDefault="00925A7C" w:rsidP="00500605">
      <w:pPr>
        <w:rPr>
          <w:rFonts w:cs="Arial"/>
        </w:rPr>
      </w:pPr>
    </w:p>
    <w:p w14:paraId="3B468CD7" w14:textId="77777777" w:rsidR="002341E2" w:rsidRPr="00C476CD" w:rsidRDefault="00F55D9B" w:rsidP="00500605">
      <w:pPr>
        <w:rPr>
          <w:rFonts w:cs="Arial"/>
        </w:rPr>
      </w:pPr>
      <w:r>
        <w:rPr>
          <w:rFonts w:cs="Arial"/>
        </w:rPr>
        <w:t>Signal used for</w:t>
      </w:r>
      <w:r w:rsidRPr="00C476CD">
        <w:rPr>
          <w:rFonts w:cs="Arial"/>
        </w:rPr>
        <w:t xml:space="preserve"> OTA (over the air) events.  Details of signal usages reference the OTA specifications </w:t>
      </w:r>
    </w:p>
    <w:p w14:paraId="1C95D538" w14:textId="77777777" w:rsidR="008C7083" w:rsidRPr="00C476CD" w:rsidRDefault="00925A7C"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9"/>
        <w:gridCol w:w="2070"/>
        <w:gridCol w:w="900"/>
        <w:gridCol w:w="4518"/>
      </w:tblGrid>
      <w:tr w:rsidR="008C7083" w:rsidRPr="00C476CD" w14:paraId="4790B6EB" w14:textId="77777777" w:rsidTr="008C7083">
        <w:trPr>
          <w:jc w:val="center"/>
        </w:trPr>
        <w:tc>
          <w:tcPr>
            <w:tcW w:w="2449" w:type="dxa"/>
            <w:tcBorders>
              <w:top w:val="single" w:sz="4" w:space="0" w:color="auto"/>
              <w:left w:val="single" w:sz="4" w:space="0" w:color="auto"/>
              <w:bottom w:val="single" w:sz="4" w:space="0" w:color="auto"/>
              <w:right w:val="single" w:sz="4" w:space="0" w:color="auto"/>
            </w:tcBorders>
            <w:hideMark/>
          </w:tcPr>
          <w:p w14:paraId="3B219944" w14:textId="77777777" w:rsidR="008C7083" w:rsidRPr="00C476CD" w:rsidRDefault="00F55D9B">
            <w:pPr>
              <w:spacing w:line="276" w:lineRule="auto"/>
              <w:rPr>
                <w:rFonts w:cs="Arial"/>
                <w:b/>
              </w:rPr>
            </w:pPr>
            <w:r w:rsidRPr="00C476CD">
              <w:rPr>
                <w:rFonts w:cs="Arial"/>
                <w:b/>
              </w:rPr>
              <w:t>Logical Signal Name</w:t>
            </w:r>
          </w:p>
        </w:tc>
        <w:tc>
          <w:tcPr>
            <w:tcW w:w="2070" w:type="dxa"/>
            <w:tcBorders>
              <w:top w:val="single" w:sz="4" w:space="0" w:color="auto"/>
              <w:left w:val="single" w:sz="4" w:space="0" w:color="auto"/>
              <w:bottom w:val="single" w:sz="4" w:space="0" w:color="auto"/>
              <w:right w:val="single" w:sz="4" w:space="0" w:color="auto"/>
            </w:tcBorders>
            <w:hideMark/>
          </w:tcPr>
          <w:p w14:paraId="130189F7" w14:textId="77777777" w:rsidR="008C7083" w:rsidRPr="00C476CD" w:rsidRDefault="00F55D9B">
            <w:pPr>
              <w:spacing w:line="276" w:lineRule="auto"/>
              <w:rPr>
                <w:rFonts w:cs="Arial"/>
                <w:b/>
              </w:rPr>
            </w:pPr>
            <w:r w:rsidRPr="00C476CD">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3D168E6A" w14:textId="77777777" w:rsidR="008C7083" w:rsidRPr="00C476CD" w:rsidRDefault="00F55D9B">
            <w:pPr>
              <w:spacing w:line="276" w:lineRule="auto"/>
              <w:rPr>
                <w:rFonts w:cs="Arial"/>
                <w:b/>
              </w:rPr>
            </w:pPr>
            <w:r w:rsidRPr="00C476CD">
              <w:rPr>
                <w:rFonts w:cs="Arial"/>
                <w:b/>
              </w:rPr>
              <w:t>Value</w:t>
            </w:r>
          </w:p>
        </w:tc>
        <w:tc>
          <w:tcPr>
            <w:tcW w:w="4518" w:type="dxa"/>
            <w:tcBorders>
              <w:top w:val="single" w:sz="4" w:space="0" w:color="auto"/>
              <w:left w:val="single" w:sz="4" w:space="0" w:color="auto"/>
              <w:bottom w:val="single" w:sz="4" w:space="0" w:color="auto"/>
              <w:right w:val="single" w:sz="4" w:space="0" w:color="auto"/>
            </w:tcBorders>
            <w:hideMark/>
          </w:tcPr>
          <w:p w14:paraId="25624F80" w14:textId="77777777" w:rsidR="008C7083" w:rsidRPr="00C476CD" w:rsidRDefault="00F55D9B">
            <w:pPr>
              <w:spacing w:line="276" w:lineRule="auto"/>
              <w:rPr>
                <w:rFonts w:cs="Arial"/>
                <w:b/>
              </w:rPr>
            </w:pPr>
            <w:r w:rsidRPr="00C476CD">
              <w:rPr>
                <w:rFonts w:cs="Arial"/>
                <w:b/>
              </w:rPr>
              <w:t>Description</w:t>
            </w:r>
          </w:p>
        </w:tc>
      </w:tr>
      <w:tr w:rsidR="008C7083" w:rsidRPr="00C476CD" w14:paraId="33CEE8AB" w14:textId="77777777" w:rsidTr="008C7083">
        <w:trPr>
          <w:jc w:val="center"/>
        </w:trPr>
        <w:tc>
          <w:tcPr>
            <w:tcW w:w="2449" w:type="dxa"/>
            <w:vMerge w:val="restart"/>
            <w:tcBorders>
              <w:top w:val="single" w:sz="4" w:space="0" w:color="auto"/>
              <w:left w:val="single" w:sz="4" w:space="0" w:color="auto"/>
              <w:bottom w:val="single" w:sz="4" w:space="0" w:color="auto"/>
              <w:right w:val="single" w:sz="4" w:space="0" w:color="auto"/>
            </w:tcBorders>
          </w:tcPr>
          <w:p w14:paraId="15C631E9" w14:textId="77777777" w:rsidR="008C7083" w:rsidRPr="00C476CD" w:rsidRDefault="00925A7C">
            <w:pPr>
              <w:spacing w:line="276" w:lineRule="auto"/>
              <w:rPr>
                <w:rFonts w:cs="Arial"/>
              </w:rPr>
            </w:pPr>
          </w:p>
          <w:p w14:paraId="6F7577A1" w14:textId="77777777" w:rsidR="008C7083" w:rsidRPr="00C476CD" w:rsidRDefault="00925A7C">
            <w:pPr>
              <w:spacing w:line="276" w:lineRule="auto"/>
              <w:rPr>
                <w:rFonts w:cs="Arial"/>
              </w:rPr>
            </w:pPr>
          </w:p>
          <w:p w14:paraId="087B6057" w14:textId="77777777" w:rsidR="008C7083" w:rsidRPr="00C476CD" w:rsidRDefault="00F55D9B">
            <w:pPr>
              <w:spacing w:line="276" w:lineRule="auto"/>
              <w:rPr>
                <w:rFonts w:cs="Arial"/>
              </w:rPr>
            </w:pPr>
            <w:proofErr w:type="spellStart"/>
            <w:r w:rsidRPr="00C476CD">
              <w:rPr>
                <w:rFonts w:cs="Arial"/>
              </w:rPr>
              <w:t>VehOnSrc_D_Stat</w:t>
            </w:r>
            <w:proofErr w:type="spellEnd"/>
          </w:p>
        </w:tc>
        <w:tc>
          <w:tcPr>
            <w:tcW w:w="2070" w:type="dxa"/>
            <w:tcBorders>
              <w:top w:val="single" w:sz="4" w:space="0" w:color="auto"/>
              <w:left w:val="single" w:sz="4" w:space="0" w:color="auto"/>
              <w:bottom w:val="single" w:sz="4" w:space="0" w:color="auto"/>
              <w:right w:val="single" w:sz="4" w:space="0" w:color="auto"/>
            </w:tcBorders>
            <w:hideMark/>
          </w:tcPr>
          <w:p w14:paraId="002B9F09" w14:textId="77777777" w:rsidR="008C7083" w:rsidRPr="00C476CD" w:rsidRDefault="00F55D9B">
            <w:pPr>
              <w:autoSpaceDE w:val="0"/>
              <w:autoSpaceDN w:val="0"/>
              <w:adjustRightInd w:val="0"/>
              <w:spacing w:line="276" w:lineRule="auto"/>
              <w:rPr>
                <w:rFonts w:eastAsia="MS Mincho" w:cs="Arial"/>
              </w:rPr>
            </w:pPr>
            <w:r w:rsidRPr="00C476CD">
              <w:rPr>
                <w:rFonts w:eastAsia="MS Mincho" w:cs="Arial"/>
              </w:rPr>
              <w:t>OFF</w:t>
            </w:r>
          </w:p>
        </w:tc>
        <w:tc>
          <w:tcPr>
            <w:tcW w:w="900" w:type="dxa"/>
            <w:tcBorders>
              <w:top w:val="single" w:sz="4" w:space="0" w:color="auto"/>
              <w:left w:val="single" w:sz="4" w:space="0" w:color="auto"/>
              <w:bottom w:val="single" w:sz="4" w:space="0" w:color="auto"/>
              <w:right w:val="single" w:sz="4" w:space="0" w:color="auto"/>
            </w:tcBorders>
            <w:hideMark/>
          </w:tcPr>
          <w:p w14:paraId="2480BCF1" w14:textId="77777777" w:rsidR="008C7083" w:rsidRPr="00C476CD" w:rsidRDefault="00F55D9B">
            <w:pPr>
              <w:spacing w:line="276" w:lineRule="auto"/>
              <w:rPr>
                <w:rFonts w:cs="Arial"/>
              </w:rPr>
            </w:pPr>
            <w:r w:rsidRPr="00C476CD">
              <w:rPr>
                <w:rFonts w:cs="Arial"/>
              </w:rPr>
              <w:t>0x0</w:t>
            </w:r>
          </w:p>
        </w:tc>
        <w:tc>
          <w:tcPr>
            <w:tcW w:w="4518" w:type="dxa"/>
            <w:tcBorders>
              <w:top w:val="single" w:sz="4" w:space="0" w:color="auto"/>
              <w:left w:val="single" w:sz="4" w:space="0" w:color="auto"/>
              <w:bottom w:val="single" w:sz="4" w:space="0" w:color="auto"/>
              <w:right w:val="single" w:sz="4" w:space="0" w:color="auto"/>
            </w:tcBorders>
            <w:vAlign w:val="center"/>
            <w:hideMark/>
          </w:tcPr>
          <w:p w14:paraId="79DD2485" w14:textId="77777777" w:rsidR="008C7083" w:rsidRPr="00C476CD" w:rsidRDefault="00925A7C">
            <w:pPr>
              <w:spacing w:line="276" w:lineRule="auto"/>
              <w:rPr>
                <w:rFonts w:eastAsiaTheme="minorEastAsia" w:cs="Arial"/>
              </w:rPr>
            </w:pPr>
          </w:p>
        </w:tc>
      </w:tr>
      <w:tr w:rsidR="008C7083" w:rsidRPr="00C476CD" w14:paraId="50B27A26" w14:textId="77777777" w:rsidTr="008C7083">
        <w:trPr>
          <w:jc w:val="center"/>
        </w:trPr>
        <w:tc>
          <w:tcPr>
            <w:tcW w:w="2449" w:type="dxa"/>
            <w:vMerge/>
            <w:tcBorders>
              <w:top w:val="single" w:sz="4" w:space="0" w:color="auto"/>
              <w:left w:val="single" w:sz="4" w:space="0" w:color="auto"/>
              <w:bottom w:val="single" w:sz="4" w:space="0" w:color="auto"/>
              <w:right w:val="single" w:sz="4" w:space="0" w:color="auto"/>
            </w:tcBorders>
            <w:vAlign w:val="center"/>
            <w:hideMark/>
          </w:tcPr>
          <w:p w14:paraId="23C0C6C2" w14:textId="77777777" w:rsidR="008C7083" w:rsidRPr="00C476CD" w:rsidRDefault="00925A7C">
            <w:pPr>
              <w:rPr>
                <w:rFonts w:cs="Arial"/>
              </w:rPr>
            </w:pPr>
          </w:p>
        </w:tc>
        <w:tc>
          <w:tcPr>
            <w:tcW w:w="2070" w:type="dxa"/>
            <w:tcBorders>
              <w:top w:val="single" w:sz="4" w:space="0" w:color="auto"/>
              <w:left w:val="single" w:sz="4" w:space="0" w:color="auto"/>
              <w:bottom w:val="single" w:sz="4" w:space="0" w:color="auto"/>
              <w:right w:val="single" w:sz="4" w:space="0" w:color="auto"/>
            </w:tcBorders>
          </w:tcPr>
          <w:p w14:paraId="3595C3C3" w14:textId="77777777" w:rsidR="008C7083" w:rsidRPr="00C476CD" w:rsidRDefault="00F55D9B">
            <w:pPr>
              <w:spacing w:line="276" w:lineRule="auto"/>
              <w:rPr>
                <w:rFonts w:cs="Arial"/>
              </w:rPr>
            </w:pPr>
            <w:r w:rsidRPr="00C476CD">
              <w:rPr>
                <w:rFonts w:cs="Arial"/>
              </w:rPr>
              <w:t>Manual</w:t>
            </w:r>
          </w:p>
        </w:tc>
        <w:tc>
          <w:tcPr>
            <w:tcW w:w="900" w:type="dxa"/>
            <w:tcBorders>
              <w:top w:val="single" w:sz="4" w:space="0" w:color="auto"/>
              <w:left w:val="single" w:sz="4" w:space="0" w:color="auto"/>
              <w:bottom w:val="single" w:sz="4" w:space="0" w:color="auto"/>
              <w:right w:val="single" w:sz="4" w:space="0" w:color="auto"/>
            </w:tcBorders>
          </w:tcPr>
          <w:p w14:paraId="4D83EE06" w14:textId="77777777" w:rsidR="008C7083" w:rsidRPr="00C476CD" w:rsidRDefault="00F55D9B">
            <w:pPr>
              <w:spacing w:line="276" w:lineRule="auto"/>
              <w:rPr>
                <w:rFonts w:cs="Arial"/>
              </w:rPr>
            </w:pPr>
            <w:r w:rsidRPr="00C476CD">
              <w:rPr>
                <w:rFonts w:cs="Arial"/>
              </w:rPr>
              <w:t>0x1</w:t>
            </w:r>
          </w:p>
        </w:tc>
        <w:tc>
          <w:tcPr>
            <w:tcW w:w="4518" w:type="dxa"/>
            <w:tcBorders>
              <w:top w:val="single" w:sz="4" w:space="0" w:color="auto"/>
              <w:left w:val="single" w:sz="4" w:space="0" w:color="auto"/>
              <w:bottom w:val="single" w:sz="4" w:space="0" w:color="auto"/>
              <w:right w:val="single" w:sz="4" w:space="0" w:color="auto"/>
            </w:tcBorders>
          </w:tcPr>
          <w:p w14:paraId="594F4261" w14:textId="77777777" w:rsidR="008C7083" w:rsidRPr="00C476CD" w:rsidRDefault="00925A7C">
            <w:pPr>
              <w:spacing w:line="276" w:lineRule="auto"/>
              <w:rPr>
                <w:rFonts w:cs="Arial"/>
              </w:rPr>
            </w:pPr>
          </w:p>
        </w:tc>
      </w:tr>
      <w:tr w:rsidR="008C7083" w:rsidRPr="00C476CD" w14:paraId="216C3839" w14:textId="77777777" w:rsidTr="008C7083">
        <w:trPr>
          <w:jc w:val="center"/>
        </w:trPr>
        <w:tc>
          <w:tcPr>
            <w:tcW w:w="2449" w:type="dxa"/>
            <w:vMerge/>
            <w:tcBorders>
              <w:top w:val="single" w:sz="4" w:space="0" w:color="auto"/>
              <w:left w:val="single" w:sz="4" w:space="0" w:color="auto"/>
              <w:bottom w:val="single" w:sz="4" w:space="0" w:color="auto"/>
              <w:right w:val="single" w:sz="4" w:space="0" w:color="auto"/>
            </w:tcBorders>
            <w:vAlign w:val="center"/>
            <w:hideMark/>
          </w:tcPr>
          <w:p w14:paraId="6A04E7C2" w14:textId="77777777" w:rsidR="008C7083" w:rsidRPr="00C476CD" w:rsidRDefault="00925A7C">
            <w:pPr>
              <w:rPr>
                <w:rFonts w:cs="Arial"/>
              </w:rPr>
            </w:pPr>
          </w:p>
        </w:tc>
        <w:tc>
          <w:tcPr>
            <w:tcW w:w="2070" w:type="dxa"/>
            <w:tcBorders>
              <w:top w:val="single" w:sz="4" w:space="0" w:color="auto"/>
              <w:left w:val="single" w:sz="4" w:space="0" w:color="auto"/>
              <w:bottom w:val="single" w:sz="4" w:space="0" w:color="auto"/>
              <w:right w:val="single" w:sz="4" w:space="0" w:color="auto"/>
            </w:tcBorders>
          </w:tcPr>
          <w:p w14:paraId="593BE327" w14:textId="77777777" w:rsidR="008C7083" w:rsidRPr="00C476CD" w:rsidRDefault="00F55D9B">
            <w:pPr>
              <w:spacing w:line="276" w:lineRule="auto"/>
              <w:rPr>
                <w:rFonts w:cs="Arial"/>
              </w:rPr>
            </w:pPr>
            <w:proofErr w:type="spellStart"/>
            <w:r w:rsidRPr="00C476CD">
              <w:rPr>
                <w:rFonts w:cs="Arial"/>
              </w:rPr>
              <w:t>RemoteStart</w:t>
            </w:r>
            <w:proofErr w:type="spellEnd"/>
          </w:p>
        </w:tc>
        <w:tc>
          <w:tcPr>
            <w:tcW w:w="900" w:type="dxa"/>
            <w:tcBorders>
              <w:top w:val="single" w:sz="4" w:space="0" w:color="auto"/>
              <w:left w:val="single" w:sz="4" w:space="0" w:color="auto"/>
              <w:bottom w:val="single" w:sz="4" w:space="0" w:color="auto"/>
              <w:right w:val="single" w:sz="4" w:space="0" w:color="auto"/>
            </w:tcBorders>
          </w:tcPr>
          <w:p w14:paraId="69863BA9" w14:textId="77777777" w:rsidR="008C7083" w:rsidRPr="00C476CD" w:rsidRDefault="00F55D9B">
            <w:pPr>
              <w:spacing w:line="276" w:lineRule="auto"/>
              <w:rPr>
                <w:rFonts w:cs="Arial"/>
              </w:rPr>
            </w:pPr>
            <w:r w:rsidRPr="00C476CD">
              <w:rPr>
                <w:rFonts w:cs="Arial"/>
              </w:rPr>
              <w:t>0x2</w:t>
            </w:r>
          </w:p>
        </w:tc>
        <w:tc>
          <w:tcPr>
            <w:tcW w:w="4518" w:type="dxa"/>
            <w:tcBorders>
              <w:top w:val="single" w:sz="4" w:space="0" w:color="auto"/>
              <w:left w:val="single" w:sz="4" w:space="0" w:color="auto"/>
              <w:bottom w:val="single" w:sz="4" w:space="0" w:color="auto"/>
              <w:right w:val="single" w:sz="4" w:space="0" w:color="auto"/>
            </w:tcBorders>
          </w:tcPr>
          <w:p w14:paraId="5DABC332" w14:textId="77777777" w:rsidR="008C7083" w:rsidRPr="00C476CD" w:rsidRDefault="00925A7C">
            <w:pPr>
              <w:spacing w:line="276" w:lineRule="auto"/>
              <w:rPr>
                <w:rFonts w:cs="Arial"/>
              </w:rPr>
            </w:pPr>
          </w:p>
        </w:tc>
      </w:tr>
      <w:tr w:rsidR="008C7083" w:rsidRPr="00C476CD" w14:paraId="3DD85A6C" w14:textId="77777777" w:rsidTr="008C7083">
        <w:trPr>
          <w:jc w:val="center"/>
        </w:trPr>
        <w:tc>
          <w:tcPr>
            <w:tcW w:w="2449" w:type="dxa"/>
            <w:vMerge/>
            <w:tcBorders>
              <w:top w:val="single" w:sz="4" w:space="0" w:color="auto"/>
              <w:left w:val="single" w:sz="4" w:space="0" w:color="auto"/>
              <w:bottom w:val="single" w:sz="4" w:space="0" w:color="auto"/>
              <w:right w:val="single" w:sz="4" w:space="0" w:color="auto"/>
            </w:tcBorders>
            <w:vAlign w:val="center"/>
            <w:hideMark/>
          </w:tcPr>
          <w:p w14:paraId="4FB59B21" w14:textId="77777777" w:rsidR="008C7083" w:rsidRPr="00C476CD" w:rsidRDefault="00925A7C">
            <w:pPr>
              <w:rPr>
                <w:rFonts w:cs="Arial"/>
              </w:rPr>
            </w:pPr>
          </w:p>
        </w:tc>
        <w:tc>
          <w:tcPr>
            <w:tcW w:w="2070" w:type="dxa"/>
            <w:tcBorders>
              <w:top w:val="single" w:sz="4" w:space="0" w:color="auto"/>
              <w:left w:val="single" w:sz="4" w:space="0" w:color="auto"/>
              <w:bottom w:val="single" w:sz="4" w:space="0" w:color="auto"/>
              <w:right w:val="single" w:sz="4" w:space="0" w:color="auto"/>
            </w:tcBorders>
          </w:tcPr>
          <w:p w14:paraId="050D1237" w14:textId="77777777" w:rsidR="008C7083" w:rsidRPr="00C476CD" w:rsidRDefault="00F55D9B">
            <w:pPr>
              <w:spacing w:line="276" w:lineRule="auto"/>
              <w:rPr>
                <w:rFonts w:cs="Arial"/>
              </w:rPr>
            </w:pPr>
            <w:proofErr w:type="spellStart"/>
            <w:r w:rsidRPr="00C476CD">
              <w:rPr>
                <w:rFonts w:cs="Arial"/>
              </w:rPr>
              <w:t>RemoteParkAssist</w:t>
            </w:r>
            <w:proofErr w:type="spellEnd"/>
          </w:p>
        </w:tc>
        <w:tc>
          <w:tcPr>
            <w:tcW w:w="900" w:type="dxa"/>
            <w:tcBorders>
              <w:top w:val="single" w:sz="4" w:space="0" w:color="auto"/>
              <w:left w:val="single" w:sz="4" w:space="0" w:color="auto"/>
              <w:bottom w:val="single" w:sz="4" w:space="0" w:color="auto"/>
              <w:right w:val="single" w:sz="4" w:space="0" w:color="auto"/>
            </w:tcBorders>
          </w:tcPr>
          <w:p w14:paraId="6180778F" w14:textId="77777777" w:rsidR="008C7083" w:rsidRPr="00C476CD" w:rsidRDefault="00F55D9B">
            <w:pPr>
              <w:spacing w:line="276" w:lineRule="auto"/>
              <w:rPr>
                <w:rFonts w:cs="Arial"/>
              </w:rPr>
            </w:pPr>
            <w:r w:rsidRPr="00C476CD">
              <w:rPr>
                <w:rFonts w:cs="Arial"/>
              </w:rPr>
              <w:t>0x3</w:t>
            </w:r>
          </w:p>
        </w:tc>
        <w:tc>
          <w:tcPr>
            <w:tcW w:w="4518" w:type="dxa"/>
            <w:tcBorders>
              <w:top w:val="single" w:sz="4" w:space="0" w:color="auto"/>
              <w:left w:val="single" w:sz="4" w:space="0" w:color="auto"/>
              <w:bottom w:val="single" w:sz="4" w:space="0" w:color="auto"/>
              <w:right w:val="single" w:sz="4" w:space="0" w:color="auto"/>
            </w:tcBorders>
          </w:tcPr>
          <w:p w14:paraId="18778FE7" w14:textId="77777777" w:rsidR="008C7083" w:rsidRPr="00C476CD" w:rsidRDefault="00925A7C">
            <w:pPr>
              <w:spacing w:line="276" w:lineRule="auto"/>
              <w:rPr>
                <w:rFonts w:cs="Arial"/>
              </w:rPr>
            </w:pPr>
          </w:p>
        </w:tc>
      </w:tr>
      <w:tr w:rsidR="00A20A9F" w:rsidRPr="00C476CD" w14:paraId="37E44901" w14:textId="77777777" w:rsidTr="008C7083">
        <w:trPr>
          <w:jc w:val="center"/>
        </w:trPr>
        <w:tc>
          <w:tcPr>
            <w:tcW w:w="2449" w:type="dxa"/>
            <w:vMerge/>
            <w:tcBorders>
              <w:top w:val="single" w:sz="4" w:space="0" w:color="auto"/>
              <w:left w:val="single" w:sz="4" w:space="0" w:color="auto"/>
              <w:bottom w:val="single" w:sz="4" w:space="0" w:color="auto"/>
              <w:right w:val="single" w:sz="4" w:space="0" w:color="auto"/>
            </w:tcBorders>
            <w:vAlign w:val="center"/>
          </w:tcPr>
          <w:p w14:paraId="3011C258" w14:textId="77777777" w:rsidR="00A20A9F" w:rsidRPr="00C476CD" w:rsidRDefault="00925A7C">
            <w:pPr>
              <w:rPr>
                <w:rFonts w:cs="Arial"/>
              </w:rPr>
            </w:pPr>
          </w:p>
        </w:tc>
        <w:tc>
          <w:tcPr>
            <w:tcW w:w="2070" w:type="dxa"/>
            <w:tcBorders>
              <w:top w:val="single" w:sz="4" w:space="0" w:color="auto"/>
              <w:left w:val="single" w:sz="4" w:space="0" w:color="auto"/>
              <w:bottom w:val="single" w:sz="4" w:space="0" w:color="auto"/>
              <w:right w:val="single" w:sz="4" w:space="0" w:color="auto"/>
            </w:tcBorders>
          </w:tcPr>
          <w:p w14:paraId="34596D08" w14:textId="77777777" w:rsidR="00A20A9F" w:rsidRPr="00C476CD" w:rsidRDefault="00F55D9B">
            <w:pPr>
              <w:spacing w:line="276" w:lineRule="auto"/>
              <w:rPr>
                <w:rFonts w:cs="Arial"/>
              </w:rPr>
            </w:pPr>
            <w:proofErr w:type="spellStart"/>
            <w:r w:rsidRPr="00C476CD">
              <w:rPr>
                <w:rFonts w:cs="Arial"/>
              </w:rPr>
              <w:t>OverTheAir</w:t>
            </w:r>
            <w:proofErr w:type="spellEnd"/>
          </w:p>
        </w:tc>
        <w:tc>
          <w:tcPr>
            <w:tcW w:w="900" w:type="dxa"/>
            <w:tcBorders>
              <w:top w:val="single" w:sz="4" w:space="0" w:color="auto"/>
              <w:left w:val="single" w:sz="4" w:space="0" w:color="auto"/>
              <w:bottom w:val="single" w:sz="4" w:space="0" w:color="auto"/>
              <w:right w:val="single" w:sz="4" w:space="0" w:color="auto"/>
            </w:tcBorders>
          </w:tcPr>
          <w:p w14:paraId="65B8952F" w14:textId="77777777" w:rsidR="00A20A9F" w:rsidRPr="00C476CD" w:rsidRDefault="00F55D9B">
            <w:pPr>
              <w:spacing w:line="276" w:lineRule="auto"/>
              <w:rPr>
                <w:rFonts w:cs="Arial"/>
              </w:rPr>
            </w:pPr>
            <w:r w:rsidRPr="00C476CD">
              <w:rPr>
                <w:rFonts w:cs="Arial"/>
              </w:rPr>
              <w:t>0x4</w:t>
            </w:r>
          </w:p>
        </w:tc>
        <w:tc>
          <w:tcPr>
            <w:tcW w:w="4518" w:type="dxa"/>
            <w:tcBorders>
              <w:top w:val="single" w:sz="4" w:space="0" w:color="auto"/>
              <w:left w:val="single" w:sz="4" w:space="0" w:color="auto"/>
              <w:bottom w:val="single" w:sz="4" w:space="0" w:color="auto"/>
              <w:right w:val="single" w:sz="4" w:space="0" w:color="auto"/>
            </w:tcBorders>
          </w:tcPr>
          <w:p w14:paraId="75401EA3" w14:textId="77777777" w:rsidR="00A20A9F" w:rsidRPr="00C476CD" w:rsidRDefault="00925A7C">
            <w:pPr>
              <w:spacing w:line="276" w:lineRule="auto"/>
              <w:rPr>
                <w:rFonts w:cs="Arial"/>
              </w:rPr>
            </w:pPr>
          </w:p>
        </w:tc>
      </w:tr>
    </w:tbl>
    <w:p w14:paraId="4BD17385" w14:textId="77777777" w:rsidR="009A2F1B" w:rsidRPr="00C476CD" w:rsidRDefault="00925A7C" w:rsidP="00500605">
      <w:pPr>
        <w:rPr>
          <w:rFonts w:cs="Arial"/>
        </w:rPr>
      </w:pPr>
    </w:p>
    <w:p w14:paraId="3D498C15" w14:textId="77777777" w:rsidR="006830A8" w:rsidRPr="006830A8" w:rsidRDefault="006830A8" w:rsidP="006830A8">
      <w:pPr>
        <w:pStyle w:val="Heading4"/>
        <w:rPr>
          <w:b w:val="0"/>
          <w:u w:val="single"/>
        </w:rPr>
      </w:pPr>
      <w:r w:rsidRPr="006830A8">
        <w:rPr>
          <w:b w:val="0"/>
          <w:u w:val="single"/>
        </w:rPr>
        <w:t>PWRMAN-SR-REQ-295540/A-</w:t>
      </w:r>
      <w:proofErr w:type="spellStart"/>
      <w:r w:rsidRPr="006830A8">
        <w:rPr>
          <w:b w:val="0"/>
          <w:u w:val="single"/>
        </w:rPr>
        <w:t>VehOnSrc_D_Stat</w:t>
      </w:r>
      <w:proofErr w:type="spellEnd"/>
      <w:r w:rsidRPr="006830A8">
        <w:rPr>
          <w:b w:val="0"/>
          <w:u w:val="single"/>
        </w:rPr>
        <w:t xml:space="preserve"> set to OTA Power Management</w:t>
      </w:r>
    </w:p>
    <w:p w14:paraId="498FE881" w14:textId="77777777" w:rsidR="00500605" w:rsidRPr="006C718B" w:rsidRDefault="00F55D9B" w:rsidP="00500605">
      <w:pPr>
        <w:rPr>
          <w:rFonts w:cs="Arial"/>
        </w:rPr>
      </w:pPr>
      <w:r w:rsidRPr="006C718B">
        <w:rPr>
          <w:rFonts w:cs="Arial"/>
          <w:u w:val="single"/>
        </w:rPr>
        <w:t xml:space="preserve">Power Supply requirement </w:t>
      </w:r>
      <w:r>
        <w:rPr>
          <w:rFonts w:cs="Arial"/>
          <w:u w:val="single"/>
        </w:rPr>
        <w:t>at time requirement cascaded to infotainment team</w:t>
      </w:r>
      <w:r w:rsidRPr="006C718B">
        <w:rPr>
          <w:rFonts w:cs="Arial"/>
        </w:rPr>
        <w:t>:</w:t>
      </w:r>
    </w:p>
    <w:p w14:paraId="30D785C4" w14:textId="77777777" w:rsidR="001B52CD" w:rsidRPr="006C718B" w:rsidRDefault="00F55D9B" w:rsidP="002A6629">
      <w:pPr>
        <w:numPr>
          <w:ilvl w:val="0"/>
          <w:numId w:val="376"/>
        </w:numPr>
        <w:rPr>
          <w:rFonts w:cs="Arial"/>
        </w:rPr>
      </w:pPr>
      <w:r w:rsidRPr="006C718B">
        <w:rPr>
          <w:rFonts w:cs="Arial"/>
        </w:rPr>
        <w:t xml:space="preserve">When </w:t>
      </w:r>
      <w:r>
        <w:rPr>
          <w:rFonts w:cs="Arial"/>
        </w:rPr>
        <w:t>Ignition = OFF and the</w:t>
      </w:r>
      <w:r w:rsidRPr="006C718B">
        <w:rPr>
          <w:rFonts w:cs="Arial"/>
        </w:rPr>
        <w:t xml:space="preserve"> </w:t>
      </w:r>
      <w:r>
        <w:rPr>
          <w:rFonts w:cs="Arial"/>
        </w:rPr>
        <w:t xml:space="preserve">signal </w:t>
      </w:r>
      <w:proofErr w:type="spellStart"/>
      <w:r>
        <w:rPr>
          <w:rFonts w:cs="Arial"/>
        </w:rPr>
        <w:t>VehOnSrc_D_Stat</w:t>
      </w:r>
      <w:proofErr w:type="spellEnd"/>
      <w:r w:rsidRPr="006C718B">
        <w:rPr>
          <w:rFonts w:cs="Arial"/>
        </w:rPr>
        <w:t xml:space="preserve"> = OTA, to reduce energy consumption, modules must not activate any sensors, actuators, I/</w:t>
      </w:r>
      <w:proofErr w:type="spellStart"/>
      <w:proofErr w:type="gramStart"/>
      <w:r w:rsidRPr="006C718B">
        <w:rPr>
          <w:rFonts w:cs="Arial"/>
        </w:rPr>
        <w:t>Os</w:t>
      </w:r>
      <w:proofErr w:type="spellEnd"/>
      <w:proofErr w:type="gramEnd"/>
      <w:r w:rsidRPr="006C718B">
        <w:rPr>
          <w:rFonts w:cs="Arial"/>
        </w:rPr>
        <w:t xml:space="preserve"> or customer facing interfaces due to OTA function.</w:t>
      </w:r>
    </w:p>
    <w:p w14:paraId="57336F11" w14:textId="77777777" w:rsidR="001F6E51" w:rsidRPr="006C718B" w:rsidRDefault="00925A7C" w:rsidP="00376D50">
      <w:pPr>
        <w:rPr>
          <w:rFonts w:cs="Arial"/>
          <w:color w:val="000000"/>
        </w:rPr>
      </w:pPr>
    </w:p>
    <w:p w14:paraId="6B38C839" w14:textId="77777777" w:rsidR="00B86A36" w:rsidRPr="006C718B" w:rsidRDefault="00F55D9B" w:rsidP="00376D50">
      <w:pPr>
        <w:rPr>
          <w:rFonts w:cs="Arial"/>
          <w:color w:val="000000"/>
        </w:rPr>
      </w:pPr>
      <w:r w:rsidRPr="006C718B">
        <w:rPr>
          <w:rFonts w:cs="Arial"/>
          <w:color w:val="000000"/>
        </w:rPr>
        <w:t>This power supply requirement above includes (but not limited to):</w:t>
      </w:r>
    </w:p>
    <w:p w14:paraId="7C6625DE" w14:textId="77777777" w:rsidR="001F6E51" w:rsidRPr="006C718B" w:rsidRDefault="00F55D9B" w:rsidP="00B86A36">
      <w:pPr>
        <w:numPr>
          <w:ilvl w:val="0"/>
          <w:numId w:val="374"/>
        </w:numPr>
        <w:rPr>
          <w:rFonts w:cs="Arial"/>
          <w:color w:val="000000"/>
        </w:rPr>
      </w:pPr>
      <w:r w:rsidRPr="006C718B">
        <w:rPr>
          <w:rFonts w:cs="Arial"/>
          <w:color w:val="000000"/>
        </w:rPr>
        <w:t xml:space="preserve">The Infotainment System Master shall not turn </w:t>
      </w:r>
      <w:proofErr w:type="spellStart"/>
      <w:r w:rsidRPr="006C718B">
        <w:rPr>
          <w:rFonts w:cs="Arial"/>
          <w:color w:val="000000"/>
        </w:rPr>
        <w:t>HMIAudioMode</w:t>
      </w:r>
      <w:proofErr w:type="spellEnd"/>
      <w:r w:rsidRPr="006C718B">
        <w:rPr>
          <w:rFonts w:cs="Arial"/>
          <w:color w:val="000000"/>
        </w:rPr>
        <w:t xml:space="preserve"> to ON if it is already OFF.  </w:t>
      </w:r>
    </w:p>
    <w:p w14:paraId="75C7BCE4" w14:textId="77777777" w:rsidR="001F6E51" w:rsidRPr="006C718B" w:rsidRDefault="00F55D9B" w:rsidP="001F6E51">
      <w:pPr>
        <w:numPr>
          <w:ilvl w:val="1"/>
          <w:numId w:val="374"/>
        </w:numPr>
        <w:rPr>
          <w:rFonts w:cs="Arial"/>
          <w:color w:val="000000"/>
        </w:rPr>
      </w:pPr>
      <w:r w:rsidRPr="006C718B">
        <w:rPr>
          <w:rFonts w:cs="Arial"/>
          <w:color w:val="000000"/>
        </w:rPr>
        <w:t>This includes:</w:t>
      </w:r>
    </w:p>
    <w:p w14:paraId="0AA671CA" w14:textId="77777777" w:rsidR="009014DA" w:rsidRPr="006C718B" w:rsidRDefault="00F55D9B" w:rsidP="001F6E51">
      <w:pPr>
        <w:numPr>
          <w:ilvl w:val="2"/>
          <w:numId w:val="374"/>
        </w:numPr>
        <w:rPr>
          <w:rFonts w:cs="Arial"/>
          <w:color w:val="000000"/>
        </w:rPr>
      </w:pPr>
      <w:r w:rsidRPr="006C718B">
        <w:rPr>
          <w:rFonts w:cs="Arial"/>
          <w:color w:val="000000"/>
        </w:rPr>
        <w:t xml:space="preserve">Not </w:t>
      </w:r>
      <w:proofErr w:type="spellStart"/>
      <w:r w:rsidRPr="006C718B">
        <w:rPr>
          <w:rFonts w:cs="Arial"/>
          <w:color w:val="000000"/>
        </w:rPr>
        <w:t>activing</w:t>
      </w:r>
      <w:proofErr w:type="spellEnd"/>
      <w:r w:rsidRPr="006C718B">
        <w:rPr>
          <w:rFonts w:cs="Arial"/>
          <w:color w:val="000000"/>
        </w:rPr>
        <w:t xml:space="preserve"> Extended Play if it is currently off </w:t>
      </w:r>
    </w:p>
    <w:p w14:paraId="2E6808B5" w14:textId="77777777" w:rsidR="001F6E51" w:rsidRPr="006C718B" w:rsidRDefault="00F55D9B" w:rsidP="009014DA">
      <w:pPr>
        <w:numPr>
          <w:ilvl w:val="3"/>
          <w:numId w:val="374"/>
        </w:numPr>
        <w:rPr>
          <w:rFonts w:cs="Arial"/>
          <w:color w:val="000000"/>
        </w:rPr>
      </w:pPr>
      <w:r w:rsidRPr="006C718B">
        <w:rPr>
          <w:rFonts w:cs="Arial"/>
          <w:color w:val="000000"/>
        </w:rPr>
        <w:t xml:space="preserve">Ex) pressing the power button when </w:t>
      </w:r>
      <w:proofErr w:type="spellStart"/>
      <w:r w:rsidRPr="006C718B">
        <w:rPr>
          <w:rFonts w:cs="Arial"/>
          <w:color w:val="000000"/>
        </w:rPr>
        <w:t>HMIAudioMode</w:t>
      </w:r>
      <w:proofErr w:type="spellEnd"/>
      <w:r w:rsidRPr="006C718B">
        <w:rPr>
          <w:rFonts w:cs="Arial"/>
          <w:color w:val="000000"/>
        </w:rPr>
        <w:t xml:space="preserve"> = OFF shall not turn on extended play</w:t>
      </w:r>
    </w:p>
    <w:p w14:paraId="6822D5AD" w14:textId="77777777" w:rsidR="009014DA" w:rsidRPr="006C718B" w:rsidRDefault="00F55D9B" w:rsidP="001F6E51">
      <w:pPr>
        <w:numPr>
          <w:ilvl w:val="2"/>
          <w:numId w:val="374"/>
        </w:numPr>
        <w:rPr>
          <w:rFonts w:cs="Arial"/>
          <w:color w:val="000000"/>
        </w:rPr>
      </w:pPr>
      <w:r w:rsidRPr="006C718B">
        <w:rPr>
          <w:rFonts w:cs="Arial"/>
          <w:color w:val="000000"/>
        </w:rPr>
        <w:t xml:space="preserve">Not activating </w:t>
      </w:r>
      <w:proofErr w:type="spellStart"/>
      <w:r w:rsidRPr="006C718B">
        <w:rPr>
          <w:rFonts w:cs="Arial"/>
          <w:color w:val="000000"/>
        </w:rPr>
        <w:t>MMActive</w:t>
      </w:r>
      <w:proofErr w:type="spellEnd"/>
      <w:r w:rsidRPr="006C718B">
        <w:rPr>
          <w:rFonts w:cs="Arial"/>
          <w:color w:val="000000"/>
        </w:rPr>
        <w:t xml:space="preserve"> if currently off</w:t>
      </w:r>
    </w:p>
    <w:p w14:paraId="1B6C4A75" w14:textId="77777777" w:rsidR="00376D50" w:rsidRPr="006C718B" w:rsidRDefault="00F55D9B" w:rsidP="009014DA">
      <w:pPr>
        <w:numPr>
          <w:ilvl w:val="3"/>
          <w:numId w:val="374"/>
        </w:numPr>
        <w:rPr>
          <w:rFonts w:cs="Arial"/>
          <w:color w:val="000000"/>
        </w:rPr>
      </w:pPr>
      <w:r w:rsidRPr="006C718B">
        <w:rPr>
          <w:rFonts w:cs="Arial"/>
          <w:color w:val="000000"/>
        </w:rPr>
        <w:t xml:space="preserve">Ex) </w:t>
      </w:r>
      <w:proofErr w:type="spellStart"/>
      <w:r w:rsidRPr="006C718B">
        <w:rPr>
          <w:rFonts w:cs="Arial"/>
          <w:color w:val="000000"/>
        </w:rPr>
        <w:t>ignition_status</w:t>
      </w:r>
      <w:proofErr w:type="spellEnd"/>
      <w:r w:rsidRPr="006C718B">
        <w:rPr>
          <w:rFonts w:cs="Arial"/>
          <w:color w:val="000000"/>
        </w:rPr>
        <w:t xml:space="preserve"> changing from OFF to Run/Acc shall not turn </w:t>
      </w:r>
      <w:proofErr w:type="spellStart"/>
      <w:r w:rsidRPr="006C718B">
        <w:rPr>
          <w:rFonts w:cs="Arial"/>
          <w:color w:val="000000"/>
        </w:rPr>
        <w:t>HMIAudioMode</w:t>
      </w:r>
      <w:proofErr w:type="spellEnd"/>
      <w:r w:rsidRPr="006C718B">
        <w:rPr>
          <w:rFonts w:cs="Arial"/>
          <w:color w:val="000000"/>
        </w:rPr>
        <w:t xml:space="preserve"> from OFF to ON.</w:t>
      </w:r>
    </w:p>
    <w:p w14:paraId="2471209B" w14:textId="77777777" w:rsidR="00442653" w:rsidRPr="006C718B" w:rsidRDefault="00F55D9B" w:rsidP="009014DA">
      <w:pPr>
        <w:numPr>
          <w:ilvl w:val="0"/>
          <w:numId w:val="374"/>
        </w:numPr>
        <w:rPr>
          <w:rFonts w:cs="Arial"/>
          <w:color w:val="000000"/>
        </w:rPr>
      </w:pPr>
      <w:r w:rsidRPr="006C718B">
        <w:rPr>
          <w:rFonts w:cs="Arial"/>
          <w:color w:val="000000"/>
        </w:rPr>
        <w:t>The Infotainm</w:t>
      </w:r>
      <w:r>
        <w:rPr>
          <w:rFonts w:cs="Arial"/>
          <w:color w:val="000000"/>
        </w:rPr>
        <w:t>ent System Master shall disable</w:t>
      </w:r>
      <w:r w:rsidRPr="006C718B">
        <w:rPr>
          <w:rFonts w:cs="Arial"/>
          <w:color w:val="000000"/>
        </w:rPr>
        <w:t xml:space="preserve"> the Welcome / Farewell strategy</w:t>
      </w:r>
    </w:p>
    <w:p w14:paraId="22FC9355" w14:textId="77777777" w:rsidR="009014DA" w:rsidRPr="006C718B" w:rsidRDefault="00F55D9B" w:rsidP="009014DA">
      <w:pPr>
        <w:numPr>
          <w:ilvl w:val="0"/>
          <w:numId w:val="374"/>
        </w:numPr>
        <w:overflowPunct w:val="0"/>
        <w:autoSpaceDE w:val="0"/>
        <w:autoSpaceDN w:val="0"/>
        <w:adjustRightInd w:val="0"/>
        <w:spacing w:before="20" w:line="276" w:lineRule="auto"/>
        <w:rPr>
          <w:rFonts w:cs="Arial"/>
          <w:color w:val="000000"/>
        </w:rPr>
      </w:pPr>
      <w:r w:rsidRPr="006C718B">
        <w:rPr>
          <w:rFonts w:cs="Arial"/>
        </w:rPr>
        <w:t>The Cluster shall play the chimes and shall not set the infotainment system as the Chime Audio Source (</w:t>
      </w:r>
      <w:proofErr w:type="spellStart"/>
      <w:proofErr w:type="gramStart"/>
      <w:r w:rsidRPr="006C718B">
        <w:rPr>
          <w:rFonts w:cs="Arial"/>
        </w:rPr>
        <w:t>ie</w:t>
      </w:r>
      <w:proofErr w:type="spellEnd"/>
      <w:proofErr w:type="gramEnd"/>
      <w:r w:rsidRPr="006C718B">
        <w:rPr>
          <w:rFonts w:cs="Arial"/>
        </w:rPr>
        <w:t xml:space="preserve"> </w:t>
      </w:r>
      <w:proofErr w:type="spellStart"/>
      <w:r w:rsidRPr="006C718B">
        <w:rPr>
          <w:rFonts w:cs="Arial"/>
        </w:rPr>
        <w:t>Power_Up_Chime_Modules</w:t>
      </w:r>
      <w:proofErr w:type="spellEnd"/>
      <w:r w:rsidRPr="006C718B">
        <w:rPr>
          <w:rFonts w:cs="Arial"/>
        </w:rPr>
        <w:t xml:space="preserve"> = Inactive and </w:t>
      </w:r>
      <w:proofErr w:type="spellStart"/>
      <w:r w:rsidRPr="006C718B">
        <w:rPr>
          <w:rFonts w:cs="Arial"/>
        </w:rPr>
        <w:t>Chime_Source</w:t>
      </w:r>
      <w:proofErr w:type="spellEnd"/>
      <w:r w:rsidRPr="006C718B">
        <w:rPr>
          <w:rFonts w:cs="Arial"/>
        </w:rPr>
        <w:t xml:space="preserve"> = Cluster).  </w:t>
      </w:r>
    </w:p>
    <w:p w14:paraId="4EACE01F" w14:textId="77777777" w:rsidR="00A25EE4" w:rsidRPr="006C718B" w:rsidRDefault="00925A7C" w:rsidP="00A25EE4">
      <w:pPr>
        <w:overflowPunct w:val="0"/>
        <w:autoSpaceDE w:val="0"/>
        <w:autoSpaceDN w:val="0"/>
        <w:adjustRightInd w:val="0"/>
        <w:spacing w:before="20" w:line="276" w:lineRule="auto"/>
        <w:rPr>
          <w:rFonts w:cs="Arial"/>
          <w:color w:val="000000"/>
        </w:rPr>
      </w:pPr>
    </w:p>
    <w:p w14:paraId="591EE099" w14:textId="77777777" w:rsidR="00B23A6D" w:rsidRPr="006C718B" w:rsidRDefault="00925A7C" w:rsidP="00B86A36">
      <w:pPr>
        <w:rPr>
          <w:rFonts w:cs="Arial"/>
          <w:color w:val="000000"/>
        </w:rPr>
      </w:pPr>
    </w:p>
    <w:p w14:paraId="109B3789" w14:textId="77777777" w:rsidR="009014DA" w:rsidRPr="006C718B" w:rsidRDefault="00F55D9B" w:rsidP="00B86A36">
      <w:pPr>
        <w:rPr>
          <w:rFonts w:cs="Arial"/>
        </w:rPr>
      </w:pPr>
      <w:proofErr w:type="spellStart"/>
      <w:r w:rsidRPr="00C16E73">
        <w:rPr>
          <w:rFonts w:cs="Arial"/>
          <w:u w:val="single"/>
        </w:rPr>
        <w:t>VehOnSrc_D_Stat</w:t>
      </w:r>
      <w:proofErr w:type="spellEnd"/>
      <w:r w:rsidRPr="00C16E73">
        <w:rPr>
          <w:rFonts w:cs="Arial"/>
          <w:u w:val="single"/>
        </w:rPr>
        <w:t xml:space="preserve"> signal</w:t>
      </w:r>
      <w:r w:rsidRPr="006C718B">
        <w:rPr>
          <w:rFonts w:cs="Arial"/>
          <w:u w:val="single"/>
        </w:rPr>
        <w:t xml:space="preserve"> when set to OTA</w:t>
      </w:r>
      <w:r>
        <w:rPr>
          <w:rFonts w:cs="Arial"/>
          <w:u w:val="single"/>
        </w:rPr>
        <w:t xml:space="preserve"> while infotainment system already ON</w:t>
      </w:r>
      <w:r w:rsidRPr="006C718B">
        <w:rPr>
          <w:rFonts w:cs="Arial"/>
        </w:rPr>
        <w:t>:</w:t>
      </w:r>
    </w:p>
    <w:p w14:paraId="2DAE301A" w14:textId="77777777" w:rsidR="009014DA" w:rsidRPr="006C718B" w:rsidRDefault="00F55D9B" w:rsidP="00B86A36">
      <w:pPr>
        <w:rPr>
          <w:rFonts w:cs="Arial"/>
        </w:rPr>
      </w:pPr>
      <w:r w:rsidRPr="006C718B">
        <w:rPr>
          <w:rFonts w:cs="Arial"/>
          <w:color w:val="000000"/>
        </w:rPr>
        <w:t xml:space="preserve">The </w:t>
      </w:r>
      <w:proofErr w:type="spellStart"/>
      <w:r>
        <w:rPr>
          <w:rFonts w:cs="Arial"/>
        </w:rPr>
        <w:t>VehOnSrc_D_Stat</w:t>
      </w:r>
      <w:proofErr w:type="spellEnd"/>
      <w:r w:rsidRPr="006C718B">
        <w:rPr>
          <w:rFonts w:cs="Arial"/>
        </w:rPr>
        <w:t xml:space="preserve"> signal is not supposed to be set to OTA when </w:t>
      </w:r>
      <w:proofErr w:type="spellStart"/>
      <w:r w:rsidRPr="006C718B">
        <w:rPr>
          <w:rFonts w:cs="Arial"/>
        </w:rPr>
        <w:t>Ignition_Status</w:t>
      </w:r>
      <w:proofErr w:type="spellEnd"/>
      <w:r w:rsidRPr="006C718B">
        <w:rPr>
          <w:rFonts w:cs="Arial"/>
        </w:rPr>
        <w:t xml:space="preserve"> = Run/Acc, </w:t>
      </w:r>
      <w:proofErr w:type="spellStart"/>
      <w:r w:rsidRPr="006C718B">
        <w:rPr>
          <w:rFonts w:cs="Arial"/>
        </w:rPr>
        <w:t>Delayed_Accessory</w:t>
      </w:r>
      <w:proofErr w:type="spellEnd"/>
      <w:r w:rsidRPr="006C718B">
        <w:rPr>
          <w:rFonts w:cs="Arial"/>
        </w:rPr>
        <w:t xml:space="preserve"> = Active or </w:t>
      </w:r>
      <w:proofErr w:type="spellStart"/>
      <w:r w:rsidRPr="006C718B">
        <w:rPr>
          <w:rFonts w:cs="Arial"/>
        </w:rPr>
        <w:t>Power_Up_Chime_Modules</w:t>
      </w:r>
      <w:proofErr w:type="spellEnd"/>
      <w:r w:rsidRPr="006C718B">
        <w:rPr>
          <w:rFonts w:cs="Arial"/>
        </w:rPr>
        <w:t xml:space="preserve"> = Active.  If it is set while the infotainment system is already ON (ex </w:t>
      </w:r>
      <w:proofErr w:type="spellStart"/>
      <w:r w:rsidRPr="006C718B">
        <w:rPr>
          <w:rFonts w:cs="Arial"/>
        </w:rPr>
        <w:t>ignition_status</w:t>
      </w:r>
      <w:proofErr w:type="spellEnd"/>
      <w:r w:rsidRPr="006C718B">
        <w:rPr>
          <w:rFonts w:cs="Arial"/>
        </w:rPr>
        <w:t xml:space="preserve"> = Run/Acc or </w:t>
      </w:r>
      <w:proofErr w:type="spellStart"/>
      <w:r w:rsidRPr="006C718B">
        <w:rPr>
          <w:rFonts w:cs="Arial"/>
        </w:rPr>
        <w:t>Delay_Acc</w:t>
      </w:r>
      <w:proofErr w:type="spellEnd"/>
      <w:r w:rsidRPr="006C718B">
        <w:rPr>
          <w:rFonts w:cs="Arial"/>
        </w:rPr>
        <w:t xml:space="preserve"> = ON) then the System Master shall determine if the infotainment system powers down or remains powered up</w:t>
      </w:r>
      <w:r>
        <w:rPr>
          <w:rFonts w:cs="Arial"/>
        </w:rPr>
        <w:t xml:space="preserve"> in infotainment mode</w:t>
      </w:r>
      <w:r w:rsidRPr="006C718B">
        <w:rPr>
          <w:rFonts w:cs="Arial"/>
        </w:rPr>
        <w:t xml:space="preserve">.  </w:t>
      </w:r>
      <w:r>
        <w:rPr>
          <w:rFonts w:cs="Arial"/>
        </w:rPr>
        <w:t xml:space="preserve">See OTA specs if there </w:t>
      </w:r>
      <w:proofErr w:type="gramStart"/>
      <w:r>
        <w:rPr>
          <w:rFonts w:cs="Arial"/>
        </w:rPr>
        <w:t>is</w:t>
      </w:r>
      <w:proofErr w:type="gramEnd"/>
      <w:r>
        <w:rPr>
          <w:rFonts w:cs="Arial"/>
        </w:rPr>
        <w:t xml:space="preserve"> any additional details use cases/error handling if this happens.</w:t>
      </w:r>
    </w:p>
    <w:p w14:paraId="0E782B2B" w14:textId="77777777" w:rsidR="00B86A36" w:rsidRDefault="00925A7C" w:rsidP="00B86A36">
      <w:pPr>
        <w:rPr>
          <w:rFonts w:cs="Arial"/>
          <w:color w:val="000000"/>
        </w:rPr>
      </w:pPr>
    </w:p>
    <w:p w14:paraId="331CBC4E" w14:textId="77777777" w:rsidR="00690462" w:rsidRDefault="00925A7C" w:rsidP="00B86A36">
      <w:pPr>
        <w:rPr>
          <w:rFonts w:cs="Arial"/>
          <w:color w:val="000000"/>
        </w:rPr>
      </w:pPr>
    </w:p>
    <w:p w14:paraId="7070D233" w14:textId="77777777" w:rsidR="00690462" w:rsidRPr="006C718B" w:rsidRDefault="00F55D9B" w:rsidP="00B86A36">
      <w:pPr>
        <w:rPr>
          <w:rFonts w:cs="Arial"/>
          <w:color w:val="000000"/>
        </w:rPr>
      </w:pPr>
      <w:r w:rsidRPr="00690462">
        <w:rPr>
          <w:rFonts w:cs="Arial"/>
          <w:color w:val="000000"/>
          <w:u w:val="single"/>
        </w:rPr>
        <w:t xml:space="preserve">OTA functions when </w:t>
      </w:r>
      <w:proofErr w:type="spellStart"/>
      <w:r w:rsidRPr="00690462">
        <w:rPr>
          <w:rFonts w:cs="Arial"/>
          <w:u w:val="single"/>
        </w:rPr>
        <w:t>VehOnSrc_D_Stat</w:t>
      </w:r>
      <w:proofErr w:type="spellEnd"/>
      <w:r w:rsidRPr="00690462">
        <w:rPr>
          <w:rFonts w:cs="Arial"/>
          <w:u w:val="single"/>
        </w:rPr>
        <w:t xml:space="preserve"> = OTA</w:t>
      </w:r>
      <w:r>
        <w:rPr>
          <w:rFonts w:cs="Arial"/>
        </w:rPr>
        <w:t>:</w:t>
      </w:r>
    </w:p>
    <w:p w14:paraId="333CF4E0" w14:textId="77777777" w:rsidR="000E07AB" w:rsidRPr="006C718B" w:rsidRDefault="00F55D9B" w:rsidP="00B86A36">
      <w:pPr>
        <w:rPr>
          <w:rFonts w:cs="Arial"/>
          <w:color w:val="000000"/>
        </w:rPr>
      </w:pPr>
      <w:r w:rsidRPr="006C718B">
        <w:rPr>
          <w:rFonts w:cs="Arial"/>
          <w:color w:val="000000"/>
        </w:rPr>
        <w:t>OTA functions (</w:t>
      </w:r>
      <w:proofErr w:type="spellStart"/>
      <w:proofErr w:type="gramStart"/>
      <w:r w:rsidRPr="006C718B">
        <w:rPr>
          <w:rFonts w:cs="Arial"/>
          <w:color w:val="000000"/>
        </w:rPr>
        <w:t>ie</w:t>
      </w:r>
      <w:proofErr w:type="spellEnd"/>
      <w:proofErr w:type="gramEnd"/>
      <w:r w:rsidRPr="006C718B">
        <w:rPr>
          <w:rFonts w:cs="Arial"/>
          <w:color w:val="000000"/>
        </w:rPr>
        <w:t xml:space="preserve"> over the air software updates/programming) are not limited by </w:t>
      </w:r>
      <w:proofErr w:type="spellStart"/>
      <w:r>
        <w:rPr>
          <w:rFonts w:cs="Arial"/>
        </w:rPr>
        <w:t>VehOnSrc_D_Stat</w:t>
      </w:r>
      <w:proofErr w:type="spellEnd"/>
      <w:r w:rsidRPr="006C718B">
        <w:rPr>
          <w:rFonts w:cs="Arial"/>
        </w:rPr>
        <w:t xml:space="preserve"> = OTA</w:t>
      </w:r>
      <w:r w:rsidRPr="006C718B">
        <w:rPr>
          <w:rFonts w:cs="Arial"/>
          <w:color w:val="000000"/>
        </w:rPr>
        <w:t xml:space="preserve"> for the infotainment system.  </w:t>
      </w:r>
    </w:p>
    <w:p w14:paraId="448B0313" w14:textId="77777777" w:rsidR="000E07AB" w:rsidRPr="006C718B" w:rsidRDefault="00F55D9B" w:rsidP="00BA576A">
      <w:pPr>
        <w:numPr>
          <w:ilvl w:val="0"/>
          <w:numId w:val="373"/>
        </w:numPr>
        <w:rPr>
          <w:rFonts w:cs="Arial"/>
        </w:rPr>
      </w:pPr>
      <w:r w:rsidRPr="006C718B">
        <w:rPr>
          <w:rFonts w:cs="Arial"/>
          <w:color w:val="000000"/>
        </w:rPr>
        <w:t>Example:  an OTA related feature might require the infotainment display to show OTA HMI if needed for an OTA event or may require other OTA related functions to be performed (</w:t>
      </w:r>
      <w:proofErr w:type="spellStart"/>
      <w:r w:rsidRPr="006C718B">
        <w:rPr>
          <w:rFonts w:cs="Arial"/>
          <w:color w:val="000000"/>
        </w:rPr>
        <w:t>ex software</w:t>
      </w:r>
      <w:proofErr w:type="spellEnd"/>
      <w:r w:rsidRPr="006C718B">
        <w:rPr>
          <w:rFonts w:cs="Arial"/>
          <w:color w:val="000000"/>
        </w:rPr>
        <w:t xml:space="preserve"> programming).  Reference the OTA specs for details.</w:t>
      </w:r>
    </w:p>
    <w:p w14:paraId="2401D79B" w14:textId="77777777" w:rsidR="00374433" w:rsidRPr="006C718B" w:rsidRDefault="00925A7C" w:rsidP="00500605">
      <w:pPr>
        <w:rPr>
          <w:rFonts w:cs="Arial"/>
        </w:rPr>
      </w:pPr>
    </w:p>
    <w:p w14:paraId="75B917C4" w14:textId="77777777" w:rsidR="00374433" w:rsidRPr="000E07AB" w:rsidRDefault="00925A7C" w:rsidP="00500605">
      <w:pPr>
        <w:rPr>
          <w:rFonts w:cs="Arial"/>
        </w:rPr>
      </w:pPr>
    </w:p>
    <w:p w14:paraId="58D1BED3" w14:textId="77777777" w:rsidR="008B19BF" w:rsidRDefault="00F55D9B">
      <w:pPr>
        <w:spacing w:after="200" w:line="276" w:lineRule="auto"/>
      </w:pPr>
      <w:r>
        <w:br w:type="page"/>
      </w:r>
    </w:p>
    <w:p w14:paraId="6EF6D7D1" w14:textId="77777777" w:rsidR="00406F39" w:rsidRDefault="00F55D9B" w:rsidP="006830A8">
      <w:pPr>
        <w:pStyle w:val="Heading2"/>
      </w:pPr>
      <w:bookmarkStart w:id="272" w:name="_Toc94796004"/>
      <w:r w:rsidRPr="00B9479B">
        <w:lastRenderedPageBreak/>
        <w:t xml:space="preserve">PWRMAN-FUN-REQ-295414/A-Key OFF Power </w:t>
      </w:r>
      <w:proofErr w:type="spellStart"/>
      <w:r w:rsidRPr="00B9479B">
        <w:t>Moding</w:t>
      </w:r>
      <w:proofErr w:type="spellEnd"/>
      <w:r w:rsidRPr="00B9479B">
        <w:t xml:space="preserve"> - ECG and Infotainment System Master</w:t>
      </w:r>
      <w:bookmarkEnd w:id="272"/>
    </w:p>
    <w:p w14:paraId="0EC26F61" w14:textId="77777777" w:rsidR="00AF5B8B" w:rsidRDefault="00925A7C" w:rsidP="00500605"/>
    <w:p w14:paraId="5437A465" w14:textId="77777777" w:rsidR="00406F39" w:rsidRDefault="00F55D9B" w:rsidP="006830A8">
      <w:pPr>
        <w:pStyle w:val="Heading3"/>
      </w:pPr>
      <w:bookmarkStart w:id="273" w:name="_Toc94796005"/>
      <w:r w:rsidRPr="00B9479B">
        <w:t xml:space="preserve">PWRMAN-CLD-REQ-295454/A-ISM </w:t>
      </w:r>
      <w:proofErr w:type="spellStart"/>
      <w:r w:rsidRPr="00B9479B">
        <w:t>KeyOff</w:t>
      </w:r>
      <w:proofErr w:type="spellEnd"/>
      <w:r w:rsidRPr="00B9479B">
        <w:t xml:space="preserve"> Power Mode Server</w:t>
      </w:r>
      <w:bookmarkEnd w:id="273"/>
    </w:p>
    <w:p w14:paraId="75AA8D75" w14:textId="77777777" w:rsidR="00500605" w:rsidRDefault="00F55D9B" w:rsidP="00500605">
      <w:pPr>
        <w:rPr>
          <w:rFonts w:cs="Arial"/>
        </w:rPr>
      </w:pPr>
      <w:r w:rsidRPr="00EA6F33">
        <w:rPr>
          <w:rFonts w:cs="Arial"/>
        </w:rPr>
        <w:t xml:space="preserve">The ISM (Infotainment System Master) </w:t>
      </w:r>
      <w:r>
        <w:rPr>
          <w:rFonts w:cs="Arial"/>
        </w:rPr>
        <w:t xml:space="preserve">controls the infotainment system (display(s), </w:t>
      </w:r>
      <w:proofErr w:type="spellStart"/>
      <w:r>
        <w:rPr>
          <w:rFonts w:cs="Arial"/>
        </w:rPr>
        <w:t>WiFi</w:t>
      </w:r>
      <w:proofErr w:type="spellEnd"/>
      <w:r>
        <w:rPr>
          <w:rFonts w:cs="Arial"/>
        </w:rPr>
        <w:t>, USB…) and is the Power Mode Server to the ECG Power Mode Client/Master for certain key off features.</w:t>
      </w:r>
    </w:p>
    <w:p w14:paraId="2B01A862" w14:textId="77777777" w:rsidR="00EA6F33" w:rsidRDefault="00925A7C" w:rsidP="00500605">
      <w:pPr>
        <w:rPr>
          <w:rFonts w:cs="Arial"/>
        </w:rPr>
      </w:pPr>
    </w:p>
    <w:p w14:paraId="79A57A36" w14:textId="77777777" w:rsidR="00EA6F33" w:rsidRPr="00EA6F33" w:rsidRDefault="00925A7C" w:rsidP="00500605">
      <w:pPr>
        <w:rPr>
          <w:rFonts w:cs="Arial"/>
        </w:rPr>
      </w:pPr>
    </w:p>
    <w:p w14:paraId="5C4E55D0" w14:textId="77777777" w:rsidR="00406F39" w:rsidRDefault="00F55D9B" w:rsidP="006830A8">
      <w:pPr>
        <w:pStyle w:val="Heading3"/>
      </w:pPr>
      <w:bookmarkStart w:id="274" w:name="_Toc94796006"/>
      <w:r w:rsidRPr="00B9479B">
        <w:t xml:space="preserve">PWRMAN-CLD-REQ-295455/A-ECG </w:t>
      </w:r>
      <w:proofErr w:type="spellStart"/>
      <w:r w:rsidRPr="00B9479B">
        <w:t>KeyOff</w:t>
      </w:r>
      <w:proofErr w:type="spellEnd"/>
      <w:r w:rsidRPr="00B9479B">
        <w:t xml:space="preserve"> Power Mode Client/Master</w:t>
      </w:r>
      <w:bookmarkEnd w:id="274"/>
    </w:p>
    <w:p w14:paraId="443EF17E" w14:textId="77777777" w:rsidR="00500605" w:rsidRDefault="00F55D9B" w:rsidP="00500605">
      <w:pPr>
        <w:rPr>
          <w:rFonts w:cs="Arial"/>
        </w:rPr>
      </w:pPr>
      <w:r w:rsidRPr="00E07DFD">
        <w:rPr>
          <w:rFonts w:cs="Arial"/>
        </w:rPr>
        <w:t>The ECG</w:t>
      </w:r>
      <w:r>
        <w:rPr>
          <w:rFonts w:cs="Arial"/>
        </w:rPr>
        <w:t xml:space="preserve"> (Enhanced Central Gateway) is the Key Off Power Mode Client/Master powering on the ISM Power Mode Server for </w:t>
      </w:r>
      <w:proofErr w:type="gramStart"/>
      <w:r>
        <w:rPr>
          <w:rFonts w:cs="Arial"/>
        </w:rPr>
        <w:t>particular Key</w:t>
      </w:r>
      <w:proofErr w:type="gramEnd"/>
      <w:r>
        <w:rPr>
          <w:rFonts w:cs="Arial"/>
        </w:rPr>
        <w:t xml:space="preserve"> Off features.</w:t>
      </w:r>
    </w:p>
    <w:p w14:paraId="3DC33BF3" w14:textId="77777777" w:rsidR="0002234F" w:rsidRPr="00E07DFD" w:rsidRDefault="00925A7C" w:rsidP="00500605">
      <w:pPr>
        <w:rPr>
          <w:rFonts w:cs="Arial"/>
        </w:rPr>
      </w:pPr>
    </w:p>
    <w:p w14:paraId="05DFB691" w14:textId="77777777" w:rsidR="00406F39" w:rsidRDefault="00F55D9B" w:rsidP="006830A8">
      <w:pPr>
        <w:pStyle w:val="Heading3"/>
      </w:pPr>
      <w:bookmarkStart w:id="275" w:name="_Toc94796007"/>
      <w:r>
        <w:t>Interface Requirements</w:t>
      </w:r>
      <w:bookmarkEnd w:id="275"/>
    </w:p>
    <w:p w14:paraId="726B919E" w14:textId="77777777" w:rsidR="00406F39" w:rsidRDefault="00F55D9B" w:rsidP="006830A8">
      <w:pPr>
        <w:pStyle w:val="Heading4"/>
      </w:pPr>
      <w:r w:rsidRPr="00B9479B">
        <w:t>MD-REQ-295417/A-</w:t>
      </w:r>
      <w:proofErr w:type="spellStart"/>
      <w:r w:rsidRPr="00B9479B">
        <w:t>KeyOffPwMde_D_Stat</w:t>
      </w:r>
      <w:proofErr w:type="spellEnd"/>
    </w:p>
    <w:p w14:paraId="23BE5C67" w14:textId="77777777" w:rsidR="00500605" w:rsidRPr="007A2666" w:rsidRDefault="00F55D9B" w:rsidP="007A2666">
      <w:pPr>
        <w:rPr>
          <w:rFonts w:cs="Arial"/>
          <w:b/>
        </w:rPr>
      </w:pPr>
      <w:r w:rsidRPr="007A2666">
        <w:rPr>
          <w:rFonts w:cs="Arial"/>
          <w:b/>
        </w:rPr>
        <w:t>Message Type:  Status</w:t>
      </w:r>
    </w:p>
    <w:p w14:paraId="58EB9496" w14:textId="77777777" w:rsidR="00E37F11" w:rsidRPr="007A2666" w:rsidRDefault="00925A7C" w:rsidP="007A2666">
      <w:pPr>
        <w:rPr>
          <w:rFonts w:cs="Arial"/>
        </w:rPr>
      </w:pPr>
    </w:p>
    <w:p w14:paraId="60B02F08" w14:textId="77777777" w:rsidR="00E37F11" w:rsidRDefault="00F55D9B" w:rsidP="007A2666">
      <w:pPr>
        <w:rPr>
          <w:rFonts w:cs="Arial"/>
        </w:rPr>
      </w:pPr>
      <w:r w:rsidRPr="007A2666">
        <w:rPr>
          <w:rFonts w:cs="Arial"/>
        </w:rPr>
        <w:t>Signal sent from the ECG to the ISM (Infotainment System Master) indicating if the ECG requires the ISM to be powered on or not.</w:t>
      </w:r>
    </w:p>
    <w:p w14:paraId="62093F5D" w14:textId="77777777" w:rsidR="00D80A91" w:rsidRDefault="00925A7C" w:rsidP="007A2666">
      <w:pPr>
        <w:rPr>
          <w:rFonts w:cs="Arial"/>
        </w:rPr>
      </w:pPr>
    </w:p>
    <w:tbl>
      <w:tblPr>
        <w:tblStyle w:val="TableGrid"/>
        <w:tblW w:w="0" w:type="auto"/>
        <w:jc w:val="center"/>
        <w:tblLook w:val="04A0" w:firstRow="1" w:lastRow="0" w:firstColumn="1" w:lastColumn="0" w:noHBand="0" w:noVBand="1"/>
      </w:tblPr>
      <w:tblGrid>
        <w:gridCol w:w="2394"/>
        <w:gridCol w:w="1584"/>
        <w:gridCol w:w="1080"/>
        <w:gridCol w:w="4518"/>
      </w:tblGrid>
      <w:tr w:rsidR="00D80A91" w14:paraId="3E82E76C" w14:textId="77777777" w:rsidTr="006830A8">
        <w:trPr>
          <w:jc w:val="center"/>
        </w:trPr>
        <w:tc>
          <w:tcPr>
            <w:tcW w:w="2394" w:type="dxa"/>
          </w:tcPr>
          <w:p w14:paraId="17D0BD7C" w14:textId="77777777" w:rsidR="00D80A91" w:rsidRDefault="00F55D9B" w:rsidP="007A2666">
            <w:pPr>
              <w:rPr>
                <w:rFonts w:cs="Arial"/>
              </w:rPr>
            </w:pPr>
            <w:r>
              <w:rPr>
                <w:rFonts w:cs="Arial"/>
              </w:rPr>
              <w:t>Logical Signal Name</w:t>
            </w:r>
          </w:p>
        </w:tc>
        <w:tc>
          <w:tcPr>
            <w:tcW w:w="1584" w:type="dxa"/>
          </w:tcPr>
          <w:p w14:paraId="3E020AB3" w14:textId="77777777" w:rsidR="00D80A91" w:rsidRDefault="00F55D9B" w:rsidP="007A2666">
            <w:pPr>
              <w:rPr>
                <w:rFonts w:cs="Arial"/>
              </w:rPr>
            </w:pPr>
            <w:r>
              <w:rPr>
                <w:rFonts w:cs="Arial"/>
              </w:rPr>
              <w:t>Literals</w:t>
            </w:r>
          </w:p>
        </w:tc>
        <w:tc>
          <w:tcPr>
            <w:tcW w:w="1080" w:type="dxa"/>
          </w:tcPr>
          <w:p w14:paraId="6F6147E5" w14:textId="77777777" w:rsidR="00D80A91" w:rsidRDefault="00F55D9B" w:rsidP="007A2666">
            <w:pPr>
              <w:rPr>
                <w:rFonts w:cs="Arial"/>
              </w:rPr>
            </w:pPr>
            <w:r>
              <w:rPr>
                <w:rFonts w:cs="Arial"/>
              </w:rPr>
              <w:t>Value</w:t>
            </w:r>
          </w:p>
        </w:tc>
        <w:tc>
          <w:tcPr>
            <w:tcW w:w="4518" w:type="dxa"/>
          </w:tcPr>
          <w:p w14:paraId="0210185A" w14:textId="77777777" w:rsidR="00D80A91" w:rsidRDefault="00F55D9B" w:rsidP="007A2666">
            <w:pPr>
              <w:rPr>
                <w:rFonts w:cs="Arial"/>
              </w:rPr>
            </w:pPr>
            <w:r>
              <w:rPr>
                <w:rFonts w:cs="Arial"/>
              </w:rPr>
              <w:t>Description</w:t>
            </w:r>
          </w:p>
        </w:tc>
      </w:tr>
      <w:tr w:rsidR="00D80A91" w14:paraId="762E3947" w14:textId="77777777" w:rsidTr="006830A8">
        <w:trPr>
          <w:jc w:val="center"/>
        </w:trPr>
        <w:tc>
          <w:tcPr>
            <w:tcW w:w="2394" w:type="dxa"/>
            <w:vMerge w:val="restart"/>
          </w:tcPr>
          <w:p w14:paraId="3EF4F2F4" w14:textId="77777777" w:rsidR="00D80A91" w:rsidRDefault="00925A7C" w:rsidP="007A2666">
            <w:pPr>
              <w:rPr>
                <w:rFonts w:cs="Arial"/>
              </w:rPr>
            </w:pPr>
          </w:p>
          <w:p w14:paraId="56194784" w14:textId="77777777" w:rsidR="00D80A91" w:rsidRDefault="00F55D9B" w:rsidP="007A2666">
            <w:pPr>
              <w:rPr>
                <w:rFonts w:cs="Arial"/>
              </w:rPr>
            </w:pPr>
            <w:proofErr w:type="spellStart"/>
            <w:r>
              <w:rPr>
                <w:rFonts w:cs="Arial"/>
              </w:rPr>
              <w:t>KeyOffPwMde_D_Stat</w:t>
            </w:r>
            <w:proofErr w:type="spellEnd"/>
          </w:p>
        </w:tc>
        <w:tc>
          <w:tcPr>
            <w:tcW w:w="1584" w:type="dxa"/>
          </w:tcPr>
          <w:p w14:paraId="22D97ABB" w14:textId="77777777" w:rsidR="00D80A91" w:rsidRDefault="00F55D9B" w:rsidP="007A2666">
            <w:pPr>
              <w:rPr>
                <w:rFonts w:cs="Arial"/>
              </w:rPr>
            </w:pPr>
            <w:r>
              <w:rPr>
                <w:rFonts w:cs="Arial"/>
              </w:rPr>
              <w:t>Inactive</w:t>
            </w:r>
          </w:p>
        </w:tc>
        <w:tc>
          <w:tcPr>
            <w:tcW w:w="1080" w:type="dxa"/>
          </w:tcPr>
          <w:p w14:paraId="0C46215E" w14:textId="77777777" w:rsidR="00D80A91" w:rsidRDefault="00F55D9B" w:rsidP="007A2666">
            <w:pPr>
              <w:rPr>
                <w:rFonts w:cs="Arial"/>
              </w:rPr>
            </w:pPr>
            <w:r>
              <w:rPr>
                <w:rFonts w:cs="Arial"/>
              </w:rPr>
              <w:t>0x0</w:t>
            </w:r>
          </w:p>
        </w:tc>
        <w:tc>
          <w:tcPr>
            <w:tcW w:w="4518" w:type="dxa"/>
          </w:tcPr>
          <w:p w14:paraId="797AC6EC" w14:textId="77777777" w:rsidR="00D80A91" w:rsidRDefault="00F55D9B" w:rsidP="007A2666">
            <w:pPr>
              <w:rPr>
                <w:rFonts w:cs="Arial"/>
              </w:rPr>
            </w:pPr>
            <w:r w:rsidRPr="007A2666">
              <w:rPr>
                <w:rFonts w:eastAsiaTheme="minorHAnsi" w:cs="Arial"/>
              </w:rPr>
              <w:t>The ECG does not require that the ISM be powered up</w:t>
            </w:r>
          </w:p>
        </w:tc>
      </w:tr>
      <w:tr w:rsidR="00E602A1" w14:paraId="78336D6D" w14:textId="77777777" w:rsidTr="006830A8">
        <w:trPr>
          <w:jc w:val="center"/>
        </w:trPr>
        <w:tc>
          <w:tcPr>
            <w:tcW w:w="2394" w:type="dxa"/>
            <w:vMerge/>
          </w:tcPr>
          <w:p w14:paraId="66584836" w14:textId="77777777" w:rsidR="00E602A1" w:rsidRDefault="00925A7C" w:rsidP="007A2666">
            <w:pPr>
              <w:rPr>
                <w:rFonts w:cs="Arial"/>
              </w:rPr>
            </w:pPr>
          </w:p>
        </w:tc>
        <w:tc>
          <w:tcPr>
            <w:tcW w:w="1584" w:type="dxa"/>
          </w:tcPr>
          <w:p w14:paraId="63D71D5A" w14:textId="77777777" w:rsidR="00E602A1" w:rsidRPr="007A2666" w:rsidRDefault="00F55D9B" w:rsidP="00D732A9">
            <w:pPr>
              <w:rPr>
                <w:rFonts w:cs="Arial"/>
              </w:rPr>
            </w:pPr>
            <w:r w:rsidRPr="007A2666">
              <w:rPr>
                <w:rFonts w:cs="Arial"/>
              </w:rPr>
              <w:t>ON</w:t>
            </w:r>
          </w:p>
        </w:tc>
        <w:tc>
          <w:tcPr>
            <w:tcW w:w="1080" w:type="dxa"/>
          </w:tcPr>
          <w:p w14:paraId="4E8DE873" w14:textId="77777777" w:rsidR="00E602A1" w:rsidRPr="007A2666" w:rsidRDefault="00F55D9B" w:rsidP="00D732A9">
            <w:pPr>
              <w:rPr>
                <w:rFonts w:cs="Arial"/>
              </w:rPr>
            </w:pPr>
            <w:r w:rsidRPr="007A2666">
              <w:rPr>
                <w:rFonts w:cs="Arial"/>
              </w:rPr>
              <w:t>0x1</w:t>
            </w:r>
          </w:p>
        </w:tc>
        <w:tc>
          <w:tcPr>
            <w:tcW w:w="4518" w:type="dxa"/>
          </w:tcPr>
          <w:p w14:paraId="351B6D0D" w14:textId="77777777" w:rsidR="00E602A1" w:rsidRPr="007A2666" w:rsidRDefault="00F55D9B" w:rsidP="00D732A9">
            <w:pPr>
              <w:rPr>
                <w:rFonts w:cs="Arial"/>
              </w:rPr>
            </w:pPr>
            <w:r w:rsidRPr="007A2666">
              <w:rPr>
                <w:rFonts w:cs="Arial"/>
              </w:rPr>
              <w:t>Used to power up the ISM for ECG initiated key off features</w:t>
            </w:r>
          </w:p>
        </w:tc>
      </w:tr>
      <w:tr w:rsidR="00E602A1" w14:paraId="30AA3C70" w14:textId="77777777" w:rsidTr="006830A8">
        <w:trPr>
          <w:jc w:val="center"/>
        </w:trPr>
        <w:tc>
          <w:tcPr>
            <w:tcW w:w="2394" w:type="dxa"/>
            <w:vMerge/>
          </w:tcPr>
          <w:p w14:paraId="67F9E967" w14:textId="77777777" w:rsidR="00E602A1" w:rsidRDefault="00925A7C" w:rsidP="007A2666">
            <w:pPr>
              <w:rPr>
                <w:rFonts w:cs="Arial"/>
              </w:rPr>
            </w:pPr>
          </w:p>
        </w:tc>
        <w:tc>
          <w:tcPr>
            <w:tcW w:w="1584" w:type="dxa"/>
          </w:tcPr>
          <w:p w14:paraId="797C0987" w14:textId="77777777" w:rsidR="00E602A1" w:rsidRPr="007A2666" w:rsidRDefault="00F55D9B" w:rsidP="00D732A9">
            <w:pPr>
              <w:rPr>
                <w:rFonts w:cs="Arial"/>
              </w:rPr>
            </w:pPr>
            <w:r w:rsidRPr="007A2666">
              <w:rPr>
                <w:rFonts w:cs="Arial"/>
              </w:rPr>
              <w:t>…</w:t>
            </w:r>
          </w:p>
        </w:tc>
        <w:tc>
          <w:tcPr>
            <w:tcW w:w="1080" w:type="dxa"/>
          </w:tcPr>
          <w:p w14:paraId="26867C93" w14:textId="77777777" w:rsidR="00E602A1" w:rsidRPr="007A2666" w:rsidRDefault="00F55D9B" w:rsidP="00D732A9">
            <w:pPr>
              <w:rPr>
                <w:rFonts w:cs="Arial"/>
              </w:rPr>
            </w:pPr>
            <w:r w:rsidRPr="007A2666">
              <w:rPr>
                <w:rFonts w:cs="Arial"/>
              </w:rPr>
              <w:t>…</w:t>
            </w:r>
          </w:p>
        </w:tc>
        <w:tc>
          <w:tcPr>
            <w:tcW w:w="4518" w:type="dxa"/>
          </w:tcPr>
          <w:p w14:paraId="1065E90C" w14:textId="77777777" w:rsidR="00E602A1" w:rsidRPr="007A2666" w:rsidRDefault="00925A7C" w:rsidP="00D732A9">
            <w:pPr>
              <w:rPr>
                <w:rFonts w:cs="Arial"/>
              </w:rPr>
            </w:pPr>
          </w:p>
        </w:tc>
      </w:tr>
      <w:tr w:rsidR="00E602A1" w14:paraId="5335A1A7" w14:textId="77777777" w:rsidTr="006830A8">
        <w:trPr>
          <w:jc w:val="center"/>
        </w:trPr>
        <w:tc>
          <w:tcPr>
            <w:tcW w:w="2394" w:type="dxa"/>
            <w:vMerge/>
          </w:tcPr>
          <w:p w14:paraId="0DDD6EAE" w14:textId="77777777" w:rsidR="00E602A1" w:rsidRDefault="00925A7C" w:rsidP="007A2666">
            <w:pPr>
              <w:rPr>
                <w:rFonts w:cs="Arial"/>
              </w:rPr>
            </w:pPr>
          </w:p>
        </w:tc>
        <w:tc>
          <w:tcPr>
            <w:tcW w:w="1584" w:type="dxa"/>
          </w:tcPr>
          <w:p w14:paraId="02EBC276" w14:textId="77777777" w:rsidR="00E602A1" w:rsidRPr="007A2666" w:rsidRDefault="00F55D9B" w:rsidP="00D732A9">
            <w:pPr>
              <w:rPr>
                <w:rFonts w:cs="Arial"/>
              </w:rPr>
            </w:pPr>
            <w:r w:rsidRPr="007A2666">
              <w:rPr>
                <w:rFonts w:cs="Arial"/>
              </w:rPr>
              <w:t>Reserved</w:t>
            </w:r>
          </w:p>
        </w:tc>
        <w:tc>
          <w:tcPr>
            <w:tcW w:w="1080" w:type="dxa"/>
          </w:tcPr>
          <w:p w14:paraId="298FD3A7" w14:textId="77777777" w:rsidR="00E602A1" w:rsidRPr="007A2666" w:rsidRDefault="00F55D9B" w:rsidP="00D732A9">
            <w:pPr>
              <w:rPr>
                <w:rFonts w:cs="Arial"/>
              </w:rPr>
            </w:pPr>
            <w:r w:rsidRPr="007A2666">
              <w:rPr>
                <w:rFonts w:cs="Arial"/>
              </w:rPr>
              <w:t>0x7</w:t>
            </w:r>
          </w:p>
        </w:tc>
        <w:tc>
          <w:tcPr>
            <w:tcW w:w="4518" w:type="dxa"/>
          </w:tcPr>
          <w:p w14:paraId="0DB77CA6" w14:textId="77777777" w:rsidR="00E602A1" w:rsidRPr="007A2666" w:rsidRDefault="00925A7C" w:rsidP="00D732A9">
            <w:pPr>
              <w:rPr>
                <w:rFonts w:cs="Arial"/>
              </w:rPr>
            </w:pPr>
          </w:p>
        </w:tc>
      </w:tr>
    </w:tbl>
    <w:p w14:paraId="4B876A18" w14:textId="77777777" w:rsidR="00D80A91" w:rsidRDefault="00925A7C" w:rsidP="007A2666">
      <w:pPr>
        <w:rPr>
          <w:rFonts w:cs="Arial"/>
        </w:rPr>
      </w:pPr>
    </w:p>
    <w:p w14:paraId="24FE002C" w14:textId="77777777" w:rsidR="00E602A1" w:rsidRDefault="00925A7C" w:rsidP="007A2666">
      <w:pPr>
        <w:rPr>
          <w:rFonts w:cs="Arial"/>
        </w:rPr>
      </w:pPr>
    </w:p>
    <w:p w14:paraId="3F596F93" w14:textId="77777777" w:rsidR="00406F39" w:rsidRDefault="00F55D9B" w:rsidP="006830A8">
      <w:pPr>
        <w:pStyle w:val="Heading4"/>
      </w:pPr>
      <w:r w:rsidRPr="00B9479B">
        <w:t>MD-REQ-295418/A-</w:t>
      </w:r>
      <w:proofErr w:type="spellStart"/>
      <w:r w:rsidRPr="00B9479B">
        <w:t>InfoSysMasterPw_D_Stat</w:t>
      </w:r>
      <w:proofErr w:type="spellEnd"/>
    </w:p>
    <w:p w14:paraId="651A4134" w14:textId="77777777" w:rsidR="00AE5090" w:rsidRPr="00AE5090" w:rsidRDefault="00F55D9B" w:rsidP="00AE5090">
      <w:pPr>
        <w:rPr>
          <w:rFonts w:cs="Arial"/>
        </w:rPr>
      </w:pPr>
      <w:r w:rsidRPr="00AE5090">
        <w:rPr>
          <w:rFonts w:cs="Arial"/>
          <w:b/>
        </w:rPr>
        <w:t>Message Type</w:t>
      </w:r>
      <w:r w:rsidRPr="00AE5090">
        <w:rPr>
          <w:rFonts w:cs="Arial"/>
        </w:rPr>
        <w:t>: Status</w:t>
      </w:r>
    </w:p>
    <w:p w14:paraId="3B4449D3" w14:textId="77777777" w:rsidR="00AE5090" w:rsidRPr="00AE5090" w:rsidRDefault="00925A7C" w:rsidP="00AE5090">
      <w:pPr>
        <w:rPr>
          <w:rFonts w:cs="Arial"/>
        </w:rPr>
      </w:pPr>
    </w:p>
    <w:p w14:paraId="45D0E6A3" w14:textId="77777777" w:rsidR="00AE5090" w:rsidRPr="00AE5090" w:rsidRDefault="00F55D9B" w:rsidP="00AE5090">
      <w:pPr>
        <w:rPr>
          <w:rFonts w:cs="Arial"/>
        </w:rPr>
      </w:pPr>
      <w:r w:rsidRPr="00AE5090">
        <w:rPr>
          <w:rFonts w:cs="Arial"/>
        </w:rPr>
        <w:t xml:space="preserve">Signal sent from the infotainment system master </w:t>
      </w:r>
      <w:r>
        <w:rPr>
          <w:rFonts w:cs="Arial"/>
        </w:rPr>
        <w:t xml:space="preserve">(ISM) </w:t>
      </w:r>
      <w:r w:rsidRPr="00AE5090">
        <w:rPr>
          <w:rFonts w:cs="Arial"/>
        </w:rPr>
        <w:t>indicating if the infotainment system master is powered up and ready to support network commands</w:t>
      </w:r>
    </w:p>
    <w:p w14:paraId="7A2CE3E3" w14:textId="77777777" w:rsidR="00AE5090" w:rsidRPr="00AE5090" w:rsidRDefault="00925A7C" w:rsidP="00AE509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9"/>
        <w:gridCol w:w="1980"/>
        <w:gridCol w:w="990"/>
        <w:gridCol w:w="4248"/>
      </w:tblGrid>
      <w:tr w:rsidR="00AE5090" w:rsidRPr="00AE5090" w14:paraId="41EF3A71" w14:textId="77777777" w:rsidTr="00F13F32">
        <w:trPr>
          <w:jc w:val="center"/>
        </w:trPr>
        <w:tc>
          <w:tcPr>
            <w:tcW w:w="2719" w:type="dxa"/>
            <w:tcBorders>
              <w:top w:val="single" w:sz="4" w:space="0" w:color="auto"/>
              <w:left w:val="single" w:sz="4" w:space="0" w:color="auto"/>
              <w:bottom w:val="single" w:sz="4" w:space="0" w:color="auto"/>
              <w:right w:val="single" w:sz="4" w:space="0" w:color="auto"/>
            </w:tcBorders>
            <w:hideMark/>
          </w:tcPr>
          <w:p w14:paraId="272F7227" w14:textId="77777777" w:rsidR="00AE5090" w:rsidRPr="00AE5090" w:rsidRDefault="00F55D9B">
            <w:pPr>
              <w:spacing w:line="276" w:lineRule="auto"/>
              <w:rPr>
                <w:rFonts w:cs="Arial"/>
                <w:b/>
              </w:rPr>
            </w:pPr>
            <w:r w:rsidRPr="00AE5090">
              <w:rPr>
                <w:rFonts w:cs="Arial"/>
                <w:b/>
              </w:rPr>
              <w:t>Logical Signal Name</w:t>
            </w:r>
          </w:p>
        </w:tc>
        <w:tc>
          <w:tcPr>
            <w:tcW w:w="1980" w:type="dxa"/>
            <w:tcBorders>
              <w:top w:val="single" w:sz="4" w:space="0" w:color="auto"/>
              <w:left w:val="single" w:sz="4" w:space="0" w:color="auto"/>
              <w:bottom w:val="single" w:sz="4" w:space="0" w:color="auto"/>
              <w:right w:val="single" w:sz="4" w:space="0" w:color="auto"/>
            </w:tcBorders>
            <w:hideMark/>
          </w:tcPr>
          <w:p w14:paraId="623B1137" w14:textId="77777777" w:rsidR="00AE5090" w:rsidRPr="00AE5090" w:rsidRDefault="00F55D9B">
            <w:pPr>
              <w:spacing w:line="276" w:lineRule="auto"/>
              <w:rPr>
                <w:rFonts w:cs="Arial"/>
                <w:b/>
              </w:rPr>
            </w:pPr>
            <w:r w:rsidRPr="00AE5090">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0F105D06" w14:textId="77777777" w:rsidR="00AE5090" w:rsidRPr="00AE5090" w:rsidRDefault="00F55D9B">
            <w:pPr>
              <w:spacing w:line="276" w:lineRule="auto"/>
              <w:rPr>
                <w:rFonts w:cs="Arial"/>
                <w:b/>
              </w:rPr>
            </w:pPr>
            <w:r w:rsidRPr="00AE5090">
              <w:rPr>
                <w:rFonts w:cs="Arial"/>
                <w:b/>
              </w:rPr>
              <w:t>Value</w:t>
            </w:r>
          </w:p>
        </w:tc>
        <w:tc>
          <w:tcPr>
            <w:tcW w:w="4248" w:type="dxa"/>
            <w:tcBorders>
              <w:top w:val="single" w:sz="4" w:space="0" w:color="auto"/>
              <w:left w:val="single" w:sz="4" w:space="0" w:color="auto"/>
              <w:bottom w:val="single" w:sz="4" w:space="0" w:color="auto"/>
              <w:right w:val="single" w:sz="4" w:space="0" w:color="auto"/>
            </w:tcBorders>
            <w:hideMark/>
          </w:tcPr>
          <w:p w14:paraId="01CD7431" w14:textId="77777777" w:rsidR="00AE5090" w:rsidRPr="00AE5090" w:rsidRDefault="00F55D9B">
            <w:pPr>
              <w:spacing w:line="276" w:lineRule="auto"/>
              <w:rPr>
                <w:rFonts w:cs="Arial"/>
                <w:b/>
              </w:rPr>
            </w:pPr>
            <w:r w:rsidRPr="00AE5090">
              <w:rPr>
                <w:rFonts w:cs="Arial"/>
                <w:b/>
              </w:rPr>
              <w:t>Description</w:t>
            </w:r>
          </w:p>
        </w:tc>
      </w:tr>
      <w:tr w:rsidR="00AE5090" w:rsidRPr="00AE5090" w14:paraId="176D98CB" w14:textId="77777777" w:rsidTr="00F13F32">
        <w:trPr>
          <w:jc w:val="center"/>
        </w:trPr>
        <w:tc>
          <w:tcPr>
            <w:tcW w:w="2719" w:type="dxa"/>
            <w:vMerge w:val="restart"/>
            <w:tcBorders>
              <w:top w:val="single" w:sz="4" w:space="0" w:color="auto"/>
              <w:left w:val="single" w:sz="4" w:space="0" w:color="auto"/>
              <w:bottom w:val="single" w:sz="4" w:space="0" w:color="auto"/>
              <w:right w:val="single" w:sz="4" w:space="0" w:color="auto"/>
            </w:tcBorders>
          </w:tcPr>
          <w:p w14:paraId="11A1D533" w14:textId="77777777" w:rsidR="00AE5090" w:rsidRPr="00AE5090" w:rsidRDefault="00925A7C">
            <w:pPr>
              <w:spacing w:line="276" w:lineRule="auto"/>
              <w:rPr>
                <w:rFonts w:cs="Arial"/>
              </w:rPr>
            </w:pPr>
          </w:p>
          <w:p w14:paraId="087CCF56" w14:textId="77777777" w:rsidR="00BE430A" w:rsidRDefault="00925A7C">
            <w:pPr>
              <w:spacing w:line="276" w:lineRule="auto"/>
              <w:rPr>
                <w:rFonts w:cs="Arial"/>
              </w:rPr>
            </w:pPr>
          </w:p>
          <w:p w14:paraId="372AC67F" w14:textId="77777777" w:rsidR="00AE5090" w:rsidRPr="00AE5090" w:rsidRDefault="00F55D9B">
            <w:pPr>
              <w:spacing w:line="276" w:lineRule="auto"/>
              <w:rPr>
                <w:rFonts w:cs="Arial"/>
              </w:rPr>
            </w:pPr>
            <w:proofErr w:type="spellStart"/>
            <w:r>
              <w:rPr>
                <w:rFonts w:cs="Arial"/>
              </w:rPr>
              <w:t>InfoSysMasterPw_D_Stat</w:t>
            </w:r>
            <w:proofErr w:type="spellEnd"/>
          </w:p>
        </w:tc>
        <w:tc>
          <w:tcPr>
            <w:tcW w:w="1980" w:type="dxa"/>
            <w:tcBorders>
              <w:top w:val="single" w:sz="4" w:space="0" w:color="auto"/>
              <w:left w:val="single" w:sz="4" w:space="0" w:color="auto"/>
              <w:bottom w:val="single" w:sz="4" w:space="0" w:color="auto"/>
              <w:right w:val="single" w:sz="4" w:space="0" w:color="auto"/>
            </w:tcBorders>
            <w:hideMark/>
          </w:tcPr>
          <w:p w14:paraId="7F0DCF13" w14:textId="77777777" w:rsidR="00AE5090" w:rsidRPr="00AE5090" w:rsidRDefault="00F55D9B" w:rsidP="002701CD">
            <w:pPr>
              <w:autoSpaceDE w:val="0"/>
              <w:autoSpaceDN w:val="0"/>
              <w:adjustRightInd w:val="0"/>
              <w:spacing w:line="276" w:lineRule="auto"/>
              <w:rPr>
                <w:rFonts w:eastAsia="MS Mincho" w:cs="Arial"/>
              </w:rPr>
            </w:pPr>
            <w:r w:rsidRPr="00AE5090">
              <w:rPr>
                <w:rFonts w:eastAsia="MS Mincho" w:cs="Arial"/>
              </w:rPr>
              <w:t>Inactive</w:t>
            </w:r>
            <w:r>
              <w:rPr>
                <w:rFonts w:eastAsia="MS Mincho" w:cs="Arial"/>
              </w:rPr>
              <w:t xml:space="preserve"> </w:t>
            </w:r>
          </w:p>
        </w:tc>
        <w:tc>
          <w:tcPr>
            <w:tcW w:w="990" w:type="dxa"/>
            <w:tcBorders>
              <w:top w:val="single" w:sz="4" w:space="0" w:color="auto"/>
              <w:left w:val="single" w:sz="4" w:space="0" w:color="auto"/>
              <w:bottom w:val="single" w:sz="4" w:space="0" w:color="auto"/>
              <w:right w:val="single" w:sz="4" w:space="0" w:color="auto"/>
            </w:tcBorders>
            <w:hideMark/>
          </w:tcPr>
          <w:p w14:paraId="4FCDFD0B" w14:textId="77777777" w:rsidR="00AE5090" w:rsidRPr="00AE5090" w:rsidRDefault="00F55D9B">
            <w:pPr>
              <w:spacing w:line="276" w:lineRule="auto"/>
              <w:rPr>
                <w:rFonts w:cs="Arial"/>
              </w:rPr>
            </w:pPr>
            <w:r w:rsidRPr="00AE5090">
              <w:rPr>
                <w:rFonts w:cs="Arial"/>
              </w:rPr>
              <w:t>0x0</w:t>
            </w:r>
          </w:p>
        </w:tc>
        <w:tc>
          <w:tcPr>
            <w:tcW w:w="4248" w:type="dxa"/>
            <w:tcBorders>
              <w:top w:val="single" w:sz="4" w:space="0" w:color="auto"/>
              <w:left w:val="single" w:sz="4" w:space="0" w:color="auto"/>
              <w:bottom w:val="single" w:sz="4" w:space="0" w:color="auto"/>
              <w:right w:val="single" w:sz="4" w:space="0" w:color="auto"/>
            </w:tcBorders>
            <w:vAlign w:val="center"/>
            <w:hideMark/>
          </w:tcPr>
          <w:p w14:paraId="2C7173A0" w14:textId="77777777" w:rsidR="00AE5090" w:rsidRPr="00AE5090" w:rsidRDefault="00F55D9B">
            <w:pPr>
              <w:autoSpaceDE w:val="0"/>
              <w:autoSpaceDN w:val="0"/>
              <w:adjustRightInd w:val="0"/>
              <w:spacing w:line="276" w:lineRule="auto"/>
              <w:rPr>
                <w:rFonts w:cs="Arial"/>
              </w:rPr>
            </w:pPr>
            <w:r>
              <w:rPr>
                <w:rFonts w:cs="Arial"/>
              </w:rPr>
              <w:t>ISM application software is not fully powered up</w:t>
            </w:r>
          </w:p>
        </w:tc>
      </w:tr>
      <w:tr w:rsidR="00AE5090" w:rsidRPr="00AE5090" w14:paraId="62EE3B62" w14:textId="77777777" w:rsidTr="00F13F32">
        <w:trPr>
          <w:jc w:val="center"/>
        </w:trPr>
        <w:tc>
          <w:tcPr>
            <w:tcW w:w="2719" w:type="dxa"/>
            <w:vMerge/>
            <w:tcBorders>
              <w:top w:val="single" w:sz="4" w:space="0" w:color="auto"/>
              <w:left w:val="single" w:sz="4" w:space="0" w:color="auto"/>
              <w:bottom w:val="single" w:sz="4" w:space="0" w:color="auto"/>
              <w:right w:val="single" w:sz="4" w:space="0" w:color="auto"/>
            </w:tcBorders>
            <w:vAlign w:val="center"/>
            <w:hideMark/>
          </w:tcPr>
          <w:p w14:paraId="628B6B27" w14:textId="77777777" w:rsidR="00AE5090" w:rsidRPr="00AE5090" w:rsidRDefault="00925A7C">
            <w:pPr>
              <w:rPr>
                <w:rFonts w:cs="Arial"/>
              </w:rPr>
            </w:pPr>
          </w:p>
        </w:tc>
        <w:tc>
          <w:tcPr>
            <w:tcW w:w="1980" w:type="dxa"/>
            <w:tcBorders>
              <w:top w:val="single" w:sz="4" w:space="0" w:color="auto"/>
              <w:left w:val="single" w:sz="4" w:space="0" w:color="auto"/>
              <w:bottom w:val="single" w:sz="4" w:space="0" w:color="auto"/>
              <w:right w:val="single" w:sz="4" w:space="0" w:color="auto"/>
            </w:tcBorders>
            <w:hideMark/>
          </w:tcPr>
          <w:p w14:paraId="199A94FB" w14:textId="77777777" w:rsidR="00AE5090" w:rsidRPr="00AE5090" w:rsidRDefault="00F55D9B" w:rsidP="00C26EF6">
            <w:pPr>
              <w:spacing w:line="276" w:lineRule="auto"/>
              <w:rPr>
                <w:rFonts w:cs="Arial"/>
              </w:rPr>
            </w:pPr>
            <w:r w:rsidRPr="00AE5090">
              <w:rPr>
                <w:rFonts w:cs="Arial"/>
              </w:rPr>
              <w:t xml:space="preserve">ISM Powered </w:t>
            </w:r>
            <w:r>
              <w:rPr>
                <w:rFonts w:cs="Arial"/>
              </w:rPr>
              <w:t>ON</w:t>
            </w:r>
          </w:p>
        </w:tc>
        <w:tc>
          <w:tcPr>
            <w:tcW w:w="990" w:type="dxa"/>
            <w:tcBorders>
              <w:top w:val="single" w:sz="4" w:space="0" w:color="auto"/>
              <w:left w:val="single" w:sz="4" w:space="0" w:color="auto"/>
              <w:bottom w:val="single" w:sz="4" w:space="0" w:color="auto"/>
              <w:right w:val="single" w:sz="4" w:space="0" w:color="auto"/>
            </w:tcBorders>
            <w:hideMark/>
          </w:tcPr>
          <w:p w14:paraId="5A52248B" w14:textId="77777777" w:rsidR="00AE5090" w:rsidRPr="00AE5090" w:rsidRDefault="00F55D9B">
            <w:pPr>
              <w:spacing w:line="276" w:lineRule="auto"/>
              <w:rPr>
                <w:rFonts w:cs="Arial"/>
              </w:rPr>
            </w:pPr>
            <w:r w:rsidRPr="00AE5090">
              <w:rPr>
                <w:rFonts w:cs="Arial"/>
              </w:rPr>
              <w:t>0x1</w:t>
            </w:r>
          </w:p>
        </w:tc>
        <w:tc>
          <w:tcPr>
            <w:tcW w:w="4248" w:type="dxa"/>
            <w:tcBorders>
              <w:top w:val="single" w:sz="4" w:space="0" w:color="auto"/>
              <w:left w:val="single" w:sz="4" w:space="0" w:color="auto"/>
              <w:bottom w:val="single" w:sz="4" w:space="0" w:color="auto"/>
              <w:right w:val="single" w:sz="4" w:space="0" w:color="auto"/>
            </w:tcBorders>
          </w:tcPr>
          <w:p w14:paraId="1C50CDA7" w14:textId="77777777" w:rsidR="00AE5090" w:rsidRPr="00AE5090" w:rsidRDefault="00F55D9B" w:rsidP="004338BB">
            <w:pPr>
              <w:spacing w:line="276" w:lineRule="auto"/>
              <w:rPr>
                <w:rFonts w:cs="Arial"/>
              </w:rPr>
            </w:pPr>
            <w:r>
              <w:rPr>
                <w:rFonts w:cs="Arial"/>
              </w:rPr>
              <w:t xml:space="preserve">ISM is application software is fully powered up </w:t>
            </w:r>
          </w:p>
        </w:tc>
      </w:tr>
      <w:tr w:rsidR="00AE5090" w:rsidRPr="00AE5090" w14:paraId="258739F8" w14:textId="77777777" w:rsidTr="00F13F32">
        <w:trPr>
          <w:jc w:val="center"/>
        </w:trPr>
        <w:tc>
          <w:tcPr>
            <w:tcW w:w="2719" w:type="dxa"/>
            <w:vMerge/>
            <w:tcBorders>
              <w:top w:val="single" w:sz="4" w:space="0" w:color="auto"/>
              <w:left w:val="single" w:sz="4" w:space="0" w:color="auto"/>
              <w:bottom w:val="single" w:sz="4" w:space="0" w:color="auto"/>
              <w:right w:val="single" w:sz="4" w:space="0" w:color="auto"/>
            </w:tcBorders>
            <w:vAlign w:val="center"/>
            <w:hideMark/>
          </w:tcPr>
          <w:p w14:paraId="686915E3" w14:textId="77777777" w:rsidR="00AE5090" w:rsidRPr="00AE5090" w:rsidRDefault="00925A7C">
            <w:pPr>
              <w:rPr>
                <w:rFonts w:cs="Arial"/>
              </w:rPr>
            </w:pPr>
          </w:p>
        </w:tc>
        <w:tc>
          <w:tcPr>
            <w:tcW w:w="1980" w:type="dxa"/>
            <w:tcBorders>
              <w:top w:val="single" w:sz="4" w:space="0" w:color="auto"/>
              <w:left w:val="single" w:sz="4" w:space="0" w:color="auto"/>
              <w:bottom w:val="single" w:sz="4" w:space="0" w:color="auto"/>
              <w:right w:val="single" w:sz="4" w:space="0" w:color="auto"/>
            </w:tcBorders>
            <w:hideMark/>
          </w:tcPr>
          <w:p w14:paraId="227985E6" w14:textId="77777777" w:rsidR="00AE5090" w:rsidRPr="00AE5090" w:rsidRDefault="00F55D9B">
            <w:pPr>
              <w:spacing w:line="276" w:lineRule="auto"/>
              <w:rPr>
                <w:rFonts w:cs="Arial"/>
              </w:rPr>
            </w:pPr>
            <w:r>
              <w:rPr>
                <w:rFonts w:cs="Arial"/>
              </w:rPr>
              <w:t>…</w:t>
            </w:r>
          </w:p>
        </w:tc>
        <w:tc>
          <w:tcPr>
            <w:tcW w:w="990" w:type="dxa"/>
            <w:tcBorders>
              <w:top w:val="single" w:sz="4" w:space="0" w:color="auto"/>
              <w:left w:val="single" w:sz="4" w:space="0" w:color="auto"/>
              <w:bottom w:val="single" w:sz="4" w:space="0" w:color="auto"/>
              <w:right w:val="single" w:sz="4" w:space="0" w:color="auto"/>
            </w:tcBorders>
            <w:hideMark/>
          </w:tcPr>
          <w:p w14:paraId="2B1299A1" w14:textId="77777777" w:rsidR="00AE5090" w:rsidRPr="00AE5090" w:rsidRDefault="00F55D9B">
            <w:pPr>
              <w:spacing w:line="276" w:lineRule="auto"/>
              <w:rPr>
                <w:rFonts w:cs="Arial"/>
              </w:rPr>
            </w:pPr>
            <w:r>
              <w:rPr>
                <w:rFonts w:cs="Arial"/>
              </w:rPr>
              <w:t>…</w:t>
            </w:r>
          </w:p>
        </w:tc>
        <w:tc>
          <w:tcPr>
            <w:tcW w:w="4248" w:type="dxa"/>
            <w:tcBorders>
              <w:top w:val="single" w:sz="4" w:space="0" w:color="auto"/>
              <w:left w:val="single" w:sz="4" w:space="0" w:color="auto"/>
              <w:bottom w:val="single" w:sz="4" w:space="0" w:color="auto"/>
              <w:right w:val="single" w:sz="4" w:space="0" w:color="auto"/>
            </w:tcBorders>
          </w:tcPr>
          <w:p w14:paraId="039C7D80" w14:textId="77777777" w:rsidR="00AE5090" w:rsidRPr="00AE5090" w:rsidRDefault="00925A7C">
            <w:pPr>
              <w:spacing w:line="276" w:lineRule="auto"/>
              <w:rPr>
                <w:rFonts w:cs="Arial"/>
              </w:rPr>
            </w:pPr>
          </w:p>
        </w:tc>
      </w:tr>
      <w:tr w:rsidR="00AE5090" w:rsidRPr="00AE5090" w14:paraId="33EAA2B0" w14:textId="77777777" w:rsidTr="00F13F32">
        <w:trPr>
          <w:jc w:val="center"/>
        </w:trPr>
        <w:tc>
          <w:tcPr>
            <w:tcW w:w="2719" w:type="dxa"/>
            <w:vMerge/>
            <w:tcBorders>
              <w:top w:val="single" w:sz="4" w:space="0" w:color="auto"/>
              <w:left w:val="single" w:sz="4" w:space="0" w:color="auto"/>
              <w:bottom w:val="single" w:sz="4" w:space="0" w:color="auto"/>
              <w:right w:val="single" w:sz="4" w:space="0" w:color="auto"/>
            </w:tcBorders>
            <w:vAlign w:val="center"/>
            <w:hideMark/>
          </w:tcPr>
          <w:p w14:paraId="4FC7A7D9" w14:textId="77777777" w:rsidR="00AE5090" w:rsidRPr="00AE5090" w:rsidRDefault="00925A7C">
            <w:pPr>
              <w:rPr>
                <w:rFonts w:cs="Arial"/>
              </w:rPr>
            </w:pPr>
          </w:p>
        </w:tc>
        <w:tc>
          <w:tcPr>
            <w:tcW w:w="1980" w:type="dxa"/>
            <w:tcBorders>
              <w:top w:val="single" w:sz="4" w:space="0" w:color="auto"/>
              <w:left w:val="single" w:sz="4" w:space="0" w:color="auto"/>
              <w:bottom w:val="single" w:sz="4" w:space="0" w:color="auto"/>
              <w:right w:val="single" w:sz="4" w:space="0" w:color="auto"/>
            </w:tcBorders>
            <w:hideMark/>
          </w:tcPr>
          <w:p w14:paraId="397F17FC" w14:textId="77777777" w:rsidR="00AE5090" w:rsidRPr="00AE5090" w:rsidRDefault="00F55D9B">
            <w:pPr>
              <w:spacing w:line="276" w:lineRule="auto"/>
              <w:rPr>
                <w:rFonts w:cs="Arial"/>
              </w:rPr>
            </w:pPr>
            <w:r w:rsidRPr="00AE5090">
              <w:rPr>
                <w:rFonts w:cs="Arial"/>
              </w:rPr>
              <w:t>Reserved</w:t>
            </w:r>
          </w:p>
        </w:tc>
        <w:tc>
          <w:tcPr>
            <w:tcW w:w="990" w:type="dxa"/>
            <w:tcBorders>
              <w:top w:val="single" w:sz="4" w:space="0" w:color="auto"/>
              <w:left w:val="single" w:sz="4" w:space="0" w:color="auto"/>
              <w:bottom w:val="single" w:sz="4" w:space="0" w:color="auto"/>
              <w:right w:val="single" w:sz="4" w:space="0" w:color="auto"/>
            </w:tcBorders>
            <w:hideMark/>
          </w:tcPr>
          <w:p w14:paraId="5BC7E474" w14:textId="77777777" w:rsidR="00AE5090" w:rsidRPr="00AE5090" w:rsidRDefault="00F55D9B">
            <w:pPr>
              <w:spacing w:line="276" w:lineRule="auto"/>
              <w:rPr>
                <w:rFonts w:cs="Arial"/>
              </w:rPr>
            </w:pPr>
            <w:r>
              <w:rPr>
                <w:rFonts w:cs="Arial"/>
              </w:rPr>
              <w:t>0x7</w:t>
            </w:r>
          </w:p>
        </w:tc>
        <w:tc>
          <w:tcPr>
            <w:tcW w:w="4248" w:type="dxa"/>
            <w:tcBorders>
              <w:top w:val="single" w:sz="4" w:space="0" w:color="auto"/>
              <w:left w:val="single" w:sz="4" w:space="0" w:color="auto"/>
              <w:bottom w:val="single" w:sz="4" w:space="0" w:color="auto"/>
              <w:right w:val="single" w:sz="4" w:space="0" w:color="auto"/>
            </w:tcBorders>
          </w:tcPr>
          <w:p w14:paraId="1E94220A" w14:textId="77777777" w:rsidR="00AE5090" w:rsidRPr="00AE5090" w:rsidRDefault="00925A7C">
            <w:pPr>
              <w:spacing w:line="276" w:lineRule="auto"/>
              <w:rPr>
                <w:rFonts w:cs="Arial"/>
              </w:rPr>
            </w:pPr>
          </w:p>
        </w:tc>
      </w:tr>
    </w:tbl>
    <w:p w14:paraId="4B701799" w14:textId="77777777" w:rsidR="00AE5090" w:rsidRPr="00AE5090" w:rsidRDefault="00925A7C" w:rsidP="00AE5090">
      <w:pPr>
        <w:rPr>
          <w:rFonts w:cs="Arial"/>
          <w:highlight w:val="cyan"/>
        </w:rPr>
      </w:pPr>
    </w:p>
    <w:p w14:paraId="2646245F" w14:textId="77777777" w:rsidR="00500605" w:rsidRPr="00AE5090" w:rsidRDefault="00925A7C" w:rsidP="00500605">
      <w:pPr>
        <w:rPr>
          <w:rFonts w:cs="Arial"/>
        </w:rPr>
      </w:pPr>
    </w:p>
    <w:p w14:paraId="6BEE178B" w14:textId="77777777" w:rsidR="00406F39" w:rsidRDefault="00F55D9B" w:rsidP="006830A8">
      <w:pPr>
        <w:pStyle w:val="Heading3"/>
      </w:pPr>
      <w:bookmarkStart w:id="276" w:name="_Toc94796008"/>
      <w:r>
        <w:t>Requirements</w:t>
      </w:r>
      <w:bookmarkEnd w:id="276"/>
    </w:p>
    <w:p w14:paraId="280A10D4" w14:textId="77777777" w:rsidR="00406F39" w:rsidRDefault="00F55D9B" w:rsidP="006830A8">
      <w:pPr>
        <w:pStyle w:val="Heading4"/>
      </w:pPr>
      <w:r>
        <w:t>Overview</w:t>
      </w:r>
    </w:p>
    <w:p w14:paraId="25346D0F" w14:textId="77777777" w:rsidR="002650E5" w:rsidRDefault="00F55D9B" w:rsidP="00500605">
      <w:pPr>
        <w:rPr>
          <w:rFonts w:cs="Arial"/>
        </w:rPr>
      </w:pPr>
      <w:r w:rsidRPr="002650E5">
        <w:rPr>
          <w:rFonts w:cs="Arial"/>
        </w:rPr>
        <w:t xml:space="preserve">The requirements in this power management SPSS </w:t>
      </w:r>
      <w:r>
        <w:rPr>
          <w:rFonts w:cs="Arial"/>
        </w:rPr>
        <w:t xml:space="preserve">function </w:t>
      </w:r>
      <w:r w:rsidRPr="002650E5">
        <w:rPr>
          <w:rFonts w:cs="Arial"/>
        </w:rPr>
        <w:t>are only for how the ECG can power up the ISM module when it is powered down in key off.</w:t>
      </w:r>
      <w:r>
        <w:rPr>
          <w:rFonts w:cs="Arial"/>
        </w:rPr>
        <w:t xml:space="preserve">  This includes the ECG powering up the ISM so it can support Ethernet communication for key off features.</w:t>
      </w:r>
    </w:p>
    <w:p w14:paraId="67489C55" w14:textId="77777777" w:rsidR="002650E5" w:rsidRDefault="00925A7C" w:rsidP="00500605">
      <w:pPr>
        <w:rPr>
          <w:rFonts w:cs="Arial"/>
        </w:rPr>
      </w:pPr>
    </w:p>
    <w:p w14:paraId="67A25872" w14:textId="77777777" w:rsidR="002650E5" w:rsidRPr="002650E5" w:rsidRDefault="00F55D9B" w:rsidP="00500605">
      <w:pPr>
        <w:rPr>
          <w:rFonts w:cs="Arial"/>
        </w:rPr>
      </w:pPr>
      <w:r w:rsidRPr="002650E5">
        <w:rPr>
          <w:rFonts w:cs="Arial"/>
        </w:rPr>
        <w:t xml:space="preserve">For details of implementing specific features and the associated </w:t>
      </w:r>
      <w:r>
        <w:rPr>
          <w:rFonts w:cs="Arial"/>
        </w:rPr>
        <w:t xml:space="preserve">CAN and/or Ethernet </w:t>
      </w:r>
      <w:r w:rsidRPr="002650E5">
        <w:rPr>
          <w:rFonts w:cs="Arial"/>
        </w:rPr>
        <w:t>signals with those features reference the associated feature specs (ex OTA, WIR feature specifications).</w:t>
      </w:r>
    </w:p>
    <w:p w14:paraId="5A27F903" w14:textId="77777777" w:rsidR="002650E5" w:rsidRPr="002650E5" w:rsidRDefault="00925A7C" w:rsidP="00500605">
      <w:pPr>
        <w:rPr>
          <w:rFonts w:cs="Arial"/>
        </w:rPr>
      </w:pPr>
    </w:p>
    <w:p w14:paraId="4A88BBA2" w14:textId="77777777" w:rsidR="006830A8" w:rsidRPr="006830A8" w:rsidRDefault="006830A8" w:rsidP="006830A8">
      <w:pPr>
        <w:pStyle w:val="Heading4"/>
        <w:rPr>
          <w:b w:val="0"/>
          <w:u w:val="single"/>
        </w:rPr>
      </w:pPr>
      <w:r w:rsidRPr="006830A8">
        <w:rPr>
          <w:b w:val="0"/>
          <w:u w:val="single"/>
        </w:rPr>
        <w:t>PWRMAN-SR-REQ-298572/A-CAN bus while Ethernet Network is awake</w:t>
      </w:r>
    </w:p>
    <w:p w14:paraId="7A9323FE" w14:textId="77777777" w:rsidR="00500605" w:rsidRPr="00603EA3" w:rsidRDefault="00F55D9B" w:rsidP="00500605">
      <w:pPr>
        <w:rPr>
          <w:rFonts w:cs="Arial"/>
        </w:rPr>
      </w:pPr>
      <w:r w:rsidRPr="00603EA3">
        <w:rPr>
          <w:rFonts w:cs="Arial"/>
        </w:rPr>
        <w:t>During key off if th</w:t>
      </w:r>
      <w:r>
        <w:rPr>
          <w:rFonts w:cs="Arial"/>
        </w:rPr>
        <w:t xml:space="preserve">e CAN network needs to be active for network management so Ethernet can remain </w:t>
      </w:r>
      <w:proofErr w:type="gramStart"/>
      <w:r>
        <w:rPr>
          <w:rFonts w:cs="Arial"/>
        </w:rPr>
        <w:t xml:space="preserve">up  </w:t>
      </w:r>
      <w:r w:rsidRPr="00603EA3">
        <w:rPr>
          <w:rFonts w:cs="Arial"/>
        </w:rPr>
        <w:t>then</w:t>
      </w:r>
      <w:proofErr w:type="gramEnd"/>
      <w:r w:rsidRPr="00603EA3">
        <w:rPr>
          <w:rFonts w:cs="Arial"/>
        </w:rPr>
        <w:t xml:space="preserve"> the ECG shall</w:t>
      </w:r>
      <w:r>
        <w:rPr>
          <w:rFonts w:cs="Arial"/>
        </w:rPr>
        <w:t xml:space="preserve"> be the module responsible for keeping the CAN bus active</w:t>
      </w:r>
      <w:r w:rsidRPr="00603EA3">
        <w:rPr>
          <w:rFonts w:cs="Arial"/>
        </w:rPr>
        <w:t>.</w:t>
      </w:r>
    </w:p>
    <w:p w14:paraId="79D8C7EC" w14:textId="77777777" w:rsidR="00603EA3" w:rsidRPr="00603EA3" w:rsidRDefault="00925A7C" w:rsidP="00500605">
      <w:pPr>
        <w:rPr>
          <w:rFonts w:cs="Arial"/>
        </w:rPr>
      </w:pPr>
    </w:p>
    <w:p w14:paraId="0C7AA44B" w14:textId="77777777" w:rsidR="00603EA3" w:rsidRPr="00603EA3" w:rsidRDefault="00F55D9B" w:rsidP="00500605">
      <w:pPr>
        <w:rPr>
          <w:rFonts w:cs="Arial"/>
        </w:rPr>
      </w:pPr>
      <w:r w:rsidRPr="00603EA3">
        <w:rPr>
          <w:rFonts w:cs="Arial"/>
        </w:rPr>
        <w:t>This requirement does not apply if the CAN bus can go to sleep while the Ethernet network remains active.</w:t>
      </w:r>
    </w:p>
    <w:p w14:paraId="57FD98F4" w14:textId="77777777" w:rsidR="00603EA3" w:rsidRPr="00603EA3" w:rsidRDefault="00925A7C" w:rsidP="00500605">
      <w:pPr>
        <w:rPr>
          <w:rFonts w:cs="Arial"/>
        </w:rPr>
      </w:pPr>
    </w:p>
    <w:p w14:paraId="36E19BF6" w14:textId="77777777" w:rsidR="00406F39" w:rsidRDefault="00F55D9B" w:rsidP="006830A8">
      <w:pPr>
        <w:pStyle w:val="Heading4"/>
      </w:pPr>
      <w:r>
        <w:t xml:space="preserve">PWRMAN-STM-REQ-298575/A-ISM Power </w:t>
      </w:r>
      <w:proofErr w:type="spellStart"/>
      <w:r>
        <w:t>Moding</w:t>
      </w:r>
      <w:proofErr w:type="spellEnd"/>
      <w:r>
        <w:t xml:space="preserve"> State Diagram</w:t>
      </w:r>
    </w:p>
    <w:p w14:paraId="0829059C" w14:textId="77777777" w:rsidR="00500605" w:rsidRDefault="00F55D9B" w:rsidP="006830A8">
      <w:pPr>
        <w:jc w:val="center"/>
      </w:pPr>
      <w:r>
        <w:rPr>
          <w:noProof/>
        </w:rPr>
        <w:drawing>
          <wp:inline distT="0" distB="0" distL="0" distR="0" wp14:anchorId="0E0A346A" wp14:editId="38897F61">
            <wp:extent cx="5943600" cy="5150083"/>
            <wp:effectExtent l="0" t="0" r="0" b="0"/>
            <wp:docPr id="18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150083"/>
                    </a:xfrm>
                    <a:prstGeom prst="rect">
                      <a:avLst/>
                    </a:prstGeom>
                    <a:noFill/>
                    <a:ln>
                      <a:noFill/>
                    </a:ln>
                  </pic:spPr>
                </pic:pic>
              </a:graphicData>
            </a:graphic>
          </wp:inline>
        </w:drawing>
      </w:r>
    </w:p>
    <w:p w14:paraId="28C8F1F6" w14:textId="77777777" w:rsidR="00863ED3" w:rsidRDefault="00925A7C" w:rsidP="00605E0E">
      <w:pPr>
        <w:jc w:val="center"/>
      </w:pPr>
    </w:p>
    <w:p w14:paraId="3FF73E5D" w14:textId="77777777" w:rsidR="00C533CE" w:rsidRDefault="00925A7C" w:rsidP="00605E0E">
      <w:pPr>
        <w:jc w:val="center"/>
      </w:pPr>
    </w:p>
    <w:p w14:paraId="0B204104" w14:textId="77777777" w:rsidR="00605E0E" w:rsidRPr="00605E0E" w:rsidRDefault="00925A7C" w:rsidP="00605E0E">
      <w:pPr>
        <w:jc w:val="center"/>
        <w:rPr>
          <w:rFonts w:cs="Arial"/>
          <w:color w:val="FF0000"/>
          <w:sz w:val="28"/>
          <w:szCs w:val="28"/>
        </w:rPr>
      </w:pPr>
    </w:p>
    <w:p w14:paraId="6F6AF803" w14:textId="77777777" w:rsidR="006830A8" w:rsidRPr="006830A8" w:rsidRDefault="006830A8" w:rsidP="006830A8">
      <w:pPr>
        <w:pStyle w:val="Heading4"/>
        <w:rPr>
          <w:b w:val="0"/>
          <w:u w:val="single"/>
        </w:rPr>
      </w:pPr>
      <w:r w:rsidRPr="006830A8">
        <w:rPr>
          <w:b w:val="0"/>
          <w:u w:val="single"/>
        </w:rPr>
        <w:t xml:space="preserve">PWRMAN-SR-REQ-298568/A-ECG usage of </w:t>
      </w:r>
      <w:proofErr w:type="spellStart"/>
      <w:r w:rsidRPr="006830A8">
        <w:rPr>
          <w:b w:val="0"/>
          <w:u w:val="single"/>
        </w:rPr>
        <w:t>KeyOffPwMde_D_Stat</w:t>
      </w:r>
      <w:proofErr w:type="spellEnd"/>
      <w:r w:rsidRPr="006830A8">
        <w:rPr>
          <w:b w:val="0"/>
          <w:u w:val="single"/>
        </w:rPr>
        <w:t xml:space="preserve"> signal</w:t>
      </w:r>
    </w:p>
    <w:p w14:paraId="75B988D1" w14:textId="77777777" w:rsidR="00463DA1" w:rsidRDefault="00F55D9B" w:rsidP="00500605">
      <w:pPr>
        <w:rPr>
          <w:rFonts w:cs="Arial"/>
        </w:rPr>
      </w:pPr>
      <w:r>
        <w:rPr>
          <w:rFonts w:cs="Arial"/>
        </w:rPr>
        <w:t xml:space="preserve">If </w:t>
      </w:r>
      <w:proofErr w:type="spellStart"/>
      <w:r>
        <w:rPr>
          <w:rFonts w:cs="Arial"/>
        </w:rPr>
        <w:t>Ignition_Status</w:t>
      </w:r>
      <w:proofErr w:type="spellEnd"/>
      <w:r>
        <w:rPr>
          <w:rFonts w:cs="Arial"/>
        </w:rPr>
        <w:t xml:space="preserve"> = OFF and a key off feature needs to be activated involving the Infotainment System </w:t>
      </w:r>
      <w:proofErr w:type="gramStart"/>
      <w:r>
        <w:rPr>
          <w:rFonts w:cs="Arial"/>
        </w:rPr>
        <w:t>Master</w:t>
      </w:r>
      <w:proofErr w:type="gramEnd"/>
      <w:r>
        <w:rPr>
          <w:rFonts w:cs="Arial"/>
        </w:rPr>
        <w:t xml:space="preserve"> then the ECG will need to power up the ISM module for the key off feature via the </w:t>
      </w:r>
      <w:proofErr w:type="spellStart"/>
      <w:r>
        <w:rPr>
          <w:rFonts w:cs="Arial"/>
        </w:rPr>
        <w:t>KeyOffPwMde_D_Stat</w:t>
      </w:r>
      <w:proofErr w:type="spellEnd"/>
      <w:r>
        <w:rPr>
          <w:rFonts w:cs="Arial"/>
        </w:rPr>
        <w:t xml:space="preserve"> power mode signal.</w:t>
      </w:r>
    </w:p>
    <w:p w14:paraId="69C2B255" w14:textId="77777777" w:rsidR="00463DA1" w:rsidRDefault="00925A7C" w:rsidP="00500605">
      <w:pPr>
        <w:rPr>
          <w:rFonts w:cs="Arial"/>
        </w:rPr>
      </w:pPr>
    </w:p>
    <w:p w14:paraId="6D40632F" w14:textId="77777777" w:rsidR="00500605" w:rsidRPr="00463DA1" w:rsidRDefault="00F55D9B" w:rsidP="00500605">
      <w:pPr>
        <w:rPr>
          <w:rFonts w:cs="Arial"/>
        </w:rPr>
      </w:pPr>
      <w:r w:rsidRPr="00463DA1">
        <w:rPr>
          <w:rFonts w:cs="Arial"/>
        </w:rPr>
        <w:t xml:space="preserve">If the ECG needs the ISM </w:t>
      </w:r>
      <w:r>
        <w:rPr>
          <w:rFonts w:cs="Arial"/>
        </w:rPr>
        <w:t xml:space="preserve">powered up </w:t>
      </w:r>
      <w:r w:rsidRPr="00463DA1">
        <w:rPr>
          <w:rFonts w:cs="Arial"/>
        </w:rPr>
        <w:t>for a key off</w:t>
      </w:r>
      <w:r>
        <w:rPr>
          <w:rFonts w:cs="Arial"/>
        </w:rPr>
        <w:t xml:space="preserve"> </w:t>
      </w:r>
      <w:proofErr w:type="gramStart"/>
      <w:r>
        <w:rPr>
          <w:rFonts w:cs="Arial"/>
        </w:rPr>
        <w:t>feature</w:t>
      </w:r>
      <w:proofErr w:type="gramEnd"/>
      <w:r w:rsidRPr="00463DA1">
        <w:rPr>
          <w:rFonts w:cs="Arial"/>
        </w:rPr>
        <w:t xml:space="preserve"> then the ECG shall:</w:t>
      </w:r>
    </w:p>
    <w:p w14:paraId="5A29E906" w14:textId="77777777" w:rsidR="00463DA1" w:rsidRPr="00463DA1" w:rsidRDefault="00F55D9B" w:rsidP="00463DA1">
      <w:pPr>
        <w:numPr>
          <w:ilvl w:val="0"/>
          <w:numId w:val="405"/>
        </w:numPr>
        <w:rPr>
          <w:rFonts w:cs="Arial"/>
        </w:rPr>
      </w:pPr>
      <w:r w:rsidRPr="00463DA1">
        <w:rPr>
          <w:rFonts w:cs="Arial"/>
        </w:rPr>
        <w:lastRenderedPageBreak/>
        <w:t>Wake-up the CAN bus if it is not already awake</w:t>
      </w:r>
    </w:p>
    <w:p w14:paraId="14DD7B33" w14:textId="77777777" w:rsidR="00463DA1" w:rsidRDefault="00F55D9B" w:rsidP="00463DA1">
      <w:pPr>
        <w:numPr>
          <w:ilvl w:val="0"/>
          <w:numId w:val="405"/>
        </w:numPr>
        <w:rPr>
          <w:rFonts w:cs="Arial"/>
        </w:rPr>
      </w:pPr>
      <w:r w:rsidRPr="00463DA1">
        <w:rPr>
          <w:rFonts w:cs="Arial"/>
        </w:rPr>
        <w:t>After 150</w:t>
      </w:r>
      <w:r>
        <w:rPr>
          <w:rFonts w:cs="Arial"/>
        </w:rPr>
        <w:t xml:space="preserve"> </w:t>
      </w:r>
      <w:r w:rsidRPr="00463DA1">
        <w:rPr>
          <w:rFonts w:cs="Arial"/>
        </w:rPr>
        <w:t>msec</w:t>
      </w:r>
      <w:r>
        <w:rPr>
          <w:rFonts w:cs="Arial"/>
        </w:rPr>
        <w:t xml:space="preserve"> or more </w:t>
      </w:r>
      <w:r w:rsidRPr="00463DA1">
        <w:rPr>
          <w:rFonts w:cs="Arial"/>
        </w:rPr>
        <w:t>have elapsed</w:t>
      </w:r>
      <w:r>
        <w:rPr>
          <w:rFonts w:cs="Arial"/>
        </w:rPr>
        <w:t xml:space="preserve"> since CAN bus wake-up then the ECG shall set </w:t>
      </w:r>
      <w:proofErr w:type="spellStart"/>
      <w:r>
        <w:rPr>
          <w:rFonts w:cs="Arial"/>
        </w:rPr>
        <w:t>KeyOffPwMde_D_Stat</w:t>
      </w:r>
      <w:proofErr w:type="spellEnd"/>
      <w:r>
        <w:rPr>
          <w:rFonts w:cs="Arial"/>
        </w:rPr>
        <w:t xml:space="preserve"> = ON.</w:t>
      </w:r>
    </w:p>
    <w:p w14:paraId="0FCC1C36" w14:textId="77777777" w:rsidR="00800C3E" w:rsidRDefault="00F55D9B" w:rsidP="00CE77B9">
      <w:pPr>
        <w:numPr>
          <w:ilvl w:val="2"/>
          <w:numId w:val="405"/>
        </w:numPr>
        <w:rPr>
          <w:rFonts w:cs="Arial"/>
        </w:rPr>
      </w:pPr>
      <w:r>
        <w:rPr>
          <w:rFonts w:cs="Arial"/>
        </w:rPr>
        <w:t xml:space="preserve">Note:  if the ECG woke up the CAN bus and a few msec later set </w:t>
      </w:r>
      <w:proofErr w:type="spellStart"/>
      <w:r>
        <w:rPr>
          <w:rFonts w:cs="Arial"/>
        </w:rPr>
        <w:t>KeyOffPwMde</w:t>
      </w:r>
      <w:proofErr w:type="spellEnd"/>
      <w:r>
        <w:rPr>
          <w:rFonts w:cs="Arial"/>
        </w:rPr>
        <w:t xml:space="preserve"> = ON and then back to inactive then the ISM module by time it is in ready to receive (100 msec later) would only see “Inactive” and will not power up.  </w:t>
      </w:r>
    </w:p>
    <w:p w14:paraId="2462FE70" w14:textId="77777777" w:rsidR="00CE77B9" w:rsidRPr="00513DC5" w:rsidRDefault="00F55D9B" w:rsidP="00CE77B9">
      <w:pPr>
        <w:numPr>
          <w:ilvl w:val="2"/>
          <w:numId w:val="405"/>
        </w:numPr>
        <w:rPr>
          <w:rFonts w:cs="Arial"/>
        </w:rPr>
      </w:pPr>
      <w:r>
        <w:rPr>
          <w:rFonts w:cs="Arial"/>
        </w:rPr>
        <w:t xml:space="preserve">Since </w:t>
      </w:r>
      <w:proofErr w:type="spellStart"/>
      <w:r>
        <w:rPr>
          <w:rFonts w:cs="Arial"/>
        </w:rPr>
        <w:t>KeyOffPwMde_D_Stat</w:t>
      </w:r>
      <w:proofErr w:type="spellEnd"/>
      <w:r>
        <w:rPr>
          <w:rFonts w:cs="Arial"/>
        </w:rPr>
        <w:t xml:space="preserve"> is a periodic signal on CAN the ECG could always set </w:t>
      </w:r>
      <w:proofErr w:type="spellStart"/>
      <w:r>
        <w:rPr>
          <w:rFonts w:cs="Arial"/>
        </w:rPr>
        <w:t>KeyOffPwMde_D_Stat</w:t>
      </w:r>
      <w:proofErr w:type="spellEnd"/>
      <w:r>
        <w:rPr>
          <w:rFonts w:cs="Arial"/>
        </w:rPr>
        <w:t xml:space="preserve"> = ON at start-</w:t>
      </w:r>
      <w:r w:rsidRPr="00513DC5">
        <w:rPr>
          <w:rFonts w:cs="Arial"/>
        </w:rPr>
        <w:t xml:space="preserve">up and instead of putting back to inactive hold it </w:t>
      </w:r>
      <w:proofErr w:type="gramStart"/>
      <w:r w:rsidRPr="00513DC5">
        <w:rPr>
          <w:rFonts w:cs="Arial"/>
        </w:rPr>
        <w:t>state</w:t>
      </w:r>
      <w:proofErr w:type="gramEnd"/>
      <w:r w:rsidRPr="00513DC5">
        <w:rPr>
          <w:rFonts w:cs="Arial"/>
        </w:rPr>
        <w:t xml:space="preserve"> to ON as long as the ECG wants to ensure the ISM remains powered on. </w:t>
      </w:r>
    </w:p>
    <w:p w14:paraId="04C7D8B8" w14:textId="77777777" w:rsidR="003E35A5" w:rsidRPr="00513DC5" w:rsidRDefault="00925A7C" w:rsidP="003E35A5">
      <w:pPr>
        <w:rPr>
          <w:rFonts w:cs="Arial"/>
        </w:rPr>
      </w:pPr>
    </w:p>
    <w:p w14:paraId="01D1D002" w14:textId="77777777" w:rsidR="003E35A5" w:rsidRDefault="00F55D9B" w:rsidP="003E35A5">
      <w:pPr>
        <w:rPr>
          <w:rFonts w:cs="Arial"/>
        </w:rPr>
      </w:pPr>
      <w:r>
        <w:rPr>
          <w:rFonts w:cs="Arial"/>
        </w:rPr>
        <w:t xml:space="preserve">The ECG shall set </w:t>
      </w:r>
      <w:proofErr w:type="spellStart"/>
      <w:r>
        <w:rPr>
          <w:rFonts w:cs="Arial"/>
        </w:rPr>
        <w:t>KeyOffPw</w:t>
      </w:r>
      <w:r w:rsidRPr="00513DC5">
        <w:rPr>
          <w:rFonts w:cs="Arial"/>
        </w:rPr>
        <w:t>Mde_D_Stat</w:t>
      </w:r>
      <w:proofErr w:type="spellEnd"/>
      <w:r w:rsidRPr="00513DC5">
        <w:rPr>
          <w:rFonts w:cs="Arial"/>
        </w:rPr>
        <w:t xml:space="preserve"> = Inactive before letting the CAN bus go to sleep</w:t>
      </w:r>
      <w:r>
        <w:rPr>
          <w:rFonts w:cs="Arial"/>
        </w:rPr>
        <w:t xml:space="preserve">.  </w:t>
      </w:r>
    </w:p>
    <w:p w14:paraId="692582F0" w14:textId="77777777" w:rsidR="00513DC5" w:rsidRDefault="00925A7C" w:rsidP="003E35A5">
      <w:pPr>
        <w:rPr>
          <w:rFonts w:cs="Arial"/>
        </w:rPr>
      </w:pPr>
    </w:p>
    <w:p w14:paraId="5F1D2374" w14:textId="77777777" w:rsidR="00513DC5" w:rsidRPr="003E35A5" w:rsidRDefault="00925A7C" w:rsidP="003E35A5">
      <w:pPr>
        <w:rPr>
          <w:rFonts w:cs="Arial"/>
        </w:rPr>
      </w:pPr>
    </w:p>
    <w:p w14:paraId="7BE60A0E" w14:textId="77777777" w:rsidR="006830A8" w:rsidRPr="006830A8" w:rsidRDefault="006830A8" w:rsidP="006830A8">
      <w:pPr>
        <w:pStyle w:val="Heading4"/>
        <w:rPr>
          <w:b w:val="0"/>
          <w:u w:val="single"/>
        </w:rPr>
      </w:pPr>
      <w:r w:rsidRPr="006830A8">
        <w:rPr>
          <w:b w:val="0"/>
          <w:u w:val="single"/>
        </w:rPr>
        <w:t xml:space="preserve">PWRMAN-SR-REQ-298258/A-ISM usage of </w:t>
      </w:r>
      <w:proofErr w:type="spellStart"/>
      <w:r w:rsidRPr="006830A8">
        <w:rPr>
          <w:b w:val="0"/>
          <w:u w:val="single"/>
        </w:rPr>
        <w:t>KeyOffPwMde_D_Stat</w:t>
      </w:r>
      <w:proofErr w:type="spellEnd"/>
      <w:r w:rsidRPr="006830A8">
        <w:rPr>
          <w:b w:val="0"/>
          <w:u w:val="single"/>
        </w:rPr>
        <w:t xml:space="preserve"> signal</w:t>
      </w:r>
    </w:p>
    <w:p w14:paraId="431CB106" w14:textId="77777777" w:rsidR="001C2608" w:rsidRDefault="00F55D9B" w:rsidP="0036546E">
      <w:pPr>
        <w:rPr>
          <w:rFonts w:cs="Arial"/>
        </w:rPr>
      </w:pPr>
      <w:r>
        <w:rPr>
          <w:rFonts w:cs="Arial"/>
        </w:rPr>
        <w:t xml:space="preserve">When the ISM receives </w:t>
      </w:r>
      <w:proofErr w:type="spellStart"/>
      <w:r>
        <w:rPr>
          <w:rFonts w:cs="Arial"/>
        </w:rPr>
        <w:t>KeyOffPw</w:t>
      </w:r>
      <w:r w:rsidRPr="007B4E52">
        <w:rPr>
          <w:rFonts w:cs="Arial"/>
        </w:rPr>
        <w:t>Mde_D_Stat</w:t>
      </w:r>
      <w:proofErr w:type="spellEnd"/>
      <w:r w:rsidRPr="007B4E52">
        <w:rPr>
          <w:rFonts w:cs="Arial"/>
        </w:rPr>
        <w:t xml:space="preserve"> = ON if the ISM application software is not powered up (ex </w:t>
      </w:r>
      <w:proofErr w:type="spellStart"/>
      <w:r w:rsidRPr="007B4E52">
        <w:rPr>
          <w:rFonts w:cs="Arial"/>
        </w:rPr>
        <w:t>HMIAudioMode</w:t>
      </w:r>
      <w:proofErr w:type="spellEnd"/>
      <w:r w:rsidRPr="007B4E52">
        <w:rPr>
          <w:rFonts w:cs="Arial"/>
        </w:rPr>
        <w:t xml:space="preserve"> = OFF) then the ISM shall power up its application software so that the ISM can receive and process network communication (ex CAN, Ethernet)</w:t>
      </w:r>
      <w:r>
        <w:rPr>
          <w:rFonts w:cs="Arial"/>
        </w:rPr>
        <w:t xml:space="preserve">. </w:t>
      </w:r>
    </w:p>
    <w:p w14:paraId="3EC0096C" w14:textId="77777777" w:rsidR="00E367FE" w:rsidRPr="00E367FE" w:rsidRDefault="00F55D9B" w:rsidP="00E367FE">
      <w:pPr>
        <w:numPr>
          <w:ilvl w:val="0"/>
          <w:numId w:val="415"/>
        </w:numPr>
        <w:rPr>
          <w:rFonts w:cs="Arial"/>
        </w:rPr>
      </w:pPr>
      <w:r>
        <w:rPr>
          <w:rFonts w:cs="Arial"/>
        </w:rPr>
        <w:t>Note: when ISM application software fully powered up then in Functional Power Mode state</w:t>
      </w:r>
    </w:p>
    <w:p w14:paraId="683650B2" w14:textId="77777777" w:rsidR="001C2608" w:rsidRDefault="00925A7C" w:rsidP="0036546E">
      <w:pPr>
        <w:rPr>
          <w:rFonts w:cs="Arial"/>
        </w:rPr>
      </w:pPr>
    </w:p>
    <w:p w14:paraId="06C29C0D" w14:textId="77777777" w:rsidR="001C2608" w:rsidRDefault="00F55D9B" w:rsidP="0036546E">
      <w:pPr>
        <w:rPr>
          <w:rFonts w:cs="Arial"/>
        </w:rPr>
      </w:pPr>
      <w:r>
        <w:rPr>
          <w:rFonts w:cs="Arial"/>
        </w:rPr>
        <w:t xml:space="preserve">The ISM module shall be able to receive </w:t>
      </w:r>
      <w:proofErr w:type="spellStart"/>
      <w:r>
        <w:rPr>
          <w:rFonts w:cs="Arial"/>
        </w:rPr>
        <w:t>KeyOffPwMde_D_Stat</w:t>
      </w:r>
      <w:proofErr w:type="spellEnd"/>
      <w:r>
        <w:rPr>
          <w:rFonts w:cs="Arial"/>
        </w:rPr>
        <w:t xml:space="preserve"> = ON within 100 msec of CAN bus wake-up (*T1).</w:t>
      </w:r>
    </w:p>
    <w:p w14:paraId="72E95AF6" w14:textId="77777777" w:rsidR="001C2608" w:rsidRDefault="00925A7C" w:rsidP="0036546E">
      <w:pPr>
        <w:rPr>
          <w:rFonts w:cs="Arial"/>
        </w:rPr>
      </w:pPr>
    </w:p>
    <w:p w14:paraId="7D539111" w14:textId="77777777" w:rsidR="001C2608" w:rsidRDefault="00F55D9B" w:rsidP="0036546E">
      <w:pPr>
        <w:rPr>
          <w:rFonts w:cs="Arial"/>
        </w:rPr>
      </w:pPr>
      <w:r>
        <w:rPr>
          <w:rFonts w:cs="Arial"/>
        </w:rPr>
        <w:t xml:space="preserve">The ISM module shall remain powered up in functional power mode state </w:t>
      </w:r>
      <w:proofErr w:type="gramStart"/>
      <w:r>
        <w:rPr>
          <w:rFonts w:cs="Arial"/>
        </w:rPr>
        <w:t>as long as</w:t>
      </w:r>
      <w:proofErr w:type="gramEnd"/>
      <w:r>
        <w:rPr>
          <w:rFonts w:cs="Arial"/>
        </w:rPr>
        <w:t xml:space="preserve"> </w:t>
      </w:r>
      <w:proofErr w:type="spellStart"/>
      <w:r>
        <w:rPr>
          <w:rFonts w:cs="Arial"/>
        </w:rPr>
        <w:t>KeyOffPwMde_D_Stat</w:t>
      </w:r>
      <w:proofErr w:type="spellEnd"/>
      <w:r>
        <w:rPr>
          <w:rFonts w:cs="Arial"/>
        </w:rPr>
        <w:t xml:space="preserve"> = ON.</w:t>
      </w:r>
    </w:p>
    <w:p w14:paraId="09F12334" w14:textId="77777777" w:rsidR="001C2608" w:rsidRDefault="00925A7C" w:rsidP="0036546E">
      <w:pPr>
        <w:rPr>
          <w:rFonts w:cs="Arial"/>
        </w:rPr>
      </w:pPr>
    </w:p>
    <w:p w14:paraId="02E03645" w14:textId="77777777" w:rsidR="001C2608" w:rsidRDefault="00F55D9B" w:rsidP="0036546E">
      <w:pPr>
        <w:rPr>
          <w:rFonts w:cs="Arial"/>
        </w:rPr>
      </w:pPr>
      <w:r>
        <w:rPr>
          <w:rFonts w:cs="Arial"/>
        </w:rPr>
        <w:t xml:space="preserve">When the ECG sets </w:t>
      </w:r>
      <w:proofErr w:type="spellStart"/>
      <w:r>
        <w:rPr>
          <w:rFonts w:cs="Arial"/>
        </w:rPr>
        <w:t>KeyOffPwMde_D_Stat</w:t>
      </w:r>
      <w:proofErr w:type="spellEnd"/>
      <w:r>
        <w:rPr>
          <w:rFonts w:cs="Arial"/>
        </w:rPr>
        <w:t xml:space="preserve"> = Inactive then the ISM will no longer rely on the ECG to remain powered up.  The ISM shall remain powered up as specified by that feature and shall power down when no longer needed.</w:t>
      </w:r>
    </w:p>
    <w:p w14:paraId="6E8EA744" w14:textId="77777777" w:rsidR="00750FE6" w:rsidRPr="007B4E52" w:rsidRDefault="00925A7C" w:rsidP="0036546E">
      <w:pPr>
        <w:rPr>
          <w:rFonts w:cs="Arial"/>
        </w:rPr>
      </w:pPr>
    </w:p>
    <w:p w14:paraId="71B3D05E" w14:textId="77777777" w:rsidR="001C2608" w:rsidRPr="007B4E52" w:rsidRDefault="00F55D9B" w:rsidP="0036546E">
      <w:pPr>
        <w:rPr>
          <w:rFonts w:cs="Arial"/>
          <w:color w:val="FF0000"/>
        </w:rPr>
      </w:pPr>
      <w:r w:rsidRPr="007B4E52">
        <w:rPr>
          <w:rFonts w:cs="Arial"/>
        </w:rPr>
        <w:t xml:space="preserve">Note: For the ISM module if </w:t>
      </w:r>
      <w:proofErr w:type="spellStart"/>
      <w:r>
        <w:rPr>
          <w:rFonts w:cs="Arial"/>
        </w:rPr>
        <w:t>HMIAudioMode</w:t>
      </w:r>
      <w:proofErr w:type="spellEnd"/>
      <w:r>
        <w:rPr>
          <w:rFonts w:cs="Arial"/>
        </w:rPr>
        <w:t xml:space="preserve"> = OFF and </w:t>
      </w:r>
      <w:proofErr w:type="spellStart"/>
      <w:r>
        <w:rPr>
          <w:rFonts w:cs="Arial"/>
        </w:rPr>
        <w:t>KeyOffPw</w:t>
      </w:r>
      <w:r w:rsidRPr="007B4E52">
        <w:rPr>
          <w:rFonts w:cs="Arial"/>
        </w:rPr>
        <w:t>Mde_D_Stat</w:t>
      </w:r>
      <w:proofErr w:type="spellEnd"/>
      <w:r w:rsidRPr="007B4E52">
        <w:rPr>
          <w:rFonts w:cs="Arial"/>
        </w:rPr>
        <w:t xml:space="preserve"> = ON then the ISM would be powered up within the current System Master Power </w:t>
      </w:r>
      <w:proofErr w:type="spellStart"/>
      <w:r w:rsidRPr="007B4E52">
        <w:rPr>
          <w:rFonts w:cs="Arial"/>
        </w:rPr>
        <w:t>Moding</w:t>
      </w:r>
      <w:proofErr w:type="spellEnd"/>
      <w:r w:rsidRPr="007B4E52">
        <w:rPr>
          <w:rFonts w:cs="Arial"/>
        </w:rPr>
        <w:t xml:space="preserve"> </w:t>
      </w:r>
      <w:proofErr w:type="spellStart"/>
      <w:r w:rsidRPr="007B4E52">
        <w:rPr>
          <w:rFonts w:cs="Arial"/>
        </w:rPr>
        <w:t>MMInactive</w:t>
      </w:r>
      <w:proofErr w:type="spellEnd"/>
      <w:r w:rsidRPr="007B4E52">
        <w:rPr>
          <w:rFonts w:cs="Arial"/>
        </w:rPr>
        <w:t xml:space="preserve"> Standby state.  </w:t>
      </w:r>
    </w:p>
    <w:p w14:paraId="1A4D8FE0" w14:textId="77777777" w:rsidR="0036546E" w:rsidRPr="007B4E52" w:rsidRDefault="00925A7C" w:rsidP="0036546E">
      <w:pPr>
        <w:rPr>
          <w:rFonts w:cs="Arial"/>
        </w:rPr>
      </w:pPr>
    </w:p>
    <w:p w14:paraId="2C95433E" w14:textId="77777777" w:rsidR="00EF1262" w:rsidRDefault="00F55D9B" w:rsidP="00500605">
      <w:pPr>
        <w:rPr>
          <w:rFonts w:cs="Arial"/>
        </w:rPr>
      </w:pPr>
      <w:r w:rsidRPr="007B4E52">
        <w:rPr>
          <w:rFonts w:cs="Arial"/>
        </w:rPr>
        <w:t>*T1 definition for ISM see “</w:t>
      </w:r>
      <w:r w:rsidRPr="007B4E52">
        <w:rPr>
          <w:rFonts w:cs="Arial"/>
          <w:u w:val="single"/>
        </w:rPr>
        <w:t>PWRMAN-REQ-014468-Bus wake-up transition times from Sleep Power</w:t>
      </w:r>
      <w:r w:rsidRPr="000B5C78">
        <w:rPr>
          <w:rFonts w:cs="Arial"/>
          <w:u w:val="single"/>
        </w:rPr>
        <w:t xml:space="preserve"> Mode</w:t>
      </w:r>
      <w:r>
        <w:rPr>
          <w:rFonts w:cs="Arial"/>
        </w:rPr>
        <w:t>”.</w:t>
      </w:r>
    </w:p>
    <w:p w14:paraId="75416435" w14:textId="77777777" w:rsidR="002261D5" w:rsidRDefault="00925A7C" w:rsidP="00500605">
      <w:pPr>
        <w:rPr>
          <w:rFonts w:cs="Arial"/>
        </w:rPr>
      </w:pPr>
    </w:p>
    <w:p w14:paraId="68AE386B" w14:textId="77777777" w:rsidR="002261D5" w:rsidRDefault="00F55D9B" w:rsidP="00500605">
      <w:pPr>
        <w:rPr>
          <w:rFonts w:cs="Arial"/>
        </w:rPr>
      </w:pPr>
      <w:r w:rsidRPr="00CC75F7">
        <w:rPr>
          <w:rFonts w:cs="Arial"/>
          <w:u w:val="single"/>
        </w:rPr>
        <w:t>Error Handling</w:t>
      </w:r>
      <w:r>
        <w:rPr>
          <w:rFonts w:cs="Arial"/>
        </w:rPr>
        <w:t>:</w:t>
      </w:r>
    </w:p>
    <w:p w14:paraId="7EB741C0" w14:textId="77777777" w:rsidR="00CC75F7" w:rsidRDefault="00F55D9B" w:rsidP="00500605">
      <w:pPr>
        <w:rPr>
          <w:rFonts w:cs="Arial"/>
        </w:rPr>
      </w:pPr>
      <w:r>
        <w:rPr>
          <w:rFonts w:cs="Arial"/>
        </w:rPr>
        <w:t xml:space="preserve">If the CAN bus goes to sleep while the ISM is still receiving </w:t>
      </w:r>
      <w:proofErr w:type="spellStart"/>
      <w:r>
        <w:rPr>
          <w:rFonts w:cs="Arial"/>
        </w:rPr>
        <w:t>KeyOffPwMde_D_Stat</w:t>
      </w:r>
      <w:proofErr w:type="spellEnd"/>
      <w:r>
        <w:rPr>
          <w:rFonts w:cs="Arial"/>
        </w:rPr>
        <w:t xml:space="preserve"> = </w:t>
      </w:r>
      <w:proofErr w:type="gramStart"/>
      <w:r>
        <w:rPr>
          <w:rFonts w:cs="Arial"/>
        </w:rPr>
        <w:t>ON</w:t>
      </w:r>
      <w:proofErr w:type="gramEnd"/>
      <w:r>
        <w:rPr>
          <w:rFonts w:cs="Arial"/>
        </w:rPr>
        <w:t xml:space="preserve"> then the ISM shall consider the </w:t>
      </w:r>
      <w:proofErr w:type="spellStart"/>
      <w:r>
        <w:rPr>
          <w:rFonts w:cs="Arial"/>
        </w:rPr>
        <w:t>KeyOffPwMde_D_Stat</w:t>
      </w:r>
      <w:proofErr w:type="spellEnd"/>
      <w:r>
        <w:rPr>
          <w:rFonts w:cs="Arial"/>
        </w:rPr>
        <w:t xml:space="preserve"> as equal to Inactive.  </w:t>
      </w:r>
    </w:p>
    <w:p w14:paraId="57625DA2" w14:textId="77777777" w:rsidR="00CC75F7" w:rsidRDefault="00F55D9B" w:rsidP="00CC75F7">
      <w:pPr>
        <w:numPr>
          <w:ilvl w:val="0"/>
          <w:numId w:val="414"/>
        </w:numPr>
        <w:rPr>
          <w:rFonts w:cs="Arial"/>
        </w:rPr>
      </w:pPr>
      <w:r w:rsidRPr="00CC75F7">
        <w:rPr>
          <w:rFonts w:cs="Arial"/>
        </w:rPr>
        <w:t>T</w:t>
      </w:r>
      <w:r>
        <w:rPr>
          <w:rFonts w:cs="Arial"/>
        </w:rPr>
        <w:t xml:space="preserve">his means if there is a feature/function </w:t>
      </w:r>
      <w:r w:rsidRPr="00CC75F7">
        <w:rPr>
          <w:rFonts w:cs="Arial"/>
        </w:rPr>
        <w:t xml:space="preserve">that still requires the ISM to stay powered up it will </w:t>
      </w:r>
      <w:r>
        <w:rPr>
          <w:rFonts w:cs="Arial"/>
        </w:rPr>
        <w:t xml:space="preserve">(ex could be downloading software locally to itself) </w:t>
      </w:r>
      <w:r w:rsidRPr="00CC75F7">
        <w:rPr>
          <w:rFonts w:cs="Arial"/>
        </w:rPr>
        <w:t>but if no key off feature</w:t>
      </w:r>
      <w:r>
        <w:rPr>
          <w:rFonts w:cs="Arial"/>
        </w:rPr>
        <w:t>/function</w:t>
      </w:r>
      <w:r w:rsidRPr="00CC75F7">
        <w:rPr>
          <w:rFonts w:cs="Arial"/>
        </w:rPr>
        <w:t xml:space="preserve"> is active requiring the ISM to stay up</w:t>
      </w:r>
      <w:r>
        <w:rPr>
          <w:rFonts w:cs="Arial"/>
        </w:rPr>
        <w:t xml:space="preserve"> and the last state of </w:t>
      </w:r>
      <w:proofErr w:type="spellStart"/>
      <w:r>
        <w:rPr>
          <w:rFonts w:cs="Arial"/>
        </w:rPr>
        <w:t>KeyOffPw</w:t>
      </w:r>
      <w:r w:rsidRPr="00CC75F7">
        <w:rPr>
          <w:rFonts w:cs="Arial"/>
        </w:rPr>
        <w:t>Mde_D_Stat</w:t>
      </w:r>
      <w:proofErr w:type="spellEnd"/>
      <w:r w:rsidRPr="00CC75F7">
        <w:rPr>
          <w:rFonts w:cs="Arial"/>
        </w:rPr>
        <w:t xml:space="preserve"> was ON before the bus went to sleep</w:t>
      </w:r>
      <w:r>
        <w:rPr>
          <w:rFonts w:cs="Arial"/>
        </w:rPr>
        <w:t xml:space="preserve"> the ISM shall power down after the CAN bus goes to sleep.  </w:t>
      </w:r>
    </w:p>
    <w:p w14:paraId="73AEE57E" w14:textId="77777777" w:rsidR="008824FF" w:rsidRPr="00CC75F7" w:rsidRDefault="00F55D9B" w:rsidP="00E0114A">
      <w:pPr>
        <w:numPr>
          <w:ilvl w:val="1"/>
          <w:numId w:val="414"/>
        </w:numPr>
        <w:rPr>
          <w:rFonts w:cs="Arial"/>
        </w:rPr>
      </w:pPr>
      <w:r>
        <w:rPr>
          <w:rFonts w:cs="Arial"/>
        </w:rPr>
        <w:t>Note: a function that could keep the ISM powered up is if the Ethernet network is allowed to stay awake while the CAN bus is asleep.</w:t>
      </w:r>
    </w:p>
    <w:p w14:paraId="17A70438" w14:textId="77777777" w:rsidR="006830A8" w:rsidRPr="006830A8" w:rsidRDefault="006830A8" w:rsidP="006830A8">
      <w:pPr>
        <w:pStyle w:val="Heading4"/>
        <w:rPr>
          <w:b w:val="0"/>
          <w:u w:val="single"/>
        </w:rPr>
      </w:pPr>
      <w:r w:rsidRPr="006830A8">
        <w:rPr>
          <w:b w:val="0"/>
          <w:u w:val="single"/>
        </w:rPr>
        <w:t xml:space="preserve">PWRMAN-SR-REQ-295421/A-ISM usage of the </w:t>
      </w:r>
      <w:proofErr w:type="spellStart"/>
      <w:r w:rsidRPr="006830A8">
        <w:rPr>
          <w:b w:val="0"/>
          <w:u w:val="single"/>
        </w:rPr>
        <w:t>InfoSysMasterPw_D_Stat</w:t>
      </w:r>
      <w:proofErr w:type="spellEnd"/>
      <w:r w:rsidRPr="006830A8">
        <w:rPr>
          <w:b w:val="0"/>
          <w:u w:val="single"/>
        </w:rPr>
        <w:t xml:space="preserve"> signal</w:t>
      </w:r>
    </w:p>
    <w:p w14:paraId="7D598C1E" w14:textId="77777777" w:rsidR="00951EF5" w:rsidRDefault="00F55D9B" w:rsidP="00951EF5">
      <w:pPr>
        <w:rPr>
          <w:rFonts w:cs="Arial"/>
        </w:rPr>
      </w:pPr>
      <w:r w:rsidRPr="00951EF5">
        <w:rPr>
          <w:rFonts w:cs="Arial"/>
        </w:rPr>
        <w:t xml:space="preserve">The infotainment System Master shall set </w:t>
      </w:r>
      <w:proofErr w:type="spellStart"/>
      <w:r>
        <w:rPr>
          <w:rFonts w:cs="Arial"/>
        </w:rPr>
        <w:t>InfoSysMasterPw_D_Stat</w:t>
      </w:r>
      <w:proofErr w:type="spellEnd"/>
      <w:r w:rsidRPr="00951EF5">
        <w:rPr>
          <w:rFonts w:cs="Arial"/>
        </w:rPr>
        <w:t xml:space="preserve"> = ON whenever the </w:t>
      </w:r>
      <w:r>
        <w:rPr>
          <w:rFonts w:cs="Arial"/>
        </w:rPr>
        <w:t xml:space="preserve">ISM </w:t>
      </w:r>
      <w:r w:rsidRPr="00951EF5">
        <w:rPr>
          <w:rFonts w:cs="Arial"/>
        </w:rPr>
        <w:t xml:space="preserve">module </w:t>
      </w:r>
      <w:r>
        <w:rPr>
          <w:rFonts w:cs="Arial"/>
        </w:rPr>
        <w:t xml:space="preserve">feature applications powered up and can support network communication for those features (ex CAN or Ethernet communication).  </w:t>
      </w:r>
    </w:p>
    <w:p w14:paraId="6F614871" w14:textId="77777777" w:rsidR="00951EF5" w:rsidRPr="006B47DF" w:rsidRDefault="00F55D9B" w:rsidP="006B47DF">
      <w:pPr>
        <w:numPr>
          <w:ilvl w:val="0"/>
          <w:numId w:val="423"/>
        </w:numPr>
        <w:rPr>
          <w:rFonts w:cs="Arial"/>
        </w:rPr>
      </w:pPr>
      <w:r w:rsidRPr="006B47DF">
        <w:rPr>
          <w:rFonts w:cs="Arial"/>
          <w:u w:val="single"/>
        </w:rPr>
        <w:t>Note</w:t>
      </w:r>
      <w:r w:rsidRPr="006B47DF">
        <w:rPr>
          <w:rFonts w:cs="Arial"/>
        </w:rPr>
        <w:t xml:space="preserve">:  When </w:t>
      </w:r>
      <w:proofErr w:type="spellStart"/>
      <w:r>
        <w:rPr>
          <w:rFonts w:cs="Arial"/>
        </w:rPr>
        <w:t>InfoSysMasterPw_D_Stat</w:t>
      </w:r>
      <w:proofErr w:type="spellEnd"/>
      <w:r w:rsidRPr="006B47DF">
        <w:rPr>
          <w:rFonts w:cs="Arial"/>
        </w:rPr>
        <w:t xml:space="preserve"> = ON this doesn’t mean the infotainment system is ON regarding what the customer can see and hear (</w:t>
      </w:r>
      <w:proofErr w:type="spellStart"/>
      <w:r w:rsidRPr="006B47DF">
        <w:rPr>
          <w:rFonts w:cs="Arial"/>
        </w:rPr>
        <w:t>HMI_HMIMode_St</w:t>
      </w:r>
      <w:proofErr w:type="spellEnd"/>
      <w:r w:rsidRPr="006B47DF">
        <w:rPr>
          <w:rFonts w:cs="Arial"/>
        </w:rPr>
        <w:t xml:space="preserve"> could be OFF).  This just means the ISM application software is fully powered up and can receive commands from the ECG or any other module.</w:t>
      </w:r>
    </w:p>
    <w:p w14:paraId="02250679" w14:textId="77777777" w:rsidR="002B6FBD" w:rsidRDefault="00925A7C" w:rsidP="001324C1">
      <w:pPr>
        <w:rPr>
          <w:rFonts w:cs="Arial"/>
        </w:rPr>
      </w:pPr>
    </w:p>
    <w:p w14:paraId="61760754" w14:textId="77777777" w:rsidR="002B6FBD" w:rsidRDefault="00F55D9B" w:rsidP="001324C1">
      <w:pPr>
        <w:rPr>
          <w:rFonts w:cs="Arial"/>
        </w:rPr>
      </w:pPr>
      <w:r>
        <w:rPr>
          <w:rFonts w:cs="Arial"/>
        </w:rPr>
        <w:t xml:space="preserve">The ISM keeping the CAN network awake is not tied to </w:t>
      </w:r>
      <w:proofErr w:type="spellStart"/>
      <w:r>
        <w:rPr>
          <w:rFonts w:cs="Arial"/>
        </w:rPr>
        <w:t>InfoSysMasterPw_D_Stat</w:t>
      </w:r>
      <w:proofErr w:type="spellEnd"/>
      <w:r>
        <w:rPr>
          <w:rFonts w:cs="Arial"/>
        </w:rPr>
        <w:t xml:space="preserve"> = ON.  Unless called out specifically for the feature the ISM shall not keep the CAN bus awake when </w:t>
      </w:r>
      <w:proofErr w:type="spellStart"/>
      <w:r>
        <w:rPr>
          <w:rFonts w:cs="Arial"/>
        </w:rPr>
        <w:t>InfoSysMasterPw_D_Stat</w:t>
      </w:r>
      <w:proofErr w:type="spellEnd"/>
      <w:r>
        <w:rPr>
          <w:rFonts w:cs="Arial"/>
        </w:rPr>
        <w:t xml:space="preserve"> = ON. </w:t>
      </w:r>
    </w:p>
    <w:p w14:paraId="08040447" w14:textId="77777777" w:rsidR="002B6FBD" w:rsidRPr="002B6FBD" w:rsidRDefault="00F55D9B" w:rsidP="002B6FBD">
      <w:pPr>
        <w:numPr>
          <w:ilvl w:val="0"/>
          <w:numId w:val="420"/>
        </w:numPr>
        <w:rPr>
          <w:rFonts w:cs="Arial"/>
        </w:rPr>
      </w:pPr>
      <w:r>
        <w:rPr>
          <w:rFonts w:cs="Arial"/>
        </w:rPr>
        <w:t xml:space="preserve">Note: when </w:t>
      </w:r>
      <w:proofErr w:type="spellStart"/>
      <w:r>
        <w:rPr>
          <w:rFonts w:cs="Arial"/>
        </w:rPr>
        <w:t>HMIAudioMode</w:t>
      </w:r>
      <w:proofErr w:type="spellEnd"/>
      <w:r>
        <w:rPr>
          <w:rFonts w:cs="Arial"/>
        </w:rPr>
        <w:t xml:space="preserve"> = ON it is called out that ISM keep the CAN network awake.</w:t>
      </w:r>
    </w:p>
    <w:p w14:paraId="1D24CB59" w14:textId="77777777" w:rsidR="00500605" w:rsidRDefault="00925A7C" w:rsidP="00500605">
      <w:pPr>
        <w:rPr>
          <w:rFonts w:cs="Arial"/>
        </w:rPr>
      </w:pPr>
    </w:p>
    <w:p w14:paraId="2799C79C" w14:textId="77777777" w:rsidR="00951EF5" w:rsidRDefault="00F55D9B" w:rsidP="00500605">
      <w:pPr>
        <w:rPr>
          <w:rFonts w:cs="Arial"/>
        </w:rPr>
      </w:pPr>
      <w:r w:rsidRPr="00951EF5">
        <w:rPr>
          <w:rFonts w:cs="Arial"/>
        </w:rPr>
        <w:t xml:space="preserve">The infotainment System Master shall set </w:t>
      </w:r>
      <w:proofErr w:type="spellStart"/>
      <w:r>
        <w:rPr>
          <w:rFonts w:cs="Arial"/>
        </w:rPr>
        <w:t>InfoSysMasterPw_D_Stat</w:t>
      </w:r>
      <w:proofErr w:type="spellEnd"/>
      <w:r>
        <w:rPr>
          <w:rFonts w:cs="Arial"/>
        </w:rPr>
        <w:t xml:space="preserve"> = OFF/Inactive (default CAN setting) when the ISM feature applications are powered down and not able to interface for its features </w:t>
      </w:r>
      <w:r w:rsidRPr="00951EF5">
        <w:rPr>
          <w:rFonts w:cs="Arial"/>
        </w:rPr>
        <w:t>(</w:t>
      </w:r>
      <w:proofErr w:type="spellStart"/>
      <w:r w:rsidRPr="00951EF5">
        <w:rPr>
          <w:rFonts w:cs="Arial"/>
        </w:rPr>
        <w:t>ex commands</w:t>
      </w:r>
      <w:proofErr w:type="spellEnd"/>
      <w:r w:rsidRPr="00951EF5">
        <w:rPr>
          <w:rFonts w:cs="Arial"/>
        </w:rPr>
        <w:t xml:space="preserve"> via CAN, Ethernet</w:t>
      </w:r>
      <w:r>
        <w:rPr>
          <w:rFonts w:cs="Arial"/>
        </w:rPr>
        <w:t xml:space="preserve"> for OTA</w:t>
      </w:r>
      <w:r w:rsidRPr="00951EF5">
        <w:rPr>
          <w:rFonts w:cs="Arial"/>
        </w:rPr>
        <w:t>…)</w:t>
      </w:r>
      <w:r>
        <w:rPr>
          <w:rFonts w:cs="Arial"/>
        </w:rPr>
        <w:t>.</w:t>
      </w:r>
    </w:p>
    <w:p w14:paraId="518B80F1" w14:textId="77777777" w:rsidR="00C240B0" w:rsidRDefault="00925A7C" w:rsidP="00500605">
      <w:pPr>
        <w:rPr>
          <w:rFonts w:cs="Arial"/>
        </w:rPr>
      </w:pPr>
    </w:p>
    <w:p w14:paraId="6FDE6C26" w14:textId="77777777" w:rsidR="00C240B0" w:rsidRDefault="00F55D9B" w:rsidP="00C240B0">
      <w:pPr>
        <w:rPr>
          <w:rFonts w:cs="Arial"/>
        </w:rPr>
      </w:pPr>
      <w:r>
        <w:rPr>
          <w:rFonts w:cs="Arial"/>
        </w:rPr>
        <w:t xml:space="preserve">Some examples of when </w:t>
      </w:r>
      <w:proofErr w:type="spellStart"/>
      <w:r>
        <w:rPr>
          <w:rFonts w:cs="Arial"/>
        </w:rPr>
        <w:t>InfoSysMasterPw_D_Stat</w:t>
      </w:r>
      <w:proofErr w:type="spellEnd"/>
      <w:r>
        <w:rPr>
          <w:rFonts w:cs="Arial"/>
        </w:rPr>
        <w:t xml:space="preserve"> = ON (but not limited to these):</w:t>
      </w:r>
    </w:p>
    <w:p w14:paraId="42E7DC66" w14:textId="77777777" w:rsidR="00C240B0" w:rsidRDefault="00F55D9B" w:rsidP="00C240B0">
      <w:pPr>
        <w:numPr>
          <w:ilvl w:val="0"/>
          <w:numId w:val="422"/>
        </w:numPr>
        <w:rPr>
          <w:rFonts w:cs="Arial"/>
        </w:rPr>
      </w:pPr>
      <w:r>
        <w:rPr>
          <w:rFonts w:cs="Arial"/>
        </w:rPr>
        <w:t xml:space="preserve">Whenever </w:t>
      </w:r>
      <w:proofErr w:type="spellStart"/>
      <w:r>
        <w:rPr>
          <w:rFonts w:cs="Arial"/>
        </w:rPr>
        <w:t>HMIAudioMode</w:t>
      </w:r>
      <w:proofErr w:type="spellEnd"/>
      <w:r>
        <w:rPr>
          <w:rFonts w:cs="Arial"/>
        </w:rPr>
        <w:t xml:space="preserve"> = ON</w:t>
      </w:r>
    </w:p>
    <w:p w14:paraId="53FF12CA" w14:textId="77777777" w:rsidR="00201164" w:rsidRDefault="00F55D9B" w:rsidP="00C240B0">
      <w:pPr>
        <w:numPr>
          <w:ilvl w:val="0"/>
          <w:numId w:val="422"/>
        </w:numPr>
        <w:rPr>
          <w:rFonts w:cs="Arial"/>
        </w:rPr>
      </w:pPr>
      <w:r>
        <w:rPr>
          <w:rFonts w:cs="Arial"/>
        </w:rPr>
        <w:t>Whenever the ISM is powered up for a key off feature initiated by the ECG (ex OTA software update)</w:t>
      </w:r>
    </w:p>
    <w:p w14:paraId="7B80B223" w14:textId="77777777" w:rsidR="003531A4" w:rsidRDefault="00925A7C" w:rsidP="00500605">
      <w:pPr>
        <w:rPr>
          <w:rFonts w:cs="Arial"/>
        </w:rPr>
      </w:pPr>
    </w:p>
    <w:p w14:paraId="133ED1FE" w14:textId="77777777" w:rsidR="003531A4" w:rsidRDefault="00F55D9B" w:rsidP="003531A4">
      <w:pPr>
        <w:rPr>
          <w:rFonts w:cs="Arial"/>
        </w:rPr>
      </w:pPr>
      <w:r>
        <w:rPr>
          <w:rFonts w:cs="Arial"/>
          <w:u w:val="single"/>
        </w:rPr>
        <w:t>Error Handling key off features</w:t>
      </w:r>
      <w:r>
        <w:rPr>
          <w:rFonts w:cs="Arial"/>
        </w:rPr>
        <w:t>:</w:t>
      </w:r>
    </w:p>
    <w:p w14:paraId="6C0AB8B0" w14:textId="77777777" w:rsidR="003531A4" w:rsidRDefault="00F55D9B" w:rsidP="00BB35FA">
      <w:pPr>
        <w:numPr>
          <w:ilvl w:val="0"/>
          <w:numId w:val="422"/>
        </w:numPr>
        <w:rPr>
          <w:rFonts w:cs="Arial"/>
        </w:rPr>
      </w:pPr>
      <w:r w:rsidRPr="00BB35FA">
        <w:rPr>
          <w:rFonts w:cs="Arial"/>
        </w:rPr>
        <w:t xml:space="preserve">When the ISM is powered up </w:t>
      </w:r>
      <w:r>
        <w:rPr>
          <w:rFonts w:cs="Arial"/>
        </w:rPr>
        <w:t>because</w:t>
      </w:r>
      <w:r w:rsidRPr="00BB35FA">
        <w:rPr>
          <w:rFonts w:cs="Arial"/>
        </w:rPr>
        <w:t xml:space="preserve"> </w:t>
      </w:r>
      <w:proofErr w:type="spellStart"/>
      <w:r w:rsidRPr="00BB35FA">
        <w:rPr>
          <w:rFonts w:cs="Arial"/>
        </w:rPr>
        <w:t>KeyOffPrwMde_</w:t>
      </w:r>
      <w:r>
        <w:rPr>
          <w:rFonts w:cs="Arial"/>
        </w:rPr>
        <w:t>D_Stat</w:t>
      </w:r>
      <w:proofErr w:type="spellEnd"/>
      <w:r>
        <w:rPr>
          <w:rFonts w:cs="Arial"/>
        </w:rPr>
        <w:t xml:space="preserve"> = ON if it is then</w:t>
      </w:r>
      <w:r w:rsidRPr="00BB35FA">
        <w:rPr>
          <w:rFonts w:cs="Arial"/>
        </w:rPr>
        <w:t xml:space="preserve"> put back to </w:t>
      </w:r>
      <w:proofErr w:type="spellStart"/>
      <w:r w:rsidRPr="00BB35FA">
        <w:rPr>
          <w:rFonts w:cs="Arial"/>
        </w:rPr>
        <w:t>KeyOffPrwMde_D_Stat</w:t>
      </w:r>
      <w:proofErr w:type="spellEnd"/>
      <w:r w:rsidRPr="00BB35FA">
        <w:rPr>
          <w:rFonts w:cs="Arial"/>
        </w:rPr>
        <w:t xml:space="preserve"> = inactive, and after the ISM powers up and sets </w:t>
      </w:r>
      <w:proofErr w:type="spellStart"/>
      <w:r>
        <w:rPr>
          <w:rFonts w:cs="Arial"/>
        </w:rPr>
        <w:t>InfoSysMasterPw_D_Stat</w:t>
      </w:r>
      <w:proofErr w:type="spellEnd"/>
      <w:r w:rsidRPr="00BB35FA">
        <w:rPr>
          <w:rFonts w:cs="Arial"/>
        </w:rPr>
        <w:t xml:space="preserve"> = ON if the ISM does not receive any commands/interface for a key off feature within 5 seconds of </w:t>
      </w:r>
      <w:proofErr w:type="spellStart"/>
      <w:r>
        <w:rPr>
          <w:rFonts w:cs="Arial"/>
        </w:rPr>
        <w:t>InfoSysMasterPw_D_Stat</w:t>
      </w:r>
      <w:proofErr w:type="spellEnd"/>
      <w:r w:rsidRPr="00BB35FA">
        <w:rPr>
          <w:rFonts w:cs="Arial"/>
        </w:rPr>
        <w:t xml:space="preserve"> = ON then the ISM shall power back down.</w:t>
      </w:r>
      <w:r>
        <w:rPr>
          <w:rFonts w:cs="Arial"/>
        </w:rPr>
        <w:t xml:space="preserve">  </w:t>
      </w:r>
    </w:p>
    <w:p w14:paraId="725C39B6" w14:textId="77777777" w:rsidR="00677A53" w:rsidRDefault="00925A7C" w:rsidP="00677A53">
      <w:pPr>
        <w:rPr>
          <w:rFonts w:cs="Arial"/>
        </w:rPr>
      </w:pPr>
    </w:p>
    <w:p w14:paraId="571EEC08" w14:textId="77777777" w:rsidR="00677A53" w:rsidRDefault="00F55D9B" w:rsidP="00677A53">
      <w:pPr>
        <w:rPr>
          <w:rFonts w:cs="Arial"/>
        </w:rPr>
      </w:pPr>
      <w:r w:rsidRPr="00677A53">
        <w:rPr>
          <w:rFonts w:cs="Arial"/>
          <w:u w:val="single"/>
        </w:rPr>
        <w:t>Note</w:t>
      </w:r>
      <w:r>
        <w:rPr>
          <w:rFonts w:cs="Arial"/>
        </w:rPr>
        <w:t>:</w:t>
      </w:r>
    </w:p>
    <w:p w14:paraId="5851E4EB" w14:textId="77777777" w:rsidR="00677A53" w:rsidRDefault="00F55D9B" w:rsidP="00677A53">
      <w:pPr>
        <w:rPr>
          <w:rFonts w:cs="Arial"/>
        </w:rPr>
      </w:pPr>
      <w:r>
        <w:rPr>
          <w:rFonts w:cs="Arial"/>
        </w:rPr>
        <w:t>If the ISM module was in a local power mode (</w:t>
      </w:r>
      <w:proofErr w:type="spellStart"/>
      <w:r>
        <w:rPr>
          <w:rFonts w:cs="Arial"/>
        </w:rPr>
        <w:t>ex SYNC</w:t>
      </w:r>
      <w:proofErr w:type="spellEnd"/>
      <w:r>
        <w:rPr>
          <w:rFonts w:cs="Arial"/>
        </w:rPr>
        <w:t xml:space="preserve"> VHM mode) initiated by the ECG with the network asleep (ex CAN, Ethernet) then if the ECG needs to know when the ISM powers down the ISM shall wake up the CAN bus and send </w:t>
      </w:r>
      <w:proofErr w:type="spellStart"/>
      <w:r>
        <w:rPr>
          <w:rFonts w:cs="Arial"/>
        </w:rPr>
        <w:t>InfoSysMasterPw_D_Stat</w:t>
      </w:r>
      <w:proofErr w:type="spellEnd"/>
      <w:r>
        <w:rPr>
          <w:rFonts w:cs="Arial"/>
        </w:rPr>
        <w:t xml:space="preserve"> = OFF to the ECG.</w:t>
      </w:r>
    </w:p>
    <w:p w14:paraId="58C7E86E" w14:textId="77777777" w:rsidR="00BC5133" w:rsidRDefault="00925A7C" w:rsidP="00500605">
      <w:pPr>
        <w:rPr>
          <w:rFonts w:cs="Arial"/>
        </w:rPr>
      </w:pPr>
    </w:p>
    <w:p w14:paraId="082CB4BB" w14:textId="77777777" w:rsidR="006830A8" w:rsidRPr="006830A8" w:rsidRDefault="006830A8" w:rsidP="006830A8">
      <w:pPr>
        <w:pStyle w:val="Heading4"/>
        <w:rPr>
          <w:b w:val="0"/>
          <w:u w:val="single"/>
        </w:rPr>
      </w:pPr>
      <w:r w:rsidRPr="006830A8">
        <w:rPr>
          <w:b w:val="0"/>
          <w:u w:val="single"/>
        </w:rPr>
        <w:t xml:space="preserve">PWRMAN-SR-REQ-298569/A-ECG usage of the </w:t>
      </w:r>
      <w:proofErr w:type="spellStart"/>
      <w:r w:rsidRPr="006830A8">
        <w:rPr>
          <w:b w:val="0"/>
          <w:u w:val="single"/>
        </w:rPr>
        <w:t>InfoSysMasterPw_D_Stat</w:t>
      </w:r>
      <w:proofErr w:type="spellEnd"/>
      <w:r w:rsidRPr="006830A8">
        <w:rPr>
          <w:b w:val="0"/>
          <w:u w:val="single"/>
        </w:rPr>
        <w:t xml:space="preserve"> signal</w:t>
      </w:r>
    </w:p>
    <w:p w14:paraId="361E2B92" w14:textId="77777777" w:rsidR="00C04427" w:rsidRPr="00C04427" w:rsidRDefault="00F55D9B" w:rsidP="00C04427">
      <w:pPr>
        <w:rPr>
          <w:rFonts w:cs="Arial"/>
        </w:rPr>
      </w:pPr>
      <w:r w:rsidRPr="00C04427">
        <w:rPr>
          <w:rFonts w:cs="Arial"/>
        </w:rPr>
        <w:t xml:space="preserve">The ECG shall monitor the </w:t>
      </w:r>
      <w:proofErr w:type="spellStart"/>
      <w:r>
        <w:rPr>
          <w:rFonts w:cs="Arial"/>
        </w:rPr>
        <w:t>InfoSysMasterPw_D_Stat</w:t>
      </w:r>
      <w:proofErr w:type="spellEnd"/>
      <w:r w:rsidRPr="00C04427">
        <w:rPr>
          <w:rFonts w:cs="Arial"/>
        </w:rPr>
        <w:t xml:space="preserve"> </w:t>
      </w:r>
      <w:r>
        <w:rPr>
          <w:rFonts w:cs="Arial"/>
        </w:rPr>
        <w:t xml:space="preserve">signal </w:t>
      </w:r>
      <w:r w:rsidRPr="00C04427">
        <w:rPr>
          <w:rFonts w:cs="Arial"/>
        </w:rPr>
        <w:t>waiting for it to equal ON to know that the ISM module can support network communications for</w:t>
      </w:r>
      <w:r>
        <w:rPr>
          <w:rFonts w:cs="Arial"/>
        </w:rPr>
        <w:t xml:space="preserve"> feature (ex SOA/Ethernet, CAN).</w:t>
      </w:r>
    </w:p>
    <w:p w14:paraId="3E7A5E60" w14:textId="77777777" w:rsidR="00C04427" w:rsidRPr="00C04427" w:rsidRDefault="00925A7C" w:rsidP="00C04427">
      <w:pPr>
        <w:ind w:left="360"/>
        <w:rPr>
          <w:rFonts w:cs="Arial"/>
        </w:rPr>
      </w:pPr>
    </w:p>
    <w:p w14:paraId="778356A6" w14:textId="77777777" w:rsidR="00500605" w:rsidRDefault="00F55D9B" w:rsidP="00500605">
      <w:pPr>
        <w:rPr>
          <w:rFonts w:cs="Arial"/>
        </w:rPr>
      </w:pPr>
      <w:r w:rsidRPr="003F3628">
        <w:rPr>
          <w:rFonts w:cs="Arial"/>
          <w:u w:val="single"/>
        </w:rPr>
        <w:t>Ethernet awake and CAN bus asleep</w:t>
      </w:r>
      <w:r>
        <w:rPr>
          <w:rFonts w:cs="Arial"/>
        </w:rPr>
        <w:t>:</w:t>
      </w:r>
    </w:p>
    <w:p w14:paraId="04A00CFA" w14:textId="77777777" w:rsidR="003F3628" w:rsidRDefault="00F55D9B" w:rsidP="00500605">
      <w:pPr>
        <w:rPr>
          <w:rFonts w:cs="Arial"/>
        </w:rPr>
      </w:pPr>
      <w:r>
        <w:rPr>
          <w:rFonts w:cs="Arial"/>
        </w:rPr>
        <w:t xml:space="preserve">If the vehicle allows the Ethernet network to be up while the CAN bus is sleep then the ECG shall not let the CAN bus the ISM is on go to sleep until after </w:t>
      </w:r>
      <w:proofErr w:type="spellStart"/>
      <w:r>
        <w:rPr>
          <w:rFonts w:cs="Arial"/>
        </w:rPr>
        <w:t>InfoSysMasterPw_D_Stat</w:t>
      </w:r>
      <w:proofErr w:type="spellEnd"/>
      <w:r>
        <w:rPr>
          <w:rFonts w:cs="Arial"/>
        </w:rPr>
        <w:t xml:space="preserve"> = ON.</w:t>
      </w:r>
    </w:p>
    <w:p w14:paraId="0B1E913D" w14:textId="77777777" w:rsidR="00D27A3F" w:rsidRPr="00C04427" w:rsidRDefault="00925A7C" w:rsidP="00500605">
      <w:pPr>
        <w:rPr>
          <w:rFonts w:cs="Arial"/>
        </w:rPr>
      </w:pPr>
    </w:p>
    <w:p w14:paraId="2EB69067" w14:textId="77777777" w:rsidR="006830A8" w:rsidRPr="006830A8" w:rsidRDefault="006830A8" w:rsidP="006830A8">
      <w:pPr>
        <w:pStyle w:val="Heading4"/>
        <w:rPr>
          <w:b w:val="0"/>
          <w:u w:val="single"/>
        </w:rPr>
      </w:pPr>
      <w:r w:rsidRPr="006830A8">
        <w:rPr>
          <w:b w:val="0"/>
          <w:u w:val="single"/>
        </w:rPr>
        <w:t>PWRMAN-SR-REQ-295462/A-ISM Powered up locally to support an ECG controlled Key-Off feature</w:t>
      </w:r>
    </w:p>
    <w:p w14:paraId="2CCE7E96" w14:textId="77777777" w:rsidR="00D56E8F" w:rsidRPr="00D56E8F" w:rsidRDefault="00F55D9B" w:rsidP="00D56E8F">
      <w:pPr>
        <w:rPr>
          <w:rFonts w:cs="Arial"/>
        </w:rPr>
      </w:pPr>
      <w:r w:rsidRPr="00D56E8F">
        <w:rPr>
          <w:rFonts w:cs="Arial"/>
        </w:rPr>
        <w:t xml:space="preserve">If the network doesn’t need to be awake to perform a </w:t>
      </w:r>
      <w:proofErr w:type="gramStart"/>
      <w:r w:rsidRPr="00D56E8F">
        <w:rPr>
          <w:rFonts w:cs="Arial"/>
        </w:rPr>
        <w:t>function</w:t>
      </w:r>
      <w:proofErr w:type="gramEnd"/>
      <w:r w:rsidRPr="00D56E8F">
        <w:rPr>
          <w:rFonts w:cs="Arial"/>
        </w:rPr>
        <w:t xml:space="preserve"> then the ECG </w:t>
      </w:r>
      <w:r>
        <w:rPr>
          <w:rFonts w:cs="Arial"/>
        </w:rPr>
        <w:t>should</w:t>
      </w:r>
      <w:r w:rsidRPr="00D56E8F">
        <w:rPr>
          <w:rFonts w:cs="Arial"/>
        </w:rPr>
        <w:t xml:space="preserve"> command the ISM module what function to perform and let the bus go to sleep.  </w:t>
      </w:r>
    </w:p>
    <w:p w14:paraId="08DAF8B1" w14:textId="77777777" w:rsidR="00D56E8F" w:rsidRDefault="00F55D9B" w:rsidP="00D56E8F">
      <w:pPr>
        <w:numPr>
          <w:ilvl w:val="0"/>
          <w:numId w:val="437"/>
        </w:numPr>
        <w:rPr>
          <w:rFonts w:cs="Arial"/>
        </w:rPr>
      </w:pPr>
      <w:r w:rsidRPr="00D56E8F">
        <w:rPr>
          <w:rFonts w:cs="Arial"/>
        </w:rPr>
        <w:t xml:space="preserve">An example of this is SYNC VHM Mode.  If </w:t>
      </w:r>
      <w:proofErr w:type="spellStart"/>
      <w:r w:rsidRPr="00D56E8F">
        <w:rPr>
          <w:rFonts w:cs="Arial"/>
        </w:rPr>
        <w:t>Ignition_Status</w:t>
      </w:r>
      <w:proofErr w:type="spellEnd"/>
      <w:r w:rsidRPr="00D56E8F">
        <w:rPr>
          <w:rFonts w:cs="Arial"/>
        </w:rPr>
        <w:t xml:space="preserve"> = OFF (key off) and ISM/SYNC is downloading software to itself locally (</w:t>
      </w:r>
      <w:proofErr w:type="spellStart"/>
      <w:r w:rsidRPr="00D56E8F">
        <w:rPr>
          <w:rFonts w:cs="Arial"/>
        </w:rPr>
        <w:t>ex SYNC</w:t>
      </w:r>
      <w:proofErr w:type="spellEnd"/>
      <w:r w:rsidRPr="00D56E8F">
        <w:rPr>
          <w:rFonts w:cs="Arial"/>
        </w:rPr>
        <w:t xml:space="preserve"> </w:t>
      </w:r>
      <w:proofErr w:type="spellStart"/>
      <w:r w:rsidRPr="00D56E8F">
        <w:rPr>
          <w:rFonts w:cs="Arial"/>
        </w:rPr>
        <w:t>WiFi</w:t>
      </w:r>
      <w:proofErr w:type="spellEnd"/>
      <w:r w:rsidRPr="00D56E8F">
        <w:rPr>
          <w:rFonts w:cs="Arial"/>
        </w:rPr>
        <w:t>, SYNC USB) then the CAN/Ethernet bus shall not be kept up the whole time during the download to preserve key off load off the battery.  The exception to this is when the ECG is needed for command and control</w:t>
      </w:r>
      <w:r>
        <w:rPr>
          <w:rFonts w:cs="Arial"/>
        </w:rPr>
        <w:t xml:space="preserve"> for ECG initiated VHM mode</w:t>
      </w:r>
      <w:r w:rsidRPr="00D56E8F">
        <w:rPr>
          <w:rFonts w:cs="Arial"/>
        </w:rPr>
        <w:t>.</w:t>
      </w:r>
      <w:r>
        <w:rPr>
          <w:rFonts w:cs="Arial"/>
        </w:rPr>
        <w:t xml:space="preserve">  See OTA specs for details.</w:t>
      </w:r>
    </w:p>
    <w:p w14:paraId="53835A9E" w14:textId="77777777" w:rsidR="00D56E8F" w:rsidRPr="00D56E8F" w:rsidRDefault="00F55D9B" w:rsidP="00D56E8F">
      <w:pPr>
        <w:numPr>
          <w:ilvl w:val="0"/>
          <w:numId w:val="437"/>
        </w:numPr>
        <w:rPr>
          <w:rFonts w:cs="Arial"/>
        </w:rPr>
      </w:pPr>
      <w:r w:rsidRPr="00D56E8F">
        <w:rPr>
          <w:rFonts w:cs="Arial"/>
        </w:rPr>
        <w:t xml:space="preserve">For features such as SYNC VHM mode there would need to be a strategy for how long the ISM could stay powered up locally.  There could be a pre-determined amount of time, or the ECG could tell the ISM how long it is allowed to stay up or some other strategy.   </w:t>
      </w:r>
    </w:p>
    <w:p w14:paraId="713841B4" w14:textId="77777777" w:rsidR="00D56E8F" w:rsidRPr="00D56E8F" w:rsidRDefault="00925A7C" w:rsidP="00D56E8F">
      <w:pPr>
        <w:rPr>
          <w:rFonts w:cs="Arial"/>
        </w:rPr>
      </w:pPr>
    </w:p>
    <w:p w14:paraId="163D7C39" w14:textId="77777777" w:rsidR="00500605" w:rsidRPr="00D56E8F" w:rsidRDefault="00925A7C" w:rsidP="00500605">
      <w:pPr>
        <w:rPr>
          <w:rFonts w:cs="Arial"/>
        </w:rPr>
      </w:pPr>
    </w:p>
    <w:p w14:paraId="4FD3447D" w14:textId="77777777" w:rsidR="006830A8" w:rsidRPr="006830A8" w:rsidRDefault="006830A8" w:rsidP="006830A8">
      <w:pPr>
        <w:pStyle w:val="Heading4"/>
        <w:rPr>
          <w:b w:val="0"/>
          <w:u w:val="single"/>
        </w:rPr>
      </w:pPr>
      <w:r w:rsidRPr="006830A8">
        <w:rPr>
          <w:b w:val="0"/>
          <w:u w:val="single"/>
        </w:rPr>
        <w:t>PWRMAN-SR-REQ-295464/A-ISM internal hardware shutdown for hardware not needed for Key Off feature</w:t>
      </w:r>
    </w:p>
    <w:p w14:paraId="76F74892" w14:textId="77777777" w:rsidR="00E01214" w:rsidRPr="00E01214" w:rsidRDefault="00F55D9B" w:rsidP="00E01214">
      <w:pPr>
        <w:rPr>
          <w:rFonts w:cs="Arial"/>
        </w:rPr>
      </w:pPr>
      <w:r>
        <w:rPr>
          <w:rFonts w:cs="Arial"/>
        </w:rPr>
        <w:t>When the ISM is powered off (ex</w:t>
      </w:r>
      <w:r w:rsidRPr="00E01214">
        <w:rPr>
          <w:rFonts w:cs="Arial"/>
        </w:rPr>
        <w:t xml:space="preserve"> </w:t>
      </w:r>
      <w:proofErr w:type="spellStart"/>
      <w:r w:rsidRPr="00E01214">
        <w:rPr>
          <w:rFonts w:cs="Arial"/>
        </w:rPr>
        <w:t>HMI_HMIMode_</w:t>
      </w:r>
      <w:r>
        <w:rPr>
          <w:rFonts w:cs="Arial"/>
        </w:rPr>
        <w:t>St</w:t>
      </w:r>
      <w:proofErr w:type="spellEnd"/>
      <w:r>
        <w:rPr>
          <w:rFonts w:cs="Arial"/>
        </w:rPr>
        <w:t xml:space="preserve"> = OFF) and receives </w:t>
      </w:r>
      <w:proofErr w:type="spellStart"/>
      <w:r>
        <w:rPr>
          <w:rFonts w:cs="Arial"/>
        </w:rPr>
        <w:t>KeyOffPw</w:t>
      </w:r>
      <w:r w:rsidRPr="00E01214">
        <w:rPr>
          <w:rFonts w:cs="Arial"/>
        </w:rPr>
        <w:t>Mde_D_Stat</w:t>
      </w:r>
      <w:proofErr w:type="spellEnd"/>
      <w:r w:rsidRPr="00E01214">
        <w:rPr>
          <w:rFonts w:cs="Arial"/>
        </w:rPr>
        <w:t xml:space="preserve"> = ON the ISM module shall power up to support Key Off features.   Once powered up and the ISM receives the command and control from the ECG for the feature supported then the ISM could power down hardware (</w:t>
      </w:r>
      <w:proofErr w:type="spellStart"/>
      <w:r w:rsidRPr="00E01214">
        <w:rPr>
          <w:rFonts w:cs="Arial"/>
        </w:rPr>
        <w:t>ex Display</w:t>
      </w:r>
      <w:proofErr w:type="spellEnd"/>
      <w:r w:rsidRPr="00E01214">
        <w:rPr>
          <w:rFonts w:cs="Arial"/>
        </w:rPr>
        <w:t xml:space="preserve">, </w:t>
      </w:r>
      <w:proofErr w:type="spellStart"/>
      <w:r w:rsidRPr="00E01214">
        <w:rPr>
          <w:rFonts w:cs="Arial"/>
        </w:rPr>
        <w:t>WiFi</w:t>
      </w:r>
      <w:proofErr w:type="spellEnd"/>
      <w:r w:rsidRPr="00E01214">
        <w:rPr>
          <w:rFonts w:cs="Arial"/>
        </w:rPr>
        <w:t xml:space="preserve">, USB, Bluetooth, illumination for LIN ICP…) not needed for the key off feature to reduce the load on the vehicle battery.  </w:t>
      </w:r>
    </w:p>
    <w:p w14:paraId="07A80F17" w14:textId="77777777" w:rsidR="00E01214" w:rsidRPr="00E01214" w:rsidRDefault="00925A7C" w:rsidP="00500605">
      <w:pPr>
        <w:rPr>
          <w:rFonts w:cs="Arial"/>
        </w:rPr>
      </w:pPr>
    </w:p>
    <w:p w14:paraId="5557972F" w14:textId="77777777" w:rsidR="00500605" w:rsidRPr="00E01214" w:rsidRDefault="00F55D9B" w:rsidP="00500605">
      <w:pPr>
        <w:rPr>
          <w:rFonts w:cs="Arial"/>
        </w:rPr>
      </w:pPr>
      <w:r w:rsidRPr="00E01214">
        <w:rPr>
          <w:rFonts w:cs="Arial"/>
        </w:rPr>
        <w:t>ISM team to determine if can be supported</w:t>
      </w:r>
    </w:p>
    <w:p w14:paraId="1C4FB7E6" w14:textId="77777777" w:rsidR="00E01214" w:rsidRPr="00E01214" w:rsidRDefault="00925A7C" w:rsidP="00500605">
      <w:pPr>
        <w:rPr>
          <w:rFonts w:cs="Arial"/>
        </w:rPr>
      </w:pPr>
    </w:p>
    <w:p w14:paraId="394EB385" w14:textId="77777777" w:rsidR="006830A8" w:rsidRPr="006830A8" w:rsidRDefault="006830A8" w:rsidP="006830A8">
      <w:pPr>
        <w:pStyle w:val="Heading4"/>
        <w:rPr>
          <w:b w:val="0"/>
          <w:u w:val="single"/>
        </w:rPr>
      </w:pPr>
      <w:r w:rsidRPr="006830A8">
        <w:rPr>
          <w:b w:val="0"/>
          <w:u w:val="single"/>
        </w:rPr>
        <w:t xml:space="preserve">PWRMAN-SR-REQ-295465/A-Vehicle Low Power states and impact on ISM when </w:t>
      </w:r>
      <w:proofErr w:type="spellStart"/>
      <w:r w:rsidRPr="006830A8">
        <w:rPr>
          <w:b w:val="0"/>
          <w:u w:val="single"/>
        </w:rPr>
        <w:t>KeyOffPwMde_D_Stat</w:t>
      </w:r>
      <w:proofErr w:type="spellEnd"/>
      <w:r w:rsidRPr="006830A8">
        <w:rPr>
          <w:b w:val="0"/>
          <w:u w:val="single"/>
        </w:rPr>
        <w:t xml:space="preserve"> = ON</w:t>
      </w:r>
    </w:p>
    <w:p w14:paraId="1B49BB4D" w14:textId="77777777" w:rsidR="00500605" w:rsidRDefault="00F55D9B" w:rsidP="00500605">
      <w:pPr>
        <w:rPr>
          <w:rFonts w:cs="Arial"/>
        </w:rPr>
      </w:pPr>
      <w:r>
        <w:rPr>
          <w:rFonts w:cs="Arial"/>
        </w:rPr>
        <w:t>W</w:t>
      </w:r>
      <w:r w:rsidRPr="00CE1D85">
        <w:rPr>
          <w:rFonts w:cs="Arial"/>
        </w:rPr>
        <w:t>hen the following</w:t>
      </w:r>
      <w:r>
        <w:rPr>
          <w:rFonts w:cs="Arial"/>
        </w:rPr>
        <w:t xml:space="preserve"> low power states are </w:t>
      </w:r>
      <w:r w:rsidRPr="00CE1D85">
        <w:rPr>
          <w:rFonts w:cs="Arial"/>
        </w:rPr>
        <w:t xml:space="preserve">already active the ISM shall not power up when </w:t>
      </w:r>
      <w:proofErr w:type="spellStart"/>
      <w:r>
        <w:rPr>
          <w:rFonts w:cs="Arial"/>
        </w:rPr>
        <w:t>KeyOffPwMde_D_Stat</w:t>
      </w:r>
      <w:proofErr w:type="spellEnd"/>
      <w:r w:rsidRPr="00CE1D85">
        <w:rPr>
          <w:rFonts w:cs="Arial"/>
        </w:rPr>
        <w:t xml:space="preserve"> turns from OFF to ON</w:t>
      </w:r>
      <w:r>
        <w:rPr>
          <w:rFonts w:cs="Arial"/>
        </w:rPr>
        <w:t xml:space="preserve"> for the following states</w:t>
      </w:r>
      <w:r w:rsidRPr="00CE1D85">
        <w:rPr>
          <w:rFonts w:cs="Arial"/>
        </w:rPr>
        <w:t>:</w:t>
      </w:r>
    </w:p>
    <w:p w14:paraId="76A34579" w14:textId="77777777" w:rsidR="00BF3997" w:rsidRPr="00BF3997" w:rsidRDefault="00F55D9B" w:rsidP="00BF3997">
      <w:pPr>
        <w:numPr>
          <w:ilvl w:val="0"/>
          <w:numId w:val="446"/>
        </w:numPr>
        <w:rPr>
          <w:rFonts w:cs="Arial"/>
        </w:rPr>
      </w:pPr>
      <w:proofErr w:type="spellStart"/>
      <w:r w:rsidRPr="0069026B">
        <w:rPr>
          <w:rFonts w:eastAsiaTheme="minorEastAsia" w:cs="Arial"/>
        </w:rPr>
        <w:t>LifeCycMde_D_</w:t>
      </w:r>
      <w:proofErr w:type="gramStart"/>
      <w:r w:rsidRPr="0069026B">
        <w:rPr>
          <w:rFonts w:eastAsiaTheme="minorEastAsia" w:cs="Arial"/>
        </w:rPr>
        <w:t>Actl</w:t>
      </w:r>
      <w:proofErr w:type="spellEnd"/>
      <w:r w:rsidRPr="0069026B">
        <w:rPr>
          <w:rFonts w:eastAsiaTheme="minorEastAsia" w:cs="Arial"/>
        </w:rPr>
        <w:t xml:space="preserve">  =</w:t>
      </w:r>
      <w:proofErr w:type="gramEnd"/>
      <w:r w:rsidRPr="0069026B">
        <w:rPr>
          <w:rFonts w:eastAsiaTheme="minorEastAsia" w:cs="Arial"/>
        </w:rPr>
        <w:t xml:space="preserve"> </w:t>
      </w:r>
      <w:r w:rsidRPr="0069026B">
        <w:rPr>
          <w:rFonts w:cs="Arial"/>
        </w:rPr>
        <w:t>Transport Mode</w:t>
      </w:r>
    </w:p>
    <w:p w14:paraId="70AD1E40" w14:textId="77777777" w:rsidR="00CE1D85" w:rsidRDefault="00F55D9B" w:rsidP="00CE1D85">
      <w:pPr>
        <w:numPr>
          <w:ilvl w:val="0"/>
          <w:numId w:val="446"/>
        </w:numPr>
        <w:rPr>
          <w:rFonts w:cs="Arial"/>
        </w:rPr>
      </w:pPr>
      <w:r>
        <w:rPr>
          <w:rFonts w:cs="Arial"/>
        </w:rPr>
        <w:t>ISM is in a Load Shed state (</w:t>
      </w:r>
      <w:proofErr w:type="spellStart"/>
      <w:proofErr w:type="gramStart"/>
      <w:r>
        <w:rPr>
          <w:rFonts w:cs="Arial"/>
        </w:rPr>
        <w:t>ie</w:t>
      </w:r>
      <w:proofErr w:type="spellEnd"/>
      <w:proofErr w:type="gramEnd"/>
      <w:r>
        <w:rPr>
          <w:rFonts w:cs="Arial"/>
        </w:rPr>
        <w:t xml:space="preserve"> </w:t>
      </w:r>
      <w:proofErr w:type="spellStart"/>
      <w:r>
        <w:rPr>
          <w:rFonts w:cs="Arial"/>
        </w:rPr>
        <w:t>HMI_HMIMode_St</w:t>
      </w:r>
      <w:proofErr w:type="spellEnd"/>
      <w:r>
        <w:rPr>
          <w:rFonts w:cs="Arial"/>
        </w:rPr>
        <w:t xml:space="preserve"> = Load Shed)</w:t>
      </w:r>
    </w:p>
    <w:p w14:paraId="3C6E81A6" w14:textId="77777777" w:rsidR="00CE1D85" w:rsidRDefault="00F55D9B" w:rsidP="00CE1D85">
      <w:pPr>
        <w:numPr>
          <w:ilvl w:val="0"/>
          <w:numId w:val="446"/>
        </w:numPr>
        <w:rPr>
          <w:rFonts w:cs="Arial"/>
        </w:rPr>
      </w:pPr>
      <w:proofErr w:type="spellStart"/>
      <w:r>
        <w:rPr>
          <w:rFonts w:cs="Arial"/>
        </w:rPr>
        <w:t>KeyOffMde_D_Actl</w:t>
      </w:r>
      <w:proofErr w:type="spellEnd"/>
      <w:r>
        <w:rPr>
          <w:rFonts w:cs="Arial"/>
        </w:rPr>
        <w:t xml:space="preserve"> = Critical Battery</w:t>
      </w:r>
    </w:p>
    <w:p w14:paraId="767095A4" w14:textId="77777777" w:rsidR="0069026B" w:rsidRPr="008D362C" w:rsidRDefault="00F55D9B" w:rsidP="008D362C">
      <w:pPr>
        <w:ind w:left="360"/>
        <w:rPr>
          <w:rFonts w:cs="Arial"/>
        </w:rPr>
      </w:pPr>
      <w:r w:rsidRPr="008D362C">
        <w:rPr>
          <w:rFonts w:cs="Arial"/>
          <w:u w:val="single"/>
        </w:rPr>
        <w:t>Note</w:t>
      </w:r>
      <w:r w:rsidRPr="008D362C">
        <w:rPr>
          <w:rFonts w:cs="Arial"/>
        </w:rPr>
        <w:t xml:space="preserve">: When </w:t>
      </w:r>
      <w:proofErr w:type="spellStart"/>
      <w:r w:rsidRPr="008D362C">
        <w:rPr>
          <w:rFonts w:cs="Arial"/>
        </w:rPr>
        <w:t>KeyOffMde_D_Actl</w:t>
      </w:r>
      <w:proofErr w:type="spellEnd"/>
      <w:r w:rsidRPr="008D362C">
        <w:rPr>
          <w:rFonts w:cs="Arial"/>
        </w:rPr>
        <w:t xml:space="preserve"> = Hibernate and </w:t>
      </w:r>
      <w:proofErr w:type="spellStart"/>
      <w:r w:rsidRPr="008D362C">
        <w:rPr>
          <w:rFonts w:cs="Arial"/>
        </w:rPr>
        <w:t>KeyOffPwMde_D_Stat</w:t>
      </w:r>
      <w:proofErr w:type="spellEnd"/>
      <w:r w:rsidRPr="008D362C">
        <w:rPr>
          <w:rFonts w:cs="Arial"/>
        </w:rPr>
        <w:t xml:space="preserve"> turns from OFF to ON then the ISM module shall power up.</w:t>
      </w:r>
    </w:p>
    <w:p w14:paraId="5829BAB3" w14:textId="77777777" w:rsidR="00BF3997" w:rsidRDefault="00F55D9B" w:rsidP="008D362C">
      <w:pPr>
        <w:ind w:left="360"/>
        <w:rPr>
          <w:rFonts w:cs="Arial"/>
        </w:rPr>
      </w:pPr>
      <w:r w:rsidRPr="008D362C">
        <w:rPr>
          <w:rFonts w:cs="Arial"/>
          <w:u w:val="single"/>
        </w:rPr>
        <w:t>Note2</w:t>
      </w:r>
      <w:r w:rsidRPr="008D362C">
        <w:rPr>
          <w:rFonts w:cs="Arial"/>
        </w:rPr>
        <w:t xml:space="preserve">:  When </w:t>
      </w:r>
      <w:proofErr w:type="spellStart"/>
      <w:r w:rsidRPr="008D362C">
        <w:rPr>
          <w:rFonts w:cs="Arial"/>
        </w:rPr>
        <w:t>VehOnSrc_D_Stat</w:t>
      </w:r>
      <w:proofErr w:type="spellEnd"/>
      <w:r w:rsidRPr="008D362C">
        <w:rPr>
          <w:rFonts w:cs="Arial"/>
        </w:rPr>
        <w:t xml:space="preserve"> = OTA and </w:t>
      </w:r>
      <w:proofErr w:type="spellStart"/>
      <w:r w:rsidRPr="008D362C">
        <w:rPr>
          <w:rFonts w:cs="Arial"/>
        </w:rPr>
        <w:t>KeyOffPwMde_D_Stat</w:t>
      </w:r>
      <w:proofErr w:type="spellEnd"/>
      <w:r w:rsidRPr="008D362C">
        <w:rPr>
          <w:rFonts w:cs="Arial"/>
        </w:rPr>
        <w:t xml:space="preserve"> turns from OFF to ON </w:t>
      </w:r>
      <w:r>
        <w:rPr>
          <w:rFonts w:cs="Arial"/>
        </w:rPr>
        <w:t>then the ISM module shall power up</w:t>
      </w:r>
      <w:r w:rsidRPr="008D362C">
        <w:rPr>
          <w:rFonts w:cs="Arial"/>
        </w:rPr>
        <w:t>.</w:t>
      </w:r>
    </w:p>
    <w:p w14:paraId="53EC4443" w14:textId="77777777" w:rsidR="008D362C" w:rsidRPr="008D362C" w:rsidRDefault="00925A7C" w:rsidP="008D362C">
      <w:pPr>
        <w:ind w:left="360"/>
        <w:rPr>
          <w:rFonts w:cs="Arial"/>
        </w:rPr>
      </w:pPr>
    </w:p>
    <w:p w14:paraId="2A039303" w14:textId="77777777" w:rsidR="0009141C" w:rsidRDefault="00F55D9B" w:rsidP="00500605">
      <w:pPr>
        <w:rPr>
          <w:rFonts w:cs="Arial"/>
        </w:rPr>
      </w:pPr>
      <w:r w:rsidRPr="00487517">
        <w:rPr>
          <w:rFonts w:cs="Arial"/>
          <w:u w:val="single"/>
        </w:rPr>
        <w:t>Example</w:t>
      </w:r>
      <w:r>
        <w:rPr>
          <w:rFonts w:cs="Arial"/>
        </w:rPr>
        <w:t>:</w:t>
      </w:r>
    </w:p>
    <w:p w14:paraId="662B974E" w14:textId="77777777" w:rsidR="00BF47AF" w:rsidRPr="00BF47AF" w:rsidRDefault="00F55D9B" w:rsidP="00BF47AF">
      <w:pPr>
        <w:numPr>
          <w:ilvl w:val="0"/>
          <w:numId w:val="448"/>
        </w:numPr>
        <w:rPr>
          <w:rFonts w:cs="Arial"/>
        </w:rPr>
      </w:pPr>
      <w:r w:rsidRPr="00BF47AF">
        <w:rPr>
          <w:rFonts w:cs="Arial"/>
        </w:rPr>
        <w:t>Pre-Condition:</w:t>
      </w:r>
    </w:p>
    <w:p w14:paraId="31587489" w14:textId="77777777" w:rsidR="00BF47AF" w:rsidRDefault="00F55D9B" w:rsidP="00BF47AF">
      <w:pPr>
        <w:numPr>
          <w:ilvl w:val="1"/>
          <w:numId w:val="448"/>
        </w:numPr>
        <w:rPr>
          <w:rFonts w:cs="Arial"/>
        </w:rPr>
      </w:pPr>
      <w:proofErr w:type="spellStart"/>
      <w:r>
        <w:rPr>
          <w:rFonts w:cs="Arial"/>
        </w:rPr>
        <w:lastRenderedPageBreak/>
        <w:t>KeyOffMde_D_Actl</w:t>
      </w:r>
      <w:proofErr w:type="spellEnd"/>
      <w:r>
        <w:rPr>
          <w:rFonts w:cs="Arial"/>
        </w:rPr>
        <w:t xml:space="preserve"> = Critical Battery</w:t>
      </w:r>
    </w:p>
    <w:p w14:paraId="297B8682" w14:textId="77777777" w:rsidR="00BF47AF" w:rsidRDefault="00F55D9B" w:rsidP="00BF47AF">
      <w:pPr>
        <w:numPr>
          <w:ilvl w:val="1"/>
          <w:numId w:val="448"/>
        </w:numPr>
        <w:rPr>
          <w:rFonts w:cs="Arial"/>
        </w:rPr>
      </w:pPr>
      <w:r>
        <w:rPr>
          <w:rFonts w:cs="Arial"/>
        </w:rPr>
        <w:t>ISM is powered down</w:t>
      </w:r>
    </w:p>
    <w:p w14:paraId="02E401CC" w14:textId="77777777" w:rsidR="00BF47AF" w:rsidRDefault="00F55D9B" w:rsidP="00BF47AF">
      <w:pPr>
        <w:numPr>
          <w:ilvl w:val="1"/>
          <w:numId w:val="448"/>
        </w:numPr>
        <w:rPr>
          <w:rFonts w:cs="Arial"/>
        </w:rPr>
      </w:pPr>
      <w:proofErr w:type="spellStart"/>
      <w:r>
        <w:rPr>
          <w:rFonts w:cs="Arial"/>
        </w:rPr>
        <w:t>KeyOffPwMde_D_Stat</w:t>
      </w:r>
      <w:proofErr w:type="spellEnd"/>
      <w:r>
        <w:rPr>
          <w:rFonts w:cs="Arial"/>
        </w:rPr>
        <w:t xml:space="preserve"> = OFF</w:t>
      </w:r>
    </w:p>
    <w:p w14:paraId="0025970D" w14:textId="77777777" w:rsidR="00BF47AF" w:rsidRDefault="00F55D9B" w:rsidP="00BF47AF">
      <w:pPr>
        <w:numPr>
          <w:ilvl w:val="0"/>
          <w:numId w:val="448"/>
        </w:numPr>
        <w:rPr>
          <w:rFonts w:cs="Arial"/>
        </w:rPr>
      </w:pPr>
      <w:r>
        <w:rPr>
          <w:rFonts w:cs="Arial"/>
        </w:rPr>
        <w:t>Event:</w:t>
      </w:r>
    </w:p>
    <w:p w14:paraId="3D207A15" w14:textId="77777777" w:rsidR="00BF47AF" w:rsidRDefault="00F55D9B" w:rsidP="00BF47AF">
      <w:pPr>
        <w:numPr>
          <w:ilvl w:val="1"/>
          <w:numId w:val="448"/>
        </w:numPr>
        <w:rPr>
          <w:rFonts w:cs="Arial"/>
        </w:rPr>
      </w:pPr>
      <w:proofErr w:type="spellStart"/>
      <w:r>
        <w:rPr>
          <w:rFonts w:cs="Arial"/>
        </w:rPr>
        <w:t>KeyOffPwMde_D_Stat</w:t>
      </w:r>
      <w:proofErr w:type="spellEnd"/>
      <w:r>
        <w:rPr>
          <w:rFonts w:cs="Arial"/>
        </w:rPr>
        <w:t xml:space="preserve"> changes from OFF to ON</w:t>
      </w:r>
    </w:p>
    <w:p w14:paraId="21F8567C" w14:textId="77777777" w:rsidR="00BF47AF" w:rsidRDefault="00F55D9B" w:rsidP="00BF47AF">
      <w:pPr>
        <w:numPr>
          <w:ilvl w:val="0"/>
          <w:numId w:val="448"/>
        </w:numPr>
        <w:rPr>
          <w:rFonts w:cs="Arial"/>
        </w:rPr>
      </w:pPr>
      <w:r>
        <w:rPr>
          <w:rFonts w:cs="Arial"/>
        </w:rPr>
        <w:t>Post-Condition:</w:t>
      </w:r>
    </w:p>
    <w:p w14:paraId="4F1A9AFA" w14:textId="77777777" w:rsidR="00BF47AF" w:rsidRPr="00BF47AF" w:rsidRDefault="00F55D9B" w:rsidP="00BF47AF">
      <w:pPr>
        <w:numPr>
          <w:ilvl w:val="1"/>
          <w:numId w:val="448"/>
        </w:numPr>
        <w:rPr>
          <w:rFonts w:cs="Arial"/>
        </w:rPr>
      </w:pPr>
      <w:r>
        <w:rPr>
          <w:rFonts w:cs="Arial"/>
        </w:rPr>
        <w:t>ISM remains powered down</w:t>
      </w:r>
    </w:p>
    <w:p w14:paraId="4AB8510C" w14:textId="77777777" w:rsidR="00BF47AF" w:rsidRDefault="00925A7C" w:rsidP="00500605">
      <w:pPr>
        <w:rPr>
          <w:rFonts w:cs="Arial"/>
        </w:rPr>
      </w:pPr>
    </w:p>
    <w:p w14:paraId="1C0A063D" w14:textId="77777777" w:rsidR="00BF47AF" w:rsidRDefault="00925A7C" w:rsidP="00500605">
      <w:pPr>
        <w:rPr>
          <w:rFonts w:cs="Arial"/>
        </w:rPr>
      </w:pPr>
    </w:p>
    <w:p w14:paraId="479E1393" w14:textId="77777777" w:rsidR="0009141C" w:rsidRPr="00BF47AF" w:rsidRDefault="00F55D9B" w:rsidP="00500605">
      <w:pPr>
        <w:rPr>
          <w:rFonts w:cs="Arial"/>
        </w:rPr>
      </w:pPr>
      <w:r>
        <w:rPr>
          <w:rFonts w:cs="Arial"/>
        </w:rPr>
        <w:t xml:space="preserve">If </w:t>
      </w:r>
      <w:proofErr w:type="spellStart"/>
      <w:r>
        <w:rPr>
          <w:rFonts w:cs="Arial"/>
        </w:rPr>
        <w:t>KeyOffPwMde_D_Stat</w:t>
      </w:r>
      <w:proofErr w:type="spellEnd"/>
      <w:r w:rsidRPr="00BF47AF">
        <w:rPr>
          <w:rFonts w:cs="Arial"/>
        </w:rPr>
        <w:t xml:space="preserve"> = ON and the ISM is already powered </w:t>
      </w:r>
      <w:proofErr w:type="gramStart"/>
      <w:r w:rsidRPr="00BF47AF">
        <w:rPr>
          <w:rFonts w:cs="Arial"/>
        </w:rPr>
        <w:t>up</w:t>
      </w:r>
      <w:proofErr w:type="gramEnd"/>
      <w:r w:rsidRPr="00BF47AF">
        <w:rPr>
          <w:rFonts w:cs="Arial"/>
        </w:rPr>
        <w:t xml:space="preserve"> then the ISM shall remain powered up </w:t>
      </w:r>
      <w:r>
        <w:rPr>
          <w:rFonts w:cs="Arial"/>
        </w:rPr>
        <w:t xml:space="preserve">as long as </w:t>
      </w:r>
      <w:proofErr w:type="spellStart"/>
      <w:r>
        <w:rPr>
          <w:rFonts w:cs="Arial"/>
        </w:rPr>
        <w:t>KeyOffPwMde_D_Stat</w:t>
      </w:r>
      <w:proofErr w:type="spellEnd"/>
      <w:r>
        <w:rPr>
          <w:rFonts w:cs="Arial"/>
        </w:rPr>
        <w:t xml:space="preserve"> = ON</w:t>
      </w:r>
      <w:r w:rsidRPr="00BF47AF">
        <w:rPr>
          <w:rFonts w:cs="Arial"/>
        </w:rPr>
        <w:t>.</w:t>
      </w:r>
    </w:p>
    <w:p w14:paraId="1661B7D6" w14:textId="77777777" w:rsidR="00BF47AF" w:rsidRDefault="00925A7C" w:rsidP="00BF47AF">
      <w:pPr>
        <w:rPr>
          <w:rFonts w:cs="Arial"/>
        </w:rPr>
      </w:pPr>
    </w:p>
    <w:p w14:paraId="3DD64085" w14:textId="77777777" w:rsidR="00BF47AF" w:rsidRPr="00BF47AF" w:rsidRDefault="00F55D9B" w:rsidP="00BF47AF">
      <w:pPr>
        <w:rPr>
          <w:rFonts w:cs="Arial"/>
        </w:rPr>
      </w:pPr>
      <w:r w:rsidRPr="00BF47AF">
        <w:rPr>
          <w:rFonts w:cs="Arial"/>
        </w:rPr>
        <w:t xml:space="preserve">Example:  </w:t>
      </w:r>
    </w:p>
    <w:p w14:paraId="5F75F57F" w14:textId="77777777" w:rsidR="00BF47AF" w:rsidRDefault="00F55D9B" w:rsidP="00BF47AF">
      <w:pPr>
        <w:numPr>
          <w:ilvl w:val="1"/>
          <w:numId w:val="447"/>
        </w:numPr>
        <w:ind w:left="1080"/>
        <w:rPr>
          <w:rFonts w:cs="Arial"/>
        </w:rPr>
      </w:pPr>
      <w:r>
        <w:rPr>
          <w:rFonts w:cs="Arial"/>
        </w:rPr>
        <w:t xml:space="preserve">Pre-Condition:  </w:t>
      </w:r>
    </w:p>
    <w:p w14:paraId="4B57F868" w14:textId="77777777" w:rsidR="00BF47AF" w:rsidRDefault="00F55D9B" w:rsidP="00BF47AF">
      <w:pPr>
        <w:numPr>
          <w:ilvl w:val="2"/>
          <w:numId w:val="447"/>
        </w:numPr>
        <w:ind w:left="1800"/>
        <w:rPr>
          <w:rFonts w:cs="Arial"/>
        </w:rPr>
      </w:pPr>
      <w:proofErr w:type="spellStart"/>
      <w:r>
        <w:rPr>
          <w:rFonts w:cs="Arial"/>
        </w:rPr>
        <w:t>Ignition_Status</w:t>
      </w:r>
      <w:proofErr w:type="spellEnd"/>
      <w:r>
        <w:rPr>
          <w:rFonts w:cs="Arial"/>
        </w:rPr>
        <w:t xml:space="preserve"> = OFF</w:t>
      </w:r>
    </w:p>
    <w:p w14:paraId="08E17D82" w14:textId="77777777" w:rsidR="00BF47AF" w:rsidRDefault="00F55D9B" w:rsidP="00BF47AF">
      <w:pPr>
        <w:numPr>
          <w:ilvl w:val="2"/>
          <w:numId w:val="447"/>
        </w:numPr>
        <w:ind w:left="1800"/>
        <w:rPr>
          <w:rFonts w:cs="Arial"/>
        </w:rPr>
      </w:pPr>
      <w:proofErr w:type="spellStart"/>
      <w:r>
        <w:rPr>
          <w:rFonts w:cs="Arial"/>
        </w:rPr>
        <w:t>Delayed_Accessory</w:t>
      </w:r>
      <w:proofErr w:type="spellEnd"/>
      <w:r>
        <w:rPr>
          <w:rFonts w:cs="Arial"/>
        </w:rPr>
        <w:t xml:space="preserve"> = OFF</w:t>
      </w:r>
    </w:p>
    <w:p w14:paraId="4D98A1E4" w14:textId="77777777" w:rsidR="00BF47AF" w:rsidRPr="00BF47AF" w:rsidRDefault="00F55D9B" w:rsidP="00BF47AF">
      <w:pPr>
        <w:numPr>
          <w:ilvl w:val="2"/>
          <w:numId w:val="447"/>
        </w:numPr>
        <w:ind w:left="1800"/>
        <w:rPr>
          <w:rFonts w:cs="Arial"/>
        </w:rPr>
      </w:pPr>
      <w:proofErr w:type="spellStart"/>
      <w:r>
        <w:rPr>
          <w:rFonts w:cs="Arial"/>
        </w:rPr>
        <w:t>KeyOffPwMde_D_Stat</w:t>
      </w:r>
      <w:proofErr w:type="spellEnd"/>
      <w:r>
        <w:rPr>
          <w:rFonts w:cs="Arial"/>
        </w:rPr>
        <w:t xml:space="preserve"> = ON (ISM powered ON)</w:t>
      </w:r>
    </w:p>
    <w:p w14:paraId="73879479" w14:textId="77777777" w:rsidR="00BF47AF" w:rsidRDefault="00F55D9B" w:rsidP="00BF47AF">
      <w:pPr>
        <w:numPr>
          <w:ilvl w:val="1"/>
          <w:numId w:val="447"/>
        </w:numPr>
        <w:ind w:left="1080"/>
        <w:rPr>
          <w:rFonts w:cs="Arial"/>
        </w:rPr>
      </w:pPr>
      <w:r>
        <w:rPr>
          <w:rFonts w:cs="Arial"/>
        </w:rPr>
        <w:t>Event:</w:t>
      </w:r>
    </w:p>
    <w:p w14:paraId="3357CE55" w14:textId="77777777" w:rsidR="00BF47AF" w:rsidRDefault="00F55D9B" w:rsidP="00BF47AF">
      <w:pPr>
        <w:numPr>
          <w:ilvl w:val="2"/>
          <w:numId w:val="447"/>
        </w:numPr>
        <w:ind w:left="1800"/>
        <w:rPr>
          <w:rFonts w:cs="Arial"/>
        </w:rPr>
      </w:pPr>
      <w:r>
        <w:rPr>
          <w:rFonts w:cs="Arial"/>
        </w:rPr>
        <w:t>A load shed event becomes active</w:t>
      </w:r>
    </w:p>
    <w:p w14:paraId="4A936DC4" w14:textId="77777777" w:rsidR="00BF47AF" w:rsidRDefault="00F55D9B" w:rsidP="00BF47AF">
      <w:pPr>
        <w:numPr>
          <w:ilvl w:val="1"/>
          <w:numId w:val="447"/>
        </w:numPr>
        <w:ind w:left="1080"/>
        <w:rPr>
          <w:rFonts w:cs="Arial"/>
        </w:rPr>
      </w:pPr>
      <w:r>
        <w:rPr>
          <w:rFonts w:cs="Arial"/>
        </w:rPr>
        <w:t>Post-Condition:</w:t>
      </w:r>
    </w:p>
    <w:p w14:paraId="14E6DEB5" w14:textId="77777777" w:rsidR="00BF47AF" w:rsidRPr="00BF47AF" w:rsidRDefault="00F55D9B" w:rsidP="00BF47AF">
      <w:pPr>
        <w:numPr>
          <w:ilvl w:val="2"/>
          <w:numId w:val="447"/>
        </w:numPr>
        <w:ind w:left="1800"/>
        <w:rPr>
          <w:rFonts w:cs="Arial"/>
        </w:rPr>
      </w:pPr>
      <w:r>
        <w:rPr>
          <w:rFonts w:cs="Arial"/>
        </w:rPr>
        <w:t xml:space="preserve">Load shed is ignored while </w:t>
      </w:r>
      <w:proofErr w:type="spellStart"/>
      <w:r>
        <w:rPr>
          <w:rFonts w:cs="Arial"/>
        </w:rPr>
        <w:t>KeyOffPwMde_D_Stat</w:t>
      </w:r>
      <w:proofErr w:type="spellEnd"/>
      <w:r>
        <w:rPr>
          <w:rFonts w:cs="Arial"/>
        </w:rPr>
        <w:t xml:space="preserve"> = ON and ISM remains powered up</w:t>
      </w:r>
    </w:p>
    <w:p w14:paraId="77FA8BCF" w14:textId="77777777" w:rsidR="00186743" w:rsidRPr="00BF47AF" w:rsidRDefault="00925A7C" w:rsidP="00BF47AF">
      <w:pPr>
        <w:rPr>
          <w:rFonts w:cs="Arial"/>
        </w:rPr>
      </w:pPr>
    </w:p>
    <w:p w14:paraId="61D27E08" w14:textId="77777777" w:rsidR="00406F39" w:rsidRDefault="00F55D9B" w:rsidP="006830A8">
      <w:pPr>
        <w:pStyle w:val="Heading4"/>
      </w:pPr>
      <w:r>
        <w:t xml:space="preserve">OTA specific Key Off power </w:t>
      </w:r>
      <w:proofErr w:type="spellStart"/>
      <w:r>
        <w:t>moding</w:t>
      </w:r>
      <w:proofErr w:type="spellEnd"/>
      <w:r>
        <w:t xml:space="preserve"> requirements</w:t>
      </w:r>
    </w:p>
    <w:p w14:paraId="6339E03B" w14:textId="77777777" w:rsidR="006830A8" w:rsidRPr="006830A8" w:rsidRDefault="006830A8" w:rsidP="006830A8">
      <w:pPr>
        <w:pStyle w:val="Heading5"/>
        <w:rPr>
          <w:b w:val="0"/>
          <w:u w:val="single"/>
        </w:rPr>
      </w:pPr>
      <w:r w:rsidRPr="006830A8">
        <w:rPr>
          <w:b w:val="0"/>
          <w:u w:val="single"/>
        </w:rPr>
        <w:t>PWRMAN-SR-REQ-295419/A-OTA Network Management</w:t>
      </w:r>
    </w:p>
    <w:p w14:paraId="3E5C23C8" w14:textId="77777777" w:rsidR="00500605" w:rsidRDefault="00F55D9B" w:rsidP="00500605">
      <w:pPr>
        <w:rPr>
          <w:rFonts w:cs="Arial"/>
        </w:rPr>
      </w:pPr>
      <w:r w:rsidRPr="0097476D">
        <w:rPr>
          <w:rFonts w:cs="Arial"/>
        </w:rPr>
        <w:t xml:space="preserve">For OTA key off events </w:t>
      </w:r>
      <w:r>
        <w:rPr>
          <w:rFonts w:cs="Arial"/>
        </w:rPr>
        <w:t xml:space="preserve">that require the CAN network to be active, </w:t>
      </w:r>
      <w:r w:rsidRPr="0097476D">
        <w:rPr>
          <w:rFonts w:cs="Arial"/>
        </w:rPr>
        <w:t xml:space="preserve">the ECG shall </w:t>
      </w:r>
      <w:r>
        <w:rPr>
          <w:rFonts w:cs="Arial"/>
        </w:rPr>
        <w:t xml:space="preserve">be responsible for keeping </w:t>
      </w:r>
      <w:r w:rsidRPr="0097476D">
        <w:rPr>
          <w:rFonts w:cs="Arial"/>
        </w:rPr>
        <w:t xml:space="preserve">the </w:t>
      </w:r>
      <w:r>
        <w:rPr>
          <w:rFonts w:cs="Arial"/>
        </w:rPr>
        <w:t xml:space="preserve">CAN </w:t>
      </w:r>
      <w:r w:rsidRPr="0097476D">
        <w:rPr>
          <w:rFonts w:cs="Arial"/>
        </w:rPr>
        <w:t xml:space="preserve">network awake when communicating with the Infotainment System Master.  </w:t>
      </w:r>
    </w:p>
    <w:p w14:paraId="6FD57C28" w14:textId="77777777" w:rsidR="00FD0DC3" w:rsidRDefault="00925A7C" w:rsidP="00500605">
      <w:pPr>
        <w:rPr>
          <w:rFonts w:cs="Arial"/>
        </w:rPr>
      </w:pPr>
    </w:p>
    <w:p w14:paraId="6C08F5D4" w14:textId="77777777" w:rsidR="0097476D" w:rsidRPr="0097476D" w:rsidRDefault="00925A7C" w:rsidP="00500605">
      <w:pPr>
        <w:rPr>
          <w:rFonts w:cs="Arial"/>
        </w:rPr>
      </w:pPr>
    </w:p>
    <w:p w14:paraId="2ECBA40D" w14:textId="77777777" w:rsidR="00406F39" w:rsidRDefault="00F55D9B" w:rsidP="006830A8">
      <w:pPr>
        <w:pStyle w:val="Heading3"/>
      </w:pPr>
      <w:bookmarkStart w:id="277" w:name="_Toc94796009"/>
      <w:r>
        <w:t>Sequence Diagram</w:t>
      </w:r>
      <w:bookmarkEnd w:id="277"/>
    </w:p>
    <w:p w14:paraId="55615F10" w14:textId="77777777" w:rsidR="00406F39" w:rsidRDefault="00F55D9B" w:rsidP="006830A8">
      <w:pPr>
        <w:pStyle w:val="Heading4"/>
      </w:pPr>
      <w:r>
        <w:t>PWRMAN-SD-REQ-298341/A-System Start up for ECG initiated Key Off feature</w:t>
      </w:r>
    </w:p>
    <w:p w14:paraId="1388C893" w14:textId="77777777" w:rsidR="00500605" w:rsidRDefault="00F55D9B" w:rsidP="00500605">
      <w:pPr>
        <w:rPr>
          <w:rFonts w:cs="Arial"/>
        </w:rPr>
      </w:pPr>
      <w:r w:rsidRPr="0096550D">
        <w:rPr>
          <w:rFonts w:cs="Arial"/>
          <w:u w:val="single"/>
        </w:rPr>
        <w:t>Pre-condition</w:t>
      </w:r>
      <w:r w:rsidRPr="0096550D">
        <w:rPr>
          <w:rFonts w:cs="Arial"/>
        </w:rPr>
        <w:t xml:space="preserve">:  </w:t>
      </w:r>
    </w:p>
    <w:p w14:paraId="01836821" w14:textId="77777777" w:rsidR="0096550D" w:rsidRPr="0096550D" w:rsidRDefault="00F55D9B" w:rsidP="0096550D">
      <w:pPr>
        <w:numPr>
          <w:ilvl w:val="0"/>
          <w:numId w:val="461"/>
        </w:numPr>
        <w:rPr>
          <w:rFonts w:cs="Arial"/>
        </w:rPr>
      </w:pPr>
      <w:r w:rsidRPr="0096550D">
        <w:rPr>
          <w:rFonts w:cs="Arial"/>
        </w:rPr>
        <w:t xml:space="preserve">The ISM application software is powered down </w:t>
      </w:r>
    </w:p>
    <w:p w14:paraId="293E5A5C" w14:textId="77777777" w:rsidR="0096550D" w:rsidRPr="0096550D" w:rsidRDefault="00F55D9B" w:rsidP="0096550D">
      <w:pPr>
        <w:numPr>
          <w:ilvl w:val="0"/>
          <w:numId w:val="461"/>
        </w:numPr>
        <w:rPr>
          <w:rFonts w:cs="Arial"/>
        </w:rPr>
      </w:pPr>
      <w:proofErr w:type="spellStart"/>
      <w:r w:rsidRPr="0096550D">
        <w:rPr>
          <w:rFonts w:cs="Arial"/>
        </w:rPr>
        <w:t>HMIAudioMode</w:t>
      </w:r>
      <w:proofErr w:type="spellEnd"/>
      <w:r w:rsidRPr="0096550D">
        <w:rPr>
          <w:rFonts w:cs="Arial"/>
        </w:rPr>
        <w:t xml:space="preserve"> = OFF</w:t>
      </w:r>
      <w:r>
        <w:rPr>
          <w:rFonts w:cs="Arial"/>
        </w:rPr>
        <w:t xml:space="preserve"> (last state before CAN bus sleep)</w:t>
      </w:r>
    </w:p>
    <w:p w14:paraId="581D40E1" w14:textId="77777777" w:rsidR="0096550D" w:rsidRDefault="00F55D9B" w:rsidP="0096550D">
      <w:pPr>
        <w:numPr>
          <w:ilvl w:val="0"/>
          <w:numId w:val="461"/>
        </w:numPr>
        <w:rPr>
          <w:rFonts w:cs="Arial"/>
        </w:rPr>
      </w:pPr>
      <w:r w:rsidRPr="0096550D">
        <w:rPr>
          <w:rFonts w:cs="Arial"/>
        </w:rPr>
        <w:t>CAN bus is asleep</w:t>
      </w:r>
    </w:p>
    <w:p w14:paraId="754EEBB0" w14:textId="77777777" w:rsidR="0096550D" w:rsidRDefault="00F55D9B" w:rsidP="0096550D">
      <w:pPr>
        <w:numPr>
          <w:ilvl w:val="0"/>
          <w:numId w:val="461"/>
        </w:numPr>
        <w:rPr>
          <w:rFonts w:cs="Arial"/>
        </w:rPr>
      </w:pPr>
      <w:r>
        <w:rPr>
          <w:rFonts w:cs="Arial"/>
        </w:rPr>
        <w:t>Ethernet is network is not active</w:t>
      </w:r>
    </w:p>
    <w:p w14:paraId="6FB4AF54" w14:textId="77777777" w:rsidR="0096550D" w:rsidRDefault="00F55D9B" w:rsidP="0096550D">
      <w:pPr>
        <w:numPr>
          <w:ilvl w:val="0"/>
          <w:numId w:val="461"/>
        </w:numPr>
        <w:rPr>
          <w:rFonts w:cs="Arial"/>
        </w:rPr>
      </w:pPr>
      <w:proofErr w:type="spellStart"/>
      <w:r>
        <w:rPr>
          <w:rFonts w:cs="Arial"/>
        </w:rPr>
        <w:t>KeyOffPwMde_D_Stat</w:t>
      </w:r>
      <w:proofErr w:type="spellEnd"/>
      <w:r>
        <w:rPr>
          <w:rFonts w:cs="Arial"/>
        </w:rPr>
        <w:t xml:space="preserve"> = Inactive (last state before CAN bus sleep)</w:t>
      </w:r>
    </w:p>
    <w:p w14:paraId="01B7150B" w14:textId="77777777" w:rsidR="0096550D" w:rsidRDefault="00F55D9B" w:rsidP="0096550D">
      <w:pPr>
        <w:numPr>
          <w:ilvl w:val="0"/>
          <w:numId w:val="461"/>
        </w:numPr>
        <w:rPr>
          <w:rFonts w:cs="Arial"/>
        </w:rPr>
      </w:pPr>
      <w:proofErr w:type="spellStart"/>
      <w:r>
        <w:rPr>
          <w:rFonts w:cs="Arial"/>
        </w:rPr>
        <w:t>InfoSysMasterPwr_D_Stat</w:t>
      </w:r>
      <w:proofErr w:type="spellEnd"/>
      <w:r>
        <w:rPr>
          <w:rFonts w:cs="Arial"/>
        </w:rPr>
        <w:t xml:space="preserve"> = Inactive (last state before CAN bus sleep)</w:t>
      </w:r>
    </w:p>
    <w:p w14:paraId="67AEED48" w14:textId="77777777" w:rsidR="0096550D" w:rsidRDefault="00925A7C" w:rsidP="0096550D">
      <w:pPr>
        <w:rPr>
          <w:rFonts w:cs="Arial"/>
        </w:rPr>
      </w:pPr>
    </w:p>
    <w:p w14:paraId="3CD1DC65" w14:textId="77777777" w:rsidR="0096550D" w:rsidRDefault="00F55D9B" w:rsidP="0096550D">
      <w:pPr>
        <w:rPr>
          <w:rFonts w:cs="Arial"/>
        </w:rPr>
      </w:pPr>
      <w:r w:rsidRPr="0096550D">
        <w:rPr>
          <w:rFonts w:cs="Arial"/>
          <w:u w:val="single"/>
        </w:rPr>
        <w:t>Event</w:t>
      </w:r>
      <w:r>
        <w:rPr>
          <w:rFonts w:cs="Arial"/>
        </w:rPr>
        <w:t>:</w:t>
      </w:r>
    </w:p>
    <w:p w14:paraId="5A00D51F" w14:textId="77777777" w:rsidR="0096550D" w:rsidRDefault="00F55D9B" w:rsidP="0096550D">
      <w:pPr>
        <w:numPr>
          <w:ilvl w:val="0"/>
          <w:numId w:val="462"/>
        </w:numPr>
        <w:rPr>
          <w:rFonts w:cs="Arial"/>
        </w:rPr>
      </w:pPr>
      <w:r>
        <w:rPr>
          <w:rFonts w:cs="Arial"/>
        </w:rPr>
        <w:t>The ECG needs to perform a key off feature with the ISM module</w:t>
      </w:r>
    </w:p>
    <w:p w14:paraId="6CFCFC92" w14:textId="77777777" w:rsidR="0096550D" w:rsidRDefault="00925A7C" w:rsidP="0096550D">
      <w:pPr>
        <w:rPr>
          <w:rFonts w:cs="Arial"/>
        </w:rPr>
      </w:pPr>
    </w:p>
    <w:p w14:paraId="407265F9" w14:textId="77777777" w:rsidR="0096550D" w:rsidRDefault="00925A7C" w:rsidP="0096550D">
      <w:pPr>
        <w:rPr>
          <w:rFonts w:cs="Arial"/>
        </w:rPr>
      </w:pPr>
    </w:p>
    <w:p w14:paraId="7FBEE1E3" w14:textId="77777777" w:rsidR="0096550D" w:rsidRDefault="00F55D9B" w:rsidP="006830A8">
      <w:pPr>
        <w:jc w:val="center"/>
        <w:rPr>
          <w:rFonts w:cs="Arial"/>
        </w:rPr>
      </w:pPr>
      <w:r>
        <w:rPr>
          <w:noProof/>
        </w:rPr>
        <w:lastRenderedPageBreak/>
        <w:drawing>
          <wp:inline distT="0" distB="0" distL="0" distR="0" wp14:anchorId="0DE880E9" wp14:editId="2BA627DD">
            <wp:extent cx="4381500" cy="5791200"/>
            <wp:effectExtent l="0" t="0" r="0" b="0"/>
            <wp:docPr id="19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500" cy="5791200"/>
                    </a:xfrm>
                    <a:prstGeom prst="rect">
                      <a:avLst/>
                    </a:prstGeom>
                    <a:noFill/>
                    <a:ln>
                      <a:noFill/>
                    </a:ln>
                  </pic:spPr>
                </pic:pic>
              </a:graphicData>
            </a:graphic>
          </wp:inline>
        </w:drawing>
      </w:r>
    </w:p>
    <w:p w14:paraId="58ECB8E6" w14:textId="77777777" w:rsidR="00B96ADC" w:rsidRDefault="00925A7C" w:rsidP="00B96ADC">
      <w:pPr>
        <w:jc w:val="center"/>
        <w:rPr>
          <w:rFonts w:cs="Arial"/>
        </w:rPr>
      </w:pPr>
    </w:p>
    <w:p w14:paraId="0C7E3E14" w14:textId="77777777" w:rsidR="00B96ADC" w:rsidRPr="0096550D" w:rsidRDefault="00925A7C" w:rsidP="00B96ADC">
      <w:pPr>
        <w:jc w:val="center"/>
        <w:rPr>
          <w:rFonts w:cs="Arial"/>
        </w:rPr>
      </w:pPr>
    </w:p>
    <w:p w14:paraId="622035AB" w14:textId="77777777" w:rsidR="008B19BF" w:rsidRDefault="00F55D9B">
      <w:pPr>
        <w:spacing w:after="200" w:line="276" w:lineRule="auto"/>
      </w:pPr>
      <w:r>
        <w:br w:type="page"/>
      </w:r>
    </w:p>
    <w:p w14:paraId="0D806A8A" w14:textId="77777777" w:rsidR="00406F39" w:rsidRDefault="00F55D9B" w:rsidP="006830A8">
      <w:pPr>
        <w:pStyle w:val="Heading2"/>
      </w:pPr>
      <w:bookmarkStart w:id="278" w:name="_Toc94796010"/>
      <w:r w:rsidRPr="00B9479B">
        <w:lastRenderedPageBreak/>
        <w:t>PWRMAN-FUN-REQ-350922/A-Existing Transport Mode to Normal Mode and restoring factory defaults</w:t>
      </w:r>
      <w:bookmarkEnd w:id="278"/>
    </w:p>
    <w:p w14:paraId="1283EF00" w14:textId="77777777" w:rsidR="00500605" w:rsidRDefault="00925A7C" w:rsidP="00500605"/>
    <w:p w14:paraId="6A7495AF" w14:textId="77777777" w:rsidR="006830A8" w:rsidRPr="006830A8" w:rsidRDefault="006830A8" w:rsidP="006830A8">
      <w:pPr>
        <w:pStyle w:val="Heading3"/>
        <w:rPr>
          <w:b w:val="0"/>
          <w:u w:val="single"/>
        </w:rPr>
      </w:pPr>
      <w:bookmarkStart w:id="279" w:name="_Toc94796011"/>
      <w:r w:rsidRPr="006830A8">
        <w:rPr>
          <w:b w:val="0"/>
          <w:u w:val="single"/>
        </w:rPr>
        <w:t>PWRMAN-SR-REQ-346790/B-Exiting Transport Mode to Normal Mode and restoring Factory Defaults</w:t>
      </w:r>
      <w:bookmarkEnd w:id="279"/>
    </w:p>
    <w:p w14:paraId="159F4DBE" w14:textId="77777777" w:rsidR="00211D19" w:rsidRDefault="00F55D9B" w:rsidP="001D12C5">
      <w:pPr>
        <w:rPr>
          <w:rFonts w:cs="Arial"/>
          <w:lang w:eastAsia="zh-CN"/>
        </w:rPr>
      </w:pPr>
      <w:r w:rsidRPr="002030FC">
        <w:rPr>
          <w:rFonts w:cs="Arial"/>
          <w:lang w:eastAsia="zh-CN"/>
        </w:rPr>
        <w:t xml:space="preserve">The </w:t>
      </w:r>
      <w:r>
        <w:rPr>
          <w:rFonts w:cs="Arial"/>
          <w:lang w:eastAsia="zh-CN"/>
        </w:rPr>
        <w:t xml:space="preserve">System Master </w:t>
      </w:r>
      <w:r w:rsidRPr="002030FC">
        <w:rPr>
          <w:rFonts w:cs="Arial"/>
          <w:lang w:eastAsia="zh-CN"/>
        </w:rPr>
        <w:t xml:space="preserve">module </w:t>
      </w:r>
      <w:r>
        <w:rPr>
          <w:rFonts w:cs="Arial"/>
          <w:lang w:eastAsia="zh-CN"/>
        </w:rPr>
        <w:t xml:space="preserve">(ex. APIM) </w:t>
      </w:r>
      <w:r w:rsidRPr="002030FC">
        <w:rPr>
          <w:rFonts w:cs="Arial"/>
          <w:lang w:eastAsia="zh-CN"/>
        </w:rPr>
        <w:t xml:space="preserve">shall perform a master </w:t>
      </w:r>
      <w:r w:rsidRPr="00195E05">
        <w:rPr>
          <w:rFonts w:cs="Arial"/>
          <w:lang w:eastAsia="zh-CN"/>
        </w:rPr>
        <w:t xml:space="preserve">reset </w:t>
      </w:r>
      <w:r>
        <w:rPr>
          <w:rFonts w:cs="Arial"/>
          <w:lang w:eastAsia="zh-CN"/>
        </w:rPr>
        <w:t>*</w:t>
      </w:r>
      <w:r w:rsidRPr="00195E05">
        <w:rPr>
          <w:rFonts w:cs="Arial"/>
          <w:lang w:eastAsia="zh-CN"/>
        </w:rPr>
        <w:t>locally restoring factory defaults when</w:t>
      </w:r>
      <w:r>
        <w:rPr>
          <w:rFonts w:cs="Arial"/>
          <w:lang w:eastAsia="zh-CN"/>
        </w:rPr>
        <w:t>:</w:t>
      </w:r>
    </w:p>
    <w:p w14:paraId="1B762C78" w14:textId="77777777" w:rsidR="001D12C5" w:rsidRPr="00211D19" w:rsidRDefault="00F55D9B" w:rsidP="00211D19">
      <w:pPr>
        <w:numPr>
          <w:ilvl w:val="0"/>
          <w:numId w:val="467"/>
        </w:numPr>
        <w:rPr>
          <w:rFonts w:cs="Arial"/>
          <w:lang w:eastAsia="zh-CN"/>
        </w:rPr>
      </w:pPr>
      <w:r w:rsidRPr="00211D19">
        <w:rPr>
          <w:rFonts w:cs="Arial"/>
          <w:lang w:eastAsia="zh-CN"/>
        </w:rPr>
        <w:t>the vehicle speed is 0 km/h</w:t>
      </w:r>
      <w:r>
        <w:rPr>
          <w:rFonts w:cs="Arial"/>
          <w:lang w:eastAsia="zh-CN"/>
        </w:rPr>
        <w:t>, and</w:t>
      </w:r>
    </w:p>
    <w:p w14:paraId="1F94C526" w14:textId="77777777" w:rsidR="001D12C5" w:rsidRPr="00195E05" w:rsidRDefault="00F55D9B" w:rsidP="001D12C5">
      <w:pPr>
        <w:numPr>
          <w:ilvl w:val="0"/>
          <w:numId w:val="467"/>
        </w:numPr>
        <w:rPr>
          <w:rFonts w:cs="Arial"/>
          <w:lang w:eastAsia="zh-CN"/>
        </w:rPr>
      </w:pPr>
      <w:proofErr w:type="spellStart"/>
      <w:r w:rsidRPr="00195E05">
        <w:rPr>
          <w:rFonts w:cs="Arial"/>
          <w:lang w:eastAsia="zh-CN"/>
        </w:rPr>
        <w:t>LifeCycMde_D_Actl</w:t>
      </w:r>
      <w:proofErr w:type="spellEnd"/>
      <w:r w:rsidRPr="00195E05">
        <w:rPr>
          <w:rFonts w:cs="Arial"/>
          <w:lang w:eastAsia="zh-CN"/>
        </w:rPr>
        <w:t xml:space="preserve"> = Transport Mode (*</w:t>
      </w:r>
      <w:r>
        <w:rPr>
          <w:rFonts w:cs="Arial"/>
          <w:lang w:eastAsia="zh-CN"/>
        </w:rPr>
        <w:t>*</w:t>
      </w:r>
      <w:r w:rsidRPr="00195E05">
        <w:rPr>
          <w:rFonts w:cs="Arial"/>
          <w:lang w:eastAsia="zh-CN"/>
        </w:rPr>
        <w:t xml:space="preserve">last state – could be from previous ignition) </w:t>
      </w:r>
      <w:r w:rsidRPr="00195E05">
        <w:rPr>
          <w:rFonts w:cs="Arial"/>
          <w:lang w:eastAsia="zh-CN"/>
        </w:rPr>
        <w:sym w:font="Wingdings" w:char="F0E0"/>
      </w:r>
      <w:r>
        <w:rPr>
          <w:rFonts w:cs="Arial"/>
          <w:lang w:eastAsia="zh-CN"/>
        </w:rPr>
        <w:t xml:space="preserve"> Normal</w:t>
      </w:r>
    </w:p>
    <w:p w14:paraId="295BF635" w14:textId="77777777" w:rsidR="001D12C5" w:rsidRDefault="00F55D9B" w:rsidP="001D12C5">
      <w:pPr>
        <w:rPr>
          <w:rFonts w:cs="Arial"/>
          <w:lang w:eastAsia="zh-CN"/>
        </w:rPr>
      </w:pPr>
      <w:r w:rsidRPr="00195E05">
        <w:rPr>
          <w:rFonts w:cs="Arial"/>
          <w:lang w:eastAsia="zh-CN"/>
        </w:rPr>
        <w:t xml:space="preserve">If the vehicle speed was greater than 0 km/h when the conditions above are met, then the </w:t>
      </w:r>
      <w:r>
        <w:rPr>
          <w:rFonts w:cs="Arial"/>
          <w:lang w:eastAsia="zh-CN"/>
        </w:rPr>
        <w:t>System Master</w:t>
      </w:r>
      <w:r w:rsidRPr="00195E05">
        <w:rPr>
          <w:rFonts w:cs="Arial"/>
          <w:lang w:eastAsia="zh-CN"/>
        </w:rPr>
        <w:t xml:space="preserve"> module shall perform a master reset the next time when the </w:t>
      </w:r>
      <w:proofErr w:type="spellStart"/>
      <w:r w:rsidRPr="00195E05">
        <w:rPr>
          <w:rFonts w:cs="Arial"/>
          <w:lang w:eastAsia="zh-CN"/>
        </w:rPr>
        <w:t>ignition_status</w:t>
      </w:r>
      <w:proofErr w:type="spellEnd"/>
      <w:r w:rsidRPr="00195E05">
        <w:rPr>
          <w:rFonts w:cs="Arial"/>
          <w:lang w:eastAsia="zh-CN"/>
        </w:rPr>
        <w:t xml:space="preserve"> </w:t>
      </w:r>
      <w:r>
        <w:rPr>
          <w:rFonts w:cs="Arial"/>
          <w:lang w:eastAsia="zh-CN"/>
        </w:rPr>
        <w:t xml:space="preserve">signal </w:t>
      </w:r>
      <w:r w:rsidRPr="00195E05">
        <w:rPr>
          <w:rFonts w:cs="Arial"/>
          <w:lang w:eastAsia="zh-CN"/>
        </w:rPr>
        <w:t>changes to OFF/ACC.</w:t>
      </w:r>
    </w:p>
    <w:p w14:paraId="480119F5" w14:textId="77777777" w:rsidR="00195E05" w:rsidRPr="00560AD7" w:rsidRDefault="00925A7C" w:rsidP="001D12C5">
      <w:pPr>
        <w:rPr>
          <w:rFonts w:cs="Arial"/>
          <w:lang w:eastAsia="zh-CN"/>
        </w:rPr>
      </w:pPr>
    </w:p>
    <w:p w14:paraId="6D4DA983" w14:textId="77777777" w:rsidR="00560AD7" w:rsidRPr="00560AD7" w:rsidRDefault="00F55D9B" w:rsidP="00195E05">
      <w:pPr>
        <w:rPr>
          <w:rFonts w:cs="Arial"/>
          <w:lang w:eastAsia="zh-CN"/>
        </w:rPr>
      </w:pPr>
      <w:r w:rsidRPr="00560AD7">
        <w:rPr>
          <w:rFonts w:cs="Arial"/>
          <w:lang w:eastAsia="zh-CN"/>
        </w:rPr>
        <w:t xml:space="preserve">*Performing a master reset locally means the System Master module does not set any master reset network signals to restore factory defaults and only the System Master module performs the master reset.  That means signals for </w:t>
      </w:r>
      <w:proofErr w:type="spellStart"/>
      <w:r w:rsidRPr="00560AD7">
        <w:rPr>
          <w:rFonts w:cs="Arial"/>
          <w:lang w:eastAsia="zh-CN"/>
        </w:rPr>
        <w:t>FactoryReset.Rq</w:t>
      </w:r>
      <w:proofErr w:type="spellEnd"/>
      <w:r w:rsidRPr="00560AD7">
        <w:rPr>
          <w:rFonts w:cs="Arial"/>
          <w:lang w:eastAsia="zh-CN"/>
        </w:rPr>
        <w:t xml:space="preserve"> shall not be set to </w:t>
      </w:r>
      <w:proofErr w:type="spellStart"/>
      <w:r w:rsidRPr="00560AD7">
        <w:rPr>
          <w:rFonts w:cs="Arial"/>
          <w:lang w:eastAsia="zh-CN"/>
        </w:rPr>
        <w:t>ResetFactoryDefaults</w:t>
      </w:r>
      <w:proofErr w:type="spellEnd"/>
      <w:r w:rsidRPr="00560AD7">
        <w:rPr>
          <w:rFonts w:cs="Arial"/>
          <w:lang w:eastAsia="zh-CN"/>
        </w:rPr>
        <w:t xml:space="preserve">.  When the conditions above are met </w:t>
      </w:r>
    </w:p>
    <w:p w14:paraId="576CFACD" w14:textId="77777777" w:rsidR="00560AD7" w:rsidRPr="00560AD7" w:rsidRDefault="00925A7C" w:rsidP="00195E05">
      <w:pPr>
        <w:rPr>
          <w:rFonts w:cs="Arial"/>
          <w:lang w:eastAsia="zh-CN"/>
        </w:rPr>
      </w:pPr>
    </w:p>
    <w:p w14:paraId="0ADE8030" w14:textId="77777777" w:rsidR="00560AD7" w:rsidRPr="00560AD7" w:rsidRDefault="00F55D9B" w:rsidP="00560AD7">
      <w:pPr>
        <w:rPr>
          <w:ins w:id="280" w:author="Myslinski, Jason (J.S.)" w:date="2021-05-13T10:25:00Z"/>
          <w:rFonts w:cs="Arial"/>
          <w:szCs w:val="20"/>
        </w:rPr>
      </w:pPr>
      <w:ins w:id="281" w:author="Myslinski, Jason (J.S.)" w:date="2021-05-13T10:25:00Z">
        <w:r w:rsidRPr="00560AD7">
          <w:rPr>
            <w:rFonts w:cs="Arial"/>
            <w:szCs w:val="20"/>
          </w:rPr>
          <w:t>The System Master performing the Master Reset shall still send the language request message to the Cluster to make sure the Language matches the System Master as called out in requirement “</w:t>
        </w:r>
        <w:r w:rsidRPr="00560AD7">
          <w:rPr>
            <w:rFonts w:cs="Arial"/>
            <w:szCs w:val="20"/>
            <w:u w:val="single"/>
          </w:rPr>
          <w:t>VS-REQ-136296-Master Reset Language</w:t>
        </w:r>
        <w:r w:rsidRPr="00560AD7">
          <w:rPr>
            <w:rFonts w:cs="Arial"/>
            <w:szCs w:val="20"/>
          </w:rPr>
          <w:t>”.</w:t>
        </w:r>
      </w:ins>
    </w:p>
    <w:p w14:paraId="14E872A1" w14:textId="77777777" w:rsidR="00560AD7" w:rsidRPr="00560AD7" w:rsidRDefault="00925A7C" w:rsidP="00195E05">
      <w:pPr>
        <w:rPr>
          <w:rFonts w:cs="Arial"/>
          <w:lang w:eastAsia="zh-CN"/>
        </w:rPr>
      </w:pPr>
    </w:p>
    <w:p w14:paraId="34823F04" w14:textId="77777777" w:rsidR="00195E05" w:rsidRPr="00560AD7" w:rsidRDefault="00F55D9B" w:rsidP="00195E05">
      <w:pPr>
        <w:rPr>
          <w:rFonts w:cs="Arial"/>
          <w:lang w:eastAsia="zh-CN"/>
        </w:rPr>
      </w:pPr>
      <w:r w:rsidRPr="00560AD7">
        <w:rPr>
          <w:rFonts w:cs="Arial"/>
          <w:lang w:eastAsia="zh-CN"/>
        </w:rPr>
        <w:t xml:space="preserve">and the master reset is performed the </w:t>
      </w:r>
      <w:proofErr w:type="spellStart"/>
      <w:r w:rsidRPr="00560AD7">
        <w:rPr>
          <w:rFonts w:cs="Arial"/>
          <w:lang w:eastAsia="zh-CN"/>
        </w:rPr>
        <w:t>FactoryReset.Rq</w:t>
      </w:r>
      <w:proofErr w:type="spellEnd"/>
      <w:r w:rsidRPr="00560AD7">
        <w:rPr>
          <w:rFonts w:cs="Arial"/>
          <w:lang w:eastAsia="zh-CN"/>
        </w:rPr>
        <w:t xml:space="preserve"> signals shall remain set to inactive.  </w:t>
      </w:r>
    </w:p>
    <w:p w14:paraId="03B83C99" w14:textId="77777777" w:rsidR="00195E05" w:rsidRPr="00560AD7" w:rsidRDefault="00925A7C" w:rsidP="001D12C5">
      <w:pPr>
        <w:rPr>
          <w:rFonts w:cs="Arial"/>
          <w:lang w:eastAsia="zh-CN"/>
        </w:rPr>
      </w:pPr>
    </w:p>
    <w:p w14:paraId="4DF95947" w14:textId="77777777" w:rsidR="001D12C5" w:rsidRDefault="00F55D9B" w:rsidP="001D12C5">
      <w:pPr>
        <w:rPr>
          <w:rFonts w:cs="Arial"/>
          <w:lang w:eastAsia="zh-CN"/>
        </w:rPr>
      </w:pPr>
      <w:r>
        <w:rPr>
          <w:rFonts w:cs="Arial"/>
          <w:lang w:eastAsia="zh-CN"/>
        </w:rPr>
        <w:t>**The</w:t>
      </w:r>
      <w:r w:rsidRPr="00195E05">
        <w:rPr>
          <w:rFonts w:cs="Arial"/>
          <w:lang w:eastAsia="zh-CN"/>
        </w:rPr>
        <w:t xml:space="preserve"> last </w:t>
      </w:r>
      <w:proofErr w:type="spellStart"/>
      <w:r w:rsidRPr="00195E05">
        <w:rPr>
          <w:rFonts w:cs="Arial"/>
          <w:lang w:eastAsia="zh-CN"/>
        </w:rPr>
        <w:t>LifeCycMde_D_Actl</w:t>
      </w:r>
      <w:proofErr w:type="spellEnd"/>
      <w:r w:rsidRPr="00195E05">
        <w:rPr>
          <w:rFonts w:cs="Arial"/>
          <w:lang w:eastAsia="zh-CN"/>
        </w:rPr>
        <w:t xml:space="preserve"> signal state </w:t>
      </w:r>
      <w:r>
        <w:rPr>
          <w:rFonts w:cs="Arial"/>
          <w:lang w:eastAsia="zh-CN"/>
        </w:rPr>
        <w:t>shall</w:t>
      </w:r>
      <w:r w:rsidRPr="00195E05">
        <w:rPr>
          <w:rFonts w:cs="Arial"/>
          <w:lang w:eastAsia="zh-CN"/>
        </w:rPr>
        <w:t xml:space="preserve"> be rememb</w:t>
      </w:r>
      <w:r>
        <w:rPr>
          <w:rFonts w:cs="Arial"/>
          <w:lang w:eastAsia="zh-CN"/>
        </w:rPr>
        <w:t>ered between power mode</w:t>
      </w:r>
      <w:r w:rsidRPr="00195E05">
        <w:rPr>
          <w:rFonts w:cs="Arial"/>
          <w:lang w:eastAsia="zh-CN"/>
        </w:rPr>
        <w:t xml:space="preserve"> and ignition cycles (ex between bus asleep and wake cycles)</w:t>
      </w:r>
    </w:p>
    <w:p w14:paraId="71E2CC43" w14:textId="77777777" w:rsidR="001D12C5" w:rsidRPr="002030FC" w:rsidRDefault="00925A7C" w:rsidP="001D12C5">
      <w:pPr>
        <w:rPr>
          <w:rFonts w:cs="Arial"/>
          <w:lang w:eastAsia="zh-CN"/>
        </w:rPr>
      </w:pPr>
    </w:p>
    <w:p w14:paraId="24C30D85" w14:textId="77777777" w:rsidR="001D12C5" w:rsidRPr="002030FC" w:rsidRDefault="00F55D9B" w:rsidP="001D12C5">
      <w:pPr>
        <w:rPr>
          <w:rFonts w:cs="Arial"/>
        </w:rPr>
      </w:pPr>
      <w:r w:rsidRPr="002030FC">
        <w:rPr>
          <w:rFonts w:cs="Arial"/>
        </w:rPr>
        <w:t>Note: this requirement is not related to SPSS requirements “</w:t>
      </w:r>
      <w:r w:rsidRPr="002030FC">
        <w:rPr>
          <w:rFonts w:cs="Arial"/>
          <w:u w:val="single"/>
        </w:rPr>
        <w:t>PWRMANv2-SR-REQ-014519-Transport Mode</w:t>
      </w:r>
      <w:r w:rsidRPr="002030FC">
        <w:rPr>
          <w:rFonts w:cs="Arial"/>
        </w:rPr>
        <w:t xml:space="preserve">” which is the requirement for powering up and down the system </w:t>
      </w:r>
      <w:r w:rsidRPr="0081619B">
        <w:rPr>
          <w:rFonts w:cs="Arial"/>
        </w:rPr>
        <w:t>master while transport mode is active on the vehicle (</w:t>
      </w:r>
      <w:proofErr w:type="spellStart"/>
      <w:proofErr w:type="gramStart"/>
      <w:r w:rsidRPr="0081619B">
        <w:rPr>
          <w:rFonts w:cs="Arial"/>
        </w:rPr>
        <w:t>ie</w:t>
      </w:r>
      <w:proofErr w:type="spellEnd"/>
      <w:proofErr w:type="gramEnd"/>
      <w:r w:rsidRPr="0081619B">
        <w:rPr>
          <w:rFonts w:cs="Arial"/>
        </w:rPr>
        <w:t xml:space="preserve"> while </w:t>
      </w:r>
      <w:proofErr w:type="spellStart"/>
      <w:r w:rsidRPr="0081619B">
        <w:rPr>
          <w:rFonts w:cs="Arial"/>
        </w:rPr>
        <w:t>LifeCycMde_D_Actl</w:t>
      </w:r>
      <w:proofErr w:type="spellEnd"/>
      <w:r w:rsidRPr="0081619B">
        <w:rPr>
          <w:rFonts w:cs="Arial"/>
        </w:rPr>
        <w:t xml:space="preserve"> = Transport).  That requirem</w:t>
      </w:r>
      <w:r w:rsidRPr="002030FC">
        <w:rPr>
          <w:rFonts w:cs="Arial"/>
        </w:rPr>
        <w:t>ent is not related to the vehicle itself exiting transport mode (example gets to the dealership</w:t>
      </w:r>
      <w:r>
        <w:rPr>
          <w:rFonts w:cs="Arial"/>
        </w:rPr>
        <w:t xml:space="preserve"> – </w:t>
      </w:r>
      <w:proofErr w:type="spellStart"/>
      <w:r>
        <w:rPr>
          <w:rFonts w:cs="Arial"/>
        </w:rPr>
        <w:t>LifeCycMde_D_Actl</w:t>
      </w:r>
      <w:proofErr w:type="spellEnd"/>
      <w:r>
        <w:rPr>
          <w:rFonts w:cs="Arial"/>
        </w:rPr>
        <w:t xml:space="preserve"> = Normal</w:t>
      </w:r>
      <w:r w:rsidRPr="002030FC">
        <w:rPr>
          <w:rFonts w:cs="Arial"/>
        </w:rPr>
        <w:t xml:space="preserve">) and going to the default settings.  </w:t>
      </w:r>
    </w:p>
    <w:p w14:paraId="69EA5F6F" w14:textId="77777777" w:rsidR="002030FC" w:rsidRPr="002030FC" w:rsidRDefault="00925A7C" w:rsidP="001D12C5">
      <w:pPr>
        <w:rPr>
          <w:rFonts w:cs="Arial"/>
        </w:rPr>
      </w:pPr>
    </w:p>
    <w:p w14:paraId="5F5C2766" w14:textId="77777777" w:rsidR="001D12C5" w:rsidRPr="002030FC" w:rsidRDefault="00F55D9B" w:rsidP="001D12C5">
      <w:pPr>
        <w:rPr>
          <w:rFonts w:cs="Arial"/>
        </w:rPr>
      </w:pPr>
      <w:r w:rsidRPr="002030FC">
        <w:rPr>
          <w:rFonts w:cs="Arial"/>
        </w:rPr>
        <w:t>Reference “</w:t>
      </w:r>
      <w:r w:rsidRPr="002030FC">
        <w:rPr>
          <w:rFonts w:cs="Arial"/>
          <w:u w:val="single"/>
        </w:rPr>
        <w:t>VS-FUN-REQ-025341-Master Reset to Factory Defaults – APIM</w:t>
      </w:r>
      <w:r w:rsidRPr="002030FC">
        <w:rPr>
          <w:rFonts w:cs="Arial"/>
        </w:rPr>
        <w:t>” in the Vehicle Settings SPSS for Master Reset.</w:t>
      </w:r>
    </w:p>
    <w:p w14:paraId="6D605A7B" w14:textId="77777777" w:rsidR="002030FC" w:rsidRPr="002030FC" w:rsidRDefault="00925A7C" w:rsidP="001D12C5">
      <w:pPr>
        <w:rPr>
          <w:rFonts w:cs="Arial"/>
        </w:rPr>
      </w:pPr>
    </w:p>
    <w:p w14:paraId="247C0623" w14:textId="77777777" w:rsidR="001D12C5" w:rsidRPr="002030FC" w:rsidRDefault="00F55D9B" w:rsidP="001D12C5">
      <w:pPr>
        <w:rPr>
          <w:rFonts w:cs="Arial"/>
        </w:rPr>
      </w:pPr>
      <w:r w:rsidRPr="002030FC">
        <w:rPr>
          <w:rFonts w:cs="Arial"/>
        </w:rPr>
        <w:t>Reference “</w:t>
      </w:r>
      <w:r w:rsidRPr="002030FC">
        <w:rPr>
          <w:rFonts w:cs="Arial"/>
          <w:u w:val="single"/>
        </w:rPr>
        <w:t>H22G_SYNC_Welcome_Power_Modes</w:t>
      </w:r>
      <w:r w:rsidRPr="002030FC">
        <w:rPr>
          <w:rFonts w:cs="Arial"/>
        </w:rPr>
        <w:t>” HMI specification when exiting Transport Mode.</w:t>
      </w:r>
    </w:p>
    <w:p w14:paraId="45044475" w14:textId="77777777" w:rsidR="002030FC" w:rsidRPr="002030FC" w:rsidRDefault="00925A7C" w:rsidP="001D12C5">
      <w:pPr>
        <w:rPr>
          <w:rFonts w:cs="Arial"/>
        </w:rPr>
      </w:pPr>
    </w:p>
    <w:p w14:paraId="4FC30AE1" w14:textId="77777777" w:rsidR="001D12C5" w:rsidRPr="002030FC" w:rsidRDefault="00F55D9B" w:rsidP="001D12C5">
      <w:pPr>
        <w:rPr>
          <w:rFonts w:cs="Arial"/>
        </w:rPr>
      </w:pPr>
      <w:r w:rsidRPr="002030FC">
        <w:rPr>
          <w:rFonts w:cs="Arial"/>
        </w:rPr>
        <w:t>Reference “</w:t>
      </w:r>
      <w:r w:rsidRPr="002030FC">
        <w:rPr>
          <w:rFonts w:cs="Arial"/>
          <w:u w:val="single"/>
        </w:rPr>
        <w:t>STMGNT-FUN-212052-Master Reset of Audio Settings</w:t>
      </w:r>
      <w:r w:rsidRPr="002030FC">
        <w:rPr>
          <w:rFonts w:cs="Arial"/>
        </w:rPr>
        <w:t>” for APIM with integrated AHU.</w:t>
      </w:r>
      <w:r>
        <w:rPr>
          <w:rFonts w:cs="Arial"/>
        </w:rPr>
        <w:t xml:space="preserve">  When AHU functionality is integrated use the entry conditions listed in this requirement.</w:t>
      </w:r>
    </w:p>
    <w:p w14:paraId="0885336E" w14:textId="77777777" w:rsidR="002030FC" w:rsidRPr="002030FC" w:rsidRDefault="00925A7C" w:rsidP="001D12C5">
      <w:pPr>
        <w:rPr>
          <w:rFonts w:cs="Arial"/>
        </w:rPr>
      </w:pPr>
    </w:p>
    <w:p w14:paraId="7912C6B1" w14:textId="77777777" w:rsidR="001D12C5" w:rsidRPr="002030FC" w:rsidRDefault="00F55D9B" w:rsidP="001D12C5">
      <w:pPr>
        <w:rPr>
          <w:rFonts w:cs="Arial"/>
        </w:rPr>
      </w:pPr>
      <w:r w:rsidRPr="002030FC">
        <w:rPr>
          <w:rFonts w:cs="Arial"/>
        </w:rPr>
        <w:t>Reference “</w:t>
      </w:r>
      <w:r w:rsidRPr="002030FC">
        <w:rPr>
          <w:rFonts w:cs="Arial"/>
          <w:u w:val="single"/>
        </w:rPr>
        <w:t>P01a_MasterReset_vXXXX</w:t>
      </w:r>
      <w:r w:rsidRPr="002030FC">
        <w:rPr>
          <w:rFonts w:cs="Arial"/>
        </w:rPr>
        <w:t>” for Sync Master Reset Behavior</w:t>
      </w:r>
    </w:p>
    <w:p w14:paraId="605D7C4B" w14:textId="77777777" w:rsidR="00500605" w:rsidRDefault="00925A7C" w:rsidP="00500605"/>
    <w:p w14:paraId="7D763D28" w14:textId="77777777" w:rsidR="008B19BF" w:rsidRDefault="00F55D9B">
      <w:pPr>
        <w:spacing w:after="200" w:line="276" w:lineRule="auto"/>
      </w:pPr>
      <w:r>
        <w:br w:type="page"/>
      </w:r>
    </w:p>
    <w:p w14:paraId="129F4940" w14:textId="77777777" w:rsidR="00406F39" w:rsidRDefault="00F55D9B" w:rsidP="006830A8">
      <w:pPr>
        <w:pStyle w:val="Heading2"/>
      </w:pPr>
      <w:bookmarkStart w:id="282" w:name="_Toc94796012"/>
      <w:r w:rsidRPr="00B9479B">
        <w:lastRenderedPageBreak/>
        <w:t xml:space="preserve">PWRMAN-FUN-REQ-361257/A-Clear Exit Assist Power </w:t>
      </w:r>
      <w:proofErr w:type="spellStart"/>
      <w:r w:rsidRPr="00B9479B">
        <w:t>Moding</w:t>
      </w:r>
      <w:bookmarkEnd w:id="282"/>
      <w:proofErr w:type="spellEnd"/>
    </w:p>
    <w:p w14:paraId="03C9E156" w14:textId="77777777" w:rsidR="00411828" w:rsidRDefault="00F55D9B" w:rsidP="00500605">
      <w:r>
        <w:t xml:space="preserve">Note:  See Vehicle Settings SPSS with details on implementing Clear Exit Assist feature.  This function in the power management SPSS is only for the power </w:t>
      </w:r>
      <w:proofErr w:type="spellStart"/>
      <w:r>
        <w:t>moding</w:t>
      </w:r>
      <w:proofErr w:type="spellEnd"/>
      <w:r>
        <w:t xml:space="preserve"> portion.</w:t>
      </w:r>
    </w:p>
    <w:p w14:paraId="72D665D9" w14:textId="77777777" w:rsidR="003F71F9" w:rsidRDefault="00925A7C" w:rsidP="00500605"/>
    <w:p w14:paraId="260E2C38" w14:textId="77777777" w:rsidR="00406F39" w:rsidRDefault="00F55D9B" w:rsidP="006830A8">
      <w:pPr>
        <w:pStyle w:val="Heading3"/>
      </w:pPr>
      <w:bookmarkStart w:id="283" w:name="_Toc94796013"/>
      <w:r w:rsidRPr="00B9479B">
        <w:t>VS-CLD-REQ-359585/A-Clear Exit Assist Warning Client</w:t>
      </w:r>
      <w:bookmarkEnd w:id="283"/>
    </w:p>
    <w:p w14:paraId="08C339E3" w14:textId="77777777" w:rsidR="009D70A3" w:rsidRPr="00A94013" w:rsidRDefault="00F55D9B" w:rsidP="00500605">
      <w:r w:rsidRPr="00A94013">
        <w:t>The Clear Exit Assist Warning Client interfaces with the user via the HMI and interfaces with the Clear Exit Assist Warning Server to determine if HMI updates are needed.</w:t>
      </w:r>
    </w:p>
    <w:p w14:paraId="44906F43" w14:textId="77777777" w:rsidR="00500605" w:rsidRDefault="00925A7C" w:rsidP="00500605"/>
    <w:p w14:paraId="74094736" w14:textId="77777777" w:rsidR="00406F39" w:rsidRDefault="00F55D9B" w:rsidP="006830A8">
      <w:pPr>
        <w:pStyle w:val="Heading3"/>
      </w:pPr>
      <w:bookmarkStart w:id="284" w:name="_Toc94796014"/>
      <w:r w:rsidRPr="00B9479B">
        <w:t>VS-CLD-REQ-359586/A-Clear Exit Assist Warning Server</w:t>
      </w:r>
      <w:bookmarkEnd w:id="284"/>
    </w:p>
    <w:p w14:paraId="22FDD5B6" w14:textId="77777777" w:rsidR="00F834E5" w:rsidRPr="0020293E" w:rsidRDefault="00F55D9B" w:rsidP="00500605">
      <w:r w:rsidRPr="0020293E">
        <w:t>The Clear Exit Assist Warning Server is responsible for the control to the Clear Exit Assist function and interfaces with the Clear Exit Assist Warning Client.</w:t>
      </w:r>
    </w:p>
    <w:p w14:paraId="7EFC5A97" w14:textId="77777777" w:rsidR="00500605" w:rsidRDefault="00925A7C" w:rsidP="00500605"/>
    <w:p w14:paraId="322C4AE4" w14:textId="77777777" w:rsidR="00406F39" w:rsidRDefault="00F55D9B" w:rsidP="006830A8">
      <w:pPr>
        <w:pStyle w:val="Heading3"/>
      </w:pPr>
      <w:bookmarkStart w:id="285" w:name="_Toc94796015"/>
      <w:r w:rsidRPr="00B9479B">
        <w:t>PWRMAN-CLD-REQ-359656/A-Infotainment System Master</w:t>
      </w:r>
      <w:bookmarkEnd w:id="285"/>
    </w:p>
    <w:p w14:paraId="6841E65E" w14:textId="77777777" w:rsidR="00500605" w:rsidRDefault="00925A7C" w:rsidP="00500605"/>
    <w:p w14:paraId="432F804F" w14:textId="77777777" w:rsidR="00406F39" w:rsidRDefault="00F55D9B" w:rsidP="006830A8">
      <w:pPr>
        <w:pStyle w:val="Heading3"/>
      </w:pPr>
      <w:bookmarkStart w:id="286" w:name="_Toc94796016"/>
      <w:r>
        <w:t>Interface Requirements</w:t>
      </w:r>
      <w:bookmarkEnd w:id="286"/>
    </w:p>
    <w:p w14:paraId="105A4093" w14:textId="77777777" w:rsidR="00406F39" w:rsidRDefault="00F55D9B" w:rsidP="006830A8">
      <w:pPr>
        <w:pStyle w:val="Heading4"/>
      </w:pPr>
      <w:r w:rsidRPr="00B9479B">
        <w:t>MD-REQ-359588/A-</w:t>
      </w:r>
      <w:proofErr w:type="spellStart"/>
      <w:r w:rsidRPr="00B9479B">
        <w:t>ClrExitAsstActv_B_Rq</w:t>
      </w:r>
      <w:proofErr w:type="spellEnd"/>
    </w:p>
    <w:p w14:paraId="716C1420" w14:textId="77777777" w:rsidR="00C67D11" w:rsidRPr="00C67D11" w:rsidRDefault="00F55D9B" w:rsidP="00C67D11">
      <w:pPr>
        <w:rPr>
          <w:rFonts w:cs="Arial"/>
        </w:rPr>
      </w:pPr>
      <w:r w:rsidRPr="00C67D11">
        <w:rPr>
          <w:rFonts w:cs="Arial"/>
        </w:rPr>
        <w:t xml:space="preserve">Message Type: </w:t>
      </w:r>
      <w:r>
        <w:rPr>
          <w:rFonts w:cs="Arial"/>
        </w:rPr>
        <w:t>Request</w:t>
      </w:r>
    </w:p>
    <w:p w14:paraId="5A4D0FD3" w14:textId="77777777" w:rsidR="00C67D11" w:rsidRPr="00C67D11" w:rsidRDefault="00925A7C" w:rsidP="00C67D11">
      <w:pPr>
        <w:rPr>
          <w:rFonts w:cs="Arial"/>
        </w:rPr>
      </w:pPr>
    </w:p>
    <w:p w14:paraId="596509C3" w14:textId="77777777" w:rsidR="00C67D11" w:rsidRPr="00C67D11" w:rsidRDefault="00F55D9B" w:rsidP="00C67D11">
      <w:pPr>
        <w:widowControl w:val="0"/>
        <w:adjustRightInd w:val="0"/>
        <w:rPr>
          <w:rFonts w:cs="Arial"/>
        </w:rPr>
      </w:pPr>
      <w:r w:rsidRPr="00C67D11">
        <w:rPr>
          <w:rFonts w:cs="Arial"/>
        </w:rPr>
        <w:t xml:space="preserve">Request signal from the Clear Exit Assist Warning Server to the Clear Exit Assist Warning Client </w:t>
      </w:r>
      <w:r>
        <w:rPr>
          <w:rFonts w:cs="Arial"/>
        </w:rPr>
        <w:t xml:space="preserve">/ Infotainment System Master to remain powered up </w:t>
      </w:r>
      <w:r w:rsidRPr="00C67D11">
        <w:rPr>
          <w:rFonts w:cs="Arial"/>
        </w:rPr>
        <w:t xml:space="preserve">to display the </w:t>
      </w:r>
      <w:r>
        <w:rPr>
          <w:rFonts w:cs="Arial"/>
        </w:rPr>
        <w:t xml:space="preserve">clear exit assist </w:t>
      </w:r>
      <w:r w:rsidRPr="00C67D11">
        <w:rPr>
          <w:rFonts w:cs="Arial"/>
        </w:rPr>
        <w:t>warning HMI</w:t>
      </w:r>
    </w:p>
    <w:p w14:paraId="14345E33" w14:textId="77777777" w:rsidR="00C67D11" w:rsidRPr="00C67D11" w:rsidRDefault="00925A7C" w:rsidP="00C67D11">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700"/>
        <w:gridCol w:w="990"/>
        <w:gridCol w:w="2689"/>
      </w:tblGrid>
      <w:tr w:rsidR="00C67D11" w:rsidRPr="00C67D11" w14:paraId="6339A5F3" w14:textId="77777777" w:rsidTr="00C67D11">
        <w:trPr>
          <w:jc w:val="center"/>
        </w:trPr>
        <w:tc>
          <w:tcPr>
            <w:tcW w:w="3235" w:type="dxa"/>
            <w:tcBorders>
              <w:top w:val="single" w:sz="4" w:space="0" w:color="auto"/>
              <w:left w:val="single" w:sz="4" w:space="0" w:color="auto"/>
              <w:bottom w:val="single" w:sz="4" w:space="0" w:color="auto"/>
              <w:right w:val="single" w:sz="4" w:space="0" w:color="auto"/>
            </w:tcBorders>
            <w:hideMark/>
          </w:tcPr>
          <w:p w14:paraId="380E94A2" w14:textId="77777777" w:rsidR="00C67D11" w:rsidRPr="00C67D11" w:rsidRDefault="00F55D9B">
            <w:pPr>
              <w:spacing w:line="276" w:lineRule="auto"/>
              <w:rPr>
                <w:rFonts w:cs="Arial"/>
                <w:b/>
              </w:rPr>
            </w:pPr>
            <w:r w:rsidRPr="00C67D11">
              <w:rPr>
                <w:rFonts w:cs="Arial"/>
                <w:b/>
              </w:rPr>
              <w:t>Logical Signal Name</w:t>
            </w:r>
          </w:p>
        </w:tc>
        <w:tc>
          <w:tcPr>
            <w:tcW w:w="2700" w:type="dxa"/>
            <w:tcBorders>
              <w:top w:val="single" w:sz="4" w:space="0" w:color="auto"/>
              <w:left w:val="single" w:sz="4" w:space="0" w:color="auto"/>
              <w:bottom w:val="single" w:sz="4" w:space="0" w:color="auto"/>
              <w:right w:val="single" w:sz="4" w:space="0" w:color="auto"/>
            </w:tcBorders>
            <w:hideMark/>
          </w:tcPr>
          <w:p w14:paraId="2268D6FB" w14:textId="77777777" w:rsidR="00C67D11" w:rsidRPr="00C67D11" w:rsidRDefault="00F55D9B">
            <w:pPr>
              <w:spacing w:line="276" w:lineRule="auto"/>
              <w:rPr>
                <w:rFonts w:cs="Arial"/>
                <w:b/>
              </w:rPr>
            </w:pPr>
            <w:r w:rsidRPr="00C67D11">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2B0C23A4" w14:textId="77777777" w:rsidR="00C67D11" w:rsidRPr="00C67D11" w:rsidRDefault="00F55D9B">
            <w:pPr>
              <w:spacing w:line="276" w:lineRule="auto"/>
              <w:rPr>
                <w:rFonts w:cs="Arial"/>
                <w:b/>
              </w:rPr>
            </w:pPr>
            <w:r w:rsidRPr="00C67D11">
              <w:rPr>
                <w:rFonts w:cs="Arial"/>
                <w:b/>
              </w:rPr>
              <w:t>Value</w:t>
            </w:r>
          </w:p>
        </w:tc>
        <w:tc>
          <w:tcPr>
            <w:tcW w:w="2689" w:type="dxa"/>
            <w:tcBorders>
              <w:top w:val="single" w:sz="4" w:space="0" w:color="auto"/>
              <w:left w:val="single" w:sz="4" w:space="0" w:color="auto"/>
              <w:bottom w:val="single" w:sz="4" w:space="0" w:color="auto"/>
              <w:right w:val="single" w:sz="4" w:space="0" w:color="auto"/>
            </w:tcBorders>
            <w:hideMark/>
          </w:tcPr>
          <w:p w14:paraId="0BC016DC" w14:textId="77777777" w:rsidR="00C67D11" w:rsidRPr="00C67D11" w:rsidRDefault="00F55D9B">
            <w:pPr>
              <w:spacing w:line="276" w:lineRule="auto"/>
              <w:rPr>
                <w:rFonts w:cs="Arial"/>
                <w:b/>
              </w:rPr>
            </w:pPr>
            <w:r w:rsidRPr="00C67D11">
              <w:rPr>
                <w:rFonts w:cs="Arial"/>
                <w:b/>
              </w:rPr>
              <w:t>Description</w:t>
            </w:r>
          </w:p>
        </w:tc>
      </w:tr>
      <w:tr w:rsidR="00C67D11" w:rsidRPr="00C67D11" w14:paraId="55207A4F" w14:textId="77777777" w:rsidTr="00C67D11">
        <w:trPr>
          <w:jc w:val="center"/>
        </w:trPr>
        <w:tc>
          <w:tcPr>
            <w:tcW w:w="3235" w:type="dxa"/>
            <w:vMerge w:val="restart"/>
            <w:tcBorders>
              <w:top w:val="single" w:sz="4" w:space="0" w:color="auto"/>
              <w:left w:val="single" w:sz="4" w:space="0" w:color="auto"/>
              <w:bottom w:val="single" w:sz="4" w:space="0" w:color="auto"/>
              <w:right w:val="single" w:sz="4" w:space="0" w:color="auto"/>
            </w:tcBorders>
          </w:tcPr>
          <w:p w14:paraId="35A045AD" w14:textId="77777777" w:rsidR="00411DC9" w:rsidRDefault="00925A7C" w:rsidP="00C67D11">
            <w:pPr>
              <w:rPr>
                <w:rFonts w:cs="Arial"/>
              </w:rPr>
            </w:pPr>
          </w:p>
          <w:p w14:paraId="609DD4FD" w14:textId="77777777" w:rsidR="00C67D11" w:rsidRPr="00C67D11" w:rsidRDefault="00F55D9B" w:rsidP="00C67D11">
            <w:pPr>
              <w:rPr>
                <w:rFonts w:cs="Arial"/>
                <w:color w:val="000000"/>
              </w:rPr>
            </w:pPr>
            <w:proofErr w:type="spellStart"/>
            <w:r w:rsidRPr="00C67D11">
              <w:rPr>
                <w:rFonts w:cs="Arial"/>
                <w:bCs/>
                <w:color w:val="000000"/>
              </w:rPr>
              <w:t>ClrExitAsstActv_</w:t>
            </w:r>
            <w:r>
              <w:rPr>
                <w:rFonts w:cs="Arial"/>
                <w:bCs/>
                <w:color w:val="000000"/>
              </w:rPr>
              <w:t>B</w:t>
            </w:r>
            <w:r w:rsidRPr="00C67D11">
              <w:rPr>
                <w:rFonts w:cs="Arial"/>
                <w:bCs/>
                <w:color w:val="000000"/>
              </w:rPr>
              <w:t>_Rq</w:t>
            </w:r>
            <w:proofErr w:type="spellEnd"/>
          </w:p>
          <w:p w14:paraId="2200D144" w14:textId="77777777" w:rsidR="00C67D11" w:rsidRPr="00C67D11" w:rsidRDefault="00925A7C">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14:paraId="1468F200" w14:textId="77777777" w:rsidR="00C67D11" w:rsidRPr="00C67D11" w:rsidRDefault="00F55D9B">
            <w:pPr>
              <w:spacing w:line="252" w:lineRule="auto"/>
              <w:rPr>
                <w:rFonts w:cs="Arial"/>
              </w:rPr>
            </w:pPr>
            <w:r>
              <w:rPr>
                <w:rFonts w:cs="Arial"/>
              </w:rPr>
              <w:t>False</w:t>
            </w:r>
          </w:p>
        </w:tc>
        <w:tc>
          <w:tcPr>
            <w:tcW w:w="990" w:type="dxa"/>
            <w:tcBorders>
              <w:top w:val="single" w:sz="4" w:space="0" w:color="auto"/>
              <w:left w:val="single" w:sz="4" w:space="0" w:color="auto"/>
              <w:bottom w:val="single" w:sz="4" w:space="0" w:color="auto"/>
              <w:right w:val="single" w:sz="4" w:space="0" w:color="auto"/>
            </w:tcBorders>
            <w:hideMark/>
          </w:tcPr>
          <w:p w14:paraId="1918AABE" w14:textId="77777777" w:rsidR="00C67D11" w:rsidRPr="00C67D11" w:rsidRDefault="00F55D9B">
            <w:pPr>
              <w:spacing w:line="252" w:lineRule="auto"/>
              <w:rPr>
                <w:rFonts w:cs="Arial"/>
              </w:rPr>
            </w:pPr>
            <w:r w:rsidRPr="00C67D11">
              <w:rPr>
                <w:rFonts w:cs="Arial"/>
              </w:rPr>
              <w:t>0x0</w:t>
            </w:r>
          </w:p>
        </w:tc>
        <w:tc>
          <w:tcPr>
            <w:tcW w:w="2689" w:type="dxa"/>
            <w:tcBorders>
              <w:top w:val="single" w:sz="4" w:space="0" w:color="auto"/>
              <w:left w:val="single" w:sz="4" w:space="0" w:color="auto"/>
              <w:bottom w:val="single" w:sz="4" w:space="0" w:color="auto"/>
              <w:right w:val="single" w:sz="4" w:space="0" w:color="auto"/>
            </w:tcBorders>
            <w:vAlign w:val="center"/>
          </w:tcPr>
          <w:p w14:paraId="625AEC1A" w14:textId="77777777" w:rsidR="00C67D11" w:rsidRPr="00C67D11" w:rsidRDefault="00925A7C">
            <w:pPr>
              <w:autoSpaceDE w:val="0"/>
              <w:autoSpaceDN w:val="0"/>
              <w:adjustRightInd w:val="0"/>
              <w:spacing w:line="276" w:lineRule="auto"/>
              <w:rPr>
                <w:rFonts w:cs="Arial"/>
              </w:rPr>
            </w:pPr>
          </w:p>
        </w:tc>
      </w:tr>
      <w:tr w:rsidR="00C67D11" w:rsidRPr="00C67D11" w14:paraId="2E672DAD" w14:textId="77777777" w:rsidTr="00411DC9">
        <w:trPr>
          <w:trHeight w:val="350"/>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A0112DF" w14:textId="77777777" w:rsidR="00C67D11" w:rsidRPr="00C67D11" w:rsidRDefault="00925A7C">
            <w:pPr>
              <w:spacing w:line="25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14:paraId="763DDD9C" w14:textId="77777777" w:rsidR="00C67D11" w:rsidRPr="00C67D11" w:rsidRDefault="00F55D9B">
            <w:pPr>
              <w:spacing w:line="252" w:lineRule="auto"/>
              <w:rPr>
                <w:rFonts w:cs="Arial"/>
              </w:rPr>
            </w:pPr>
            <w:r>
              <w:rPr>
                <w:rFonts w:cs="Arial"/>
              </w:rPr>
              <w:t>True</w:t>
            </w:r>
          </w:p>
        </w:tc>
        <w:tc>
          <w:tcPr>
            <w:tcW w:w="990" w:type="dxa"/>
            <w:tcBorders>
              <w:top w:val="single" w:sz="4" w:space="0" w:color="auto"/>
              <w:left w:val="single" w:sz="4" w:space="0" w:color="auto"/>
              <w:bottom w:val="single" w:sz="4" w:space="0" w:color="auto"/>
              <w:right w:val="single" w:sz="4" w:space="0" w:color="auto"/>
            </w:tcBorders>
            <w:hideMark/>
          </w:tcPr>
          <w:p w14:paraId="3E6B9964" w14:textId="77777777" w:rsidR="00C67D11" w:rsidRPr="00C67D11" w:rsidRDefault="00F55D9B">
            <w:pPr>
              <w:spacing w:line="252" w:lineRule="auto"/>
              <w:rPr>
                <w:rFonts w:cs="Arial"/>
              </w:rPr>
            </w:pPr>
            <w:r w:rsidRPr="00C67D11">
              <w:rPr>
                <w:rFonts w:cs="Arial"/>
              </w:rPr>
              <w:t>0x1</w:t>
            </w:r>
          </w:p>
        </w:tc>
        <w:tc>
          <w:tcPr>
            <w:tcW w:w="2689" w:type="dxa"/>
            <w:tcBorders>
              <w:top w:val="single" w:sz="4" w:space="0" w:color="auto"/>
              <w:left w:val="single" w:sz="4" w:space="0" w:color="auto"/>
              <w:bottom w:val="single" w:sz="4" w:space="0" w:color="auto"/>
              <w:right w:val="single" w:sz="4" w:space="0" w:color="auto"/>
            </w:tcBorders>
          </w:tcPr>
          <w:p w14:paraId="40E86493" w14:textId="77777777" w:rsidR="00C67D11" w:rsidRPr="00C67D11" w:rsidRDefault="00925A7C">
            <w:pPr>
              <w:spacing w:line="276" w:lineRule="auto"/>
              <w:rPr>
                <w:rFonts w:cs="Arial"/>
              </w:rPr>
            </w:pPr>
          </w:p>
        </w:tc>
      </w:tr>
    </w:tbl>
    <w:p w14:paraId="47500A42" w14:textId="77777777" w:rsidR="00500605" w:rsidRPr="00C67D11" w:rsidRDefault="00925A7C" w:rsidP="00C67D11">
      <w:pPr>
        <w:rPr>
          <w:rFonts w:cs="Arial"/>
        </w:rPr>
      </w:pPr>
    </w:p>
    <w:p w14:paraId="64A65998" w14:textId="77777777" w:rsidR="00406F39" w:rsidRDefault="00F55D9B" w:rsidP="006830A8">
      <w:pPr>
        <w:pStyle w:val="Heading3"/>
      </w:pPr>
      <w:bookmarkStart w:id="287" w:name="_Toc94796017"/>
      <w:r>
        <w:t>Requirements</w:t>
      </w:r>
      <w:bookmarkEnd w:id="287"/>
    </w:p>
    <w:p w14:paraId="5CC81155" w14:textId="77777777" w:rsidR="006830A8" w:rsidRPr="006830A8" w:rsidRDefault="006830A8" w:rsidP="006830A8">
      <w:pPr>
        <w:pStyle w:val="Heading4"/>
        <w:rPr>
          <w:b w:val="0"/>
          <w:u w:val="single"/>
        </w:rPr>
      </w:pPr>
      <w:r w:rsidRPr="006830A8">
        <w:rPr>
          <w:b w:val="0"/>
          <w:u w:val="single"/>
        </w:rPr>
        <w:t xml:space="preserve">PWRMAN-SR-REQ-359648/A-Clear Exit Assist Power </w:t>
      </w:r>
      <w:proofErr w:type="spellStart"/>
      <w:r w:rsidRPr="006830A8">
        <w:rPr>
          <w:b w:val="0"/>
          <w:u w:val="single"/>
        </w:rPr>
        <w:t>Moding</w:t>
      </w:r>
      <w:proofErr w:type="spellEnd"/>
    </w:p>
    <w:p w14:paraId="024DC00D" w14:textId="77777777" w:rsidR="00BB2150" w:rsidRDefault="00F55D9B" w:rsidP="00500605">
      <w:r>
        <w:t>The Clear Exit Assist Warning Client shall update the HMI with the applicable HMI Warning when it receives the signal ClrExtAsstMsgTxt_D_Rq2 from the Clear Exit Assist Warning Server set to a particular warning encoding.</w:t>
      </w:r>
    </w:p>
    <w:p w14:paraId="7BCD61D9" w14:textId="77777777" w:rsidR="00BB2150" w:rsidRDefault="00925A7C" w:rsidP="00500605"/>
    <w:p w14:paraId="112FCBB5" w14:textId="77777777" w:rsidR="003A2141" w:rsidRDefault="00F55D9B" w:rsidP="003A2141">
      <w:r>
        <w:t>For the Clear Exit Assist feature the Clear Exit Assist Warnings can be displayed on the Clear Exit Assist Warning Client’s HMI whenever the infotainment system is on (</w:t>
      </w:r>
      <w:proofErr w:type="spellStart"/>
      <w:proofErr w:type="gramStart"/>
      <w:r>
        <w:t>ie</w:t>
      </w:r>
      <w:proofErr w:type="spellEnd"/>
      <w:proofErr w:type="gramEnd"/>
      <w:r>
        <w:t xml:space="preserve"> </w:t>
      </w:r>
      <w:proofErr w:type="spellStart"/>
      <w:r>
        <w:t>HMI_HMIMode_St</w:t>
      </w:r>
      <w:proofErr w:type="spellEnd"/>
      <w:r>
        <w:t xml:space="preserve"> = ON) or in </w:t>
      </w:r>
      <w:proofErr w:type="spellStart"/>
      <w:r>
        <w:t>MMInactive</w:t>
      </w:r>
      <w:proofErr w:type="spellEnd"/>
      <w:r>
        <w:t xml:space="preserve"> (Sleep/Standby) power mode as specified below. </w:t>
      </w:r>
    </w:p>
    <w:p w14:paraId="71A68B55" w14:textId="77777777" w:rsidR="003A2141" w:rsidRDefault="00925A7C" w:rsidP="00500605"/>
    <w:p w14:paraId="1D3C3F02" w14:textId="77777777" w:rsidR="003A2141" w:rsidRDefault="00F55D9B" w:rsidP="003A2141">
      <w:r>
        <w:t xml:space="preserve">The </w:t>
      </w:r>
      <w:r w:rsidRPr="00003A9D">
        <w:t>Infotainment System Master / Clear</w:t>
      </w:r>
      <w:r>
        <w:t xml:space="preserve"> Exit Assist Warning Client shall support Clear Exit Assist Warning HMI in </w:t>
      </w:r>
      <w:proofErr w:type="spellStart"/>
      <w:r>
        <w:t>MMInactive</w:t>
      </w:r>
      <w:proofErr w:type="spellEnd"/>
      <w:r>
        <w:t xml:space="preserve"> (Sleep/Standby) power mode (</w:t>
      </w:r>
      <w:proofErr w:type="spellStart"/>
      <w:proofErr w:type="gramStart"/>
      <w:r>
        <w:t>ie</w:t>
      </w:r>
      <w:proofErr w:type="spellEnd"/>
      <w:proofErr w:type="gramEnd"/>
      <w:r>
        <w:t xml:space="preserve"> </w:t>
      </w:r>
      <w:proofErr w:type="spellStart"/>
      <w:r>
        <w:t>HMI_HMIMode_St</w:t>
      </w:r>
      <w:proofErr w:type="spellEnd"/>
      <w:r>
        <w:t xml:space="preserve"> = OFF) when the following applies:</w:t>
      </w:r>
    </w:p>
    <w:p w14:paraId="2B49DE69" w14:textId="77777777" w:rsidR="003A2141" w:rsidRDefault="00F55D9B" w:rsidP="003A2141">
      <w:pPr>
        <w:numPr>
          <w:ilvl w:val="0"/>
          <w:numId w:val="476"/>
        </w:numPr>
      </w:pPr>
      <w:r>
        <w:t xml:space="preserve">The Clear Exit Assist Warning Server power mode signal is set as </w:t>
      </w:r>
      <w:proofErr w:type="spellStart"/>
      <w:r>
        <w:t>ClrExitAsstActv_B_Rq</w:t>
      </w:r>
      <w:proofErr w:type="spellEnd"/>
      <w:r>
        <w:t xml:space="preserve"> = True, AND</w:t>
      </w:r>
    </w:p>
    <w:p w14:paraId="4BE61BD7" w14:textId="77777777" w:rsidR="001260AA" w:rsidRDefault="00F55D9B" w:rsidP="001260AA">
      <w:pPr>
        <w:numPr>
          <w:ilvl w:val="0"/>
          <w:numId w:val="476"/>
        </w:numPr>
      </w:pPr>
      <w:r>
        <w:t xml:space="preserve">240 seconds has not elapsed since the signal </w:t>
      </w:r>
      <w:proofErr w:type="spellStart"/>
      <w:r>
        <w:t>Delay_Acc</w:t>
      </w:r>
      <w:proofErr w:type="spellEnd"/>
      <w:r>
        <w:t xml:space="preserve"> went from ON to OFF.</w:t>
      </w:r>
    </w:p>
    <w:p w14:paraId="55C6DBB3" w14:textId="77777777" w:rsidR="003A2141" w:rsidRDefault="00925A7C" w:rsidP="00500605"/>
    <w:p w14:paraId="48E73EA3" w14:textId="77777777" w:rsidR="001544DC" w:rsidRDefault="00F55D9B" w:rsidP="001544DC">
      <w:r>
        <w:t xml:space="preserve">The </w:t>
      </w:r>
      <w:r w:rsidRPr="00003A9D">
        <w:t>Infotainment System Master / Clear</w:t>
      </w:r>
      <w:r>
        <w:t xml:space="preserve"> Exit Assist Warning Client shall NOT remain powered up capable of displaying Clear Exit Assist HMI in </w:t>
      </w:r>
      <w:proofErr w:type="spellStart"/>
      <w:r>
        <w:t>MMInactive</w:t>
      </w:r>
      <w:proofErr w:type="spellEnd"/>
      <w:r>
        <w:t xml:space="preserve"> (Sleep/Standby) power mode because of the Clear Exit feature (might remain powered up because of other features) when the following applies: </w:t>
      </w:r>
    </w:p>
    <w:p w14:paraId="6A5AE088" w14:textId="77777777" w:rsidR="001544DC" w:rsidRDefault="00F55D9B" w:rsidP="001544DC">
      <w:pPr>
        <w:numPr>
          <w:ilvl w:val="0"/>
          <w:numId w:val="477"/>
        </w:numPr>
      </w:pPr>
      <w:r>
        <w:t xml:space="preserve">The Clear Exit Assist Warning Server power mode signal </w:t>
      </w:r>
      <w:proofErr w:type="spellStart"/>
      <w:r>
        <w:t>ClrExitAsstActv_B_Rq</w:t>
      </w:r>
      <w:proofErr w:type="spellEnd"/>
      <w:r>
        <w:t xml:space="preserve"> = False, OR</w:t>
      </w:r>
    </w:p>
    <w:p w14:paraId="3B64C222" w14:textId="77777777" w:rsidR="001544DC" w:rsidRDefault="00F55D9B" w:rsidP="001544DC">
      <w:pPr>
        <w:numPr>
          <w:ilvl w:val="0"/>
          <w:numId w:val="477"/>
        </w:numPr>
      </w:pPr>
      <w:r>
        <w:t xml:space="preserve">240 seconds has elapsed since the signal </w:t>
      </w:r>
      <w:proofErr w:type="spellStart"/>
      <w:r>
        <w:t>Delay_Acc</w:t>
      </w:r>
      <w:proofErr w:type="spellEnd"/>
      <w:r>
        <w:t xml:space="preserve"> went from ON to OFF</w:t>
      </w:r>
    </w:p>
    <w:p w14:paraId="23786E71" w14:textId="77777777" w:rsidR="000204D1" w:rsidRDefault="00925A7C" w:rsidP="00500605"/>
    <w:p w14:paraId="5E31A197" w14:textId="77777777" w:rsidR="00730488" w:rsidRDefault="00F55D9B" w:rsidP="002E4DF6">
      <w:r>
        <w:t xml:space="preserve">The Infotainment System Master / Clear Exit Assist Warning Client shall NOT keep the network awake for the Clear Exit Assist feature.  This includes not keeping the network bus awake when </w:t>
      </w:r>
      <w:proofErr w:type="spellStart"/>
      <w:r>
        <w:t>ClrExitAsstActv_B_Rq</w:t>
      </w:r>
      <w:proofErr w:type="spellEnd"/>
      <w:r>
        <w:t xml:space="preserve"> = True and </w:t>
      </w:r>
      <w:proofErr w:type="spellStart"/>
      <w:r>
        <w:t>HMIAudioMode</w:t>
      </w:r>
      <w:proofErr w:type="spellEnd"/>
      <w:r>
        <w:t xml:space="preserve"> = OFF. </w:t>
      </w:r>
    </w:p>
    <w:p w14:paraId="31111511" w14:textId="77777777" w:rsidR="00730488" w:rsidRDefault="00925A7C" w:rsidP="002E4DF6"/>
    <w:p w14:paraId="776206A3" w14:textId="77777777" w:rsidR="004A5D02" w:rsidRDefault="00F55D9B" w:rsidP="002E4DF6">
      <w:r>
        <w:t xml:space="preserve">If the infotainment system master is in </w:t>
      </w:r>
      <w:proofErr w:type="spellStart"/>
      <w:r>
        <w:t>MMInactive</w:t>
      </w:r>
      <w:proofErr w:type="spellEnd"/>
      <w:r>
        <w:t xml:space="preserve"> (Sleep/Standby), with the network asleep but the conditions are true to be powered up for the Clear Exit Assist Warning feature then the Infotainment System Master shall power up locally (</w:t>
      </w:r>
      <w:proofErr w:type="spellStart"/>
      <w:proofErr w:type="gramStart"/>
      <w:r>
        <w:t>ie</w:t>
      </w:r>
      <w:proofErr w:type="spellEnd"/>
      <w:proofErr w:type="gramEnd"/>
      <w:r>
        <w:t xml:space="preserve"> remain powered up waiting for warning signals even though the network bus is asleep).</w:t>
      </w:r>
    </w:p>
    <w:p w14:paraId="06A596C7" w14:textId="77777777" w:rsidR="00B16588" w:rsidRPr="003F0B1A" w:rsidRDefault="00F55D9B" w:rsidP="00B16588">
      <w:pPr>
        <w:numPr>
          <w:ilvl w:val="0"/>
          <w:numId w:val="479"/>
        </w:numPr>
      </w:pPr>
      <w:r>
        <w:t xml:space="preserve">Note: if the network bus is asleep then the Infotainment System Master / Clear Exit </w:t>
      </w:r>
      <w:r w:rsidRPr="003F0B1A">
        <w:t xml:space="preserve">Assist Warning Client shall assume the last state of the </w:t>
      </w:r>
      <w:proofErr w:type="spellStart"/>
      <w:r w:rsidRPr="003F0B1A">
        <w:t>ClrExitAsstActv_</w:t>
      </w:r>
      <w:r>
        <w:t>B</w:t>
      </w:r>
      <w:r w:rsidRPr="003F0B1A">
        <w:t>_Rq</w:t>
      </w:r>
      <w:proofErr w:type="spellEnd"/>
      <w:r w:rsidRPr="003F0B1A">
        <w:t xml:space="preserve"> signal.</w:t>
      </w:r>
    </w:p>
    <w:p w14:paraId="1995F1A4" w14:textId="77777777" w:rsidR="00326534" w:rsidRPr="003F0B1A" w:rsidRDefault="00925A7C" w:rsidP="002E4DF6"/>
    <w:p w14:paraId="2863CD89" w14:textId="77777777" w:rsidR="004A5D02" w:rsidRDefault="00F55D9B" w:rsidP="002E4DF6">
      <w:r w:rsidRPr="003F0B1A">
        <w:t xml:space="preserve">If the </w:t>
      </w:r>
      <w:proofErr w:type="spellStart"/>
      <w:r w:rsidRPr="003F0B1A">
        <w:t>ClrExitAsstActv_</w:t>
      </w:r>
      <w:r>
        <w:t>B</w:t>
      </w:r>
      <w:r w:rsidRPr="003F0B1A">
        <w:t>_Rq</w:t>
      </w:r>
      <w:proofErr w:type="spellEnd"/>
      <w:r w:rsidRPr="003F0B1A">
        <w:t xml:space="preserve"> is not on the network bus for 5 seconds or more while the signal </w:t>
      </w:r>
      <w:proofErr w:type="spellStart"/>
      <w:r w:rsidRPr="003F0B1A">
        <w:t>Ignition_Status</w:t>
      </w:r>
      <w:proofErr w:type="spellEnd"/>
      <w:r w:rsidRPr="003F0B1A">
        <w:t xml:space="preserve"> = </w:t>
      </w:r>
      <w:proofErr w:type="gramStart"/>
      <w:r w:rsidRPr="003F0B1A">
        <w:t>RUN</w:t>
      </w:r>
      <w:proofErr w:type="gramEnd"/>
      <w:r w:rsidRPr="003F0B1A">
        <w:t xml:space="preserve"> then the Infotainment System Master / Clear Exit Assist Warning Client shall consider the signal </w:t>
      </w:r>
      <w:proofErr w:type="spellStart"/>
      <w:r w:rsidRPr="003F0B1A">
        <w:t>ClrExitAsstActv_</w:t>
      </w:r>
      <w:r>
        <w:t>B</w:t>
      </w:r>
      <w:r w:rsidRPr="003F0B1A">
        <w:t>_Rq</w:t>
      </w:r>
      <w:proofErr w:type="spellEnd"/>
      <w:r w:rsidRPr="003F0B1A">
        <w:t xml:space="preserve"> missing.  When </w:t>
      </w:r>
      <w:proofErr w:type="spellStart"/>
      <w:r w:rsidRPr="003F0B1A">
        <w:t>ClrExitAsstActv_</w:t>
      </w:r>
      <w:r>
        <w:t>B</w:t>
      </w:r>
      <w:r w:rsidRPr="003F0B1A">
        <w:t>_Rq</w:t>
      </w:r>
      <w:proofErr w:type="spellEnd"/>
      <w:r w:rsidRPr="003F0B1A">
        <w:t xml:space="preserve"> is missing the Infotainment System Master shall NOT remain powered up capable of displaying Clear Exit Assist HMI in </w:t>
      </w:r>
      <w:proofErr w:type="spellStart"/>
      <w:r w:rsidRPr="003F0B1A">
        <w:t>MMInactive</w:t>
      </w:r>
      <w:proofErr w:type="spellEnd"/>
      <w:r w:rsidRPr="003F0B1A">
        <w:t xml:space="preserve"> (Sleep/Standby) power mode because of the Clear Exit feature (might remain powered up because of other features).</w:t>
      </w:r>
    </w:p>
    <w:p w14:paraId="17D0DA03" w14:textId="77777777" w:rsidR="00694356" w:rsidRDefault="00925A7C" w:rsidP="00500605"/>
    <w:p w14:paraId="42486561" w14:textId="77777777" w:rsidR="00984C86" w:rsidRPr="004A5D02" w:rsidRDefault="00F55D9B" w:rsidP="00984C86">
      <w:r w:rsidRPr="004A5D02">
        <w:t xml:space="preserve">Note: </w:t>
      </w:r>
    </w:p>
    <w:p w14:paraId="6E660E3B" w14:textId="77777777" w:rsidR="00984C86" w:rsidRDefault="00F55D9B" w:rsidP="00984C86">
      <w:pPr>
        <w:numPr>
          <w:ilvl w:val="0"/>
          <w:numId w:val="478"/>
        </w:numPr>
      </w:pPr>
      <w:r w:rsidRPr="004A5D02">
        <w:t>The Infotainment System Master and Clear Exit Assist Warning Client may be the same module.  See implementation guide for details</w:t>
      </w:r>
    </w:p>
    <w:p w14:paraId="5C3CDF06" w14:textId="77777777" w:rsidR="00032B76" w:rsidRDefault="00925A7C" w:rsidP="002C3188"/>
    <w:p w14:paraId="2644D11B" w14:textId="77777777" w:rsidR="00734280" w:rsidRDefault="00925A7C" w:rsidP="002C3188"/>
    <w:p w14:paraId="3916D02D" w14:textId="77777777" w:rsidR="006830A8" w:rsidRPr="006830A8" w:rsidRDefault="006830A8" w:rsidP="006830A8">
      <w:pPr>
        <w:pStyle w:val="Heading4"/>
        <w:rPr>
          <w:b w:val="0"/>
          <w:u w:val="single"/>
        </w:rPr>
      </w:pPr>
      <w:r w:rsidRPr="006830A8">
        <w:rPr>
          <w:b w:val="0"/>
          <w:u w:val="single"/>
        </w:rPr>
        <w:t>PWRMAN-SR-REQ-359676/A-</w:t>
      </w:r>
      <w:proofErr w:type="spellStart"/>
      <w:r w:rsidRPr="006830A8">
        <w:rPr>
          <w:b w:val="0"/>
          <w:u w:val="single"/>
        </w:rPr>
        <w:t>MMInactive</w:t>
      </w:r>
      <w:proofErr w:type="spellEnd"/>
      <w:r w:rsidRPr="006830A8">
        <w:rPr>
          <w:b w:val="0"/>
          <w:u w:val="single"/>
        </w:rPr>
        <w:t xml:space="preserve"> </w:t>
      </w:r>
      <w:proofErr w:type="spellStart"/>
      <w:r w:rsidRPr="006830A8">
        <w:rPr>
          <w:b w:val="0"/>
          <w:u w:val="single"/>
        </w:rPr>
        <w:t>Sleep_Standby</w:t>
      </w:r>
      <w:proofErr w:type="spellEnd"/>
      <w:r w:rsidRPr="006830A8">
        <w:rPr>
          <w:b w:val="0"/>
          <w:u w:val="single"/>
        </w:rPr>
        <w:t xml:space="preserve"> Clear Exit Assist Power Mode Diagram</w:t>
      </w:r>
    </w:p>
    <w:p w14:paraId="3B3D203F" w14:textId="77777777" w:rsidR="00500605" w:rsidRDefault="00F55D9B" w:rsidP="006830A8">
      <w:pPr>
        <w:jc w:val="center"/>
      </w:pPr>
      <w:r w:rsidRPr="009E0297">
        <w:rPr>
          <w:noProof/>
        </w:rPr>
        <w:drawing>
          <wp:inline distT="0" distB="0" distL="0" distR="0" wp14:anchorId="20540C20" wp14:editId="5361DC00">
            <wp:extent cx="5943600" cy="3753150"/>
            <wp:effectExtent l="0" t="0" r="0" b="0"/>
            <wp:docPr id="2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53150"/>
                    </a:xfrm>
                    <a:prstGeom prst="rect">
                      <a:avLst/>
                    </a:prstGeom>
                    <a:noFill/>
                    <a:ln>
                      <a:noFill/>
                    </a:ln>
                  </pic:spPr>
                </pic:pic>
              </a:graphicData>
            </a:graphic>
          </wp:inline>
        </w:drawing>
      </w:r>
    </w:p>
    <w:p w14:paraId="330AD8D2" w14:textId="77777777" w:rsidR="009E0297" w:rsidRDefault="00925A7C" w:rsidP="00500605"/>
    <w:p w14:paraId="422CB227" w14:textId="77777777" w:rsidR="00253E86" w:rsidRDefault="00925A7C" w:rsidP="00500605"/>
    <w:p w14:paraId="47BB4F0B" w14:textId="77777777" w:rsidR="008B19BF" w:rsidRDefault="00F55D9B">
      <w:pPr>
        <w:spacing w:after="200" w:line="276" w:lineRule="auto"/>
      </w:pPr>
      <w:r>
        <w:br w:type="page"/>
      </w:r>
    </w:p>
    <w:p w14:paraId="24C5B55D" w14:textId="77777777" w:rsidR="00406F39" w:rsidRDefault="00F55D9B" w:rsidP="006830A8">
      <w:pPr>
        <w:pStyle w:val="Heading2"/>
      </w:pPr>
      <w:bookmarkStart w:id="288" w:name="_Toc94796018"/>
      <w:r>
        <w:lastRenderedPageBreak/>
        <w:t>Stop Mode</w:t>
      </w:r>
      <w:bookmarkEnd w:id="288"/>
    </w:p>
    <w:p w14:paraId="4FCB648F" w14:textId="77777777" w:rsidR="00406F39" w:rsidRDefault="00F55D9B" w:rsidP="006830A8">
      <w:pPr>
        <w:pStyle w:val="Heading3"/>
      </w:pPr>
      <w:bookmarkStart w:id="289" w:name="_Toc94796019"/>
      <w:r w:rsidRPr="00B9479B">
        <w:t>PWRMAN-FUN-REQ-377259/B-Stop Mode - External module provides timer</w:t>
      </w:r>
      <w:bookmarkEnd w:id="289"/>
    </w:p>
    <w:p w14:paraId="48DDAF7F" w14:textId="77777777" w:rsidR="00500605" w:rsidRDefault="00925A7C" w:rsidP="00500605"/>
    <w:p w14:paraId="7BA2640A" w14:textId="77777777" w:rsidR="00406F39" w:rsidRDefault="00F55D9B" w:rsidP="006830A8">
      <w:pPr>
        <w:pStyle w:val="Heading4"/>
      </w:pPr>
      <w:r>
        <w:t>Overview</w:t>
      </w:r>
    </w:p>
    <w:p w14:paraId="1FE4C9B9" w14:textId="77777777" w:rsidR="00500605" w:rsidRDefault="00F55D9B" w:rsidP="00500605">
      <w:r>
        <w:t>Stop Mode is a low power sub-state of Standby Power Mode for the Infotainment System Master.  Stop Mode is a state where the Infotainment System Master has as many infotainment features turned off as possible (both hardware and software) to allow for quick start-ups but at the same time to keep the current draw key off load (KOL) to the battery as low as possible.  To the customer the infotainment system appears off, with the display and audio off, during Stop Mode.</w:t>
      </w:r>
    </w:p>
    <w:p w14:paraId="271B7BE0" w14:textId="77777777" w:rsidR="00CC7014" w:rsidRDefault="00925A7C" w:rsidP="00500605"/>
    <w:p w14:paraId="646C06A8" w14:textId="77777777" w:rsidR="00B15B23" w:rsidRDefault="00925A7C" w:rsidP="00500605"/>
    <w:p w14:paraId="1F484369" w14:textId="77777777" w:rsidR="00406F39" w:rsidRDefault="00F55D9B" w:rsidP="006830A8">
      <w:pPr>
        <w:pStyle w:val="Heading4"/>
      </w:pPr>
      <w:r>
        <w:t>Physical Mapping of Classes</w:t>
      </w:r>
    </w:p>
    <w:p w14:paraId="324EC798" w14:textId="77777777" w:rsidR="00160C3F" w:rsidRPr="00160C3F" w:rsidRDefault="00F55D9B" w:rsidP="00160C3F">
      <w:pPr>
        <w:rPr>
          <w:rFonts w:cs="Arial"/>
        </w:rPr>
      </w:pPr>
      <w:r w:rsidRPr="00160C3F">
        <w:rPr>
          <w:rFonts w:cs="Arial"/>
        </w:rPr>
        <w:t xml:space="preserve">The table below shows how the logical classes may be mapped to physical modules for the </w:t>
      </w:r>
      <w:r>
        <w:rPr>
          <w:rFonts w:cs="Arial"/>
        </w:rPr>
        <w:t>Stop Mode Power Mode</w:t>
      </w:r>
      <w:r w:rsidRPr="00160C3F">
        <w:rPr>
          <w:rFonts w:cs="Arial"/>
        </w:rPr>
        <w:t xml:space="preserve">.  The table below covers the lead program. </w:t>
      </w:r>
    </w:p>
    <w:p w14:paraId="134BF1C1" w14:textId="77777777" w:rsidR="00160C3F" w:rsidRPr="00160C3F" w:rsidRDefault="00925A7C" w:rsidP="00160C3F">
      <w:pPr>
        <w:rPr>
          <w:rFonts w:cs="Arial"/>
        </w:rPr>
      </w:pPr>
    </w:p>
    <w:p w14:paraId="6386434A" w14:textId="77777777" w:rsidR="00160C3F" w:rsidRPr="00160C3F" w:rsidRDefault="00F55D9B" w:rsidP="00160C3F">
      <w:pPr>
        <w:rPr>
          <w:rFonts w:cs="Arial"/>
        </w:rPr>
      </w:pPr>
      <w:r w:rsidRPr="00160C3F">
        <w:rPr>
          <w:rFonts w:cs="Arial"/>
        </w:rPr>
        <w:t>At the time the specification was written the below table was the latest.  If there are additional modules deployed to the class descriptions or the vehicle architecture changed since the spec was written and released, then the applicable implementation guide class description would cover those modules.  If there is a conflict between the implementation guide and the table below the implementation guide takes precedent.</w:t>
      </w:r>
    </w:p>
    <w:p w14:paraId="30D06758" w14:textId="77777777" w:rsidR="00160C3F" w:rsidRPr="00160C3F" w:rsidRDefault="00925A7C" w:rsidP="00160C3F">
      <w:pPr>
        <w:rPr>
          <w:rFonts w:cs="Arial"/>
        </w:rPr>
      </w:pPr>
    </w:p>
    <w:tbl>
      <w:tblPr>
        <w:tblStyle w:val="TableGrid"/>
        <w:tblW w:w="0" w:type="auto"/>
        <w:jc w:val="center"/>
        <w:tblLook w:val="04A0" w:firstRow="1" w:lastRow="0" w:firstColumn="1" w:lastColumn="0" w:noHBand="0" w:noVBand="1"/>
      </w:tblPr>
      <w:tblGrid>
        <w:gridCol w:w="3060"/>
        <w:gridCol w:w="2880"/>
      </w:tblGrid>
      <w:tr w:rsidR="00160C3F" w:rsidRPr="00160C3F" w14:paraId="3B8E5FC8" w14:textId="77777777" w:rsidTr="00160C3F">
        <w:trP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6195F4E" w14:textId="77777777" w:rsidR="00160C3F" w:rsidRPr="00160C3F" w:rsidRDefault="00F55D9B">
            <w:pPr>
              <w:rPr>
                <w:rFonts w:cs="Arial"/>
                <w:b/>
              </w:rPr>
            </w:pPr>
            <w:r w:rsidRPr="00160C3F">
              <w:rPr>
                <w:rFonts w:cs="Arial"/>
                <w:b/>
              </w:rPr>
              <w:t>Logical Class</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669FFFD" w14:textId="77777777" w:rsidR="00160C3F" w:rsidRPr="00160C3F" w:rsidRDefault="00F55D9B">
            <w:pPr>
              <w:jc w:val="center"/>
              <w:rPr>
                <w:rFonts w:cs="Arial"/>
                <w:b/>
              </w:rPr>
            </w:pPr>
            <w:r w:rsidRPr="00160C3F">
              <w:rPr>
                <w:rFonts w:cs="Arial"/>
                <w:b/>
              </w:rPr>
              <w:t>Physical Module (ECU)</w:t>
            </w:r>
          </w:p>
        </w:tc>
      </w:tr>
      <w:tr w:rsidR="00160C3F" w:rsidRPr="00160C3F" w14:paraId="3DC21A7E" w14:textId="77777777" w:rsidTr="00160C3F">
        <w:trP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D5173" w14:textId="77777777" w:rsidR="00160C3F" w:rsidRPr="00160C3F" w:rsidRDefault="00F55D9B">
            <w:pPr>
              <w:rPr>
                <w:rFonts w:cs="Arial"/>
              </w:rPr>
            </w:pPr>
            <w:r>
              <w:rPr>
                <w:rFonts w:cs="Arial"/>
              </w:rPr>
              <w:t>Battery State of Charge Server</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2A81CC" w14:textId="77777777" w:rsidR="00160C3F" w:rsidRPr="00160C3F" w:rsidRDefault="00F55D9B">
            <w:pPr>
              <w:jc w:val="center"/>
              <w:rPr>
                <w:rFonts w:cs="Arial"/>
              </w:rPr>
            </w:pPr>
            <w:r>
              <w:rPr>
                <w:rFonts w:cs="Arial"/>
              </w:rPr>
              <w:t>BCM</w:t>
            </w:r>
          </w:p>
        </w:tc>
      </w:tr>
      <w:tr w:rsidR="00160C3F" w:rsidRPr="00160C3F" w14:paraId="5B6D42A1" w14:textId="77777777" w:rsidTr="00160C3F">
        <w:trP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7F3421" w14:textId="77777777" w:rsidR="00160C3F" w:rsidRPr="00160C3F" w:rsidRDefault="00F55D9B">
            <w:pPr>
              <w:rPr>
                <w:rFonts w:cs="Arial"/>
              </w:rPr>
            </w:pPr>
            <w:r>
              <w:rPr>
                <w:rFonts w:cs="Arial"/>
              </w:rPr>
              <w:t>Infotainment System Master</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FFC674" w14:textId="77777777" w:rsidR="00160C3F" w:rsidRPr="00160C3F" w:rsidRDefault="00F55D9B">
            <w:pPr>
              <w:jc w:val="center"/>
              <w:rPr>
                <w:rFonts w:cs="Arial"/>
              </w:rPr>
            </w:pPr>
            <w:r>
              <w:rPr>
                <w:rFonts w:cs="Arial"/>
              </w:rPr>
              <w:t>APIM</w:t>
            </w:r>
          </w:p>
        </w:tc>
      </w:tr>
    </w:tbl>
    <w:p w14:paraId="09A20950" w14:textId="77777777" w:rsidR="00160C3F" w:rsidRPr="00160C3F" w:rsidRDefault="00925A7C" w:rsidP="00160C3F">
      <w:pPr>
        <w:rPr>
          <w:rFonts w:cs="Arial"/>
        </w:rPr>
      </w:pPr>
    </w:p>
    <w:p w14:paraId="284BE7FA" w14:textId="77777777" w:rsidR="00160C3F" w:rsidRPr="00160C3F" w:rsidRDefault="00925A7C" w:rsidP="00160C3F">
      <w:pPr>
        <w:rPr>
          <w:rFonts w:cs="Arial"/>
        </w:rPr>
      </w:pPr>
    </w:p>
    <w:p w14:paraId="030F3837" w14:textId="77777777" w:rsidR="00500605" w:rsidRPr="00160C3F" w:rsidRDefault="00925A7C" w:rsidP="00500605">
      <w:pPr>
        <w:rPr>
          <w:rFonts w:cs="Arial"/>
        </w:rPr>
      </w:pPr>
    </w:p>
    <w:p w14:paraId="79EC5A03" w14:textId="77777777" w:rsidR="00406F39" w:rsidRDefault="00F55D9B" w:rsidP="006830A8">
      <w:pPr>
        <w:pStyle w:val="Heading4"/>
      </w:pPr>
      <w:r>
        <w:t>Interface Requirements</w:t>
      </w:r>
    </w:p>
    <w:p w14:paraId="7B462298" w14:textId="77777777" w:rsidR="00406F39" w:rsidRDefault="00F55D9B" w:rsidP="006830A8">
      <w:pPr>
        <w:pStyle w:val="Heading5"/>
      </w:pPr>
      <w:r w:rsidRPr="00B9479B">
        <w:t>MD-REQ-378492/A-</w:t>
      </w:r>
      <w:proofErr w:type="spellStart"/>
      <w:r w:rsidRPr="00B9479B">
        <w:t>PwLoApim_T_Actl</w:t>
      </w:r>
      <w:proofErr w:type="spellEnd"/>
    </w:p>
    <w:p w14:paraId="4CAA1B94" w14:textId="77777777" w:rsidR="002F7E55" w:rsidRDefault="00F55D9B" w:rsidP="002F7E55">
      <w:pPr>
        <w:rPr>
          <w:rFonts w:cs="Arial"/>
        </w:rPr>
      </w:pPr>
      <w:r>
        <w:rPr>
          <w:rFonts w:cs="Arial"/>
          <w:b/>
        </w:rPr>
        <w:t>Message Type</w:t>
      </w:r>
      <w:r>
        <w:rPr>
          <w:rFonts w:cs="Arial"/>
        </w:rPr>
        <w:t>: Status</w:t>
      </w:r>
    </w:p>
    <w:p w14:paraId="34F0C812" w14:textId="77777777" w:rsidR="002F7E55" w:rsidRDefault="00925A7C" w:rsidP="002F7E55">
      <w:pPr>
        <w:rPr>
          <w:rFonts w:cs="Arial"/>
        </w:rPr>
      </w:pPr>
    </w:p>
    <w:p w14:paraId="14382313" w14:textId="77777777" w:rsidR="002F7E55" w:rsidRDefault="00F55D9B" w:rsidP="002F7E55">
      <w:pPr>
        <w:rPr>
          <w:rFonts w:cs="Arial"/>
        </w:rPr>
      </w:pPr>
      <w:r>
        <w:rPr>
          <w:rFonts w:cs="Arial"/>
        </w:rPr>
        <w:t>Signal informing the Infotainment System Master how long it can stay in Stop Mode</w:t>
      </w:r>
    </w:p>
    <w:p w14:paraId="48A63CC9" w14:textId="77777777" w:rsidR="002F7E55" w:rsidRDefault="00925A7C" w:rsidP="002F7E55">
      <w:pPr>
        <w:rPr>
          <w:rFonts w:cs="Arial"/>
        </w:rPr>
      </w:pPr>
    </w:p>
    <w:tbl>
      <w:tblPr>
        <w:tblW w:w="10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8"/>
        <w:gridCol w:w="2011"/>
        <w:gridCol w:w="900"/>
        <w:gridCol w:w="4966"/>
      </w:tblGrid>
      <w:tr w:rsidR="002F7E55" w14:paraId="428A920A" w14:textId="77777777" w:rsidTr="000F4BCE">
        <w:trPr>
          <w:jc w:val="center"/>
        </w:trPr>
        <w:tc>
          <w:tcPr>
            <w:tcW w:w="2648" w:type="dxa"/>
            <w:tcBorders>
              <w:top w:val="single" w:sz="4" w:space="0" w:color="auto"/>
              <w:left w:val="single" w:sz="4" w:space="0" w:color="auto"/>
              <w:bottom w:val="single" w:sz="4" w:space="0" w:color="auto"/>
              <w:right w:val="single" w:sz="4" w:space="0" w:color="auto"/>
            </w:tcBorders>
            <w:hideMark/>
          </w:tcPr>
          <w:p w14:paraId="2C76BD4B" w14:textId="77777777" w:rsidR="002F7E55" w:rsidRDefault="00F55D9B">
            <w:pPr>
              <w:spacing w:line="276" w:lineRule="auto"/>
              <w:rPr>
                <w:rFonts w:cs="Arial"/>
                <w:b/>
              </w:rPr>
            </w:pPr>
            <w:r>
              <w:rPr>
                <w:rFonts w:cs="Arial"/>
                <w:b/>
              </w:rPr>
              <w:t>Logical Signal Name</w:t>
            </w:r>
          </w:p>
        </w:tc>
        <w:tc>
          <w:tcPr>
            <w:tcW w:w="2011" w:type="dxa"/>
            <w:tcBorders>
              <w:top w:val="single" w:sz="4" w:space="0" w:color="auto"/>
              <w:left w:val="single" w:sz="4" w:space="0" w:color="auto"/>
              <w:bottom w:val="single" w:sz="4" w:space="0" w:color="auto"/>
              <w:right w:val="single" w:sz="4" w:space="0" w:color="auto"/>
            </w:tcBorders>
            <w:hideMark/>
          </w:tcPr>
          <w:p w14:paraId="6248AAA7" w14:textId="77777777" w:rsidR="002F7E55" w:rsidRDefault="00F55D9B">
            <w:pPr>
              <w:spacing w:line="276" w:lineRule="auto"/>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18C7C2A7" w14:textId="77777777" w:rsidR="002F7E55" w:rsidRDefault="00F55D9B">
            <w:pPr>
              <w:spacing w:line="276" w:lineRule="auto"/>
              <w:rPr>
                <w:rFonts w:cs="Arial"/>
                <w:b/>
              </w:rPr>
            </w:pPr>
            <w:r>
              <w:rPr>
                <w:rFonts w:cs="Arial"/>
                <w:b/>
              </w:rPr>
              <w:t>Value</w:t>
            </w:r>
          </w:p>
        </w:tc>
        <w:tc>
          <w:tcPr>
            <w:tcW w:w="4966" w:type="dxa"/>
            <w:tcBorders>
              <w:top w:val="single" w:sz="4" w:space="0" w:color="auto"/>
              <w:left w:val="single" w:sz="4" w:space="0" w:color="auto"/>
              <w:bottom w:val="single" w:sz="4" w:space="0" w:color="auto"/>
              <w:right w:val="single" w:sz="4" w:space="0" w:color="auto"/>
            </w:tcBorders>
            <w:hideMark/>
          </w:tcPr>
          <w:p w14:paraId="42834F6B" w14:textId="77777777" w:rsidR="002F7E55" w:rsidRDefault="00F55D9B">
            <w:pPr>
              <w:spacing w:line="276" w:lineRule="auto"/>
              <w:rPr>
                <w:rFonts w:cs="Arial"/>
                <w:b/>
              </w:rPr>
            </w:pPr>
            <w:r>
              <w:rPr>
                <w:rFonts w:cs="Arial"/>
                <w:b/>
              </w:rPr>
              <w:t>Description</w:t>
            </w:r>
          </w:p>
        </w:tc>
      </w:tr>
      <w:tr w:rsidR="002F7E55" w14:paraId="22027FCB" w14:textId="77777777" w:rsidTr="000F4BCE">
        <w:trPr>
          <w:jc w:val="center"/>
        </w:trPr>
        <w:tc>
          <w:tcPr>
            <w:tcW w:w="2648" w:type="dxa"/>
            <w:vMerge w:val="restart"/>
            <w:tcBorders>
              <w:top w:val="single" w:sz="4" w:space="0" w:color="auto"/>
              <w:left w:val="single" w:sz="4" w:space="0" w:color="auto"/>
              <w:right w:val="single" w:sz="4" w:space="0" w:color="auto"/>
            </w:tcBorders>
          </w:tcPr>
          <w:p w14:paraId="59115F20" w14:textId="77777777" w:rsidR="002F7E55" w:rsidRDefault="00925A7C">
            <w:pPr>
              <w:spacing w:line="276" w:lineRule="auto"/>
              <w:rPr>
                <w:rFonts w:cs="Arial"/>
              </w:rPr>
            </w:pPr>
          </w:p>
          <w:p w14:paraId="0A7B3222" w14:textId="77777777" w:rsidR="002F7E55" w:rsidRDefault="00925A7C">
            <w:pPr>
              <w:spacing w:line="276" w:lineRule="auto"/>
              <w:rPr>
                <w:rFonts w:cs="Arial"/>
              </w:rPr>
            </w:pPr>
          </w:p>
          <w:p w14:paraId="333EFE38" w14:textId="77777777" w:rsidR="002F7E55" w:rsidRDefault="00925A7C">
            <w:pPr>
              <w:spacing w:line="276" w:lineRule="auto"/>
              <w:rPr>
                <w:rFonts w:cs="Arial"/>
              </w:rPr>
            </w:pPr>
          </w:p>
          <w:p w14:paraId="12AB8935" w14:textId="77777777" w:rsidR="002F7E55" w:rsidRDefault="00F55D9B">
            <w:pPr>
              <w:spacing w:line="276" w:lineRule="auto"/>
              <w:rPr>
                <w:rFonts w:cs="Arial"/>
              </w:rPr>
            </w:pPr>
            <w:proofErr w:type="spellStart"/>
            <w:r>
              <w:rPr>
                <w:rFonts w:cs="Arial"/>
              </w:rPr>
              <w:t>PwLoApim_T_Actl</w:t>
            </w:r>
            <w:proofErr w:type="spellEnd"/>
          </w:p>
        </w:tc>
        <w:tc>
          <w:tcPr>
            <w:tcW w:w="2011" w:type="dxa"/>
            <w:tcBorders>
              <w:top w:val="single" w:sz="4" w:space="0" w:color="auto"/>
              <w:left w:val="single" w:sz="4" w:space="0" w:color="auto"/>
              <w:bottom w:val="single" w:sz="4" w:space="0" w:color="auto"/>
              <w:right w:val="single" w:sz="4" w:space="0" w:color="auto"/>
            </w:tcBorders>
            <w:hideMark/>
          </w:tcPr>
          <w:p w14:paraId="59BB6814" w14:textId="77777777" w:rsidR="002F7E55" w:rsidRDefault="00F55D9B">
            <w:pPr>
              <w:autoSpaceDE w:val="0"/>
              <w:autoSpaceDN w:val="0"/>
              <w:adjustRightInd w:val="0"/>
              <w:spacing w:line="256" w:lineRule="auto"/>
              <w:rPr>
                <w:rFonts w:eastAsia="MS Mincho" w:cs="Arial"/>
              </w:rPr>
            </w:pPr>
            <w:r>
              <w:rPr>
                <w:rFonts w:eastAsia="MS Mincho" w:cs="Arial"/>
              </w:rPr>
              <w:t>0 minute</w:t>
            </w:r>
          </w:p>
        </w:tc>
        <w:tc>
          <w:tcPr>
            <w:tcW w:w="900" w:type="dxa"/>
            <w:tcBorders>
              <w:top w:val="single" w:sz="4" w:space="0" w:color="auto"/>
              <w:left w:val="single" w:sz="4" w:space="0" w:color="auto"/>
              <w:bottom w:val="single" w:sz="4" w:space="0" w:color="auto"/>
              <w:right w:val="single" w:sz="4" w:space="0" w:color="auto"/>
            </w:tcBorders>
            <w:hideMark/>
          </w:tcPr>
          <w:p w14:paraId="0594BF74" w14:textId="77777777" w:rsidR="002F7E55" w:rsidRDefault="00F55D9B">
            <w:pPr>
              <w:spacing w:line="276" w:lineRule="auto"/>
              <w:rPr>
                <w:rFonts w:cs="Arial"/>
              </w:rPr>
            </w:pPr>
            <w:r>
              <w:rPr>
                <w:rFonts w:cs="Arial"/>
              </w:rPr>
              <w:t>0x0</w:t>
            </w:r>
          </w:p>
        </w:tc>
        <w:tc>
          <w:tcPr>
            <w:tcW w:w="4966" w:type="dxa"/>
            <w:tcBorders>
              <w:top w:val="single" w:sz="4" w:space="0" w:color="auto"/>
              <w:left w:val="single" w:sz="4" w:space="0" w:color="auto"/>
              <w:bottom w:val="single" w:sz="4" w:space="0" w:color="auto"/>
              <w:right w:val="single" w:sz="4" w:space="0" w:color="auto"/>
            </w:tcBorders>
            <w:vAlign w:val="center"/>
            <w:hideMark/>
          </w:tcPr>
          <w:p w14:paraId="3681861B" w14:textId="77777777" w:rsidR="002F7E55" w:rsidRDefault="00F55D9B">
            <w:pPr>
              <w:rPr>
                <w:rFonts w:cs="Arial"/>
              </w:rPr>
            </w:pPr>
            <w:r>
              <w:rPr>
                <w:rFonts w:cs="Arial"/>
              </w:rPr>
              <w:t>Shutdown if in Stop Mode to Sleep Mode</w:t>
            </w:r>
          </w:p>
        </w:tc>
      </w:tr>
      <w:tr w:rsidR="002F7E55" w14:paraId="4D254B7A" w14:textId="77777777" w:rsidTr="000F4BCE">
        <w:trPr>
          <w:jc w:val="center"/>
        </w:trPr>
        <w:tc>
          <w:tcPr>
            <w:tcW w:w="2648" w:type="dxa"/>
            <w:vMerge/>
            <w:tcBorders>
              <w:left w:val="single" w:sz="4" w:space="0" w:color="auto"/>
              <w:right w:val="single" w:sz="4" w:space="0" w:color="auto"/>
            </w:tcBorders>
            <w:vAlign w:val="center"/>
            <w:hideMark/>
          </w:tcPr>
          <w:p w14:paraId="54ED5B3F" w14:textId="77777777" w:rsidR="002F7E55" w:rsidRDefault="00925A7C">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hideMark/>
          </w:tcPr>
          <w:p w14:paraId="30D26B2F" w14:textId="77777777" w:rsidR="002F7E55" w:rsidRDefault="00F55D9B">
            <w:pPr>
              <w:autoSpaceDE w:val="0"/>
              <w:autoSpaceDN w:val="0"/>
              <w:adjustRightInd w:val="0"/>
              <w:spacing w:line="256" w:lineRule="auto"/>
              <w:rPr>
                <w:rFonts w:eastAsia="MS Mincho" w:cs="Arial"/>
              </w:rPr>
            </w:pPr>
            <w:r>
              <w:rPr>
                <w:rFonts w:eastAsia="MS Mincho" w:cs="Arial"/>
              </w:rPr>
              <w:t>1 minute</w:t>
            </w:r>
          </w:p>
        </w:tc>
        <w:tc>
          <w:tcPr>
            <w:tcW w:w="900" w:type="dxa"/>
            <w:tcBorders>
              <w:top w:val="single" w:sz="4" w:space="0" w:color="auto"/>
              <w:left w:val="single" w:sz="4" w:space="0" w:color="auto"/>
              <w:bottom w:val="single" w:sz="4" w:space="0" w:color="auto"/>
              <w:right w:val="single" w:sz="4" w:space="0" w:color="auto"/>
            </w:tcBorders>
            <w:hideMark/>
          </w:tcPr>
          <w:p w14:paraId="1366C81D" w14:textId="77777777" w:rsidR="002F7E55" w:rsidRDefault="00F55D9B">
            <w:pPr>
              <w:spacing w:line="276" w:lineRule="auto"/>
              <w:rPr>
                <w:rFonts w:cs="Arial"/>
              </w:rPr>
            </w:pPr>
            <w:r>
              <w:rPr>
                <w:rFonts w:cs="Arial"/>
              </w:rPr>
              <w:t>0x1</w:t>
            </w:r>
          </w:p>
        </w:tc>
        <w:tc>
          <w:tcPr>
            <w:tcW w:w="4966" w:type="dxa"/>
            <w:tcBorders>
              <w:top w:val="single" w:sz="4" w:space="0" w:color="auto"/>
              <w:left w:val="single" w:sz="4" w:space="0" w:color="auto"/>
              <w:bottom w:val="single" w:sz="4" w:space="0" w:color="auto"/>
              <w:right w:val="single" w:sz="4" w:space="0" w:color="auto"/>
            </w:tcBorders>
            <w:vAlign w:val="center"/>
          </w:tcPr>
          <w:p w14:paraId="6917B26F" w14:textId="77777777" w:rsidR="002F7E55" w:rsidRDefault="00925A7C">
            <w:pPr>
              <w:autoSpaceDE w:val="0"/>
              <w:autoSpaceDN w:val="0"/>
              <w:adjustRightInd w:val="0"/>
              <w:spacing w:line="256" w:lineRule="auto"/>
              <w:rPr>
                <w:rFonts w:cs="Arial"/>
              </w:rPr>
            </w:pPr>
          </w:p>
        </w:tc>
      </w:tr>
      <w:tr w:rsidR="002F7E55" w14:paraId="0241494D" w14:textId="77777777" w:rsidTr="000F4BCE">
        <w:trPr>
          <w:jc w:val="center"/>
        </w:trPr>
        <w:tc>
          <w:tcPr>
            <w:tcW w:w="2648" w:type="dxa"/>
            <w:vMerge/>
            <w:tcBorders>
              <w:left w:val="single" w:sz="4" w:space="0" w:color="auto"/>
              <w:right w:val="single" w:sz="4" w:space="0" w:color="auto"/>
            </w:tcBorders>
            <w:vAlign w:val="center"/>
            <w:hideMark/>
          </w:tcPr>
          <w:p w14:paraId="2ACD6A87" w14:textId="77777777" w:rsidR="002F7E55" w:rsidRDefault="00925A7C">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hideMark/>
          </w:tcPr>
          <w:p w14:paraId="257C8367" w14:textId="77777777" w:rsidR="002F7E55" w:rsidRDefault="00F55D9B">
            <w:pPr>
              <w:autoSpaceDE w:val="0"/>
              <w:autoSpaceDN w:val="0"/>
              <w:adjustRightInd w:val="0"/>
              <w:spacing w:line="256" w:lineRule="auto"/>
              <w:rPr>
                <w:rFonts w:eastAsia="MS Mincho" w:cs="Arial"/>
              </w:rPr>
            </w:pPr>
            <w:r>
              <w:rPr>
                <w:rFonts w:eastAsia="MS Mincho" w:cs="Arial"/>
              </w:rPr>
              <w:t>2 minutes</w:t>
            </w:r>
          </w:p>
        </w:tc>
        <w:tc>
          <w:tcPr>
            <w:tcW w:w="900" w:type="dxa"/>
            <w:tcBorders>
              <w:top w:val="single" w:sz="4" w:space="0" w:color="auto"/>
              <w:left w:val="single" w:sz="4" w:space="0" w:color="auto"/>
              <w:bottom w:val="single" w:sz="4" w:space="0" w:color="auto"/>
              <w:right w:val="single" w:sz="4" w:space="0" w:color="auto"/>
            </w:tcBorders>
            <w:hideMark/>
          </w:tcPr>
          <w:p w14:paraId="34C9CF66" w14:textId="77777777" w:rsidR="002F7E55" w:rsidRDefault="00F55D9B">
            <w:pPr>
              <w:spacing w:line="276" w:lineRule="auto"/>
              <w:rPr>
                <w:rFonts w:cs="Arial"/>
              </w:rPr>
            </w:pPr>
            <w:r>
              <w:rPr>
                <w:rFonts w:cs="Arial"/>
              </w:rPr>
              <w:t>0x2</w:t>
            </w:r>
          </w:p>
        </w:tc>
        <w:tc>
          <w:tcPr>
            <w:tcW w:w="4966" w:type="dxa"/>
            <w:tcBorders>
              <w:top w:val="single" w:sz="4" w:space="0" w:color="auto"/>
              <w:left w:val="single" w:sz="4" w:space="0" w:color="auto"/>
              <w:bottom w:val="single" w:sz="4" w:space="0" w:color="auto"/>
              <w:right w:val="single" w:sz="4" w:space="0" w:color="auto"/>
            </w:tcBorders>
            <w:vAlign w:val="center"/>
          </w:tcPr>
          <w:p w14:paraId="3D2652BF" w14:textId="77777777" w:rsidR="002F7E55" w:rsidRDefault="00925A7C">
            <w:pPr>
              <w:autoSpaceDE w:val="0"/>
              <w:autoSpaceDN w:val="0"/>
              <w:adjustRightInd w:val="0"/>
              <w:spacing w:line="256" w:lineRule="auto"/>
              <w:rPr>
                <w:rFonts w:cs="Arial"/>
              </w:rPr>
            </w:pPr>
          </w:p>
        </w:tc>
      </w:tr>
      <w:tr w:rsidR="002F7E55" w14:paraId="735DF18D" w14:textId="77777777" w:rsidTr="000F4BCE">
        <w:trPr>
          <w:jc w:val="center"/>
        </w:trPr>
        <w:tc>
          <w:tcPr>
            <w:tcW w:w="2648" w:type="dxa"/>
            <w:vMerge/>
            <w:tcBorders>
              <w:left w:val="single" w:sz="4" w:space="0" w:color="auto"/>
              <w:right w:val="single" w:sz="4" w:space="0" w:color="auto"/>
            </w:tcBorders>
            <w:vAlign w:val="center"/>
            <w:hideMark/>
          </w:tcPr>
          <w:p w14:paraId="1DA5AF45" w14:textId="77777777" w:rsidR="002F7E55" w:rsidRDefault="00925A7C">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hideMark/>
          </w:tcPr>
          <w:p w14:paraId="7841A88E" w14:textId="77777777" w:rsidR="002F7E55" w:rsidRDefault="00F55D9B">
            <w:pPr>
              <w:autoSpaceDE w:val="0"/>
              <w:autoSpaceDN w:val="0"/>
              <w:adjustRightInd w:val="0"/>
              <w:spacing w:line="256" w:lineRule="auto"/>
              <w:rPr>
                <w:rFonts w:eastAsia="MS Mincho" w:cs="Arial"/>
              </w:rPr>
            </w:pPr>
            <w:r>
              <w:rPr>
                <w:rFonts w:eastAsia="MS Mincho" w:cs="Arial"/>
              </w:rPr>
              <w:t>3 minutes</w:t>
            </w:r>
          </w:p>
        </w:tc>
        <w:tc>
          <w:tcPr>
            <w:tcW w:w="900" w:type="dxa"/>
            <w:tcBorders>
              <w:top w:val="single" w:sz="4" w:space="0" w:color="auto"/>
              <w:left w:val="single" w:sz="4" w:space="0" w:color="auto"/>
              <w:bottom w:val="single" w:sz="4" w:space="0" w:color="auto"/>
              <w:right w:val="single" w:sz="4" w:space="0" w:color="auto"/>
            </w:tcBorders>
            <w:hideMark/>
          </w:tcPr>
          <w:p w14:paraId="09EC532A" w14:textId="77777777" w:rsidR="002F7E55" w:rsidRDefault="00F55D9B">
            <w:pPr>
              <w:spacing w:line="276" w:lineRule="auto"/>
              <w:rPr>
                <w:rFonts w:cs="Arial"/>
              </w:rPr>
            </w:pPr>
            <w:r>
              <w:rPr>
                <w:rFonts w:cs="Arial"/>
              </w:rPr>
              <w:t>0x3</w:t>
            </w:r>
          </w:p>
        </w:tc>
        <w:tc>
          <w:tcPr>
            <w:tcW w:w="4966" w:type="dxa"/>
            <w:tcBorders>
              <w:top w:val="single" w:sz="4" w:space="0" w:color="auto"/>
              <w:left w:val="single" w:sz="4" w:space="0" w:color="auto"/>
              <w:bottom w:val="single" w:sz="4" w:space="0" w:color="auto"/>
              <w:right w:val="single" w:sz="4" w:space="0" w:color="auto"/>
            </w:tcBorders>
            <w:vAlign w:val="center"/>
          </w:tcPr>
          <w:p w14:paraId="4A3F243C" w14:textId="77777777" w:rsidR="002F7E55" w:rsidRDefault="00925A7C">
            <w:pPr>
              <w:autoSpaceDE w:val="0"/>
              <w:autoSpaceDN w:val="0"/>
              <w:adjustRightInd w:val="0"/>
              <w:spacing w:line="256" w:lineRule="auto"/>
              <w:rPr>
                <w:rFonts w:cs="Arial"/>
              </w:rPr>
            </w:pPr>
          </w:p>
        </w:tc>
      </w:tr>
      <w:tr w:rsidR="002F7E55" w14:paraId="79462E9B" w14:textId="77777777" w:rsidTr="000F4BCE">
        <w:trPr>
          <w:jc w:val="center"/>
        </w:trPr>
        <w:tc>
          <w:tcPr>
            <w:tcW w:w="2648" w:type="dxa"/>
            <w:vMerge/>
            <w:tcBorders>
              <w:left w:val="single" w:sz="4" w:space="0" w:color="auto"/>
              <w:right w:val="single" w:sz="4" w:space="0" w:color="auto"/>
            </w:tcBorders>
            <w:vAlign w:val="center"/>
            <w:hideMark/>
          </w:tcPr>
          <w:p w14:paraId="7608B3AB" w14:textId="77777777" w:rsidR="002F7E55" w:rsidRDefault="00925A7C">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hideMark/>
          </w:tcPr>
          <w:p w14:paraId="46E1944B" w14:textId="77777777" w:rsidR="002F7E55" w:rsidRDefault="00F55D9B">
            <w:pPr>
              <w:spacing w:line="256" w:lineRule="auto"/>
              <w:rPr>
                <w:rFonts w:cs="Arial"/>
              </w:rPr>
            </w:pPr>
            <w:r>
              <w:rPr>
                <w:rFonts w:cs="Arial"/>
              </w:rPr>
              <w:t>4 minutes</w:t>
            </w:r>
          </w:p>
        </w:tc>
        <w:tc>
          <w:tcPr>
            <w:tcW w:w="900" w:type="dxa"/>
            <w:tcBorders>
              <w:top w:val="single" w:sz="4" w:space="0" w:color="auto"/>
              <w:left w:val="single" w:sz="4" w:space="0" w:color="auto"/>
              <w:bottom w:val="single" w:sz="4" w:space="0" w:color="auto"/>
              <w:right w:val="single" w:sz="4" w:space="0" w:color="auto"/>
            </w:tcBorders>
            <w:hideMark/>
          </w:tcPr>
          <w:p w14:paraId="5702CDBF" w14:textId="77777777" w:rsidR="002F7E55" w:rsidRDefault="00F55D9B">
            <w:pPr>
              <w:spacing w:line="276" w:lineRule="auto"/>
              <w:rPr>
                <w:rFonts w:cs="Arial"/>
              </w:rPr>
            </w:pPr>
            <w:r>
              <w:rPr>
                <w:rFonts w:cs="Arial"/>
              </w:rPr>
              <w:t>0x4</w:t>
            </w:r>
          </w:p>
        </w:tc>
        <w:tc>
          <w:tcPr>
            <w:tcW w:w="4966" w:type="dxa"/>
            <w:tcBorders>
              <w:top w:val="single" w:sz="4" w:space="0" w:color="auto"/>
              <w:left w:val="single" w:sz="4" w:space="0" w:color="auto"/>
              <w:bottom w:val="single" w:sz="4" w:space="0" w:color="auto"/>
              <w:right w:val="single" w:sz="4" w:space="0" w:color="auto"/>
            </w:tcBorders>
          </w:tcPr>
          <w:p w14:paraId="219C03B0" w14:textId="77777777" w:rsidR="002F7E55" w:rsidRDefault="00925A7C">
            <w:pPr>
              <w:spacing w:line="276" w:lineRule="auto"/>
              <w:rPr>
                <w:rFonts w:cs="Arial"/>
              </w:rPr>
            </w:pPr>
          </w:p>
        </w:tc>
      </w:tr>
      <w:tr w:rsidR="002F7E55" w14:paraId="457A544E" w14:textId="77777777" w:rsidTr="000F4BCE">
        <w:trPr>
          <w:jc w:val="center"/>
        </w:trPr>
        <w:tc>
          <w:tcPr>
            <w:tcW w:w="2648" w:type="dxa"/>
            <w:vMerge/>
            <w:tcBorders>
              <w:left w:val="single" w:sz="4" w:space="0" w:color="auto"/>
              <w:right w:val="single" w:sz="4" w:space="0" w:color="auto"/>
            </w:tcBorders>
            <w:vAlign w:val="center"/>
          </w:tcPr>
          <w:p w14:paraId="1476EEF1" w14:textId="77777777" w:rsidR="002F7E55" w:rsidRDefault="00925A7C">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31B94621" w14:textId="77777777" w:rsidR="002F7E55" w:rsidRDefault="00F55D9B">
            <w:pPr>
              <w:spacing w:line="256" w:lineRule="auto"/>
              <w:rPr>
                <w:rFonts w:cs="Arial"/>
              </w:rPr>
            </w:pPr>
            <w:r>
              <w:rPr>
                <w:rFonts w:cs="Arial"/>
              </w:rPr>
              <w:t>…</w:t>
            </w:r>
          </w:p>
        </w:tc>
        <w:tc>
          <w:tcPr>
            <w:tcW w:w="900" w:type="dxa"/>
            <w:tcBorders>
              <w:top w:val="single" w:sz="4" w:space="0" w:color="auto"/>
              <w:left w:val="single" w:sz="4" w:space="0" w:color="auto"/>
              <w:bottom w:val="single" w:sz="4" w:space="0" w:color="auto"/>
              <w:right w:val="single" w:sz="4" w:space="0" w:color="auto"/>
            </w:tcBorders>
          </w:tcPr>
          <w:p w14:paraId="2BC42AC5" w14:textId="77777777" w:rsidR="002F7E55" w:rsidRDefault="00F55D9B">
            <w:pPr>
              <w:spacing w:line="276" w:lineRule="auto"/>
              <w:rPr>
                <w:rFonts w:cs="Arial"/>
              </w:rPr>
            </w:pPr>
            <w:r>
              <w:rPr>
                <w:rFonts w:cs="Arial"/>
              </w:rPr>
              <w:t>…</w:t>
            </w:r>
          </w:p>
        </w:tc>
        <w:tc>
          <w:tcPr>
            <w:tcW w:w="4966" w:type="dxa"/>
            <w:tcBorders>
              <w:top w:val="single" w:sz="4" w:space="0" w:color="auto"/>
              <w:left w:val="single" w:sz="4" w:space="0" w:color="auto"/>
              <w:bottom w:val="single" w:sz="4" w:space="0" w:color="auto"/>
              <w:right w:val="single" w:sz="4" w:space="0" w:color="auto"/>
            </w:tcBorders>
          </w:tcPr>
          <w:p w14:paraId="1FA985AF" w14:textId="77777777" w:rsidR="002F7E55" w:rsidRDefault="00925A7C">
            <w:pPr>
              <w:spacing w:line="276" w:lineRule="auto"/>
              <w:rPr>
                <w:rFonts w:cs="Arial"/>
              </w:rPr>
            </w:pPr>
          </w:p>
        </w:tc>
      </w:tr>
      <w:tr w:rsidR="002F7E55" w14:paraId="6F4BCE5C" w14:textId="77777777" w:rsidTr="000F4BCE">
        <w:trPr>
          <w:jc w:val="center"/>
        </w:trPr>
        <w:tc>
          <w:tcPr>
            <w:tcW w:w="2648" w:type="dxa"/>
            <w:vMerge/>
            <w:tcBorders>
              <w:left w:val="single" w:sz="4" w:space="0" w:color="auto"/>
              <w:right w:val="single" w:sz="4" w:space="0" w:color="auto"/>
            </w:tcBorders>
            <w:vAlign w:val="center"/>
          </w:tcPr>
          <w:p w14:paraId="010103FD" w14:textId="77777777" w:rsidR="002F7E55" w:rsidRDefault="00925A7C">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1F02B79C" w14:textId="77777777" w:rsidR="002F7E55" w:rsidRDefault="00925A7C">
            <w:pPr>
              <w:spacing w:line="256" w:lineRule="auto"/>
              <w:rPr>
                <w:rFonts w:cs="Arial"/>
              </w:rPr>
            </w:pPr>
          </w:p>
        </w:tc>
        <w:tc>
          <w:tcPr>
            <w:tcW w:w="900" w:type="dxa"/>
            <w:tcBorders>
              <w:top w:val="single" w:sz="4" w:space="0" w:color="auto"/>
              <w:left w:val="single" w:sz="4" w:space="0" w:color="auto"/>
              <w:bottom w:val="single" w:sz="4" w:space="0" w:color="auto"/>
              <w:right w:val="single" w:sz="4" w:space="0" w:color="auto"/>
            </w:tcBorders>
          </w:tcPr>
          <w:p w14:paraId="464AA614" w14:textId="77777777" w:rsidR="002F7E55" w:rsidRDefault="00925A7C">
            <w:pPr>
              <w:spacing w:line="276" w:lineRule="auto"/>
              <w:rPr>
                <w:rFonts w:cs="Arial"/>
              </w:rPr>
            </w:pPr>
          </w:p>
        </w:tc>
        <w:tc>
          <w:tcPr>
            <w:tcW w:w="4966" w:type="dxa"/>
            <w:tcBorders>
              <w:top w:val="single" w:sz="4" w:space="0" w:color="auto"/>
              <w:left w:val="single" w:sz="4" w:space="0" w:color="auto"/>
              <w:bottom w:val="single" w:sz="4" w:space="0" w:color="auto"/>
              <w:right w:val="single" w:sz="4" w:space="0" w:color="auto"/>
            </w:tcBorders>
          </w:tcPr>
          <w:p w14:paraId="38D21A68" w14:textId="77777777" w:rsidR="002F7E55" w:rsidRDefault="00925A7C">
            <w:pPr>
              <w:spacing w:line="276" w:lineRule="auto"/>
              <w:rPr>
                <w:rFonts w:cs="Arial"/>
              </w:rPr>
            </w:pPr>
          </w:p>
        </w:tc>
      </w:tr>
      <w:tr w:rsidR="002F7E55" w14:paraId="2E01BE74" w14:textId="77777777" w:rsidTr="000F4BCE">
        <w:trPr>
          <w:jc w:val="center"/>
        </w:trPr>
        <w:tc>
          <w:tcPr>
            <w:tcW w:w="2648" w:type="dxa"/>
            <w:vMerge/>
            <w:tcBorders>
              <w:left w:val="single" w:sz="4" w:space="0" w:color="auto"/>
              <w:bottom w:val="single" w:sz="4" w:space="0" w:color="auto"/>
              <w:right w:val="single" w:sz="4" w:space="0" w:color="auto"/>
            </w:tcBorders>
            <w:vAlign w:val="center"/>
          </w:tcPr>
          <w:p w14:paraId="4A38A3AC" w14:textId="77777777" w:rsidR="002F7E55" w:rsidRDefault="00925A7C">
            <w:pPr>
              <w:spacing w:line="256" w:lineRule="auto"/>
              <w:rPr>
                <w:rFonts w:cs="Arial"/>
              </w:rPr>
            </w:pPr>
          </w:p>
        </w:tc>
        <w:tc>
          <w:tcPr>
            <w:tcW w:w="2011" w:type="dxa"/>
            <w:tcBorders>
              <w:top w:val="single" w:sz="4" w:space="0" w:color="auto"/>
              <w:left w:val="single" w:sz="4" w:space="0" w:color="auto"/>
              <w:bottom w:val="single" w:sz="4" w:space="0" w:color="auto"/>
              <w:right w:val="single" w:sz="4" w:space="0" w:color="auto"/>
            </w:tcBorders>
          </w:tcPr>
          <w:p w14:paraId="79EBC7E3" w14:textId="77777777" w:rsidR="002F7E55" w:rsidRDefault="00F55D9B">
            <w:pPr>
              <w:spacing w:line="256" w:lineRule="auto"/>
              <w:rPr>
                <w:rFonts w:cs="Arial"/>
              </w:rPr>
            </w:pPr>
            <w:r>
              <w:rPr>
                <w:rFonts w:cs="Arial"/>
              </w:rPr>
              <w:t>2,047 minutes</w:t>
            </w:r>
          </w:p>
        </w:tc>
        <w:tc>
          <w:tcPr>
            <w:tcW w:w="900" w:type="dxa"/>
            <w:tcBorders>
              <w:top w:val="single" w:sz="4" w:space="0" w:color="auto"/>
              <w:left w:val="single" w:sz="4" w:space="0" w:color="auto"/>
              <w:bottom w:val="single" w:sz="4" w:space="0" w:color="auto"/>
              <w:right w:val="single" w:sz="4" w:space="0" w:color="auto"/>
            </w:tcBorders>
          </w:tcPr>
          <w:p w14:paraId="65603777" w14:textId="77777777" w:rsidR="002F7E55" w:rsidRDefault="00F55D9B">
            <w:pPr>
              <w:spacing w:line="276" w:lineRule="auto"/>
              <w:rPr>
                <w:rFonts w:cs="Arial"/>
              </w:rPr>
            </w:pPr>
            <w:r>
              <w:rPr>
                <w:rFonts w:cs="Arial"/>
              </w:rPr>
              <w:t>0x7FF</w:t>
            </w:r>
          </w:p>
        </w:tc>
        <w:tc>
          <w:tcPr>
            <w:tcW w:w="4966" w:type="dxa"/>
            <w:tcBorders>
              <w:top w:val="single" w:sz="4" w:space="0" w:color="auto"/>
              <w:left w:val="single" w:sz="4" w:space="0" w:color="auto"/>
              <w:bottom w:val="single" w:sz="4" w:space="0" w:color="auto"/>
              <w:right w:val="single" w:sz="4" w:space="0" w:color="auto"/>
            </w:tcBorders>
          </w:tcPr>
          <w:p w14:paraId="373CAE91" w14:textId="77777777" w:rsidR="002F7E55" w:rsidRDefault="00F55D9B">
            <w:pPr>
              <w:spacing w:line="276" w:lineRule="auto"/>
              <w:rPr>
                <w:rFonts w:cs="Arial"/>
              </w:rPr>
            </w:pPr>
            <w:r>
              <w:rPr>
                <w:rFonts w:cs="Arial"/>
              </w:rPr>
              <w:t>34 hours, 7 minutes</w:t>
            </w:r>
          </w:p>
        </w:tc>
      </w:tr>
    </w:tbl>
    <w:p w14:paraId="13F43073" w14:textId="77777777" w:rsidR="002F7E55" w:rsidRDefault="00925A7C" w:rsidP="002F7E55">
      <w:pPr>
        <w:rPr>
          <w:rFonts w:cs="Arial"/>
        </w:rPr>
      </w:pPr>
    </w:p>
    <w:p w14:paraId="19F36A1F" w14:textId="77777777" w:rsidR="002F7E55" w:rsidRDefault="00925A7C" w:rsidP="002F7E55"/>
    <w:p w14:paraId="2A3ADF89" w14:textId="77777777" w:rsidR="00500605" w:rsidRDefault="00925A7C" w:rsidP="00500605"/>
    <w:p w14:paraId="2F9E4E0E" w14:textId="77777777" w:rsidR="00406F39" w:rsidRDefault="00F55D9B" w:rsidP="006830A8">
      <w:pPr>
        <w:pStyle w:val="Heading4"/>
      </w:pPr>
      <w:r>
        <w:t>Functional Requirements</w:t>
      </w:r>
    </w:p>
    <w:p w14:paraId="67254D45" w14:textId="77777777" w:rsidR="006830A8" w:rsidRPr="006830A8" w:rsidRDefault="006830A8" w:rsidP="006830A8">
      <w:pPr>
        <w:pStyle w:val="Heading5"/>
        <w:rPr>
          <w:b w:val="0"/>
          <w:u w:val="single"/>
        </w:rPr>
      </w:pPr>
      <w:r w:rsidRPr="006830A8">
        <w:rPr>
          <w:b w:val="0"/>
          <w:u w:val="single"/>
        </w:rPr>
        <w:t>PWRMAN-REQ-377764/A-Stop Mode - Powering down internal power sources</w:t>
      </w:r>
    </w:p>
    <w:p w14:paraId="1D123645" w14:textId="77777777" w:rsidR="006B4EA4" w:rsidRDefault="00F55D9B" w:rsidP="00500605">
      <w:r>
        <w:t xml:space="preserve">During Stop Mode the Infotainment System Master shall power down all unnecessary internal power sources that are not required to quickly boot up to </w:t>
      </w:r>
      <w:proofErr w:type="spellStart"/>
      <w:r>
        <w:t>MMActive</w:t>
      </w:r>
      <w:proofErr w:type="spellEnd"/>
      <w:r>
        <w:t xml:space="preserve"> in Functional Power Mode.  During Stop Mode the lowest possible current draw for the Infotainment System Master shall be targeted.   </w:t>
      </w:r>
    </w:p>
    <w:p w14:paraId="5EB8C59D" w14:textId="77777777" w:rsidR="00A95ED8" w:rsidRDefault="00925A7C" w:rsidP="00500605"/>
    <w:p w14:paraId="7181FBFD" w14:textId="77777777" w:rsidR="00A95ED8" w:rsidRDefault="00F55D9B" w:rsidP="00500605">
      <w:r>
        <w:t>The Infotainment System Master shall not keep the network bus awake during Stop Mode.</w:t>
      </w:r>
    </w:p>
    <w:p w14:paraId="22ACFE97" w14:textId="77777777" w:rsidR="006B4EA4" w:rsidRDefault="00925A7C" w:rsidP="00500605"/>
    <w:p w14:paraId="61AFAD10" w14:textId="77777777" w:rsidR="000A0A64" w:rsidRPr="000A0A64" w:rsidRDefault="00925A7C" w:rsidP="00500605">
      <w:pPr>
        <w:rPr>
          <w:color w:val="FF0000"/>
        </w:rPr>
      </w:pPr>
    </w:p>
    <w:p w14:paraId="2B8F2039" w14:textId="77777777" w:rsidR="006830A8" w:rsidRPr="006830A8" w:rsidRDefault="006830A8" w:rsidP="006830A8">
      <w:pPr>
        <w:pStyle w:val="Heading5"/>
        <w:rPr>
          <w:b w:val="0"/>
          <w:u w:val="single"/>
        </w:rPr>
      </w:pPr>
      <w:r w:rsidRPr="006830A8">
        <w:rPr>
          <w:b w:val="0"/>
          <w:u w:val="single"/>
        </w:rPr>
        <w:t xml:space="preserve">PWRMAN-SR-REQ-377933/A-Battery State of Charge Server usage of </w:t>
      </w:r>
      <w:proofErr w:type="spellStart"/>
      <w:r w:rsidRPr="006830A8">
        <w:rPr>
          <w:b w:val="0"/>
          <w:u w:val="single"/>
        </w:rPr>
        <w:t>PwLoApim_T_Actl</w:t>
      </w:r>
      <w:proofErr w:type="spellEnd"/>
      <w:r w:rsidRPr="006830A8">
        <w:rPr>
          <w:b w:val="0"/>
          <w:u w:val="single"/>
        </w:rPr>
        <w:t xml:space="preserve"> signal</w:t>
      </w:r>
    </w:p>
    <w:p w14:paraId="2CD3E348" w14:textId="77777777" w:rsidR="00133EEE" w:rsidRPr="00B513DC" w:rsidRDefault="00F55D9B" w:rsidP="00133EEE">
      <w:pPr>
        <w:rPr>
          <w:rFonts w:cs="Arial"/>
        </w:rPr>
      </w:pPr>
      <w:r w:rsidRPr="00B513DC">
        <w:rPr>
          <w:rFonts w:cs="Arial"/>
        </w:rPr>
        <w:t xml:space="preserve">The Battery State of Charge Server monitors the battery state of charge and will set an amount of time via the </w:t>
      </w:r>
      <w:proofErr w:type="spellStart"/>
      <w:r w:rsidRPr="00B513DC">
        <w:rPr>
          <w:rFonts w:cs="Arial"/>
        </w:rPr>
        <w:t>PwLoApim_T_Actl</w:t>
      </w:r>
      <w:proofErr w:type="spellEnd"/>
      <w:r w:rsidRPr="00B513DC">
        <w:rPr>
          <w:rFonts w:cs="Arial"/>
        </w:rPr>
        <w:t xml:space="preserve"> signal that the Infotainment System Master can remain in Stop Mode.  </w:t>
      </w:r>
    </w:p>
    <w:p w14:paraId="57C2F9F3" w14:textId="77777777" w:rsidR="00D53BDA" w:rsidRPr="00B513DC" w:rsidRDefault="00925A7C" w:rsidP="00133EEE">
      <w:pPr>
        <w:rPr>
          <w:rFonts w:cs="Arial"/>
        </w:rPr>
      </w:pPr>
    </w:p>
    <w:p w14:paraId="6DFBD357" w14:textId="77777777" w:rsidR="00D53BDA" w:rsidRPr="00B513DC" w:rsidRDefault="00F55D9B" w:rsidP="00133EEE">
      <w:pPr>
        <w:rPr>
          <w:rFonts w:cs="Arial"/>
        </w:rPr>
      </w:pPr>
      <w:r w:rsidRPr="00B513DC">
        <w:rPr>
          <w:rFonts w:cs="Arial"/>
        </w:rPr>
        <w:t xml:space="preserve">The Battery State of Charge Server shall wake-up the bus and update the </w:t>
      </w:r>
      <w:proofErr w:type="spellStart"/>
      <w:r w:rsidRPr="00B513DC">
        <w:rPr>
          <w:rFonts w:cs="Arial"/>
        </w:rPr>
        <w:t>PwLoApim_T_Actl</w:t>
      </w:r>
      <w:proofErr w:type="spellEnd"/>
      <w:r w:rsidRPr="00B513DC">
        <w:rPr>
          <w:rFonts w:cs="Arial"/>
        </w:rPr>
        <w:t xml:space="preserve"> signal with additional time if the Battery State of Charge Server determines the battery state of charge has improved enough to warrant additional time in the </w:t>
      </w:r>
      <w:proofErr w:type="spellStart"/>
      <w:r w:rsidRPr="00B513DC">
        <w:rPr>
          <w:rFonts w:cs="Arial"/>
        </w:rPr>
        <w:t>PwLoApim_T_Actl</w:t>
      </w:r>
      <w:proofErr w:type="spellEnd"/>
      <w:r w:rsidRPr="00B513DC">
        <w:rPr>
          <w:rFonts w:cs="Arial"/>
        </w:rPr>
        <w:t xml:space="preserve"> signal. </w:t>
      </w:r>
    </w:p>
    <w:p w14:paraId="70E7984E" w14:textId="77777777" w:rsidR="00D53BDA" w:rsidRPr="00B513DC" w:rsidRDefault="00F55D9B" w:rsidP="00D53BDA">
      <w:pPr>
        <w:numPr>
          <w:ilvl w:val="0"/>
          <w:numId w:val="504"/>
        </w:numPr>
        <w:rPr>
          <w:rFonts w:cs="Arial"/>
        </w:rPr>
      </w:pPr>
      <w:r w:rsidRPr="00B513DC">
        <w:rPr>
          <w:rFonts w:cs="Arial"/>
        </w:rPr>
        <w:t>Example:  the user connects a charge cord and start charging the vehicle battery</w:t>
      </w:r>
    </w:p>
    <w:p w14:paraId="7FCAD128" w14:textId="77777777" w:rsidR="00B65309" w:rsidRPr="00B513DC" w:rsidRDefault="00925A7C" w:rsidP="00500605">
      <w:pPr>
        <w:rPr>
          <w:rFonts w:cs="Arial"/>
        </w:rPr>
      </w:pPr>
    </w:p>
    <w:p w14:paraId="22C6F03B" w14:textId="77777777" w:rsidR="006830A8" w:rsidRPr="006830A8" w:rsidRDefault="006830A8" w:rsidP="006830A8">
      <w:pPr>
        <w:pStyle w:val="Heading5"/>
        <w:rPr>
          <w:b w:val="0"/>
          <w:u w:val="single"/>
        </w:rPr>
      </w:pPr>
      <w:r w:rsidRPr="006830A8">
        <w:rPr>
          <w:b w:val="0"/>
          <w:u w:val="single"/>
        </w:rPr>
        <w:t xml:space="preserve">PWRMAN-SR-REQ-379474/A-Infotainment System Master internal timer based on the </w:t>
      </w:r>
      <w:proofErr w:type="spellStart"/>
      <w:r w:rsidRPr="006830A8">
        <w:rPr>
          <w:b w:val="0"/>
          <w:u w:val="single"/>
        </w:rPr>
        <w:t>PwLoApim_T_Actl</w:t>
      </w:r>
      <w:proofErr w:type="spellEnd"/>
      <w:r w:rsidRPr="006830A8">
        <w:rPr>
          <w:b w:val="0"/>
          <w:u w:val="single"/>
        </w:rPr>
        <w:t xml:space="preserve"> signal</w:t>
      </w:r>
    </w:p>
    <w:p w14:paraId="44FAD549" w14:textId="77777777" w:rsidR="0095573F" w:rsidRPr="00F76BF1" w:rsidRDefault="00F55D9B" w:rsidP="0095573F">
      <w:pPr>
        <w:rPr>
          <w:rFonts w:cs="Arial"/>
        </w:rPr>
      </w:pPr>
      <w:r w:rsidRPr="00F76BF1">
        <w:rPr>
          <w:rFonts w:cs="Arial"/>
        </w:rPr>
        <w:t xml:space="preserve">When </w:t>
      </w:r>
      <w:proofErr w:type="spellStart"/>
      <w:r w:rsidRPr="00F76BF1">
        <w:rPr>
          <w:rFonts w:cs="Arial"/>
        </w:rPr>
        <w:t>Ignition_Status</w:t>
      </w:r>
      <w:proofErr w:type="spellEnd"/>
      <w:r w:rsidRPr="00F76BF1">
        <w:rPr>
          <w:rFonts w:cs="Arial"/>
        </w:rPr>
        <w:t xml:space="preserve"> does not equal Run/Start, the Infotainment System Master shall start an internal running timer based on the </w:t>
      </w:r>
      <w:proofErr w:type="spellStart"/>
      <w:r w:rsidRPr="00F76BF1">
        <w:rPr>
          <w:rFonts w:cs="Arial"/>
        </w:rPr>
        <w:t>PwLoApim_T_Actl</w:t>
      </w:r>
      <w:proofErr w:type="spellEnd"/>
      <w:r w:rsidRPr="00F76BF1">
        <w:rPr>
          <w:rFonts w:cs="Arial"/>
        </w:rPr>
        <w:t xml:space="preserve"> signal to use for Stop Mode power </w:t>
      </w:r>
      <w:proofErr w:type="spellStart"/>
      <w:r w:rsidRPr="00F76BF1">
        <w:rPr>
          <w:rFonts w:cs="Arial"/>
        </w:rPr>
        <w:t>moding</w:t>
      </w:r>
      <w:proofErr w:type="spellEnd"/>
      <w:r w:rsidRPr="00F76BF1">
        <w:rPr>
          <w:rFonts w:cs="Arial"/>
        </w:rPr>
        <w:t xml:space="preserve">. </w:t>
      </w:r>
    </w:p>
    <w:p w14:paraId="65D520CB" w14:textId="77777777" w:rsidR="00A94488" w:rsidRPr="00F76BF1" w:rsidRDefault="00925A7C" w:rsidP="0095573F">
      <w:pPr>
        <w:rPr>
          <w:rFonts w:cs="Arial"/>
        </w:rPr>
      </w:pPr>
    </w:p>
    <w:p w14:paraId="3C57EC54" w14:textId="77777777" w:rsidR="00A94488" w:rsidRPr="00F76BF1" w:rsidRDefault="00F55D9B" w:rsidP="0095573F">
      <w:pPr>
        <w:rPr>
          <w:rFonts w:cs="Arial"/>
        </w:rPr>
      </w:pPr>
      <w:r w:rsidRPr="00F76BF1">
        <w:rPr>
          <w:rFonts w:cs="Arial"/>
        </w:rPr>
        <w:t xml:space="preserve">The signal </w:t>
      </w:r>
      <w:proofErr w:type="spellStart"/>
      <w:r w:rsidRPr="00F76BF1">
        <w:rPr>
          <w:rFonts w:cs="Arial"/>
        </w:rPr>
        <w:t>PwLoApim_T_Actl</w:t>
      </w:r>
      <w:proofErr w:type="spellEnd"/>
      <w:r w:rsidRPr="00F76BF1">
        <w:rPr>
          <w:rFonts w:cs="Arial"/>
        </w:rPr>
        <w:t xml:space="preserve"> shall always overwrite the Infotainment System Master internal timer if the value in the signal is different then what is running in the Infotainment System Master.</w:t>
      </w:r>
    </w:p>
    <w:p w14:paraId="14123187" w14:textId="77777777" w:rsidR="00A94488" w:rsidRPr="00F76BF1" w:rsidRDefault="00925A7C" w:rsidP="0095573F">
      <w:pPr>
        <w:rPr>
          <w:rFonts w:cs="Arial"/>
        </w:rPr>
      </w:pPr>
    </w:p>
    <w:p w14:paraId="1902C7CF" w14:textId="77777777" w:rsidR="00A94488" w:rsidRPr="00F76BF1" w:rsidRDefault="00F55D9B" w:rsidP="0095573F">
      <w:pPr>
        <w:rPr>
          <w:rFonts w:cs="Arial"/>
        </w:rPr>
      </w:pPr>
      <w:r w:rsidRPr="00F76BF1">
        <w:rPr>
          <w:rFonts w:cs="Arial"/>
        </w:rPr>
        <w:t xml:space="preserve">Note:  at the time this spec was written the Battery State of Charge Server was updating the </w:t>
      </w:r>
      <w:proofErr w:type="spellStart"/>
      <w:r w:rsidRPr="00F76BF1">
        <w:rPr>
          <w:rFonts w:cs="Arial"/>
        </w:rPr>
        <w:t>PwLoApim_T_Actl</w:t>
      </w:r>
      <w:proofErr w:type="spellEnd"/>
      <w:r w:rsidRPr="00F76BF1">
        <w:rPr>
          <w:rFonts w:cs="Arial"/>
        </w:rPr>
        <w:t xml:space="preserve"> signal, on event, once every 60 seconds when the bus was active.</w:t>
      </w:r>
    </w:p>
    <w:p w14:paraId="1AB819C8" w14:textId="77777777" w:rsidR="00500605" w:rsidRPr="00F76BF1" w:rsidRDefault="00925A7C" w:rsidP="00500605">
      <w:pPr>
        <w:rPr>
          <w:rFonts w:cs="Arial"/>
        </w:rPr>
      </w:pPr>
    </w:p>
    <w:p w14:paraId="23C1CF5F" w14:textId="77777777" w:rsidR="006830A8" w:rsidRPr="006830A8" w:rsidRDefault="006830A8" w:rsidP="006830A8">
      <w:pPr>
        <w:pStyle w:val="Heading5"/>
        <w:rPr>
          <w:b w:val="0"/>
          <w:u w:val="single"/>
        </w:rPr>
      </w:pPr>
      <w:r w:rsidRPr="006830A8">
        <w:rPr>
          <w:b w:val="0"/>
          <w:u w:val="single"/>
        </w:rPr>
        <w:t xml:space="preserve">PWRMAN-SR-REQ-377707/A-Entering Stop Mode via the </w:t>
      </w:r>
      <w:proofErr w:type="spellStart"/>
      <w:r w:rsidRPr="006830A8">
        <w:rPr>
          <w:b w:val="0"/>
          <w:u w:val="single"/>
        </w:rPr>
        <w:t>PwLoApim_T_Actl</w:t>
      </w:r>
      <w:proofErr w:type="spellEnd"/>
      <w:r w:rsidRPr="006830A8">
        <w:rPr>
          <w:b w:val="0"/>
          <w:u w:val="single"/>
        </w:rPr>
        <w:t xml:space="preserve"> signal</w:t>
      </w:r>
    </w:p>
    <w:p w14:paraId="5D3D2E73" w14:textId="77777777" w:rsidR="0039525D" w:rsidRPr="00547A56" w:rsidRDefault="00F55D9B" w:rsidP="0039525D">
      <w:pPr>
        <w:rPr>
          <w:rFonts w:cs="Arial"/>
        </w:rPr>
      </w:pPr>
      <w:r w:rsidRPr="00547A56">
        <w:rPr>
          <w:rFonts w:cs="Arial"/>
        </w:rPr>
        <w:t xml:space="preserve">The Infotainment System Master shall enter Stop Mode whenever Sleep Power Mode would normally be entered and the </w:t>
      </w:r>
      <w:proofErr w:type="spellStart"/>
      <w:r w:rsidRPr="00547A56">
        <w:rPr>
          <w:rFonts w:cs="Arial"/>
        </w:rPr>
        <w:t>PwLoApim_T_Acl</w:t>
      </w:r>
      <w:proofErr w:type="spellEnd"/>
      <w:r w:rsidRPr="00547A56">
        <w:rPr>
          <w:rFonts w:cs="Arial"/>
        </w:rPr>
        <w:t xml:space="preserve"> Stop Mode timer has not expired.</w:t>
      </w:r>
    </w:p>
    <w:p w14:paraId="0F2BE1CC" w14:textId="77777777" w:rsidR="0039525D" w:rsidRPr="00547A56" w:rsidRDefault="00F55D9B" w:rsidP="0039525D">
      <w:pPr>
        <w:numPr>
          <w:ilvl w:val="0"/>
          <w:numId w:val="519"/>
        </w:numPr>
        <w:rPr>
          <w:rFonts w:cs="Arial"/>
        </w:rPr>
      </w:pPr>
      <w:r w:rsidRPr="00547A56">
        <w:rPr>
          <w:rFonts w:cs="Arial"/>
        </w:rPr>
        <w:t>Exception:  The Battery State of Charge Server is causing a power down event to Sleep Power mode</w:t>
      </w:r>
      <w:r>
        <w:rPr>
          <w:rFonts w:cs="Arial"/>
        </w:rPr>
        <w:t>.  Stop Mode shall not be entered in this case</w:t>
      </w:r>
      <w:r w:rsidRPr="00547A56">
        <w:rPr>
          <w:rFonts w:cs="Arial"/>
        </w:rPr>
        <w:t xml:space="preserve">.  </w:t>
      </w:r>
      <w:r>
        <w:rPr>
          <w:rFonts w:cs="Arial"/>
        </w:rPr>
        <w:t>Triggers for this</w:t>
      </w:r>
      <w:r w:rsidRPr="00547A56">
        <w:rPr>
          <w:rFonts w:cs="Arial"/>
        </w:rPr>
        <w:t xml:space="preserve"> includes the Load Shed signals and </w:t>
      </w:r>
      <w:proofErr w:type="spellStart"/>
      <w:r w:rsidRPr="00547A56">
        <w:rPr>
          <w:rFonts w:cs="Arial"/>
        </w:rPr>
        <w:t>KeyOffMde_D_Actl</w:t>
      </w:r>
      <w:proofErr w:type="spellEnd"/>
      <w:r w:rsidRPr="00547A56">
        <w:rPr>
          <w:rFonts w:cs="Arial"/>
        </w:rPr>
        <w:t xml:space="preserve"> = Hibernate or Critical Battery.</w:t>
      </w:r>
      <w:r>
        <w:rPr>
          <w:rFonts w:cs="Arial"/>
        </w:rPr>
        <w:t xml:space="preserve"> </w:t>
      </w:r>
    </w:p>
    <w:p w14:paraId="218217CB" w14:textId="77777777" w:rsidR="00FA6D0A" w:rsidRPr="00547A56" w:rsidRDefault="00925A7C" w:rsidP="00500605">
      <w:pPr>
        <w:rPr>
          <w:rFonts w:cs="Arial"/>
          <w:color w:val="FF0000"/>
        </w:rPr>
      </w:pPr>
    </w:p>
    <w:p w14:paraId="16D78191" w14:textId="77777777" w:rsidR="006830A8" w:rsidRPr="006830A8" w:rsidRDefault="006830A8" w:rsidP="006830A8">
      <w:pPr>
        <w:pStyle w:val="Heading5"/>
        <w:rPr>
          <w:b w:val="0"/>
          <w:u w:val="single"/>
        </w:rPr>
      </w:pPr>
      <w:r w:rsidRPr="006830A8">
        <w:rPr>
          <w:b w:val="0"/>
          <w:u w:val="single"/>
        </w:rPr>
        <w:t xml:space="preserve">PWRMAN-SR-REQ-377932/A-Exiting Stop Mode via the </w:t>
      </w:r>
      <w:proofErr w:type="spellStart"/>
      <w:r w:rsidRPr="006830A8">
        <w:rPr>
          <w:b w:val="0"/>
          <w:u w:val="single"/>
        </w:rPr>
        <w:t>PwLoApim_T_Actl</w:t>
      </w:r>
      <w:proofErr w:type="spellEnd"/>
      <w:r w:rsidRPr="006830A8">
        <w:rPr>
          <w:b w:val="0"/>
          <w:u w:val="single"/>
        </w:rPr>
        <w:t xml:space="preserve"> signal</w:t>
      </w:r>
    </w:p>
    <w:p w14:paraId="649261B4" w14:textId="77777777" w:rsidR="00E6029D" w:rsidRPr="00CA3CFB" w:rsidRDefault="00F55D9B" w:rsidP="00E6029D">
      <w:pPr>
        <w:rPr>
          <w:rFonts w:cs="Arial"/>
        </w:rPr>
      </w:pPr>
      <w:r w:rsidRPr="00CA3CFB">
        <w:rPr>
          <w:rFonts w:cs="Arial"/>
        </w:rPr>
        <w:t xml:space="preserve">The Infotainment System Master shall power down from Stop Mode to Sleep Mode after the Stop Mode internal timer started based on the </w:t>
      </w:r>
      <w:proofErr w:type="spellStart"/>
      <w:r w:rsidRPr="00CA3CFB">
        <w:rPr>
          <w:rFonts w:cs="Arial"/>
        </w:rPr>
        <w:t>PwLoApim_T_Actl</w:t>
      </w:r>
      <w:proofErr w:type="spellEnd"/>
      <w:r w:rsidRPr="00CA3CFB">
        <w:rPr>
          <w:rFonts w:cs="Arial"/>
        </w:rPr>
        <w:t xml:space="preserve"> expires.  </w:t>
      </w:r>
    </w:p>
    <w:p w14:paraId="5EBB21E9" w14:textId="77777777" w:rsidR="00E6029D" w:rsidRPr="00CA3CFB" w:rsidRDefault="00F55D9B" w:rsidP="00E6029D">
      <w:pPr>
        <w:numPr>
          <w:ilvl w:val="0"/>
          <w:numId w:val="533"/>
        </w:numPr>
        <w:rPr>
          <w:rFonts w:cs="Arial"/>
        </w:rPr>
      </w:pPr>
      <w:r w:rsidRPr="00CA3CFB">
        <w:rPr>
          <w:rFonts w:cs="Arial"/>
        </w:rPr>
        <w:t xml:space="preserve">Some cases where the Infotainment System Master </w:t>
      </w:r>
      <w:proofErr w:type="gramStart"/>
      <w:r w:rsidRPr="00CA3CFB">
        <w:rPr>
          <w:rFonts w:cs="Arial"/>
        </w:rPr>
        <w:t>internal</w:t>
      </w:r>
      <w:proofErr w:type="gramEnd"/>
      <w:r w:rsidRPr="00CA3CFB">
        <w:rPr>
          <w:rFonts w:cs="Arial"/>
        </w:rPr>
        <w:t xml:space="preserve"> Stop Mode timer might be used without valid data from the </w:t>
      </w:r>
      <w:proofErr w:type="spellStart"/>
      <w:r w:rsidRPr="00CA3CFB">
        <w:rPr>
          <w:rFonts w:cs="Arial"/>
        </w:rPr>
        <w:t>PwLoApim_T_Actl</w:t>
      </w:r>
      <w:proofErr w:type="spellEnd"/>
      <w:r w:rsidRPr="00CA3CFB">
        <w:rPr>
          <w:rFonts w:cs="Arial"/>
        </w:rPr>
        <w:t xml:space="preserve"> signal would be when the </w:t>
      </w:r>
      <w:proofErr w:type="spellStart"/>
      <w:r w:rsidRPr="00CA3CFB">
        <w:rPr>
          <w:rFonts w:cs="Arial"/>
        </w:rPr>
        <w:t>Igntion_Status</w:t>
      </w:r>
      <w:proofErr w:type="spellEnd"/>
      <w:r w:rsidRPr="00CA3CFB">
        <w:rPr>
          <w:rFonts w:cs="Arial"/>
        </w:rPr>
        <w:t xml:space="preserve"> does not equal Run/Start for some of the scenarios below:</w:t>
      </w:r>
    </w:p>
    <w:p w14:paraId="4C10DA96" w14:textId="77777777" w:rsidR="00E6029D" w:rsidRPr="00CA3CFB" w:rsidRDefault="00F55D9B" w:rsidP="00E6029D">
      <w:pPr>
        <w:numPr>
          <w:ilvl w:val="1"/>
          <w:numId w:val="533"/>
        </w:numPr>
        <w:rPr>
          <w:rFonts w:cs="Arial"/>
        </w:rPr>
      </w:pPr>
      <w:r w:rsidRPr="00CA3CFB">
        <w:rPr>
          <w:rFonts w:cs="Arial"/>
        </w:rPr>
        <w:t>Bus is asleep, OR</w:t>
      </w:r>
    </w:p>
    <w:p w14:paraId="3D9E7865" w14:textId="77777777" w:rsidR="00E6029D" w:rsidRPr="00CA3CFB" w:rsidRDefault="00F55D9B" w:rsidP="00E6029D">
      <w:pPr>
        <w:numPr>
          <w:ilvl w:val="1"/>
          <w:numId w:val="533"/>
        </w:numPr>
        <w:rPr>
          <w:rFonts w:cs="Arial"/>
        </w:rPr>
      </w:pPr>
      <w:r w:rsidRPr="00CA3CFB">
        <w:rPr>
          <w:rFonts w:cs="Arial"/>
        </w:rPr>
        <w:t xml:space="preserve">the Infotainment System Master is not receiving </w:t>
      </w:r>
      <w:proofErr w:type="spellStart"/>
      <w:r w:rsidRPr="00CA3CFB">
        <w:rPr>
          <w:rFonts w:cs="Arial"/>
        </w:rPr>
        <w:t>PwLoApim_T_Acl</w:t>
      </w:r>
      <w:proofErr w:type="spellEnd"/>
      <w:r w:rsidRPr="00CA3CFB">
        <w:rPr>
          <w:rFonts w:cs="Arial"/>
        </w:rPr>
        <w:t xml:space="preserve"> on the bus, OR</w:t>
      </w:r>
    </w:p>
    <w:p w14:paraId="037D949C" w14:textId="77777777" w:rsidR="00E6029D" w:rsidRPr="00CA3CFB" w:rsidRDefault="00F55D9B" w:rsidP="00E6029D">
      <w:pPr>
        <w:numPr>
          <w:ilvl w:val="1"/>
          <w:numId w:val="533"/>
        </w:numPr>
        <w:rPr>
          <w:rFonts w:cs="Arial"/>
        </w:rPr>
      </w:pPr>
      <w:r w:rsidRPr="00CA3CFB">
        <w:rPr>
          <w:rFonts w:cs="Arial"/>
        </w:rPr>
        <w:t xml:space="preserve">There is an Update Bit indicating that the </w:t>
      </w:r>
      <w:proofErr w:type="spellStart"/>
      <w:r w:rsidRPr="00CA3CFB">
        <w:rPr>
          <w:rFonts w:cs="Arial"/>
        </w:rPr>
        <w:t>PwLoApim_T_Actl</w:t>
      </w:r>
      <w:proofErr w:type="spellEnd"/>
      <w:r w:rsidRPr="00CA3CFB">
        <w:rPr>
          <w:rFonts w:cs="Arial"/>
        </w:rPr>
        <w:t xml:space="preserve"> signal data is not fresh data</w:t>
      </w:r>
    </w:p>
    <w:p w14:paraId="03BAD6F4" w14:textId="77777777" w:rsidR="00E6029D" w:rsidRPr="00CA3CFB" w:rsidRDefault="00925A7C" w:rsidP="00E6029D">
      <w:pPr>
        <w:rPr>
          <w:rFonts w:cs="Arial"/>
        </w:rPr>
      </w:pPr>
    </w:p>
    <w:p w14:paraId="31D4FD8C" w14:textId="77777777" w:rsidR="00E6029D" w:rsidRPr="00CA3CFB" w:rsidRDefault="00F55D9B" w:rsidP="00E6029D">
      <w:pPr>
        <w:rPr>
          <w:rFonts w:cs="Arial"/>
        </w:rPr>
      </w:pPr>
      <w:r w:rsidRPr="00CA3CFB">
        <w:rPr>
          <w:rFonts w:cs="Arial"/>
        </w:rPr>
        <w:t xml:space="preserve">The Infotainment System Master shall treat </w:t>
      </w:r>
      <w:proofErr w:type="spellStart"/>
      <w:r w:rsidRPr="00CA3CFB">
        <w:rPr>
          <w:rFonts w:cs="Arial"/>
        </w:rPr>
        <w:t>PwLoApim_T_Acl</w:t>
      </w:r>
      <w:proofErr w:type="spellEnd"/>
      <w:r w:rsidRPr="00CA3CFB">
        <w:rPr>
          <w:rFonts w:cs="Arial"/>
        </w:rPr>
        <w:t xml:space="preserve"> = 0 minutes received from the Battery State of Charge Server as Shutdown from Stop Mode and shall enter Sleep Mode (lowest power mode).</w:t>
      </w:r>
    </w:p>
    <w:p w14:paraId="530FB275" w14:textId="77777777" w:rsidR="00B15090" w:rsidRPr="00CA3CFB" w:rsidRDefault="00925A7C" w:rsidP="00E6029D">
      <w:pPr>
        <w:rPr>
          <w:rFonts w:cs="Arial"/>
        </w:rPr>
      </w:pPr>
    </w:p>
    <w:p w14:paraId="1C3E211A" w14:textId="77777777" w:rsidR="00B15090" w:rsidRPr="00CA3CFB" w:rsidRDefault="00F55D9B" w:rsidP="00E6029D">
      <w:pPr>
        <w:rPr>
          <w:rFonts w:cs="Arial"/>
        </w:rPr>
      </w:pPr>
      <w:r w:rsidRPr="00CA3CFB">
        <w:rPr>
          <w:rFonts w:cs="Arial"/>
        </w:rPr>
        <w:t>Note:  The Infotainment System Master can always exit Stop Mode to other power mode states (</w:t>
      </w:r>
      <w:proofErr w:type="spellStart"/>
      <w:r w:rsidRPr="00CA3CFB">
        <w:rPr>
          <w:rFonts w:cs="Arial"/>
        </w:rPr>
        <w:t>ex Infotainment</w:t>
      </w:r>
      <w:proofErr w:type="spellEnd"/>
      <w:r w:rsidRPr="00CA3CFB">
        <w:rPr>
          <w:rFonts w:cs="Arial"/>
        </w:rPr>
        <w:t xml:space="preserve"> Mode (</w:t>
      </w:r>
      <w:proofErr w:type="spellStart"/>
      <w:proofErr w:type="gramStart"/>
      <w:r w:rsidRPr="00CA3CFB">
        <w:rPr>
          <w:rFonts w:cs="Arial"/>
        </w:rPr>
        <w:t>ie</w:t>
      </w:r>
      <w:proofErr w:type="spellEnd"/>
      <w:proofErr w:type="gramEnd"/>
      <w:r w:rsidRPr="00CA3CFB">
        <w:rPr>
          <w:rFonts w:cs="Arial"/>
        </w:rPr>
        <w:t xml:space="preserve"> </w:t>
      </w:r>
      <w:proofErr w:type="spellStart"/>
      <w:r w:rsidRPr="00CA3CFB">
        <w:rPr>
          <w:rFonts w:cs="Arial"/>
        </w:rPr>
        <w:t>HMI_HMIMode_St</w:t>
      </w:r>
      <w:proofErr w:type="spellEnd"/>
      <w:r w:rsidRPr="00CA3CFB">
        <w:rPr>
          <w:rFonts w:cs="Arial"/>
        </w:rPr>
        <w:t xml:space="preserve"> = ON), Welcome, Farewell…).</w:t>
      </w:r>
    </w:p>
    <w:p w14:paraId="168899D2" w14:textId="77777777" w:rsidR="00B41856" w:rsidRPr="00CA3CFB" w:rsidRDefault="00925A7C" w:rsidP="00500605">
      <w:pPr>
        <w:rPr>
          <w:rFonts w:cs="Arial"/>
        </w:rPr>
      </w:pPr>
    </w:p>
    <w:p w14:paraId="1181C9AF" w14:textId="77777777" w:rsidR="006830A8" w:rsidRPr="006830A8" w:rsidRDefault="006830A8" w:rsidP="006830A8">
      <w:pPr>
        <w:pStyle w:val="Heading5"/>
        <w:rPr>
          <w:b w:val="0"/>
          <w:u w:val="single"/>
        </w:rPr>
      </w:pPr>
      <w:r w:rsidRPr="006830A8">
        <w:rPr>
          <w:b w:val="0"/>
          <w:u w:val="single"/>
        </w:rPr>
        <w:t xml:space="preserve">PWRMAN-SR-REQ-378156/A-Additional usage of </w:t>
      </w:r>
      <w:proofErr w:type="spellStart"/>
      <w:r w:rsidRPr="006830A8">
        <w:rPr>
          <w:b w:val="0"/>
          <w:u w:val="single"/>
        </w:rPr>
        <w:t>PwLoApim_T_Actl</w:t>
      </w:r>
      <w:proofErr w:type="spellEnd"/>
      <w:r w:rsidRPr="006830A8">
        <w:rPr>
          <w:b w:val="0"/>
          <w:u w:val="single"/>
        </w:rPr>
        <w:t xml:space="preserve"> signal by Infotainment System Master</w:t>
      </w:r>
    </w:p>
    <w:p w14:paraId="3B23017C" w14:textId="77777777" w:rsidR="00C43713" w:rsidRPr="00C43713" w:rsidRDefault="00F55D9B" w:rsidP="00C43713">
      <w:proofErr w:type="spellStart"/>
      <w:r w:rsidRPr="00C43713">
        <w:t>PwLoApim_T_Acl</w:t>
      </w:r>
      <w:proofErr w:type="spellEnd"/>
      <w:r w:rsidRPr="00C43713">
        <w:t xml:space="preserve"> = 0 minutes does not cause the Infotainment System Master to exit any other power mode except Stop Power Mode.  </w:t>
      </w:r>
    </w:p>
    <w:p w14:paraId="48FCD3C1" w14:textId="77777777" w:rsidR="00C43713" w:rsidRPr="00C43713" w:rsidRDefault="00F55D9B" w:rsidP="00C43713">
      <w:pPr>
        <w:numPr>
          <w:ilvl w:val="0"/>
          <w:numId w:val="540"/>
        </w:numPr>
      </w:pPr>
      <w:r w:rsidRPr="00C43713">
        <w:t>Ex.  If Infotainment System Master is in Infotainment Mode (</w:t>
      </w:r>
      <w:proofErr w:type="spellStart"/>
      <w:proofErr w:type="gramStart"/>
      <w:r w:rsidRPr="00C43713">
        <w:t>ie</w:t>
      </w:r>
      <w:proofErr w:type="spellEnd"/>
      <w:proofErr w:type="gramEnd"/>
      <w:r w:rsidRPr="00C43713">
        <w:t xml:space="preserve"> </w:t>
      </w:r>
      <w:proofErr w:type="spellStart"/>
      <w:r w:rsidRPr="00C43713">
        <w:t>HMI_HMIMode_St</w:t>
      </w:r>
      <w:proofErr w:type="spellEnd"/>
      <w:r w:rsidRPr="00C43713">
        <w:t xml:space="preserve"> = ON) or Standby features are active (</w:t>
      </w:r>
      <w:proofErr w:type="spellStart"/>
      <w:r w:rsidRPr="00C43713">
        <w:t>ex Welcome</w:t>
      </w:r>
      <w:proofErr w:type="spellEnd"/>
      <w:r w:rsidRPr="00C43713">
        <w:t xml:space="preserve">/Farewell/OTA…) then signal </w:t>
      </w:r>
      <w:proofErr w:type="spellStart"/>
      <w:r w:rsidRPr="00C43713">
        <w:t>PwLoApim_T_Actl</w:t>
      </w:r>
      <w:proofErr w:type="spellEnd"/>
      <w:r w:rsidRPr="00C43713">
        <w:t xml:space="preserve"> = 0 minutes will have no effect on power </w:t>
      </w:r>
      <w:proofErr w:type="spellStart"/>
      <w:r w:rsidRPr="00C43713">
        <w:t>moding</w:t>
      </w:r>
      <w:proofErr w:type="spellEnd"/>
      <w:r w:rsidRPr="00C43713">
        <w:t xml:space="preserve">. </w:t>
      </w:r>
    </w:p>
    <w:p w14:paraId="2654678F" w14:textId="77777777" w:rsidR="00C43713" w:rsidRPr="00C43713" w:rsidRDefault="00F55D9B" w:rsidP="00C43713">
      <w:pPr>
        <w:numPr>
          <w:ilvl w:val="1"/>
          <w:numId w:val="540"/>
        </w:numPr>
      </w:pPr>
      <w:r w:rsidRPr="00C43713">
        <w:lastRenderedPageBreak/>
        <w:t xml:space="preserve">Note:  other signal from the Battery State of Charge Server would still cause the Infotainment System Master to exit other power modes such as Load Shed signals, </w:t>
      </w:r>
      <w:proofErr w:type="spellStart"/>
      <w:r w:rsidRPr="00C43713">
        <w:t>KeyOffMde_D_Actl</w:t>
      </w:r>
      <w:proofErr w:type="spellEnd"/>
      <w:r w:rsidRPr="00C43713">
        <w:t xml:space="preserve"> = Critical Battery or Hibernate, etc.</w:t>
      </w:r>
    </w:p>
    <w:p w14:paraId="0F15A7A1" w14:textId="77777777" w:rsidR="00C43713" w:rsidRPr="00C43713" w:rsidRDefault="00925A7C" w:rsidP="00C43713"/>
    <w:p w14:paraId="4CCC7453" w14:textId="77777777" w:rsidR="00C43713" w:rsidRDefault="00F55D9B" w:rsidP="00C43713">
      <w:r w:rsidRPr="00C43713">
        <w:t xml:space="preserve">When </w:t>
      </w:r>
      <w:proofErr w:type="spellStart"/>
      <w:r w:rsidRPr="00C43713">
        <w:t>ignition_status</w:t>
      </w:r>
      <w:proofErr w:type="spellEnd"/>
      <w:r w:rsidRPr="00C43713">
        <w:t xml:space="preserve"> </w:t>
      </w:r>
      <w:r>
        <w:t>does not equal Run/Start,</w:t>
      </w:r>
      <w:r w:rsidRPr="00C43713">
        <w:t xml:space="preserve"> if the </w:t>
      </w:r>
      <w:proofErr w:type="spellStart"/>
      <w:r w:rsidRPr="00C43713">
        <w:t>PwLoApim_T_Actl</w:t>
      </w:r>
      <w:proofErr w:type="spellEnd"/>
      <w:r w:rsidRPr="00C43713">
        <w:t xml:space="preserve"> signal is missing then the Infotainment System Master shall assume the last timer value sent from the Battery State of Charge Server.</w:t>
      </w:r>
    </w:p>
    <w:p w14:paraId="5A976DC4" w14:textId="77777777" w:rsidR="00C43713" w:rsidRDefault="00925A7C" w:rsidP="00500605"/>
    <w:p w14:paraId="7E5ADB54" w14:textId="77777777" w:rsidR="0036761E" w:rsidRDefault="00F55D9B" w:rsidP="00500605">
      <w:r>
        <w:t xml:space="preserve">When </w:t>
      </w:r>
      <w:proofErr w:type="spellStart"/>
      <w:r>
        <w:t>ignition_Status</w:t>
      </w:r>
      <w:proofErr w:type="spellEnd"/>
      <w:r>
        <w:t xml:space="preserve"> equal Run, if </w:t>
      </w:r>
      <w:proofErr w:type="spellStart"/>
      <w:r>
        <w:t>PwLoApim_T_Actl</w:t>
      </w:r>
      <w:proofErr w:type="spellEnd"/>
      <w:r>
        <w:t xml:space="preserve"> is missing for more than 5 seconds then this signal would be considered </w:t>
      </w:r>
      <w:proofErr w:type="gramStart"/>
      <w:r>
        <w:t>missing</w:t>
      </w:r>
      <w:proofErr w:type="gramEnd"/>
      <w:r>
        <w:t xml:space="preserve"> and 0 minutes shall be assumed in the signal.</w:t>
      </w:r>
    </w:p>
    <w:p w14:paraId="7E9D31A1" w14:textId="77777777" w:rsidR="006830A8" w:rsidRPr="006830A8" w:rsidRDefault="006830A8" w:rsidP="006830A8">
      <w:pPr>
        <w:pStyle w:val="Heading5"/>
        <w:rPr>
          <w:b w:val="0"/>
          <w:u w:val="single"/>
        </w:rPr>
      </w:pPr>
      <w:r w:rsidRPr="006830A8">
        <w:rPr>
          <w:b w:val="0"/>
          <w:u w:val="single"/>
        </w:rPr>
        <w:t>PWRMAN-SR-REQ-378158/A-Infotainment System Reset from Stop Mode</w:t>
      </w:r>
    </w:p>
    <w:p w14:paraId="6F85E11A" w14:textId="77777777" w:rsidR="00112E15" w:rsidRPr="00F063CC" w:rsidRDefault="00F55D9B" w:rsidP="00112E15">
      <w:r w:rsidRPr="00F063CC">
        <w:t xml:space="preserve">If the Infotainment System Master has not powered down to Sleep Power Mode for more than </w:t>
      </w:r>
      <w:proofErr w:type="spellStart"/>
      <w:r w:rsidRPr="00F063CC">
        <w:t>T_Reset</w:t>
      </w:r>
      <w:proofErr w:type="spellEnd"/>
      <w:r w:rsidRPr="00F063CC">
        <w:t xml:space="preserve"> hours, then after </w:t>
      </w:r>
      <w:proofErr w:type="spellStart"/>
      <w:r w:rsidRPr="00F063CC">
        <w:t>T_Reset</w:t>
      </w:r>
      <w:proofErr w:type="spellEnd"/>
      <w:r w:rsidRPr="00F063CC">
        <w:t xml:space="preserve"> hours has elapsed, the Infotainment System Master shall enter Sleep Mode when it would normally enter Stop Mode.  </w:t>
      </w:r>
    </w:p>
    <w:p w14:paraId="7E1986C5" w14:textId="77777777" w:rsidR="002609EA" w:rsidRPr="0026440C" w:rsidRDefault="00F55D9B" w:rsidP="00112E15">
      <w:pPr>
        <w:numPr>
          <w:ilvl w:val="0"/>
          <w:numId w:val="546"/>
        </w:numPr>
      </w:pPr>
      <w:r w:rsidRPr="00F063CC">
        <w:t>This could mean going from Stop Mode, to Functional Mode, to Display Only mode back to Stop Mode</w:t>
      </w:r>
      <w:r w:rsidRPr="0026440C">
        <w:t xml:space="preserve"> but never entering Sleep</w:t>
      </w:r>
      <w:r>
        <w:t xml:space="preserve"> for </w:t>
      </w:r>
      <w:proofErr w:type="spellStart"/>
      <w:r>
        <w:t>T_Reset</w:t>
      </w:r>
      <w:proofErr w:type="spellEnd"/>
      <w:r>
        <w:t xml:space="preserve"> hours</w:t>
      </w:r>
      <w:r w:rsidRPr="0026440C">
        <w:t>.</w:t>
      </w:r>
    </w:p>
    <w:p w14:paraId="34543C29" w14:textId="77777777" w:rsidR="002609EA" w:rsidRPr="0026440C" w:rsidRDefault="00925A7C" w:rsidP="00500605"/>
    <w:p w14:paraId="1E94CFD5" w14:textId="77777777" w:rsidR="002609EA" w:rsidRPr="0026440C" w:rsidRDefault="00F55D9B" w:rsidP="00500605">
      <w:r w:rsidRPr="0026440C">
        <w:t>After entering Sleep Mode</w:t>
      </w:r>
      <w:r>
        <w:t xml:space="preserve"> because </w:t>
      </w:r>
      <w:proofErr w:type="spellStart"/>
      <w:r>
        <w:t>T_Reset</w:t>
      </w:r>
      <w:proofErr w:type="spellEnd"/>
      <w:r>
        <w:t xml:space="preserve"> hours expired,</w:t>
      </w:r>
      <w:r w:rsidRPr="0026440C">
        <w:t xml:space="preserve"> if the </w:t>
      </w:r>
      <w:proofErr w:type="spellStart"/>
      <w:r w:rsidRPr="0026440C">
        <w:t>PwLoApim_T_Actl</w:t>
      </w:r>
      <w:proofErr w:type="spellEnd"/>
      <w:r w:rsidRPr="0026440C">
        <w:t xml:space="preserve"> timer has not expired </w:t>
      </w:r>
      <w:r>
        <w:t xml:space="preserve">then after powering down to sleep mode the Infotainment System Master shall reboot and after the reboot is complete the Infotainment System Master shall </w:t>
      </w:r>
      <w:r w:rsidRPr="0026440C">
        <w:t>ente</w:t>
      </w:r>
      <w:r>
        <w:t>r Stop Mode</w:t>
      </w:r>
      <w:r w:rsidRPr="0026440C">
        <w:t>.</w:t>
      </w:r>
    </w:p>
    <w:p w14:paraId="4DF5D72D" w14:textId="77777777" w:rsidR="002609EA" w:rsidRPr="0026440C" w:rsidRDefault="00925A7C" w:rsidP="00500605"/>
    <w:p w14:paraId="6B4CA70C" w14:textId="77777777" w:rsidR="002609EA" w:rsidRPr="0026440C" w:rsidRDefault="00F55D9B" w:rsidP="00500605">
      <w:proofErr w:type="spellStart"/>
      <w:r w:rsidRPr="0026440C">
        <w:t>T_Reset</w:t>
      </w:r>
      <w:proofErr w:type="spellEnd"/>
      <w:r w:rsidRPr="0026440C">
        <w:t xml:space="preserve"> time is </w:t>
      </w:r>
      <w:r>
        <w:t xml:space="preserve">a </w:t>
      </w:r>
      <w:r w:rsidRPr="0026440C">
        <w:t>configurable</w:t>
      </w:r>
      <w:r>
        <w:t xml:space="preserve"> value</w:t>
      </w:r>
      <w:r w:rsidRPr="0026440C">
        <w:t>.  At the time the spec was written</w:t>
      </w:r>
      <w:r>
        <w:t xml:space="preserve">, the default </w:t>
      </w:r>
      <w:proofErr w:type="spellStart"/>
      <w:r>
        <w:t>T_Reset</w:t>
      </w:r>
      <w:proofErr w:type="spellEnd"/>
      <w:r>
        <w:t xml:space="preserve"> time to use </w:t>
      </w:r>
      <w:r w:rsidRPr="0026440C">
        <w:t xml:space="preserve">was 36 hours but it may not be the latest value for </w:t>
      </w:r>
      <w:proofErr w:type="spellStart"/>
      <w:r w:rsidRPr="0026440C">
        <w:t>T_Reset</w:t>
      </w:r>
      <w:proofErr w:type="spellEnd"/>
      <w:r>
        <w:t>.</w:t>
      </w:r>
      <w:r w:rsidRPr="0026440C">
        <w:t xml:space="preserve"> </w:t>
      </w:r>
    </w:p>
    <w:p w14:paraId="76B15F0F" w14:textId="77777777" w:rsidR="000C098E" w:rsidRPr="002835CA" w:rsidRDefault="00F55D9B" w:rsidP="00500605">
      <w:r>
        <w:rPr>
          <w:color w:val="FF0000"/>
        </w:rPr>
        <w:t xml:space="preserve"> </w:t>
      </w:r>
    </w:p>
    <w:p w14:paraId="0D98AB47" w14:textId="77777777" w:rsidR="002835CA" w:rsidRPr="002835CA" w:rsidRDefault="00F55D9B" w:rsidP="00500605">
      <w:r w:rsidRPr="002835CA">
        <w:t>Note:</w:t>
      </w:r>
      <w:r>
        <w:t xml:space="preserve">  The reboot that occurs after </w:t>
      </w:r>
      <w:proofErr w:type="spellStart"/>
      <w:r>
        <w:t>T_Reset</w:t>
      </w:r>
      <w:proofErr w:type="spellEnd"/>
      <w:r>
        <w:t xml:space="preserve"> has elapsed is performed to make sure the Infotainment System Master has no functional issues</w:t>
      </w:r>
      <w:r w:rsidRPr="002835CA">
        <w:t xml:space="preserve"> </w:t>
      </w:r>
      <w:r>
        <w:t>(</w:t>
      </w:r>
      <w:proofErr w:type="spellStart"/>
      <w:r>
        <w:t>ex memory</w:t>
      </w:r>
      <w:proofErr w:type="spellEnd"/>
      <w:r>
        <w:t xml:space="preserve"> leakage).</w:t>
      </w:r>
    </w:p>
    <w:p w14:paraId="34EF7AC4" w14:textId="77777777" w:rsidR="006830A8" w:rsidRPr="006830A8" w:rsidRDefault="006830A8" w:rsidP="006830A8">
      <w:pPr>
        <w:pStyle w:val="Heading5"/>
        <w:rPr>
          <w:b w:val="0"/>
          <w:u w:val="single"/>
        </w:rPr>
      </w:pPr>
      <w:r w:rsidRPr="006830A8">
        <w:rPr>
          <w:b w:val="0"/>
          <w:u w:val="single"/>
        </w:rPr>
        <w:t>PWRMAN-SR-REQ-378157/A-Transport and Factory Mode - Stop Mode</w:t>
      </w:r>
    </w:p>
    <w:p w14:paraId="62457EFA" w14:textId="77777777" w:rsidR="001E5827" w:rsidRDefault="00F55D9B" w:rsidP="00500605">
      <w:r>
        <w:t xml:space="preserve">Stop Mode is not supported in Transport or Factory mode.  </w:t>
      </w:r>
    </w:p>
    <w:p w14:paraId="1F252B7E" w14:textId="77777777" w:rsidR="001E5827" w:rsidRDefault="00925A7C" w:rsidP="00500605"/>
    <w:p w14:paraId="70023F1C" w14:textId="77777777" w:rsidR="00500605" w:rsidRDefault="00F55D9B" w:rsidP="00500605">
      <w:r>
        <w:t xml:space="preserve">Stop Mode shall only be supported when </w:t>
      </w:r>
      <w:proofErr w:type="spellStart"/>
      <w:r>
        <w:t>LifeCycMde_D_Actl</w:t>
      </w:r>
      <w:proofErr w:type="spellEnd"/>
      <w:r>
        <w:t xml:space="preserve"> = Normal.</w:t>
      </w:r>
    </w:p>
    <w:p w14:paraId="213C1A2C" w14:textId="77777777" w:rsidR="001E5827" w:rsidRDefault="00925A7C" w:rsidP="00500605"/>
    <w:p w14:paraId="19C4CD59" w14:textId="77777777" w:rsidR="008B19BF" w:rsidRDefault="00F55D9B">
      <w:pPr>
        <w:spacing w:after="200" w:line="276" w:lineRule="auto"/>
      </w:pPr>
      <w:r>
        <w:br w:type="page"/>
      </w:r>
    </w:p>
    <w:p w14:paraId="4C871D58" w14:textId="77777777" w:rsidR="00406F39" w:rsidRDefault="00F55D9B" w:rsidP="006830A8">
      <w:pPr>
        <w:pStyle w:val="Heading3"/>
      </w:pPr>
      <w:bookmarkStart w:id="290" w:name="_Toc94796020"/>
      <w:r w:rsidRPr="00B9479B">
        <w:lastRenderedPageBreak/>
        <w:t>PWRMANv2-FUN-REQ-383672/A-Stop Mode variant 2 - infotainment internal timer</w:t>
      </w:r>
      <w:bookmarkEnd w:id="290"/>
    </w:p>
    <w:p w14:paraId="767D89E3" w14:textId="77777777" w:rsidR="00500605" w:rsidRDefault="00925A7C" w:rsidP="00500605"/>
    <w:p w14:paraId="491FD043" w14:textId="77777777" w:rsidR="00406F39" w:rsidRDefault="00F55D9B" w:rsidP="006830A8">
      <w:pPr>
        <w:pStyle w:val="Heading4"/>
      </w:pPr>
      <w:r>
        <w:t>Overview</w:t>
      </w:r>
    </w:p>
    <w:p w14:paraId="64856B7C" w14:textId="77777777" w:rsidR="00500605" w:rsidRDefault="00F55D9B" w:rsidP="00500605">
      <w:r>
        <w:t>Stop Mode is a low power sub-state of Standby Power Mode for the Infotainment System Master.  Stop Mode is a state where the Infotainment System Master has as many infotainment features turned off as possible (both hardware and software) to allow for quick start-ups but at the same time to keep the current draw key off load (KOL) to the battery as low as possible.  To the customer the infotainment system appears off, with the display and audio off, during Stop Mode.</w:t>
      </w:r>
    </w:p>
    <w:p w14:paraId="6D796962" w14:textId="77777777" w:rsidR="00CC7014" w:rsidRDefault="00925A7C" w:rsidP="00500605"/>
    <w:p w14:paraId="65CCBFAC" w14:textId="77777777" w:rsidR="00B15B23" w:rsidRDefault="00925A7C" w:rsidP="00500605"/>
    <w:p w14:paraId="7AE2190D" w14:textId="77777777" w:rsidR="00406F39" w:rsidRDefault="00F55D9B" w:rsidP="006830A8">
      <w:pPr>
        <w:pStyle w:val="Heading4"/>
      </w:pPr>
      <w:r>
        <w:t>Functional Requirements</w:t>
      </w:r>
    </w:p>
    <w:p w14:paraId="4EE7F352" w14:textId="77777777" w:rsidR="006830A8" w:rsidRPr="006830A8" w:rsidRDefault="006830A8" w:rsidP="006830A8">
      <w:pPr>
        <w:pStyle w:val="Heading5"/>
        <w:rPr>
          <w:b w:val="0"/>
          <w:u w:val="single"/>
        </w:rPr>
      </w:pPr>
      <w:r w:rsidRPr="006830A8">
        <w:rPr>
          <w:b w:val="0"/>
          <w:u w:val="single"/>
        </w:rPr>
        <w:t>PWRMAN-SR-REQ-383673/A-Applicable Stop Mode variant</w:t>
      </w:r>
    </w:p>
    <w:p w14:paraId="336E6456" w14:textId="77777777" w:rsidR="00500605" w:rsidRDefault="00F55D9B" w:rsidP="00500605">
      <w:r>
        <w:t>Stop Mode Variant 2, Stop Mode Variant 2 or Stop Mode disabled can all be configured on the Infotainment System Master.  Stop Mode variant 1 (</w:t>
      </w:r>
      <w:r w:rsidRPr="003620B0">
        <w:rPr>
          <w:u w:val="single"/>
        </w:rPr>
        <w:t xml:space="preserve">PWRMAN-FUN-377259 - Stop Mode </w:t>
      </w:r>
      <w:proofErr w:type="gramStart"/>
      <w:r w:rsidRPr="003620B0">
        <w:rPr>
          <w:u w:val="single"/>
        </w:rPr>
        <w:t>-  External</w:t>
      </w:r>
      <w:proofErr w:type="gramEnd"/>
      <w:r w:rsidRPr="003620B0">
        <w:rPr>
          <w:u w:val="single"/>
        </w:rPr>
        <w:t xml:space="preserve"> module provides timer</w:t>
      </w:r>
      <w:r>
        <w:t>) and Stop mode variant 2 (</w:t>
      </w:r>
      <w:r w:rsidRPr="003620B0">
        <w:rPr>
          <w:u w:val="single"/>
        </w:rPr>
        <w:t>PWRMAN-FUN-383672-Stop Mode variant 2 – infotainment internal timer</w:t>
      </w:r>
      <w:r>
        <w:t xml:space="preserve">) are mutually exclusive.   Only one Stop Mode variant can be configured enabled at one time on the Infotainment System Master.    </w:t>
      </w:r>
    </w:p>
    <w:p w14:paraId="2D0BFF06" w14:textId="77777777" w:rsidR="003620B0" w:rsidRDefault="00925A7C" w:rsidP="00500605"/>
    <w:p w14:paraId="40436378" w14:textId="77777777" w:rsidR="006830A8" w:rsidRPr="006830A8" w:rsidRDefault="006830A8" w:rsidP="006830A8">
      <w:pPr>
        <w:pStyle w:val="Heading5"/>
        <w:rPr>
          <w:b w:val="0"/>
          <w:u w:val="single"/>
        </w:rPr>
      </w:pPr>
      <w:r w:rsidRPr="006830A8">
        <w:rPr>
          <w:b w:val="0"/>
          <w:u w:val="single"/>
        </w:rPr>
        <w:t>PWRMAN-REQ-377764/A-Stop Mode - Powering down internal power sources</w:t>
      </w:r>
    </w:p>
    <w:p w14:paraId="744BC7B6" w14:textId="77777777" w:rsidR="006B4EA4" w:rsidRDefault="00F55D9B" w:rsidP="00500605">
      <w:r>
        <w:t xml:space="preserve">During Stop Mode the Infotainment System Master shall power down all unnecessary internal power sources that are not required to quickly boot up to </w:t>
      </w:r>
      <w:proofErr w:type="spellStart"/>
      <w:r>
        <w:t>MMActive</w:t>
      </w:r>
      <w:proofErr w:type="spellEnd"/>
      <w:r>
        <w:t xml:space="preserve"> in Functional Power Mode.  During Stop Mode the lowest possible current draw for the Infotainment System Master shall be targeted.   </w:t>
      </w:r>
    </w:p>
    <w:p w14:paraId="1A397825" w14:textId="77777777" w:rsidR="00A95ED8" w:rsidRDefault="00925A7C" w:rsidP="00500605"/>
    <w:p w14:paraId="29C2F3FE" w14:textId="77777777" w:rsidR="00A95ED8" w:rsidRDefault="00F55D9B" w:rsidP="00500605">
      <w:r>
        <w:t>The Infotainment System Master shall not keep the network bus awake during Stop Mode.</w:t>
      </w:r>
    </w:p>
    <w:p w14:paraId="371714DE" w14:textId="77777777" w:rsidR="006B4EA4" w:rsidRDefault="00925A7C" w:rsidP="00500605"/>
    <w:p w14:paraId="0B8847F7" w14:textId="77777777" w:rsidR="000A0A64" w:rsidRPr="000A0A64" w:rsidRDefault="00925A7C" w:rsidP="00500605">
      <w:pPr>
        <w:rPr>
          <w:color w:val="FF0000"/>
        </w:rPr>
      </w:pPr>
    </w:p>
    <w:p w14:paraId="063D94DE" w14:textId="77777777" w:rsidR="006830A8" w:rsidRPr="006830A8" w:rsidRDefault="006830A8" w:rsidP="006830A8">
      <w:pPr>
        <w:pStyle w:val="Heading5"/>
        <w:rPr>
          <w:b w:val="0"/>
          <w:u w:val="single"/>
        </w:rPr>
      </w:pPr>
      <w:r w:rsidRPr="006830A8">
        <w:rPr>
          <w:b w:val="0"/>
          <w:u w:val="single"/>
        </w:rPr>
        <w:t>PWRMANv2-SR-REQ-383674/B-Internal Stop Mode timer</w:t>
      </w:r>
    </w:p>
    <w:p w14:paraId="0384BCBA" w14:textId="77777777" w:rsidR="00500605" w:rsidRDefault="00F55D9B" w:rsidP="00500605">
      <w:r>
        <w:t xml:space="preserve">When the </w:t>
      </w:r>
      <w:proofErr w:type="spellStart"/>
      <w:r>
        <w:t>Ignition_Status</w:t>
      </w:r>
      <w:proofErr w:type="spellEnd"/>
      <w:r>
        <w:t xml:space="preserve"> changes from Run/Acc to OFF the Infotainment System Master shall start a Stop Mode timer.  When that timer has elapsed the Infotainment System Master is no longer allowed to enter Stop Mode.  </w:t>
      </w:r>
    </w:p>
    <w:p w14:paraId="1648E844" w14:textId="77777777" w:rsidR="000E1DD5" w:rsidRDefault="00925A7C" w:rsidP="00500605"/>
    <w:p w14:paraId="06033121" w14:textId="77777777" w:rsidR="000E1DD5" w:rsidRDefault="00F55D9B" w:rsidP="00500605">
      <w:r>
        <w:t xml:space="preserve">Ex.  If the Stop Mode internal timer on a program is 2 hours, then the timer shall begin when </w:t>
      </w:r>
      <w:proofErr w:type="spellStart"/>
      <w:r>
        <w:t>Ignition_Status</w:t>
      </w:r>
      <w:proofErr w:type="spellEnd"/>
      <w:r>
        <w:t xml:space="preserve"> goes from Run/Acc to Off.  After 2 hours has elapsed from when </w:t>
      </w:r>
      <w:proofErr w:type="spellStart"/>
      <w:r>
        <w:t>ignition_status</w:t>
      </w:r>
      <w:proofErr w:type="spellEnd"/>
      <w:r>
        <w:t xml:space="preserve"> first went to OFF the Infotainment System Master is </w:t>
      </w:r>
      <w:ins w:id="291" w:author="Myslinski, Jason (J.S.)" w:date="2021-12-13T12:36:00Z">
        <w:r>
          <w:t xml:space="preserve">no </w:t>
        </w:r>
      </w:ins>
      <w:r>
        <w:t>longer allowed to enter Stop Mode.</w:t>
      </w:r>
    </w:p>
    <w:p w14:paraId="438069D9" w14:textId="77777777" w:rsidR="00C82F54" w:rsidRDefault="00925A7C" w:rsidP="00500605"/>
    <w:p w14:paraId="30697FC7" w14:textId="77777777" w:rsidR="00AC1712" w:rsidRDefault="00F55D9B" w:rsidP="00500605">
      <w:r>
        <w:t>Note: Predictive Triggers (</w:t>
      </w:r>
      <w:proofErr w:type="spellStart"/>
      <w:r>
        <w:t>ex door</w:t>
      </w:r>
      <w:proofErr w:type="spellEnd"/>
      <w:r>
        <w:t xml:space="preserve"> open, door unlock) will not restart the Stop Mode timer.  For details on Predictive Triggers see requirement “</w:t>
      </w:r>
      <w:r w:rsidRPr="00AC1712">
        <w:rPr>
          <w:u w:val="single"/>
        </w:rPr>
        <w:t>PWRMAN-REQ-324997-Predictive Triggers</w:t>
      </w:r>
      <w:r>
        <w:t>”.</w:t>
      </w:r>
    </w:p>
    <w:p w14:paraId="5A57B5E1" w14:textId="77777777" w:rsidR="003D7721" w:rsidRDefault="00F55D9B" w:rsidP="00500605">
      <w:pPr>
        <w:numPr>
          <w:ilvl w:val="0"/>
          <w:numId w:val="559"/>
        </w:numPr>
      </w:pPr>
      <w:r>
        <w:t xml:space="preserve">Example:  If the Stop Mode timer was 2 hours when </w:t>
      </w:r>
      <w:proofErr w:type="spellStart"/>
      <w:r>
        <w:t>ignition_status</w:t>
      </w:r>
      <w:proofErr w:type="spellEnd"/>
      <w:r>
        <w:t xml:space="preserve"> went to OFF, and 1 hour has elapsed when a predictive trigger event occurs, then after the predictive trigger one hour would </w:t>
      </w:r>
      <w:proofErr w:type="gramStart"/>
      <w:r>
        <w:t>still remain</w:t>
      </w:r>
      <w:proofErr w:type="gramEnd"/>
      <w:r>
        <w:t xml:space="preserve"> on the Stop Mode timer. </w:t>
      </w:r>
    </w:p>
    <w:p w14:paraId="71E9689A" w14:textId="77777777" w:rsidR="00AC1712" w:rsidRDefault="00925A7C" w:rsidP="00500605"/>
    <w:p w14:paraId="225EE36B" w14:textId="77777777" w:rsidR="00A61676" w:rsidRDefault="00F55D9B" w:rsidP="00500605">
      <w:r>
        <w:t xml:space="preserve">Once the Stop Mode timer has expired it (ex 2 hours expired) will be reset to the to the full time (ex 2 hours) once </w:t>
      </w:r>
      <w:proofErr w:type="spellStart"/>
      <w:r>
        <w:t>Ignition_Status</w:t>
      </w:r>
      <w:proofErr w:type="spellEnd"/>
      <w:r>
        <w:t xml:space="preserve"> = Run again.</w:t>
      </w:r>
    </w:p>
    <w:p w14:paraId="2D4742EF" w14:textId="77777777" w:rsidR="00A61676" w:rsidRDefault="00925A7C" w:rsidP="00500605"/>
    <w:p w14:paraId="21DF941B" w14:textId="77777777" w:rsidR="003D7721" w:rsidRDefault="00F55D9B" w:rsidP="00500605">
      <w:r>
        <w:t xml:space="preserve">The internal Stop Mode timer to the Infotainment System Master will vary between programs.  Therefore, a range of values shall be protected for.  </w:t>
      </w:r>
    </w:p>
    <w:p w14:paraId="19419C03" w14:textId="77777777" w:rsidR="003D7721" w:rsidRDefault="00925A7C" w:rsidP="00500605"/>
    <w:p w14:paraId="050AEE85" w14:textId="77777777" w:rsidR="006830A8" w:rsidRPr="006830A8" w:rsidRDefault="006830A8" w:rsidP="006830A8">
      <w:pPr>
        <w:pStyle w:val="Heading5"/>
        <w:rPr>
          <w:b w:val="0"/>
          <w:u w:val="single"/>
        </w:rPr>
      </w:pPr>
      <w:r w:rsidRPr="006830A8">
        <w:rPr>
          <w:b w:val="0"/>
          <w:u w:val="single"/>
        </w:rPr>
        <w:t>PWRMANv2-SR-REQ-383675/A-Entering Stop mode</w:t>
      </w:r>
    </w:p>
    <w:p w14:paraId="0F6D061D" w14:textId="77777777" w:rsidR="00500605" w:rsidRPr="00020B3D" w:rsidRDefault="00F55D9B" w:rsidP="00500605">
      <w:pPr>
        <w:rPr>
          <w:rFonts w:cs="Arial"/>
        </w:rPr>
      </w:pPr>
      <w:r w:rsidRPr="00020B3D">
        <w:rPr>
          <w:rFonts w:cs="Arial"/>
        </w:rPr>
        <w:t xml:space="preserve">The Infotainment System Master shall enter Stop Mode whenever Sleep Power Mode would normally be </w:t>
      </w:r>
      <w:proofErr w:type="gramStart"/>
      <w:r w:rsidRPr="00020B3D">
        <w:rPr>
          <w:rFonts w:cs="Arial"/>
        </w:rPr>
        <w:t>entered</w:t>
      </w:r>
      <w:proofErr w:type="gramEnd"/>
      <w:r w:rsidRPr="00020B3D">
        <w:rPr>
          <w:rFonts w:cs="Arial"/>
        </w:rPr>
        <w:t xml:space="preserve"> and the internal Stop Mode timer has not expired.</w:t>
      </w:r>
    </w:p>
    <w:p w14:paraId="649036F0" w14:textId="77777777" w:rsidR="00020B3D" w:rsidRPr="00020B3D" w:rsidRDefault="00F55D9B" w:rsidP="00020B3D">
      <w:pPr>
        <w:numPr>
          <w:ilvl w:val="0"/>
          <w:numId w:val="564"/>
        </w:numPr>
        <w:rPr>
          <w:rFonts w:cs="Arial"/>
        </w:rPr>
      </w:pPr>
      <w:r w:rsidRPr="00020B3D">
        <w:rPr>
          <w:rFonts w:cs="Arial"/>
        </w:rPr>
        <w:t xml:space="preserve">Exception:  The Battery State of Charge Server is causing a power down event to Sleep Power mode.  Stop Mode shall not be entered in this case.  Triggers for this includes the Load Shed signals and </w:t>
      </w:r>
      <w:proofErr w:type="spellStart"/>
      <w:r w:rsidRPr="00020B3D">
        <w:rPr>
          <w:rFonts w:cs="Arial"/>
        </w:rPr>
        <w:t>KeyOffMde_D_Actl</w:t>
      </w:r>
      <w:proofErr w:type="spellEnd"/>
      <w:r w:rsidRPr="00020B3D">
        <w:rPr>
          <w:rFonts w:cs="Arial"/>
        </w:rPr>
        <w:t xml:space="preserve"> = Hibernate or Critical Battery</w:t>
      </w:r>
      <w:r>
        <w:rPr>
          <w:rFonts w:cs="Arial"/>
        </w:rPr>
        <w:t xml:space="preserve"> signal</w:t>
      </w:r>
      <w:r w:rsidRPr="00020B3D">
        <w:rPr>
          <w:rFonts w:cs="Arial"/>
        </w:rPr>
        <w:t xml:space="preserve">. </w:t>
      </w:r>
    </w:p>
    <w:p w14:paraId="0B987C11" w14:textId="77777777" w:rsidR="00020B3D" w:rsidRPr="00020B3D" w:rsidRDefault="00925A7C" w:rsidP="00500605">
      <w:pPr>
        <w:rPr>
          <w:rFonts w:cs="Arial"/>
        </w:rPr>
      </w:pPr>
    </w:p>
    <w:p w14:paraId="73DC5AB6" w14:textId="77777777" w:rsidR="006830A8" w:rsidRPr="006830A8" w:rsidRDefault="006830A8" w:rsidP="006830A8">
      <w:pPr>
        <w:pStyle w:val="Heading5"/>
        <w:rPr>
          <w:b w:val="0"/>
          <w:u w:val="single"/>
        </w:rPr>
      </w:pPr>
      <w:r w:rsidRPr="006830A8">
        <w:rPr>
          <w:b w:val="0"/>
          <w:u w:val="single"/>
        </w:rPr>
        <w:lastRenderedPageBreak/>
        <w:t>PWRMANv2-SR-REQ-383676/A-Exiting Stop mode</w:t>
      </w:r>
    </w:p>
    <w:p w14:paraId="6790DD58" w14:textId="77777777" w:rsidR="00500605" w:rsidRPr="00C91D38" w:rsidRDefault="00F55D9B" w:rsidP="00500605">
      <w:pPr>
        <w:rPr>
          <w:rFonts w:cs="Arial"/>
        </w:rPr>
      </w:pPr>
      <w:r w:rsidRPr="00C91D38">
        <w:rPr>
          <w:rFonts w:cs="Arial"/>
        </w:rPr>
        <w:t>The Infotainment System Master shall power down from Stop Mode to Sleep Mode after the Stop Mode internal timer expires.</w:t>
      </w:r>
    </w:p>
    <w:p w14:paraId="3B886218" w14:textId="77777777" w:rsidR="00B73645" w:rsidRPr="00C91D38" w:rsidRDefault="00925A7C" w:rsidP="00B73645">
      <w:pPr>
        <w:rPr>
          <w:rFonts w:cs="Arial"/>
        </w:rPr>
      </w:pPr>
    </w:p>
    <w:p w14:paraId="7A28067C" w14:textId="77777777" w:rsidR="00B73645" w:rsidRPr="00C91D38" w:rsidRDefault="00F55D9B" w:rsidP="00B73645">
      <w:pPr>
        <w:rPr>
          <w:rFonts w:cs="Arial"/>
        </w:rPr>
      </w:pPr>
      <w:r w:rsidRPr="00C91D38">
        <w:rPr>
          <w:rFonts w:cs="Arial"/>
        </w:rPr>
        <w:t xml:space="preserve">Signals from the Battery State of Charge Server would cause the Infotainment System Master to exit Stop Mode </w:t>
      </w:r>
      <w:r>
        <w:rPr>
          <w:rFonts w:cs="Arial"/>
        </w:rPr>
        <w:t>(</w:t>
      </w:r>
      <w:proofErr w:type="spellStart"/>
      <w:proofErr w:type="gramStart"/>
      <w:r>
        <w:rPr>
          <w:rFonts w:cs="Arial"/>
        </w:rPr>
        <w:t>ie</w:t>
      </w:r>
      <w:proofErr w:type="spellEnd"/>
      <w:proofErr w:type="gramEnd"/>
      <w:r>
        <w:rPr>
          <w:rFonts w:cs="Arial"/>
        </w:rPr>
        <w:t xml:space="preserve"> cancel timer) </w:t>
      </w:r>
      <w:r w:rsidRPr="00C91D38">
        <w:rPr>
          <w:rFonts w:cs="Arial"/>
        </w:rPr>
        <w:t xml:space="preserve">to Sleep Mode such as Load Shed signals, </w:t>
      </w:r>
      <w:proofErr w:type="spellStart"/>
      <w:r w:rsidRPr="00C91D38">
        <w:rPr>
          <w:rFonts w:cs="Arial"/>
        </w:rPr>
        <w:t>KeyOffMde_D_Actl</w:t>
      </w:r>
      <w:proofErr w:type="spellEnd"/>
      <w:r w:rsidRPr="00C91D38">
        <w:rPr>
          <w:rFonts w:cs="Arial"/>
        </w:rPr>
        <w:t xml:space="preserve"> = Critical Battery or Hibernate</w:t>
      </w:r>
    </w:p>
    <w:p w14:paraId="6C8DC618" w14:textId="77777777" w:rsidR="00C91D38" w:rsidRPr="00C91D38" w:rsidRDefault="00925A7C" w:rsidP="00B73645">
      <w:pPr>
        <w:rPr>
          <w:rFonts w:cs="Arial"/>
        </w:rPr>
      </w:pPr>
    </w:p>
    <w:p w14:paraId="15F57B16" w14:textId="77777777" w:rsidR="00C91D38" w:rsidRPr="00C91D38" w:rsidRDefault="00F55D9B" w:rsidP="00C91D38">
      <w:pPr>
        <w:rPr>
          <w:rFonts w:cs="Arial"/>
        </w:rPr>
      </w:pPr>
      <w:r w:rsidRPr="00C91D38">
        <w:rPr>
          <w:rFonts w:cs="Arial"/>
        </w:rPr>
        <w:t>The Stop Mode timer expiring does not cause the Infotainment System Master to exit any other power mode except Stop Mode.</w:t>
      </w:r>
    </w:p>
    <w:p w14:paraId="057FB1EB" w14:textId="77777777" w:rsidR="00B73645" w:rsidRPr="00C91D38" w:rsidRDefault="00925A7C" w:rsidP="00500605">
      <w:pPr>
        <w:rPr>
          <w:rFonts w:cs="Arial"/>
        </w:rPr>
      </w:pPr>
    </w:p>
    <w:p w14:paraId="0ED93D52" w14:textId="77777777" w:rsidR="00B73645" w:rsidRPr="00C91D38" w:rsidRDefault="00F55D9B" w:rsidP="00B73645">
      <w:pPr>
        <w:rPr>
          <w:rFonts w:cs="Arial"/>
        </w:rPr>
      </w:pPr>
      <w:r w:rsidRPr="00C91D38">
        <w:rPr>
          <w:rFonts w:cs="Arial"/>
        </w:rPr>
        <w:t>Note:  The Infotainment System Master can always exit Stop Mode to other power mode states (</w:t>
      </w:r>
      <w:proofErr w:type="spellStart"/>
      <w:r w:rsidRPr="00C91D38">
        <w:rPr>
          <w:rFonts w:cs="Arial"/>
        </w:rPr>
        <w:t>ex Infotainment</w:t>
      </w:r>
      <w:proofErr w:type="spellEnd"/>
      <w:r w:rsidRPr="00C91D38">
        <w:rPr>
          <w:rFonts w:cs="Arial"/>
        </w:rPr>
        <w:t xml:space="preserve"> Mode (</w:t>
      </w:r>
      <w:proofErr w:type="spellStart"/>
      <w:proofErr w:type="gramStart"/>
      <w:r w:rsidRPr="00C91D38">
        <w:rPr>
          <w:rFonts w:cs="Arial"/>
        </w:rPr>
        <w:t>ie</w:t>
      </w:r>
      <w:proofErr w:type="spellEnd"/>
      <w:proofErr w:type="gramEnd"/>
      <w:r w:rsidRPr="00C91D38">
        <w:rPr>
          <w:rFonts w:cs="Arial"/>
        </w:rPr>
        <w:t xml:space="preserve"> </w:t>
      </w:r>
      <w:proofErr w:type="spellStart"/>
      <w:r w:rsidRPr="00C91D38">
        <w:rPr>
          <w:rFonts w:cs="Arial"/>
        </w:rPr>
        <w:t>HMI_HMIMode_St</w:t>
      </w:r>
      <w:proofErr w:type="spellEnd"/>
      <w:r w:rsidRPr="00C91D38">
        <w:rPr>
          <w:rFonts w:cs="Arial"/>
        </w:rPr>
        <w:t xml:space="preserve"> = ON), Welcome, Farewell…).</w:t>
      </w:r>
    </w:p>
    <w:p w14:paraId="3F122810" w14:textId="77777777" w:rsidR="00C91D38" w:rsidRPr="00C91D38" w:rsidRDefault="00925A7C" w:rsidP="00B73645">
      <w:pPr>
        <w:rPr>
          <w:rFonts w:cs="Arial"/>
        </w:rPr>
      </w:pPr>
    </w:p>
    <w:p w14:paraId="3697CD46" w14:textId="77777777" w:rsidR="00C91D38" w:rsidRPr="00C91D38" w:rsidRDefault="00925A7C" w:rsidP="00B73645">
      <w:pPr>
        <w:rPr>
          <w:rFonts w:cs="Arial"/>
        </w:rPr>
      </w:pPr>
    </w:p>
    <w:p w14:paraId="78AAB9A3" w14:textId="77777777" w:rsidR="00B73645" w:rsidRPr="00C91D38" w:rsidRDefault="00925A7C" w:rsidP="00500605">
      <w:pPr>
        <w:rPr>
          <w:rFonts w:cs="Arial"/>
        </w:rPr>
      </w:pPr>
    </w:p>
    <w:p w14:paraId="48A09FCB" w14:textId="77777777" w:rsidR="008B19BF" w:rsidRDefault="00F55D9B">
      <w:pPr>
        <w:spacing w:after="200" w:line="276" w:lineRule="auto"/>
      </w:pPr>
      <w:r>
        <w:br w:type="page"/>
      </w:r>
    </w:p>
    <w:p w14:paraId="251197B7" w14:textId="77777777" w:rsidR="00406F39" w:rsidRDefault="00F55D9B" w:rsidP="006830A8">
      <w:pPr>
        <w:pStyle w:val="Heading2"/>
      </w:pPr>
      <w:bookmarkStart w:id="292" w:name="_Toc94796021"/>
      <w:r w:rsidRPr="00B9479B">
        <w:lastRenderedPageBreak/>
        <w:t>PWRMAN-FUN-REQ-443537/A-Rear Seat Occupant Alert - variant when RSOA Interface Client is not responsible for RSOA chime</w:t>
      </w:r>
      <w:bookmarkEnd w:id="292"/>
    </w:p>
    <w:p w14:paraId="2EF60898" w14:textId="77777777" w:rsidR="00500605" w:rsidRDefault="00925A7C" w:rsidP="00500605"/>
    <w:p w14:paraId="2FB48324" w14:textId="77777777" w:rsidR="00406F39" w:rsidRDefault="00F55D9B" w:rsidP="006830A8">
      <w:pPr>
        <w:pStyle w:val="Heading3"/>
      </w:pPr>
      <w:bookmarkStart w:id="293" w:name="_Toc94796022"/>
      <w:r>
        <w:t>Physical Mapping of Classes</w:t>
      </w:r>
      <w:bookmarkEnd w:id="293"/>
    </w:p>
    <w:p w14:paraId="3B17C057" w14:textId="77777777" w:rsidR="007A5FFC" w:rsidRPr="007A5FFC" w:rsidRDefault="00F55D9B" w:rsidP="007A5FFC">
      <w:pPr>
        <w:rPr>
          <w:rFonts w:cs="Arial"/>
        </w:rPr>
      </w:pPr>
      <w:r w:rsidRPr="007A5FFC">
        <w:rPr>
          <w:rFonts w:cs="Arial"/>
        </w:rPr>
        <w:t xml:space="preserve">The table below shows how the logical classes may be mapped to physical modules for the </w:t>
      </w:r>
      <w:r>
        <w:rPr>
          <w:rFonts w:cs="Arial"/>
        </w:rPr>
        <w:t>Rear Seat Occupant Alert</w:t>
      </w:r>
      <w:r w:rsidRPr="007A5FFC">
        <w:rPr>
          <w:rFonts w:cs="Arial"/>
        </w:rPr>
        <w:t xml:space="preserve"> feature</w:t>
      </w:r>
      <w:r>
        <w:rPr>
          <w:rFonts w:cs="Arial"/>
        </w:rPr>
        <w:t xml:space="preserve"> (variant when RSOA Interface Client is not responsible for RSOA chime)</w:t>
      </w:r>
      <w:r w:rsidRPr="007A5FFC">
        <w:rPr>
          <w:rFonts w:cs="Arial"/>
        </w:rPr>
        <w:t xml:space="preserve">.  The table below covers the lead program. </w:t>
      </w:r>
    </w:p>
    <w:p w14:paraId="193A8F4B" w14:textId="77777777" w:rsidR="007A5FFC" w:rsidRPr="007A5FFC" w:rsidRDefault="00925A7C" w:rsidP="007A5FFC">
      <w:pPr>
        <w:rPr>
          <w:rFonts w:cs="Arial"/>
        </w:rPr>
      </w:pPr>
    </w:p>
    <w:p w14:paraId="7697E0DF" w14:textId="77777777" w:rsidR="007A5FFC" w:rsidRPr="007A5FFC" w:rsidRDefault="00F55D9B" w:rsidP="007A5FFC">
      <w:pPr>
        <w:rPr>
          <w:rFonts w:cs="Arial"/>
        </w:rPr>
      </w:pPr>
      <w:r w:rsidRPr="007A5FFC">
        <w:rPr>
          <w:rFonts w:cs="Arial"/>
        </w:rPr>
        <w:t>At the time the specification was written the below table was the latest.  If there are additional modules deployed to the class descriptions or the vehicle architecture changed since the spec was written and released, then the applicable implementation guide class description would cover those modules.  If there is a conflict between the implementation guide and the table below the implementation guide takes precedent.</w:t>
      </w:r>
    </w:p>
    <w:p w14:paraId="3B9AC6CB" w14:textId="77777777" w:rsidR="007A5FFC" w:rsidRPr="007A5FFC" w:rsidRDefault="00925A7C" w:rsidP="007A5FFC">
      <w:pPr>
        <w:rPr>
          <w:rFonts w:cs="Arial"/>
        </w:rPr>
      </w:pPr>
    </w:p>
    <w:tbl>
      <w:tblPr>
        <w:tblStyle w:val="TableGrid"/>
        <w:tblW w:w="0" w:type="auto"/>
        <w:jc w:val="center"/>
        <w:tblLook w:val="04A0" w:firstRow="1" w:lastRow="0" w:firstColumn="1" w:lastColumn="0" w:noHBand="0" w:noVBand="1"/>
      </w:tblPr>
      <w:tblGrid>
        <w:gridCol w:w="3060"/>
        <w:gridCol w:w="2880"/>
      </w:tblGrid>
      <w:tr w:rsidR="007A5FFC" w:rsidRPr="007A5FFC" w14:paraId="3EB4AFB6" w14:textId="77777777" w:rsidTr="007A5FFC">
        <w:trP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BC93648" w14:textId="77777777" w:rsidR="007A5FFC" w:rsidRPr="007A5FFC" w:rsidRDefault="00F55D9B">
            <w:pPr>
              <w:rPr>
                <w:rFonts w:cs="Arial"/>
                <w:b/>
              </w:rPr>
            </w:pPr>
            <w:r w:rsidRPr="007A5FFC">
              <w:rPr>
                <w:rFonts w:cs="Arial"/>
                <w:b/>
              </w:rPr>
              <w:t>Logical Class</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1344E82" w14:textId="77777777" w:rsidR="007A5FFC" w:rsidRPr="007A5FFC" w:rsidRDefault="00F55D9B">
            <w:pPr>
              <w:jc w:val="center"/>
              <w:rPr>
                <w:rFonts w:cs="Arial"/>
                <w:b/>
              </w:rPr>
            </w:pPr>
            <w:r w:rsidRPr="007A5FFC">
              <w:rPr>
                <w:rFonts w:cs="Arial"/>
                <w:b/>
              </w:rPr>
              <w:t>Physical Module (ECU)</w:t>
            </w:r>
          </w:p>
        </w:tc>
      </w:tr>
      <w:tr w:rsidR="007A5FFC" w:rsidRPr="007A5FFC" w14:paraId="4CD84781" w14:textId="77777777" w:rsidTr="007A5FFC">
        <w:trP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C5B4D5" w14:textId="77777777" w:rsidR="007A5FFC" w:rsidRPr="007A5FFC" w:rsidRDefault="00F55D9B">
            <w:pPr>
              <w:rPr>
                <w:rFonts w:cs="Arial"/>
              </w:rPr>
            </w:pPr>
            <w:r>
              <w:rPr>
                <w:rFonts w:cs="Arial"/>
              </w:rPr>
              <w:t>Rear Seat Occupant Alert Interface</w:t>
            </w:r>
            <w:r w:rsidRPr="007A5FFC">
              <w:rPr>
                <w:rFonts w:cs="Arial"/>
              </w:rPr>
              <w:t xml:space="preserve"> Client</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B70F72" w14:textId="77777777" w:rsidR="007A5FFC" w:rsidRPr="007A5FFC" w:rsidRDefault="00F55D9B">
            <w:pPr>
              <w:jc w:val="center"/>
              <w:rPr>
                <w:rFonts w:cs="Arial"/>
              </w:rPr>
            </w:pPr>
            <w:r w:rsidRPr="007A5FFC">
              <w:rPr>
                <w:rFonts w:cs="Arial"/>
              </w:rPr>
              <w:t>APIM</w:t>
            </w:r>
          </w:p>
        </w:tc>
      </w:tr>
    </w:tbl>
    <w:p w14:paraId="203BF775" w14:textId="77777777" w:rsidR="007A5FFC" w:rsidRPr="007A5FFC" w:rsidRDefault="00925A7C" w:rsidP="007A5FFC">
      <w:pPr>
        <w:rPr>
          <w:rFonts w:cs="Arial"/>
        </w:rPr>
      </w:pPr>
    </w:p>
    <w:p w14:paraId="379103F1" w14:textId="77777777" w:rsidR="00500605" w:rsidRPr="007A5FFC" w:rsidRDefault="00925A7C" w:rsidP="00500605">
      <w:pPr>
        <w:rPr>
          <w:rFonts w:cs="Arial"/>
        </w:rPr>
      </w:pPr>
    </w:p>
    <w:p w14:paraId="5151167B" w14:textId="77777777" w:rsidR="00406F39" w:rsidRDefault="00F55D9B" w:rsidP="006830A8">
      <w:pPr>
        <w:pStyle w:val="Heading3"/>
      </w:pPr>
      <w:bookmarkStart w:id="294" w:name="_Toc94796023"/>
      <w:r>
        <w:t>Requirements</w:t>
      </w:r>
      <w:bookmarkEnd w:id="294"/>
    </w:p>
    <w:p w14:paraId="2ED85609" w14:textId="77777777" w:rsidR="006830A8" w:rsidRPr="006830A8" w:rsidRDefault="006830A8" w:rsidP="006830A8">
      <w:pPr>
        <w:pStyle w:val="Heading4"/>
        <w:rPr>
          <w:b w:val="0"/>
          <w:u w:val="single"/>
        </w:rPr>
      </w:pPr>
      <w:r w:rsidRPr="006830A8">
        <w:rPr>
          <w:b w:val="0"/>
          <w:u w:val="single"/>
        </w:rPr>
        <w:t>RSOA-REQ-443519/B-Display Only Power Mode Extension (for variant when RSOA Interface Client is not responsible for RSOA Chime)</w:t>
      </w:r>
    </w:p>
    <w:p w14:paraId="3C695995" w14:textId="77777777" w:rsidR="002A6181" w:rsidRDefault="00F55D9B" w:rsidP="002A6181">
      <w:pPr>
        <w:rPr>
          <w:rFonts w:ascii="Calibri" w:hAnsi="Calibri"/>
        </w:rPr>
      </w:pPr>
      <w:r>
        <w:t xml:space="preserve">To support the displaying the Rear Seat Occupant Alert pop-up after </w:t>
      </w:r>
      <w:proofErr w:type="gramStart"/>
      <w:r>
        <w:t>the a</w:t>
      </w:r>
      <w:proofErr w:type="gramEnd"/>
      <w:r>
        <w:t xml:space="preserve"> transition to Ignition OFF and Delayed Accessory OFF, the Rear Seat Occupant Alert Interface Client shall extend the duration of Display-Only mode for a period of </w:t>
      </w:r>
      <w:proofErr w:type="spellStart"/>
      <w:r>
        <w:t>T_NotificationDuration</w:t>
      </w:r>
      <w:proofErr w:type="spellEnd"/>
      <w:r>
        <w:t xml:space="preserve"> to allow for the displaying of the Rear Seat Occupant Alert pop-up for its full duration.</w:t>
      </w:r>
    </w:p>
    <w:p w14:paraId="309E7974" w14:textId="77777777" w:rsidR="002A6181" w:rsidRDefault="00925A7C" w:rsidP="002A6181">
      <w:pPr>
        <w:rPr>
          <w:color w:val="2F5496"/>
        </w:rPr>
      </w:pPr>
    </w:p>
    <w:p w14:paraId="4AA62631" w14:textId="77777777" w:rsidR="00334BF2" w:rsidRPr="002A6181" w:rsidRDefault="00F55D9B" w:rsidP="002A6181">
      <w:r>
        <w:t xml:space="preserve">Likewise, to support the displaying the Rear Seat Occupant Alert pop-up after the termination of a Clear Exit Assist event, the Rear Seat Occupant Alert Interface Client shall extend the duration of Display-Only mode for a period of </w:t>
      </w:r>
      <w:proofErr w:type="spellStart"/>
      <w:r>
        <w:t>T_NotificationDuration</w:t>
      </w:r>
      <w:proofErr w:type="spellEnd"/>
      <w:r>
        <w:t xml:space="preserve"> after the termination of a Clear Exit Assist event to allow for the displaying of the Rear Seat Occupant Alert pop-up for its full duration.</w:t>
      </w:r>
    </w:p>
    <w:p w14:paraId="6313F17A" w14:textId="77777777" w:rsidR="007917DC" w:rsidRDefault="00F55D9B" w:rsidP="006830A8">
      <w:pPr>
        <w:pStyle w:val="Heading4"/>
      </w:pPr>
      <w:r w:rsidRPr="00B9479B">
        <w:t>RSOA-TMR-REQ-392735/A-</w:t>
      </w:r>
      <w:proofErr w:type="spellStart"/>
      <w:r w:rsidRPr="00B9479B">
        <w:t>T_NotificationDuration</w:t>
      </w:r>
      <w:proofErr w:type="spellEnd"/>
    </w:p>
    <w:p w14:paraId="0F23C0B2" w14:textId="77777777" w:rsidR="0091772B" w:rsidRPr="0091772B" w:rsidRDefault="00925A7C"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14:paraId="5CBF42C6" w14:textId="77777777"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14:paraId="69A42B4D" w14:textId="77777777" w:rsidR="007917DC" w:rsidRDefault="00F55D9B">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5A1E237B" w14:textId="77777777" w:rsidR="007917DC" w:rsidRDefault="00F55D9B">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5143FED9" w14:textId="77777777" w:rsidR="007917DC" w:rsidRDefault="00F55D9B">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3894AA84" w14:textId="77777777" w:rsidR="007917DC" w:rsidRDefault="00F55D9B">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3A5E6212" w14:textId="77777777" w:rsidR="007917DC" w:rsidRDefault="00F55D9B">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51E51764" w14:textId="77777777" w:rsidR="007917DC" w:rsidRDefault="00F55D9B">
            <w:pPr>
              <w:spacing w:line="276" w:lineRule="auto"/>
              <w:jc w:val="center"/>
              <w:rPr>
                <w:rFonts w:ascii="Univers" w:eastAsia="Times New Roman" w:hAnsi="Univers" w:cs="Arial"/>
                <w:b/>
                <w:sz w:val="14"/>
                <w:szCs w:val="14"/>
              </w:rPr>
            </w:pPr>
            <w:r>
              <w:rPr>
                <w:rFonts w:cs="Arial"/>
                <w:b/>
                <w:sz w:val="14"/>
                <w:szCs w:val="14"/>
              </w:rPr>
              <w:t>Default</w:t>
            </w:r>
          </w:p>
        </w:tc>
      </w:tr>
      <w:tr w:rsidR="007917DC" w14:paraId="4D64FAEB" w14:textId="77777777"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307191E7" w14:textId="77777777" w:rsidR="007917DC" w:rsidRPr="00DF054A" w:rsidRDefault="00F55D9B">
            <w:pPr>
              <w:spacing w:line="276" w:lineRule="auto"/>
              <w:rPr>
                <w:rFonts w:ascii="Univers" w:eastAsia="Times New Roman" w:hAnsi="Univers" w:cs="Arial"/>
                <w:sz w:val="14"/>
                <w:szCs w:val="14"/>
              </w:rPr>
            </w:pPr>
            <w:proofErr w:type="spellStart"/>
            <w:r w:rsidRPr="00DF054A">
              <w:rPr>
                <w:rFonts w:cs="Arial"/>
                <w:sz w:val="14"/>
                <w:szCs w:val="14"/>
              </w:rPr>
              <w:t>T_NotificationDuration</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0FF71AF2" w14:textId="77777777" w:rsidR="00583908" w:rsidRDefault="00F55D9B" w:rsidP="00583908">
            <w:r>
              <w:t>The amount of time for the notification to be displayed.</w:t>
            </w:r>
          </w:p>
          <w:p w14:paraId="15D16918" w14:textId="77777777" w:rsidR="00583908" w:rsidRPr="00EF5AD3" w:rsidRDefault="00F55D9B" w:rsidP="00583908">
            <w:pPr>
              <w:rPr>
                <w:szCs w:val="22"/>
              </w:rPr>
            </w:pPr>
            <w:r w:rsidRPr="00EF5AD3">
              <w:rPr>
                <w:rFonts w:cs="Arial"/>
                <w:szCs w:val="22"/>
              </w:rPr>
              <w:t xml:space="preserve"> </w:t>
            </w:r>
          </w:p>
          <w:p w14:paraId="1DB97385" w14:textId="77777777" w:rsidR="00500605" w:rsidRPr="00583908" w:rsidRDefault="00F55D9B" w:rsidP="004A09F3">
            <w:pPr>
              <w:rPr>
                <w:rFonts w:cs="Arial"/>
                <w:szCs w:val="22"/>
              </w:rPr>
            </w:pPr>
            <w:r w:rsidRPr="00EF5AD3">
              <w:rPr>
                <w:rFonts w:cs="Arial"/>
                <w:szCs w:val="22"/>
              </w:rPr>
              <w:t xml:space="preserve"> Note: </w:t>
            </w:r>
            <w:r>
              <w:rPr>
                <w:rFonts w:cs="Arial"/>
                <w:szCs w:val="22"/>
              </w:rPr>
              <w:t>Set by configurable parameter, refer to IDS</w:t>
            </w:r>
          </w:p>
          <w:p w14:paraId="6E9178D3" w14:textId="77777777" w:rsidR="007917DC" w:rsidRDefault="00925A7C">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5DD529BE" w14:textId="77777777" w:rsidR="007917DC" w:rsidRDefault="00F55D9B">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14:paraId="55AF37DD" w14:textId="77777777" w:rsidR="007917DC" w:rsidRDefault="00F55D9B">
            <w:pPr>
              <w:spacing w:line="276" w:lineRule="auto"/>
              <w:rPr>
                <w:rFonts w:ascii="Univers" w:eastAsia="Times New Roman" w:hAnsi="Univers" w:cs="Arial"/>
                <w:sz w:val="14"/>
                <w:szCs w:val="14"/>
              </w:rPr>
            </w:pPr>
            <w:r>
              <w:rPr>
                <w:rFonts w:cs="Arial"/>
                <w:sz w:val="14"/>
                <w:szCs w:val="14"/>
              </w:rPr>
              <w:t>See IDS</w:t>
            </w:r>
          </w:p>
        </w:tc>
        <w:tc>
          <w:tcPr>
            <w:tcW w:w="1080" w:type="dxa"/>
            <w:tcBorders>
              <w:top w:val="single" w:sz="4" w:space="0" w:color="auto"/>
              <w:left w:val="single" w:sz="4" w:space="0" w:color="auto"/>
              <w:bottom w:val="single" w:sz="4" w:space="0" w:color="auto"/>
              <w:right w:val="single" w:sz="4" w:space="0" w:color="auto"/>
            </w:tcBorders>
            <w:hideMark/>
          </w:tcPr>
          <w:p w14:paraId="3DFEEAF5" w14:textId="77777777" w:rsidR="007917DC" w:rsidRDefault="00925A7C">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14:paraId="77889264" w14:textId="77777777" w:rsidR="007917DC" w:rsidRDefault="00925A7C">
            <w:pPr>
              <w:spacing w:line="276" w:lineRule="auto"/>
              <w:jc w:val="center"/>
              <w:rPr>
                <w:rFonts w:ascii="Univers" w:eastAsia="Times New Roman" w:hAnsi="Univers" w:cs="Arial"/>
                <w:sz w:val="14"/>
                <w:szCs w:val="14"/>
              </w:rPr>
            </w:pPr>
          </w:p>
        </w:tc>
      </w:tr>
    </w:tbl>
    <w:p w14:paraId="35FAD520" w14:textId="77777777" w:rsidR="005A201A" w:rsidRPr="00B01CDD" w:rsidRDefault="00925A7C" w:rsidP="00B01CDD">
      <w:pPr>
        <w:rPr>
          <w:sz w:val="14"/>
          <w:szCs w:val="14"/>
        </w:rPr>
      </w:pPr>
    </w:p>
    <w:p w14:paraId="72CEF899" w14:textId="77777777" w:rsidR="008B19BF" w:rsidRDefault="00F55D9B">
      <w:pPr>
        <w:spacing w:after="200" w:line="276" w:lineRule="auto"/>
      </w:pPr>
      <w:r>
        <w:br w:type="page"/>
      </w:r>
    </w:p>
    <w:p w14:paraId="470CF59C" w14:textId="77777777" w:rsidR="00406F39" w:rsidRDefault="00F55D9B" w:rsidP="006830A8">
      <w:pPr>
        <w:pStyle w:val="Heading2"/>
      </w:pPr>
      <w:bookmarkStart w:id="295" w:name="_Toc94796024"/>
      <w:r w:rsidRPr="00B9479B">
        <w:lastRenderedPageBreak/>
        <w:t xml:space="preserve">PWRMANv5-FUN-REQ-415840/A-ANC </w:t>
      </w:r>
      <w:proofErr w:type="spellStart"/>
      <w:r w:rsidRPr="00B9479B">
        <w:t>PowerModing</w:t>
      </w:r>
      <w:proofErr w:type="spellEnd"/>
      <w:r w:rsidRPr="00B9479B">
        <w:t xml:space="preserve"> (Phoenix)</w:t>
      </w:r>
      <w:bookmarkEnd w:id="295"/>
    </w:p>
    <w:p w14:paraId="57373E48" w14:textId="77777777" w:rsidR="00500605" w:rsidRDefault="00925A7C" w:rsidP="00500605"/>
    <w:p w14:paraId="7D5D3D79" w14:textId="77777777" w:rsidR="00406F39" w:rsidRDefault="00F55D9B" w:rsidP="006830A8">
      <w:pPr>
        <w:pStyle w:val="Heading3"/>
      </w:pPr>
      <w:bookmarkStart w:id="296" w:name="_Toc94796025"/>
      <w:r w:rsidRPr="00B9479B">
        <w:t>PWRMAN-CLD-REQ-347949/A-ANC Generator</w:t>
      </w:r>
      <w:bookmarkEnd w:id="296"/>
    </w:p>
    <w:p w14:paraId="7D0C4BAE" w14:textId="77777777" w:rsidR="00500605" w:rsidRDefault="00F55D9B" w:rsidP="00500605">
      <w:r>
        <w:t>The ANC Generator is responsible for generating the ANC (active noise cancellation) signal.</w:t>
      </w:r>
    </w:p>
    <w:p w14:paraId="5BC054CF" w14:textId="77777777" w:rsidR="00AC0957" w:rsidRDefault="00925A7C" w:rsidP="00500605"/>
    <w:p w14:paraId="7C827A1D" w14:textId="77777777" w:rsidR="00406F39" w:rsidRDefault="00F55D9B" w:rsidP="006830A8">
      <w:pPr>
        <w:pStyle w:val="Heading3"/>
      </w:pPr>
      <w:bookmarkStart w:id="297" w:name="_Toc94796026"/>
      <w:r w:rsidRPr="00B9479B">
        <w:t>PWRMAN-CLD-REQ-347950/A-ANC Amplifier</w:t>
      </w:r>
      <w:bookmarkEnd w:id="297"/>
    </w:p>
    <w:p w14:paraId="3493A079" w14:textId="77777777" w:rsidR="00500605" w:rsidRDefault="00F55D9B" w:rsidP="00500605">
      <w:r>
        <w:t>The ANC Amplifier is responsible for producing the ANC audio through the vehicle loudspeakers.</w:t>
      </w:r>
    </w:p>
    <w:p w14:paraId="1E801834" w14:textId="77777777" w:rsidR="0006736A" w:rsidRDefault="00925A7C" w:rsidP="00500605"/>
    <w:p w14:paraId="332D38FD" w14:textId="77777777" w:rsidR="00406F39" w:rsidRDefault="00F55D9B" w:rsidP="006830A8">
      <w:pPr>
        <w:pStyle w:val="Heading3"/>
      </w:pPr>
      <w:bookmarkStart w:id="298" w:name="_Toc94796027"/>
      <w:r>
        <w:t>Deployment</w:t>
      </w:r>
      <w:bookmarkEnd w:id="298"/>
    </w:p>
    <w:p w14:paraId="68F0214B" w14:textId="77777777" w:rsidR="00357665" w:rsidRPr="00357665" w:rsidRDefault="00F55D9B" w:rsidP="00357665">
      <w:pPr>
        <w:rPr>
          <w:rFonts w:cs="Arial"/>
        </w:rPr>
      </w:pPr>
      <w:r w:rsidRPr="00357665">
        <w:rPr>
          <w:rFonts w:cs="Arial"/>
        </w:rPr>
        <w:t xml:space="preserve">The table below shows how the logical classes may be mapped to physical modules for the </w:t>
      </w:r>
      <w:r>
        <w:rPr>
          <w:rFonts w:cs="Arial"/>
        </w:rPr>
        <w:t>ANC</w:t>
      </w:r>
      <w:r w:rsidRPr="00357665">
        <w:rPr>
          <w:rFonts w:cs="Arial"/>
        </w:rPr>
        <w:t xml:space="preserve"> </w:t>
      </w:r>
      <w:r>
        <w:rPr>
          <w:rFonts w:cs="Arial"/>
        </w:rPr>
        <w:t xml:space="preserve">Power Management </w:t>
      </w:r>
      <w:r w:rsidRPr="00357665">
        <w:rPr>
          <w:rFonts w:cs="Arial"/>
        </w:rPr>
        <w:t>feature</w:t>
      </w:r>
      <w:r>
        <w:rPr>
          <w:rFonts w:cs="Arial"/>
        </w:rPr>
        <w:t>/function</w:t>
      </w:r>
      <w:r w:rsidRPr="00357665">
        <w:rPr>
          <w:rFonts w:cs="Arial"/>
        </w:rPr>
        <w:t xml:space="preserve">.  The table below covers the lead program. </w:t>
      </w:r>
    </w:p>
    <w:p w14:paraId="5F3A1CDA" w14:textId="77777777" w:rsidR="00357665" w:rsidRPr="00357665" w:rsidRDefault="00925A7C" w:rsidP="00357665">
      <w:pPr>
        <w:rPr>
          <w:rFonts w:cs="Arial"/>
        </w:rPr>
      </w:pPr>
    </w:p>
    <w:p w14:paraId="5371B288" w14:textId="77777777" w:rsidR="00357665" w:rsidRPr="00357665" w:rsidRDefault="00F55D9B" w:rsidP="00357665">
      <w:pPr>
        <w:rPr>
          <w:rFonts w:cs="Arial"/>
        </w:rPr>
      </w:pPr>
      <w:r w:rsidRPr="00357665">
        <w:rPr>
          <w:rFonts w:cs="Arial"/>
        </w:rPr>
        <w:t>At the time the specification was written the below table was the latest.  If there are additional modules deployed to the class descriptions or the vehicle architecture changed since the spec was written and released, then the applicable implementation guide class description would cover those modules.  If there is a conflict between the implementation guide and the table below the implementation guide takes precedent.</w:t>
      </w:r>
    </w:p>
    <w:p w14:paraId="4BDAF55B" w14:textId="77777777" w:rsidR="00357665" w:rsidRPr="00357665" w:rsidRDefault="00925A7C" w:rsidP="00357665">
      <w:pPr>
        <w:rPr>
          <w:rFonts w:cs="Arial"/>
        </w:rPr>
      </w:pPr>
    </w:p>
    <w:tbl>
      <w:tblPr>
        <w:tblStyle w:val="TableGrid"/>
        <w:tblW w:w="0" w:type="auto"/>
        <w:jc w:val="center"/>
        <w:tblLook w:val="04A0" w:firstRow="1" w:lastRow="0" w:firstColumn="1" w:lastColumn="0" w:noHBand="0" w:noVBand="1"/>
      </w:tblPr>
      <w:tblGrid>
        <w:gridCol w:w="3060"/>
        <w:gridCol w:w="5305"/>
      </w:tblGrid>
      <w:tr w:rsidR="00357665" w:rsidRPr="00357665" w14:paraId="0091496E" w14:textId="77777777" w:rsidTr="00357665">
        <w:trP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A0377C1" w14:textId="77777777" w:rsidR="00357665" w:rsidRPr="00357665" w:rsidRDefault="00F55D9B">
            <w:pPr>
              <w:rPr>
                <w:rFonts w:cs="Arial"/>
                <w:b/>
              </w:rPr>
            </w:pPr>
            <w:r w:rsidRPr="00357665">
              <w:rPr>
                <w:rFonts w:cs="Arial"/>
                <w:b/>
              </w:rPr>
              <w:t>Logical Class</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215FCD4" w14:textId="77777777" w:rsidR="00357665" w:rsidRPr="00357665" w:rsidRDefault="00F55D9B">
            <w:pPr>
              <w:jc w:val="center"/>
              <w:rPr>
                <w:rFonts w:cs="Arial"/>
                <w:b/>
              </w:rPr>
            </w:pPr>
            <w:r w:rsidRPr="00357665">
              <w:rPr>
                <w:rFonts w:cs="Arial"/>
                <w:b/>
              </w:rPr>
              <w:t>Physical Module (ECU)</w:t>
            </w:r>
          </w:p>
        </w:tc>
      </w:tr>
      <w:tr w:rsidR="00357665" w:rsidRPr="00357665" w14:paraId="1A9F0813" w14:textId="77777777" w:rsidTr="00357665">
        <w:trP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BAB077" w14:textId="77777777" w:rsidR="00357665" w:rsidRPr="00357665" w:rsidRDefault="00F55D9B">
            <w:pPr>
              <w:rPr>
                <w:rFonts w:cs="Arial"/>
              </w:rPr>
            </w:pPr>
            <w:r>
              <w:rPr>
                <w:rFonts w:cs="Arial"/>
              </w:rPr>
              <w:t>ANC Generator</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10A536" w14:textId="77777777" w:rsidR="00357665" w:rsidRPr="00357665" w:rsidRDefault="00F55D9B">
            <w:pPr>
              <w:rPr>
                <w:rFonts w:cs="Arial"/>
              </w:rPr>
            </w:pPr>
            <w:r w:rsidRPr="00357665">
              <w:rPr>
                <w:rFonts w:cs="Arial"/>
              </w:rPr>
              <w:t>APIM Phoenix Domain Controller</w:t>
            </w:r>
          </w:p>
        </w:tc>
      </w:tr>
      <w:tr w:rsidR="00357665" w:rsidRPr="00357665" w14:paraId="048DBF92" w14:textId="77777777" w:rsidTr="00357665">
        <w:trP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057354" w14:textId="77777777" w:rsidR="00357665" w:rsidRPr="00357665" w:rsidRDefault="00F55D9B">
            <w:pPr>
              <w:rPr>
                <w:rFonts w:cs="Arial"/>
              </w:rPr>
            </w:pPr>
            <w:r>
              <w:rPr>
                <w:rFonts w:cs="Arial"/>
              </w:rPr>
              <w:t>ANC Amplifier</w:t>
            </w:r>
          </w:p>
        </w:tc>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2640B9" w14:textId="77777777" w:rsidR="00357665" w:rsidRPr="00357665" w:rsidRDefault="00F55D9B">
            <w:pPr>
              <w:rPr>
                <w:rFonts w:cs="Arial"/>
              </w:rPr>
            </w:pPr>
            <w:r>
              <w:rPr>
                <w:rFonts w:cs="Arial"/>
              </w:rPr>
              <w:t>AHU/PAC, DSP AMP (note applies to whatever module receiving the ANC signal)</w:t>
            </w:r>
          </w:p>
        </w:tc>
      </w:tr>
    </w:tbl>
    <w:p w14:paraId="4CFAE6A8" w14:textId="77777777" w:rsidR="00500605" w:rsidRPr="00357665" w:rsidRDefault="00925A7C" w:rsidP="00500605">
      <w:pPr>
        <w:rPr>
          <w:rFonts w:cs="Arial"/>
        </w:rPr>
      </w:pPr>
    </w:p>
    <w:p w14:paraId="506F91B9" w14:textId="77777777" w:rsidR="00406F39" w:rsidRDefault="00F55D9B" w:rsidP="006830A8">
      <w:pPr>
        <w:pStyle w:val="Heading3"/>
      </w:pPr>
      <w:bookmarkStart w:id="299" w:name="_Toc94796028"/>
      <w:r>
        <w:t>Interface Requirements</w:t>
      </w:r>
      <w:bookmarkEnd w:id="299"/>
    </w:p>
    <w:p w14:paraId="6336461D" w14:textId="77777777" w:rsidR="00406F39" w:rsidRDefault="00F55D9B" w:rsidP="006830A8">
      <w:pPr>
        <w:pStyle w:val="Heading4"/>
      </w:pPr>
      <w:r w:rsidRPr="00B9479B">
        <w:t>MD-REQ-347951/B-</w:t>
      </w:r>
      <w:proofErr w:type="spellStart"/>
      <w:r w:rsidRPr="00B9479B">
        <w:t>ActvNseMute_D_Stat</w:t>
      </w:r>
      <w:proofErr w:type="spellEnd"/>
    </w:p>
    <w:p w14:paraId="342CB38F" w14:textId="77777777" w:rsidR="00C97799" w:rsidRDefault="00F55D9B" w:rsidP="00C97799">
      <w:pPr>
        <w:rPr>
          <w:rFonts w:cs="Arial"/>
        </w:rPr>
      </w:pPr>
      <w:r>
        <w:rPr>
          <w:rFonts w:cs="Arial"/>
        </w:rPr>
        <w:t>Message Type: Status</w:t>
      </w:r>
    </w:p>
    <w:p w14:paraId="31F13371" w14:textId="77777777" w:rsidR="00C97799" w:rsidRDefault="00925A7C" w:rsidP="00C97799">
      <w:pPr>
        <w:rPr>
          <w:rFonts w:cs="Arial"/>
        </w:rPr>
      </w:pPr>
    </w:p>
    <w:p w14:paraId="0D4F3C43" w14:textId="77777777" w:rsidR="00C97799" w:rsidRDefault="00F55D9B" w:rsidP="00C97799">
      <w:pPr>
        <w:widowControl w:val="0"/>
        <w:adjustRightInd w:val="0"/>
        <w:rPr>
          <w:rFonts w:cs="Arial"/>
        </w:rPr>
      </w:pPr>
      <w:r>
        <w:rPr>
          <w:rFonts w:cs="Arial"/>
        </w:rPr>
        <w:t>Note: Status signal from the ANC Amplifier indicating if the A2B ANC inputs are muted or unmuted.</w:t>
      </w:r>
    </w:p>
    <w:p w14:paraId="33C79162" w14:textId="77777777" w:rsidR="00C97799" w:rsidRDefault="00925A7C" w:rsidP="00C97799">
      <w:pPr>
        <w:rPr>
          <w:rFonts w:cs="Arial"/>
        </w:rPr>
      </w:pPr>
    </w:p>
    <w:p w14:paraId="0A213B8A" w14:textId="77777777" w:rsidR="00C97799" w:rsidRDefault="00925A7C" w:rsidP="00C97799">
      <w:pPr>
        <w:rPr>
          <w:rFonts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C97799" w14:paraId="0F0E1D42" w14:textId="77777777" w:rsidTr="00C97799">
        <w:trPr>
          <w:jc w:val="center"/>
        </w:trPr>
        <w:tc>
          <w:tcPr>
            <w:tcW w:w="2557" w:type="dxa"/>
            <w:tcBorders>
              <w:top w:val="single" w:sz="4" w:space="0" w:color="auto"/>
              <w:left w:val="single" w:sz="4" w:space="0" w:color="auto"/>
              <w:bottom w:val="single" w:sz="4" w:space="0" w:color="auto"/>
              <w:right w:val="single" w:sz="4" w:space="0" w:color="auto"/>
            </w:tcBorders>
            <w:hideMark/>
          </w:tcPr>
          <w:p w14:paraId="37F5D5EE" w14:textId="77777777" w:rsidR="00C97799" w:rsidRDefault="00F55D9B">
            <w:pPr>
              <w:spacing w:line="276" w:lineRule="auto"/>
              <w:rPr>
                <w:rFonts w:cs="Arial"/>
                <w:b/>
              </w:rPr>
            </w:pPr>
            <w:r>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14:paraId="6D1CD929" w14:textId="77777777" w:rsidR="00C97799" w:rsidRDefault="00F55D9B">
            <w:pPr>
              <w:spacing w:line="276"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06C3E199" w14:textId="77777777" w:rsidR="00C97799" w:rsidRDefault="00F55D9B">
            <w:pPr>
              <w:spacing w:line="276" w:lineRule="auto"/>
              <w:rPr>
                <w:rFonts w:cs="Arial"/>
                <w:b/>
              </w:rPr>
            </w:pPr>
            <w:r>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23B26D0C" w14:textId="77777777" w:rsidR="00C97799" w:rsidRDefault="00F55D9B">
            <w:pPr>
              <w:spacing w:line="276" w:lineRule="auto"/>
              <w:rPr>
                <w:rFonts w:cs="Arial"/>
                <w:b/>
              </w:rPr>
            </w:pPr>
            <w:r>
              <w:rPr>
                <w:rFonts w:cs="Arial"/>
                <w:b/>
              </w:rPr>
              <w:t>Description</w:t>
            </w:r>
          </w:p>
        </w:tc>
      </w:tr>
      <w:tr w:rsidR="00C97799" w14:paraId="65579E41" w14:textId="77777777" w:rsidTr="00C97799">
        <w:trPr>
          <w:jc w:val="center"/>
        </w:trPr>
        <w:tc>
          <w:tcPr>
            <w:tcW w:w="2557" w:type="dxa"/>
            <w:vMerge w:val="restart"/>
            <w:tcBorders>
              <w:top w:val="single" w:sz="4" w:space="0" w:color="auto"/>
              <w:left w:val="single" w:sz="4" w:space="0" w:color="auto"/>
              <w:bottom w:val="single" w:sz="4" w:space="0" w:color="auto"/>
              <w:right w:val="single" w:sz="4" w:space="0" w:color="auto"/>
            </w:tcBorders>
          </w:tcPr>
          <w:p w14:paraId="2B8533C9" w14:textId="77777777" w:rsidR="00C97799" w:rsidRDefault="00925A7C">
            <w:pPr>
              <w:spacing w:line="276" w:lineRule="auto"/>
              <w:rPr>
                <w:rFonts w:cs="Arial"/>
              </w:rPr>
            </w:pPr>
          </w:p>
          <w:p w14:paraId="30207273" w14:textId="77777777" w:rsidR="00D91F7F" w:rsidRDefault="00F55D9B">
            <w:pPr>
              <w:spacing w:line="276" w:lineRule="auto"/>
              <w:rPr>
                <w:rFonts w:cs="Arial"/>
              </w:rPr>
            </w:pPr>
            <w:proofErr w:type="spellStart"/>
            <w:r>
              <w:rPr>
                <w:rFonts w:cs="Arial"/>
              </w:rPr>
              <w:t>ActvNseMute_D_Stat</w:t>
            </w:r>
            <w:proofErr w:type="spellEnd"/>
          </w:p>
        </w:tc>
        <w:tc>
          <w:tcPr>
            <w:tcW w:w="2028" w:type="dxa"/>
            <w:tcBorders>
              <w:top w:val="single" w:sz="4" w:space="0" w:color="auto"/>
              <w:left w:val="single" w:sz="4" w:space="0" w:color="auto"/>
              <w:bottom w:val="single" w:sz="4" w:space="0" w:color="auto"/>
              <w:right w:val="single" w:sz="4" w:space="0" w:color="auto"/>
            </w:tcBorders>
            <w:hideMark/>
          </w:tcPr>
          <w:p w14:paraId="67D363BE" w14:textId="77777777" w:rsidR="00C97799" w:rsidRDefault="00F55D9B">
            <w:pPr>
              <w:spacing w:line="25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hideMark/>
          </w:tcPr>
          <w:p w14:paraId="33A6522E" w14:textId="77777777" w:rsidR="00C97799" w:rsidRDefault="00F55D9B">
            <w:pPr>
              <w:spacing w:line="256" w:lineRule="auto"/>
              <w:rPr>
                <w:rFonts w:cs="Arial"/>
              </w:rPr>
            </w:pPr>
            <w:r>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14:paraId="0EAB869B" w14:textId="77777777" w:rsidR="00C97799" w:rsidRDefault="00925A7C">
            <w:pPr>
              <w:autoSpaceDE w:val="0"/>
              <w:autoSpaceDN w:val="0"/>
              <w:adjustRightInd w:val="0"/>
              <w:spacing w:line="276" w:lineRule="auto"/>
              <w:rPr>
                <w:rFonts w:cs="Arial"/>
              </w:rPr>
            </w:pPr>
          </w:p>
        </w:tc>
      </w:tr>
      <w:tr w:rsidR="00C97799" w14:paraId="233B1DA8" w14:textId="77777777" w:rsidTr="00C97799">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6D5F1B6C" w14:textId="77777777" w:rsidR="00C97799" w:rsidRDefault="00925A7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74ABE914" w14:textId="77777777" w:rsidR="00C97799" w:rsidRDefault="00F55D9B">
            <w:pPr>
              <w:spacing w:line="256" w:lineRule="auto"/>
              <w:rPr>
                <w:rFonts w:cs="Arial"/>
              </w:rPr>
            </w:pPr>
            <w:r>
              <w:rPr>
                <w:rFonts w:cs="Arial"/>
              </w:rPr>
              <w:t>Not Muted</w:t>
            </w:r>
          </w:p>
        </w:tc>
        <w:tc>
          <w:tcPr>
            <w:tcW w:w="1080" w:type="dxa"/>
            <w:tcBorders>
              <w:top w:val="single" w:sz="4" w:space="0" w:color="auto"/>
              <w:left w:val="single" w:sz="4" w:space="0" w:color="auto"/>
              <w:bottom w:val="single" w:sz="4" w:space="0" w:color="auto"/>
              <w:right w:val="single" w:sz="4" w:space="0" w:color="auto"/>
            </w:tcBorders>
            <w:hideMark/>
          </w:tcPr>
          <w:p w14:paraId="0219A55F" w14:textId="77777777" w:rsidR="00C97799" w:rsidRDefault="00F55D9B">
            <w:pPr>
              <w:spacing w:line="256" w:lineRule="auto"/>
              <w:rPr>
                <w:rFonts w:cs="Arial"/>
              </w:rPr>
            </w:pPr>
            <w:r>
              <w:rPr>
                <w:rFonts w:cs="Arial"/>
              </w:rPr>
              <w:t>0x1</w:t>
            </w:r>
          </w:p>
        </w:tc>
        <w:tc>
          <w:tcPr>
            <w:tcW w:w="3949" w:type="dxa"/>
            <w:tcBorders>
              <w:top w:val="single" w:sz="4" w:space="0" w:color="auto"/>
              <w:left w:val="single" w:sz="4" w:space="0" w:color="auto"/>
              <w:bottom w:val="single" w:sz="4" w:space="0" w:color="auto"/>
              <w:right w:val="single" w:sz="4" w:space="0" w:color="auto"/>
            </w:tcBorders>
          </w:tcPr>
          <w:p w14:paraId="2CE9DFCA" w14:textId="77777777" w:rsidR="00C97799" w:rsidRDefault="00925A7C">
            <w:pPr>
              <w:spacing w:line="276" w:lineRule="auto"/>
              <w:rPr>
                <w:rFonts w:cs="Arial"/>
              </w:rPr>
            </w:pPr>
          </w:p>
        </w:tc>
      </w:tr>
      <w:tr w:rsidR="00C97799" w14:paraId="567ED4C3" w14:textId="77777777" w:rsidTr="00C97799">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2DED7546" w14:textId="77777777" w:rsidR="00C97799" w:rsidRDefault="00925A7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09B8BD99" w14:textId="77777777" w:rsidR="00C97799" w:rsidRDefault="00F55D9B">
            <w:pPr>
              <w:spacing w:line="256" w:lineRule="auto"/>
              <w:rPr>
                <w:rFonts w:cs="Arial"/>
              </w:rPr>
            </w:pPr>
            <w:r>
              <w:rPr>
                <w:rFonts w:cs="Arial"/>
              </w:rPr>
              <w:t>Muted</w:t>
            </w:r>
          </w:p>
        </w:tc>
        <w:tc>
          <w:tcPr>
            <w:tcW w:w="1080" w:type="dxa"/>
            <w:tcBorders>
              <w:top w:val="single" w:sz="4" w:space="0" w:color="auto"/>
              <w:left w:val="single" w:sz="4" w:space="0" w:color="auto"/>
              <w:bottom w:val="single" w:sz="4" w:space="0" w:color="auto"/>
              <w:right w:val="single" w:sz="4" w:space="0" w:color="auto"/>
            </w:tcBorders>
            <w:hideMark/>
          </w:tcPr>
          <w:p w14:paraId="0F4E4EC8" w14:textId="77777777" w:rsidR="00C97799" w:rsidRDefault="00F55D9B">
            <w:pPr>
              <w:spacing w:line="256" w:lineRule="auto"/>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14:paraId="4A310AF9" w14:textId="77777777" w:rsidR="00C97799" w:rsidRDefault="00925A7C">
            <w:pPr>
              <w:spacing w:line="276" w:lineRule="auto"/>
              <w:rPr>
                <w:rFonts w:cs="Arial"/>
              </w:rPr>
            </w:pPr>
          </w:p>
        </w:tc>
      </w:tr>
    </w:tbl>
    <w:p w14:paraId="5AB522AB" w14:textId="77777777" w:rsidR="00C97799" w:rsidRDefault="00925A7C" w:rsidP="00C97799">
      <w:pPr>
        <w:rPr>
          <w:rFonts w:cs="Arial"/>
        </w:rPr>
      </w:pPr>
    </w:p>
    <w:p w14:paraId="71FFCE30" w14:textId="77777777" w:rsidR="00500605" w:rsidRDefault="00925A7C" w:rsidP="00500605"/>
    <w:p w14:paraId="7D95FFFE" w14:textId="77777777" w:rsidR="00406F39" w:rsidRDefault="00F55D9B" w:rsidP="006830A8">
      <w:pPr>
        <w:pStyle w:val="Heading4"/>
      </w:pPr>
      <w:r w:rsidRPr="00B9479B">
        <w:t>MD-REQ-347952/B-</w:t>
      </w:r>
      <w:proofErr w:type="spellStart"/>
      <w:r w:rsidRPr="00B9479B">
        <w:t>ActvNseMute_D_Rq</w:t>
      </w:r>
      <w:proofErr w:type="spellEnd"/>
    </w:p>
    <w:p w14:paraId="7E8ABD83" w14:textId="77777777" w:rsidR="00B77224" w:rsidRDefault="00F55D9B" w:rsidP="00B77224">
      <w:pPr>
        <w:rPr>
          <w:rFonts w:cs="Arial"/>
        </w:rPr>
      </w:pPr>
      <w:r>
        <w:rPr>
          <w:rFonts w:cs="Arial"/>
        </w:rPr>
        <w:t>Message Type: Request</w:t>
      </w:r>
    </w:p>
    <w:p w14:paraId="2B954FBD" w14:textId="77777777" w:rsidR="00B77224" w:rsidRDefault="00925A7C" w:rsidP="00B77224">
      <w:pPr>
        <w:rPr>
          <w:rFonts w:cs="Arial"/>
        </w:rPr>
      </w:pPr>
    </w:p>
    <w:p w14:paraId="1A20D6F6" w14:textId="77777777" w:rsidR="00B77224" w:rsidRDefault="00F55D9B" w:rsidP="00B77224">
      <w:pPr>
        <w:widowControl w:val="0"/>
        <w:adjustRightInd w:val="0"/>
        <w:rPr>
          <w:rFonts w:cs="Arial"/>
        </w:rPr>
      </w:pPr>
      <w:r>
        <w:rPr>
          <w:rFonts w:cs="Arial"/>
        </w:rPr>
        <w:t>Note: Request signal from the ANC Generator to the ANC Amplifier to request the A2B audio inputs are muted or unmuted for the ANC signal</w:t>
      </w:r>
    </w:p>
    <w:p w14:paraId="78E351E9" w14:textId="77777777" w:rsidR="00B77224" w:rsidRDefault="00925A7C" w:rsidP="00B77224">
      <w:pPr>
        <w:rPr>
          <w:rFonts w:cs="Arial"/>
        </w:rPr>
      </w:pPr>
    </w:p>
    <w:p w14:paraId="43CA60D7" w14:textId="77777777" w:rsidR="00B77224" w:rsidRDefault="00925A7C" w:rsidP="00B77224">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B77224" w14:paraId="7D43B8E9" w14:textId="77777777" w:rsidTr="009E25F6">
        <w:trPr>
          <w:jc w:val="center"/>
        </w:trPr>
        <w:tc>
          <w:tcPr>
            <w:tcW w:w="2557" w:type="dxa"/>
            <w:tcBorders>
              <w:top w:val="single" w:sz="4" w:space="0" w:color="auto"/>
              <w:left w:val="single" w:sz="4" w:space="0" w:color="auto"/>
              <w:bottom w:val="single" w:sz="4" w:space="0" w:color="auto"/>
              <w:right w:val="single" w:sz="4" w:space="0" w:color="auto"/>
            </w:tcBorders>
            <w:hideMark/>
          </w:tcPr>
          <w:p w14:paraId="45F1E20F" w14:textId="77777777" w:rsidR="00B77224" w:rsidRDefault="00F55D9B">
            <w:pPr>
              <w:spacing w:line="276" w:lineRule="auto"/>
              <w:rPr>
                <w:rFonts w:cs="Arial"/>
                <w:b/>
              </w:rPr>
            </w:pPr>
            <w:r>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14:paraId="6B7A3E00" w14:textId="77777777" w:rsidR="00B77224" w:rsidRDefault="00F55D9B">
            <w:pPr>
              <w:spacing w:line="276"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4BA97D10" w14:textId="77777777" w:rsidR="00B77224" w:rsidRDefault="00F55D9B">
            <w:pPr>
              <w:spacing w:line="276" w:lineRule="auto"/>
              <w:rPr>
                <w:rFonts w:cs="Arial"/>
                <w:b/>
              </w:rPr>
            </w:pPr>
            <w:r>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402F9A6A" w14:textId="77777777" w:rsidR="00B77224" w:rsidRDefault="00F55D9B">
            <w:pPr>
              <w:spacing w:line="276" w:lineRule="auto"/>
              <w:rPr>
                <w:rFonts w:cs="Arial"/>
                <w:b/>
              </w:rPr>
            </w:pPr>
            <w:r>
              <w:rPr>
                <w:rFonts w:cs="Arial"/>
                <w:b/>
              </w:rPr>
              <w:t>Description</w:t>
            </w:r>
          </w:p>
        </w:tc>
      </w:tr>
      <w:tr w:rsidR="002958E3" w14:paraId="062AE36A" w14:textId="77777777" w:rsidTr="00F347E1">
        <w:trPr>
          <w:trHeight w:val="314"/>
          <w:jc w:val="center"/>
        </w:trPr>
        <w:tc>
          <w:tcPr>
            <w:tcW w:w="2557" w:type="dxa"/>
            <w:vMerge w:val="restart"/>
            <w:tcBorders>
              <w:top w:val="single" w:sz="4" w:space="0" w:color="auto"/>
              <w:left w:val="single" w:sz="4" w:space="0" w:color="auto"/>
              <w:right w:val="single" w:sz="4" w:space="0" w:color="auto"/>
            </w:tcBorders>
            <w:vAlign w:val="center"/>
          </w:tcPr>
          <w:p w14:paraId="2A19ABC5" w14:textId="77777777" w:rsidR="002958E3" w:rsidRDefault="00F55D9B" w:rsidP="00F347E1">
            <w:pPr>
              <w:spacing w:line="256" w:lineRule="auto"/>
              <w:rPr>
                <w:rFonts w:cs="Arial"/>
              </w:rPr>
            </w:pPr>
            <w:proofErr w:type="spellStart"/>
            <w:r>
              <w:rPr>
                <w:rFonts w:cs="Arial"/>
              </w:rPr>
              <w:t>ActvNseMute_D_Rq</w:t>
            </w:r>
            <w:proofErr w:type="spellEnd"/>
          </w:p>
        </w:tc>
        <w:tc>
          <w:tcPr>
            <w:tcW w:w="2028" w:type="dxa"/>
            <w:tcBorders>
              <w:top w:val="single" w:sz="4" w:space="0" w:color="auto"/>
              <w:left w:val="single" w:sz="4" w:space="0" w:color="auto"/>
              <w:bottom w:val="single" w:sz="4" w:space="0" w:color="auto"/>
              <w:right w:val="single" w:sz="4" w:space="0" w:color="auto"/>
            </w:tcBorders>
          </w:tcPr>
          <w:p w14:paraId="35DF786A" w14:textId="77777777" w:rsidR="002958E3" w:rsidRDefault="00F55D9B">
            <w:pPr>
              <w:spacing w:line="25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tcPr>
          <w:p w14:paraId="591B37CC" w14:textId="77777777" w:rsidR="002958E3" w:rsidRDefault="00F55D9B">
            <w:pPr>
              <w:spacing w:line="256" w:lineRule="auto"/>
              <w:rPr>
                <w:rFonts w:cs="Arial"/>
              </w:rPr>
            </w:pPr>
            <w:r>
              <w:rPr>
                <w:rFonts w:cs="Arial"/>
              </w:rPr>
              <w:t>0x0</w:t>
            </w:r>
          </w:p>
        </w:tc>
        <w:tc>
          <w:tcPr>
            <w:tcW w:w="3949" w:type="dxa"/>
            <w:tcBorders>
              <w:top w:val="single" w:sz="4" w:space="0" w:color="auto"/>
              <w:left w:val="single" w:sz="4" w:space="0" w:color="auto"/>
              <w:bottom w:val="single" w:sz="4" w:space="0" w:color="auto"/>
              <w:right w:val="single" w:sz="4" w:space="0" w:color="auto"/>
            </w:tcBorders>
          </w:tcPr>
          <w:p w14:paraId="04387D48" w14:textId="77777777" w:rsidR="002958E3" w:rsidRDefault="00925A7C">
            <w:pPr>
              <w:spacing w:line="276" w:lineRule="auto"/>
              <w:rPr>
                <w:rFonts w:cs="Arial"/>
              </w:rPr>
            </w:pPr>
          </w:p>
        </w:tc>
      </w:tr>
      <w:tr w:rsidR="002958E3" w14:paraId="4F613401" w14:textId="77777777" w:rsidTr="00F347E1">
        <w:trPr>
          <w:trHeight w:val="314"/>
          <w:jc w:val="center"/>
        </w:trPr>
        <w:tc>
          <w:tcPr>
            <w:tcW w:w="2557" w:type="dxa"/>
            <w:vMerge/>
            <w:tcBorders>
              <w:left w:val="single" w:sz="4" w:space="0" w:color="auto"/>
              <w:right w:val="single" w:sz="4" w:space="0" w:color="auto"/>
            </w:tcBorders>
            <w:vAlign w:val="center"/>
            <w:hideMark/>
          </w:tcPr>
          <w:p w14:paraId="36630C16" w14:textId="77777777" w:rsidR="002958E3" w:rsidRDefault="00925A7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10D372C6" w14:textId="77777777" w:rsidR="002958E3" w:rsidRDefault="00F55D9B">
            <w:pPr>
              <w:spacing w:line="256" w:lineRule="auto"/>
              <w:rPr>
                <w:rFonts w:cs="Arial"/>
              </w:rPr>
            </w:pPr>
            <w:r>
              <w:rPr>
                <w:rFonts w:cs="Arial"/>
              </w:rPr>
              <w:t>Unmute</w:t>
            </w:r>
          </w:p>
        </w:tc>
        <w:tc>
          <w:tcPr>
            <w:tcW w:w="1080" w:type="dxa"/>
            <w:tcBorders>
              <w:top w:val="single" w:sz="4" w:space="0" w:color="auto"/>
              <w:left w:val="single" w:sz="4" w:space="0" w:color="auto"/>
              <w:bottom w:val="single" w:sz="4" w:space="0" w:color="auto"/>
              <w:right w:val="single" w:sz="4" w:space="0" w:color="auto"/>
            </w:tcBorders>
            <w:hideMark/>
          </w:tcPr>
          <w:p w14:paraId="1AE6D40C" w14:textId="77777777" w:rsidR="002958E3" w:rsidRDefault="00F55D9B">
            <w:pPr>
              <w:spacing w:line="256" w:lineRule="auto"/>
              <w:rPr>
                <w:rFonts w:cs="Arial"/>
              </w:rPr>
            </w:pPr>
            <w:r>
              <w:rPr>
                <w:rFonts w:cs="Arial"/>
              </w:rPr>
              <w:t>0x1</w:t>
            </w:r>
          </w:p>
        </w:tc>
        <w:tc>
          <w:tcPr>
            <w:tcW w:w="3949" w:type="dxa"/>
            <w:tcBorders>
              <w:top w:val="single" w:sz="4" w:space="0" w:color="auto"/>
              <w:left w:val="single" w:sz="4" w:space="0" w:color="auto"/>
              <w:bottom w:val="single" w:sz="4" w:space="0" w:color="auto"/>
              <w:right w:val="single" w:sz="4" w:space="0" w:color="auto"/>
            </w:tcBorders>
          </w:tcPr>
          <w:p w14:paraId="24619A17" w14:textId="77777777" w:rsidR="002958E3" w:rsidRDefault="00925A7C">
            <w:pPr>
              <w:spacing w:line="276" w:lineRule="auto"/>
              <w:rPr>
                <w:rFonts w:cs="Arial"/>
              </w:rPr>
            </w:pPr>
          </w:p>
        </w:tc>
      </w:tr>
      <w:tr w:rsidR="002958E3" w14:paraId="45B7B605" w14:textId="77777777" w:rsidTr="00F347E1">
        <w:trPr>
          <w:trHeight w:val="314"/>
          <w:jc w:val="center"/>
        </w:trPr>
        <w:tc>
          <w:tcPr>
            <w:tcW w:w="2557" w:type="dxa"/>
            <w:vMerge/>
            <w:tcBorders>
              <w:left w:val="single" w:sz="4" w:space="0" w:color="auto"/>
              <w:bottom w:val="single" w:sz="4" w:space="0" w:color="auto"/>
              <w:right w:val="single" w:sz="4" w:space="0" w:color="auto"/>
            </w:tcBorders>
            <w:vAlign w:val="center"/>
            <w:hideMark/>
          </w:tcPr>
          <w:p w14:paraId="5F14E76C" w14:textId="77777777" w:rsidR="002958E3" w:rsidRDefault="00925A7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3FFF0B00" w14:textId="77777777" w:rsidR="002958E3" w:rsidRDefault="00F55D9B">
            <w:pPr>
              <w:spacing w:line="256" w:lineRule="auto"/>
              <w:rPr>
                <w:rFonts w:cs="Arial"/>
              </w:rPr>
            </w:pPr>
            <w:r>
              <w:rPr>
                <w:rFonts w:cs="Arial"/>
              </w:rPr>
              <w:t>Mute</w:t>
            </w:r>
          </w:p>
        </w:tc>
        <w:tc>
          <w:tcPr>
            <w:tcW w:w="1080" w:type="dxa"/>
            <w:tcBorders>
              <w:top w:val="single" w:sz="4" w:space="0" w:color="auto"/>
              <w:left w:val="single" w:sz="4" w:space="0" w:color="auto"/>
              <w:bottom w:val="single" w:sz="4" w:space="0" w:color="auto"/>
              <w:right w:val="single" w:sz="4" w:space="0" w:color="auto"/>
            </w:tcBorders>
            <w:hideMark/>
          </w:tcPr>
          <w:p w14:paraId="3655E700" w14:textId="77777777" w:rsidR="002958E3" w:rsidRDefault="00F55D9B">
            <w:pPr>
              <w:spacing w:line="256" w:lineRule="auto"/>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14:paraId="188BC956" w14:textId="77777777" w:rsidR="002958E3" w:rsidRDefault="00925A7C">
            <w:pPr>
              <w:spacing w:line="276" w:lineRule="auto"/>
              <w:rPr>
                <w:rFonts w:cs="Arial"/>
              </w:rPr>
            </w:pPr>
          </w:p>
        </w:tc>
      </w:tr>
    </w:tbl>
    <w:p w14:paraId="33CEA620" w14:textId="77777777" w:rsidR="00500605" w:rsidRDefault="00925A7C" w:rsidP="00500605"/>
    <w:p w14:paraId="19C7D7F8" w14:textId="77777777" w:rsidR="00406F39" w:rsidRDefault="00F55D9B" w:rsidP="006830A8">
      <w:pPr>
        <w:pStyle w:val="Heading4"/>
      </w:pPr>
      <w:r w:rsidRPr="00B9479B">
        <w:lastRenderedPageBreak/>
        <w:t>MD-REQ-273727/A-</w:t>
      </w:r>
      <w:proofErr w:type="spellStart"/>
      <w:r w:rsidRPr="00B9479B">
        <w:t>ActvNse_B_Actv</w:t>
      </w:r>
      <w:proofErr w:type="spellEnd"/>
    </w:p>
    <w:p w14:paraId="22B4FD5E" w14:textId="77777777" w:rsidR="00500605" w:rsidRPr="007F7C06" w:rsidRDefault="00F55D9B" w:rsidP="00500605">
      <w:pPr>
        <w:rPr>
          <w:rFonts w:cs="Arial"/>
        </w:rPr>
      </w:pPr>
      <w:r w:rsidRPr="001A59D5">
        <w:rPr>
          <w:b/>
        </w:rPr>
        <w:t>Message Type</w:t>
      </w:r>
      <w:r>
        <w:t>: Status</w:t>
      </w:r>
    </w:p>
    <w:p w14:paraId="1468C270" w14:textId="77777777" w:rsidR="003E6AEB" w:rsidRPr="00F05BF7" w:rsidRDefault="00925A7C" w:rsidP="00500605">
      <w:pPr>
        <w:rPr>
          <w:rFonts w:cs="Arial"/>
        </w:rPr>
      </w:pPr>
    </w:p>
    <w:p w14:paraId="11F7FA83" w14:textId="77777777" w:rsidR="001A59D5" w:rsidRPr="00F05BF7" w:rsidRDefault="00F55D9B" w:rsidP="00500605">
      <w:pPr>
        <w:rPr>
          <w:rFonts w:cs="Arial"/>
        </w:rPr>
      </w:pPr>
      <w:r>
        <w:rPr>
          <w:rFonts w:cs="Arial"/>
        </w:rPr>
        <w:t>The Active Noise Cancellation Server sends this signal to indicate ANC status</w:t>
      </w:r>
    </w:p>
    <w:p w14:paraId="7152336D" w14:textId="77777777" w:rsidR="00F05BF7" w:rsidRPr="00F05BF7" w:rsidRDefault="00925A7C"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F05BF7" w14:paraId="15247567"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798BD381" w14:textId="77777777" w:rsidR="00820369" w:rsidRPr="00F05BF7" w:rsidRDefault="00F55D9B" w:rsidP="003F3392">
            <w:pPr>
              <w:spacing w:line="276" w:lineRule="auto"/>
              <w:rPr>
                <w:rFonts w:cs="Arial"/>
                <w:b/>
              </w:rPr>
            </w:pPr>
            <w:r w:rsidRPr="00F05BF7">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043E0643" w14:textId="77777777" w:rsidR="00820369" w:rsidRPr="00F05BF7" w:rsidRDefault="00F55D9B" w:rsidP="003F3392">
            <w:pPr>
              <w:spacing w:line="276" w:lineRule="auto"/>
              <w:rPr>
                <w:rFonts w:cs="Arial"/>
                <w:b/>
              </w:rPr>
            </w:pPr>
            <w:r w:rsidRPr="00F05BF7">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5A82D855" w14:textId="77777777" w:rsidR="00820369" w:rsidRPr="00F05BF7" w:rsidRDefault="00F55D9B" w:rsidP="003F3392">
            <w:pPr>
              <w:spacing w:line="276" w:lineRule="auto"/>
              <w:rPr>
                <w:rFonts w:cs="Arial"/>
                <w:b/>
              </w:rPr>
            </w:pPr>
            <w:r w:rsidRPr="00F05BF7">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68B22438" w14:textId="77777777" w:rsidR="00820369" w:rsidRPr="00F05BF7" w:rsidRDefault="00F55D9B" w:rsidP="008F5CBB">
            <w:pPr>
              <w:spacing w:line="276" w:lineRule="auto"/>
              <w:rPr>
                <w:rFonts w:cs="Arial"/>
                <w:b/>
              </w:rPr>
            </w:pPr>
            <w:r w:rsidRPr="00F05BF7">
              <w:rPr>
                <w:rFonts w:cs="Arial"/>
                <w:b/>
              </w:rPr>
              <w:t>Description</w:t>
            </w:r>
          </w:p>
        </w:tc>
      </w:tr>
      <w:tr w:rsidR="00820369" w:rsidRPr="00F05BF7" w14:paraId="530D2449" w14:textId="77777777" w:rsidTr="008F5CBB">
        <w:trPr>
          <w:jc w:val="center"/>
        </w:trPr>
        <w:tc>
          <w:tcPr>
            <w:tcW w:w="2234" w:type="dxa"/>
            <w:vMerge w:val="restart"/>
            <w:tcBorders>
              <w:top w:val="single" w:sz="4" w:space="0" w:color="auto"/>
              <w:left w:val="single" w:sz="4" w:space="0" w:color="auto"/>
              <w:right w:val="single" w:sz="4" w:space="0" w:color="auto"/>
            </w:tcBorders>
          </w:tcPr>
          <w:p w14:paraId="32B8A9F7" w14:textId="77777777" w:rsidR="00820369" w:rsidRPr="00F05BF7" w:rsidRDefault="00F55D9B" w:rsidP="003F3392">
            <w:pPr>
              <w:spacing w:line="276" w:lineRule="auto"/>
              <w:rPr>
                <w:rFonts w:cs="Arial"/>
              </w:rPr>
            </w:pPr>
            <w:proofErr w:type="spellStart"/>
            <w:r w:rsidRPr="00F05BF7">
              <w:rPr>
                <w:rFonts w:cs="Arial"/>
              </w:rPr>
              <w:t>ActvNse_B_Actv</w:t>
            </w:r>
            <w:proofErr w:type="spellEnd"/>
          </w:p>
        </w:tc>
        <w:tc>
          <w:tcPr>
            <w:tcW w:w="2424" w:type="dxa"/>
            <w:tcBorders>
              <w:top w:val="single" w:sz="4" w:space="0" w:color="auto"/>
              <w:left w:val="single" w:sz="4" w:space="0" w:color="auto"/>
              <w:bottom w:val="single" w:sz="4" w:space="0" w:color="auto"/>
              <w:right w:val="single" w:sz="4" w:space="0" w:color="auto"/>
            </w:tcBorders>
            <w:hideMark/>
          </w:tcPr>
          <w:p w14:paraId="715D2F63" w14:textId="77777777" w:rsidR="00820369" w:rsidRPr="00F05BF7" w:rsidRDefault="00F55D9B" w:rsidP="003F3392">
            <w:pPr>
              <w:spacing w:line="276" w:lineRule="auto"/>
              <w:rPr>
                <w:rFonts w:cs="Arial"/>
              </w:rPr>
            </w:pPr>
            <w:r w:rsidRPr="00F05BF7">
              <w:rPr>
                <w:rFonts w:cs="Arial"/>
              </w:rPr>
              <w:t>Inactive</w:t>
            </w:r>
            <w:r>
              <w:rPr>
                <w:rFonts w:cs="Arial"/>
              </w:rPr>
              <w:t xml:space="preserve"> / OFF</w:t>
            </w:r>
          </w:p>
        </w:tc>
        <w:tc>
          <w:tcPr>
            <w:tcW w:w="900" w:type="dxa"/>
            <w:tcBorders>
              <w:top w:val="single" w:sz="4" w:space="0" w:color="auto"/>
              <w:left w:val="single" w:sz="4" w:space="0" w:color="auto"/>
              <w:bottom w:val="single" w:sz="4" w:space="0" w:color="auto"/>
              <w:right w:val="single" w:sz="4" w:space="0" w:color="auto"/>
            </w:tcBorders>
            <w:hideMark/>
          </w:tcPr>
          <w:p w14:paraId="1EEFCDD2" w14:textId="77777777" w:rsidR="00820369" w:rsidRPr="00F05BF7" w:rsidRDefault="00F55D9B" w:rsidP="003F3392">
            <w:pPr>
              <w:spacing w:line="276" w:lineRule="auto"/>
              <w:rPr>
                <w:rFonts w:cs="Arial"/>
              </w:rPr>
            </w:pPr>
            <w:r w:rsidRPr="00F05BF7">
              <w:rPr>
                <w:rFonts w:cs="Arial"/>
              </w:rPr>
              <w:t>0x0</w:t>
            </w:r>
          </w:p>
        </w:tc>
        <w:tc>
          <w:tcPr>
            <w:tcW w:w="4056" w:type="dxa"/>
            <w:tcBorders>
              <w:top w:val="single" w:sz="4" w:space="0" w:color="auto"/>
              <w:left w:val="single" w:sz="4" w:space="0" w:color="auto"/>
              <w:right w:val="single" w:sz="4" w:space="0" w:color="auto"/>
            </w:tcBorders>
            <w:vAlign w:val="center"/>
            <w:hideMark/>
          </w:tcPr>
          <w:p w14:paraId="70B7B7A5" w14:textId="77777777" w:rsidR="00820369" w:rsidRPr="00F05BF7" w:rsidRDefault="00F55D9B" w:rsidP="00E01DC3">
            <w:pPr>
              <w:autoSpaceDE w:val="0"/>
              <w:autoSpaceDN w:val="0"/>
              <w:adjustRightInd w:val="0"/>
              <w:rPr>
                <w:rFonts w:cs="Arial"/>
              </w:rPr>
            </w:pPr>
            <w:r>
              <w:rPr>
                <w:rFonts w:cs="Arial"/>
              </w:rPr>
              <w:t>Set OFF w</w:t>
            </w:r>
            <w:r w:rsidRPr="00F05BF7">
              <w:rPr>
                <w:rFonts w:cs="Arial"/>
              </w:rPr>
              <w:t xml:space="preserve">hen the </w:t>
            </w:r>
            <w:r>
              <w:rPr>
                <w:rFonts w:cs="Arial"/>
              </w:rPr>
              <w:t>ANC Server</w:t>
            </w:r>
            <w:r w:rsidRPr="00F05BF7">
              <w:rPr>
                <w:rFonts w:cs="Arial"/>
              </w:rPr>
              <w:t xml:space="preserve"> is not transmitting a cancellation or enhancement </w:t>
            </w:r>
            <w:proofErr w:type="gramStart"/>
            <w:r w:rsidRPr="00F05BF7">
              <w:rPr>
                <w:rFonts w:cs="Arial"/>
              </w:rPr>
              <w:t>signal</w:t>
            </w:r>
            <w:proofErr w:type="gramEnd"/>
            <w:r w:rsidRPr="00F05BF7">
              <w:rPr>
                <w:rFonts w:cs="Arial"/>
              </w:rPr>
              <w:t xml:space="preserve"> or its output is switched off </w:t>
            </w:r>
          </w:p>
        </w:tc>
      </w:tr>
      <w:tr w:rsidR="00820369" w:rsidRPr="007F7C06" w14:paraId="6324350C" w14:textId="77777777" w:rsidTr="008F5CBB">
        <w:trPr>
          <w:jc w:val="center"/>
        </w:trPr>
        <w:tc>
          <w:tcPr>
            <w:tcW w:w="2234" w:type="dxa"/>
            <w:vMerge/>
            <w:tcBorders>
              <w:left w:val="single" w:sz="4" w:space="0" w:color="auto"/>
              <w:right w:val="single" w:sz="4" w:space="0" w:color="auto"/>
            </w:tcBorders>
          </w:tcPr>
          <w:p w14:paraId="3A35DB5D" w14:textId="77777777" w:rsidR="00820369" w:rsidRPr="007F7C06" w:rsidRDefault="00925A7C"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3F2D4644" w14:textId="77777777" w:rsidR="00820369" w:rsidRPr="007F7C06" w:rsidRDefault="00F55D9B" w:rsidP="003F3392">
            <w:pPr>
              <w:spacing w:line="276" w:lineRule="auto"/>
              <w:rPr>
                <w:rFonts w:cs="Arial"/>
              </w:rPr>
            </w:pPr>
            <w:r>
              <w:rPr>
                <w:rFonts w:cs="Arial"/>
              </w:rPr>
              <w:t>Active</w:t>
            </w:r>
          </w:p>
        </w:tc>
        <w:tc>
          <w:tcPr>
            <w:tcW w:w="900" w:type="dxa"/>
            <w:tcBorders>
              <w:top w:val="single" w:sz="4" w:space="0" w:color="auto"/>
              <w:left w:val="single" w:sz="4" w:space="0" w:color="auto"/>
              <w:bottom w:val="single" w:sz="4" w:space="0" w:color="auto"/>
              <w:right w:val="single" w:sz="4" w:space="0" w:color="auto"/>
            </w:tcBorders>
          </w:tcPr>
          <w:p w14:paraId="46ED837B" w14:textId="77777777" w:rsidR="00820369" w:rsidRPr="007F7C06" w:rsidRDefault="00F55D9B" w:rsidP="003F3392">
            <w:pPr>
              <w:spacing w:line="276" w:lineRule="auto"/>
              <w:rPr>
                <w:rFonts w:cs="Arial"/>
              </w:rPr>
            </w:pPr>
            <w:r w:rsidRPr="007F7C06">
              <w:rPr>
                <w:rFonts w:cs="Arial"/>
              </w:rPr>
              <w:t>0x1</w:t>
            </w:r>
          </w:p>
        </w:tc>
        <w:tc>
          <w:tcPr>
            <w:tcW w:w="4056" w:type="dxa"/>
            <w:tcBorders>
              <w:left w:val="single" w:sz="4" w:space="0" w:color="auto"/>
              <w:right w:val="single" w:sz="4" w:space="0" w:color="auto"/>
            </w:tcBorders>
          </w:tcPr>
          <w:p w14:paraId="20D9EB4A" w14:textId="77777777" w:rsidR="00820369" w:rsidRPr="007F7C06" w:rsidRDefault="00F55D9B" w:rsidP="003F3392">
            <w:pPr>
              <w:spacing w:line="276" w:lineRule="auto"/>
              <w:rPr>
                <w:rFonts w:cs="Arial"/>
              </w:rPr>
            </w:pPr>
            <w:r>
              <w:rPr>
                <w:rFonts w:cs="Arial"/>
              </w:rPr>
              <w:t>Set Active when the ANC server</w:t>
            </w:r>
            <w:r w:rsidRPr="00F05BF7">
              <w:rPr>
                <w:rFonts w:cs="Arial"/>
              </w:rPr>
              <w:t xml:space="preserve"> is producing a cancellation or enhancement signal and its output is active</w:t>
            </w:r>
          </w:p>
        </w:tc>
      </w:tr>
    </w:tbl>
    <w:p w14:paraId="7F13EBEA" w14:textId="77777777" w:rsidR="001A59D5" w:rsidRDefault="00925A7C" w:rsidP="00500605"/>
    <w:p w14:paraId="3A4E790D" w14:textId="77777777" w:rsidR="00406F39" w:rsidRDefault="00F55D9B" w:rsidP="006830A8">
      <w:pPr>
        <w:pStyle w:val="Heading3"/>
      </w:pPr>
      <w:bookmarkStart w:id="300" w:name="_Toc94796029"/>
      <w:r>
        <w:t>Use Cases</w:t>
      </w:r>
      <w:bookmarkEnd w:id="300"/>
    </w:p>
    <w:p w14:paraId="6F86CA1A" w14:textId="77777777" w:rsidR="00406F39" w:rsidRDefault="00F55D9B" w:rsidP="006830A8">
      <w:pPr>
        <w:pStyle w:val="Heading4"/>
      </w:pPr>
      <w:r>
        <w:t>PWRMAN-UC-REQ-347960/A-Activating ANC</w:t>
      </w:r>
    </w:p>
    <w:p w14:paraId="2104343E" w14:textId="77777777" w:rsidR="00AE06BC" w:rsidRPr="00AE06BC" w:rsidRDefault="00925A7C"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B424A5" w14:paraId="52D92D53" w14:textId="77777777" w:rsidTr="00B424A5">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954FE79" w14:textId="77777777" w:rsidR="00B424A5" w:rsidRDefault="00F55D9B">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CB33A88" w14:textId="77777777" w:rsidR="00B424A5" w:rsidRDefault="00F55D9B" w:rsidP="00B424A5">
            <w:pPr>
              <w:spacing w:line="276" w:lineRule="auto"/>
            </w:pPr>
            <w:r>
              <w:t>Vehicle Occupant</w:t>
            </w:r>
          </w:p>
        </w:tc>
      </w:tr>
      <w:tr w:rsidR="00B424A5" w14:paraId="5AB47F87" w14:textId="77777777" w:rsidTr="00B424A5">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0ACB2A6" w14:textId="77777777" w:rsidR="00B424A5" w:rsidRDefault="00F55D9B">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2C4E80EB" w14:textId="77777777" w:rsidR="00B424A5" w:rsidRDefault="00F55D9B">
            <w:pPr>
              <w:spacing w:line="276" w:lineRule="auto"/>
            </w:pPr>
            <w:r>
              <w:t>Engine is OFF</w:t>
            </w:r>
          </w:p>
        </w:tc>
      </w:tr>
      <w:tr w:rsidR="00B424A5" w14:paraId="5A4E51CD" w14:textId="77777777" w:rsidTr="00B424A5">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98D34CF" w14:textId="77777777" w:rsidR="00B424A5" w:rsidRDefault="00F55D9B">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192FD014" w14:textId="77777777" w:rsidR="00B424A5" w:rsidRDefault="00F55D9B">
            <w:pPr>
              <w:spacing w:line="276" w:lineRule="auto"/>
            </w:pPr>
            <w:r>
              <w:t>The Engine is turned ON</w:t>
            </w:r>
          </w:p>
        </w:tc>
      </w:tr>
      <w:tr w:rsidR="00B424A5" w14:paraId="3F5DF211" w14:textId="77777777" w:rsidTr="00B424A5">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9A50AB4" w14:textId="77777777" w:rsidR="00B424A5" w:rsidRDefault="00F55D9B">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1B985E14" w14:textId="77777777" w:rsidR="00B424A5" w:rsidRDefault="00F55D9B" w:rsidP="003038AD">
            <w:pPr>
              <w:spacing w:line="276" w:lineRule="auto"/>
            </w:pPr>
            <w:r>
              <w:t xml:space="preserve">ANC is enabled in the vehicle </w:t>
            </w:r>
          </w:p>
        </w:tc>
      </w:tr>
      <w:tr w:rsidR="00B424A5" w14:paraId="4BB2CBD9" w14:textId="77777777" w:rsidTr="00B424A5">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21C56FC" w14:textId="77777777" w:rsidR="00B424A5" w:rsidRDefault="00F55D9B">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6441CF19" w14:textId="77777777" w:rsidR="00B424A5" w:rsidRDefault="00925A7C"/>
        </w:tc>
      </w:tr>
    </w:tbl>
    <w:p w14:paraId="25430E8A" w14:textId="77777777" w:rsidR="00500605" w:rsidRDefault="00925A7C" w:rsidP="00CD0F64"/>
    <w:p w14:paraId="18917B48" w14:textId="77777777" w:rsidR="00406F39" w:rsidRDefault="00F55D9B" w:rsidP="006830A8">
      <w:pPr>
        <w:pStyle w:val="Heading4"/>
      </w:pPr>
      <w:r>
        <w:t>PWRMAN-UC-REQ-347961/A-Deactivating ANC</w:t>
      </w:r>
    </w:p>
    <w:p w14:paraId="20334702" w14:textId="77777777" w:rsidR="00AE06BC" w:rsidRPr="00AE06BC" w:rsidRDefault="00925A7C"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A67CD6" w14:paraId="5C7FF223" w14:textId="77777777" w:rsidTr="00A67CD6">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A37E700" w14:textId="77777777" w:rsidR="00A67CD6" w:rsidRDefault="00F55D9B">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A5CB94" w14:textId="77777777" w:rsidR="00A67CD6" w:rsidRDefault="00F55D9B">
            <w:pPr>
              <w:spacing w:line="276" w:lineRule="auto"/>
            </w:pPr>
            <w:r>
              <w:t>Vehicle Occupant</w:t>
            </w:r>
          </w:p>
        </w:tc>
      </w:tr>
      <w:tr w:rsidR="00A67CD6" w14:paraId="69C83A6F" w14:textId="77777777" w:rsidTr="00A67CD6">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3790ED8" w14:textId="77777777" w:rsidR="00A67CD6" w:rsidRDefault="00F55D9B">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463B3E0C" w14:textId="77777777" w:rsidR="00A67CD6" w:rsidRDefault="00F55D9B" w:rsidP="00A67CD6">
            <w:pPr>
              <w:spacing w:line="276" w:lineRule="auto"/>
            </w:pPr>
            <w:r>
              <w:t>Engine is ON</w:t>
            </w:r>
          </w:p>
        </w:tc>
      </w:tr>
      <w:tr w:rsidR="00A67CD6" w14:paraId="0E4A7720" w14:textId="77777777" w:rsidTr="00A67CD6">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17699A1" w14:textId="77777777" w:rsidR="00A67CD6" w:rsidRDefault="00F55D9B">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7DF07F24" w14:textId="77777777" w:rsidR="00A67CD6" w:rsidRDefault="00F55D9B" w:rsidP="00A67CD6">
            <w:pPr>
              <w:spacing w:line="276" w:lineRule="auto"/>
            </w:pPr>
            <w:r>
              <w:t>The Engine is turned OFF</w:t>
            </w:r>
          </w:p>
        </w:tc>
      </w:tr>
      <w:tr w:rsidR="00A67CD6" w14:paraId="74BB3A5A" w14:textId="77777777" w:rsidTr="00A67CD6">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9C8C198" w14:textId="77777777" w:rsidR="00A67CD6" w:rsidRDefault="00F55D9B">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05B7BC30" w14:textId="77777777" w:rsidR="00A67CD6" w:rsidRDefault="00F55D9B" w:rsidP="00891A81">
            <w:pPr>
              <w:spacing w:line="276" w:lineRule="auto"/>
            </w:pPr>
            <w:r>
              <w:t xml:space="preserve">ANC is disabled in the vehicle </w:t>
            </w:r>
          </w:p>
        </w:tc>
      </w:tr>
      <w:tr w:rsidR="00A67CD6" w14:paraId="447979B8" w14:textId="77777777" w:rsidTr="00A67CD6">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DBA8262" w14:textId="77777777" w:rsidR="00A67CD6" w:rsidRDefault="00F55D9B">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0728D4D4" w14:textId="77777777" w:rsidR="00A67CD6" w:rsidRDefault="00925A7C"/>
        </w:tc>
      </w:tr>
    </w:tbl>
    <w:p w14:paraId="033F643C" w14:textId="77777777" w:rsidR="00500605" w:rsidRDefault="00925A7C" w:rsidP="00CD0F64"/>
    <w:p w14:paraId="31F503DA" w14:textId="77777777" w:rsidR="00406F39" w:rsidRDefault="00F55D9B" w:rsidP="006830A8">
      <w:pPr>
        <w:pStyle w:val="Heading3"/>
      </w:pPr>
      <w:bookmarkStart w:id="301" w:name="_Toc94796030"/>
      <w:r>
        <w:t>Requirements</w:t>
      </w:r>
      <w:bookmarkEnd w:id="301"/>
    </w:p>
    <w:p w14:paraId="1FA18290" w14:textId="77777777" w:rsidR="006830A8" w:rsidRPr="006830A8" w:rsidRDefault="006830A8" w:rsidP="006830A8">
      <w:pPr>
        <w:pStyle w:val="Heading4"/>
        <w:rPr>
          <w:b w:val="0"/>
          <w:u w:val="single"/>
        </w:rPr>
      </w:pPr>
      <w:r w:rsidRPr="006830A8">
        <w:rPr>
          <w:b w:val="0"/>
          <w:u w:val="single"/>
        </w:rPr>
        <w:t>PWRMAN-SR-REQ-014525/B-ANC Status signal (</w:t>
      </w:r>
      <w:proofErr w:type="spellStart"/>
      <w:r w:rsidRPr="006830A8">
        <w:rPr>
          <w:b w:val="0"/>
          <w:u w:val="single"/>
        </w:rPr>
        <w:t>TcSE</w:t>
      </w:r>
      <w:proofErr w:type="spellEnd"/>
      <w:r w:rsidRPr="006830A8">
        <w:rPr>
          <w:b w:val="0"/>
          <w:u w:val="single"/>
        </w:rPr>
        <w:t xml:space="preserve"> ROIN-193463-2)</w:t>
      </w:r>
    </w:p>
    <w:p w14:paraId="121A99EB" w14:textId="77777777" w:rsidR="000F496D" w:rsidRDefault="00F55D9B">
      <w:pPr>
        <w:rPr>
          <w:rFonts w:cs="Arial"/>
          <w:szCs w:val="20"/>
        </w:rPr>
      </w:pPr>
      <w:r>
        <w:rPr>
          <w:rFonts w:cs="Arial"/>
          <w:szCs w:val="20"/>
        </w:rPr>
        <w:t xml:space="preserve">The ANC module (Active Noise Cancellation) shall transmit </w:t>
      </w:r>
      <w:proofErr w:type="spellStart"/>
      <w:r>
        <w:rPr>
          <w:rFonts w:cs="Arial"/>
          <w:szCs w:val="20"/>
        </w:rPr>
        <w:t>ActvNse_B_Actv</w:t>
      </w:r>
      <w:proofErr w:type="spellEnd"/>
      <w:r>
        <w:rPr>
          <w:rFonts w:cs="Arial"/>
          <w:szCs w:val="20"/>
        </w:rPr>
        <w:t xml:space="preserve"> = ON when it is producing a cancellation or enhancement signal and its output is active.  When the ANC module is not transmitting a cancellation or enhancement </w:t>
      </w:r>
      <w:proofErr w:type="gramStart"/>
      <w:r>
        <w:rPr>
          <w:rFonts w:cs="Arial"/>
          <w:szCs w:val="20"/>
        </w:rPr>
        <w:t>signal</w:t>
      </w:r>
      <w:proofErr w:type="gramEnd"/>
      <w:r>
        <w:rPr>
          <w:rFonts w:cs="Arial"/>
          <w:szCs w:val="20"/>
        </w:rPr>
        <w:t xml:space="preserve"> or its output is switched off then </w:t>
      </w:r>
      <w:proofErr w:type="spellStart"/>
      <w:r>
        <w:rPr>
          <w:rFonts w:cs="Arial"/>
          <w:szCs w:val="20"/>
        </w:rPr>
        <w:t>ActvNse_B_Actv</w:t>
      </w:r>
      <w:proofErr w:type="spellEnd"/>
      <w:r>
        <w:rPr>
          <w:rFonts w:cs="Arial"/>
          <w:szCs w:val="20"/>
        </w:rPr>
        <w:t xml:space="preserve"> = OFF.</w:t>
      </w:r>
    </w:p>
    <w:p w14:paraId="218F8A6A" w14:textId="77777777" w:rsidR="006830A8" w:rsidRPr="006830A8" w:rsidRDefault="006830A8" w:rsidP="006830A8">
      <w:pPr>
        <w:pStyle w:val="Heading4"/>
        <w:rPr>
          <w:b w:val="0"/>
          <w:u w:val="single"/>
        </w:rPr>
      </w:pPr>
      <w:r w:rsidRPr="006830A8">
        <w:rPr>
          <w:b w:val="0"/>
          <w:u w:val="single"/>
        </w:rPr>
        <w:t>PWRMAN-SR-REQ-347956/A-Muting / Unmuting for the ANC</w:t>
      </w:r>
    </w:p>
    <w:p w14:paraId="1ABDC746" w14:textId="77777777" w:rsidR="003D5CAE" w:rsidRPr="00245C47" w:rsidRDefault="00F55D9B" w:rsidP="003D5CAE">
      <w:pPr>
        <w:rPr>
          <w:rFonts w:cs="Arial"/>
        </w:rPr>
      </w:pPr>
      <w:r w:rsidRPr="00245C47">
        <w:rPr>
          <w:rFonts w:cs="Arial"/>
        </w:rPr>
        <w:t xml:space="preserve">The ANC Generator is responsible for unmuting the ANC Amplifier via the </w:t>
      </w:r>
      <w:proofErr w:type="spellStart"/>
      <w:r w:rsidRPr="00245C47">
        <w:rPr>
          <w:rFonts w:cs="Arial"/>
        </w:rPr>
        <w:t>ActvNseMute_D_Rq</w:t>
      </w:r>
      <w:proofErr w:type="spellEnd"/>
      <w:r w:rsidRPr="00245C47">
        <w:rPr>
          <w:rFonts w:cs="Arial"/>
        </w:rPr>
        <w:t xml:space="preserve"> signal before producing a cancellation or enhancement ANC signal.  The ANC Generator shall hold the </w:t>
      </w:r>
      <w:proofErr w:type="spellStart"/>
      <w:r w:rsidRPr="00245C47">
        <w:rPr>
          <w:rFonts w:cs="Arial"/>
        </w:rPr>
        <w:t>ActvNseMute_D_Rq</w:t>
      </w:r>
      <w:proofErr w:type="spellEnd"/>
      <w:r w:rsidRPr="00245C47">
        <w:rPr>
          <w:rFonts w:cs="Arial"/>
        </w:rPr>
        <w:t xml:space="preserve"> = Unmute for as long as it requires the audio channels/streams assigned for ANC/ESE usage to be unmuted.</w:t>
      </w:r>
    </w:p>
    <w:p w14:paraId="7D9275D5" w14:textId="77777777" w:rsidR="0046154B" w:rsidRPr="00245C47" w:rsidRDefault="00925A7C" w:rsidP="00500605">
      <w:pPr>
        <w:rPr>
          <w:rFonts w:cs="Arial"/>
        </w:rPr>
      </w:pPr>
    </w:p>
    <w:p w14:paraId="76BF6F6D" w14:textId="77777777" w:rsidR="003D5CAE" w:rsidRPr="00245C47" w:rsidRDefault="00F55D9B" w:rsidP="003D5CAE">
      <w:pPr>
        <w:rPr>
          <w:rFonts w:cs="Arial"/>
        </w:rPr>
      </w:pPr>
      <w:r w:rsidRPr="00245C47">
        <w:rPr>
          <w:rFonts w:cs="Arial"/>
        </w:rPr>
        <w:t xml:space="preserve">The ANC Generator is responsible for muting the ANC Amplifier via the </w:t>
      </w:r>
      <w:proofErr w:type="spellStart"/>
      <w:r w:rsidRPr="00245C47">
        <w:rPr>
          <w:rFonts w:cs="Arial"/>
        </w:rPr>
        <w:t>ActvNseMute_D_Rq</w:t>
      </w:r>
      <w:proofErr w:type="spellEnd"/>
      <w:r w:rsidRPr="00245C47">
        <w:rPr>
          <w:rFonts w:cs="Arial"/>
        </w:rPr>
        <w:t xml:space="preserve"> signal when the ANC Generator is no longer producing an ANC signal (</w:t>
      </w:r>
      <w:proofErr w:type="spellStart"/>
      <w:r w:rsidRPr="00245C47">
        <w:rPr>
          <w:rFonts w:cs="Arial"/>
        </w:rPr>
        <w:t>ex engine</w:t>
      </w:r>
      <w:proofErr w:type="spellEnd"/>
      <w:r w:rsidRPr="00245C47">
        <w:rPr>
          <w:rFonts w:cs="Arial"/>
        </w:rPr>
        <w:t xml:space="preserve"> off).  The ANC Generator shall hold the </w:t>
      </w:r>
      <w:proofErr w:type="spellStart"/>
      <w:r w:rsidRPr="00245C47">
        <w:rPr>
          <w:rFonts w:cs="Arial"/>
        </w:rPr>
        <w:t>ActvNseMute_D_Rq</w:t>
      </w:r>
      <w:proofErr w:type="spellEnd"/>
      <w:r w:rsidRPr="00245C47">
        <w:rPr>
          <w:rFonts w:cs="Arial"/>
        </w:rPr>
        <w:t xml:space="preserve"> = Mute when it does not require the audio channels/streams assigned for ANC/ESE </w:t>
      </w:r>
      <w:proofErr w:type="spellStart"/>
      <w:r w:rsidRPr="00245C47">
        <w:rPr>
          <w:rFonts w:cs="Arial"/>
        </w:rPr>
        <w:t>useage</w:t>
      </w:r>
      <w:proofErr w:type="spellEnd"/>
      <w:r w:rsidRPr="00245C47">
        <w:rPr>
          <w:rFonts w:cs="Arial"/>
        </w:rPr>
        <w:t xml:space="preserve"> to be unmuted.</w:t>
      </w:r>
    </w:p>
    <w:p w14:paraId="29229CF7" w14:textId="77777777" w:rsidR="0090687E" w:rsidRPr="00245C47" w:rsidRDefault="00925A7C" w:rsidP="003D5CAE">
      <w:pPr>
        <w:rPr>
          <w:rFonts w:cs="Arial"/>
        </w:rPr>
      </w:pPr>
    </w:p>
    <w:p w14:paraId="2FEC66A7" w14:textId="77777777" w:rsidR="0090687E" w:rsidRPr="00245C47" w:rsidRDefault="00F55D9B" w:rsidP="003D5CAE">
      <w:pPr>
        <w:rPr>
          <w:rFonts w:cs="Arial"/>
        </w:rPr>
      </w:pPr>
      <w:r w:rsidRPr="00245C47">
        <w:rPr>
          <w:rFonts w:cs="Arial"/>
        </w:rPr>
        <w:t xml:space="preserve">The ANC Amplifier shall set </w:t>
      </w:r>
      <w:proofErr w:type="spellStart"/>
      <w:r w:rsidRPr="00245C47">
        <w:rPr>
          <w:rFonts w:cs="Arial"/>
        </w:rPr>
        <w:t>ActvNseMute_D_Stat</w:t>
      </w:r>
      <w:proofErr w:type="spellEnd"/>
      <w:r w:rsidRPr="00245C47">
        <w:rPr>
          <w:rFonts w:cs="Arial"/>
        </w:rPr>
        <w:t xml:space="preserve"> to Mute or Not Muted based on the status of its ANC inputs.</w:t>
      </w:r>
    </w:p>
    <w:p w14:paraId="1B2AF3FB" w14:textId="77777777" w:rsidR="003D5CAE" w:rsidRPr="00245C47" w:rsidRDefault="00925A7C" w:rsidP="00500605">
      <w:pPr>
        <w:rPr>
          <w:rFonts w:cs="Arial"/>
        </w:rPr>
      </w:pPr>
    </w:p>
    <w:p w14:paraId="59DE9975" w14:textId="77777777" w:rsidR="00FE13E7" w:rsidRPr="00245C47" w:rsidRDefault="00F55D9B" w:rsidP="00500605">
      <w:pPr>
        <w:rPr>
          <w:rFonts w:cs="Arial"/>
        </w:rPr>
      </w:pPr>
      <w:r w:rsidRPr="00245C47">
        <w:rPr>
          <w:rFonts w:cs="Arial"/>
        </w:rPr>
        <w:t xml:space="preserve">The ANC Amplifier shall mute or unmute its ANC A2B input signals within </w:t>
      </w:r>
      <w:proofErr w:type="spellStart"/>
      <w:r w:rsidRPr="00245C47">
        <w:rPr>
          <w:rFonts w:cs="Arial"/>
        </w:rPr>
        <w:t>T_ANC_Rsp</w:t>
      </w:r>
      <w:proofErr w:type="spellEnd"/>
      <w:r w:rsidRPr="00245C47">
        <w:rPr>
          <w:rFonts w:cs="Arial"/>
        </w:rPr>
        <w:t xml:space="preserve"> of receiving the updated </w:t>
      </w:r>
      <w:proofErr w:type="spellStart"/>
      <w:r w:rsidRPr="00245C47">
        <w:rPr>
          <w:rFonts w:cs="Arial"/>
        </w:rPr>
        <w:t>ActvNseMute_D_Rq</w:t>
      </w:r>
      <w:proofErr w:type="spellEnd"/>
      <w:r w:rsidRPr="00245C47">
        <w:rPr>
          <w:rFonts w:cs="Arial"/>
        </w:rPr>
        <w:t xml:space="preserve"> signal (indicating a change in signal state).</w:t>
      </w:r>
    </w:p>
    <w:p w14:paraId="4BB1FCF6" w14:textId="77777777" w:rsidR="0080519D" w:rsidRPr="00245C47" w:rsidRDefault="00F55D9B" w:rsidP="0080519D">
      <w:pPr>
        <w:numPr>
          <w:ilvl w:val="0"/>
          <w:numId w:val="594"/>
        </w:numPr>
        <w:rPr>
          <w:rFonts w:cs="Arial"/>
        </w:rPr>
      </w:pPr>
      <w:r w:rsidRPr="00245C47">
        <w:rPr>
          <w:rFonts w:cs="Arial"/>
        </w:rPr>
        <w:t xml:space="preserve">When </w:t>
      </w:r>
      <w:proofErr w:type="spellStart"/>
      <w:r w:rsidRPr="00245C47">
        <w:rPr>
          <w:rFonts w:cs="Arial"/>
        </w:rPr>
        <w:t>ActvNseMute_D_Rq</w:t>
      </w:r>
      <w:proofErr w:type="spellEnd"/>
      <w:r w:rsidRPr="00245C47">
        <w:rPr>
          <w:rFonts w:cs="Arial"/>
        </w:rPr>
        <w:t xml:space="preserve"> is equal to Inactive the state is considered </w:t>
      </w:r>
      <w:proofErr w:type="gramStart"/>
      <w:r w:rsidRPr="00245C47">
        <w:rPr>
          <w:rFonts w:cs="Arial"/>
        </w:rPr>
        <w:t>unknown</w:t>
      </w:r>
      <w:proofErr w:type="gramEnd"/>
      <w:r w:rsidRPr="00245C47">
        <w:rPr>
          <w:rFonts w:cs="Arial"/>
        </w:rPr>
        <w:t xml:space="preserve"> and the ANC Amplifier shall treat this the same as a mute.</w:t>
      </w:r>
    </w:p>
    <w:p w14:paraId="064252F2" w14:textId="77777777" w:rsidR="003D5CAE" w:rsidRPr="00245C47" w:rsidRDefault="00925A7C" w:rsidP="00500605">
      <w:pPr>
        <w:rPr>
          <w:rFonts w:cs="Arial"/>
        </w:rPr>
      </w:pPr>
    </w:p>
    <w:p w14:paraId="3974BEC5" w14:textId="77777777" w:rsidR="00725254" w:rsidRPr="00245C47" w:rsidRDefault="00F55D9B" w:rsidP="00500605">
      <w:pPr>
        <w:rPr>
          <w:rFonts w:cs="Arial"/>
        </w:rPr>
      </w:pPr>
      <w:r w:rsidRPr="00245C47">
        <w:rPr>
          <w:rFonts w:cs="Arial"/>
        </w:rPr>
        <w:t xml:space="preserve">If the ANC Generator sent an unmuting request to the ANC </w:t>
      </w:r>
      <w:proofErr w:type="gramStart"/>
      <w:r w:rsidRPr="00245C47">
        <w:rPr>
          <w:rFonts w:cs="Arial"/>
        </w:rPr>
        <w:t>Amplifier</w:t>
      </w:r>
      <w:proofErr w:type="gramEnd"/>
      <w:r w:rsidRPr="00245C47">
        <w:rPr>
          <w:rFonts w:cs="Arial"/>
        </w:rPr>
        <w:t xml:space="preserve"> then the ANC Generator shall not generate the ANC signal until after it receives the </w:t>
      </w:r>
      <w:proofErr w:type="spellStart"/>
      <w:r w:rsidRPr="00245C47">
        <w:rPr>
          <w:rFonts w:cs="Arial"/>
        </w:rPr>
        <w:t>ActvNseMute_D_Stat</w:t>
      </w:r>
      <w:proofErr w:type="spellEnd"/>
      <w:r w:rsidRPr="00245C47">
        <w:rPr>
          <w:rFonts w:cs="Arial"/>
        </w:rPr>
        <w:t xml:space="preserve"> = Not Muted response.  </w:t>
      </w:r>
    </w:p>
    <w:p w14:paraId="4EC74F87" w14:textId="77777777" w:rsidR="00725254" w:rsidRPr="00245C47" w:rsidRDefault="00F55D9B" w:rsidP="00725254">
      <w:pPr>
        <w:numPr>
          <w:ilvl w:val="0"/>
          <w:numId w:val="593"/>
        </w:numPr>
        <w:rPr>
          <w:rFonts w:cs="Arial"/>
        </w:rPr>
      </w:pPr>
      <w:r w:rsidRPr="00245C47">
        <w:rPr>
          <w:rFonts w:cs="Arial"/>
          <w:u w:val="single"/>
        </w:rPr>
        <w:t>Note</w:t>
      </w:r>
      <w:r w:rsidRPr="00245C47">
        <w:rPr>
          <w:rFonts w:cs="Arial"/>
        </w:rPr>
        <w:t xml:space="preserve">: the ANC Generator can initiate a retry strategy if it does not get a response or since the </w:t>
      </w:r>
      <w:proofErr w:type="spellStart"/>
      <w:r w:rsidRPr="00245C47">
        <w:rPr>
          <w:rFonts w:cs="Arial"/>
        </w:rPr>
        <w:t>ActvNseMute_D_Rq</w:t>
      </w:r>
      <w:proofErr w:type="spellEnd"/>
      <w:r w:rsidRPr="00245C47">
        <w:rPr>
          <w:rFonts w:cs="Arial"/>
        </w:rPr>
        <w:t xml:space="preserve"> is event-periodic the next periodic loop would effectively be a retry.</w:t>
      </w:r>
    </w:p>
    <w:p w14:paraId="4F42BE37" w14:textId="77777777" w:rsidR="00725254" w:rsidRPr="00245C47" w:rsidRDefault="00925A7C" w:rsidP="00500605">
      <w:pPr>
        <w:rPr>
          <w:rFonts w:cs="Arial"/>
        </w:rPr>
      </w:pPr>
    </w:p>
    <w:p w14:paraId="4E882B75" w14:textId="77777777" w:rsidR="00725254" w:rsidRPr="00245C47" w:rsidRDefault="00F55D9B" w:rsidP="00500605">
      <w:pPr>
        <w:rPr>
          <w:rFonts w:cs="Arial"/>
        </w:rPr>
      </w:pPr>
      <w:r w:rsidRPr="00245C47">
        <w:rPr>
          <w:rFonts w:cs="Arial"/>
        </w:rPr>
        <w:t>See sequence diagrams for examples of muting/unmuting events</w:t>
      </w:r>
    </w:p>
    <w:p w14:paraId="58F7FB6C" w14:textId="77777777" w:rsidR="00FE13E7" w:rsidRPr="00245C47" w:rsidRDefault="00925A7C" w:rsidP="00500605">
      <w:pPr>
        <w:rPr>
          <w:rFonts w:cs="Arial"/>
        </w:rPr>
      </w:pPr>
    </w:p>
    <w:p w14:paraId="3C7548DC" w14:textId="77777777" w:rsidR="007917DC" w:rsidRDefault="00F55D9B" w:rsidP="006830A8">
      <w:pPr>
        <w:pStyle w:val="Heading4"/>
      </w:pPr>
      <w:r w:rsidRPr="00B9479B">
        <w:t>PWRMAN-TMR-REQ-347957/A-</w:t>
      </w:r>
      <w:proofErr w:type="spellStart"/>
      <w:r w:rsidRPr="00B9479B">
        <w:t>T_ANC_Rsp</w:t>
      </w:r>
      <w:proofErr w:type="spellEnd"/>
    </w:p>
    <w:p w14:paraId="7A78E59A" w14:textId="77777777" w:rsidR="0091772B" w:rsidRPr="0091772B" w:rsidRDefault="00925A7C"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14:paraId="405D65FE" w14:textId="77777777"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14:paraId="0B0D424E" w14:textId="77777777" w:rsidR="007917DC" w:rsidRDefault="00F55D9B">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16B55978" w14:textId="77777777" w:rsidR="007917DC" w:rsidRDefault="00F55D9B">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46360DBC" w14:textId="77777777" w:rsidR="007917DC" w:rsidRDefault="00F55D9B">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22B9C788" w14:textId="77777777" w:rsidR="007917DC" w:rsidRDefault="00F55D9B">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4C2864E7" w14:textId="77777777" w:rsidR="007917DC" w:rsidRDefault="00F55D9B">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44B3CA1C" w14:textId="77777777" w:rsidR="007917DC" w:rsidRDefault="00F55D9B">
            <w:pPr>
              <w:spacing w:line="276" w:lineRule="auto"/>
              <w:jc w:val="center"/>
              <w:rPr>
                <w:rFonts w:ascii="Univers" w:eastAsia="Times New Roman" w:hAnsi="Univers" w:cs="Arial"/>
                <w:b/>
                <w:sz w:val="14"/>
                <w:szCs w:val="14"/>
              </w:rPr>
            </w:pPr>
            <w:r>
              <w:rPr>
                <w:rFonts w:cs="Arial"/>
                <w:b/>
                <w:sz w:val="14"/>
                <w:szCs w:val="14"/>
              </w:rPr>
              <w:t>Default</w:t>
            </w:r>
          </w:p>
        </w:tc>
      </w:tr>
      <w:tr w:rsidR="007917DC" w14:paraId="480C561D" w14:textId="77777777"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5A1EA899" w14:textId="77777777" w:rsidR="007917DC" w:rsidRPr="00DF054A" w:rsidRDefault="00F55D9B">
            <w:pPr>
              <w:spacing w:line="276" w:lineRule="auto"/>
              <w:rPr>
                <w:rFonts w:ascii="Univers" w:eastAsia="Times New Roman" w:hAnsi="Univers" w:cs="Arial"/>
                <w:sz w:val="14"/>
                <w:szCs w:val="14"/>
              </w:rPr>
            </w:pPr>
            <w:proofErr w:type="spellStart"/>
            <w:r w:rsidRPr="00DF054A">
              <w:rPr>
                <w:rFonts w:cs="Arial"/>
                <w:sz w:val="14"/>
                <w:szCs w:val="14"/>
              </w:rPr>
              <w:t>T_ANC_Rsp</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6536E1ED" w14:textId="77777777" w:rsidR="00F64612" w:rsidRPr="00776454" w:rsidRDefault="00F55D9B" w:rsidP="00F64612">
            <w:pPr>
              <w:rPr>
                <w:rFonts w:cs="Arial"/>
                <w:sz w:val="16"/>
                <w:szCs w:val="16"/>
              </w:rPr>
            </w:pPr>
            <w:r w:rsidRPr="00776454">
              <w:rPr>
                <w:rFonts w:cs="Arial"/>
                <w:sz w:val="16"/>
                <w:szCs w:val="16"/>
              </w:rPr>
              <w:t xml:space="preserve">Maximum time the ANC Amplifier shall take to respond to the </w:t>
            </w:r>
            <w:proofErr w:type="spellStart"/>
            <w:r w:rsidRPr="00776454">
              <w:rPr>
                <w:rFonts w:cs="Arial"/>
                <w:sz w:val="16"/>
                <w:szCs w:val="16"/>
              </w:rPr>
              <w:t>ActvNseMute_D_Rq</w:t>
            </w:r>
            <w:proofErr w:type="spellEnd"/>
            <w:r w:rsidRPr="00776454">
              <w:rPr>
                <w:rFonts w:cs="Arial"/>
                <w:sz w:val="16"/>
                <w:szCs w:val="16"/>
              </w:rPr>
              <w:t xml:space="preserve"> signal.  The response will be in the </w:t>
            </w:r>
            <w:proofErr w:type="spellStart"/>
            <w:r w:rsidRPr="00776454">
              <w:rPr>
                <w:rFonts w:cs="Arial"/>
                <w:sz w:val="16"/>
                <w:szCs w:val="16"/>
              </w:rPr>
              <w:t>ActvNseMute_D_Stat</w:t>
            </w:r>
            <w:proofErr w:type="spellEnd"/>
            <w:r w:rsidRPr="00776454">
              <w:rPr>
                <w:rFonts w:cs="Arial"/>
                <w:sz w:val="16"/>
                <w:szCs w:val="16"/>
              </w:rPr>
              <w:t xml:space="preserve"> signal.</w:t>
            </w:r>
          </w:p>
          <w:p w14:paraId="058633F7" w14:textId="77777777" w:rsidR="00F64612" w:rsidRPr="00776454" w:rsidRDefault="00925A7C" w:rsidP="00F64612">
            <w:pPr>
              <w:rPr>
                <w:rFonts w:cs="Arial"/>
                <w:sz w:val="16"/>
                <w:szCs w:val="16"/>
              </w:rPr>
            </w:pPr>
          </w:p>
          <w:p w14:paraId="08844FAB" w14:textId="77777777" w:rsidR="00F64612" w:rsidRPr="00776454" w:rsidRDefault="00F55D9B" w:rsidP="00F64612">
            <w:pPr>
              <w:rPr>
                <w:rFonts w:cs="Arial"/>
                <w:sz w:val="16"/>
                <w:szCs w:val="16"/>
              </w:rPr>
            </w:pPr>
            <w:r w:rsidRPr="00776454">
              <w:rPr>
                <w:rFonts w:cs="Arial"/>
                <w:sz w:val="16"/>
                <w:szCs w:val="16"/>
              </w:rPr>
              <w:t>Maximum time defined as the default value</w:t>
            </w:r>
          </w:p>
          <w:p w14:paraId="56F10ACB" w14:textId="77777777" w:rsidR="00500605" w:rsidRPr="00776454" w:rsidRDefault="00925A7C" w:rsidP="00500605">
            <w:pPr>
              <w:rPr>
                <w:rFonts w:cs="Arial"/>
                <w:sz w:val="16"/>
                <w:szCs w:val="16"/>
              </w:rPr>
            </w:pPr>
          </w:p>
          <w:p w14:paraId="7837E602" w14:textId="77777777" w:rsidR="007917DC" w:rsidRDefault="00925A7C">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137FD9E2" w14:textId="77777777" w:rsidR="007917DC" w:rsidRDefault="00F55D9B">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14:paraId="2AD67005" w14:textId="77777777" w:rsidR="007917DC" w:rsidRDefault="00925A7C">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14:paraId="7F943D24" w14:textId="77777777" w:rsidR="007917DC" w:rsidRDefault="00925A7C">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14:paraId="74FA794C" w14:textId="77777777" w:rsidR="007917DC" w:rsidRDefault="00F55D9B">
            <w:pPr>
              <w:spacing w:line="276" w:lineRule="auto"/>
              <w:jc w:val="center"/>
              <w:rPr>
                <w:rFonts w:ascii="Univers" w:eastAsia="Times New Roman" w:hAnsi="Univers" w:cs="Arial"/>
                <w:sz w:val="14"/>
                <w:szCs w:val="14"/>
              </w:rPr>
            </w:pPr>
            <w:r>
              <w:rPr>
                <w:rFonts w:cs="Arial"/>
                <w:sz w:val="14"/>
                <w:szCs w:val="14"/>
              </w:rPr>
              <w:t>150</w:t>
            </w:r>
          </w:p>
        </w:tc>
      </w:tr>
    </w:tbl>
    <w:p w14:paraId="1C5079F8" w14:textId="77777777" w:rsidR="005A201A" w:rsidRPr="00B01CDD" w:rsidRDefault="00925A7C" w:rsidP="00B01CDD">
      <w:pPr>
        <w:rPr>
          <w:sz w:val="14"/>
          <w:szCs w:val="14"/>
        </w:rPr>
      </w:pPr>
    </w:p>
    <w:p w14:paraId="5663D3FE" w14:textId="77777777" w:rsidR="00406F39" w:rsidRDefault="00F55D9B" w:rsidP="006830A8">
      <w:pPr>
        <w:pStyle w:val="Heading3"/>
      </w:pPr>
      <w:bookmarkStart w:id="302" w:name="_Toc94796031"/>
      <w:r>
        <w:t>Sequence Diagrams</w:t>
      </w:r>
      <w:bookmarkEnd w:id="302"/>
    </w:p>
    <w:p w14:paraId="4EC89A41" w14:textId="77777777" w:rsidR="00406F39" w:rsidRDefault="00F55D9B" w:rsidP="006830A8">
      <w:pPr>
        <w:pStyle w:val="Heading4"/>
      </w:pPr>
      <w:r>
        <w:t>PWRMAN-SD-REQ-347958/A-Unmuting for ANC</w:t>
      </w:r>
    </w:p>
    <w:p w14:paraId="00D2876F" w14:textId="77777777" w:rsidR="00500605" w:rsidRDefault="00F55D9B" w:rsidP="00500605">
      <w:r>
        <w:t>Pre-Condition:  ANC Amplifier has its ANC inputs muted</w:t>
      </w:r>
    </w:p>
    <w:p w14:paraId="27A25C4E" w14:textId="77777777" w:rsidR="00F543A7" w:rsidRDefault="00925A7C" w:rsidP="00500605"/>
    <w:p w14:paraId="1ABBF1E8" w14:textId="77777777" w:rsidR="0023517E" w:rsidRDefault="00F55D9B" w:rsidP="006830A8">
      <w:pPr>
        <w:jc w:val="center"/>
      </w:pPr>
      <w:r w:rsidRPr="0020109D">
        <w:rPr>
          <w:noProof/>
        </w:rPr>
        <w:lastRenderedPageBreak/>
        <w:drawing>
          <wp:inline distT="0" distB="0" distL="0" distR="0" wp14:anchorId="6C41C490" wp14:editId="321EBCFA">
            <wp:extent cx="4834393" cy="4882930"/>
            <wp:effectExtent l="0" t="0" r="4445" b="0"/>
            <wp:docPr id="26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6113" cy="4894768"/>
                    </a:xfrm>
                    <a:prstGeom prst="rect">
                      <a:avLst/>
                    </a:prstGeom>
                    <a:noFill/>
                    <a:ln>
                      <a:noFill/>
                    </a:ln>
                  </pic:spPr>
                </pic:pic>
              </a:graphicData>
            </a:graphic>
          </wp:inline>
        </w:drawing>
      </w:r>
    </w:p>
    <w:p w14:paraId="373C20E5" w14:textId="77777777" w:rsidR="00406F39" w:rsidRDefault="00F55D9B" w:rsidP="006830A8">
      <w:pPr>
        <w:pStyle w:val="Heading4"/>
      </w:pPr>
      <w:r>
        <w:t>PWRMAN-SD-REQ-347959/A-Muting for ANC</w:t>
      </w:r>
    </w:p>
    <w:p w14:paraId="18C6B797" w14:textId="77777777" w:rsidR="00500605" w:rsidRDefault="00F55D9B" w:rsidP="00500605">
      <w:r>
        <w:t>Pre-Condition: ANC Amplifier has its ANC inputs unmuted</w:t>
      </w:r>
    </w:p>
    <w:p w14:paraId="1A7DD51A" w14:textId="77777777" w:rsidR="00190488" w:rsidRDefault="00925A7C" w:rsidP="00500605"/>
    <w:p w14:paraId="68651797" w14:textId="77777777" w:rsidR="00D66983" w:rsidRDefault="00F55D9B" w:rsidP="006830A8">
      <w:pPr>
        <w:jc w:val="center"/>
      </w:pPr>
      <w:r w:rsidRPr="0051005F">
        <w:rPr>
          <w:noProof/>
        </w:rPr>
        <w:lastRenderedPageBreak/>
        <w:drawing>
          <wp:inline distT="0" distB="0" distL="0" distR="0" wp14:anchorId="6044959D" wp14:editId="422C9D39">
            <wp:extent cx="4540195" cy="4158369"/>
            <wp:effectExtent l="0" t="0" r="0" b="0"/>
            <wp:docPr id="26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7893" cy="4165420"/>
                    </a:xfrm>
                    <a:prstGeom prst="rect">
                      <a:avLst/>
                    </a:prstGeom>
                    <a:noFill/>
                    <a:ln>
                      <a:noFill/>
                    </a:ln>
                  </pic:spPr>
                </pic:pic>
              </a:graphicData>
            </a:graphic>
          </wp:inline>
        </w:drawing>
      </w:r>
    </w:p>
    <w:p w14:paraId="0946F132" w14:textId="77777777" w:rsidR="008B19BF" w:rsidRDefault="00F55D9B">
      <w:pPr>
        <w:spacing w:after="200" w:line="276" w:lineRule="auto"/>
      </w:pPr>
      <w:r>
        <w:br w:type="page"/>
      </w:r>
    </w:p>
    <w:p w14:paraId="6AF68D81" w14:textId="77777777" w:rsidR="00406F39" w:rsidRDefault="00F55D9B" w:rsidP="006830A8">
      <w:pPr>
        <w:pStyle w:val="Heading2"/>
      </w:pPr>
      <w:bookmarkStart w:id="303" w:name="_Toc94796032"/>
      <w:r w:rsidRPr="00B9479B">
        <w:lastRenderedPageBreak/>
        <w:t xml:space="preserve">PWRMAN-FUN-REQ-465759/A-Headlamp Power </w:t>
      </w:r>
      <w:proofErr w:type="spellStart"/>
      <w:r w:rsidRPr="00B9479B">
        <w:t>Moding</w:t>
      </w:r>
      <w:bookmarkEnd w:id="303"/>
      <w:proofErr w:type="spellEnd"/>
    </w:p>
    <w:p w14:paraId="0F9F727F" w14:textId="77777777" w:rsidR="00500605" w:rsidRDefault="00925A7C" w:rsidP="00500605"/>
    <w:p w14:paraId="72F82F0D" w14:textId="77777777" w:rsidR="00406F39" w:rsidRDefault="00F55D9B" w:rsidP="006830A8">
      <w:pPr>
        <w:pStyle w:val="Heading3"/>
      </w:pPr>
      <w:bookmarkStart w:id="304" w:name="_Toc94796033"/>
      <w:r>
        <w:t>Overview</w:t>
      </w:r>
      <w:bookmarkEnd w:id="304"/>
    </w:p>
    <w:p w14:paraId="3631F96A" w14:textId="77777777" w:rsidR="009F0799" w:rsidRDefault="00F55D9B" w:rsidP="00EB6757">
      <w:pPr>
        <w:rPr>
          <w:rFonts w:cs="Arial"/>
        </w:rPr>
      </w:pPr>
      <w:r w:rsidRPr="009E1EC8">
        <w:rPr>
          <w:rFonts w:cs="Arial"/>
        </w:rPr>
        <w:t xml:space="preserve">The headlamp </w:t>
      </w:r>
      <w:r w:rsidRPr="00EB6757">
        <w:rPr>
          <w:rFonts w:cs="Arial"/>
        </w:rPr>
        <w:t xml:space="preserve">power </w:t>
      </w:r>
      <w:proofErr w:type="spellStart"/>
      <w:r w:rsidRPr="00EB6757">
        <w:rPr>
          <w:rFonts w:cs="Arial"/>
        </w:rPr>
        <w:t>moding</w:t>
      </w:r>
      <w:proofErr w:type="spellEnd"/>
      <w:r w:rsidRPr="00EB6757">
        <w:rPr>
          <w:rFonts w:cs="Arial"/>
        </w:rPr>
        <w:t xml:space="preserve"> function supports the headlamp soft switch feature when the headlamp soft switch is supported on the HMI.  Headlamp Power Mode </w:t>
      </w:r>
      <w:r>
        <w:rPr>
          <w:rFonts w:cs="Arial"/>
        </w:rPr>
        <w:t>enables the headlamp soft HMI switch to be available on the HMI when the infotainment audio system has powered down (</w:t>
      </w:r>
      <w:proofErr w:type="spellStart"/>
      <w:r>
        <w:rPr>
          <w:rFonts w:cs="Arial"/>
        </w:rPr>
        <w:t>ex not</w:t>
      </w:r>
      <w:proofErr w:type="spellEnd"/>
      <w:r>
        <w:rPr>
          <w:rFonts w:cs="Arial"/>
        </w:rPr>
        <w:t xml:space="preserve"> in Functional </w:t>
      </w:r>
      <w:proofErr w:type="spellStart"/>
      <w:r>
        <w:rPr>
          <w:rFonts w:cs="Arial"/>
        </w:rPr>
        <w:t>MMActive</w:t>
      </w:r>
      <w:proofErr w:type="spellEnd"/>
      <w:r>
        <w:rPr>
          <w:rFonts w:cs="Arial"/>
        </w:rPr>
        <w:t>).</w:t>
      </w:r>
    </w:p>
    <w:p w14:paraId="363A1C5E" w14:textId="77777777" w:rsidR="009E1EC8" w:rsidRPr="00EB6757" w:rsidRDefault="00925A7C" w:rsidP="00500605">
      <w:pPr>
        <w:rPr>
          <w:rFonts w:cs="Arial"/>
        </w:rPr>
      </w:pPr>
    </w:p>
    <w:p w14:paraId="6E5F1936" w14:textId="77777777" w:rsidR="009E1EC8" w:rsidRPr="00EB6757" w:rsidRDefault="00F55D9B" w:rsidP="00500605">
      <w:pPr>
        <w:rPr>
          <w:rFonts w:cs="Arial"/>
        </w:rPr>
      </w:pPr>
      <w:r w:rsidRPr="00EB6757">
        <w:rPr>
          <w:rFonts w:cs="Arial"/>
        </w:rPr>
        <w:t xml:space="preserve">For the non-power </w:t>
      </w:r>
      <w:proofErr w:type="spellStart"/>
      <w:r w:rsidRPr="00EB6757">
        <w:rPr>
          <w:rFonts w:cs="Arial"/>
        </w:rPr>
        <w:t>moding</w:t>
      </w:r>
      <w:proofErr w:type="spellEnd"/>
      <w:r w:rsidRPr="00EB6757">
        <w:rPr>
          <w:rFonts w:cs="Arial"/>
        </w:rPr>
        <w:t xml:space="preserve"> implementations of the headlamp soft switch </w:t>
      </w:r>
      <w:r>
        <w:rPr>
          <w:rFonts w:cs="Arial"/>
        </w:rPr>
        <w:t xml:space="preserve">such as the request / response interface for selecting headlamp states with the soft switch </w:t>
      </w:r>
      <w:r w:rsidRPr="00EB6757">
        <w:rPr>
          <w:rFonts w:cs="Arial"/>
        </w:rPr>
        <w:t>reference the “Exterior Lights Soft Switch SPSS”.</w:t>
      </w:r>
    </w:p>
    <w:p w14:paraId="51572F5E" w14:textId="77777777" w:rsidR="009E1EC8" w:rsidRPr="009E1EC8" w:rsidRDefault="00925A7C" w:rsidP="00500605">
      <w:pPr>
        <w:rPr>
          <w:rFonts w:cs="Arial"/>
        </w:rPr>
      </w:pPr>
    </w:p>
    <w:p w14:paraId="18C101A4" w14:textId="77777777" w:rsidR="00406F39" w:rsidRDefault="00F55D9B" w:rsidP="006830A8">
      <w:pPr>
        <w:pStyle w:val="Heading3"/>
      </w:pPr>
      <w:bookmarkStart w:id="305" w:name="_Toc94796034"/>
      <w:r>
        <w:t>Physical Mapping of Classes</w:t>
      </w:r>
      <w:bookmarkEnd w:id="305"/>
    </w:p>
    <w:p w14:paraId="3F68B7E9" w14:textId="77777777" w:rsidR="004072F3" w:rsidRPr="004072F3" w:rsidRDefault="00F55D9B" w:rsidP="004072F3">
      <w:pPr>
        <w:rPr>
          <w:rFonts w:cs="Arial"/>
        </w:rPr>
      </w:pPr>
      <w:r w:rsidRPr="004072F3">
        <w:rPr>
          <w:rFonts w:cs="Arial"/>
        </w:rPr>
        <w:t>The table below shows how the logical classes may be mapped to physical modules for the</w:t>
      </w:r>
      <w:r>
        <w:rPr>
          <w:rFonts w:cs="Arial"/>
        </w:rPr>
        <w:t xml:space="preserve"> Headlamp Power Mode feature</w:t>
      </w:r>
      <w:r w:rsidRPr="004072F3">
        <w:rPr>
          <w:rFonts w:cs="Arial"/>
        </w:rPr>
        <w:t xml:space="preserve">.  The table below covers the lead program. </w:t>
      </w:r>
    </w:p>
    <w:p w14:paraId="2F643C7D" w14:textId="77777777" w:rsidR="004072F3" w:rsidRPr="004072F3" w:rsidRDefault="00925A7C" w:rsidP="004072F3">
      <w:pPr>
        <w:rPr>
          <w:rFonts w:cs="Arial"/>
        </w:rPr>
      </w:pPr>
    </w:p>
    <w:p w14:paraId="33714EE5" w14:textId="77777777" w:rsidR="004072F3" w:rsidRPr="004072F3" w:rsidRDefault="00F55D9B" w:rsidP="004072F3">
      <w:pPr>
        <w:rPr>
          <w:rFonts w:cs="Arial"/>
        </w:rPr>
      </w:pPr>
      <w:r w:rsidRPr="004072F3">
        <w:rPr>
          <w:rFonts w:cs="Arial"/>
        </w:rPr>
        <w:t>At the time the specification was written the below table was the latest.  If there are additional modules deployed to the class descriptions or the vehicle architecture changed since the spec was written and released, then the applicable implementation guide class description would cover those modules.  If there is a conflict between the implementation guide and the table below the implementation guide takes precedent.</w:t>
      </w:r>
    </w:p>
    <w:p w14:paraId="1CEC659C" w14:textId="77777777" w:rsidR="004072F3" w:rsidRPr="004072F3" w:rsidRDefault="00925A7C" w:rsidP="004072F3">
      <w:pPr>
        <w:rPr>
          <w:rFonts w:cs="Arial"/>
        </w:rPr>
      </w:pPr>
    </w:p>
    <w:tbl>
      <w:tblPr>
        <w:tblStyle w:val="TableGrid"/>
        <w:tblW w:w="0" w:type="auto"/>
        <w:jc w:val="center"/>
        <w:tblLook w:val="04A0" w:firstRow="1" w:lastRow="0" w:firstColumn="1" w:lastColumn="0" w:noHBand="0" w:noVBand="1"/>
      </w:tblPr>
      <w:tblGrid>
        <w:gridCol w:w="3060"/>
        <w:gridCol w:w="2880"/>
      </w:tblGrid>
      <w:tr w:rsidR="004072F3" w:rsidRPr="004072F3" w14:paraId="2E17568C" w14:textId="77777777" w:rsidTr="004072F3">
        <w:trP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402D0EA" w14:textId="77777777" w:rsidR="004072F3" w:rsidRPr="004072F3" w:rsidRDefault="00F55D9B">
            <w:pPr>
              <w:rPr>
                <w:rFonts w:cs="Arial"/>
                <w:b/>
              </w:rPr>
            </w:pPr>
            <w:r w:rsidRPr="004072F3">
              <w:rPr>
                <w:rFonts w:cs="Arial"/>
                <w:b/>
              </w:rPr>
              <w:t>Logical Class</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B15602C" w14:textId="77777777" w:rsidR="004072F3" w:rsidRPr="004072F3" w:rsidRDefault="00F55D9B">
            <w:pPr>
              <w:jc w:val="center"/>
              <w:rPr>
                <w:rFonts w:cs="Arial"/>
                <w:b/>
              </w:rPr>
            </w:pPr>
            <w:r w:rsidRPr="004072F3">
              <w:rPr>
                <w:rFonts w:cs="Arial"/>
                <w:b/>
              </w:rPr>
              <w:t>Physical Module (ECU)</w:t>
            </w:r>
          </w:p>
        </w:tc>
      </w:tr>
      <w:tr w:rsidR="004072F3" w:rsidRPr="004072F3" w14:paraId="75CC3D46" w14:textId="77777777" w:rsidTr="004072F3">
        <w:trP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5FF553" w14:textId="77777777" w:rsidR="004072F3" w:rsidRPr="004072F3" w:rsidRDefault="00F55D9B">
            <w:pPr>
              <w:rPr>
                <w:rFonts w:cs="Arial"/>
              </w:rPr>
            </w:pPr>
            <w:r w:rsidRPr="000912FC">
              <w:rPr>
                <w:rFonts w:cs="Arial"/>
              </w:rPr>
              <w:t>Headlamp Power Mode Infotainment Server</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536166" w14:textId="77777777" w:rsidR="004072F3" w:rsidRPr="004072F3" w:rsidRDefault="00F55D9B">
            <w:pPr>
              <w:jc w:val="center"/>
              <w:rPr>
                <w:rFonts w:cs="Arial"/>
              </w:rPr>
            </w:pPr>
            <w:r w:rsidRPr="004072F3">
              <w:rPr>
                <w:rFonts w:cs="Arial"/>
              </w:rPr>
              <w:t>APIM</w:t>
            </w:r>
          </w:p>
        </w:tc>
      </w:tr>
      <w:tr w:rsidR="00A31FF1" w:rsidRPr="004072F3" w14:paraId="201C4566" w14:textId="77777777" w:rsidTr="004072F3">
        <w:trP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7A19D" w14:textId="77777777" w:rsidR="00A31FF1" w:rsidRDefault="00F55D9B">
            <w:pPr>
              <w:rPr>
                <w:rFonts w:cs="Arial"/>
              </w:rPr>
            </w:pPr>
            <w:r>
              <w:rPr>
                <w:rFonts w:cs="Arial"/>
              </w:rPr>
              <w:t>Headlamp Server Module</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FCF30" w14:textId="77777777" w:rsidR="00A31FF1" w:rsidRPr="004072F3" w:rsidRDefault="00F55D9B">
            <w:pPr>
              <w:jc w:val="center"/>
              <w:rPr>
                <w:rFonts w:cs="Arial"/>
              </w:rPr>
            </w:pPr>
            <w:r>
              <w:rPr>
                <w:rFonts w:cs="Arial"/>
              </w:rPr>
              <w:t>BCM</w:t>
            </w:r>
          </w:p>
        </w:tc>
      </w:tr>
    </w:tbl>
    <w:p w14:paraId="779F0F2D" w14:textId="77777777" w:rsidR="00500605" w:rsidRPr="004072F3" w:rsidRDefault="00925A7C" w:rsidP="00500605">
      <w:pPr>
        <w:rPr>
          <w:rFonts w:cs="Arial"/>
        </w:rPr>
      </w:pPr>
    </w:p>
    <w:p w14:paraId="2C16293C" w14:textId="77777777" w:rsidR="00406F39" w:rsidRDefault="00F55D9B" w:rsidP="006830A8">
      <w:pPr>
        <w:pStyle w:val="Heading3"/>
      </w:pPr>
      <w:bookmarkStart w:id="306" w:name="_Toc94796035"/>
      <w:r>
        <w:t>Interface Requirements</w:t>
      </w:r>
      <w:bookmarkEnd w:id="306"/>
    </w:p>
    <w:p w14:paraId="6938AE3F" w14:textId="77777777" w:rsidR="00406F39" w:rsidRDefault="00F55D9B" w:rsidP="006830A8">
      <w:pPr>
        <w:pStyle w:val="Heading4"/>
      </w:pPr>
      <w:r w:rsidRPr="00B9479B">
        <w:t>MD-REQ-473178/A-</w:t>
      </w:r>
      <w:proofErr w:type="spellStart"/>
      <w:r w:rsidRPr="00B9479B">
        <w:t>HeadLghtSwtch_D_Stat</w:t>
      </w:r>
      <w:proofErr w:type="spellEnd"/>
    </w:p>
    <w:p w14:paraId="3E81A3B8" w14:textId="77777777" w:rsidR="00AA62A9" w:rsidRPr="00AA62A9" w:rsidRDefault="00F55D9B" w:rsidP="00AA62A9">
      <w:pPr>
        <w:rPr>
          <w:rFonts w:cs="Arial"/>
        </w:rPr>
      </w:pPr>
      <w:r w:rsidRPr="00AA62A9">
        <w:rPr>
          <w:rFonts w:cs="Arial"/>
        </w:rPr>
        <w:t>Message Type:  Status</w:t>
      </w:r>
    </w:p>
    <w:p w14:paraId="0E7294DA" w14:textId="77777777" w:rsidR="00AA62A9" w:rsidRPr="00AA62A9" w:rsidRDefault="00925A7C" w:rsidP="00AA62A9">
      <w:pPr>
        <w:rPr>
          <w:rFonts w:cs="Arial"/>
        </w:rPr>
      </w:pPr>
    </w:p>
    <w:p w14:paraId="5CC51BDA" w14:textId="77777777" w:rsidR="00AA62A9" w:rsidRPr="00AA62A9" w:rsidRDefault="00F55D9B" w:rsidP="00AA62A9">
      <w:pPr>
        <w:rPr>
          <w:rFonts w:cs="Arial"/>
        </w:rPr>
      </w:pPr>
      <w:r w:rsidRPr="00AA62A9">
        <w:rPr>
          <w:rFonts w:cs="Arial"/>
        </w:rPr>
        <w:t>Signal from the Headlamp Server module with the status of the headlamp</w:t>
      </w:r>
      <w:r>
        <w:rPr>
          <w:rFonts w:cs="Arial"/>
        </w:rPr>
        <w:t xml:space="preserve"> </w:t>
      </w:r>
    </w:p>
    <w:p w14:paraId="10CA5DEE" w14:textId="77777777" w:rsidR="00AA62A9" w:rsidRPr="00AA62A9" w:rsidRDefault="00925A7C" w:rsidP="00AA62A9">
      <w:pPr>
        <w:rPr>
          <w:rFonts w:cs="Arial"/>
        </w:rPr>
      </w:pPr>
    </w:p>
    <w:tbl>
      <w:tblPr>
        <w:tblW w:w="9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5"/>
        <w:gridCol w:w="3060"/>
        <w:gridCol w:w="990"/>
        <w:gridCol w:w="3050"/>
      </w:tblGrid>
      <w:tr w:rsidR="00AA62A9" w:rsidRPr="00AA62A9" w14:paraId="3A3ADCFD" w14:textId="77777777" w:rsidTr="00AA62A9">
        <w:trPr>
          <w:jc w:val="center"/>
        </w:trPr>
        <w:tc>
          <w:tcPr>
            <w:tcW w:w="2515" w:type="dxa"/>
            <w:tcBorders>
              <w:top w:val="single" w:sz="4" w:space="0" w:color="auto"/>
              <w:left w:val="single" w:sz="4" w:space="0" w:color="auto"/>
              <w:bottom w:val="single" w:sz="4" w:space="0" w:color="auto"/>
              <w:right w:val="single" w:sz="4" w:space="0" w:color="auto"/>
            </w:tcBorders>
            <w:hideMark/>
          </w:tcPr>
          <w:p w14:paraId="3E821DDF" w14:textId="77777777" w:rsidR="00AA62A9" w:rsidRPr="00AA62A9" w:rsidRDefault="00F55D9B">
            <w:pPr>
              <w:spacing w:line="276" w:lineRule="auto"/>
              <w:rPr>
                <w:rFonts w:cs="Arial"/>
                <w:b/>
              </w:rPr>
            </w:pPr>
            <w:r w:rsidRPr="00AA62A9">
              <w:rPr>
                <w:rFonts w:cs="Arial"/>
                <w:b/>
              </w:rPr>
              <w:t>Logical Signal Name</w:t>
            </w:r>
          </w:p>
        </w:tc>
        <w:tc>
          <w:tcPr>
            <w:tcW w:w="3060" w:type="dxa"/>
            <w:tcBorders>
              <w:top w:val="single" w:sz="4" w:space="0" w:color="auto"/>
              <w:left w:val="single" w:sz="4" w:space="0" w:color="auto"/>
              <w:bottom w:val="single" w:sz="4" w:space="0" w:color="auto"/>
              <w:right w:val="single" w:sz="4" w:space="0" w:color="auto"/>
            </w:tcBorders>
            <w:hideMark/>
          </w:tcPr>
          <w:p w14:paraId="20C0C683" w14:textId="77777777" w:rsidR="00AA62A9" w:rsidRPr="00AA62A9" w:rsidRDefault="00F55D9B">
            <w:pPr>
              <w:spacing w:line="276" w:lineRule="auto"/>
              <w:rPr>
                <w:rFonts w:cs="Arial"/>
                <w:b/>
              </w:rPr>
            </w:pPr>
            <w:r w:rsidRPr="00AA62A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1E8C428B" w14:textId="77777777" w:rsidR="00AA62A9" w:rsidRPr="00AA62A9" w:rsidRDefault="00F55D9B">
            <w:pPr>
              <w:spacing w:line="276" w:lineRule="auto"/>
              <w:rPr>
                <w:rFonts w:cs="Arial"/>
                <w:b/>
              </w:rPr>
            </w:pPr>
            <w:r w:rsidRPr="00AA62A9">
              <w:rPr>
                <w:rFonts w:cs="Arial"/>
                <w:b/>
              </w:rPr>
              <w:t>Value</w:t>
            </w:r>
          </w:p>
        </w:tc>
        <w:tc>
          <w:tcPr>
            <w:tcW w:w="3050" w:type="dxa"/>
            <w:tcBorders>
              <w:top w:val="single" w:sz="4" w:space="0" w:color="auto"/>
              <w:left w:val="single" w:sz="4" w:space="0" w:color="auto"/>
              <w:bottom w:val="single" w:sz="4" w:space="0" w:color="auto"/>
              <w:right w:val="single" w:sz="4" w:space="0" w:color="auto"/>
            </w:tcBorders>
            <w:hideMark/>
          </w:tcPr>
          <w:p w14:paraId="05E195C2" w14:textId="77777777" w:rsidR="00AA62A9" w:rsidRPr="00AA62A9" w:rsidRDefault="00F55D9B">
            <w:pPr>
              <w:spacing w:line="276" w:lineRule="auto"/>
              <w:rPr>
                <w:rFonts w:cs="Arial"/>
                <w:b/>
              </w:rPr>
            </w:pPr>
            <w:r w:rsidRPr="00AA62A9">
              <w:rPr>
                <w:rFonts w:cs="Arial"/>
                <w:b/>
              </w:rPr>
              <w:t>Description</w:t>
            </w:r>
          </w:p>
        </w:tc>
      </w:tr>
      <w:tr w:rsidR="00AA62A9" w:rsidRPr="00AA62A9" w14:paraId="5CE594A6" w14:textId="77777777" w:rsidTr="00AA62A9">
        <w:trPr>
          <w:jc w:val="center"/>
        </w:trPr>
        <w:tc>
          <w:tcPr>
            <w:tcW w:w="2515" w:type="dxa"/>
            <w:vMerge w:val="restart"/>
            <w:tcBorders>
              <w:top w:val="single" w:sz="4" w:space="0" w:color="auto"/>
              <w:left w:val="single" w:sz="4" w:space="0" w:color="auto"/>
              <w:bottom w:val="single" w:sz="4" w:space="0" w:color="auto"/>
              <w:right w:val="single" w:sz="4" w:space="0" w:color="auto"/>
            </w:tcBorders>
          </w:tcPr>
          <w:p w14:paraId="7F3CA182" w14:textId="77777777" w:rsidR="00AA62A9" w:rsidRPr="00AA62A9" w:rsidRDefault="00925A7C">
            <w:pPr>
              <w:spacing w:line="276" w:lineRule="auto"/>
              <w:rPr>
                <w:rFonts w:cs="Arial"/>
              </w:rPr>
            </w:pPr>
          </w:p>
          <w:p w14:paraId="540D02FE" w14:textId="77777777" w:rsidR="00AA62A9" w:rsidRPr="00AA62A9" w:rsidRDefault="00925A7C">
            <w:pPr>
              <w:spacing w:line="276" w:lineRule="auto"/>
              <w:rPr>
                <w:rFonts w:cs="Arial"/>
              </w:rPr>
            </w:pPr>
          </w:p>
          <w:p w14:paraId="1238B367" w14:textId="77777777" w:rsidR="00AA62A9" w:rsidRPr="00AA62A9" w:rsidRDefault="00F55D9B">
            <w:pPr>
              <w:spacing w:line="276" w:lineRule="auto"/>
              <w:rPr>
                <w:rFonts w:cs="Arial"/>
              </w:rPr>
            </w:pPr>
            <w:proofErr w:type="spellStart"/>
            <w:r>
              <w:rPr>
                <w:rFonts w:cs="Arial"/>
              </w:rPr>
              <w:t>HeadLghtSwtch_D_Stat</w:t>
            </w:r>
            <w:proofErr w:type="spellEnd"/>
          </w:p>
        </w:tc>
        <w:tc>
          <w:tcPr>
            <w:tcW w:w="3060" w:type="dxa"/>
            <w:tcBorders>
              <w:top w:val="single" w:sz="4" w:space="0" w:color="auto"/>
              <w:left w:val="single" w:sz="4" w:space="0" w:color="auto"/>
              <w:bottom w:val="single" w:sz="4" w:space="0" w:color="auto"/>
              <w:right w:val="single" w:sz="4" w:space="0" w:color="auto"/>
            </w:tcBorders>
            <w:hideMark/>
          </w:tcPr>
          <w:p w14:paraId="244723D4" w14:textId="77777777" w:rsidR="00AA62A9" w:rsidRPr="00AA62A9" w:rsidRDefault="00F55D9B">
            <w:pPr>
              <w:spacing w:line="276" w:lineRule="auto"/>
              <w:rPr>
                <w:rFonts w:cs="Arial"/>
              </w:rPr>
            </w:pPr>
            <w:r>
              <w:rPr>
                <w:rFonts w:cs="Arial"/>
              </w:rPr>
              <w:t>Off</w:t>
            </w:r>
          </w:p>
        </w:tc>
        <w:tc>
          <w:tcPr>
            <w:tcW w:w="990" w:type="dxa"/>
            <w:tcBorders>
              <w:top w:val="single" w:sz="4" w:space="0" w:color="auto"/>
              <w:left w:val="single" w:sz="4" w:space="0" w:color="auto"/>
              <w:bottom w:val="single" w:sz="4" w:space="0" w:color="auto"/>
              <w:right w:val="single" w:sz="4" w:space="0" w:color="auto"/>
            </w:tcBorders>
            <w:hideMark/>
          </w:tcPr>
          <w:p w14:paraId="58363256" w14:textId="77777777" w:rsidR="00AA62A9" w:rsidRPr="00AA62A9" w:rsidRDefault="00F55D9B">
            <w:pPr>
              <w:spacing w:line="276" w:lineRule="auto"/>
              <w:rPr>
                <w:rFonts w:cs="Arial"/>
              </w:rPr>
            </w:pPr>
            <w:r w:rsidRPr="00AA62A9">
              <w:rPr>
                <w:rFonts w:cs="Arial"/>
              </w:rPr>
              <w:t>0x0</w:t>
            </w:r>
          </w:p>
        </w:tc>
        <w:tc>
          <w:tcPr>
            <w:tcW w:w="3050" w:type="dxa"/>
            <w:tcBorders>
              <w:top w:val="single" w:sz="4" w:space="0" w:color="auto"/>
              <w:left w:val="single" w:sz="4" w:space="0" w:color="auto"/>
              <w:bottom w:val="single" w:sz="4" w:space="0" w:color="auto"/>
              <w:right w:val="single" w:sz="4" w:space="0" w:color="auto"/>
            </w:tcBorders>
            <w:vAlign w:val="center"/>
          </w:tcPr>
          <w:p w14:paraId="32360188" w14:textId="77777777" w:rsidR="00AA62A9" w:rsidRPr="00AA62A9" w:rsidRDefault="00925A7C">
            <w:pPr>
              <w:autoSpaceDE w:val="0"/>
              <w:autoSpaceDN w:val="0"/>
              <w:adjustRightInd w:val="0"/>
              <w:spacing w:line="252" w:lineRule="auto"/>
              <w:rPr>
                <w:rFonts w:cs="Arial"/>
              </w:rPr>
            </w:pPr>
          </w:p>
        </w:tc>
      </w:tr>
      <w:tr w:rsidR="00AA62A9" w:rsidRPr="00AA62A9" w14:paraId="4EA6E995" w14:textId="77777777" w:rsidTr="00AA62A9">
        <w:trPr>
          <w:jc w:val="center"/>
        </w:trPr>
        <w:tc>
          <w:tcPr>
            <w:tcW w:w="2515" w:type="dxa"/>
            <w:vMerge/>
            <w:tcBorders>
              <w:top w:val="single" w:sz="4" w:space="0" w:color="auto"/>
              <w:left w:val="single" w:sz="4" w:space="0" w:color="auto"/>
              <w:bottom w:val="single" w:sz="4" w:space="0" w:color="auto"/>
              <w:right w:val="single" w:sz="4" w:space="0" w:color="auto"/>
            </w:tcBorders>
            <w:vAlign w:val="center"/>
            <w:hideMark/>
          </w:tcPr>
          <w:p w14:paraId="6E8480C4" w14:textId="77777777" w:rsidR="00AA62A9" w:rsidRPr="00AA62A9" w:rsidRDefault="00925A7C">
            <w:pPr>
              <w:spacing w:line="256" w:lineRule="auto"/>
              <w:rPr>
                <w:rFonts w:cs="Arial"/>
              </w:rPr>
            </w:pPr>
          </w:p>
        </w:tc>
        <w:tc>
          <w:tcPr>
            <w:tcW w:w="3060" w:type="dxa"/>
            <w:tcBorders>
              <w:top w:val="single" w:sz="4" w:space="0" w:color="auto"/>
              <w:left w:val="single" w:sz="4" w:space="0" w:color="auto"/>
              <w:bottom w:val="single" w:sz="4" w:space="0" w:color="auto"/>
              <w:right w:val="single" w:sz="4" w:space="0" w:color="auto"/>
            </w:tcBorders>
            <w:hideMark/>
          </w:tcPr>
          <w:p w14:paraId="6C4CBE96" w14:textId="77777777" w:rsidR="00AA62A9" w:rsidRPr="00AA62A9" w:rsidRDefault="00F55D9B">
            <w:pPr>
              <w:spacing w:line="276" w:lineRule="auto"/>
              <w:rPr>
                <w:rFonts w:cs="Arial"/>
              </w:rPr>
            </w:pPr>
            <w:proofErr w:type="spellStart"/>
            <w:r>
              <w:rPr>
                <w:rFonts w:cs="Arial"/>
              </w:rPr>
              <w:t>Parklamp</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5738632C" w14:textId="77777777" w:rsidR="00AA62A9" w:rsidRPr="00AA62A9" w:rsidRDefault="00F55D9B">
            <w:pPr>
              <w:spacing w:line="276" w:lineRule="auto"/>
              <w:rPr>
                <w:rFonts w:cs="Arial"/>
              </w:rPr>
            </w:pPr>
            <w:r w:rsidRPr="00AA62A9">
              <w:rPr>
                <w:rFonts w:cs="Arial"/>
              </w:rPr>
              <w:t>0x1</w:t>
            </w:r>
          </w:p>
        </w:tc>
        <w:tc>
          <w:tcPr>
            <w:tcW w:w="3050" w:type="dxa"/>
            <w:tcBorders>
              <w:top w:val="single" w:sz="4" w:space="0" w:color="auto"/>
              <w:left w:val="single" w:sz="4" w:space="0" w:color="auto"/>
              <w:bottom w:val="single" w:sz="4" w:space="0" w:color="auto"/>
              <w:right w:val="single" w:sz="4" w:space="0" w:color="auto"/>
            </w:tcBorders>
            <w:vAlign w:val="center"/>
            <w:hideMark/>
          </w:tcPr>
          <w:p w14:paraId="2941715E" w14:textId="77777777" w:rsidR="00AA62A9" w:rsidRPr="00AA62A9" w:rsidRDefault="00925A7C">
            <w:pPr>
              <w:rPr>
                <w:rFonts w:cs="Arial"/>
              </w:rPr>
            </w:pPr>
          </w:p>
        </w:tc>
      </w:tr>
      <w:tr w:rsidR="00AA62A9" w:rsidRPr="00AA62A9" w14:paraId="1DCB28A1" w14:textId="77777777" w:rsidTr="00AA62A9">
        <w:trPr>
          <w:jc w:val="center"/>
        </w:trPr>
        <w:tc>
          <w:tcPr>
            <w:tcW w:w="2515" w:type="dxa"/>
            <w:vMerge/>
            <w:tcBorders>
              <w:top w:val="single" w:sz="4" w:space="0" w:color="auto"/>
              <w:left w:val="single" w:sz="4" w:space="0" w:color="auto"/>
              <w:bottom w:val="single" w:sz="4" w:space="0" w:color="auto"/>
              <w:right w:val="single" w:sz="4" w:space="0" w:color="auto"/>
            </w:tcBorders>
            <w:vAlign w:val="center"/>
            <w:hideMark/>
          </w:tcPr>
          <w:p w14:paraId="745BC913" w14:textId="77777777" w:rsidR="00AA62A9" w:rsidRPr="00AA62A9" w:rsidRDefault="00925A7C">
            <w:pPr>
              <w:spacing w:line="256" w:lineRule="auto"/>
              <w:rPr>
                <w:rFonts w:cs="Arial"/>
              </w:rPr>
            </w:pPr>
          </w:p>
        </w:tc>
        <w:tc>
          <w:tcPr>
            <w:tcW w:w="3060" w:type="dxa"/>
            <w:tcBorders>
              <w:top w:val="single" w:sz="4" w:space="0" w:color="auto"/>
              <w:left w:val="single" w:sz="4" w:space="0" w:color="auto"/>
              <w:bottom w:val="single" w:sz="4" w:space="0" w:color="auto"/>
              <w:right w:val="single" w:sz="4" w:space="0" w:color="auto"/>
            </w:tcBorders>
            <w:hideMark/>
          </w:tcPr>
          <w:p w14:paraId="003DD6D7" w14:textId="77777777" w:rsidR="00AA62A9" w:rsidRPr="00AA62A9" w:rsidRDefault="00F55D9B">
            <w:pPr>
              <w:spacing w:line="276" w:lineRule="auto"/>
              <w:rPr>
                <w:rFonts w:cs="Arial"/>
              </w:rPr>
            </w:pPr>
            <w:r>
              <w:rPr>
                <w:rFonts w:cs="Arial"/>
              </w:rPr>
              <w:t>Headlamp</w:t>
            </w:r>
          </w:p>
        </w:tc>
        <w:tc>
          <w:tcPr>
            <w:tcW w:w="990" w:type="dxa"/>
            <w:tcBorders>
              <w:top w:val="single" w:sz="4" w:space="0" w:color="auto"/>
              <w:left w:val="single" w:sz="4" w:space="0" w:color="auto"/>
              <w:bottom w:val="single" w:sz="4" w:space="0" w:color="auto"/>
              <w:right w:val="single" w:sz="4" w:space="0" w:color="auto"/>
            </w:tcBorders>
            <w:hideMark/>
          </w:tcPr>
          <w:p w14:paraId="5F67B02C" w14:textId="77777777" w:rsidR="00AA62A9" w:rsidRPr="00AA62A9" w:rsidRDefault="00F55D9B">
            <w:pPr>
              <w:spacing w:line="276" w:lineRule="auto"/>
              <w:rPr>
                <w:rFonts w:cs="Arial"/>
              </w:rPr>
            </w:pPr>
            <w:r w:rsidRPr="00AA62A9">
              <w:rPr>
                <w:rFonts w:cs="Arial"/>
              </w:rPr>
              <w:t>0x2</w:t>
            </w:r>
          </w:p>
        </w:tc>
        <w:tc>
          <w:tcPr>
            <w:tcW w:w="3050" w:type="dxa"/>
            <w:tcBorders>
              <w:top w:val="single" w:sz="4" w:space="0" w:color="auto"/>
              <w:left w:val="single" w:sz="4" w:space="0" w:color="auto"/>
              <w:bottom w:val="single" w:sz="4" w:space="0" w:color="auto"/>
              <w:right w:val="single" w:sz="4" w:space="0" w:color="auto"/>
            </w:tcBorders>
            <w:vAlign w:val="center"/>
          </w:tcPr>
          <w:p w14:paraId="27DE7F6C" w14:textId="77777777" w:rsidR="00AA62A9" w:rsidRPr="00AA62A9" w:rsidRDefault="00925A7C">
            <w:pPr>
              <w:spacing w:line="252" w:lineRule="auto"/>
              <w:rPr>
                <w:rFonts w:cs="Arial"/>
              </w:rPr>
            </w:pPr>
          </w:p>
        </w:tc>
      </w:tr>
      <w:tr w:rsidR="00AA62A9" w:rsidRPr="00AA62A9" w14:paraId="6C5BB0E5" w14:textId="77777777" w:rsidTr="00AA62A9">
        <w:trPr>
          <w:jc w:val="center"/>
        </w:trPr>
        <w:tc>
          <w:tcPr>
            <w:tcW w:w="2515" w:type="dxa"/>
            <w:vMerge/>
            <w:tcBorders>
              <w:top w:val="single" w:sz="4" w:space="0" w:color="auto"/>
              <w:left w:val="single" w:sz="4" w:space="0" w:color="auto"/>
              <w:bottom w:val="single" w:sz="4" w:space="0" w:color="auto"/>
              <w:right w:val="single" w:sz="4" w:space="0" w:color="auto"/>
            </w:tcBorders>
            <w:vAlign w:val="center"/>
            <w:hideMark/>
          </w:tcPr>
          <w:p w14:paraId="15E26C87" w14:textId="77777777" w:rsidR="00AA62A9" w:rsidRPr="00AA62A9" w:rsidRDefault="00925A7C">
            <w:pPr>
              <w:spacing w:line="256" w:lineRule="auto"/>
              <w:rPr>
                <w:rFonts w:cs="Arial"/>
              </w:rPr>
            </w:pPr>
          </w:p>
        </w:tc>
        <w:tc>
          <w:tcPr>
            <w:tcW w:w="3060" w:type="dxa"/>
            <w:tcBorders>
              <w:top w:val="single" w:sz="4" w:space="0" w:color="auto"/>
              <w:left w:val="single" w:sz="4" w:space="0" w:color="auto"/>
              <w:bottom w:val="single" w:sz="4" w:space="0" w:color="auto"/>
              <w:right w:val="single" w:sz="4" w:space="0" w:color="auto"/>
            </w:tcBorders>
            <w:hideMark/>
          </w:tcPr>
          <w:p w14:paraId="2A6A27D3" w14:textId="77777777" w:rsidR="00AA62A9" w:rsidRPr="00AA62A9" w:rsidRDefault="00F55D9B">
            <w:pPr>
              <w:spacing w:line="276" w:lineRule="auto"/>
              <w:rPr>
                <w:rFonts w:cs="Arial"/>
              </w:rPr>
            </w:pPr>
            <w:proofErr w:type="spellStart"/>
            <w:r>
              <w:rPr>
                <w:rFonts w:cs="Arial"/>
              </w:rPr>
              <w:t>Autolamp</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458686A5" w14:textId="77777777" w:rsidR="00AA62A9" w:rsidRPr="00AA62A9" w:rsidRDefault="00F55D9B">
            <w:pPr>
              <w:spacing w:line="276" w:lineRule="auto"/>
              <w:rPr>
                <w:rFonts w:cs="Arial"/>
              </w:rPr>
            </w:pPr>
            <w:r w:rsidRPr="00AA62A9">
              <w:rPr>
                <w:rFonts w:cs="Arial"/>
              </w:rPr>
              <w:t>0x3</w:t>
            </w:r>
          </w:p>
        </w:tc>
        <w:tc>
          <w:tcPr>
            <w:tcW w:w="3050" w:type="dxa"/>
            <w:tcBorders>
              <w:top w:val="single" w:sz="4" w:space="0" w:color="auto"/>
              <w:left w:val="single" w:sz="4" w:space="0" w:color="auto"/>
              <w:bottom w:val="single" w:sz="4" w:space="0" w:color="auto"/>
              <w:right w:val="single" w:sz="4" w:space="0" w:color="auto"/>
            </w:tcBorders>
            <w:vAlign w:val="center"/>
          </w:tcPr>
          <w:p w14:paraId="54E83C3C" w14:textId="77777777" w:rsidR="00AA62A9" w:rsidRPr="00AA62A9" w:rsidRDefault="00925A7C">
            <w:pPr>
              <w:spacing w:line="252" w:lineRule="auto"/>
              <w:rPr>
                <w:rFonts w:cs="Arial"/>
              </w:rPr>
            </w:pPr>
          </w:p>
        </w:tc>
      </w:tr>
    </w:tbl>
    <w:p w14:paraId="149E3F00" w14:textId="77777777" w:rsidR="00500605" w:rsidRDefault="00925A7C" w:rsidP="00500605">
      <w:pPr>
        <w:rPr>
          <w:rFonts w:cs="Arial"/>
        </w:rPr>
      </w:pPr>
    </w:p>
    <w:p w14:paraId="15E39594" w14:textId="77777777" w:rsidR="00AA62A9" w:rsidRPr="00AA62A9" w:rsidRDefault="00925A7C" w:rsidP="00500605">
      <w:pPr>
        <w:rPr>
          <w:rFonts w:cs="Arial"/>
        </w:rPr>
      </w:pPr>
    </w:p>
    <w:p w14:paraId="56EE198B" w14:textId="77777777" w:rsidR="00406F39" w:rsidRDefault="00F55D9B" w:rsidP="006830A8">
      <w:pPr>
        <w:pStyle w:val="Heading3"/>
      </w:pPr>
      <w:bookmarkStart w:id="307" w:name="_Toc94796036"/>
      <w:r>
        <w:t>Use Cases</w:t>
      </w:r>
      <w:bookmarkEnd w:id="307"/>
    </w:p>
    <w:p w14:paraId="0756CDFB" w14:textId="77777777" w:rsidR="00406F39" w:rsidRDefault="00F55D9B" w:rsidP="006830A8">
      <w:pPr>
        <w:pStyle w:val="Heading4"/>
      </w:pPr>
      <w:r>
        <w:t>PWRMAN-UC-REQ-473199/A-Headlamp soft switch available on the HMI when turn vehicle OFF</w:t>
      </w:r>
    </w:p>
    <w:p w14:paraId="2828B98D" w14:textId="77777777" w:rsidR="00AE06BC" w:rsidRPr="00AE06BC" w:rsidRDefault="00925A7C"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1"/>
        <w:gridCol w:w="7451"/>
      </w:tblGrid>
      <w:tr w:rsidR="00C54218" w:rsidRPr="008D63CB" w14:paraId="59B8D84E" w14:textId="77777777" w:rsidTr="006830A8">
        <w:trPr>
          <w:jc w:val="center"/>
        </w:trPr>
        <w:tc>
          <w:tcPr>
            <w:tcW w:w="178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D6325DF" w14:textId="77777777" w:rsidR="00CD0F64" w:rsidRPr="008D63CB" w:rsidRDefault="00F55D9B">
            <w:pPr>
              <w:spacing w:line="276" w:lineRule="auto"/>
              <w:rPr>
                <w:rFonts w:cs="Arial"/>
              </w:rPr>
            </w:pPr>
            <w:r w:rsidRPr="008D63CB">
              <w:rPr>
                <w:rFonts w:cs="Arial"/>
                <w:b/>
                <w:bCs/>
              </w:rPr>
              <w:t>Actors</w:t>
            </w:r>
          </w:p>
        </w:tc>
        <w:tc>
          <w:tcPr>
            <w:tcW w:w="745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FB0B913" w14:textId="77777777" w:rsidR="00CD0F64" w:rsidRPr="008D63CB" w:rsidRDefault="00F55D9B">
            <w:pPr>
              <w:spacing w:line="276" w:lineRule="auto"/>
              <w:rPr>
                <w:rFonts w:cs="Arial"/>
              </w:rPr>
            </w:pPr>
            <w:r>
              <w:rPr>
                <w:rFonts w:cs="Arial"/>
              </w:rPr>
              <w:t>Vehicle Occupant</w:t>
            </w:r>
          </w:p>
        </w:tc>
      </w:tr>
      <w:tr w:rsidR="00C54218" w:rsidRPr="008D63CB" w14:paraId="2C01ABD6" w14:textId="77777777" w:rsidTr="006830A8">
        <w:trPr>
          <w:jc w:val="center"/>
        </w:trPr>
        <w:tc>
          <w:tcPr>
            <w:tcW w:w="178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34F1057" w14:textId="77777777" w:rsidR="00CD0F64" w:rsidRPr="008D63CB" w:rsidRDefault="00F55D9B">
            <w:pPr>
              <w:spacing w:line="276" w:lineRule="auto"/>
              <w:rPr>
                <w:rFonts w:cs="Arial"/>
              </w:rPr>
            </w:pPr>
            <w:r w:rsidRPr="008D63CB">
              <w:rPr>
                <w:rFonts w:cs="Arial"/>
                <w:b/>
                <w:bCs/>
              </w:rPr>
              <w:t>Pre-conditions</w:t>
            </w:r>
          </w:p>
        </w:tc>
        <w:tc>
          <w:tcPr>
            <w:tcW w:w="7451" w:type="dxa"/>
            <w:tcBorders>
              <w:top w:val="nil"/>
              <w:left w:val="nil"/>
              <w:bottom w:val="single" w:sz="8" w:space="0" w:color="auto"/>
              <w:right w:val="single" w:sz="8" w:space="0" w:color="auto"/>
            </w:tcBorders>
            <w:tcMar>
              <w:top w:w="0" w:type="dxa"/>
              <w:left w:w="108" w:type="dxa"/>
              <w:bottom w:w="0" w:type="dxa"/>
              <w:right w:w="108" w:type="dxa"/>
            </w:tcMar>
          </w:tcPr>
          <w:p w14:paraId="2B329194" w14:textId="77777777" w:rsidR="00CD0F64" w:rsidRDefault="00F55D9B">
            <w:pPr>
              <w:spacing w:line="276" w:lineRule="auto"/>
              <w:rPr>
                <w:rFonts w:cs="Arial"/>
              </w:rPr>
            </w:pPr>
            <w:r>
              <w:rPr>
                <w:rFonts w:cs="Arial"/>
              </w:rPr>
              <w:t>Infotainment System configured to support Headlamp Soft Switch in the HMI.</w:t>
            </w:r>
          </w:p>
          <w:p w14:paraId="4E07A88A" w14:textId="77777777" w:rsidR="008D63CB" w:rsidRDefault="00925A7C">
            <w:pPr>
              <w:spacing w:line="276" w:lineRule="auto"/>
              <w:rPr>
                <w:rFonts w:cs="Arial"/>
              </w:rPr>
            </w:pPr>
          </w:p>
          <w:p w14:paraId="16D9A4CE" w14:textId="77777777" w:rsidR="009D3112" w:rsidRDefault="00F55D9B">
            <w:pPr>
              <w:spacing w:line="276" w:lineRule="auto"/>
              <w:rPr>
                <w:rFonts w:cs="Arial"/>
              </w:rPr>
            </w:pPr>
            <w:r>
              <w:rPr>
                <w:rFonts w:cs="Arial"/>
              </w:rPr>
              <w:t>Infotainment System is in Functional power mode with ignition in Run/Acc, and/or Delayed Accessory is active.</w:t>
            </w:r>
          </w:p>
          <w:p w14:paraId="3694312D" w14:textId="77777777" w:rsidR="00510940" w:rsidRDefault="00925A7C">
            <w:pPr>
              <w:spacing w:line="276" w:lineRule="auto"/>
              <w:rPr>
                <w:rFonts w:cs="Arial"/>
              </w:rPr>
            </w:pPr>
          </w:p>
          <w:p w14:paraId="6E2F69FB" w14:textId="77777777" w:rsidR="00510940" w:rsidRPr="008D63CB" w:rsidRDefault="00F55D9B">
            <w:pPr>
              <w:spacing w:line="276" w:lineRule="auto"/>
              <w:rPr>
                <w:rFonts w:cs="Arial"/>
              </w:rPr>
            </w:pPr>
            <w:r>
              <w:rPr>
                <w:rFonts w:cs="Arial"/>
              </w:rPr>
              <w:t>The headlamp soft switch is set to Park Lamps or Headlamps</w:t>
            </w:r>
          </w:p>
        </w:tc>
      </w:tr>
      <w:tr w:rsidR="00C54218" w:rsidRPr="008D63CB" w14:paraId="697EE648" w14:textId="77777777" w:rsidTr="006830A8">
        <w:trPr>
          <w:jc w:val="center"/>
        </w:trPr>
        <w:tc>
          <w:tcPr>
            <w:tcW w:w="178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729E8B6" w14:textId="77777777" w:rsidR="00CD0F64" w:rsidRPr="008D63CB" w:rsidRDefault="00F55D9B">
            <w:pPr>
              <w:spacing w:line="276" w:lineRule="auto"/>
              <w:rPr>
                <w:rFonts w:cs="Arial"/>
              </w:rPr>
            </w:pPr>
            <w:r w:rsidRPr="008D63CB">
              <w:rPr>
                <w:rFonts w:cs="Arial"/>
                <w:b/>
                <w:bCs/>
              </w:rPr>
              <w:lastRenderedPageBreak/>
              <w:t>Scenario Description</w:t>
            </w:r>
          </w:p>
        </w:tc>
        <w:tc>
          <w:tcPr>
            <w:tcW w:w="7451" w:type="dxa"/>
            <w:tcBorders>
              <w:top w:val="nil"/>
              <w:left w:val="nil"/>
              <w:bottom w:val="single" w:sz="8" w:space="0" w:color="auto"/>
              <w:right w:val="single" w:sz="8" w:space="0" w:color="auto"/>
            </w:tcBorders>
            <w:tcMar>
              <w:top w:w="0" w:type="dxa"/>
              <w:left w:w="108" w:type="dxa"/>
              <w:bottom w:w="0" w:type="dxa"/>
              <w:right w:w="108" w:type="dxa"/>
            </w:tcMar>
          </w:tcPr>
          <w:p w14:paraId="7DD18241" w14:textId="77777777" w:rsidR="00CD0F64" w:rsidRPr="002959C8" w:rsidRDefault="00F55D9B">
            <w:pPr>
              <w:spacing w:line="276" w:lineRule="auto"/>
              <w:rPr>
                <w:rFonts w:cs="Arial"/>
              </w:rPr>
            </w:pPr>
            <w:r w:rsidRPr="002959C8">
              <w:rPr>
                <w:rFonts w:cs="Arial"/>
              </w:rPr>
              <w:t>User turns ignition to OFF and exits delayed accessory (ex opens a front door)</w:t>
            </w:r>
          </w:p>
        </w:tc>
      </w:tr>
      <w:tr w:rsidR="00C54218" w:rsidRPr="008D63CB" w14:paraId="45992B2F" w14:textId="77777777" w:rsidTr="006830A8">
        <w:trPr>
          <w:jc w:val="center"/>
        </w:trPr>
        <w:tc>
          <w:tcPr>
            <w:tcW w:w="178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4553CEF" w14:textId="77777777" w:rsidR="00CD0F64" w:rsidRPr="008D63CB" w:rsidRDefault="00F55D9B">
            <w:pPr>
              <w:spacing w:line="276" w:lineRule="auto"/>
              <w:rPr>
                <w:rFonts w:cs="Arial"/>
              </w:rPr>
            </w:pPr>
            <w:r w:rsidRPr="008D63CB">
              <w:rPr>
                <w:rFonts w:cs="Arial"/>
                <w:b/>
                <w:bCs/>
              </w:rPr>
              <w:t>Post-conditions</w:t>
            </w:r>
          </w:p>
        </w:tc>
        <w:tc>
          <w:tcPr>
            <w:tcW w:w="7451" w:type="dxa"/>
            <w:tcBorders>
              <w:top w:val="nil"/>
              <w:left w:val="nil"/>
              <w:bottom w:val="single" w:sz="8" w:space="0" w:color="auto"/>
              <w:right w:val="single" w:sz="8" w:space="0" w:color="auto"/>
            </w:tcBorders>
            <w:tcMar>
              <w:top w:w="0" w:type="dxa"/>
              <w:left w:w="108" w:type="dxa"/>
              <w:bottom w:w="0" w:type="dxa"/>
              <w:right w:w="108" w:type="dxa"/>
            </w:tcMar>
          </w:tcPr>
          <w:p w14:paraId="150F826E" w14:textId="77777777" w:rsidR="00CD0F64" w:rsidRPr="002959C8" w:rsidRDefault="00F55D9B">
            <w:pPr>
              <w:spacing w:line="276" w:lineRule="auto"/>
              <w:rPr>
                <w:rFonts w:cs="Arial"/>
              </w:rPr>
            </w:pPr>
            <w:r w:rsidRPr="002959C8">
              <w:rPr>
                <w:rFonts w:cs="Arial"/>
              </w:rPr>
              <w:t>The headlamp soft switch continues to be shown on the HMI</w:t>
            </w:r>
          </w:p>
          <w:p w14:paraId="0F0B7521" w14:textId="77777777" w:rsidR="002959C8" w:rsidRPr="002959C8" w:rsidRDefault="00F55D9B" w:rsidP="002959C8">
            <w:pPr>
              <w:numPr>
                <w:ilvl w:val="0"/>
                <w:numId w:val="620"/>
              </w:numPr>
              <w:spacing w:line="276" w:lineRule="auto"/>
              <w:rPr>
                <w:rFonts w:cs="Arial"/>
              </w:rPr>
            </w:pPr>
            <w:r w:rsidRPr="002959C8">
              <w:rPr>
                <w:rFonts w:cs="Arial"/>
              </w:rPr>
              <w:t>Note: This is shown in headlamp power mode</w:t>
            </w:r>
            <w:r>
              <w:rPr>
                <w:rFonts w:cs="Arial"/>
              </w:rPr>
              <w:t xml:space="preserve"> (Standby power mode)</w:t>
            </w:r>
          </w:p>
        </w:tc>
      </w:tr>
      <w:tr w:rsidR="00C54218" w:rsidRPr="008D63CB" w14:paraId="7014B0B2" w14:textId="77777777" w:rsidTr="006830A8">
        <w:trPr>
          <w:jc w:val="center"/>
        </w:trPr>
        <w:tc>
          <w:tcPr>
            <w:tcW w:w="178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01A8CC2" w14:textId="77777777" w:rsidR="00CD0F64" w:rsidRPr="008D63CB" w:rsidRDefault="00F55D9B">
            <w:pPr>
              <w:spacing w:line="276" w:lineRule="auto"/>
              <w:rPr>
                <w:rFonts w:cs="Arial"/>
              </w:rPr>
            </w:pPr>
            <w:r>
              <w:rPr>
                <w:rFonts w:cs="Arial"/>
                <w:b/>
                <w:bCs/>
              </w:rPr>
              <w:t>Notes</w:t>
            </w:r>
          </w:p>
        </w:tc>
        <w:tc>
          <w:tcPr>
            <w:tcW w:w="7451" w:type="dxa"/>
            <w:tcBorders>
              <w:top w:val="nil"/>
              <w:left w:val="nil"/>
              <w:bottom w:val="single" w:sz="8" w:space="0" w:color="auto"/>
              <w:right w:val="single" w:sz="8" w:space="0" w:color="auto"/>
            </w:tcBorders>
            <w:tcMar>
              <w:top w:w="0" w:type="dxa"/>
              <w:left w:w="108" w:type="dxa"/>
              <w:bottom w:w="0" w:type="dxa"/>
              <w:right w:w="108" w:type="dxa"/>
            </w:tcMar>
          </w:tcPr>
          <w:p w14:paraId="3596AA6C" w14:textId="77777777" w:rsidR="00CD0F64" w:rsidRPr="002959C8" w:rsidRDefault="00925A7C">
            <w:pPr>
              <w:spacing w:line="276" w:lineRule="auto"/>
              <w:rPr>
                <w:rFonts w:cs="Arial"/>
              </w:rPr>
            </w:pPr>
          </w:p>
        </w:tc>
      </w:tr>
    </w:tbl>
    <w:p w14:paraId="64CB9718" w14:textId="77777777" w:rsidR="00500605" w:rsidRPr="008D63CB" w:rsidRDefault="00925A7C" w:rsidP="00CD0F64">
      <w:pPr>
        <w:rPr>
          <w:rFonts w:cs="Arial"/>
        </w:rPr>
      </w:pPr>
    </w:p>
    <w:p w14:paraId="71706C6D" w14:textId="77777777" w:rsidR="00406F39" w:rsidRDefault="00F55D9B" w:rsidP="006830A8">
      <w:pPr>
        <w:pStyle w:val="Heading4"/>
      </w:pPr>
      <w:r>
        <w:t>PWRMAN-UC-REQ-473200/A-Headlamp soft switch NOT on the HMI when turn vehicle OFF</w:t>
      </w:r>
    </w:p>
    <w:p w14:paraId="00FC8358" w14:textId="77777777" w:rsidR="00AE06BC" w:rsidRPr="00AE06BC" w:rsidRDefault="00925A7C"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3"/>
        <w:gridCol w:w="7419"/>
      </w:tblGrid>
      <w:tr w:rsidR="00CD0F64" w:rsidRPr="00B57661" w14:paraId="54FFA4CA" w14:textId="77777777" w:rsidTr="006830A8">
        <w:trPr>
          <w:jc w:val="center"/>
        </w:trPr>
        <w:tc>
          <w:tcPr>
            <w:tcW w:w="181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2477040" w14:textId="77777777" w:rsidR="00CD0F64" w:rsidRPr="00B57661" w:rsidRDefault="00F55D9B">
            <w:pPr>
              <w:spacing w:line="276" w:lineRule="auto"/>
              <w:rPr>
                <w:rFonts w:cs="Arial"/>
              </w:rPr>
            </w:pPr>
            <w:r w:rsidRPr="00B57661">
              <w:rPr>
                <w:rFonts w:cs="Arial"/>
                <w:b/>
                <w:bCs/>
              </w:rPr>
              <w:t>Actors</w:t>
            </w:r>
          </w:p>
        </w:tc>
        <w:tc>
          <w:tcPr>
            <w:tcW w:w="741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9AA4AAD" w14:textId="77777777" w:rsidR="00CD0F64" w:rsidRPr="00B57661" w:rsidRDefault="00F55D9B">
            <w:pPr>
              <w:spacing w:line="276" w:lineRule="auto"/>
              <w:rPr>
                <w:rFonts w:cs="Arial"/>
              </w:rPr>
            </w:pPr>
            <w:r w:rsidRPr="00B57661">
              <w:rPr>
                <w:rFonts w:cs="Arial"/>
              </w:rPr>
              <w:t>Vehicle Occupant</w:t>
            </w:r>
          </w:p>
        </w:tc>
      </w:tr>
      <w:tr w:rsidR="00CD0F64" w:rsidRPr="00B57661" w14:paraId="076BEB16" w14:textId="77777777" w:rsidTr="006830A8">
        <w:trPr>
          <w:jc w:val="center"/>
        </w:trPr>
        <w:tc>
          <w:tcPr>
            <w:tcW w:w="181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E61C055" w14:textId="77777777" w:rsidR="00CD0F64" w:rsidRPr="00B57661" w:rsidRDefault="00F55D9B">
            <w:pPr>
              <w:spacing w:line="276" w:lineRule="auto"/>
              <w:rPr>
                <w:rFonts w:cs="Arial"/>
              </w:rPr>
            </w:pPr>
            <w:r w:rsidRPr="00B57661">
              <w:rPr>
                <w:rFonts w:cs="Arial"/>
                <w:b/>
                <w:bCs/>
              </w:rPr>
              <w:t>Pre-conditions</w:t>
            </w:r>
          </w:p>
        </w:tc>
        <w:tc>
          <w:tcPr>
            <w:tcW w:w="7419" w:type="dxa"/>
            <w:tcBorders>
              <w:top w:val="nil"/>
              <w:left w:val="nil"/>
              <w:bottom w:val="single" w:sz="8" w:space="0" w:color="auto"/>
              <w:right w:val="single" w:sz="8" w:space="0" w:color="auto"/>
            </w:tcBorders>
            <w:tcMar>
              <w:top w:w="0" w:type="dxa"/>
              <w:left w:w="108" w:type="dxa"/>
              <w:bottom w:w="0" w:type="dxa"/>
              <w:right w:w="108" w:type="dxa"/>
            </w:tcMar>
          </w:tcPr>
          <w:p w14:paraId="371C6CBF" w14:textId="77777777" w:rsidR="00B57661" w:rsidRPr="00B57661" w:rsidRDefault="00F55D9B" w:rsidP="00B57661">
            <w:pPr>
              <w:spacing w:line="276" w:lineRule="auto"/>
              <w:rPr>
                <w:rFonts w:cs="Arial"/>
              </w:rPr>
            </w:pPr>
            <w:r w:rsidRPr="00B57661">
              <w:rPr>
                <w:rFonts w:cs="Arial"/>
              </w:rPr>
              <w:t>Infotainment System configured to support Headlamp Soft Switch in the HMI.</w:t>
            </w:r>
          </w:p>
          <w:p w14:paraId="5884BC91" w14:textId="77777777" w:rsidR="00B57661" w:rsidRPr="00B57661" w:rsidRDefault="00925A7C" w:rsidP="00B57661">
            <w:pPr>
              <w:spacing w:line="276" w:lineRule="auto"/>
              <w:rPr>
                <w:rFonts w:cs="Arial"/>
              </w:rPr>
            </w:pPr>
          </w:p>
          <w:p w14:paraId="7742F711" w14:textId="77777777" w:rsidR="00B57661" w:rsidRPr="00B57661" w:rsidRDefault="00F55D9B" w:rsidP="00B57661">
            <w:pPr>
              <w:spacing w:line="276" w:lineRule="auto"/>
              <w:rPr>
                <w:rFonts w:cs="Arial"/>
              </w:rPr>
            </w:pPr>
            <w:r w:rsidRPr="00B57661">
              <w:rPr>
                <w:rFonts w:cs="Arial"/>
              </w:rPr>
              <w:t>Infotainment System is in Functional power mode with ignition in Run/Acc, and/or Delayed Accessory is active.</w:t>
            </w:r>
          </w:p>
          <w:p w14:paraId="5F0D32B2" w14:textId="77777777" w:rsidR="00CD0F64" w:rsidRPr="00B57661" w:rsidRDefault="00925A7C">
            <w:pPr>
              <w:spacing w:line="276" w:lineRule="auto"/>
              <w:rPr>
                <w:rFonts w:cs="Arial"/>
              </w:rPr>
            </w:pPr>
          </w:p>
          <w:p w14:paraId="185EC9AF" w14:textId="77777777" w:rsidR="00B57661" w:rsidRPr="00B57661" w:rsidRDefault="00F55D9B">
            <w:pPr>
              <w:spacing w:line="276" w:lineRule="auto"/>
              <w:rPr>
                <w:rFonts w:cs="Arial"/>
              </w:rPr>
            </w:pPr>
            <w:r w:rsidRPr="00B57661">
              <w:rPr>
                <w:rFonts w:cs="Arial"/>
              </w:rPr>
              <w:t xml:space="preserve">The headlamp soft switch is set to OFF or </w:t>
            </w:r>
            <w:proofErr w:type="spellStart"/>
            <w:r w:rsidRPr="00B57661">
              <w:rPr>
                <w:rFonts w:cs="Arial"/>
              </w:rPr>
              <w:t>autolamps</w:t>
            </w:r>
            <w:proofErr w:type="spellEnd"/>
          </w:p>
        </w:tc>
      </w:tr>
      <w:tr w:rsidR="00CD0F64" w:rsidRPr="00B57661" w14:paraId="3A60FAFF" w14:textId="77777777" w:rsidTr="006830A8">
        <w:trPr>
          <w:jc w:val="center"/>
        </w:trPr>
        <w:tc>
          <w:tcPr>
            <w:tcW w:w="181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2265A6C" w14:textId="77777777" w:rsidR="00CD0F64" w:rsidRPr="00B57661" w:rsidRDefault="00F55D9B">
            <w:pPr>
              <w:spacing w:line="276" w:lineRule="auto"/>
              <w:rPr>
                <w:rFonts w:cs="Arial"/>
              </w:rPr>
            </w:pPr>
            <w:r w:rsidRPr="00B57661">
              <w:rPr>
                <w:rFonts w:cs="Arial"/>
                <w:b/>
                <w:bCs/>
              </w:rPr>
              <w:t>Scenario Description</w:t>
            </w:r>
          </w:p>
        </w:tc>
        <w:tc>
          <w:tcPr>
            <w:tcW w:w="7419" w:type="dxa"/>
            <w:tcBorders>
              <w:top w:val="nil"/>
              <w:left w:val="nil"/>
              <w:bottom w:val="single" w:sz="8" w:space="0" w:color="auto"/>
              <w:right w:val="single" w:sz="8" w:space="0" w:color="auto"/>
            </w:tcBorders>
            <w:tcMar>
              <w:top w:w="0" w:type="dxa"/>
              <w:left w:w="108" w:type="dxa"/>
              <w:bottom w:w="0" w:type="dxa"/>
              <w:right w:w="108" w:type="dxa"/>
            </w:tcMar>
          </w:tcPr>
          <w:p w14:paraId="2467BA40" w14:textId="77777777" w:rsidR="00CD0F64" w:rsidRPr="00B57661" w:rsidRDefault="00F55D9B">
            <w:pPr>
              <w:spacing w:line="276" w:lineRule="auto"/>
              <w:rPr>
                <w:rFonts w:cs="Arial"/>
              </w:rPr>
            </w:pPr>
            <w:r w:rsidRPr="00B57661">
              <w:rPr>
                <w:rFonts w:cs="Arial"/>
              </w:rPr>
              <w:t>User turns ignition to OFF and exits delayed accessory (ex opens a front door)</w:t>
            </w:r>
          </w:p>
        </w:tc>
      </w:tr>
      <w:tr w:rsidR="00CD0F64" w:rsidRPr="00DE6885" w14:paraId="1C4B39A0" w14:textId="77777777" w:rsidTr="006830A8">
        <w:trPr>
          <w:jc w:val="center"/>
        </w:trPr>
        <w:tc>
          <w:tcPr>
            <w:tcW w:w="181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589E8FF" w14:textId="77777777" w:rsidR="00CD0F64" w:rsidRPr="00DE6885" w:rsidRDefault="00F55D9B">
            <w:pPr>
              <w:spacing w:line="276" w:lineRule="auto"/>
              <w:rPr>
                <w:rFonts w:cs="Arial"/>
              </w:rPr>
            </w:pPr>
            <w:r w:rsidRPr="00DE6885">
              <w:rPr>
                <w:rFonts w:cs="Arial"/>
                <w:b/>
                <w:bCs/>
              </w:rPr>
              <w:t>Post-conditions</w:t>
            </w:r>
          </w:p>
        </w:tc>
        <w:tc>
          <w:tcPr>
            <w:tcW w:w="7419" w:type="dxa"/>
            <w:tcBorders>
              <w:top w:val="nil"/>
              <w:left w:val="nil"/>
              <w:bottom w:val="single" w:sz="8" w:space="0" w:color="auto"/>
              <w:right w:val="single" w:sz="8" w:space="0" w:color="auto"/>
            </w:tcBorders>
            <w:tcMar>
              <w:top w:w="0" w:type="dxa"/>
              <w:left w:w="108" w:type="dxa"/>
              <w:bottom w:w="0" w:type="dxa"/>
              <w:right w:w="108" w:type="dxa"/>
            </w:tcMar>
          </w:tcPr>
          <w:p w14:paraId="06BC48BF" w14:textId="77777777" w:rsidR="00CD0F64" w:rsidRPr="00DE6885" w:rsidRDefault="00F55D9B">
            <w:pPr>
              <w:spacing w:line="276" w:lineRule="auto"/>
              <w:rPr>
                <w:rFonts w:cs="Arial"/>
              </w:rPr>
            </w:pPr>
            <w:r w:rsidRPr="00DE6885">
              <w:rPr>
                <w:rFonts w:cs="Arial"/>
              </w:rPr>
              <w:t>The headlamp soft switch is not shown on the HMI</w:t>
            </w:r>
          </w:p>
          <w:p w14:paraId="003F6D28" w14:textId="77777777" w:rsidR="00DE6885" w:rsidRPr="00DE6885" w:rsidRDefault="00F55D9B" w:rsidP="00DE6885">
            <w:pPr>
              <w:numPr>
                <w:ilvl w:val="0"/>
                <w:numId w:val="622"/>
              </w:numPr>
              <w:spacing w:line="276" w:lineRule="auto"/>
              <w:rPr>
                <w:rFonts w:cs="Arial"/>
              </w:rPr>
            </w:pPr>
            <w:r w:rsidRPr="00DE6885">
              <w:rPr>
                <w:rFonts w:cs="Arial"/>
              </w:rPr>
              <w:t>Note: headlamp power mode is not entered</w:t>
            </w:r>
          </w:p>
        </w:tc>
      </w:tr>
      <w:tr w:rsidR="00CD0F64" w:rsidRPr="00DE6885" w14:paraId="25E47AC5" w14:textId="77777777" w:rsidTr="006830A8">
        <w:trPr>
          <w:jc w:val="center"/>
        </w:trPr>
        <w:tc>
          <w:tcPr>
            <w:tcW w:w="181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CEE7B68" w14:textId="77777777" w:rsidR="00CD0F64" w:rsidRPr="00DE6885" w:rsidRDefault="00F55D9B">
            <w:pPr>
              <w:spacing w:line="276" w:lineRule="auto"/>
              <w:rPr>
                <w:rFonts w:cs="Arial"/>
              </w:rPr>
            </w:pPr>
            <w:r w:rsidRPr="00DE6885">
              <w:rPr>
                <w:rFonts w:cs="Arial"/>
                <w:b/>
                <w:bCs/>
              </w:rPr>
              <w:t>Notes</w:t>
            </w:r>
          </w:p>
        </w:tc>
        <w:tc>
          <w:tcPr>
            <w:tcW w:w="7419" w:type="dxa"/>
            <w:tcBorders>
              <w:top w:val="nil"/>
              <w:left w:val="nil"/>
              <w:bottom w:val="single" w:sz="8" w:space="0" w:color="auto"/>
              <w:right w:val="single" w:sz="8" w:space="0" w:color="auto"/>
            </w:tcBorders>
            <w:tcMar>
              <w:top w:w="0" w:type="dxa"/>
              <w:left w:w="108" w:type="dxa"/>
              <w:bottom w:w="0" w:type="dxa"/>
              <w:right w:w="108" w:type="dxa"/>
            </w:tcMar>
          </w:tcPr>
          <w:p w14:paraId="34010333" w14:textId="77777777" w:rsidR="00CD0F64" w:rsidRPr="00DE6885" w:rsidRDefault="00F55D9B">
            <w:pPr>
              <w:spacing w:line="276" w:lineRule="auto"/>
              <w:rPr>
                <w:rFonts w:cs="Arial"/>
              </w:rPr>
            </w:pPr>
            <w:r>
              <w:rPr>
                <w:rFonts w:cs="Arial"/>
              </w:rPr>
              <w:t>Headlamp power mode is not entered since the headlamp switch wasn’t set to headlamps or park lamps.</w:t>
            </w:r>
          </w:p>
        </w:tc>
      </w:tr>
    </w:tbl>
    <w:p w14:paraId="494696BB" w14:textId="77777777" w:rsidR="00500605" w:rsidRPr="00DE6885" w:rsidRDefault="00925A7C" w:rsidP="00CD0F64">
      <w:pPr>
        <w:rPr>
          <w:rFonts w:cs="Arial"/>
        </w:rPr>
      </w:pPr>
    </w:p>
    <w:p w14:paraId="3411627F" w14:textId="77777777" w:rsidR="00406F39" w:rsidRDefault="00F55D9B" w:rsidP="006830A8">
      <w:pPr>
        <w:pStyle w:val="Heading4"/>
      </w:pPr>
      <w:r>
        <w:t>PWRMAN-UC-REQ-473202/A-Extended Play turned OFF, Vehicle OFF, Headlamp Soft Switch available</w:t>
      </w:r>
    </w:p>
    <w:p w14:paraId="19FC5E75" w14:textId="77777777" w:rsidR="00AE06BC" w:rsidRPr="00AE06BC" w:rsidRDefault="00925A7C"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6"/>
        <w:gridCol w:w="7436"/>
      </w:tblGrid>
      <w:tr w:rsidR="00CD0F64" w:rsidRPr="005520FB" w14:paraId="6C918798" w14:textId="77777777" w:rsidTr="006830A8">
        <w:trPr>
          <w:jc w:val="center"/>
        </w:trPr>
        <w:tc>
          <w:tcPr>
            <w:tcW w:w="179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1C06A73" w14:textId="77777777" w:rsidR="00CD0F64" w:rsidRPr="005520FB" w:rsidRDefault="00F55D9B">
            <w:pPr>
              <w:spacing w:line="276" w:lineRule="auto"/>
              <w:rPr>
                <w:rFonts w:cs="Arial"/>
              </w:rPr>
            </w:pPr>
            <w:r w:rsidRPr="005520FB">
              <w:rPr>
                <w:rFonts w:cs="Arial"/>
                <w:b/>
                <w:bCs/>
              </w:rPr>
              <w:t>Actors</w:t>
            </w:r>
          </w:p>
        </w:tc>
        <w:tc>
          <w:tcPr>
            <w:tcW w:w="743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DC07D3E" w14:textId="77777777" w:rsidR="00CD0F64" w:rsidRPr="005520FB" w:rsidRDefault="00F55D9B">
            <w:pPr>
              <w:spacing w:line="276" w:lineRule="auto"/>
              <w:rPr>
                <w:rFonts w:cs="Arial"/>
              </w:rPr>
            </w:pPr>
            <w:r w:rsidRPr="005520FB">
              <w:rPr>
                <w:rFonts w:cs="Arial"/>
              </w:rPr>
              <w:t>Vehicle Occupant</w:t>
            </w:r>
          </w:p>
        </w:tc>
      </w:tr>
      <w:tr w:rsidR="00CD0F64" w:rsidRPr="005520FB" w14:paraId="5929A669" w14:textId="77777777" w:rsidTr="006830A8">
        <w:trPr>
          <w:jc w:val="center"/>
        </w:trPr>
        <w:tc>
          <w:tcPr>
            <w:tcW w:w="179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60BBB6C" w14:textId="77777777" w:rsidR="00CD0F64" w:rsidRPr="005520FB" w:rsidRDefault="00F55D9B">
            <w:pPr>
              <w:spacing w:line="276" w:lineRule="auto"/>
              <w:rPr>
                <w:rFonts w:cs="Arial"/>
              </w:rPr>
            </w:pPr>
            <w:r w:rsidRPr="005520FB">
              <w:rPr>
                <w:rFonts w:cs="Arial"/>
                <w:b/>
                <w:bCs/>
              </w:rPr>
              <w:t>Pre-conditions</w:t>
            </w:r>
          </w:p>
        </w:tc>
        <w:tc>
          <w:tcPr>
            <w:tcW w:w="7436" w:type="dxa"/>
            <w:tcBorders>
              <w:top w:val="nil"/>
              <w:left w:val="nil"/>
              <w:bottom w:val="single" w:sz="8" w:space="0" w:color="auto"/>
              <w:right w:val="single" w:sz="8" w:space="0" w:color="auto"/>
            </w:tcBorders>
            <w:tcMar>
              <w:top w:w="0" w:type="dxa"/>
              <w:left w:w="108" w:type="dxa"/>
              <w:bottom w:w="0" w:type="dxa"/>
              <w:right w:w="108" w:type="dxa"/>
            </w:tcMar>
          </w:tcPr>
          <w:p w14:paraId="2B21D29C" w14:textId="77777777" w:rsidR="005520FB" w:rsidRPr="005520FB" w:rsidRDefault="00F55D9B" w:rsidP="005520FB">
            <w:pPr>
              <w:spacing w:line="276" w:lineRule="auto"/>
              <w:rPr>
                <w:rFonts w:cs="Arial"/>
              </w:rPr>
            </w:pPr>
            <w:r w:rsidRPr="005520FB">
              <w:rPr>
                <w:rFonts w:cs="Arial"/>
              </w:rPr>
              <w:t>Infotainment System configured to support Headlamp Soft Switch in the HMI.</w:t>
            </w:r>
          </w:p>
          <w:p w14:paraId="4B99833D" w14:textId="77777777" w:rsidR="005520FB" w:rsidRPr="005520FB" w:rsidRDefault="00925A7C" w:rsidP="005520FB">
            <w:pPr>
              <w:spacing w:line="276" w:lineRule="auto"/>
              <w:rPr>
                <w:rFonts w:cs="Arial"/>
              </w:rPr>
            </w:pPr>
          </w:p>
          <w:p w14:paraId="5B4C8975" w14:textId="77777777" w:rsidR="005520FB" w:rsidRPr="005520FB" w:rsidRDefault="00F55D9B" w:rsidP="005520FB">
            <w:pPr>
              <w:spacing w:line="276" w:lineRule="auto"/>
              <w:rPr>
                <w:rFonts w:cs="Arial"/>
              </w:rPr>
            </w:pPr>
            <w:r w:rsidRPr="005520FB">
              <w:rPr>
                <w:rFonts w:cs="Arial"/>
              </w:rPr>
              <w:t>The vehicle is in Extended Play mode (functional power mode)</w:t>
            </w:r>
          </w:p>
          <w:p w14:paraId="22424697" w14:textId="77777777" w:rsidR="005520FB" w:rsidRPr="005520FB" w:rsidRDefault="00925A7C" w:rsidP="005520FB">
            <w:pPr>
              <w:spacing w:line="276" w:lineRule="auto"/>
              <w:rPr>
                <w:rFonts w:cs="Arial"/>
              </w:rPr>
            </w:pPr>
          </w:p>
          <w:p w14:paraId="639AD6B6" w14:textId="77777777" w:rsidR="005520FB" w:rsidRPr="005520FB" w:rsidRDefault="00F55D9B" w:rsidP="005520FB">
            <w:pPr>
              <w:spacing w:line="276" w:lineRule="auto"/>
              <w:rPr>
                <w:rFonts w:cs="Arial"/>
              </w:rPr>
            </w:pPr>
            <w:r w:rsidRPr="005520FB">
              <w:rPr>
                <w:rFonts w:cs="Arial"/>
              </w:rPr>
              <w:t>The Ignition is in OFF and Delayed Accessory is Inactive</w:t>
            </w:r>
          </w:p>
          <w:p w14:paraId="462BE560" w14:textId="77777777" w:rsidR="005520FB" w:rsidRPr="005520FB" w:rsidRDefault="00925A7C" w:rsidP="005520FB">
            <w:pPr>
              <w:spacing w:line="276" w:lineRule="auto"/>
              <w:rPr>
                <w:rFonts w:cs="Arial"/>
              </w:rPr>
            </w:pPr>
          </w:p>
          <w:p w14:paraId="1D0B64E0" w14:textId="77777777" w:rsidR="00CD0F64" w:rsidRPr="005520FB" w:rsidRDefault="00F55D9B" w:rsidP="005520FB">
            <w:pPr>
              <w:spacing w:line="276" w:lineRule="auto"/>
              <w:rPr>
                <w:rFonts w:cs="Arial"/>
              </w:rPr>
            </w:pPr>
            <w:r w:rsidRPr="005520FB">
              <w:rPr>
                <w:rFonts w:cs="Arial"/>
              </w:rPr>
              <w:t>The headlamp soft switch is set to Park Lamps or Headlamps</w:t>
            </w:r>
          </w:p>
        </w:tc>
      </w:tr>
      <w:tr w:rsidR="00CD0F64" w:rsidRPr="005520FB" w14:paraId="1C0A3C90" w14:textId="77777777" w:rsidTr="006830A8">
        <w:trPr>
          <w:jc w:val="center"/>
        </w:trPr>
        <w:tc>
          <w:tcPr>
            <w:tcW w:w="179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DE1FD76" w14:textId="77777777" w:rsidR="00CD0F64" w:rsidRPr="005520FB" w:rsidRDefault="00F55D9B">
            <w:pPr>
              <w:spacing w:line="276" w:lineRule="auto"/>
              <w:rPr>
                <w:rFonts w:cs="Arial"/>
              </w:rPr>
            </w:pPr>
            <w:r w:rsidRPr="005520FB">
              <w:rPr>
                <w:rFonts w:cs="Arial"/>
                <w:b/>
                <w:bCs/>
              </w:rPr>
              <w:t>Scenario Description</w:t>
            </w:r>
          </w:p>
        </w:tc>
        <w:tc>
          <w:tcPr>
            <w:tcW w:w="7436" w:type="dxa"/>
            <w:tcBorders>
              <w:top w:val="nil"/>
              <w:left w:val="nil"/>
              <w:bottom w:val="single" w:sz="8" w:space="0" w:color="auto"/>
              <w:right w:val="single" w:sz="8" w:space="0" w:color="auto"/>
            </w:tcBorders>
            <w:tcMar>
              <w:top w:w="0" w:type="dxa"/>
              <w:left w:w="108" w:type="dxa"/>
              <w:bottom w:w="0" w:type="dxa"/>
              <w:right w:w="108" w:type="dxa"/>
            </w:tcMar>
          </w:tcPr>
          <w:p w14:paraId="51C5603F" w14:textId="77777777" w:rsidR="00CD0F64" w:rsidRPr="005520FB" w:rsidRDefault="00F55D9B">
            <w:pPr>
              <w:spacing w:line="276" w:lineRule="auto"/>
              <w:rPr>
                <w:rFonts w:cs="Arial"/>
              </w:rPr>
            </w:pPr>
            <w:r w:rsidRPr="005520FB">
              <w:rPr>
                <w:rFonts w:cs="Arial"/>
              </w:rPr>
              <w:t>The user presses the Power button to exit Extended Play</w:t>
            </w:r>
          </w:p>
        </w:tc>
      </w:tr>
      <w:tr w:rsidR="00CD0F64" w:rsidRPr="005520FB" w14:paraId="699A405E" w14:textId="77777777" w:rsidTr="006830A8">
        <w:trPr>
          <w:jc w:val="center"/>
        </w:trPr>
        <w:tc>
          <w:tcPr>
            <w:tcW w:w="179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FC21476" w14:textId="77777777" w:rsidR="00CD0F64" w:rsidRPr="005520FB" w:rsidRDefault="00F55D9B">
            <w:pPr>
              <w:spacing w:line="276" w:lineRule="auto"/>
              <w:rPr>
                <w:rFonts w:cs="Arial"/>
              </w:rPr>
            </w:pPr>
            <w:r w:rsidRPr="005520FB">
              <w:rPr>
                <w:rFonts w:cs="Arial"/>
                <w:b/>
                <w:bCs/>
              </w:rPr>
              <w:t>Post-conditions</w:t>
            </w:r>
          </w:p>
        </w:tc>
        <w:tc>
          <w:tcPr>
            <w:tcW w:w="7436" w:type="dxa"/>
            <w:tcBorders>
              <w:top w:val="nil"/>
              <w:left w:val="nil"/>
              <w:bottom w:val="single" w:sz="8" w:space="0" w:color="auto"/>
              <w:right w:val="single" w:sz="8" w:space="0" w:color="auto"/>
            </w:tcBorders>
            <w:tcMar>
              <w:top w:w="0" w:type="dxa"/>
              <w:left w:w="108" w:type="dxa"/>
              <w:bottom w:w="0" w:type="dxa"/>
              <w:right w:w="108" w:type="dxa"/>
            </w:tcMar>
          </w:tcPr>
          <w:p w14:paraId="6397DCE4" w14:textId="77777777" w:rsidR="00CD0F64" w:rsidRPr="005476CA" w:rsidRDefault="00F55D9B">
            <w:pPr>
              <w:spacing w:line="276" w:lineRule="auto"/>
              <w:rPr>
                <w:rFonts w:cs="Arial"/>
              </w:rPr>
            </w:pPr>
            <w:r w:rsidRPr="005476CA">
              <w:rPr>
                <w:rFonts w:cs="Arial"/>
              </w:rPr>
              <w:t>The headlamp soft switch continues to be shown on the HMI</w:t>
            </w:r>
          </w:p>
          <w:p w14:paraId="5401F17E" w14:textId="77777777" w:rsidR="005476CA" w:rsidRPr="005476CA" w:rsidRDefault="00F55D9B" w:rsidP="005476CA">
            <w:pPr>
              <w:numPr>
                <w:ilvl w:val="0"/>
                <w:numId w:val="624"/>
              </w:numPr>
              <w:spacing w:line="276" w:lineRule="auto"/>
              <w:rPr>
                <w:rFonts w:cs="Arial"/>
              </w:rPr>
            </w:pPr>
            <w:r w:rsidRPr="005476CA">
              <w:rPr>
                <w:rFonts w:cs="Arial"/>
              </w:rPr>
              <w:t>Note: This is shown in headlamp power mode</w:t>
            </w:r>
            <w:r>
              <w:rPr>
                <w:rFonts w:cs="Arial"/>
              </w:rPr>
              <w:t xml:space="preserve"> (Standby Power Mode)</w:t>
            </w:r>
          </w:p>
        </w:tc>
      </w:tr>
      <w:tr w:rsidR="00CD0F64" w:rsidRPr="005520FB" w14:paraId="3987D85D" w14:textId="77777777" w:rsidTr="006830A8">
        <w:trPr>
          <w:jc w:val="center"/>
        </w:trPr>
        <w:tc>
          <w:tcPr>
            <w:tcW w:w="179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DA44EEE" w14:textId="77777777" w:rsidR="00CD0F64" w:rsidRPr="005520FB" w:rsidRDefault="00F55D9B">
            <w:pPr>
              <w:spacing w:line="276" w:lineRule="auto"/>
              <w:rPr>
                <w:rFonts w:cs="Arial"/>
              </w:rPr>
            </w:pPr>
            <w:r w:rsidRPr="005520FB">
              <w:rPr>
                <w:rFonts w:cs="Arial"/>
                <w:b/>
                <w:bCs/>
              </w:rPr>
              <w:t>Notes</w:t>
            </w:r>
          </w:p>
        </w:tc>
        <w:tc>
          <w:tcPr>
            <w:tcW w:w="7436" w:type="dxa"/>
            <w:tcBorders>
              <w:top w:val="nil"/>
              <w:left w:val="nil"/>
              <w:bottom w:val="single" w:sz="8" w:space="0" w:color="auto"/>
              <w:right w:val="single" w:sz="8" w:space="0" w:color="auto"/>
            </w:tcBorders>
            <w:tcMar>
              <w:top w:w="0" w:type="dxa"/>
              <w:left w:w="108" w:type="dxa"/>
              <w:bottom w:w="0" w:type="dxa"/>
              <w:right w:w="108" w:type="dxa"/>
            </w:tcMar>
          </w:tcPr>
          <w:p w14:paraId="0374F92D" w14:textId="77777777" w:rsidR="00CD0F64" w:rsidRPr="005476CA" w:rsidRDefault="00F55D9B">
            <w:pPr>
              <w:spacing w:line="276" w:lineRule="auto"/>
              <w:rPr>
                <w:rFonts w:cs="Arial"/>
              </w:rPr>
            </w:pPr>
            <w:r w:rsidRPr="005476CA">
              <w:rPr>
                <w:rFonts w:cs="Arial"/>
              </w:rPr>
              <w:t>The headlamp soft switch continues to be shown until the exit conditions are met</w:t>
            </w:r>
          </w:p>
        </w:tc>
      </w:tr>
    </w:tbl>
    <w:p w14:paraId="2B843749" w14:textId="77777777" w:rsidR="00500605" w:rsidRPr="005520FB" w:rsidRDefault="00925A7C" w:rsidP="00CD0F64">
      <w:pPr>
        <w:rPr>
          <w:rFonts w:cs="Arial"/>
        </w:rPr>
      </w:pPr>
    </w:p>
    <w:p w14:paraId="0A49BAA6" w14:textId="77777777" w:rsidR="00406F39" w:rsidRDefault="00F55D9B" w:rsidP="006830A8">
      <w:pPr>
        <w:pStyle w:val="Heading4"/>
      </w:pPr>
      <w:r>
        <w:t xml:space="preserve">PWRMAN-UC-REQ-473201/A-Vehicle OFF, Headlamp Soft Switch ON, turn off </w:t>
      </w:r>
      <w:proofErr w:type="spellStart"/>
      <w:r>
        <w:t>parklamps</w:t>
      </w:r>
      <w:proofErr w:type="spellEnd"/>
      <w:r>
        <w:t xml:space="preserve"> and headlamps</w:t>
      </w:r>
    </w:p>
    <w:p w14:paraId="498A1E96" w14:textId="77777777" w:rsidR="00AE06BC" w:rsidRPr="00AE06BC" w:rsidRDefault="00925A7C"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1"/>
        <w:gridCol w:w="7451"/>
      </w:tblGrid>
      <w:tr w:rsidR="00CD0F64" w:rsidRPr="00AE019A" w14:paraId="7A9E250A" w14:textId="77777777" w:rsidTr="006830A8">
        <w:trPr>
          <w:jc w:val="center"/>
        </w:trPr>
        <w:tc>
          <w:tcPr>
            <w:tcW w:w="178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2C447BE" w14:textId="77777777" w:rsidR="00CD0F64" w:rsidRPr="00AE019A" w:rsidRDefault="00F55D9B">
            <w:pPr>
              <w:spacing w:line="276" w:lineRule="auto"/>
              <w:rPr>
                <w:rFonts w:cs="Arial"/>
              </w:rPr>
            </w:pPr>
            <w:r w:rsidRPr="00AE019A">
              <w:rPr>
                <w:rFonts w:cs="Arial"/>
                <w:b/>
                <w:bCs/>
              </w:rPr>
              <w:t>Actors</w:t>
            </w:r>
          </w:p>
        </w:tc>
        <w:tc>
          <w:tcPr>
            <w:tcW w:w="745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F012967" w14:textId="77777777" w:rsidR="00CD0F64" w:rsidRPr="00AE019A" w:rsidRDefault="00F55D9B">
            <w:pPr>
              <w:spacing w:line="276" w:lineRule="auto"/>
              <w:rPr>
                <w:rFonts w:cs="Arial"/>
              </w:rPr>
            </w:pPr>
            <w:r w:rsidRPr="00AE019A">
              <w:rPr>
                <w:rFonts w:cs="Arial"/>
              </w:rPr>
              <w:t>Vehicle Occupant</w:t>
            </w:r>
          </w:p>
        </w:tc>
      </w:tr>
      <w:tr w:rsidR="00CD0F64" w:rsidRPr="00AE019A" w14:paraId="7DB44EDA" w14:textId="77777777" w:rsidTr="006830A8">
        <w:trPr>
          <w:jc w:val="center"/>
        </w:trPr>
        <w:tc>
          <w:tcPr>
            <w:tcW w:w="178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FFFDB8F" w14:textId="77777777" w:rsidR="00CD0F64" w:rsidRPr="00AE019A" w:rsidRDefault="00F55D9B">
            <w:pPr>
              <w:spacing w:line="276" w:lineRule="auto"/>
              <w:rPr>
                <w:rFonts w:cs="Arial"/>
              </w:rPr>
            </w:pPr>
            <w:r w:rsidRPr="00AE019A">
              <w:rPr>
                <w:rFonts w:cs="Arial"/>
                <w:b/>
                <w:bCs/>
              </w:rPr>
              <w:t>Pre-conditions</w:t>
            </w:r>
          </w:p>
        </w:tc>
        <w:tc>
          <w:tcPr>
            <w:tcW w:w="7451" w:type="dxa"/>
            <w:tcBorders>
              <w:top w:val="nil"/>
              <w:left w:val="nil"/>
              <w:bottom w:val="single" w:sz="8" w:space="0" w:color="auto"/>
              <w:right w:val="single" w:sz="8" w:space="0" w:color="auto"/>
            </w:tcBorders>
            <w:tcMar>
              <w:top w:w="0" w:type="dxa"/>
              <w:left w:w="108" w:type="dxa"/>
              <w:bottom w:w="0" w:type="dxa"/>
              <w:right w:w="108" w:type="dxa"/>
            </w:tcMar>
          </w:tcPr>
          <w:p w14:paraId="3596B838" w14:textId="77777777" w:rsidR="00AE019A" w:rsidRPr="009679E6" w:rsidRDefault="00F55D9B" w:rsidP="00AE019A">
            <w:pPr>
              <w:spacing w:line="276" w:lineRule="auto"/>
              <w:rPr>
                <w:rFonts w:cs="Arial"/>
              </w:rPr>
            </w:pPr>
            <w:r w:rsidRPr="009679E6">
              <w:rPr>
                <w:rFonts w:cs="Arial"/>
              </w:rPr>
              <w:t>Infotainment System configured to support Headlamp Soft Switch in the HMI.</w:t>
            </w:r>
          </w:p>
          <w:p w14:paraId="722609D1" w14:textId="77777777" w:rsidR="00AE019A" w:rsidRPr="009679E6" w:rsidRDefault="00925A7C" w:rsidP="00AE019A">
            <w:pPr>
              <w:spacing w:line="276" w:lineRule="auto"/>
              <w:rPr>
                <w:rFonts w:cs="Arial"/>
              </w:rPr>
            </w:pPr>
          </w:p>
          <w:p w14:paraId="38539016" w14:textId="77777777" w:rsidR="00AE019A" w:rsidRPr="009679E6" w:rsidRDefault="00F55D9B" w:rsidP="00AE019A">
            <w:pPr>
              <w:spacing w:line="276" w:lineRule="auto"/>
              <w:rPr>
                <w:rFonts w:cs="Arial"/>
              </w:rPr>
            </w:pPr>
            <w:r w:rsidRPr="009679E6">
              <w:rPr>
                <w:rFonts w:cs="Arial"/>
              </w:rPr>
              <w:t>Vehicle is OFF with Ignition equal to OFF and Delayed Accessory OFF</w:t>
            </w:r>
          </w:p>
          <w:p w14:paraId="78CB6AE3" w14:textId="77777777" w:rsidR="00AE019A" w:rsidRPr="009679E6" w:rsidRDefault="00925A7C" w:rsidP="00AE019A">
            <w:pPr>
              <w:spacing w:line="276" w:lineRule="auto"/>
              <w:rPr>
                <w:rFonts w:cs="Arial"/>
              </w:rPr>
            </w:pPr>
          </w:p>
          <w:p w14:paraId="2ED090EF" w14:textId="77777777" w:rsidR="00CD0F64" w:rsidRPr="009679E6" w:rsidRDefault="00F55D9B" w:rsidP="00AE019A">
            <w:pPr>
              <w:spacing w:line="276" w:lineRule="auto"/>
              <w:rPr>
                <w:rFonts w:cs="Arial"/>
              </w:rPr>
            </w:pPr>
            <w:r w:rsidRPr="009679E6">
              <w:rPr>
                <w:rFonts w:cs="Arial"/>
              </w:rPr>
              <w:t>The headlamp soft switch is available in the HMI</w:t>
            </w:r>
          </w:p>
          <w:p w14:paraId="1254EE14" w14:textId="77777777" w:rsidR="009679E6" w:rsidRPr="009679E6" w:rsidRDefault="00F55D9B" w:rsidP="009679E6">
            <w:pPr>
              <w:numPr>
                <w:ilvl w:val="0"/>
                <w:numId w:val="626"/>
              </w:numPr>
              <w:spacing w:line="276" w:lineRule="auto"/>
              <w:rPr>
                <w:rFonts w:cs="Arial"/>
              </w:rPr>
            </w:pPr>
            <w:r w:rsidRPr="009679E6">
              <w:rPr>
                <w:rFonts w:cs="Arial"/>
              </w:rPr>
              <w:t>Note: This is shown in headlamp power mode</w:t>
            </w:r>
          </w:p>
          <w:p w14:paraId="5F3E3328" w14:textId="77777777" w:rsidR="00AE019A" w:rsidRPr="009679E6" w:rsidRDefault="00925A7C" w:rsidP="00AE019A">
            <w:pPr>
              <w:spacing w:line="276" w:lineRule="auto"/>
              <w:rPr>
                <w:rFonts w:cs="Arial"/>
              </w:rPr>
            </w:pPr>
          </w:p>
          <w:p w14:paraId="703D60B7" w14:textId="77777777" w:rsidR="00AE019A" w:rsidRPr="009679E6" w:rsidRDefault="00F55D9B" w:rsidP="00AE019A">
            <w:pPr>
              <w:spacing w:line="276" w:lineRule="auto"/>
              <w:rPr>
                <w:rFonts w:cs="Arial"/>
              </w:rPr>
            </w:pPr>
            <w:r w:rsidRPr="009679E6">
              <w:rPr>
                <w:rFonts w:cs="Arial"/>
              </w:rPr>
              <w:t>The headlamp soft switch is set to Park Lamps or Headlamps</w:t>
            </w:r>
          </w:p>
        </w:tc>
      </w:tr>
      <w:tr w:rsidR="00CD0F64" w:rsidRPr="00AE019A" w14:paraId="6E8068C4" w14:textId="77777777" w:rsidTr="006830A8">
        <w:trPr>
          <w:jc w:val="center"/>
        </w:trPr>
        <w:tc>
          <w:tcPr>
            <w:tcW w:w="178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9420380" w14:textId="77777777" w:rsidR="00CD0F64" w:rsidRPr="00AE019A" w:rsidRDefault="00F55D9B">
            <w:pPr>
              <w:spacing w:line="276" w:lineRule="auto"/>
              <w:rPr>
                <w:rFonts w:cs="Arial"/>
              </w:rPr>
            </w:pPr>
            <w:r w:rsidRPr="00AE019A">
              <w:rPr>
                <w:rFonts w:cs="Arial"/>
                <w:b/>
                <w:bCs/>
              </w:rPr>
              <w:lastRenderedPageBreak/>
              <w:t>Scenario Description</w:t>
            </w:r>
          </w:p>
        </w:tc>
        <w:tc>
          <w:tcPr>
            <w:tcW w:w="7451" w:type="dxa"/>
            <w:tcBorders>
              <w:top w:val="nil"/>
              <w:left w:val="nil"/>
              <w:bottom w:val="single" w:sz="8" w:space="0" w:color="auto"/>
              <w:right w:val="single" w:sz="8" w:space="0" w:color="auto"/>
            </w:tcBorders>
            <w:tcMar>
              <w:top w:w="0" w:type="dxa"/>
              <w:left w:w="108" w:type="dxa"/>
              <w:bottom w:w="0" w:type="dxa"/>
              <w:right w:w="108" w:type="dxa"/>
            </w:tcMar>
          </w:tcPr>
          <w:p w14:paraId="448CF42E" w14:textId="77777777" w:rsidR="00CD0F64" w:rsidRPr="009679E6" w:rsidRDefault="00F55D9B">
            <w:pPr>
              <w:spacing w:line="276" w:lineRule="auto"/>
              <w:rPr>
                <w:rFonts w:cs="Arial"/>
              </w:rPr>
            </w:pPr>
            <w:r w:rsidRPr="009679E6">
              <w:rPr>
                <w:rFonts w:cs="Arial"/>
              </w:rPr>
              <w:t xml:space="preserve">The user changes the </w:t>
            </w:r>
            <w:r>
              <w:rPr>
                <w:rFonts w:cs="Arial"/>
              </w:rPr>
              <w:t xml:space="preserve">headlamp </w:t>
            </w:r>
            <w:r w:rsidRPr="009679E6">
              <w:rPr>
                <w:rFonts w:cs="Arial"/>
              </w:rPr>
              <w:t xml:space="preserve">soft switch to OFF or </w:t>
            </w:r>
            <w:proofErr w:type="spellStart"/>
            <w:r w:rsidRPr="009679E6">
              <w:rPr>
                <w:rFonts w:cs="Arial"/>
              </w:rPr>
              <w:t>Autolamps</w:t>
            </w:r>
            <w:proofErr w:type="spellEnd"/>
          </w:p>
        </w:tc>
      </w:tr>
      <w:tr w:rsidR="00CD0F64" w:rsidRPr="00AE019A" w14:paraId="6357BC54" w14:textId="77777777" w:rsidTr="006830A8">
        <w:trPr>
          <w:jc w:val="center"/>
        </w:trPr>
        <w:tc>
          <w:tcPr>
            <w:tcW w:w="178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F402229" w14:textId="77777777" w:rsidR="00CD0F64" w:rsidRPr="00AE019A" w:rsidRDefault="00F55D9B">
            <w:pPr>
              <w:spacing w:line="276" w:lineRule="auto"/>
              <w:rPr>
                <w:rFonts w:cs="Arial"/>
              </w:rPr>
            </w:pPr>
            <w:r w:rsidRPr="00AE019A">
              <w:rPr>
                <w:rFonts w:cs="Arial"/>
                <w:b/>
                <w:bCs/>
              </w:rPr>
              <w:t>Post-conditions</w:t>
            </w:r>
          </w:p>
        </w:tc>
        <w:tc>
          <w:tcPr>
            <w:tcW w:w="7451" w:type="dxa"/>
            <w:tcBorders>
              <w:top w:val="nil"/>
              <w:left w:val="nil"/>
              <w:bottom w:val="single" w:sz="8" w:space="0" w:color="auto"/>
              <w:right w:val="single" w:sz="8" w:space="0" w:color="auto"/>
            </w:tcBorders>
            <w:tcMar>
              <w:top w:w="0" w:type="dxa"/>
              <w:left w:w="108" w:type="dxa"/>
              <w:bottom w:w="0" w:type="dxa"/>
              <w:right w:w="108" w:type="dxa"/>
            </w:tcMar>
          </w:tcPr>
          <w:p w14:paraId="6A6B5B94" w14:textId="77777777" w:rsidR="00CD0F64" w:rsidRDefault="00F55D9B">
            <w:pPr>
              <w:spacing w:line="276" w:lineRule="auto"/>
              <w:rPr>
                <w:rFonts w:cs="Arial"/>
              </w:rPr>
            </w:pPr>
            <w:r w:rsidRPr="00AE019A">
              <w:rPr>
                <w:rFonts w:cs="Arial"/>
              </w:rPr>
              <w:t xml:space="preserve">The headlamp soft switch </w:t>
            </w:r>
            <w:r>
              <w:rPr>
                <w:rFonts w:cs="Arial"/>
              </w:rPr>
              <w:t xml:space="preserve">remains </w:t>
            </w:r>
            <w:r w:rsidRPr="00AE019A">
              <w:rPr>
                <w:rFonts w:cs="Arial"/>
              </w:rPr>
              <w:t>available in the HMI</w:t>
            </w:r>
          </w:p>
          <w:p w14:paraId="33A5310E" w14:textId="77777777" w:rsidR="009679E6" w:rsidRPr="009679E6" w:rsidRDefault="00F55D9B" w:rsidP="009679E6">
            <w:pPr>
              <w:numPr>
                <w:ilvl w:val="0"/>
                <w:numId w:val="626"/>
              </w:numPr>
              <w:spacing w:line="276" w:lineRule="auto"/>
              <w:rPr>
                <w:rFonts w:cs="Arial"/>
              </w:rPr>
            </w:pPr>
            <w:r w:rsidRPr="009679E6">
              <w:rPr>
                <w:rFonts w:cs="Arial"/>
              </w:rPr>
              <w:t xml:space="preserve">Note: </w:t>
            </w:r>
            <w:r>
              <w:rPr>
                <w:rFonts w:cs="Arial"/>
              </w:rPr>
              <w:t>Remains in headlamp power mode (Standby power mode)</w:t>
            </w:r>
          </w:p>
        </w:tc>
      </w:tr>
      <w:tr w:rsidR="00CD0F64" w:rsidRPr="00AE019A" w14:paraId="02DD1980" w14:textId="77777777" w:rsidTr="006830A8">
        <w:trPr>
          <w:jc w:val="center"/>
        </w:trPr>
        <w:tc>
          <w:tcPr>
            <w:tcW w:w="1781"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7E0BEFA" w14:textId="77777777" w:rsidR="00CD0F64" w:rsidRPr="00AE019A" w:rsidRDefault="00F55D9B">
            <w:pPr>
              <w:spacing w:line="276" w:lineRule="auto"/>
              <w:rPr>
                <w:rFonts w:cs="Arial"/>
              </w:rPr>
            </w:pPr>
            <w:r>
              <w:rPr>
                <w:rFonts w:cs="Arial"/>
                <w:b/>
                <w:bCs/>
              </w:rPr>
              <w:t>Notes</w:t>
            </w:r>
          </w:p>
        </w:tc>
        <w:tc>
          <w:tcPr>
            <w:tcW w:w="7451" w:type="dxa"/>
            <w:tcBorders>
              <w:top w:val="nil"/>
              <w:left w:val="nil"/>
              <w:bottom w:val="single" w:sz="8" w:space="0" w:color="auto"/>
              <w:right w:val="single" w:sz="8" w:space="0" w:color="auto"/>
            </w:tcBorders>
            <w:tcMar>
              <w:top w:w="0" w:type="dxa"/>
              <w:left w:w="108" w:type="dxa"/>
              <w:bottom w:w="0" w:type="dxa"/>
              <w:right w:w="108" w:type="dxa"/>
            </w:tcMar>
          </w:tcPr>
          <w:p w14:paraId="440B5C34" w14:textId="77777777" w:rsidR="00CD0F64" w:rsidRPr="00AE019A" w:rsidRDefault="00F55D9B">
            <w:pPr>
              <w:spacing w:line="276" w:lineRule="auto"/>
              <w:rPr>
                <w:rFonts w:cs="Arial"/>
              </w:rPr>
            </w:pPr>
            <w:r>
              <w:rPr>
                <w:rFonts w:cs="Arial"/>
              </w:rPr>
              <w:t>Once entered headlamp power mode changing the soft switch won’t exit headlamp power mode</w:t>
            </w:r>
          </w:p>
        </w:tc>
      </w:tr>
    </w:tbl>
    <w:p w14:paraId="7727F879" w14:textId="77777777" w:rsidR="00500605" w:rsidRPr="00AE019A" w:rsidRDefault="00925A7C" w:rsidP="00CD0F64">
      <w:pPr>
        <w:rPr>
          <w:rFonts w:cs="Arial"/>
        </w:rPr>
      </w:pPr>
    </w:p>
    <w:p w14:paraId="537423E8" w14:textId="77777777" w:rsidR="00406F39" w:rsidRDefault="00F55D9B" w:rsidP="006830A8">
      <w:pPr>
        <w:pStyle w:val="Heading4"/>
      </w:pPr>
      <w:r>
        <w:t>PWRMAN-UC-REQ-473217/A-Exit Conditions - Headlamp soft switch HMI no longer available when Vehicle OFF</w:t>
      </w:r>
    </w:p>
    <w:p w14:paraId="2992660E" w14:textId="77777777" w:rsidR="00AE06BC" w:rsidRPr="00AE06BC" w:rsidRDefault="00925A7C"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3"/>
        <w:gridCol w:w="7419"/>
      </w:tblGrid>
      <w:tr w:rsidR="00CD0F64" w:rsidRPr="00561D69" w14:paraId="7E74EB1A" w14:textId="77777777" w:rsidTr="006830A8">
        <w:trPr>
          <w:jc w:val="center"/>
        </w:trPr>
        <w:tc>
          <w:tcPr>
            <w:tcW w:w="181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061FAB4" w14:textId="77777777" w:rsidR="00CD0F64" w:rsidRPr="00561D69" w:rsidRDefault="00F55D9B">
            <w:pPr>
              <w:spacing w:line="276" w:lineRule="auto"/>
              <w:rPr>
                <w:rFonts w:cs="Arial"/>
              </w:rPr>
            </w:pPr>
            <w:r w:rsidRPr="00561D69">
              <w:rPr>
                <w:rFonts w:cs="Arial"/>
                <w:b/>
                <w:bCs/>
              </w:rPr>
              <w:t>Actors</w:t>
            </w:r>
          </w:p>
        </w:tc>
        <w:tc>
          <w:tcPr>
            <w:tcW w:w="741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9DBC080" w14:textId="77777777" w:rsidR="00CD0F64" w:rsidRPr="00561D69" w:rsidRDefault="00F55D9B">
            <w:pPr>
              <w:spacing w:line="276" w:lineRule="auto"/>
              <w:rPr>
                <w:rFonts w:cs="Arial"/>
              </w:rPr>
            </w:pPr>
            <w:r w:rsidRPr="00561D69">
              <w:rPr>
                <w:rFonts w:cs="Arial"/>
              </w:rPr>
              <w:t>Vehicle Occupant</w:t>
            </w:r>
          </w:p>
        </w:tc>
      </w:tr>
      <w:tr w:rsidR="00CD0F64" w:rsidRPr="00561D69" w14:paraId="1C4A1A69" w14:textId="77777777" w:rsidTr="006830A8">
        <w:trPr>
          <w:jc w:val="center"/>
        </w:trPr>
        <w:tc>
          <w:tcPr>
            <w:tcW w:w="181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66C4758" w14:textId="77777777" w:rsidR="00CD0F64" w:rsidRPr="00561D69" w:rsidRDefault="00F55D9B">
            <w:pPr>
              <w:spacing w:line="276" w:lineRule="auto"/>
              <w:rPr>
                <w:rFonts w:cs="Arial"/>
              </w:rPr>
            </w:pPr>
            <w:r w:rsidRPr="00561D69">
              <w:rPr>
                <w:rFonts w:cs="Arial"/>
                <w:b/>
                <w:bCs/>
              </w:rPr>
              <w:t>Pre-conditions</w:t>
            </w:r>
          </w:p>
        </w:tc>
        <w:tc>
          <w:tcPr>
            <w:tcW w:w="7419" w:type="dxa"/>
            <w:tcBorders>
              <w:top w:val="nil"/>
              <w:left w:val="nil"/>
              <w:bottom w:val="single" w:sz="8" w:space="0" w:color="auto"/>
              <w:right w:val="single" w:sz="8" w:space="0" w:color="auto"/>
            </w:tcBorders>
            <w:tcMar>
              <w:top w:w="0" w:type="dxa"/>
              <w:left w:w="108" w:type="dxa"/>
              <w:bottom w:w="0" w:type="dxa"/>
              <w:right w:w="108" w:type="dxa"/>
            </w:tcMar>
          </w:tcPr>
          <w:p w14:paraId="62F9E165" w14:textId="77777777" w:rsidR="00561D69" w:rsidRPr="00561D69" w:rsidRDefault="00F55D9B" w:rsidP="00561D69">
            <w:pPr>
              <w:spacing w:line="276" w:lineRule="auto"/>
              <w:rPr>
                <w:rFonts w:cs="Arial"/>
              </w:rPr>
            </w:pPr>
            <w:r w:rsidRPr="00561D69">
              <w:rPr>
                <w:rFonts w:cs="Arial"/>
              </w:rPr>
              <w:t>Infotainment System configured to support Headlamp Soft Switch in the HMI.</w:t>
            </w:r>
          </w:p>
          <w:p w14:paraId="2748C525" w14:textId="77777777" w:rsidR="00561D69" w:rsidRPr="00561D69" w:rsidRDefault="00925A7C">
            <w:pPr>
              <w:spacing w:line="276" w:lineRule="auto"/>
              <w:rPr>
                <w:rFonts w:cs="Arial"/>
              </w:rPr>
            </w:pPr>
          </w:p>
          <w:p w14:paraId="2DBFF409" w14:textId="77777777" w:rsidR="00CD0F64" w:rsidRDefault="00F55D9B">
            <w:pPr>
              <w:spacing w:line="276" w:lineRule="auto"/>
              <w:rPr>
                <w:rFonts w:cs="Arial"/>
              </w:rPr>
            </w:pPr>
            <w:r w:rsidRPr="00561D69">
              <w:rPr>
                <w:rFonts w:cs="Arial"/>
              </w:rPr>
              <w:t>Vehicle is OFF with Ignition equal to OFF and Delayed Accessory OFF</w:t>
            </w:r>
          </w:p>
          <w:p w14:paraId="3801BDB5" w14:textId="77777777" w:rsidR="00561D69" w:rsidRDefault="00925A7C">
            <w:pPr>
              <w:spacing w:line="276" w:lineRule="auto"/>
              <w:rPr>
                <w:rFonts w:cs="Arial"/>
              </w:rPr>
            </w:pPr>
          </w:p>
          <w:p w14:paraId="35D7AAB0" w14:textId="77777777" w:rsidR="00561D69" w:rsidRDefault="00F55D9B">
            <w:pPr>
              <w:spacing w:line="276" w:lineRule="auto"/>
              <w:rPr>
                <w:rFonts w:cs="Arial"/>
              </w:rPr>
            </w:pPr>
            <w:r>
              <w:rPr>
                <w:rFonts w:cs="Arial"/>
              </w:rPr>
              <w:t>The headlamp soft switch is available in the HMI</w:t>
            </w:r>
          </w:p>
          <w:p w14:paraId="2DBBE4ED" w14:textId="77777777" w:rsidR="006848F8" w:rsidRPr="006848F8" w:rsidRDefault="00F55D9B" w:rsidP="006848F8">
            <w:pPr>
              <w:numPr>
                <w:ilvl w:val="0"/>
                <w:numId w:val="628"/>
              </w:numPr>
              <w:spacing w:line="276" w:lineRule="auto"/>
              <w:rPr>
                <w:rFonts w:cs="Arial"/>
              </w:rPr>
            </w:pPr>
            <w:r>
              <w:rPr>
                <w:rFonts w:cs="Arial"/>
              </w:rPr>
              <w:t>Note: This is shown in headlamp power mode (Standby power mode)</w:t>
            </w:r>
          </w:p>
        </w:tc>
      </w:tr>
      <w:tr w:rsidR="00CD0F64" w:rsidRPr="00561D69" w14:paraId="26A638AD" w14:textId="77777777" w:rsidTr="006830A8">
        <w:trPr>
          <w:jc w:val="center"/>
        </w:trPr>
        <w:tc>
          <w:tcPr>
            <w:tcW w:w="181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1E3FE77" w14:textId="77777777" w:rsidR="00CD0F64" w:rsidRPr="00561D69" w:rsidRDefault="00F55D9B">
            <w:pPr>
              <w:spacing w:line="276" w:lineRule="auto"/>
              <w:rPr>
                <w:rFonts w:cs="Arial"/>
              </w:rPr>
            </w:pPr>
            <w:r w:rsidRPr="00561D69">
              <w:rPr>
                <w:rFonts w:cs="Arial"/>
                <w:b/>
                <w:bCs/>
              </w:rPr>
              <w:t>Scenario Description</w:t>
            </w:r>
          </w:p>
        </w:tc>
        <w:tc>
          <w:tcPr>
            <w:tcW w:w="7419" w:type="dxa"/>
            <w:tcBorders>
              <w:top w:val="nil"/>
              <w:left w:val="nil"/>
              <w:bottom w:val="single" w:sz="8" w:space="0" w:color="auto"/>
              <w:right w:val="single" w:sz="8" w:space="0" w:color="auto"/>
            </w:tcBorders>
            <w:tcMar>
              <w:top w:w="0" w:type="dxa"/>
              <w:left w:w="108" w:type="dxa"/>
              <w:bottom w:w="0" w:type="dxa"/>
              <w:right w:w="108" w:type="dxa"/>
            </w:tcMar>
          </w:tcPr>
          <w:p w14:paraId="02A610A6" w14:textId="77777777" w:rsidR="00CD0F64" w:rsidRDefault="00F55D9B">
            <w:pPr>
              <w:spacing w:line="276" w:lineRule="auto"/>
              <w:rPr>
                <w:rFonts w:cs="Arial"/>
              </w:rPr>
            </w:pPr>
            <w:r>
              <w:rPr>
                <w:rFonts w:cs="Arial"/>
              </w:rPr>
              <w:t>The user opens and closes the driver door, OR</w:t>
            </w:r>
          </w:p>
          <w:p w14:paraId="37D9559F" w14:textId="77777777" w:rsidR="00561D69" w:rsidRDefault="00925A7C">
            <w:pPr>
              <w:spacing w:line="276" w:lineRule="auto"/>
              <w:rPr>
                <w:rFonts w:cs="Arial"/>
              </w:rPr>
            </w:pPr>
          </w:p>
          <w:p w14:paraId="27B679C6" w14:textId="77777777" w:rsidR="00561D69" w:rsidRDefault="00F55D9B">
            <w:pPr>
              <w:spacing w:line="276" w:lineRule="auto"/>
              <w:rPr>
                <w:rFonts w:cs="Arial"/>
              </w:rPr>
            </w:pPr>
            <w:r>
              <w:rPr>
                <w:rFonts w:cs="Arial"/>
              </w:rPr>
              <w:t>The user changes the locks from unlocked to locked, OR</w:t>
            </w:r>
          </w:p>
          <w:p w14:paraId="1E6A7693" w14:textId="77777777" w:rsidR="00561D69" w:rsidRDefault="00925A7C">
            <w:pPr>
              <w:spacing w:line="276" w:lineRule="auto"/>
              <w:rPr>
                <w:rFonts w:cs="Arial"/>
              </w:rPr>
            </w:pPr>
          </w:p>
          <w:p w14:paraId="7553B07A" w14:textId="77777777" w:rsidR="00561D69" w:rsidRPr="00561D69" w:rsidRDefault="00F55D9B">
            <w:pPr>
              <w:spacing w:line="276" w:lineRule="auto"/>
              <w:rPr>
                <w:rFonts w:cs="Arial"/>
              </w:rPr>
            </w:pPr>
            <w:r>
              <w:rPr>
                <w:rFonts w:cs="Arial"/>
              </w:rPr>
              <w:t>The headlamp soft switch timer expires</w:t>
            </w:r>
          </w:p>
        </w:tc>
      </w:tr>
      <w:tr w:rsidR="00CD0F64" w:rsidRPr="00561D69" w14:paraId="03145D0B" w14:textId="77777777" w:rsidTr="006830A8">
        <w:trPr>
          <w:jc w:val="center"/>
        </w:trPr>
        <w:tc>
          <w:tcPr>
            <w:tcW w:w="181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1D8FE2B" w14:textId="77777777" w:rsidR="00CD0F64" w:rsidRPr="00561D69" w:rsidRDefault="00F55D9B">
            <w:pPr>
              <w:spacing w:line="276" w:lineRule="auto"/>
              <w:rPr>
                <w:rFonts w:cs="Arial"/>
              </w:rPr>
            </w:pPr>
            <w:r w:rsidRPr="00561D69">
              <w:rPr>
                <w:rFonts w:cs="Arial"/>
                <w:b/>
                <w:bCs/>
              </w:rPr>
              <w:t>Post-conditions</w:t>
            </w:r>
          </w:p>
        </w:tc>
        <w:tc>
          <w:tcPr>
            <w:tcW w:w="7419" w:type="dxa"/>
            <w:tcBorders>
              <w:top w:val="nil"/>
              <w:left w:val="nil"/>
              <w:bottom w:val="single" w:sz="8" w:space="0" w:color="auto"/>
              <w:right w:val="single" w:sz="8" w:space="0" w:color="auto"/>
            </w:tcBorders>
            <w:tcMar>
              <w:top w:w="0" w:type="dxa"/>
              <w:left w:w="108" w:type="dxa"/>
              <w:bottom w:w="0" w:type="dxa"/>
              <w:right w:w="108" w:type="dxa"/>
            </w:tcMar>
          </w:tcPr>
          <w:p w14:paraId="0C9B8FBD" w14:textId="77777777" w:rsidR="00CD0F64" w:rsidRDefault="00F55D9B">
            <w:pPr>
              <w:spacing w:line="276" w:lineRule="auto"/>
              <w:rPr>
                <w:rFonts w:cs="Arial"/>
              </w:rPr>
            </w:pPr>
            <w:r>
              <w:rPr>
                <w:rFonts w:cs="Arial"/>
              </w:rPr>
              <w:t>The headlamp soft switch is not shown on the HMI</w:t>
            </w:r>
          </w:p>
          <w:p w14:paraId="46E61083" w14:textId="77777777" w:rsidR="00741B6F" w:rsidRPr="00741B6F" w:rsidRDefault="00F55D9B" w:rsidP="00741B6F">
            <w:pPr>
              <w:numPr>
                <w:ilvl w:val="0"/>
                <w:numId w:val="628"/>
              </w:numPr>
              <w:spacing w:line="276" w:lineRule="auto"/>
              <w:rPr>
                <w:rFonts w:cs="Arial"/>
              </w:rPr>
            </w:pPr>
            <w:r>
              <w:rPr>
                <w:rFonts w:cs="Arial"/>
              </w:rPr>
              <w:t>Note: Headlamp power mode is exited</w:t>
            </w:r>
          </w:p>
        </w:tc>
      </w:tr>
      <w:tr w:rsidR="00CD0F64" w:rsidRPr="00561D69" w14:paraId="1B385B67" w14:textId="77777777" w:rsidTr="006830A8">
        <w:trPr>
          <w:jc w:val="center"/>
        </w:trPr>
        <w:tc>
          <w:tcPr>
            <w:tcW w:w="181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F420E3E" w14:textId="77777777" w:rsidR="00CD0F64" w:rsidRPr="00561D69" w:rsidRDefault="00F55D9B">
            <w:pPr>
              <w:spacing w:line="276" w:lineRule="auto"/>
              <w:rPr>
                <w:rFonts w:cs="Arial"/>
              </w:rPr>
            </w:pPr>
            <w:r w:rsidRPr="00561D69">
              <w:rPr>
                <w:rFonts w:cs="Arial"/>
                <w:b/>
                <w:bCs/>
              </w:rPr>
              <w:t>Notes</w:t>
            </w:r>
          </w:p>
        </w:tc>
        <w:tc>
          <w:tcPr>
            <w:tcW w:w="7419" w:type="dxa"/>
            <w:tcBorders>
              <w:top w:val="nil"/>
              <w:left w:val="nil"/>
              <w:bottom w:val="single" w:sz="8" w:space="0" w:color="auto"/>
              <w:right w:val="single" w:sz="8" w:space="0" w:color="auto"/>
            </w:tcBorders>
            <w:tcMar>
              <w:top w:w="0" w:type="dxa"/>
              <w:left w:w="108" w:type="dxa"/>
              <w:bottom w:w="0" w:type="dxa"/>
              <w:right w:w="108" w:type="dxa"/>
            </w:tcMar>
          </w:tcPr>
          <w:p w14:paraId="6429308C" w14:textId="77777777" w:rsidR="00CD0F64" w:rsidRPr="00561D69" w:rsidRDefault="00925A7C">
            <w:pPr>
              <w:spacing w:line="276" w:lineRule="auto"/>
              <w:rPr>
                <w:rFonts w:cs="Arial"/>
              </w:rPr>
            </w:pPr>
          </w:p>
        </w:tc>
      </w:tr>
    </w:tbl>
    <w:p w14:paraId="5C175183" w14:textId="77777777" w:rsidR="00500605" w:rsidRPr="00561D69" w:rsidRDefault="00925A7C" w:rsidP="00CD0F64">
      <w:pPr>
        <w:rPr>
          <w:rFonts w:cs="Arial"/>
        </w:rPr>
      </w:pPr>
    </w:p>
    <w:p w14:paraId="059EF94B" w14:textId="77777777" w:rsidR="00406F39" w:rsidRDefault="00F55D9B" w:rsidP="006830A8">
      <w:pPr>
        <w:pStyle w:val="Heading3"/>
      </w:pPr>
      <w:bookmarkStart w:id="308" w:name="_Toc94796037"/>
      <w:r>
        <w:t>Requirements</w:t>
      </w:r>
      <w:bookmarkEnd w:id="308"/>
    </w:p>
    <w:p w14:paraId="3ECE5889" w14:textId="77777777" w:rsidR="006830A8" w:rsidRPr="006830A8" w:rsidRDefault="006830A8" w:rsidP="006830A8">
      <w:pPr>
        <w:pStyle w:val="Heading4"/>
        <w:rPr>
          <w:b w:val="0"/>
          <w:u w:val="single"/>
        </w:rPr>
      </w:pPr>
      <w:r w:rsidRPr="006830A8">
        <w:rPr>
          <w:b w:val="0"/>
          <w:u w:val="single"/>
        </w:rPr>
        <w:t>PWRMAN-SR-REQ-465738/A-Headlamp Power Mode</w:t>
      </w:r>
    </w:p>
    <w:p w14:paraId="0D2752A5" w14:textId="77777777" w:rsidR="005F7759" w:rsidRDefault="00F55D9B" w:rsidP="009F4A78">
      <w:pPr>
        <w:rPr>
          <w:rFonts w:cs="Arial"/>
        </w:rPr>
      </w:pPr>
      <w:r>
        <w:rPr>
          <w:rFonts w:cs="Arial"/>
        </w:rPr>
        <w:t xml:space="preserve">Headlamp Power Mode is the power </w:t>
      </w:r>
      <w:r w:rsidRPr="000B20F4">
        <w:rPr>
          <w:rFonts w:cs="Arial"/>
        </w:rPr>
        <w:t xml:space="preserve">mode state when the headlamp soft switch HMI can </w:t>
      </w:r>
      <w:r>
        <w:rPr>
          <w:rFonts w:cs="Arial"/>
        </w:rPr>
        <w:t xml:space="preserve">continue to </w:t>
      </w:r>
      <w:r w:rsidRPr="000B20F4">
        <w:rPr>
          <w:rFonts w:cs="Arial"/>
        </w:rPr>
        <w:t xml:space="preserve">be shown and interacted with on the HMI when in Standby power mode (ex </w:t>
      </w:r>
      <w:proofErr w:type="spellStart"/>
      <w:r w:rsidRPr="000B20F4">
        <w:rPr>
          <w:rFonts w:cs="Arial"/>
        </w:rPr>
        <w:t>MMInactive</w:t>
      </w:r>
      <w:proofErr w:type="spellEnd"/>
      <w:r w:rsidRPr="000B20F4">
        <w:rPr>
          <w:rFonts w:cs="Arial"/>
        </w:rPr>
        <w:t xml:space="preserve">).  Headlamp Power Mode does not affect the normal infotainment power </w:t>
      </w:r>
      <w:proofErr w:type="spellStart"/>
      <w:r w:rsidRPr="000B20F4">
        <w:rPr>
          <w:rFonts w:cs="Arial"/>
        </w:rPr>
        <w:t>moding</w:t>
      </w:r>
      <w:proofErr w:type="spellEnd"/>
      <w:r w:rsidRPr="000B20F4">
        <w:rPr>
          <w:rFonts w:cs="Arial"/>
        </w:rPr>
        <w:t xml:space="preserve"> for functional/infotainment mode (</w:t>
      </w:r>
      <w:proofErr w:type="spellStart"/>
      <w:proofErr w:type="gramStart"/>
      <w:r w:rsidRPr="000B20F4">
        <w:rPr>
          <w:rFonts w:cs="Arial"/>
        </w:rPr>
        <w:t>ie</w:t>
      </w:r>
      <w:proofErr w:type="spellEnd"/>
      <w:proofErr w:type="gramEnd"/>
      <w:r w:rsidRPr="000B20F4">
        <w:rPr>
          <w:rFonts w:cs="Arial"/>
        </w:rPr>
        <w:t xml:space="preserve"> </w:t>
      </w:r>
      <w:proofErr w:type="spellStart"/>
      <w:r w:rsidRPr="000B20F4">
        <w:rPr>
          <w:rFonts w:cs="Arial"/>
        </w:rPr>
        <w:t>HMIAudioMode</w:t>
      </w:r>
      <w:proofErr w:type="spellEnd"/>
      <w:r w:rsidRPr="000B20F4">
        <w:rPr>
          <w:rFonts w:cs="Arial"/>
        </w:rPr>
        <w:t xml:space="preserve"> = ON) which is always capable of showing headlamp</w:t>
      </w:r>
      <w:r>
        <w:rPr>
          <w:rFonts w:cs="Arial"/>
        </w:rPr>
        <w:t xml:space="preserve"> switch HMI.  </w:t>
      </w:r>
    </w:p>
    <w:p w14:paraId="389A335F" w14:textId="77777777" w:rsidR="005F7759" w:rsidRDefault="00925A7C" w:rsidP="009F4A78">
      <w:pPr>
        <w:rPr>
          <w:rFonts w:cs="Arial"/>
        </w:rPr>
      </w:pPr>
    </w:p>
    <w:p w14:paraId="0EB19C88" w14:textId="77777777" w:rsidR="009F4A78" w:rsidRDefault="00F55D9B" w:rsidP="009F4A78">
      <w:pPr>
        <w:rPr>
          <w:rFonts w:cs="Arial"/>
        </w:rPr>
      </w:pPr>
      <w:r>
        <w:rPr>
          <w:rFonts w:cs="Arial"/>
        </w:rPr>
        <w:t>If functional power mode is exited (</w:t>
      </w:r>
      <w:proofErr w:type="spellStart"/>
      <w:r>
        <w:rPr>
          <w:rFonts w:cs="Arial"/>
        </w:rPr>
        <w:t>ex exit</w:t>
      </w:r>
      <w:proofErr w:type="spellEnd"/>
      <w:r>
        <w:rPr>
          <w:rFonts w:cs="Arial"/>
        </w:rPr>
        <w:t xml:space="preserve"> </w:t>
      </w:r>
      <w:proofErr w:type="spellStart"/>
      <w:r>
        <w:rPr>
          <w:rFonts w:cs="Arial"/>
        </w:rPr>
        <w:t>MMActive</w:t>
      </w:r>
      <w:proofErr w:type="spellEnd"/>
      <w:r>
        <w:rPr>
          <w:rFonts w:cs="Arial"/>
        </w:rPr>
        <w:t>) to Standby (</w:t>
      </w:r>
      <w:proofErr w:type="spellStart"/>
      <w:r>
        <w:rPr>
          <w:rFonts w:cs="Arial"/>
        </w:rPr>
        <w:t>ex Display</w:t>
      </w:r>
      <w:proofErr w:type="spellEnd"/>
      <w:r>
        <w:rPr>
          <w:rFonts w:cs="Arial"/>
        </w:rPr>
        <w:t xml:space="preserve"> Only) and the headlamp exit conditions have not been met (still in Headlamp Power Mode), then in Standby Power Mode (</w:t>
      </w:r>
      <w:proofErr w:type="spellStart"/>
      <w:r>
        <w:rPr>
          <w:rFonts w:cs="Arial"/>
        </w:rPr>
        <w:t>ex Display</w:t>
      </w:r>
      <w:proofErr w:type="spellEnd"/>
      <w:r>
        <w:rPr>
          <w:rFonts w:cs="Arial"/>
        </w:rPr>
        <w:t xml:space="preserve"> Only) the user shall be able to interact with the headlamp HMI.</w:t>
      </w:r>
    </w:p>
    <w:p w14:paraId="4ECEB8CA" w14:textId="77777777" w:rsidR="007B76C8" w:rsidRDefault="00925A7C" w:rsidP="00B41602">
      <w:pPr>
        <w:rPr>
          <w:rFonts w:cs="Arial"/>
        </w:rPr>
      </w:pPr>
    </w:p>
    <w:p w14:paraId="6B93FDBD" w14:textId="77777777" w:rsidR="00DB7B36" w:rsidRDefault="00F55D9B" w:rsidP="00B41602">
      <w:pPr>
        <w:rPr>
          <w:rFonts w:cs="Arial"/>
        </w:rPr>
      </w:pPr>
      <w:r w:rsidRPr="00DB7B36">
        <w:rPr>
          <w:rFonts w:cs="Arial"/>
          <w:u w:val="single"/>
        </w:rPr>
        <w:t>Headlamp Power Mode Entry Conditions</w:t>
      </w:r>
      <w:r>
        <w:rPr>
          <w:rFonts w:cs="Arial"/>
        </w:rPr>
        <w:t>:</w:t>
      </w:r>
    </w:p>
    <w:p w14:paraId="277A2C21" w14:textId="77777777" w:rsidR="000C3692" w:rsidRDefault="00F55D9B" w:rsidP="00B41602">
      <w:pPr>
        <w:rPr>
          <w:rFonts w:cs="Arial"/>
        </w:rPr>
      </w:pPr>
      <w:r>
        <w:rPr>
          <w:rFonts w:cs="Arial"/>
        </w:rPr>
        <w:t xml:space="preserve">Headlamp Power Mode is entered when the infotainment system powers down to Standby power mode from Functional power mode and the headlamps or </w:t>
      </w:r>
      <w:proofErr w:type="spellStart"/>
      <w:r>
        <w:rPr>
          <w:rFonts w:cs="Arial"/>
        </w:rPr>
        <w:t>parklamps</w:t>
      </w:r>
      <w:proofErr w:type="spellEnd"/>
      <w:r>
        <w:rPr>
          <w:rFonts w:cs="Arial"/>
        </w:rPr>
        <w:t xml:space="preserve"> are active.  This happens when </w:t>
      </w:r>
      <w:proofErr w:type="spellStart"/>
      <w:r>
        <w:rPr>
          <w:rFonts w:cs="Arial"/>
        </w:rPr>
        <w:t>HMIAudioMode</w:t>
      </w:r>
      <w:proofErr w:type="spellEnd"/>
      <w:r>
        <w:rPr>
          <w:rFonts w:cs="Arial"/>
        </w:rPr>
        <w:t xml:space="preserve"> changes from ON to OFF and the signal </w:t>
      </w:r>
      <w:proofErr w:type="spellStart"/>
      <w:r>
        <w:rPr>
          <w:rFonts w:cs="Arial"/>
        </w:rPr>
        <w:t>HeadLghtSwtch_D_Stat</w:t>
      </w:r>
      <w:proofErr w:type="spellEnd"/>
      <w:r>
        <w:rPr>
          <w:rFonts w:cs="Arial"/>
        </w:rPr>
        <w:t xml:space="preserve"> = </w:t>
      </w:r>
      <w:proofErr w:type="spellStart"/>
      <w:r>
        <w:rPr>
          <w:rFonts w:cs="Arial"/>
        </w:rPr>
        <w:t>Parklamp</w:t>
      </w:r>
      <w:proofErr w:type="spellEnd"/>
      <w:r>
        <w:rPr>
          <w:rFonts w:cs="Arial"/>
        </w:rPr>
        <w:t xml:space="preserve"> or Headlamp.  </w:t>
      </w:r>
    </w:p>
    <w:p w14:paraId="14FBBA31" w14:textId="77777777" w:rsidR="000B20F4" w:rsidRDefault="00925A7C" w:rsidP="00B41602">
      <w:pPr>
        <w:rPr>
          <w:rFonts w:cs="Arial"/>
        </w:rPr>
      </w:pPr>
    </w:p>
    <w:p w14:paraId="1822B93A" w14:textId="77777777" w:rsidR="009A0A8E" w:rsidRDefault="00F55D9B" w:rsidP="00B41602">
      <w:pPr>
        <w:rPr>
          <w:rFonts w:cs="Arial"/>
        </w:rPr>
      </w:pPr>
      <w:r>
        <w:rPr>
          <w:rFonts w:cs="Arial"/>
        </w:rPr>
        <w:t xml:space="preserve">Note:  Headlamp power mode will only be entered when </w:t>
      </w:r>
      <w:proofErr w:type="spellStart"/>
      <w:r>
        <w:rPr>
          <w:rFonts w:cs="Arial"/>
        </w:rPr>
        <w:t>Ignition_Status</w:t>
      </w:r>
      <w:proofErr w:type="spellEnd"/>
      <w:r>
        <w:rPr>
          <w:rFonts w:cs="Arial"/>
        </w:rPr>
        <w:t xml:space="preserve"> = OFF and </w:t>
      </w:r>
      <w:proofErr w:type="spellStart"/>
      <w:r>
        <w:rPr>
          <w:rFonts w:cs="Arial"/>
        </w:rPr>
        <w:t>Delay_Accy</w:t>
      </w:r>
      <w:proofErr w:type="spellEnd"/>
      <w:r>
        <w:rPr>
          <w:rFonts w:cs="Arial"/>
        </w:rPr>
        <w:t xml:space="preserve"> = Inactive since if either </w:t>
      </w:r>
      <w:proofErr w:type="spellStart"/>
      <w:r>
        <w:rPr>
          <w:rFonts w:cs="Arial"/>
        </w:rPr>
        <w:t>Ignition_Status</w:t>
      </w:r>
      <w:proofErr w:type="spellEnd"/>
      <w:r>
        <w:rPr>
          <w:rFonts w:cs="Arial"/>
        </w:rPr>
        <w:t xml:space="preserve"> = Run/Acc or </w:t>
      </w:r>
      <w:proofErr w:type="spellStart"/>
      <w:r>
        <w:rPr>
          <w:rFonts w:cs="Arial"/>
        </w:rPr>
        <w:t>Delay_Accy</w:t>
      </w:r>
      <w:proofErr w:type="spellEnd"/>
      <w:r>
        <w:rPr>
          <w:rFonts w:cs="Arial"/>
        </w:rPr>
        <w:t xml:space="preserve"> = Active then </w:t>
      </w:r>
      <w:proofErr w:type="spellStart"/>
      <w:r>
        <w:rPr>
          <w:rFonts w:cs="Arial"/>
        </w:rPr>
        <w:t>HMIAudioMode</w:t>
      </w:r>
      <w:proofErr w:type="spellEnd"/>
      <w:r>
        <w:rPr>
          <w:rFonts w:cs="Arial"/>
        </w:rPr>
        <w:t xml:space="preserve"> would equal ON and the HMI would be available in Functional Power Mode.</w:t>
      </w:r>
    </w:p>
    <w:p w14:paraId="0728AE3B" w14:textId="77777777" w:rsidR="00DB7B36" w:rsidRPr="007B76C8" w:rsidRDefault="00925A7C" w:rsidP="00B41602">
      <w:pPr>
        <w:rPr>
          <w:rFonts w:cs="Arial"/>
        </w:rPr>
      </w:pPr>
    </w:p>
    <w:p w14:paraId="3EB0BDD6" w14:textId="77777777" w:rsidR="00B41602" w:rsidRDefault="00F55D9B" w:rsidP="00B41602">
      <w:pPr>
        <w:rPr>
          <w:rFonts w:cs="Arial"/>
        </w:rPr>
      </w:pPr>
      <w:r w:rsidRPr="009F4A78">
        <w:rPr>
          <w:rFonts w:cs="Arial"/>
          <w:u w:val="single"/>
        </w:rPr>
        <w:t>Headlamp Power Mode Exit Conditions</w:t>
      </w:r>
      <w:r>
        <w:rPr>
          <w:rFonts w:cs="Arial"/>
          <w:u w:val="single"/>
        </w:rPr>
        <w:t xml:space="preserve"> while Ignition is OFF</w:t>
      </w:r>
      <w:r>
        <w:rPr>
          <w:rFonts w:cs="Arial"/>
        </w:rPr>
        <w:t>:</w:t>
      </w:r>
    </w:p>
    <w:p w14:paraId="1D6FA19F" w14:textId="77777777" w:rsidR="000B20F4" w:rsidRDefault="00F55D9B" w:rsidP="00B41602">
      <w:pPr>
        <w:rPr>
          <w:rFonts w:cs="Arial"/>
        </w:rPr>
      </w:pPr>
      <w:r>
        <w:rPr>
          <w:rFonts w:cs="Arial"/>
        </w:rPr>
        <w:t xml:space="preserve">While in headlamp power mode, headlamp Power Mode is </w:t>
      </w:r>
      <w:proofErr w:type="spellStart"/>
      <w:r>
        <w:rPr>
          <w:rFonts w:cs="Arial"/>
        </w:rPr>
        <w:t>exited</w:t>
      </w:r>
      <w:proofErr w:type="spellEnd"/>
      <w:r>
        <w:rPr>
          <w:rFonts w:cs="Arial"/>
        </w:rPr>
        <w:t xml:space="preserve"> when:</w:t>
      </w:r>
    </w:p>
    <w:p w14:paraId="5E98134C" w14:textId="77777777" w:rsidR="007E0961" w:rsidRDefault="00F55D9B" w:rsidP="000B20F4">
      <w:pPr>
        <w:numPr>
          <w:ilvl w:val="0"/>
          <w:numId w:val="636"/>
        </w:numPr>
        <w:rPr>
          <w:rFonts w:cs="Arial"/>
        </w:rPr>
      </w:pPr>
      <w:proofErr w:type="spellStart"/>
      <w:r>
        <w:rPr>
          <w:rFonts w:cs="Arial"/>
        </w:rPr>
        <w:lastRenderedPageBreak/>
        <w:t>HMIAudioMode</w:t>
      </w:r>
      <w:proofErr w:type="spellEnd"/>
      <w:r>
        <w:rPr>
          <w:rFonts w:cs="Arial"/>
        </w:rPr>
        <w:t xml:space="preserve"> changes from OFF to ON.  </w:t>
      </w:r>
    </w:p>
    <w:p w14:paraId="0B292FD7" w14:textId="77777777" w:rsidR="000B20F4" w:rsidRDefault="00F55D9B" w:rsidP="007E0961">
      <w:pPr>
        <w:numPr>
          <w:ilvl w:val="1"/>
          <w:numId w:val="636"/>
        </w:numPr>
        <w:rPr>
          <w:rFonts w:cs="Arial"/>
        </w:rPr>
      </w:pPr>
      <w:r>
        <w:rPr>
          <w:rFonts w:cs="Arial"/>
        </w:rPr>
        <w:t xml:space="preserve">Note when </w:t>
      </w:r>
      <w:proofErr w:type="spellStart"/>
      <w:r>
        <w:rPr>
          <w:rFonts w:cs="Arial"/>
        </w:rPr>
        <w:t>HMIAudioMode</w:t>
      </w:r>
      <w:proofErr w:type="spellEnd"/>
      <w:r>
        <w:rPr>
          <w:rFonts w:cs="Arial"/>
        </w:rPr>
        <w:t xml:space="preserve"> = ON the HMI is always available for the headlamp soft switch in Functional Power Mode (ex </w:t>
      </w:r>
      <w:proofErr w:type="spellStart"/>
      <w:r>
        <w:rPr>
          <w:rFonts w:cs="Arial"/>
        </w:rPr>
        <w:t>MMActive</w:t>
      </w:r>
      <w:proofErr w:type="spellEnd"/>
      <w:r>
        <w:rPr>
          <w:rFonts w:cs="Arial"/>
        </w:rPr>
        <w:t xml:space="preserve">).  Ex of Functional Power mode is </w:t>
      </w:r>
      <w:proofErr w:type="spellStart"/>
      <w:r>
        <w:rPr>
          <w:rFonts w:cs="Arial"/>
        </w:rPr>
        <w:t>MMActive</w:t>
      </w:r>
      <w:proofErr w:type="spellEnd"/>
      <w:r>
        <w:rPr>
          <w:rFonts w:cs="Arial"/>
        </w:rPr>
        <w:t xml:space="preserve"> when </w:t>
      </w:r>
      <w:proofErr w:type="spellStart"/>
      <w:r>
        <w:rPr>
          <w:rFonts w:cs="Arial"/>
        </w:rPr>
        <w:t>Ignition_Status</w:t>
      </w:r>
      <w:proofErr w:type="spellEnd"/>
      <w:r>
        <w:rPr>
          <w:rFonts w:cs="Arial"/>
        </w:rPr>
        <w:t xml:space="preserve"> = Run or </w:t>
      </w:r>
      <w:proofErr w:type="spellStart"/>
      <w:r>
        <w:rPr>
          <w:rFonts w:cs="Arial"/>
        </w:rPr>
        <w:t>Delay_Accy</w:t>
      </w:r>
      <w:proofErr w:type="spellEnd"/>
      <w:r>
        <w:rPr>
          <w:rFonts w:cs="Arial"/>
        </w:rPr>
        <w:t xml:space="preserve"> = Active.</w:t>
      </w:r>
    </w:p>
    <w:p w14:paraId="461D0DCB" w14:textId="77777777" w:rsidR="000B20F4" w:rsidRDefault="00F55D9B" w:rsidP="000B20F4">
      <w:pPr>
        <w:rPr>
          <w:rFonts w:cs="Arial"/>
        </w:rPr>
      </w:pPr>
      <w:r>
        <w:rPr>
          <w:rFonts w:cs="Arial"/>
        </w:rPr>
        <w:t>OR</w:t>
      </w:r>
    </w:p>
    <w:p w14:paraId="63A6F18C" w14:textId="77777777" w:rsidR="000B20F4" w:rsidRDefault="00F55D9B" w:rsidP="000B20F4">
      <w:pPr>
        <w:numPr>
          <w:ilvl w:val="0"/>
          <w:numId w:val="635"/>
        </w:numPr>
        <w:rPr>
          <w:rFonts w:cs="Arial"/>
        </w:rPr>
      </w:pPr>
      <w:r>
        <w:rPr>
          <w:rFonts w:cs="Arial"/>
        </w:rPr>
        <w:t xml:space="preserve">The </w:t>
      </w:r>
      <w:proofErr w:type="spellStart"/>
      <w:r>
        <w:rPr>
          <w:rFonts w:cs="Arial"/>
        </w:rPr>
        <w:t>DrStatDrv_B_Actl</w:t>
      </w:r>
      <w:proofErr w:type="spellEnd"/>
      <w:r>
        <w:rPr>
          <w:rFonts w:cs="Arial"/>
        </w:rPr>
        <w:t xml:space="preserve"> (</w:t>
      </w:r>
      <w:proofErr w:type="spellStart"/>
      <w:proofErr w:type="gramStart"/>
      <w:r>
        <w:rPr>
          <w:rFonts w:cs="Arial"/>
        </w:rPr>
        <w:t>ie</w:t>
      </w:r>
      <w:proofErr w:type="spellEnd"/>
      <w:proofErr w:type="gramEnd"/>
      <w:r>
        <w:rPr>
          <w:rFonts w:cs="Arial"/>
        </w:rPr>
        <w:t xml:space="preserve"> driver door) signal transitions from Ajar to Closed.</w:t>
      </w:r>
    </w:p>
    <w:p w14:paraId="168D68AB" w14:textId="77777777" w:rsidR="000B20F4" w:rsidRPr="00683E64" w:rsidRDefault="00F55D9B" w:rsidP="000B20F4">
      <w:pPr>
        <w:ind w:left="720"/>
        <w:rPr>
          <w:rFonts w:cs="Arial"/>
        </w:rPr>
      </w:pPr>
      <w:r>
        <w:rPr>
          <w:rFonts w:cs="Arial"/>
        </w:rPr>
        <w:t>OR</w:t>
      </w:r>
    </w:p>
    <w:p w14:paraId="49F535AC" w14:textId="77777777" w:rsidR="000B20F4" w:rsidRPr="00683E64" w:rsidRDefault="00F55D9B" w:rsidP="000B20F4">
      <w:pPr>
        <w:numPr>
          <w:ilvl w:val="0"/>
          <w:numId w:val="636"/>
        </w:numPr>
        <w:rPr>
          <w:rFonts w:cs="Arial"/>
        </w:rPr>
      </w:pPr>
      <w:r>
        <w:rPr>
          <w:rFonts w:eastAsiaTheme="minorEastAsia" w:cs="Arial"/>
        </w:rPr>
        <w:t xml:space="preserve">The </w:t>
      </w:r>
      <w:proofErr w:type="spellStart"/>
      <w:r w:rsidRPr="00683E64">
        <w:rPr>
          <w:rFonts w:eastAsiaTheme="minorEastAsia" w:cs="Arial"/>
        </w:rPr>
        <w:t>Veh_Lock_Status</w:t>
      </w:r>
      <w:proofErr w:type="spellEnd"/>
      <w:r>
        <w:rPr>
          <w:rFonts w:eastAsiaTheme="minorEastAsia" w:cs="Arial"/>
        </w:rPr>
        <w:t xml:space="preserve"> signal</w:t>
      </w:r>
      <w:r w:rsidRPr="00683E64">
        <w:rPr>
          <w:rFonts w:eastAsiaTheme="minorEastAsia" w:cs="Arial"/>
        </w:rPr>
        <w:t xml:space="preserve"> transition</w:t>
      </w:r>
      <w:r>
        <w:rPr>
          <w:rFonts w:eastAsiaTheme="minorEastAsia" w:cs="Arial"/>
        </w:rPr>
        <w:t>s</w:t>
      </w:r>
      <w:r w:rsidRPr="00683E64">
        <w:rPr>
          <w:rFonts w:eastAsiaTheme="minorEastAsia" w:cs="Arial"/>
        </w:rPr>
        <w:t xml:space="preserve"> from Unlock</w:t>
      </w:r>
      <w:r>
        <w:rPr>
          <w:rFonts w:eastAsiaTheme="minorEastAsia" w:cs="Arial"/>
        </w:rPr>
        <w:t xml:space="preserve"> (either </w:t>
      </w:r>
      <w:proofErr w:type="spellStart"/>
      <w:r>
        <w:rPr>
          <w:rFonts w:eastAsiaTheme="minorEastAsia" w:cs="Arial"/>
        </w:rPr>
        <w:t>Unlock_All</w:t>
      </w:r>
      <w:proofErr w:type="spellEnd"/>
      <w:r>
        <w:rPr>
          <w:rFonts w:eastAsiaTheme="minorEastAsia" w:cs="Arial"/>
        </w:rPr>
        <w:t xml:space="preserve"> or </w:t>
      </w:r>
      <w:proofErr w:type="spellStart"/>
      <w:r>
        <w:rPr>
          <w:rFonts w:eastAsiaTheme="minorEastAsia" w:cs="Arial"/>
        </w:rPr>
        <w:t>Unlock_Drv</w:t>
      </w:r>
      <w:proofErr w:type="spellEnd"/>
      <w:r>
        <w:rPr>
          <w:rFonts w:eastAsiaTheme="minorEastAsia" w:cs="Arial"/>
        </w:rPr>
        <w:t>)</w:t>
      </w:r>
      <w:r w:rsidRPr="00683E64">
        <w:rPr>
          <w:rFonts w:eastAsiaTheme="minorEastAsia" w:cs="Arial"/>
        </w:rPr>
        <w:t xml:space="preserve"> to Lock</w:t>
      </w:r>
      <w:r>
        <w:rPr>
          <w:rFonts w:eastAsiaTheme="minorEastAsia" w:cs="Arial"/>
        </w:rPr>
        <w:t>ed (</w:t>
      </w:r>
      <w:proofErr w:type="spellStart"/>
      <w:r>
        <w:rPr>
          <w:rFonts w:eastAsiaTheme="minorEastAsia" w:cs="Arial"/>
        </w:rPr>
        <w:t>Lock_DBL</w:t>
      </w:r>
      <w:proofErr w:type="spellEnd"/>
      <w:r>
        <w:rPr>
          <w:rFonts w:eastAsiaTheme="minorEastAsia" w:cs="Arial"/>
        </w:rPr>
        <w:t xml:space="preserve"> or </w:t>
      </w:r>
      <w:proofErr w:type="spellStart"/>
      <w:r>
        <w:rPr>
          <w:rFonts w:eastAsiaTheme="minorEastAsia" w:cs="Arial"/>
        </w:rPr>
        <w:t>Lock_All</w:t>
      </w:r>
      <w:proofErr w:type="spellEnd"/>
      <w:r>
        <w:rPr>
          <w:rFonts w:eastAsiaTheme="minorEastAsia" w:cs="Arial"/>
        </w:rPr>
        <w:t>).</w:t>
      </w:r>
    </w:p>
    <w:p w14:paraId="5F18E13F" w14:textId="77777777" w:rsidR="000B20F4" w:rsidRPr="00B47156" w:rsidRDefault="00F55D9B" w:rsidP="000B20F4">
      <w:pPr>
        <w:numPr>
          <w:ilvl w:val="0"/>
          <w:numId w:val="636"/>
        </w:numPr>
        <w:rPr>
          <w:rFonts w:cs="Arial"/>
        </w:rPr>
      </w:pPr>
      <w:proofErr w:type="spellStart"/>
      <w:r w:rsidRPr="00B47156">
        <w:rPr>
          <w:rFonts w:cs="Arial"/>
        </w:rPr>
        <w:t>T_HeadlampSwitchDuration</w:t>
      </w:r>
      <w:proofErr w:type="spellEnd"/>
      <w:r w:rsidRPr="00B47156">
        <w:rPr>
          <w:rFonts w:cs="Arial"/>
        </w:rPr>
        <w:t xml:space="preserve"> has elapsed since </w:t>
      </w:r>
      <w:proofErr w:type="spellStart"/>
      <w:r w:rsidRPr="00B47156">
        <w:rPr>
          <w:rFonts w:cs="Arial"/>
        </w:rPr>
        <w:t>HMI_HMIMode_St</w:t>
      </w:r>
      <w:proofErr w:type="spellEnd"/>
      <w:r w:rsidRPr="00B47156">
        <w:rPr>
          <w:rFonts w:cs="Arial"/>
        </w:rPr>
        <w:t xml:space="preserve"> went from ON to OFF</w:t>
      </w:r>
    </w:p>
    <w:p w14:paraId="58861EF4" w14:textId="77777777" w:rsidR="000B20F4" w:rsidRDefault="00925A7C" w:rsidP="00B41602">
      <w:pPr>
        <w:rPr>
          <w:rFonts w:cs="Arial"/>
        </w:rPr>
      </w:pPr>
    </w:p>
    <w:p w14:paraId="2C5E5427" w14:textId="77777777" w:rsidR="00A77588" w:rsidRPr="00683E64" w:rsidRDefault="00F55D9B" w:rsidP="00B41602">
      <w:pPr>
        <w:rPr>
          <w:rFonts w:cs="Arial"/>
        </w:rPr>
      </w:pPr>
      <w:r w:rsidRPr="00683E64">
        <w:rPr>
          <w:rFonts w:cs="Arial"/>
        </w:rPr>
        <w:t xml:space="preserve">Headlamp power </w:t>
      </w:r>
      <w:proofErr w:type="spellStart"/>
      <w:r w:rsidRPr="00683E64">
        <w:rPr>
          <w:rFonts w:cs="Arial"/>
        </w:rPr>
        <w:t>moding</w:t>
      </w:r>
      <w:proofErr w:type="spellEnd"/>
      <w:r w:rsidRPr="00683E64">
        <w:rPr>
          <w:rFonts w:cs="Arial"/>
        </w:rPr>
        <w:t xml:space="preserve"> is not supported during a Load Shed event.</w:t>
      </w:r>
    </w:p>
    <w:p w14:paraId="39CF2A05" w14:textId="77777777" w:rsidR="00A77588" w:rsidRPr="00683E64" w:rsidRDefault="00925A7C" w:rsidP="00B41602">
      <w:pPr>
        <w:rPr>
          <w:rFonts w:cs="Arial"/>
        </w:rPr>
      </w:pPr>
    </w:p>
    <w:p w14:paraId="5B8BD117" w14:textId="77777777" w:rsidR="00AC14A0" w:rsidRDefault="00F55D9B" w:rsidP="00B41602">
      <w:pPr>
        <w:rPr>
          <w:rFonts w:cs="Arial"/>
        </w:rPr>
      </w:pPr>
      <w:r w:rsidRPr="00683E64">
        <w:rPr>
          <w:rFonts w:cs="Arial"/>
        </w:rPr>
        <w:t xml:space="preserve">Headlamp power </w:t>
      </w:r>
      <w:proofErr w:type="spellStart"/>
      <w:r w:rsidRPr="00683E64">
        <w:rPr>
          <w:rFonts w:cs="Arial"/>
        </w:rPr>
        <w:t>moding</w:t>
      </w:r>
      <w:proofErr w:type="spellEnd"/>
      <w:r w:rsidRPr="00683E64">
        <w:rPr>
          <w:rFonts w:cs="Arial"/>
        </w:rPr>
        <w:t xml:space="preserve"> is not supported while</w:t>
      </w:r>
      <w:r>
        <w:rPr>
          <w:rFonts w:cs="Arial"/>
        </w:rPr>
        <w:t xml:space="preserve"> Transport Mode is active.  </w:t>
      </w:r>
    </w:p>
    <w:p w14:paraId="1DE13FF1" w14:textId="77777777" w:rsidR="00806C43" w:rsidRDefault="00F55D9B" w:rsidP="00AC14A0">
      <w:pPr>
        <w:numPr>
          <w:ilvl w:val="0"/>
          <w:numId w:val="635"/>
        </w:numPr>
        <w:rPr>
          <w:rFonts w:cs="Arial"/>
        </w:rPr>
      </w:pPr>
      <w:r>
        <w:rPr>
          <w:rFonts w:cs="Arial"/>
        </w:rPr>
        <w:t xml:space="preserve">Note:  </w:t>
      </w:r>
      <w:r w:rsidRPr="00AC14A0">
        <w:rPr>
          <w:rFonts w:cs="Arial"/>
        </w:rPr>
        <w:t>Headlamp HMI could still be shown while powered up Functional Power Mode</w:t>
      </w:r>
      <w:r>
        <w:rPr>
          <w:rFonts w:cs="Arial"/>
        </w:rPr>
        <w:t xml:space="preserve"> (</w:t>
      </w:r>
      <w:proofErr w:type="spellStart"/>
      <w:proofErr w:type="gramStart"/>
      <w:r>
        <w:rPr>
          <w:rFonts w:cs="Arial"/>
        </w:rPr>
        <w:t>ie</w:t>
      </w:r>
      <w:proofErr w:type="spellEnd"/>
      <w:proofErr w:type="gramEnd"/>
      <w:r>
        <w:rPr>
          <w:rFonts w:cs="Arial"/>
        </w:rPr>
        <w:t xml:space="preserve"> </w:t>
      </w:r>
      <w:proofErr w:type="spellStart"/>
      <w:r>
        <w:rPr>
          <w:rFonts w:cs="Arial"/>
        </w:rPr>
        <w:t>HMIAudioMode</w:t>
      </w:r>
      <w:proofErr w:type="spellEnd"/>
      <w:r>
        <w:rPr>
          <w:rFonts w:cs="Arial"/>
        </w:rPr>
        <w:t xml:space="preserve"> = ON)</w:t>
      </w:r>
      <w:r w:rsidRPr="00AC14A0">
        <w:rPr>
          <w:rFonts w:cs="Arial"/>
        </w:rPr>
        <w:t xml:space="preserve"> when </w:t>
      </w:r>
      <w:proofErr w:type="spellStart"/>
      <w:r w:rsidRPr="00AC14A0">
        <w:rPr>
          <w:rFonts w:cs="Arial"/>
        </w:rPr>
        <w:t>LifeCycMde_D_Actl</w:t>
      </w:r>
      <w:proofErr w:type="spellEnd"/>
      <w:r w:rsidRPr="00AC14A0">
        <w:rPr>
          <w:rFonts w:cs="Arial"/>
        </w:rPr>
        <w:t xml:space="preserve"> = Transport Mode.</w:t>
      </w:r>
    </w:p>
    <w:p w14:paraId="655EB932" w14:textId="77777777" w:rsidR="009F4A78" w:rsidRDefault="00925A7C" w:rsidP="009F4A78">
      <w:pPr>
        <w:rPr>
          <w:rFonts w:cs="Arial"/>
        </w:rPr>
      </w:pPr>
    </w:p>
    <w:p w14:paraId="7DF3994A" w14:textId="77777777" w:rsidR="009F4A78" w:rsidRDefault="00F55D9B" w:rsidP="009F4A78">
      <w:pPr>
        <w:rPr>
          <w:rFonts w:cs="Arial"/>
        </w:rPr>
      </w:pPr>
      <w:r>
        <w:rPr>
          <w:rFonts w:cs="Arial"/>
        </w:rPr>
        <w:t xml:space="preserve">Headlamp power </w:t>
      </w:r>
      <w:proofErr w:type="spellStart"/>
      <w:r>
        <w:rPr>
          <w:rFonts w:cs="Arial"/>
        </w:rPr>
        <w:t>moding</w:t>
      </w:r>
      <w:proofErr w:type="spellEnd"/>
      <w:r>
        <w:rPr>
          <w:rFonts w:cs="Arial"/>
        </w:rPr>
        <w:t xml:space="preserve"> is only supported when the headlamp switch is supported on the HMI.</w:t>
      </w:r>
    </w:p>
    <w:p w14:paraId="054C9BD4" w14:textId="77777777" w:rsidR="00500605" w:rsidRDefault="00925A7C" w:rsidP="00500605"/>
    <w:p w14:paraId="6702D5E0" w14:textId="77777777" w:rsidR="007917DC" w:rsidRDefault="00F55D9B" w:rsidP="006830A8">
      <w:pPr>
        <w:pStyle w:val="Heading4"/>
      </w:pPr>
      <w:r w:rsidRPr="00B9479B">
        <w:t>PWRMAN-TMR-REQ-465818/A-</w:t>
      </w:r>
      <w:proofErr w:type="spellStart"/>
      <w:r w:rsidRPr="00B9479B">
        <w:t>T_HeadlampSwitchDuration</w:t>
      </w:r>
      <w:proofErr w:type="spellEnd"/>
    </w:p>
    <w:p w14:paraId="72D3E59D" w14:textId="77777777" w:rsidR="0091772B" w:rsidRPr="0091772B" w:rsidRDefault="00925A7C"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14:paraId="39FD26C2" w14:textId="77777777"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14:paraId="461C9FD0" w14:textId="77777777" w:rsidR="007917DC" w:rsidRDefault="00F55D9B">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532BB811" w14:textId="77777777" w:rsidR="007917DC" w:rsidRDefault="00F55D9B">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4F414548" w14:textId="77777777" w:rsidR="007917DC" w:rsidRDefault="00F55D9B">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160BC495" w14:textId="77777777" w:rsidR="007917DC" w:rsidRDefault="00F55D9B">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5C815168" w14:textId="77777777" w:rsidR="007917DC" w:rsidRDefault="00F55D9B">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681CF558" w14:textId="77777777" w:rsidR="007917DC" w:rsidRDefault="00F55D9B">
            <w:pPr>
              <w:spacing w:line="276" w:lineRule="auto"/>
              <w:jc w:val="center"/>
              <w:rPr>
                <w:rFonts w:ascii="Univers" w:eastAsia="Times New Roman" w:hAnsi="Univers" w:cs="Arial"/>
                <w:b/>
                <w:sz w:val="14"/>
                <w:szCs w:val="14"/>
              </w:rPr>
            </w:pPr>
            <w:r>
              <w:rPr>
                <w:rFonts w:cs="Arial"/>
                <w:b/>
                <w:sz w:val="14"/>
                <w:szCs w:val="14"/>
              </w:rPr>
              <w:t>Default</w:t>
            </w:r>
          </w:p>
        </w:tc>
      </w:tr>
      <w:tr w:rsidR="007917DC" w14:paraId="537CA62F" w14:textId="77777777"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3FC4A8A2" w14:textId="77777777" w:rsidR="007917DC" w:rsidRPr="00DF054A" w:rsidRDefault="00F55D9B">
            <w:pPr>
              <w:spacing w:line="276" w:lineRule="auto"/>
              <w:rPr>
                <w:rFonts w:ascii="Univers" w:eastAsia="Times New Roman" w:hAnsi="Univers" w:cs="Arial"/>
                <w:sz w:val="14"/>
                <w:szCs w:val="14"/>
              </w:rPr>
            </w:pPr>
            <w:proofErr w:type="spellStart"/>
            <w:r w:rsidRPr="00DF054A">
              <w:rPr>
                <w:rFonts w:cs="Arial"/>
                <w:sz w:val="14"/>
                <w:szCs w:val="14"/>
              </w:rPr>
              <w:t>T_HeadlampSwitchDuration</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7686259E" w14:textId="77777777" w:rsidR="00500605" w:rsidRDefault="00F55D9B" w:rsidP="00500605">
            <w:pPr>
              <w:rPr>
                <w:rFonts w:cs="Arial"/>
              </w:rPr>
            </w:pPr>
            <w:r w:rsidRPr="00600BC8">
              <w:rPr>
                <w:rFonts w:cs="Arial"/>
              </w:rPr>
              <w:t xml:space="preserve">The amount of time to remained powered up in Headlamp Power Mode.  </w:t>
            </w:r>
          </w:p>
          <w:p w14:paraId="135E0547" w14:textId="77777777" w:rsidR="00600BC8" w:rsidRDefault="00925A7C" w:rsidP="00500605">
            <w:pPr>
              <w:rPr>
                <w:rFonts w:cs="Arial"/>
              </w:rPr>
            </w:pPr>
          </w:p>
          <w:p w14:paraId="18FD3768" w14:textId="77777777" w:rsidR="00DA72B6" w:rsidRPr="00600BC8" w:rsidRDefault="00F55D9B" w:rsidP="00500605">
            <w:pPr>
              <w:rPr>
                <w:rFonts w:cs="Arial"/>
              </w:rPr>
            </w:pPr>
            <w:r>
              <w:rPr>
                <w:rFonts w:cs="Arial"/>
              </w:rPr>
              <w:t>Note: set by configurable parameter, refer to IDS (Infotainment Diagnostic Spec)</w:t>
            </w:r>
          </w:p>
          <w:p w14:paraId="4543569D" w14:textId="77777777" w:rsidR="007917DC" w:rsidRDefault="00925A7C">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435EA9F7" w14:textId="77777777" w:rsidR="007917DC" w:rsidRDefault="00F55D9B">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14:paraId="21AB35E9" w14:textId="77777777" w:rsidR="007917DC" w:rsidRDefault="00F55D9B">
            <w:pPr>
              <w:spacing w:line="276" w:lineRule="auto"/>
              <w:rPr>
                <w:rFonts w:ascii="Univers" w:eastAsia="Times New Roman" w:hAnsi="Univers" w:cs="Arial"/>
                <w:sz w:val="14"/>
                <w:szCs w:val="14"/>
              </w:rPr>
            </w:pPr>
            <w:r>
              <w:rPr>
                <w:rFonts w:cs="Arial"/>
                <w:sz w:val="14"/>
                <w:szCs w:val="14"/>
              </w:rPr>
              <w:t>See IDS</w:t>
            </w:r>
          </w:p>
        </w:tc>
        <w:tc>
          <w:tcPr>
            <w:tcW w:w="1080" w:type="dxa"/>
            <w:tcBorders>
              <w:top w:val="single" w:sz="4" w:space="0" w:color="auto"/>
              <w:left w:val="single" w:sz="4" w:space="0" w:color="auto"/>
              <w:bottom w:val="single" w:sz="4" w:space="0" w:color="auto"/>
              <w:right w:val="single" w:sz="4" w:space="0" w:color="auto"/>
            </w:tcBorders>
            <w:hideMark/>
          </w:tcPr>
          <w:p w14:paraId="403FE291" w14:textId="77777777" w:rsidR="007917DC" w:rsidRDefault="00925A7C">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14:paraId="6DE3B3FB" w14:textId="77777777" w:rsidR="007917DC" w:rsidRDefault="00925A7C">
            <w:pPr>
              <w:spacing w:line="276" w:lineRule="auto"/>
              <w:jc w:val="center"/>
              <w:rPr>
                <w:rFonts w:ascii="Univers" w:eastAsia="Times New Roman" w:hAnsi="Univers" w:cs="Arial"/>
                <w:sz w:val="14"/>
                <w:szCs w:val="14"/>
              </w:rPr>
            </w:pPr>
          </w:p>
        </w:tc>
      </w:tr>
    </w:tbl>
    <w:p w14:paraId="7000389B" w14:textId="77777777" w:rsidR="005A201A" w:rsidRPr="00B01CDD" w:rsidRDefault="00925A7C" w:rsidP="00B01CDD">
      <w:pPr>
        <w:rPr>
          <w:sz w:val="14"/>
          <w:szCs w:val="14"/>
        </w:rPr>
      </w:pPr>
    </w:p>
    <w:p w14:paraId="538882DA" w14:textId="77777777" w:rsidR="00406F39" w:rsidRDefault="00F55D9B" w:rsidP="006830A8">
      <w:pPr>
        <w:pStyle w:val="Heading4"/>
      </w:pPr>
      <w:r>
        <w:lastRenderedPageBreak/>
        <w:t>PWRMAN-STM-REQ-473197/A-</w:t>
      </w:r>
      <w:proofErr w:type="spellStart"/>
      <w:r>
        <w:t>MMIInactive</w:t>
      </w:r>
      <w:proofErr w:type="spellEnd"/>
      <w:r>
        <w:t xml:space="preserve"> - Headlamp Power </w:t>
      </w:r>
      <w:proofErr w:type="spellStart"/>
      <w:r>
        <w:t>Moding</w:t>
      </w:r>
      <w:proofErr w:type="spellEnd"/>
      <w:r>
        <w:t xml:space="preserve"> State Diagram</w:t>
      </w:r>
    </w:p>
    <w:p w14:paraId="3710B871" w14:textId="77777777" w:rsidR="00500605" w:rsidRDefault="00F55D9B" w:rsidP="006830A8">
      <w:pPr>
        <w:jc w:val="center"/>
      </w:pPr>
      <w:r w:rsidRPr="005D336A">
        <w:rPr>
          <w:noProof/>
        </w:rPr>
        <w:drawing>
          <wp:inline distT="0" distB="0" distL="0" distR="0" wp14:anchorId="449870D8" wp14:editId="272DDFD8">
            <wp:extent cx="5943600" cy="5777230"/>
            <wp:effectExtent l="0" t="0" r="0" b="0"/>
            <wp:docPr id="27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777230"/>
                    </a:xfrm>
                    <a:prstGeom prst="rect">
                      <a:avLst/>
                    </a:prstGeom>
                    <a:noFill/>
                    <a:ln>
                      <a:noFill/>
                    </a:ln>
                  </pic:spPr>
                </pic:pic>
              </a:graphicData>
            </a:graphic>
          </wp:inline>
        </w:drawing>
      </w:r>
    </w:p>
    <w:p w14:paraId="17809953" w14:textId="77777777" w:rsidR="00406F39" w:rsidRDefault="00F55D9B" w:rsidP="006830A8">
      <w:pPr>
        <w:pStyle w:val="Heading1"/>
      </w:pPr>
      <w:bookmarkStart w:id="309" w:name="_Toc94796038"/>
      <w:r>
        <w:lastRenderedPageBreak/>
        <w:t>Appendix:  Reference Documents</w:t>
      </w:r>
      <w:bookmarkEnd w:id="309"/>
    </w:p>
    <w:p w14:paraId="3B86C990" w14:textId="77777777" w:rsidR="00AE06BC" w:rsidRPr="00AE06BC" w:rsidRDefault="00925A7C"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DD36AE" w:rsidRPr="00DD36AE" w14:paraId="621E6C91" w14:textId="77777777" w:rsidTr="00DD36AE">
        <w:trPr>
          <w:jc w:val="center"/>
        </w:trPr>
        <w:tc>
          <w:tcPr>
            <w:tcW w:w="1293" w:type="dxa"/>
            <w:tcBorders>
              <w:top w:val="single" w:sz="4" w:space="0" w:color="auto"/>
              <w:left w:val="single" w:sz="4" w:space="0" w:color="auto"/>
              <w:bottom w:val="single" w:sz="4" w:space="0" w:color="auto"/>
              <w:right w:val="single" w:sz="4" w:space="0" w:color="auto"/>
            </w:tcBorders>
            <w:hideMark/>
          </w:tcPr>
          <w:p w14:paraId="3CEF6CEF" w14:textId="77777777" w:rsidR="00DD36AE" w:rsidRPr="00DD36AE" w:rsidRDefault="00F55D9B">
            <w:pPr>
              <w:spacing w:line="256" w:lineRule="auto"/>
              <w:rPr>
                <w:rFonts w:cs="Arial"/>
              </w:rPr>
            </w:pPr>
            <w:r w:rsidRPr="00DD36AE">
              <w:rPr>
                <w:rFonts w:cs="Arial"/>
              </w:rPr>
              <w:t>Reference #</w:t>
            </w:r>
          </w:p>
        </w:tc>
        <w:tc>
          <w:tcPr>
            <w:tcW w:w="7563" w:type="dxa"/>
            <w:tcBorders>
              <w:top w:val="single" w:sz="4" w:space="0" w:color="auto"/>
              <w:left w:val="single" w:sz="4" w:space="0" w:color="auto"/>
              <w:bottom w:val="single" w:sz="4" w:space="0" w:color="auto"/>
              <w:right w:val="single" w:sz="4" w:space="0" w:color="auto"/>
            </w:tcBorders>
            <w:hideMark/>
          </w:tcPr>
          <w:p w14:paraId="4832DB93" w14:textId="77777777" w:rsidR="00DD36AE" w:rsidRPr="00DD36AE" w:rsidRDefault="00F55D9B">
            <w:pPr>
              <w:spacing w:line="256" w:lineRule="auto"/>
              <w:rPr>
                <w:rFonts w:cs="Arial"/>
              </w:rPr>
            </w:pPr>
            <w:r w:rsidRPr="00DD36AE">
              <w:rPr>
                <w:rFonts w:cs="Arial"/>
              </w:rPr>
              <w:t>Document Title</w:t>
            </w:r>
          </w:p>
        </w:tc>
      </w:tr>
      <w:tr w:rsidR="00DD36AE" w:rsidRPr="00DD36AE" w14:paraId="51F482E0" w14:textId="77777777" w:rsidTr="00DD36AE">
        <w:trPr>
          <w:jc w:val="center"/>
        </w:trPr>
        <w:tc>
          <w:tcPr>
            <w:tcW w:w="1293" w:type="dxa"/>
            <w:tcBorders>
              <w:top w:val="single" w:sz="4" w:space="0" w:color="auto"/>
              <w:left w:val="single" w:sz="4" w:space="0" w:color="auto"/>
              <w:bottom w:val="single" w:sz="4" w:space="0" w:color="auto"/>
              <w:right w:val="single" w:sz="4" w:space="0" w:color="auto"/>
            </w:tcBorders>
            <w:hideMark/>
          </w:tcPr>
          <w:p w14:paraId="4437F288" w14:textId="77777777" w:rsidR="00DD36AE" w:rsidRPr="00DD36AE" w:rsidRDefault="00F55D9B">
            <w:pPr>
              <w:spacing w:line="256" w:lineRule="auto"/>
              <w:rPr>
                <w:rFonts w:cs="Arial"/>
              </w:rPr>
            </w:pPr>
            <w:r w:rsidRPr="00DD36AE">
              <w:rPr>
                <w:rFonts w:cs="Arial"/>
              </w:rPr>
              <w:t>1</w:t>
            </w:r>
          </w:p>
        </w:tc>
        <w:tc>
          <w:tcPr>
            <w:tcW w:w="7563" w:type="dxa"/>
            <w:tcBorders>
              <w:top w:val="single" w:sz="4" w:space="0" w:color="auto"/>
              <w:left w:val="single" w:sz="4" w:space="0" w:color="auto"/>
              <w:bottom w:val="single" w:sz="4" w:space="0" w:color="auto"/>
              <w:right w:val="single" w:sz="4" w:space="0" w:color="auto"/>
            </w:tcBorders>
            <w:hideMark/>
          </w:tcPr>
          <w:p w14:paraId="31602EEA" w14:textId="77777777" w:rsidR="00DD36AE" w:rsidRPr="00DD36AE" w:rsidRDefault="00F55D9B">
            <w:pPr>
              <w:spacing w:line="256" w:lineRule="auto"/>
              <w:rPr>
                <w:rFonts w:cs="Arial"/>
              </w:rPr>
            </w:pPr>
            <w:r w:rsidRPr="00DD36AE">
              <w:rPr>
                <w:rFonts w:cs="Arial"/>
              </w:rPr>
              <w:t xml:space="preserve">APIM P06 power mode spec – </w:t>
            </w:r>
            <w:r>
              <w:rPr>
                <w:rFonts w:cs="Arial"/>
              </w:rPr>
              <w:t>APIM</w:t>
            </w:r>
            <w:r w:rsidRPr="00DD36AE">
              <w:rPr>
                <w:rFonts w:cs="Arial"/>
              </w:rPr>
              <w:t xml:space="preserve"> internal power </w:t>
            </w:r>
            <w:proofErr w:type="spellStart"/>
            <w:r w:rsidRPr="00DD36AE">
              <w:rPr>
                <w:rFonts w:cs="Arial"/>
              </w:rPr>
              <w:t>moding</w:t>
            </w:r>
            <w:proofErr w:type="spellEnd"/>
          </w:p>
        </w:tc>
      </w:tr>
      <w:tr w:rsidR="00DD36AE" w:rsidRPr="00DD36AE" w14:paraId="253B96BC" w14:textId="77777777" w:rsidTr="00DD36AE">
        <w:trPr>
          <w:jc w:val="center"/>
        </w:trPr>
        <w:tc>
          <w:tcPr>
            <w:tcW w:w="1293" w:type="dxa"/>
            <w:tcBorders>
              <w:top w:val="single" w:sz="4" w:space="0" w:color="auto"/>
              <w:left w:val="single" w:sz="4" w:space="0" w:color="auto"/>
              <w:bottom w:val="single" w:sz="4" w:space="0" w:color="auto"/>
              <w:right w:val="single" w:sz="4" w:space="0" w:color="auto"/>
            </w:tcBorders>
            <w:hideMark/>
          </w:tcPr>
          <w:p w14:paraId="2C4DAA3C" w14:textId="77777777" w:rsidR="00DD36AE" w:rsidRPr="00DD36AE" w:rsidRDefault="00F55D9B">
            <w:pPr>
              <w:spacing w:line="256" w:lineRule="auto"/>
              <w:rPr>
                <w:rFonts w:cs="Arial"/>
              </w:rPr>
            </w:pPr>
            <w:r w:rsidRPr="00DD36AE">
              <w:rPr>
                <w:rFonts w:cs="Arial"/>
              </w:rPr>
              <w:t>2</w:t>
            </w:r>
          </w:p>
        </w:tc>
        <w:tc>
          <w:tcPr>
            <w:tcW w:w="7563" w:type="dxa"/>
            <w:tcBorders>
              <w:top w:val="single" w:sz="4" w:space="0" w:color="auto"/>
              <w:left w:val="single" w:sz="4" w:space="0" w:color="auto"/>
              <w:bottom w:val="single" w:sz="4" w:space="0" w:color="auto"/>
              <w:right w:val="single" w:sz="4" w:space="0" w:color="auto"/>
            </w:tcBorders>
            <w:hideMark/>
          </w:tcPr>
          <w:p w14:paraId="3A8897FD" w14:textId="77777777" w:rsidR="00DD36AE" w:rsidRPr="00DD36AE" w:rsidRDefault="00F55D9B">
            <w:pPr>
              <w:spacing w:line="254" w:lineRule="auto"/>
              <w:rPr>
                <w:rFonts w:cs="Arial"/>
              </w:rPr>
            </w:pPr>
            <w:r w:rsidRPr="00DD36AE">
              <w:rPr>
                <w:rFonts w:cs="Arial"/>
              </w:rPr>
              <w:t>"Global Power Supply Start/Stop Voltage Curve Specification" and Power Supply SDS requirement "RQT-002600-000443". Those specs are for surviving warm cranks if a VQM module is not on a vehicle</w:t>
            </w:r>
          </w:p>
        </w:tc>
      </w:tr>
      <w:tr w:rsidR="00DD36AE" w:rsidRPr="00DD36AE" w14:paraId="1BB7CFCE" w14:textId="77777777" w:rsidTr="00DD36AE">
        <w:trPr>
          <w:jc w:val="center"/>
        </w:trPr>
        <w:tc>
          <w:tcPr>
            <w:tcW w:w="1293" w:type="dxa"/>
            <w:tcBorders>
              <w:top w:val="single" w:sz="4" w:space="0" w:color="auto"/>
              <w:left w:val="single" w:sz="4" w:space="0" w:color="auto"/>
              <w:bottom w:val="single" w:sz="4" w:space="0" w:color="auto"/>
              <w:right w:val="single" w:sz="4" w:space="0" w:color="auto"/>
            </w:tcBorders>
            <w:hideMark/>
          </w:tcPr>
          <w:p w14:paraId="7A126B42" w14:textId="77777777" w:rsidR="00DD36AE" w:rsidRPr="00DD36AE" w:rsidRDefault="00F55D9B">
            <w:pPr>
              <w:spacing w:line="256" w:lineRule="auto"/>
              <w:rPr>
                <w:rFonts w:cs="Arial"/>
              </w:rPr>
            </w:pPr>
            <w:r>
              <w:rPr>
                <w:rFonts w:cs="Arial"/>
              </w:rPr>
              <w:t>3</w:t>
            </w:r>
          </w:p>
        </w:tc>
        <w:tc>
          <w:tcPr>
            <w:tcW w:w="7563" w:type="dxa"/>
            <w:tcBorders>
              <w:top w:val="single" w:sz="4" w:space="0" w:color="auto"/>
              <w:left w:val="single" w:sz="4" w:space="0" w:color="auto"/>
              <w:bottom w:val="single" w:sz="4" w:space="0" w:color="auto"/>
              <w:right w:val="single" w:sz="4" w:space="0" w:color="auto"/>
            </w:tcBorders>
            <w:hideMark/>
          </w:tcPr>
          <w:p w14:paraId="2FA9AF53" w14:textId="77777777" w:rsidR="00DD36AE" w:rsidRPr="00DD36AE" w:rsidRDefault="00F55D9B">
            <w:pPr>
              <w:spacing w:line="256" w:lineRule="auto"/>
              <w:rPr>
                <w:rFonts w:cs="Arial"/>
              </w:rPr>
            </w:pPr>
            <w:r w:rsidRPr="00DD36AE">
              <w:rPr>
                <w:rFonts w:cs="Arial"/>
              </w:rPr>
              <w:t>IDS (Infotainment Diagnostic Specification)</w:t>
            </w:r>
          </w:p>
        </w:tc>
      </w:tr>
      <w:tr w:rsidR="00DD36AE" w:rsidRPr="00DD36AE" w14:paraId="4E4DD8F3" w14:textId="77777777" w:rsidTr="00DD36AE">
        <w:trPr>
          <w:jc w:val="center"/>
        </w:trPr>
        <w:tc>
          <w:tcPr>
            <w:tcW w:w="1293" w:type="dxa"/>
            <w:tcBorders>
              <w:top w:val="single" w:sz="4" w:space="0" w:color="auto"/>
              <w:left w:val="single" w:sz="4" w:space="0" w:color="auto"/>
              <w:bottom w:val="single" w:sz="4" w:space="0" w:color="auto"/>
              <w:right w:val="single" w:sz="4" w:space="0" w:color="auto"/>
            </w:tcBorders>
            <w:hideMark/>
          </w:tcPr>
          <w:p w14:paraId="75ABE4B4" w14:textId="77777777" w:rsidR="00DD36AE" w:rsidRPr="00DD36AE" w:rsidRDefault="00F55D9B">
            <w:pPr>
              <w:spacing w:line="256" w:lineRule="auto"/>
              <w:rPr>
                <w:rFonts w:cs="Arial"/>
              </w:rPr>
            </w:pPr>
            <w:r>
              <w:rPr>
                <w:rFonts w:cs="Arial"/>
              </w:rPr>
              <w:t>4</w:t>
            </w:r>
          </w:p>
        </w:tc>
        <w:tc>
          <w:tcPr>
            <w:tcW w:w="7563" w:type="dxa"/>
            <w:tcBorders>
              <w:top w:val="single" w:sz="4" w:space="0" w:color="auto"/>
              <w:left w:val="single" w:sz="4" w:space="0" w:color="auto"/>
              <w:bottom w:val="single" w:sz="4" w:space="0" w:color="auto"/>
              <w:right w:val="single" w:sz="4" w:space="0" w:color="auto"/>
            </w:tcBorders>
            <w:hideMark/>
          </w:tcPr>
          <w:p w14:paraId="5E71C98C" w14:textId="77777777" w:rsidR="00DD36AE" w:rsidRPr="00DD36AE" w:rsidRDefault="00F55D9B">
            <w:pPr>
              <w:spacing w:line="256" w:lineRule="auto"/>
              <w:rPr>
                <w:rFonts w:cs="Arial"/>
              </w:rPr>
            </w:pPr>
            <w:r w:rsidRPr="00DD36AE">
              <w:rPr>
                <w:rFonts w:cs="Arial"/>
              </w:rPr>
              <w:t>EMC requirement for supporting worst case cold crank voltage profile (EMC requirement CI-230)</w:t>
            </w:r>
          </w:p>
        </w:tc>
      </w:tr>
      <w:tr w:rsidR="00DD36AE" w:rsidRPr="00DD36AE" w14:paraId="61543211" w14:textId="77777777" w:rsidTr="00DD36AE">
        <w:trPr>
          <w:jc w:val="center"/>
        </w:trPr>
        <w:tc>
          <w:tcPr>
            <w:tcW w:w="1293" w:type="dxa"/>
            <w:tcBorders>
              <w:top w:val="single" w:sz="4" w:space="0" w:color="auto"/>
              <w:left w:val="single" w:sz="4" w:space="0" w:color="auto"/>
              <w:bottom w:val="single" w:sz="4" w:space="0" w:color="auto"/>
              <w:right w:val="single" w:sz="4" w:space="0" w:color="auto"/>
            </w:tcBorders>
            <w:hideMark/>
          </w:tcPr>
          <w:p w14:paraId="1B88BAFF" w14:textId="77777777" w:rsidR="00DD36AE" w:rsidRPr="00DD36AE" w:rsidRDefault="00F55D9B">
            <w:pPr>
              <w:spacing w:line="256" w:lineRule="auto"/>
              <w:rPr>
                <w:rFonts w:cs="Arial"/>
              </w:rPr>
            </w:pPr>
            <w:r>
              <w:rPr>
                <w:rFonts w:cs="Arial"/>
              </w:rPr>
              <w:t>5</w:t>
            </w:r>
          </w:p>
        </w:tc>
        <w:tc>
          <w:tcPr>
            <w:tcW w:w="7563" w:type="dxa"/>
            <w:tcBorders>
              <w:top w:val="single" w:sz="4" w:space="0" w:color="auto"/>
              <w:left w:val="single" w:sz="4" w:space="0" w:color="auto"/>
              <w:bottom w:val="single" w:sz="4" w:space="0" w:color="auto"/>
              <w:right w:val="single" w:sz="4" w:space="0" w:color="auto"/>
            </w:tcBorders>
            <w:hideMark/>
          </w:tcPr>
          <w:p w14:paraId="677A7E82" w14:textId="77777777" w:rsidR="00DD36AE" w:rsidRPr="00DD36AE" w:rsidRDefault="00F55D9B">
            <w:pPr>
              <w:spacing w:line="256" w:lineRule="auto"/>
              <w:rPr>
                <w:rFonts w:cs="Arial"/>
              </w:rPr>
            </w:pPr>
            <w:r w:rsidRPr="00DD36AE">
              <w:rPr>
                <w:rFonts w:cs="Arial"/>
              </w:rPr>
              <w:t>Station Management SPSS (infotainment system start-up, crank requirements…)</w:t>
            </w:r>
          </w:p>
        </w:tc>
      </w:tr>
      <w:tr w:rsidR="00DD36AE" w:rsidRPr="00DD36AE" w14:paraId="017E3930" w14:textId="77777777" w:rsidTr="00DD36AE">
        <w:trPr>
          <w:jc w:val="center"/>
        </w:trPr>
        <w:tc>
          <w:tcPr>
            <w:tcW w:w="1293" w:type="dxa"/>
            <w:tcBorders>
              <w:top w:val="single" w:sz="4" w:space="0" w:color="auto"/>
              <w:left w:val="single" w:sz="4" w:space="0" w:color="auto"/>
              <w:bottom w:val="single" w:sz="4" w:space="0" w:color="auto"/>
              <w:right w:val="single" w:sz="4" w:space="0" w:color="auto"/>
            </w:tcBorders>
            <w:hideMark/>
          </w:tcPr>
          <w:p w14:paraId="7611A524" w14:textId="77777777" w:rsidR="00DD36AE" w:rsidRPr="00DD36AE" w:rsidRDefault="00F55D9B">
            <w:pPr>
              <w:spacing w:line="256" w:lineRule="auto"/>
              <w:rPr>
                <w:rFonts w:cs="Arial"/>
              </w:rPr>
            </w:pPr>
            <w:r>
              <w:rPr>
                <w:rFonts w:cs="Arial"/>
              </w:rPr>
              <w:t>6</w:t>
            </w:r>
          </w:p>
        </w:tc>
        <w:tc>
          <w:tcPr>
            <w:tcW w:w="7563" w:type="dxa"/>
            <w:tcBorders>
              <w:top w:val="single" w:sz="4" w:space="0" w:color="auto"/>
              <w:left w:val="single" w:sz="4" w:space="0" w:color="auto"/>
              <w:bottom w:val="single" w:sz="4" w:space="0" w:color="auto"/>
              <w:right w:val="single" w:sz="4" w:space="0" w:color="auto"/>
            </w:tcBorders>
            <w:hideMark/>
          </w:tcPr>
          <w:p w14:paraId="1DF956A8" w14:textId="77777777" w:rsidR="00DD36AE" w:rsidRPr="00DD36AE" w:rsidRDefault="00F55D9B">
            <w:pPr>
              <w:spacing w:line="256" w:lineRule="auto"/>
              <w:rPr>
                <w:rFonts w:cs="Arial"/>
              </w:rPr>
            </w:pPr>
            <w:r w:rsidRPr="00DD36AE">
              <w:rPr>
                <w:rFonts w:cs="Arial"/>
              </w:rPr>
              <w:t xml:space="preserve">HMI spec(s) – (SYNC </w:t>
            </w:r>
            <w:r>
              <w:rPr>
                <w:rFonts w:cs="Arial"/>
              </w:rPr>
              <w:t>4</w:t>
            </w:r>
            <w:r w:rsidRPr="00DD36AE">
              <w:rPr>
                <w:rFonts w:cs="Arial"/>
              </w:rPr>
              <w:t xml:space="preserve"> was “H22G_Sync3_Welcome_Power_Modes”)</w:t>
            </w:r>
          </w:p>
        </w:tc>
      </w:tr>
      <w:tr w:rsidR="00DD36AE" w:rsidRPr="00DD36AE" w14:paraId="38BEF7CA" w14:textId="77777777" w:rsidTr="00DD36AE">
        <w:trPr>
          <w:jc w:val="center"/>
        </w:trPr>
        <w:tc>
          <w:tcPr>
            <w:tcW w:w="1293" w:type="dxa"/>
            <w:tcBorders>
              <w:top w:val="single" w:sz="4" w:space="0" w:color="auto"/>
              <w:left w:val="single" w:sz="4" w:space="0" w:color="auto"/>
              <w:bottom w:val="single" w:sz="4" w:space="0" w:color="auto"/>
              <w:right w:val="single" w:sz="4" w:space="0" w:color="auto"/>
            </w:tcBorders>
          </w:tcPr>
          <w:p w14:paraId="626484DB" w14:textId="77777777" w:rsidR="00DD36AE" w:rsidRPr="00DD36AE" w:rsidRDefault="00925A7C">
            <w:pPr>
              <w:spacing w:line="256" w:lineRule="auto"/>
              <w:rPr>
                <w:rFonts w:cs="Arial"/>
              </w:rPr>
            </w:pPr>
          </w:p>
        </w:tc>
        <w:tc>
          <w:tcPr>
            <w:tcW w:w="7563" w:type="dxa"/>
            <w:tcBorders>
              <w:top w:val="single" w:sz="4" w:space="0" w:color="auto"/>
              <w:left w:val="single" w:sz="4" w:space="0" w:color="auto"/>
              <w:bottom w:val="single" w:sz="4" w:space="0" w:color="auto"/>
              <w:right w:val="single" w:sz="4" w:space="0" w:color="auto"/>
            </w:tcBorders>
          </w:tcPr>
          <w:p w14:paraId="4549BC05" w14:textId="77777777" w:rsidR="00DD36AE" w:rsidRPr="00DD36AE" w:rsidRDefault="00925A7C">
            <w:pPr>
              <w:spacing w:line="256" w:lineRule="auto"/>
              <w:ind w:left="360"/>
              <w:rPr>
                <w:rFonts w:cs="Arial"/>
              </w:rPr>
            </w:pPr>
          </w:p>
        </w:tc>
      </w:tr>
      <w:tr w:rsidR="00DD36AE" w:rsidRPr="00DD36AE" w14:paraId="5CEEC8F3" w14:textId="77777777" w:rsidTr="00DD36AE">
        <w:trPr>
          <w:jc w:val="center"/>
        </w:trPr>
        <w:tc>
          <w:tcPr>
            <w:tcW w:w="1293" w:type="dxa"/>
            <w:tcBorders>
              <w:top w:val="single" w:sz="4" w:space="0" w:color="auto"/>
              <w:left w:val="single" w:sz="4" w:space="0" w:color="auto"/>
              <w:bottom w:val="single" w:sz="4" w:space="0" w:color="auto"/>
              <w:right w:val="single" w:sz="4" w:space="0" w:color="auto"/>
            </w:tcBorders>
          </w:tcPr>
          <w:p w14:paraId="1134D069" w14:textId="77777777" w:rsidR="00DD36AE" w:rsidRPr="00DD36AE" w:rsidRDefault="00925A7C">
            <w:pPr>
              <w:spacing w:line="256" w:lineRule="auto"/>
              <w:rPr>
                <w:rFonts w:cs="Arial"/>
              </w:rPr>
            </w:pPr>
          </w:p>
        </w:tc>
        <w:tc>
          <w:tcPr>
            <w:tcW w:w="7563" w:type="dxa"/>
            <w:tcBorders>
              <w:top w:val="single" w:sz="4" w:space="0" w:color="auto"/>
              <w:left w:val="single" w:sz="4" w:space="0" w:color="auto"/>
              <w:bottom w:val="single" w:sz="4" w:space="0" w:color="auto"/>
              <w:right w:val="single" w:sz="4" w:space="0" w:color="auto"/>
            </w:tcBorders>
          </w:tcPr>
          <w:p w14:paraId="322BFF52" w14:textId="77777777" w:rsidR="00DD36AE" w:rsidRPr="00DD36AE" w:rsidRDefault="00925A7C">
            <w:pPr>
              <w:spacing w:line="256" w:lineRule="auto"/>
              <w:rPr>
                <w:rFonts w:cs="Arial"/>
              </w:rPr>
            </w:pPr>
          </w:p>
        </w:tc>
      </w:tr>
      <w:tr w:rsidR="00DD36AE" w:rsidRPr="00DD36AE" w14:paraId="5AF59B07" w14:textId="77777777" w:rsidTr="00DD36AE">
        <w:trPr>
          <w:jc w:val="center"/>
        </w:trPr>
        <w:tc>
          <w:tcPr>
            <w:tcW w:w="1293" w:type="dxa"/>
            <w:tcBorders>
              <w:top w:val="single" w:sz="4" w:space="0" w:color="auto"/>
              <w:left w:val="single" w:sz="4" w:space="0" w:color="auto"/>
              <w:bottom w:val="single" w:sz="4" w:space="0" w:color="auto"/>
              <w:right w:val="single" w:sz="4" w:space="0" w:color="auto"/>
            </w:tcBorders>
          </w:tcPr>
          <w:p w14:paraId="4F9FFC27" w14:textId="77777777" w:rsidR="00DD36AE" w:rsidRPr="00DD36AE" w:rsidRDefault="00925A7C">
            <w:pPr>
              <w:spacing w:line="256" w:lineRule="auto"/>
              <w:rPr>
                <w:rFonts w:cs="Arial"/>
              </w:rPr>
            </w:pPr>
          </w:p>
        </w:tc>
        <w:tc>
          <w:tcPr>
            <w:tcW w:w="7563" w:type="dxa"/>
            <w:tcBorders>
              <w:top w:val="single" w:sz="4" w:space="0" w:color="auto"/>
              <w:left w:val="single" w:sz="4" w:space="0" w:color="auto"/>
              <w:bottom w:val="single" w:sz="4" w:space="0" w:color="auto"/>
              <w:right w:val="single" w:sz="4" w:space="0" w:color="auto"/>
            </w:tcBorders>
          </w:tcPr>
          <w:p w14:paraId="479930E5" w14:textId="77777777" w:rsidR="00DD36AE" w:rsidRPr="00DD36AE" w:rsidRDefault="00925A7C">
            <w:pPr>
              <w:spacing w:line="256" w:lineRule="auto"/>
              <w:rPr>
                <w:rFonts w:cs="Arial"/>
              </w:rPr>
            </w:pPr>
          </w:p>
        </w:tc>
      </w:tr>
      <w:tr w:rsidR="00DD36AE" w:rsidRPr="00DD36AE" w14:paraId="25AF82C2" w14:textId="77777777" w:rsidTr="00DD36AE">
        <w:trPr>
          <w:jc w:val="center"/>
        </w:trPr>
        <w:tc>
          <w:tcPr>
            <w:tcW w:w="1293" w:type="dxa"/>
            <w:tcBorders>
              <w:top w:val="single" w:sz="4" w:space="0" w:color="auto"/>
              <w:left w:val="single" w:sz="4" w:space="0" w:color="auto"/>
              <w:bottom w:val="single" w:sz="4" w:space="0" w:color="auto"/>
              <w:right w:val="single" w:sz="4" w:space="0" w:color="auto"/>
            </w:tcBorders>
          </w:tcPr>
          <w:p w14:paraId="1B495395" w14:textId="77777777" w:rsidR="00DD36AE" w:rsidRPr="00DD36AE" w:rsidRDefault="00925A7C">
            <w:pPr>
              <w:spacing w:line="256" w:lineRule="auto"/>
              <w:rPr>
                <w:rFonts w:cs="Arial"/>
              </w:rPr>
            </w:pPr>
          </w:p>
        </w:tc>
        <w:tc>
          <w:tcPr>
            <w:tcW w:w="7563" w:type="dxa"/>
            <w:tcBorders>
              <w:top w:val="single" w:sz="4" w:space="0" w:color="auto"/>
              <w:left w:val="single" w:sz="4" w:space="0" w:color="auto"/>
              <w:bottom w:val="single" w:sz="4" w:space="0" w:color="auto"/>
              <w:right w:val="single" w:sz="4" w:space="0" w:color="auto"/>
            </w:tcBorders>
          </w:tcPr>
          <w:p w14:paraId="67182E27" w14:textId="77777777" w:rsidR="00DD36AE" w:rsidRPr="00DD36AE" w:rsidRDefault="00925A7C">
            <w:pPr>
              <w:spacing w:line="256" w:lineRule="auto"/>
              <w:rPr>
                <w:rFonts w:cs="Arial"/>
              </w:rPr>
            </w:pPr>
          </w:p>
        </w:tc>
      </w:tr>
      <w:tr w:rsidR="00DD36AE" w:rsidRPr="00DD36AE" w14:paraId="06EDAC08" w14:textId="77777777" w:rsidTr="00DD36AE">
        <w:trPr>
          <w:jc w:val="center"/>
        </w:trPr>
        <w:tc>
          <w:tcPr>
            <w:tcW w:w="1293" w:type="dxa"/>
            <w:tcBorders>
              <w:top w:val="single" w:sz="4" w:space="0" w:color="auto"/>
              <w:left w:val="single" w:sz="4" w:space="0" w:color="auto"/>
              <w:bottom w:val="single" w:sz="4" w:space="0" w:color="auto"/>
              <w:right w:val="single" w:sz="4" w:space="0" w:color="auto"/>
            </w:tcBorders>
          </w:tcPr>
          <w:p w14:paraId="5938183A" w14:textId="77777777" w:rsidR="00DD36AE" w:rsidRPr="00DD36AE" w:rsidRDefault="00925A7C">
            <w:pPr>
              <w:spacing w:line="256" w:lineRule="auto"/>
              <w:rPr>
                <w:rFonts w:cs="Arial"/>
              </w:rPr>
            </w:pPr>
          </w:p>
        </w:tc>
        <w:tc>
          <w:tcPr>
            <w:tcW w:w="7563" w:type="dxa"/>
            <w:tcBorders>
              <w:top w:val="single" w:sz="4" w:space="0" w:color="auto"/>
              <w:left w:val="single" w:sz="4" w:space="0" w:color="auto"/>
              <w:bottom w:val="single" w:sz="4" w:space="0" w:color="auto"/>
              <w:right w:val="single" w:sz="4" w:space="0" w:color="auto"/>
            </w:tcBorders>
          </w:tcPr>
          <w:p w14:paraId="58065B69" w14:textId="77777777" w:rsidR="00DD36AE" w:rsidRPr="00DD36AE" w:rsidRDefault="00925A7C">
            <w:pPr>
              <w:autoSpaceDE w:val="0"/>
              <w:autoSpaceDN w:val="0"/>
              <w:adjustRightInd w:val="0"/>
              <w:spacing w:line="256" w:lineRule="auto"/>
              <w:rPr>
                <w:rFonts w:cs="Arial"/>
                <w:bCs/>
              </w:rPr>
            </w:pPr>
          </w:p>
        </w:tc>
      </w:tr>
      <w:tr w:rsidR="00DD36AE" w:rsidRPr="00DD36AE" w14:paraId="236FC796" w14:textId="77777777" w:rsidTr="00DD36AE">
        <w:trPr>
          <w:jc w:val="center"/>
        </w:trPr>
        <w:tc>
          <w:tcPr>
            <w:tcW w:w="1293" w:type="dxa"/>
            <w:tcBorders>
              <w:top w:val="single" w:sz="4" w:space="0" w:color="auto"/>
              <w:left w:val="single" w:sz="4" w:space="0" w:color="auto"/>
              <w:bottom w:val="single" w:sz="4" w:space="0" w:color="auto"/>
              <w:right w:val="single" w:sz="4" w:space="0" w:color="auto"/>
            </w:tcBorders>
          </w:tcPr>
          <w:p w14:paraId="66ED5D0F" w14:textId="77777777" w:rsidR="00DD36AE" w:rsidRPr="00DD36AE" w:rsidRDefault="00925A7C">
            <w:pPr>
              <w:spacing w:line="256" w:lineRule="auto"/>
              <w:rPr>
                <w:rFonts w:cs="Arial"/>
              </w:rPr>
            </w:pPr>
          </w:p>
        </w:tc>
        <w:tc>
          <w:tcPr>
            <w:tcW w:w="7563" w:type="dxa"/>
            <w:tcBorders>
              <w:top w:val="single" w:sz="4" w:space="0" w:color="auto"/>
              <w:left w:val="single" w:sz="4" w:space="0" w:color="auto"/>
              <w:bottom w:val="single" w:sz="4" w:space="0" w:color="auto"/>
              <w:right w:val="single" w:sz="4" w:space="0" w:color="auto"/>
            </w:tcBorders>
          </w:tcPr>
          <w:p w14:paraId="3B180475" w14:textId="77777777" w:rsidR="00DD36AE" w:rsidRPr="00DD36AE" w:rsidRDefault="00925A7C">
            <w:pPr>
              <w:autoSpaceDE w:val="0"/>
              <w:autoSpaceDN w:val="0"/>
              <w:adjustRightInd w:val="0"/>
              <w:spacing w:line="256" w:lineRule="auto"/>
              <w:rPr>
                <w:rFonts w:cs="Arial"/>
                <w:bCs/>
              </w:rPr>
            </w:pPr>
          </w:p>
        </w:tc>
      </w:tr>
      <w:tr w:rsidR="00DD36AE" w:rsidRPr="00DD36AE" w14:paraId="279F7360" w14:textId="77777777" w:rsidTr="00DD36AE">
        <w:trPr>
          <w:jc w:val="center"/>
        </w:trPr>
        <w:tc>
          <w:tcPr>
            <w:tcW w:w="1293" w:type="dxa"/>
            <w:tcBorders>
              <w:top w:val="single" w:sz="4" w:space="0" w:color="auto"/>
              <w:left w:val="single" w:sz="4" w:space="0" w:color="auto"/>
              <w:bottom w:val="single" w:sz="4" w:space="0" w:color="auto"/>
              <w:right w:val="single" w:sz="4" w:space="0" w:color="auto"/>
            </w:tcBorders>
          </w:tcPr>
          <w:p w14:paraId="1248791F" w14:textId="77777777" w:rsidR="00DD36AE" w:rsidRPr="00DD36AE" w:rsidRDefault="00925A7C">
            <w:pPr>
              <w:spacing w:line="256" w:lineRule="auto"/>
              <w:rPr>
                <w:rFonts w:cs="Arial"/>
              </w:rPr>
            </w:pPr>
          </w:p>
        </w:tc>
        <w:tc>
          <w:tcPr>
            <w:tcW w:w="7563" w:type="dxa"/>
            <w:tcBorders>
              <w:top w:val="single" w:sz="4" w:space="0" w:color="auto"/>
              <w:left w:val="single" w:sz="4" w:space="0" w:color="auto"/>
              <w:bottom w:val="single" w:sz="4" w:space="0" w:color="auto"/>
              <w:right w:val="single" w:sz="4" w:space="0" w:color="auto"/>
            </w:tcBorders>
          </w:tcPr>
          <w:p w14:paraId="015B5383" w14:textId="77777777" w:rsidR="00DD36AE" w:rsidRPr="00DD36AE" w:rsidRDefault="00925A7C">
            <w:pPr>
              <w:autoSpaceDE w:val="0"/>
              <w:autoSpaceDN w:val="0"/>
              <w:adjustRightInd w:val="0"/>
              <w:spacing w:line="256" w:lineRule="auto"/>
              <w:rPr>
                <w:rFonts w:cs="Arial"/>
                <w:bCs/>
              </w:rPr>
            </w:pPr>
          </w:p>
        </w:tc>
      </w:tr>
      <w:tr w:rsidR="00DD36AE" w:rsidRPr="00DD36AE" w14:paraId="465FD48F" w14:textId="77777777" w:rsidTr="00DD36AE">
        <w:trPr>
          <w:jc w:val="center"/>
        </w:trPr>
        <w:tc>
          <w:tcPr>
            <w:tcW w:w="1293" w:type="dxa"/>
            <w:tcBorders>
              <w:top w:val="single" w:sz="4" w:space="0" w:color="auto"/>
              <w:left w:val="single" w:sz="4" w:space="0" w:color="auto"/>
              <w:bottom w:val="single" w:sz="4" w:space="0" w:color="auto"/>
              <w:right w:val="single" w:sz="4" w:space="0" w:color="auto"/>
            </w:tcBorders>
          </w:tcPr>
          <w:p w14:paraId="2B19F8DA" w14:textId="77777777" w:rsidR="00DD36AE" w:rsidRPr="00DD36AE" w:rsidRDefault="00925A7C">
            <w:pPr>
              <w:spacing w:line="256" w:lineRule="auto"/>
              <w:rPr>
                <w:rFonts w:cs="Arial"/>
              </w:rPr>
            </w:pPr>
          </w:p>
        </w:tc>
        <w:tc>
          <w:tcPr>
            <w:tcW w:w="7563" w:type="dxa"/>
            <w:tcBorders>
              <w:top w:val="single" w:sz="4" w:space="0" w:color="auto"/>
              <w:left w:val="single" w:sz="4" w:space="0" w:color="auto"/>
              <w:bottom w:val="single" w:sz="4" w:space="0" w:color="auto"/>
              <w:right w:val="single" w:sz="4" w:space="0" w:color="auto"/>
            </w:tcBorders>
          </w:tcPr>
          <w:p w14:paraId="1E6C9369" w14:textId="77777777" w:rsidR="00DD36AE" w:rsidRPr="00DD36AE" w:rsidRDefault="00925A7C">
            <w:pPr>
              <w:autoSpaceDE w:val="0"/>
              <w:autoSpaceDN w:val="0"/>
              <w:adjustRightInd w:val="0"/>
              <w:spacing w:line="256" w:lineRule="auto"/>
              <w:rPr>
                <w:rFonts w:cs="Arial"/>
                <w:bCs/>
              </w:rPr>
            </w:pPr>
          </w:p>
        </w:tc>
      </w:tr>
    </w:tbl>
    <w:p w14:paraId="656A56FD" w14:textId="77777777" w:rsidR="00500605" w:rsidRDefault="00925A7C" w:rsidP="00500605"/>
    <w:p w14:paraId="3B9812C2" w14:textId="77777777" w:rsidR="00AB1E94" w:rsidRPr="00AE06BC" w:rsidRDefault="00925A7C" w:rsidP="00406F39"/>
    <w:sectPr w:rsidR="00AB1E94" w:rsidRPr="00AE06BC" w:rsidSect="006830A8">
      <w:headerReference w:type="default" r:id="rId24"/>
      <w:footerReference w:type="default" r:id="rId25"/>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081B9" w14:textId="77777777" w:rsidR="00925A7C" w:rsidRDefault="00925A7C" w:rsidP="0085312A">
      <w:r>
        <w:separator/>
      </w:r>
    </w:p>
  </w:endnote>
  <w:endnote w:type="continuationSeparator" w:id="0">
    <w:p w14:paraId="72D10679" w14:textId="77777777" w:rsidR="00925A7C" w:rsidRDefault="00925A7C"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
    <w:altName w:val="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14:paraId="1BBA5093"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0775296C" w14:textId="5ECA7770" w:rsidR="00583AF9" w:rsidRPr="00583AF9" w:rsidRDefault="00583AF9" w:rsidP="00583AF9">
          <w:pPr>
            <w:tabs>
              <w:tab w:val="center" w:pos="4320"/>
              <w:tab w:val="right" w:pos="8640"/>
            </w:tabs>
            <w:jc w:val="center"/>
            <w:rPr>
              <w:sz w:val="16"/>
            </w:rPr>
          </w:pPr>
          <w:r w:rsidRPr="00583AF9">
            <w:rPr>
              <w:b/>
              <w:smallCaps/>
              <w:sz w:val="16"/>
            </w:rPr>
            <w:t>file:</w:t>
          </w:r>
          <w:r w:rsidR="006830A8">
            <w:rPr>
              <w:b/>
              <w:smallCaps/>
              <w:sz w:val="16"/>
            </w:rPr>
            <w:t xml:space="preserve"> </w:t>
          </w:r>
          <w:r w:rsidR="006830A8" w:rsidRPr="006830A8">
            <w:rPr>
              <w:b/>
              <w:smallCaps/>
              <w:sz w:val="16"/>
            </w:rPr>
            <w:t xml:space="preserve">Power Management Variant 3 APIM_AOS </w:t>
          </w:r>
          <w:r w:rsidR="006830A8">
            <w:rPr>
              <w:b/>
              <w:smallCaps/>
              <w:sz w:val="16"/>
            </w:rPr>
            <w:t>SPSS</w:t>
          </w:r>
          <w:r w:rsidR="006830A8" w:rsidRPr="006830A8">
            <w:rPr>
              <w:b/>
              <w:smallCaps/>
              <w:sz w:val="16"/>
            </w:rPr>
            <w:t xml:space="preserve"> v1.4 Feb 3, 2022</w:t>
          </w:r>
        </w:p>
      </w:tc>
      <w:tc>
        <w:tcPr>
          <w:tcW w:w="5400" w:type="dxa"/>
          <w:tcBorders>
            <w:top w:val="single" w:sz="4" w:space="0" w:color="auto"/>
            <w:left w:val="single" w:sz="4" w:space="0" w:color="auto"/>
            <w:bottom w:val="single" w:sz="4" w:space="0" w:color="auto"/>
            <w:right w:val="single" w:sz="4" w:space="0" w:color="auto"/>
          </w:tcBorders>
        </w:tcPr>
        <w:p w14:paraId="34C2D2F3" w14:textId="77777777"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31238F64" w14:textId="77777777"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3C40C45F" w14:textId="77777777"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23677C">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23677C">
            <w:rPr>
              <w:noProof/>
              <w:szCs w:val="20"/>
            </w:rPr>
            <w:t>1</w:t>
          </w:r>
          <w:r w:rsidRPr="00583AF9">
            <w:rPr>
              <w:szCs w:val="20"/>
            </w:rPr>
            <w:fldChar w:fldCharType="end"/>
          </w:r>
        </w:p>
      </w:tc>
    </w:tr>
  </w:tbl>
  <w:p w14:paraId="55B1C5A2" w14:textId="77777777"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AA384" w14:textId="77777777" w:rsidR="00925A7C" w:rsidRDefault="00925A7C" w:rsidP="0085312A">
      <w:r>
        <w:separator/>
      </w:r>
    </w:p>
  </w:footnote>
  <w:footnote w:type="continuationSeparator" w:id="0">
    <w:p w14:paraId="3CFFFCDD" w14:textId="77777777" w:rsidR="00925A7C" w:rsidRDefault="00925A7C"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14:paraId="4B25DF48"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0B176988" w14:textId="77777777" w:rsidR="000D1DC3" w:rsidRDefault="000D1DC3" w:rsidP="00EE2F2F">
          <w:pPr>
            <w:pStyle w:val="Date"/>
            <w:jc w:val="center"/>
            <w:rPr>
              <w:rFonts w:ascii="Arial" w:hAnsi="Arial" w:cs="Arial"/>
            </w:rPr>
          </w:pPr>
          <w:r>
            <w:rPr>
              <w:rFonts w:ascii="Arial" w:hAnsi="Arial" w:cs="Arial"/>
              <w:noProof/>
            </w:rPr>
            <w:drawing>
              <wp:inline distT="0" distB="0" distL="0" distR="0" wp14:anchorId="01CE8195" wp14:editId="6A4DD6BE">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1C38468C" w14:textId="77777777"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35F72EEB" w14:textId="77777777" w:rsidR="000D1DC3" w:rsidRDefault="000D1DC3" w:rsidP="00EE2F2F">
          <w:pPr>
            <w:autoSpaceDN w:val="0"/>
            <w:jc w:val="right"/>
            <w:rPr>
              <w:rFonts w:cs="Arial"/>
              <w:b/>
              <w:sz w:val="16"/>
              <w:szCs w:val="16"/>
            </w:rPr>
          </w:pPr>
          <w:r>
            <w:rPr>
              <w:rFonts w:cs="Arial"/>
              <w:b/>
              <w:sz w:val="16"/>
              <w:szCs w:val="16"/>
            </w:rPr>
            <w:t>Subsystem Part Specific Specification</w:t>
          </w:r>
        </w:p>
        <w:p w14:paraId="66CFC0D7" w14:textId="77777777" w:rsidR="000D1DC3" w:rsidRDefault="000D1DC3" w:rsidP="00EE2F2F">
          <w:pPr>
            <w:autoSpaceDN w:val="0"/>
            <w:jc w:val="right"/>
            <w:rPr>
              <w:rFonts w:cs="Arial"/>
              <w:szCs w:val="20"/>
            </w:rPr>
          </w:pPr>
          <w:r>
            <w:rPr>
              <w:rFonts w:cs="Arial"/>
              <w:b/>
              <w:sz w:val="16"/>
              <w:szCs w:val="16"/>
            </w:rPr>
            <w:t>Engineering Specification</w:t>
          </w:r>
        </w:p>
      </w:tc>
    </w:tr>
  </w:tbl>
  <w:p w14:paraId="06F3AB92" w14:textId="391E50EC"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8A6046"/>
    <w:multiLevelType w:val="hybridMultilevel"/>
    <w:tmpl w:val="BAFC86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5"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FFFB6005"/>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 w15:restartNumberingAfterBreak="0">
    <w:nsid w:val="FFFB60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 w15:restartNumberingAfterBreak="0">
    <w:nsid w:val="FFFB60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 w15:restartNumberingAfterBreak="0">
    <w:nsid w:val="FFFB60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 w15:restartNumberingAfterBreak="0">
    <w:nsid w:val="FFFB602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FFFB602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 w15:restartNumberingAfterBreak="0">
    <w:nsid w:val="FFFB603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 w15:restartNumberingAfterBreak="0">
    <w:nsid w:val="FFFB603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 w15:restartNumberingAfterBreak="0">
    <w:nsid w:val="FFFB603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 w15:restartNumberingAfterBreak="0">
    <w:nsid w:val="FFFB604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 w15:restartNumberingAfterBreak="0">
    <w:nsid w:val="FFFB60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 w15:restartNumberingAfterBreak="0">
    <w:nsid w:val="FFFB60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 w15:restartNumberingAfterBreak="0">
    <w:nsid w:val="FFFB605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 w15:restartNumberingAfterBreak="0">
    <w:nsid w:val="FFFB605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 w15:restartNumberingAfterBreak="0">
    <w:nsid w:val="FFFB606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 w15:restartNumberingAfterBreak="0">
    <w:nsid w:val="FFFB606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 w15:restartNumberingAfterBreak="0">
    <w:nsid w:val="FFFB606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 w15:restartNumberingAfterBreak="0">
    <w:nsid w:val="FFFB60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 w15:restartNumberingAfterBreak="0">
    <w:nsid w:val="FFFB607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 w15:restartNumberingAfterBreak="0">
    <w:nsid w:val="FFFB60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 w15:restartNumberingAfterBreak="0">
    <w:nsid w:val="FFFB608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 w15:restartNumberingAfterBreak="0">
    <w:nsid w:val="FFFB608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 w15:restartNumberingAfterBreak="0">
    <w:nsid w:val="FFFB609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 w15:restartNumberingAfterBreak="0">
    <w:nsid w:val="FFFB60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 w15:restartNumberingAfterBreak="0">
    <w:nsid w:val="FFFB61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 w15:restartNumberingAfterBreak="0">
    <w:nsid w:val="FFFB610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 w15:restartNumberingAfterBreak="0">
    <w:nsid w:val="FFFB61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 w15:restartNumberingAfterBreak="0">
    <w:nsid w:val="FFFB61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 w15:restartNumberingAfterBreak="0">
    <w:nsid w:val="FFFB61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 w15:restartNumberingAfterBreak="0">
    <w:nsid w:val="FFFB61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 w15:restartNumberingAfterBreak="0">
    <w:nsid w:val="FFFB61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7" w15:restartNumberingAfterBreak="0">
    <w:nsid w:val="FFFB612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8" w15:restartNumberingAfterBreak="0">
    <w:nsid w:val="FFFB613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9" w15:restartNumberingAfterBreak="0">
    <w:nsid w:val="FFFB613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0" w15:restartNumberingAfterBreak="0">
    <w:nsid w:val="FFFB614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1" w15:restartNumberingAfterBreak="0">
    <w:nsid w:val="FFFB614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2" w15:restartNumberingAfterBreak="0">
    <w:nsid w:val="FFFB61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3" w15:restartNumberingAfterBreak="0">
    <w:nsid w:val="FFFB615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4" w15:restartNumberingAfterBreak="0">
    <w:nsid w:val="FFFB615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5" w15:restartNumberingAfterBreak="0">
    <w:nsid w:val="FFFB616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6" w15:restartNumberingAfterBreak="0">
    <w:nsid w:val="FFFB616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7" w15:restartNumberingAfterBreak="0">
    <w:nsid w:val="FFFB616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8" w15:restartNumberingAfterBreak="0">
    <w:nsid w:val="FFFB61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9" w15:restartNumberingAfterBreak="0">
    <w:nsid w:val="FFFB617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0" w15:restartNumberingAfterBreak="0">
    <w:nsid w:val="FFFB61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1" w15:restartNumberingAfterBreak="0">
    <w:nsid w:val="FFFB618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2" w15:restartNumberingAfterBreak="0">
    <w:nsid w:val="FFFB61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3" w15:restartNumberingAfterBreak="0">
    <w:nsid w:val="FFFB619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4" w15:restartNumberingAfterBreak="0">
    <w:nsid w:val="FFFB619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5" w15:restartNumberingAfterBreak="0">
    <w:nsid w:val="FFFB61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6" w15:restartNumberingAfterBreak="0">
    <w:nsid w:val="FFFB62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7" w15:restartNumberingAfterBreak="0">
    <w:nsid w:val="FFFB620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8" w15:restartNumberingAfterBreak="0">
    <w:nsid w:val="FFFB620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9" w15:restartNumberingAfterBreak="0">
    <w:nsid w:val="FFFB62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0" w15:restartNumberingAfterBreak="0">
    <w:nsid w:val="FFFB62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1" w15:restartNumberingAfterBreak="0">
    <w:nsid w:val="FFFB622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2" w15:restartNumberingAfterBreak="0">
    <w:nsid w:val="FFFB62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3" w15:restartNumberingAfterBreak="0">
    <w:nsid w:val="FFFB622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4" w15:restartNumberingAfterBreak="0">
    <w:nsid w:val="FFFB62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5" w15:restartNumberingAfterBreak="0">
    <w:nsid w:val="FFFB624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6" w15:restartNumberingAfterBreak="0">
    <w:nsid w:val="FFFB62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7" w15:restartNumberingAfterBreak="0">
    <w:nsid w:val="FFFB625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8" w15:restartNumberingAfterBreak="0">
    <w:nsid w:val="FFFB62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9" w15:restartNumberingAfterBreak="0">
    <w:nsid w:val="FFFB625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0" w15:restartNumberingAfterBreak="0">
    <w:nsid w:val="FFFB626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1" w15:restartNumberingAfterBreak="0">
    <w:nsid w:val="FFFB626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2" w15:restartNumberingAfterBreak="0">
    <w:nsid w:val="FFFB62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3" w15:restartNumberingAfterBreak="0">
    <w:nsid w:val="FFFB627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4" w15:restartNumberingAfterBreak="0">
    <w:nsid w:val="FFFB62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5" w15:restartNumberingAfterBreak="0">
    <w:nsid w:val="FFFB627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6" w15:restartNumberingAfterBreak="0">
    <w:nsid w:val="FFFB62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7" w15:restartNumberingAfterBreak="0">
    <w:nsid w:val="FFFB62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8" w15:restartNumberingAfterBreak="0">
    <w:nsid w:val="FFFB628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9" w15:restartNumberingAfterBreak="0">
    <w:nsid w:val="FFFB628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0" w15:restartNumberingAfterBreak="0">
    <w:nsid w:val="FFFB628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1" w15:restartNumberingAfterBreak="0">
    <w:nsid w:val="FFFB62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2" w15:restartNumberingAfterBreak="0">
    <w:nsid w:val="FFFB628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3" w15:restartNumberingAfterBreak="0">
    <w:nsid w:val="FFFB629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4" w15:restartNumberingAfterBreak="0">
    <w:nsid w:val="FFFB629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5" w15:restartNumberingAfterBreak="0">
    <w:nsid w:val="FFFB629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6" w15:restartNumberingAfterBreak="0">
    <w:nsid w:val="FFFB62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7" w15:restartNumberingAfterBreak="0">
    <w:nsid w:val="FFFB63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8" w15:restartNumberingAfterBreak="0">
    <w:nsid w:val="FFFB630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9" w15:restartNumberingAfterBreak="0">
    <w:nsid w:val="FFFB630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0" w15:restartNumberingAfterBreak="0">
    <w:nsid w:val="FFFB631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1" w15:restartNumberingAfterBreak="0">
    <w:nsid w:val="FFFB63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2" w15:restartNumberingAfterBreak="0">
    <w:nsid w:val="FFFB632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3" w15:restartNumberingAfterBreak="0">
    <w:nsid w:val="FFFB632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4" w15:restartNumberingAfterBreak="0">
    <w:nsid w:val="FFFB633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5" w15:restartNumberingAfterBreak="0">
    <w:nsid w:val="FFFB633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6" w15:restartNumberingAfterBreak="0">
    <w:nsid w:val="FFFB633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7" w15:restartNumberingAfterBreak="0">
    <w:nsid w:val="FFFB63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8" w15:restartNumberingAfterBreak="0">
    <w:nsid w:val="FFFB63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9" w15:restartNumberingAfterBreak="0">
    <w:nsid w:val="FFFB636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0" w15:restartNumberingAfterBreak="0">
    <w:nsid w:val="FFFB63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1" w15:restartNumberingAfterBreak="0">
    <w:nsid w:val="FFFB637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2" w15:restartNumberingAfterBreak="0">
    <w:nsid w:val="FFFB637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3" w15:restartNumberingAfterBreak="0">
    <w:nsid w:val="FFFB63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4" w15:restartNumberingAfterBreak="0">
    <w:nsid w:val="FFFB639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5" w15:restartNumberingAfterBreak="0">
    <w:nsid w:val="FFFB639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6" w15:restartNumberingAfterBreak="0">
    <w:nsid w:val="FFFB64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7" w15:restartNumberingAfterBreak="0">
    <w:nsid w:val="FFFB640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8" w15:restartNumberingAfterBreak="0">
    <w:nsid w:val="FFFB64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9" w15:restartNumberingAfterBreak="0">
    <w:nsid w:val="FFFB64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0" w15:restartNumberingAfterBreak="0">
    <w:nsid w:val="FFFB64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1" w15:restartNumberingAfterBreak="0">
    <w:nsid w:val="FFFB64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2" w15:restartNumberingAfterBreak="0">
    <w:nsid w:val="FFFB642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3" w15:restartNumberingAfterBreak="0">
    <w:nsid w:val="FFFB643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4" w15:restartNumberingAfterBreak="0">
    <w:nsid w:val="FFFB643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5" w15:restartNumberingAfterBreak="0">
    <w:nsid w:val="FFFB64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6" w15:restartNumberingAfterBreak="0">
    <w:nsid w:val="FFFB64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7" w15:restartNumberingAfterBreak="0">
    <w:nsid w:val="FFFB646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8" w15:restartNumberingAfterBreak="0">
    <w:nsid w:val="FFFB647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9" w15:restartNumberingAfterBreak="0">
    <w:nsid w:val="FFFB647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0" w15:restartNumberingAfterBreak="0">
    <w:nsid w:val="FFFB648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1" w15:restartNumberingAfterBreak="0">
    <w:nsid w:val="FFFB648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2" w15:restartNumberingAfterBreak="0">
    <w:nsid w:val="FFFB649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3" w15:restartNumberingAfterBreak="0">
    <w:nsid w:val="FFFB64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4" w15:restartNumberingAfterBreak="0">
    <w:nsid w:val="FFFB65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5" w15:restartNumberingAfterBreak="0">
    <w:nsid w:val="FFFB650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6" w15:restartNumberingAfterBreak="0">
    <w:nsid w:val="FFFB65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7" w15:restartNumberingAfterBreak="0">
    <w:nsid w:val="FFFB65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8" w15:restartNumberingAfterBreak="0">
    <w:nsid w:val="FFFB65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9" w15:restartNumberingAfterBreak="0">
    <w:nsid w:val="FFFB65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0" w15:restartNumberingAfterBreak="0">
    <w:nsid w:val="FFFB652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1" w15:restartNumberingAfterBreak="0">
    <w:nsid w:val="FFFB653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2" w15:restartNumberingAfterBreak="0">
    <w:nsid w:val="FFFB653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3" w15:restartNumberingAfterBreak="0">
    <w:nsid w:val="FFFB653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4" w15:restartNumberingAfterBreak="0">
    <w:nsid w:val="FFFB654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5" w15:restartNumberingAfterBreak="0">
    <w:nsid w:val="FFFB654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6" w15:restartNumberingAfterBreak="0">
    <w:nsid w:val="FFFB655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7" w15:restartNumberingAfterBreak="0">
    <w:nsid w:val="FFFB65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8" w15:restartNumberingAfterBreak="0">
    <w:nsid w:val="FFFB655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9" w15:restartNumberingAfterBreak="0">
    <w:nsid w:val="FFFB655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0" w15:restartNumberingAfterBreak="0">
    <w:nsid w:val="FFFB656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1" w15:restartNumberingAfterBreak="0">
    <w:nsid w:val="FFFB656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2" w15:restartNumberingAfterBreak="0">
    <w:nsid w:val="FFFB656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3" w15:restartNumberingAfterBreak="0">
    <w:nsid w:val="FFFB65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4" w15:restartNumberingAfterBreak="0">
    <w:nsid w:val="FFFB657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5" w15:restartNumberingAfterBreak="0">
    <w:nsid w:val="FFFB65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6" w15:restartNumberingAfterBreak="0">
    <w:nsid w:val="FFFFFF80"/>
    <w:multiLevelType w:val="singleLevel"/>
    <w:tmpl w:val="F014F376"/>
    <w:lvl w:ilvl="0">
      <w:start w:val="1"/>
      <w:numFmt w:val="bullet"/>
      <w:lvlText w:val=""/>
      <w:lvlJc w:val="left"/>
      <w:pPr>
        <w:tabs>
          <w:tab w:val="num" w:pos="1492"/>
        </w:tabs>
        <w:ind w:left="1492" w:hanging="360"/>
      </w:pPr>
      <w:rPr>
        <w:rFonts w:ascii="Symbol" w:hAnsi="Symbol" w:hint="default"/>
      </w:rPr>
    </w:lvl>
  </w:abstractNum>
  <w:abstractNum w:abstractNumId="147" w15:restartNumberingAfterBreak="0">
    <w:nsid w:val="FFFFFF81"/>
    <w:multiLevelType w:val="singleLevel"/>
    <w:tmpl w:val="CB9EEABC"/>
    <w:lvl w:ilvl="0">
      <w:start w:val="1"/>
      <w:numFmt w:val="bullet"/>
      <w:lvlText w:val=""/>
      <w:lvlJc w:val="left"/>
      <w:pPr>
        <w:tabs>
          <w:tab w:val="num" w:pos="1209"/>
        </w:tabs>
        <w:ind w:left="1209" w:hanging="360"/>
      </w:pPr>
      <w:rPr>
        <w:rFonts w:ascii="Symbol" w:hAnsi="Symbol" w:hint="default"/>
      </w:rPr>
    </w:lvl>
  </w:abstractNum>
  <w:abstractNum w:abstractNumId="148" w15:restartNumberingAfterBreak="0">
    <w:nsid w:val="FFFFFF82"/>
    <w:multiLevelType w:val="singleLevel"/>
    <w:tmpl w:val="1B40EA4C"/>
    <w:lvl w:ilvl="0">
      <w:start w:val="1"/>
      <w:numFmt w:val="bullet"/>
      <w:lvlText w:val=""/>
      <w:lvlJc w:val="left"/>
      <w:pPr>
        <w:tabs>
          <w:tab w:val="num" w:pos="926"/>
        </w:tabs>
        <w:ind w:left="926" w:hanging="360"/>
      </w:pPr>
      <w:rPr>
        <w:rFonts w:ascii="Symbol" w:hAnsi="Symbol" w:hint="default"/>
      </w:rPr>
    </w:lvl>
  </w:abstractNum>
  <w:abstractNum w:abstractNumId="149" w15:restartNumberingAfterBreak="0">
    <w:nsid w:val="FFFFFF83"/>
    <w:multiLevelType w:val="singleLevel"/>
    <w:tmpl w:val="79DC7936"/>
    <w:lvl w:ilvl="0">
      <w:start w:val="1"/>
      <w:numFmt w:val="bullet"/>
      <w:lvlText w:val=""/>
      <w:lvlJc w:val="left"/>
      <w:pPr>
        <w:tabs>
          <w:tab w:val="num" w:pos="643"/>
        </w:tabs>
        <w:ind w:left="643" w:hanging="360"/>
      </w:pPr>
      <w:rPr>
        <w:rFonts w:ascii="Symbol" w:hAnsi="Symbol" w:hint="default"/>
      </w:rPr>
    </w:lvl>
  </w:abstractNum>
  <w:abstractNum w:abstractNumId="150" w15:restartNumberingAfterBreak="0">
    <w:nsid w:val="FFFFFF89"/>
    <w:multiLevelType w:val="singleLevel"/>
    <w:tmpl w:val="B2F02B26"/>
    <w:lvl w:ilvl="0">
      <w:start w:val="1"/>
      <w:numFmt w:val="bullet"/>
      <w:lvlText w:val=""/>
      <w:lvlJc w:val="left"/>
      <w:pPr>
        <w:tabs>
          <w:tab w:val="num" w:pos="360"/>
        </w:tabs>
        <w:ind w:left="360" w:hanging="360"/>
      </w:pPr>
      <w:rPr>
        <w:rFonts w:ascii="Symbol" w:hAnsi="Symbol" w:hint="default"/>
      </w:rPr>
    </w:lvl>
  </w:abstractNum>
  <w:abstractNum w:abstractNumId="151" w15:restartNumberingAfterBreak="0">
    <w:nsid w:val="FFFFFFFB"/>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2" w15:restartNumberingAfterBreak="0">
    <w:nsid w:val="01276014"/>
    <w:multiLevelType w:val="hybridMultilevel"/>
    <w:tmpl w:val="9280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025D6195"/>
    <w:multiLevelType w:val="hybridMultilevel"/>
    <w:tmpl w:val="9A68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02796566"/>
    <w:multiLevelType w:val="hybridMultilevel"/>
    <w:tmpl w:val="F87A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035E6287"/>
    <w:multiLevelType w:val="hybridMultilevel"/>
    <w:tmpl w:val="697EA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05EC6569"/>
    <w:multiLevelType w:val="hybridMultilevel"/>
    <w:tmpl w:val="E8B29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065A6383"/>
    <w:multiLevelType w:val="hybridMultilevel"/>
    <w:tmpl w:val="BE1E1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066A6290"/>
    <w:multiLevelType w:val="hybridMultilevel"/>
    <w:tmpl w:val="DDE40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9" w15:restartNumberingAfterBreak="0">
    <w:nsid w:val="0CA06415"/>
    <w:multiLevelType w:val="hybridMultilevel"/>
    <w:tmpl w:val="03AE7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0D496384"/>
    <w:multiLevelType w:val="hybridMultilevel"/>
    <w:tmpl w:val="FAC02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0E7C6570"/>
    <w:multiLevelType w:val="hybridMultilevel"/>
    <w:tmpl w:val="2CF64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2" w15:restartNumberingAfterBreak="0">
    <w:nsid w:val="116C6252"/>
    <w:multiLevelType w:val="hybridMultilevel"/>
    <w:tmpl w:val="B79209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15:restartNumberingAfterBreak="0">
    <w:nsid w:val="116F6515"/>
    <w:multiLevelType w:val="hybridMultilevel"/>
    <w:tmpl w:val="12A48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12626562"/>
    <w:multiLevelType w:val="hybridMultilevel"/>
    <w:tmpl w:val="D1F43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12626564"/>
    <w:multiLevelType w:val="hybridMultilevel"/>
    <w:tmpl w:val="D1F43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6" w15:restartNumberingAfterBreak="0">
    <w:nsid w:val="12636308"/>
    <w:multiLevelType w:val="hybridMultilevel"/>
    <w:tmpl w:val="4336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13716314"/>
    <w:multiLevelType w:val="hybridMultilevel"/>
    <w:tmpl w:val="1DA6EE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15:restartNumberingAfterBreak="0">
    <w:nsid w:val="148C6279"/>
    <w:multiLevelType w:val="hybridMultilevel"/>
    <w:tmpl w:val="0156A7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9" w15:restartNumberingAfterBreak="0">
    <w:nsid w:val="14986019"/>
    <w:multiLevelType w:val="hybridMultilevel"/>
    <w:tmpl w:val="A4D04E4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0" w15:restartNumberingAfterBreak="0">
    <w:nsid w:val="17D86189"/>
    <w:multiLevelType w:val="hybridMultilevel"/>
    <w:tmpl w:val="CFBE3510"/>
    <w:lvl w:ilvl="0" w:tplc="003661F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17DC6440"/>
    <w:multiLevelType w:val="hybridMultilevel"/>
    <w:tmpl w:val="356E1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18766187"/>
    <w:multiLevelType w:val="hybridMultilevel"/>
    <w:tmpl w:val="D6007F40"/>
    <w:lvl w:ilvl="0" w:tplc="003661F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19B86352"/>
    <w:multiLevelType w:val="hybridMultilevel"/>
    <w:tmpl w:val="BB8C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1A576015"/>
    <w:multiLevelType w:val="hybridMultilevel"/>
    <w:tmpl w:val="20329D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75" w15:restartNumberingAfterBreak="0">
    <w:nsid w:val="1A766452"/>
    <w:multiLevelType w:val="hybridMultilevel"/>
    <w:tmpl w:val="AF96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1AAE6203"/>
    <w:multiLevelType w:val="hybridMultilevel"/>
    <w:tmpl w:val="9156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1D006188"/>
    <w:multiLevelType w:val="hybridMultilevel"/>
    <w:tmpl w:val="7BEA1E82"/>
    <w:lvl w:ilvl="0" w:tplc="003661F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1D3777E2"/>
    <w:multiLevelType w:val="multilevel"/>
    <w:tmpl w:val="9F38D93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rPr>
        <w:sz w:val="20"/>
        <w:szCs w:val="2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9" w15:restartNumberingAfterBreak="0">
    <w:nsid w:val="1F3F6297"/>
    <w:multiLevelType w:val="hybridMultilevel"/>
    <w:tmpl w:val="3C785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1F9E6565"/>
    <w:multiLevelType w:val="hybridMultilevel"/>
    <w:tmpl w:val="43A81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1FDB60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2" w15:restartNumberingAfterBreak="0">
    <w:nsid w:val="1FDB60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3" w15:restartNumberingAfterBreak="0">
    <w:nsid w:val="1FDB60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4" w15:restartNumberingAfterBreak="0">
    <w:nsid w:val="1FDB60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5" w15:restartNumberingAfterBreak="0">
    <w:nsid w:val="1FDB60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6" w15:restartNumberingAfterBreak="0">
    <w:nsid w:val="1FDB60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7" w15:restartNumberingAfterBreak="0">
    <w:nsid w:val="1FDB60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8" w15:restartNumberingAfterBreak="0">
    <w:nsid w:val="1FDB60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9" w15:restartNumberingAfterBreak="0">
    <w:nsid w:val="1FDB60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0" w15:restartNumberingAfterBreak="0">
    <w:nsid w:val="1FDB60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1" w15:restartNumberingAfterBreak="0">
    <w:nsid w:val="1FDB60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2" w15:restartNumberingAfterBreak="0">
    <w:nsid w:val="1FDB606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3" w15:restartNumberingAfterBreak="0">
    <w:nsid w:val="1FDB60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4" w15:restartNumberingAfterBreak="0">
    <w:nsid w:val="1FDB60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5" w15:restartNumberingAfterBreak="0">
    <w:nsid w:val="1FDB60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6" w15:restartNumberingAfterBreak="0">
    <w:nsid w:val="1FDB60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7" w15:restartNumberingAfterBreak="0">
    <w:nsid w:val="1FDB60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8" w15:restartNumberingAfterBreak="0">
    <w:nsid w:val="1FDB60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9" w15:restartNumberingAfterBreak="0">
    <w:nsid w:val="1FDB60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0" w15:restartNumberingAfterBreak="0">
    <w:nsid w:val="1FDB60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1" w15:restartNumberingAfterBreak="0">
    <w:nsid w:val="1FDB60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2" w15:restartNumberingAfterBreak="0">
    <w:nsid w:val="1FDB61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3" w15:restartNumberingAfterBreak="0">
    <w:nsid w:val="1FDB61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4" w15:restartNumberingAfterBreak="0">
    <w:nsid w:val="1FDB61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5" w15:restartNumberingAfterBreak="0">
    <w:nsid w:val="1FDB61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6" w15:restartNumberingAfterBreak="0">
    <w:nsid w:val="1FDB61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7" w15:restartNumberingAfterBreak="0">
    <w:nsid w:val="1FDB61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8" w15:restartNumberingAfterBreak="0">
    <w:nsid w:val="1FDB61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9" w15:restartNumberingAfterBreak="0">
    <w:nsid w:val="1FDB61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0" w15:restartNumberingAfterBreak="0">
    <w:nsid w:val="1FDB61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1" w15:restartNumberingAfterBreak="0">
    <w:nsid w:val="1FDB61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2" w15:restartNumberingAfterBreak="0">
    <w:nsid w:val="1FDB61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3" w15:restartNumberingAfterBreak="0">
    <w:nsid w:val="1FDB61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4" w15:restartNumberingAfterBreak="0">
    <w:nsid w:val="1FDB61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5" w15:restartNumberingAfterBreak="0">
    <w:nsid w:val="1FDB61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6" w15:restartNumberingAfterBreak="0">
    <w:nsid w:val="1FDB61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7" w15:restartNumberingAfterBreak="0">
    <w:nsid w:val="1FDB616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8" w15:restartNumberingAfterBreak="0">
    <w:nsid w:val="1FDB61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9" w15:restartNumberingAfterBreak="0">
    <w:nsid w:val="1FDB61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0" w15:restartNumberingAfterBreak="0">
    <w:nsid w:val="1FDB61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1" w15:restartNumberingAfterBreak="0">
    <w:nsid w:val="1FDB61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2" w15:restartNumberingAfterBreak="0">
    <w:nsid w:val="1FDB61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3" w15:restartNumberingAfterBreak="0">
    <w:nsid w:val="1FDB62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4" w15:restartNumberingAfterBreak="0">
    <w:nsid w:val="1FDB62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5" w15:restartNumberingAfterBreak="0">
    <w:nsid w:val="1FDB62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6" w15:restartNumberingAfterBreak="0">
    <w:nsid w:val="1FDB62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7" w15:restartNumberingAfterBreak="0">
    <w:nsid w:val="1FDB6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8" w15:restartNumberingAfterBreak="0">
    <w:nsid w:val="1FDB62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9" w15:restartNumberingAfterBreak="0">
    <w:nsid w:val="1FDB62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0" w15:restartNumberingAfterBreak="0">
    <w:nsid w:val="1FDB62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1" w15:restartNumberingAfterBreak="0">
    <w:nsid w:val="1FDB62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2" w15:restartNumberingAfterBreak="0">
    <w:nsid w:val="1FDB62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3" w15:restartNumberingAfterBreak="0">
    <w:nsid w:val="1FDB62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4" w15:restartNumberingAfterBreak="0">
    <w:nsid w:val="1FDB62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5" w15:restartNumberingAfterBreak="0">
    <w:nsid w:val="1FDB62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6" w15:restartNumberingAfterBreak="0">
    <w:nsid w:val="1FDB62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7" w15:restartNumberingAfterBreak="0">
    <w:nsid w:val="1FDB63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8" w15:restartNumberingAfterBreak="0">
    <w:nsid w:val="1FDB63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9" w15:restartNumberingAfterBreak="0">
    <w:nsid w:val="1FDB63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0" w15:restartNumberingAfterBreak="0">
    <w:nsid w:val="1FDB63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1" w15:restartNumberingAfterBreak="0">
    <w:nsid w:val="1FDB63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2" w15:restartNumberingAfterBreak="0">
    <w:nsid w:val="1FDB63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3" w15:restartNumberingAfterBreak="0">
    <w:nsid w:val="1FDB63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4" w15:restartNumberingAfterBreak="0">
    <w:nsid w:val="1FDB63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5" w15:restartNumberingAfterBreak="0">
    <w:nsid w:val="1FDB63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6" w15:restartNumberingAfterBreak="0">
    <w:nsid w:val="1FDB635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7" w15:restartNumberingAfterBreak="0">
    <w:nsid w:val="1FDB63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8" w15:restartNumberingAfterBreak="0">
    <w:nsid w:val="1FDB63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9" w15:restartNumberingAfterBreak="0">
    <w:nsid w:val="1FDB63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0" w15:restartNumberingAfterBreak="0">
    <w:nsid w:val="1FDB63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1" w15:restartNumberingAfterBreak="0">
    <w:nsid w:val="1FDB63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2" w15:restartNumberingAfterBreak="0">
    <w:nsid w:val="1FDB63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3" w15:restartNumberingAfterBreak="0">
    <w:nsid w:val="1FDB63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4" w15:restartNumberingAfterBreak="0">
    <w:nsid w:val="1FDB64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5" w15:restartNumberingAfterBreak="0">
    <w:nsid w:val="1FDB64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6" w15:restartNumberingAfterBreak="0">
    <w:nsid w:val="1FDB64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7" w15:restartNumberingAfterBreak="0">
    <w:nsid w:val="1FDB64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8" w15:restartNumberingAfterBreak="0">
    <w:nsid w:val="1FDB64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9" w15:restartNumberingAfterBreak="0">
    <w:nsid w:val="1FDB64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0" w15:restartNumberingAfterBreak="0">
    <w:nsid w:val="1FDB64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1" w15:restartNumberingAfterBreak="0">
    <w:nsid w:val="1FDB64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2" w15:restartNumberingAfterBreak="0">
    <w:nsid w:val="1FDB64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3" w15:restartNumberingAfterBreak="0">
    <w:nsid w:val="1FDB64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4" w15:restartNumberingAfterBreak="0">
    <w:nsid w:val="1FDB64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5" w15:restartNumberingAfterBreak="0">
    <w:nsid w:val="1FDB64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6" w15:restartNumberingAfterBreak="0">
    <w:nsid w:val="1FDB64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7" w15:restartNumberingAfterBreak="0">
    <w:nsid w:val="1FDB64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8" w15:restartNumberingAfterBreak="0">
    <w:nsid w:val="1FDB64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9" w15:restartNumberingAfterBreak="0">
    <w:nsid w:val="1FDB64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0" w15:restartNumberingAfterBreak="0">
    <w:nsid w:val="1FDB649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1" w15:restartNumberingAfterBreak="0">
    <w:nsid w:val="1FDB64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2" w15:restartNumberingAfterBreak="0">
    <w:nsid w:val="1FDB65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3" w15:restartNumberingAfterBreak="0">
    <w:nsid w:val="1FDB65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4" w15:restartNumberingAfterBreak="0">
    <w:nsid w:val="1FDB65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5" w15:restartNumberingAfterBreak="0">
    <w:nsid w:val="1FDB65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6" w15:restartNumberingAfterBreak="0">
    <w:nsid w:val="1FDB65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7" w15:restartNumberingAfterBreak="0">
    <w:nsid w:val="1FDB65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8" w15:restartNumberingAfterBreak="0">
    <w:nsid w:val="1FDB65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9" w15:restartNumberingAfterBreak="0">
    <w:nsid w:val="1FDB65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0" w15:restartNumberingAfterBreak="0">
    <w:nsid w:val="1FDB65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1" w15:restartNumberingAfterBreak="0">
    <w:nsid w:val="1FDB65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2" w15:restartNumberingAfterBreak="0">
    <w:nsid w:val="1FDB65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3" w15:restartNumberingAfterBreak="0">
    <w:nsid w:val="1FDB65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4" w15:restartNumberingAfterBreak="0">
    <w:nsid w:val="1FDB65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5" w15:restartNumberingAfterBreak="0">
    <w:nsid w:val="1FDB65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6" w15:restartNumberingAfterBreak="0">
    <w:nsid w:val="1FDB65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7" w15:restartNumberingAfterBreak="0">
    <w:nsid w:val="20076380"/>
    <w:multiLevelType w:val="hybridMultilevel"/>
    <w:tmpl w:val="43629D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8" w15:restartNumberingAfterBreak="0">
    <w:nsid w:val="20946265"/>
    <w:multiLevelType w:val="hybridMultilevel"/>
    <w:tmpl w:val="42BA3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219E6459"/>
    <w:multiLevelType w:val="hybridMultilevel"/>
    <w:tmpl w:val="CC0A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22BD6494"/>
    <w:multiLevelType w:val="hybridMultilevel"/>
    <w:tmpl w:val="ED20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231D6361"/>
    <w:multiLevelType w:val="hybridMultilevel"/>
    <w:tmpl w:val="30AE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24656512"/>
    <w:multiLevelType w:val="hybridMultilevel"/>
    <w:tmpl w:val="EA82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24A96345"/>
    <w:multiLevelType w:val="hybridMultilevel"/>
    <w:tmpl w:val="254E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24B16296"/>
    <w:multiLevelType w:val="hybridMultilevel"/>
    <w:tmpl w:val="C4628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24C66251"/>
    <w:multiLevelType w:val="hybridMultilevel"/>
    <w:tmpl w:val="CC78C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287D6468"/>
    <w:multiLevelType w:val="hybridMultilevel"/>
    <w:tmpl w:val="1846B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290C6397"/>
    <w:multiLevelType w:val="hybridMultilevel"/>
    <w:tmpl w:val="F89A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2BAC6527"/>
    <w:multiLevelType w:val="hybridMultilevel"/>
    <w:tmpl w:val="988A8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2C726369"/>
    <w:multiLevelType w:val="hybridMultilevel"/>
    <w:tmpl w:val="A5E0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304C6303"/>
    <w:multiLevelType w:val="hybridMultilevel"/>
    <w:tmpl w:val="01C2D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30D86455"/>
    <w:multiLevelType w:val="hybridMultilevel"/>
    <w:tmpl w:val="12780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30F46480"/>
    <w:multiLevelType w:val="hybridMultilevel"/>
    <w:tmpl w:val="805A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31406281"/>
    <w:multiLevelType w:val="hybridMultilevel"/>
    <w:tmpl w:val="4D3A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34F56196"/>
    <w:multiLevelType w:val="hybridMultilevel"/>
    <w:tmpl w:val="BFAE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362B6413"/>
    <w:multiLevelType w:val="hybridMultilevel"/>
    <w:tmpl w:val="9DE28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39DE634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7" w15:restartNumberingAfterBreak="0">
    <w:nsid w:val="3A446016"/>
    <w:multiLevelType w:val="hybridMultilevel"/>
    <w:tmpl w:val="F4E47172"/>
    <w:lvl w:ilvl="0" w:tplc="5EE271F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3BCA6528"/>
    <w:multiLevelType w:val="hybridMultilevel"/>
    <w:tmpl w:val="F6CC8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3D366264"/>
    <w:multiLevelType w:val="hybridMultilevel"/>
    <w:tmpl w:val="ED68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3DE16482"/>
    <w:multiLevelType w:val="hybridMultilevel"/>
    <w:tmpl w:val="44F8639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11" w15:restartNumberingAfterBreak="0">
    <w:nsid w:val="3E0A6356"/>
    <w:multiLevelType w:val="hybridMultilevel"/>
    <w:tmpl w:val="6F88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3EF36526"/>
    <w:multiLevelType w:val="hybridMultilevel"/>
    <w:tmpl w:val="677E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40AE6193"/>
    <w:multiLevelType w:val="hybridMultilevel"/>
    <w:tmpl w:val="953E113C"/>
    <w:lvl w:ilvl="0" w:tplc="775C858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4" w15:restartNumberingAfterBreak="0">
    <w:nsid w:val="41126238"/>
    <w:multiLevelType w:val="hybridMultilevel"/>
    <w:tmpl w:val="529E0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44126190"/>
    <w:multiLevelType w:val="hybridMultilevel"/>
    <w:tmpl w:val="5B5423FE"/>
    <w:lvl w:ilvl="0" w:tplc="003661F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4A5F6514"/>
    <w:multiLevelType w:val="hybridMultilevel"/>
    <w:tmpl w:val="235031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7" w15:restartNumberingAfterBreak="0">
    <w:nsid w:val="4B036453"/>
    <w:multiLevelType w:val="hybridMultilevel"/>
    <w:tmpl w:val="1A325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4B7D6504"/>
    <w:multiLevelType w:val="hybridMultilevel"/>
    <w:tmpl w:val="6AF4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4D7D6306"/>
    <w:multiLevelType w:val="hybridMultilevel"/>
    <w:tmpl w:val="D5B6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4D8C6451"/>
    <w:multiLevelType w:val="hybridMultilevel"/>
    <w:tmpl w:val="6CB289B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21" w15:restartNumberingAfterBreak="0">
    <w:nsid w:val="4E516222"/>
    <w:multiLevelType w:val="hybridMultilevel"/>
    <w:tmpl w:val="B28E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4EF36312"/>
    <w:multiLevelType w:val="hybridMultilevel"/>
    <w:tmpl w:val="B330D6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518B6278"/>
    <w:multiLevelType w:val="hybridMultilevel"/>
    <w:tmpl w:val="F41A30E8"/>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324" w15:restartNumberingAfterBreak="0">
    <w:nsid w:val="52FF601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52FF602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52FF602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52FF603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52FF603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52FF603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52FF604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52FF604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52FF605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15:restartNumberingAfterBreak="0">
    <w:nsid w:val="52FF605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15:restartNumberingAfterBreak="0">
    <w:nsid w:val="52FF606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52FF606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52FF606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52FF607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52FF607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52FF608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52FF608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52FF608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52FF609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52FF609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52FF610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52FF610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52FF610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52FF611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52FF611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52FF612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52FF612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15:restartNumberingAfterBreak="0">
    <w:nsid w:val="52FF612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52FF613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52FF613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52FF614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52FF614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52FF614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15:restartNumberingAfterBreak="0">
    <w:nsid w:val="52FF615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52FF615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52FF616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52FF616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15:restartNumberingAfterBreak="0">
    <w:nsid w:val="52FF616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52FF617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52FF617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52FF618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15:restartNumberingAfterBreak="0">
    <w:nsid w:val="52FF618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52FF620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52FF620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52FF621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15:restartNumberingAfterBreak="0">
    <w:nsid w:val="52FF621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52FF622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52FF622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52FF623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52FF624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52FF624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15:restartNumberingAfterBreak="0">
    <w:nsid w:val="52FF624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52FF625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52FF626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52FF626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15:restartNumberingAfterBreak="0">
    <w:nsid w:val="52FF627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15:restartNumberingAfterBreak="0">
    <w:nsid w:val="52FF631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15:restartNumberingAfterBreak="0">
    <w:nsid w:val="52FF631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52FF632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52FF632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52FF633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15:restartNumberingAfterBreak="0">
    <w:nsid w:val="52FF633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15:restartNumberingAfterBreak="0">
    <w:nsid w:val="52FF633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52FF634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52FF635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52FF636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15:restartNumberingAfterBreak="0">
    <w:nsid w:val="52FF636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1" w15:restartNumberingAfterBreak="0">
    <w:nsid w:val="52FF637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52FF637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15:restartNumberingAfterBreak="0">
    <w:nsid w:val="52FF638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15:restartNumberingAfterBreak="0">
    <w:nsid w:val="52FF638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5" w15:restartNumberingAfterBreak="0">
    <w:nsid w:val="52FF639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6" w15:restartNumberingAfterBreak="0">
    <w:nsid w:val="52FF639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15:restartNumberingAfterBreak="0">
    <w:nsid w:val="52FF640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8" w15:restartNumberingAfterBreak="0">
    <w:nsid w:val="52FF640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15:restartNumberingAfterBreak="0">
    <w:nsid w:val="52FF641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15:restartNumberingAfterBreak="0">
    <w:nsid w:val="52FF642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1" w15:restartNumberingAfterBreak="0">
    <w:nsid w:val="52FF642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15:restartNumberingAfterBreak="0">
    <w:nsid w:val="52FF642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15:restartNumberingAfterBreak="0">
    <w:nsid w:val="52FF643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15:restartNumberingAfterBreak="0">
    <w:nsid w:val="52FF643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15:restartNumberingAfterBreak="0">
    <w:nsid w:val="52FF644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6" w15:restartNumberingAfterBreak="0">
    <w:nsid w:val="52FF644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15:restartNumberingAfterBreak="0">
    <w:nsid w:val="52FF645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15:restartNumberingAfterBreak="0">
    <w:nsid w:val="52FF646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9" w15:restartNumberingAfterBreak="0">
    <w:nsid w:val="52FF647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0" w15:restartNumberingAfterBreak="0">
    <w:nsid w:val="52FF648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1" w15:restartNumberingAfterBreak="0">
    <w:nsid w:val="52FF648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2" w15:restartNumberingAfterBreak="0">
    <w:nsid w:val="52FF649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15:restartNumberingAfterBreak="0">
    <w:nsid w:val="52FF649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15:restartNumberingAfterBreak="0">
    <w:nsid w:val="52FF650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15:restartNumberingAfterBreak="0">
    <w:nsid w:val="52FF650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6" w15:restartNumberingAfterBreak="0">
    <w:nsid w:val="52FF650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7" w15:restartNumberingAfterBreak="0">
    <w:nsid w:val="52FF651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8" w15:restartNumberingAfterBreak="0">
    <w:nsid w:val="52FF652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9" w15:restartNumberingAfterBreak="0">
    <w:nsid w:val="52FF653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15:restartNumberingAfterBreak="0">
    <w:nsid w:val="52FF653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15:restartNumberingAfterBreak="0">
    <w:nsid w:val="52FF653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15:restartNumberingAfterBreak="0">
    <w:nsid w:val="52FF654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15:restartNumberingAfterBreak="0">
    <w:nsid w:val="52FF654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15:restartNumberingAfterBreak="0">
    <w:nsid w:val="52FF655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15:restartNumberingAfterBreak="0">
    <w:nsid w:val="52FF655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6" w15:restartNumberingAfterBreak="0">
    <w:nsid w:val="52FF657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7" w15:restartNumberingAfterBreak="0">
    <w:nsid w:val="52FF657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8" w15:restartNumberingAfterBreak="0">
    <w:nsid w:val="52FF658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9" w15:restartNumberingAfterBreak="0">
    <w:nsid w:val="52FF658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0" w15:restartNumberingAfterBreak="0">
    <w:nsid w:val="54EE6239"/>
    <w:multiLevelType w:val="hybridMultilevel"/>
    <w:tmpl w:val="E08E6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15:restartNumberingAfterBreak="0">
    <w:nsid w:val="56F06018"/>
    <w:multiLevelType w:val="hybridMultilevel"/>
    <w:tmpl w:val="130E7A7A"/>
    <w:lvl w:ilvl="0" w:tplc="5EE271F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2" w15:restartNumberingAfterBreak="0">
    <w:nsid w:val="57696186"/>
    <w:multiLevelType w:val="hybridMultilevel"/>
    <w:tmpl w:val="245AE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15:restartNumberingAfterBreak="0">
    <w:nsid w:val="57966403"/>
    <w:multiLevelType w:val="hybridMultilevel"/>
    <w:tmpl w:val="AD3A3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4" w15:restartNumberingAfterBreak="0">
    <w:nsid w:val="59776558"/>
    <w:multiLevelType w:val="hybridMultilevel"/>
    <w:tmpl w:val="CA76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15:restartNumberingAfterBreak="0">
    <w:nsid w:val="59CC6359"/>
    <w:multiLevelType w:val="hybridMultilevel"/>
    <w:tmpl w:val="D0F4A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6" w15:restartNumberingAfterBreak="0">
    <w:nsid w:val="59CC6373"/>
    <w:multiLevelType w:val="hybridMultilevel"/>
    <w:tmpl w:val="2D520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7" w15:restartNumberingAfterBreak="0">
    <w:nsid w:val="5B416411"/>
    <w:multiLevelType w:val="hybridMultilevel"/>
    <w:tmpl w:val="0FE2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8" w15:restartNumberingAfterBreak="0">
    <w:nsid w:val="5D5E6454"/>
    <w:multiLevelType w:val="hybridMultilevel"/>
    <w:tmpl w:val="331AE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15:restartNumberingAfterBreak="0">
    <w:nsid w:val="5F2A6357"/>
    <w:multiLevelType w:val="hybridMultilevel"/>
    <w:tmpl w:val="34FAE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15:restartNumberingAfterBreak="0">
    <w:nsid w:val="5FA16236"/>
    <w:multiLevelType w:val="hybridMultilevel"/>
    <w:tmpl w:val="6F4AF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1" w15:restartNumberingAfterBreak="0">
    <w:nsid w:val="60086214"/>
    <w:multiLevelType w:val="hybridMultilevel"/>
    <w:tmpl w:val="D71850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42" w15:restartNumberingAfterBreak="0">
    <w:nsid w:val="60086288"/>
    <w:multiLevelType w:val="hybridMultilevel"/>
    <w:tmpl w:val="69B8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3" w15:restartNumberingAfterBreak="0">
    <w:nsid w:val="60086470"/>
    <w:multiLevelType w:val="hybridMultilevel"/>
    <w:tmpl w:val="D3448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4" w15:restartNumberingAfterBreak="0">
    <w:nsid w:val="60106212"/>
    <w:multiLevelType w:val="hybridMultilevel"/>
    <w:tmpl w:val="00E23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5" w15:restartNumberingAfterBreak="0">
    <w:nsid w:val="60106256"/>
    <w:multiLevelType w:val="hybridMultilevel"/>
    <w:tmpl w:val="3C785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6" w15:restartNumberingAfterBreak="0">
    <w:nsid w:val="60106371"/>
    <w:multiLevelType w:val="hybridMultilevel"/>
    <w:tmpl w:val="33ACA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7" w15:restartNumberingAfterBreak="0">
    <w:nsid w:val="60116365"/>
    <w:multiLevelType w:val="hybridMultilevel"/>
    <w:tmpl w:val="19900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8" w15:restartNumberingAfterBreak="0">
    <w:nsid w:val="60126020"/>
    <w:multiLevelType w:val="hybridMultilevel"/>
    <w:tmpl w:val="393E4FBC"/>
    <w:lvl w:ilvl="0" w:tplc="5EE271F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49" w15:restartNumberingAfterBreak="0">
    <w:nsid w:val="60126360"/>
    <w:multiLevelType w:val="hybridMultilevel"/>
    <w:tmpl w:val="BD0CF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0" w15:restartNumberingAfterBreak="0">
    <w:nsid w:val="60126469"/>
    <w:multiLevelType w:val="hybridMultilevel"/>
    <w:tmpl w:val="FB687E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1" w15:restartNumberingAfterBreak="0">
    <w:nsid w:val="60146475"/>
    <w:multiLevelType w:val="hybridMultilevel"/>
    <w:tmpl w:val="1A325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2" w15:restartNumberingAfterBreak="0">
    <w:nsid w:val="60166232"/>
    <w:multiLevelType w:val="hybridMultilevel"/>
    <w:tmpl w:val="E08E6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3" w15:restartNumberingAfterBreak="0">
    <w:nsid w:val="60376450"/>
    <w:multiLevelType w:val="hybridMultilevel"/>
    <w:tmpl w:val="12780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4" w15:restartNumberingAfterBreak="0">
    <w:nsid w:val="60386458"/>
    <w:multiLevelType w:val="hybridMultilevel"/>
    <w:tmpl w:val="A43AB49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5" w15:restartNumberingAfterBreak="0">
    <w:nsid w:val="603A6191"/>
    <w:multiLevelType w:val="hybridMultilevel"/>
    <w:tmpl w:val="B204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6" w15:restartNumberingAfterBreak="0">
    <w:nsid w:val="60406448"/>
    <w:multiLevelType w:val="hybridMultilevel"/>
    <w:tmpl w:val="CC0A5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7" w15:restartNumberingAfterBreak="0">
    <w:nsid w:val="60436499"/>
    <w:multiLevelType w:val="hybridMultilevel"/>
    <w:tmpl w:val="1A325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8" w15:restartNumberingAfterBreak="0">
    <w:nsid w:val="60466349"/>
    <w:multiLevelType w:val="hybridMultilevel"/>
    <w:tmpl w:val="33ACA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9" w15:restartNumberingAfterBreak="0">
    <w:nsid w:val="60576465"/>
    <w:multiLevelType w:val="hybridMultilevel"/>
    <w:tmpl w:val="1846B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0" w15:restartNumberingAfterBreak="0">
    <w:nsid w:val="621C6272"/>
    <w:multiLevelType w:val="hybridMultilevel"/>
    <w:tmpl w:val="9BB89180"/>
    <w:lvl w:ilvl="0" w:tplc="A6F0C7E8">
      <w:numFmt w:val="bullet"/>
      <w:lvlText w:val="-"/>
      <w:lvlJc w:val="left"/>
      <w:pPr>
        <w:ind w:left="360" w:hanging="360"/>
      </w:pPr>
      <w:rPr>
        <w:rFonts w:ascii="Arial" w:eastAsia="SimSu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61" w15:restartNumberingAfterBreak="0">
    <w:nsid w:val="63036301"/>
    <w:multiLevelType w:val="hybridMultilevel"/>
    <w:tmpl w:val="A538E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15:restartNumberingAfterBreak="0">
    <w:nsid w:val="64516529"/>
    <w:multiLevelType w:val="hybridMultilevel"/>
    <w:tmpl w:val="621C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3" w15:restartNumberingAfterBreak="0">
    <w:nsid w:val="646C6464"/>
    <w:multiLevelType w:val="hybridMultilevel"/>
    <w:tmpl w:val="8832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4" w15:restartNumberingAfterBreak="0">
    <w:nsid w:val="65C96304"/>
    <w:multiLevelType w:val="hybridMultilevel"/>
    <w:tmpl w:val="01C2DE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5" w15:restartNumberingAfterBreak="0">
    <w:nsid w:val="663E6396"/>
    <w:multiLevelType w:val="hybridMultilevel"/>
    <w:tmpl w:val="48E4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6" w15:restartNumberingAfterBreak="0">
    <w:nsid w:val="68856416"/>
    <w:multiLevelType w:val="hybridMultilevel"/>
    <w:tmpl w:val="04D6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7" w15:restartNumberingAfterBreak="0">
    <w:nsid w:val="68E26351"/>
    <w:multiLevelType w:val="hybridMultilevel"/>
    <w:tmpl w:val="FF36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8" w15:restartNumberingAfterBreak="0">
    <w:nsid w:val="6A2F6295"/>
    <w:multiLevelType w:val="hybridMultilevel"/>
    <w:tmpl w:val="0A98C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9" w15:restartNumberingAfterBreak="0">
    <w:nsid w:val="6B9E6298"/>
    <w:multiLevelType w:val="hybridMultilevel"/>
    <w:tmpl w:val="9272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0" w15:restartNumberingAfterBreak="0">
    <w:nsid w:val="6C686463"/>
    <w:multiLevelType w:val="hybridMultilevel"/>
    <w:tmpl w:val="9B28F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1" w15:restartNumberingAfterBreak="0">
    <w:nsid w:val="6CFC600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2" w15:restartNumberingAfterBreak="0">
    <w:nsid w:val="6CFC601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3" w15:restartNumberingAfterBreak="0">
    <w:nsid w:val="6CFC602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4" w15:restartNumberingAfterBreak="0">
    <w:nsid w:val="6CFC602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5" w15:restartNumberingAfterBreak="0">
    <w:nsid w:val="6CFC603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6" w15:restartNumberingAfterBreak="0">
    <w:nsid w:val="6CFC603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7" w15:restartNumberingAfterBreak="0">
    <w:nsid w:val="6CFC604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8" w15:restartNumberingAfterBreak="0">
    <w:nsid w:val="6CFC604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9" w15:restartNumberingAfterBreak="0">
    <w:nsid w:val="6CFC605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0" w15:restartNumberingAfterBreak="0">
    <w:nsid w:val="6CFC605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1" w15:restartNumberingAfterBreak="0">
    <w:nsid w:val="6CFC605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2" w15:restartNumberingAfterBreak="0">
    <w:nsid w:val="6CFC606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3" w15:restartNumberingAfterBreak="0">
    <w:nsid w:val="6CFC606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4" w15:restartNumberingAfterBreak="0">
    <w:nsid w:val="6CFC607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5" w15:restartNumberingAfterBreak="0">
    <w:nsid w:val="6CFC607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15:restartNumberingAfterBreak="0">
    <w:nsid w:val="6CFC607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7" w15:restartNumberingAfterBreak="0">
    <w:nsid w:val="6CFC608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8" w15:restartNumberingAfterBreak="0">
    <w:nsid w:val="6CFC608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9" w15:restartNumberingAfterBreak="0">
    <w:nsid w:val="6CFC609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0" w15:restartNumberingAfterBreak="0">
    <w:nsid w:val="6CFC609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1" w15:restartNumberingAfterBreak="0">
    <w:nsid w:val="6CFC609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2" w15:restartNumberingAfterBreak="0">
    <w:nsid w:val="6CFC610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3" w15:restartNumberingAfterBreak="0">
    <w:nsid w:val="6CFC610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4" w15:restartNumberingAfterBreak="0">
    <w:nsid w:val="6CFC611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5" w15:restartNumberingAfterBreak="0">
    <w:nsid w:val="6CFC611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6" w15:restartNumberingAfterBreak="0">
    <w:nsid w:val="6CFC611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7" w15:restartNumberingAfterBreak="0">
    <w:nsid w:val="6CFC612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8" w15:restartNumberingAfterBreak="0">
    <w:nsid w:val="6CFC612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9" w15:restartNumberingAfterBreak="0">
    <w:nsid w:val="6CFC613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0" w15:restartNumberingAfterBreak="0">
    <w:nsid w:val="6CFC613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1" w15:restartNumberingAfterBreak="0">
    <w:nsid w:val="6CFC613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2" w15:restartNumberingAfterBreak="0">
    <w:nsid w:val="6CFC614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3" w15:restartNumberingAfterBreak="0">
    <w:nsid w:val="6CFC614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4" w15:restartNumberingAfterBreak="0">
    <w:nsid w:val="6CFC615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5" w15:restartNumberingAfterBreak="0">
    <w:nsid w:val="6CFC615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6" w15:restartNumberingAfterBreak="0">
    <w:nsid w:val="6CFC615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7" w15:restartNumberingAfterBreak="0">
    <w:nsid w:val="6CFC616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8" w15:restartNumberingAfterBreak="0">
    <w:nsid w:val="6CFC616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9" w15:restartNumberingAfterBreak="0">
    <w:nsid w:val="6CFC617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0" w15:restartNumberingAfterBreak="0">
    <w:nsid w:val="6CFC617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1" w15:restartNumberingAfterBreak="0">
    <w:nsid w:val="6CFC617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2" w15:restartNumberingAfterBreak="0">
    <w:nsid w:val="6CFC618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3" w15:restartNumberingAfterBreak="0">
    <w:nsid w:val="6CFC620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4" w15:restartNumberingAfterBreak="0">
    <w:nsid w:val="6CFC620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5" w15:restartNumberingAfterBreak="0">
    <w:nsid w:val="6CFC621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6" w15:restartNumberingAfterBreak="0">
    <w:nsid w:val="6CFC621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7" w15:restartNumberingAfterBreak="0">
    <w:nsid w:val="6CFC622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8" w15:restartNumberingAfterBreak="0">
    <w:nsid w:val="6CFC622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9" w15:restartNumberingAfterBreak="0">
    <w:nsid w:val="6CFC623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0" w15:restartNumberingAfterBreak="0">
    <w:nsid w:val="6CFC623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1" w15:restartNumberingAfterBreak="0">
    <w:nsid w:val="6CFC624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2" w15:restartNumberingAfterBreak="0">
    <w:nsid w:val="6CFC624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3" w15:restartNumberingAfterBreak="0">
    <w:nsid w:val="6CFC625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4" w15:restartNumberingAfterBreak="0">
    <w:nsid w:val="6CFC626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5" w15:restartNumberingAfterBreak="0">
    <w:nsid w:val="6CFC626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6" w15:restartNumberingAfterBreak="0">
    <w:nsid w:val="6CFC627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7" w15:restartNumberingAfterBreak="0">
    <w:nsid w:val="6CFC630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8" w15:restartNumberingAfterBreak="0">
    <w:nsid w:val="6CFC631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9" w15:restartNumberingAfterBreak="0">
    <w:nsid w:val="6CFC632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0" w15:restartNumberingAfterBreak="0">
    <w:nsid w:val="6CFC632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1" w15:restartNumberingAfterBreak="0">
    <w:nsid w:val="6CFC632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2" w15:restartNumberingAfterBreak="0">
    <w:nsid w:val="6CFC633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3" w15:restartNumberingAfterBreak="0">
    <w:nsid w:val="6CFC633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4" w15:restartNumberingAfterBreak="0">
    <w:nsid w:val="6CFC634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5" w15:restartNumberingAfterBreak="0">
    <w:nsid w:val="6CFC634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6" w15:restartNumberingAfterBreak="0">
    <w:nsid w:val="6CFC635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7" w15:restartNumberingAfterBreak="0">
    <w:nsid w:val="6CFC636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8" w15:restartNumberingAfterBreak="0">
    <w:nsid w:val="6CFC637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9" w15:restartNumberingAfterBreak="0">
    <w:nsid w:val="6CFC637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0" w15:restartNumberingAfterBreak="0">
    <w:nsid w:val="6CFC638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1" w15:restartNumberingAfterBreak="0">
    <w:nsid w:val="6CFC638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2" w15:restartNumberingAfterBreak="0">
    <w:nsid w:val="6CFC639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3" w15:restartNumberingAfterBreak="0">
    <w:nsid w:val="6CFC639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4" w15:restartNumberingAfterBreak="0">
    <w:nsid w:val="6CFC640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5" w15:restartNumberingAfterBreak="0">
    <w:nsid w:val="6CFC640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6" w15:restartNumberingAfterBreak="0">
    <w:nsid w:val="6CFC641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7" w15:restartNumberingAfterBreak="0">
    <w:nsid w:val="6CFC641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8" w15:restartNumberingAfterBreak="0">
    <w:nsid w:val="6CFC642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9" w15:restartNumberingAfterBreak="0">
    <w:nsid w:val="6CFC642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0" w15:restartNumberingAfterBreak="0">
    <w:nsid w:val="6CFC643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1" w15:restartNumberingAfterBreak="0">
    <w:nsid w:val="6CFC643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2" w15:restartNumberingAfterBreak="0">
    <w:nsid w:val="6CFC643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3" w15:restartNumberingAfterBreak="0">
    <w:nsid w:val="6CFC644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4" w15:restartNumberingAfterBreak="0">
    <w:nsid w:val="6CFC644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5" w15:restartNumberingAfterBreak="0">
    <w:nsid w:val="6CFC646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6" w15:restartNumberingAfterBreak="0">
    <w:nsid w:val="6CFC647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7" w15:restartNumberingAfterBreak="0">
    <w:nsid w:val="6CFC647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8" w15:restartNumberingAfterBreak="0">
    <w:nsid w:val="6CFC648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9" w15:restartNumberingAfterBreak="0">
    <w:nsid w:val="6CFC648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0" w15:restartNumberingAfterBreak="0">
    <w:nsid w:val="6CFC649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1" w15:restartNumberingAfterBreak="0">
    <w:nsid w:val="6CFC649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2" w15:restartNumberingAfterBreak="0">
    <w:nsid w:val="6CFC650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3" w15:restartNumberingAfterBreak="0">
    <w:nsid w:val="6CFC650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4" w15:restartNumberingAfterBreak="0">
    <w:nsid w:val="6CFC651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5" w15:restartNumberingAfterBreak="0">
    <w:nsid w:val="6CFC651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6" w15:restartNumberingAfterBreak="0">
    <w:nsid w:val="6CFC652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7" w15:restartNumberingAfterBreak="0">
    <w:nsid w:val="6CFC653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8" w15:restartNumberingAfterBreak="0">
    <w:nsid w:val="6CFC653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9" w15:restartNumberingAfterBreak="0">
    <w:nsid w:val="6CFC654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0" w15:restartNumberingAfterBreak="0">
    <w:nsid w:val="6CFC654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1" w15:restartNumberingAfterBreak="0">
    <w:nsid w:val="6CFC654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2" w15:restartNumberingAfterBreak="0">
    <w:nsid w:val="6CFC655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3" w15:restartNumberingAfterBreak="0">
    <w:nsid w:val="6CFC656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4" w15:restartNumberingAfterBreak="0">
    <w:nsid w:val="6CFC657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5" w15:restartNumberingAfterBreak="0">
    <w:nsid w:val="6CFC657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6" w15:restartNumberingAfterBreak="0">
    <w:nsid w:val="6CFC658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7" w15:restartNumberingAfterBreak="0">
    <w:nsid w:val="71516244"/>
    <w:multiLevelType w:val="hybridMultilevel"/>
    <w:tmpl w:val="108A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8" w15:restartNumberingAfterBreak="0">
    <w:nsid w:val="72466309"/>
    <w:multiLevelType w:val="hybridMultilevel"/>
    <w:tmpl w:val="008C48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9" w15:restartNumberingAfterBreak="0">
    <w:nsid w:val="72A86197"/>
    <w:multiLevelType w:val="hybridMultilevel"/>
    <w:tmpl w:val="B2D8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0" w15:restartNumberingAfterBreak="0">
    <w:nsid w:val="73096292"/>
    <w:multiLevelType w:val="hybridMultilevel"/>
    <w:tmpl w:val="DDE40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1" w15:restartNumberingAfterBreak="0">
    <w:nsid w:val="74816456"/>
    <w:multiLevelType w:val="hybridMultilevel"/>
    <w:tmpl w:val="A43AB49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76966310"/>
    <w:multiLevelType w:val="hybridMultilevel"/>
    <w:tmpl w:val="34A6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3"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84" w15:restartNumberingAfterBreak="0">
    <w:nsid w:val="789A6021"/>
    <w:multiLevelType w:val="hybridMultilevel"/>
    <w:tmpl w:val="0B1A2054"/>
    <w:lvl w:ilvl="0" w:tplc="5EE271F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5" w15:restartNumberingAfterBreak="0">
    <w:nsid w:val="78DF6556"/>
    <w:multiLevelType w:val="hybridMultilevel"/>
    <w:tmpl w:val="BBF8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6" w15:restartNumberingAfterBreak="0">
    <w:nsid w:val="793B6347"/>
    <w:multiLevelType w:val="hybridMultilevel"/>
    <w:tmpl w:val="4DBA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7" w15:restartNumberingAfterBreak="0">
    <w:nsid w:val="7AA26461"/>
    <w:multiLevelType w:val="hybridMultilevel"/>
    <w:tmpl w:val="D3448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8" w15:restartNumberingAfterBreak="0">
    <w:nsid w:val="7AA26472"/>
    <w:multiLevelType w:val="hybridMultilevel"/>
    <w:tmpl w:val="D3448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9" w15:restartNumberingAfterBreak="0">
    <w:nsid w:val="7AF66348"/>
    <w:multiLevelType w:val="hybridMultilevel"/>
    <w:tmpl w:val="022EF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0" w15:restartNumberingAfterBreak="0">
    <w:nsid w:val="7C3A6560"/>
    <w:multiLevelType w:val="hybridMultilevel"/>
    <w:tmpl w:val="254A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1" w15:restartNumberingAfterBreak="0">
    <w:nsid w:val="7F0D6253"/>
    <w:multiLevelType w:val="hybridMultilevel"/>
    <w:tmpl w:val="CEC8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1"/>
  </w:num>
  <w:num w:numId="2">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0"/>
  </w:num>
  <w:num w:numId="12">
    <w:abstractNumId w:val="150"/>
  </w:num>
  <w:num w:numId="13">
    <w:abstractNumId w:val="149"/>
  </w:num>
  <w:num w:numId="14">
    <w:abstractNumId w:val="149"/>
  </w:num>
  <w:num w:numId="15">
    <w:abstractNumId w:val="148"/>
  </w:num>
  <w:num w:numId="16">
    <w:abstractNumId w:val="148"/>
  </w:num>
  <w:num w:numId="17">
    <w:abstractNumId w:val="147"/>
  </w:num>
  <w:num w:numId="18">
    <w:abstractNumId w:val="147"/>
  </w:num>
  <w:num w:numId="19">
    <w:abstractNumId w:val="146"/>
  </w:num>
  <w:num w:numId="20">
    <w:abstractNumId w:val="146"/>
  </w:num>
  <w:num w:numId="21">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0"/>
  </w:num>
  <w:num w:numId="31">
    <w:abstractNumId w:val="149"/>
  </w:num>
  <w:num w:numId="32">
    <w:abstractNumId w:val="148"/>
  </w:num>
  <w:num w:numId="33">
    <w:abstractNumId w:val="147"/>
  </w:num>
  <w:num w:numId="34">
    <w:abstractNumId w:val="146"/>
  </w:num>
  <w:num w:numId="35">
    <w:abstractNumId w:val="6"/>
  </w:num>
  <w:num w:numId="36">
    <w:abstractNumId w:val="5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num>
  <w:num w:numId="46">
    <w:abstractNumId w:val="5"/>
  </w:num>
  <w:num w:numId="47">
    <w:abstractNumId w:val="4"/>
  </w:num>
  <w:num w:numId="48">
    <w:abstractNumId w:val="4"/>
  </w:num>
  <w:num w:numId="49">
    <w:abstractNumId w:val="3"/>
  </w:num>
  <w:num w:numId="50">
    <w:abstractNumId w:val="3"/>
  </w:num>
  <w:num w:numId="51">
    <w:abstractNumId w:val="2"/>
  </w:num>
  <w:num w:numId="52">
    <w:abstractNumId w:val="2"/>
  </w:num>
  <w:num w:numId="53">
    <w:abstractNumId w:val="1"/>
  </w:num>
  <w:num w:numId="54">
    <w:abstractNumId w:val="1"/>
  </w:num>
  <w:num w:numId="55">
    <w:abstractNumId w:val="5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
  </w:num>
  <w:num w:numId="65">
    <w:abstractNumId w:val="4"/>
  </w:num>
  <w:num w:numId="66">
    <w:abstractNumId w:val="3"/>
  </w:num>
  <w:num w:numId="67">
    <w:abstractNumId w:val="2"/>
  </w:num>
  <w:num w:numId="68">
    <w:abstractNumId w:val="1"/>
  </w:num>
  <w:num w:numId="69">
    <w:abstractNumId w:val="7"/>
  </w:num>
  <w:num w:numId="70">
    <w:abstractNumId w:val="8"/>
  </w:num>
  <w:num w:numId="71">
    <w:abstractNumId w:val="471"/>
  </w:num>
  <w:num w:numId="72">
    <w:abstractNumId w:val="324"/>
  </w:num>
  <w:num w:numId="73">
    <w:abstractNumId w:val="181"/>
  </w:num>
  <w:num w:numId="74">
    <w:abstractNumId w:val="9"/>
  </w:num>
  <w:num w:numId="75">
    <w:abstractNumId w:val="472"/>
  </w:num>
  <w:num w:numId="76">
    <w:abstractNumId w:val="325"/>
  </w:num>
  <w:num w:numId="77">
    <w:abstractNumId w:val="182"/>
  </w:num>
  <w:num w:numId="78">
    <w:abstractNumId w:val="152"/>
  </w:num>
  <w:num w:numId="79">
    <w:abstractNumId w:val="307"/>
  </w:num>
  <w:num w:numId="80">
    <w:abstractNumId w:val="584"/>
  </w:num>
  <w:num w:numId="81">
    <w:abstractNumId w:val="431"/>
  </w:num>
  <w:num w:numId="82">
    <w:abstractNumId w:val="448"/>
  </w:num>
  <w:num w:numId="83">
    <w:abstractNumId w:val="174"/>
  </w:num>
  <w:num w:numId="84">
    <w:abstractNumId w:val="169"/>
  </w:num>
  <w:num w:numId="85">
    <w:abstractNumId w:val="10"/>
  </w:num>
  <w:num w:numId="86">
    <w:abstractNumId w:val="473"/>
  </w:num>
  <w:num w:numId="87">
    <w:abstractNumId w:val="326"/>
  </w:num>
  <w:num w:numId="88">
    <w:abstractNumId w:val="183"/>
  </w:num>
  <w:num w:numId="89">
    <w:abstractNumId w:val="11"/>
  </w:num>
  <w:num w:numId="90">
    <w:abstractNumId w:val="474"/>
  </w:num>
  <w:num w:numId="91">
    <w:abstractNumId w:val="327"/>
  </w:num>
  <w:num w:numId="92">
    <w:abstractNumId w:val="184"/>
  </w:num>
  <w:num w:numId="93">
    <w:abstractNumId w:val="12"/>
  </w:num>
  <w:num w:numId="94">
    <w:abstractNumId w:val="475"/>
  </w:num>
  <w:num w:numId="95">
    <w:abstractNumId w:val="328"/>
  </w:num>
  <w:num w:numId="96">
    <w:abstractNumId w:val="185"/>
  </w:num>
  <w:num w:numId="97">
    <w:abstractNumId w:val="13"/>
  </w:num>
  <w:num w:numId="98">
    <w:abstractNumId w:val="476"/>
  </w:num>
  <w:num w:numId="99">
    <w:abstractNumId w:val="329"/>
  </w:num>
  <w:num w:numId="100">
    <w:abstractNumId w:val="186"/>
  </w:num>
  <w:num w:numId="101">
    <w:abstractNumId w:val="14"/>
  </w:num>
  <w:num w:numId="102">
    <w:abstractNumId w:val="477"/>
  </w:num>
  <w:num w:numId="103">
    <w:abstractNumId w:val="330"/>
  </w:num>
  <w:num w:numId="104">
    <w:abstractNumId w:val="187"/>
  </w:num>
  <w:num w:numId="105">
    <w:abstractNumId w:val="15"/>
  </w:num>
  <w:num w:numId="106">
    <w:abstractNumId w:val="16"/>
  </w:num>
  <w:num w:numId="107">
    <w:abstractNumId w:val="478"/>
  </w:num>
  <w:num w:numId="108">
    <w:abstractNumId w:val="331"/>
  </w:num>
  <w:num w:numId="109">
    <w:abstractNumId w:val="188"/>
  </w:num>
  <w:num w:numId="110">
    <w:abstractNumId w:val="0"/>
  </w:num>
  <w:num w:numId="111">
    <w:abstractNumId w:val="17"/>
  </w:num>
  <w:num w:numId="112">
    <w:abstractNumId w:val="479"/>
  </w:num>
  <w:num w:numId="113">
    <w:abstractNumId w:val="332"/>
  </w:num>
  <w:num w:numId="114">
    <w:abstractNumId w:val="189"/>
  </w:num>
  <w:num w:numId="115">
    <w:abstractNumId w:val="18"/>
  </w:num>
  <w:num w:numId="116">
    <w:abstractNumId w:val="480"/>
  </w:num>
  <w:num w:numId="117">
    <w:abstractNumId w:val="333"/>
  </w:num>
  <w:num w:numId="118">
    <w:abstractNumId w:val="190"/>
  </w:num>
  <w:num w:numId="119">
    <w:abstractNumId w:val="19"/>
  </w:num>
  <w:num w:numId="120">
    <w:abstractNumId w:val="481"/>
  </w:num>
  <w:num w:numId="121">
    <w:abstractNumId w:val="334"/>
  </w:num>
  <w:num w:numId="122">
    <w:abstractNumId w:val="191"/>
  </w:num>
  <w:num w:numId="123">
    <w:abstractNumId w:val="20"/>
  </w:num>
  <w:num w:numId="124">
    <w:abstractNumId w:val="482"/>
  </w:num>
  <w:num w:numId="125">
    <w:abstractNumId w:val="335"/>
  </w:num>
  <w:num w:numId="126">
    <w:abstractNumId w:val="192"/>
  </w:num>
  <w:num w:numId="127">
    <w:abstractNumId w:val="21"/>
  </w:num>
  <w:num w:numId="128">
    <w:abstractNumId w:val="483"/>
  </w:num>
  <w:num w:numId="129">
    <w:abstractNumId w:val="336"/>
  </w:num>
  <w:num w:numId="130">
    <w:abstractNumId w:val="193"/>
  </w:num>
  <w:num w:numId="131">
    <w:abstractNumId w:val="22"/>
  </w:num>
  <w:num w:numId="132">
    <w:abstractNumId w:val="484"/>
  </w:num>
  <w:num w:numId="133">
    <w:abstractNumId w:val="337"/>
  </w:num>
  <w:num w:numId="134">
    <w:abstractNumId w:val="194"/>
  </w:num>
  <w:num w:numId="135">
    <w:abstractNumId w:val="23"/>
  </w:num>
  <w:num w:numId="136">
    <w:abstractNumId w:val="485"/>
  </w:num>
  <w:num w:numId="137">
    <w:abstractNumId w:val="338"/>
  </w:num>
  <w:num w:numId="138">
    <w:abstractNumId w:val="195"/>
  </w:num>
  <w:num w:numId="139">
    <w:abstractNumId w:val="24"/>
  </w:num>
  <w:num w:numId="140">
    <w:abstractNumId w:val="486"/>
  </w:num>
  <w:num w:numId="141">
    <w:abstractNumId w:val="339"/>
  </w:num>
  <w:num w:numId="142">
    <w:abstractNumId w:val="196"/>
  </w:num>
  <w:num w:numId="143">
    <w:abstractNumId w:val="25"/>
  </w:num>
  <w:num w:numId="144">
    <w:abstractNumId w:val="487"/>
  </w:num>
  <w:num w:numId="145">
    <w:abstractNumId w:val="340"/>
  </w:num>
  <w:num w:numId="146">
    <w:abstractNumId w:val="197"/>
  </w:num>
  <w:num w:numId="147">
    <w:abstractNumId w:val="26"/>
  </w:num>
  <w:num w:numId="148">
    <w:abstractNumId w:val="488"/>
  </w:num>
  <w:num w:numId="149">
    <w:abstractNumId w:val="341"/>
  </w:num>
  <w:num w:numId="150">
    <w:abstractNumId w:val="198"/>
  </w:num>
  <w:num w:numId="151">
    <w:abstractNumId w:val="27"/>
  </w:num>
  <w:num w:numId="152">
    <w:abstractNumId w:val="489"/>
  </w:num>
  <w:num w:numId="153">
    <w:abstractNumId w:val="342"/>
  </w:num>
  <w:num w:numId="154">
    <w:abstractNumId w:val="199"/>
  </w:num>
  <w:num w:numId="155">
    <w:abstractNumId w:val="28"/>
  </w:num>
  <w:num w:numId="156">
    <w:abstractNumId w:val="490"/>
  </w:num>
  <w:num w:numId="157">
    <w:abstractNumId w:val="343"/>
  </w:num>
  <w:num w:numId="158">
    <w:abstractNumId w:val="200"/>
  </w:num>
  <w:num w:numId="159">
    <w:abstractNumId w:val="29"/>
  </w:num>
  <w:num w:numId="160">
    <w:abstractNumId w:val="491"/>
  </w:num>
  <w:num w:numId="161">
    <w:abstractNumId w:val="344"/>
  </w:num>
  <w:num w:numId="162">
    <w:abstractNumId w:val="201"/>
  </w:num>
  <w:num w:numId="163">
    <w:abstractNumId w:val="30"/>
  </w:num>
  <w:num w:numId="164">
    <w:abstractNumId w:val="492"/>
  </w:num>
  <w:num w:numId="165">
    <w:abstractNumId w:val="345"/>
  </w:num>
  <w:num w:numId="166">
    <w:abstractNumId w:val="202"/>
  </w:num>
  <w:num w:numId="167">
    <w:abstractNumId w:val="31"/>
  </w:num>
  <w:num w:numId="168">
    <w:abstractNumId w:val="493"/>
  </w:num>
  <w:num w:numId="169">
    <w:abstractNumId w:val="346"/>
  </w:num>
  <w:num w:numId="170">
    <w:abstractNumId w:val="203"/>
  </w:num>
  <w:num w:numId="171">
    <w:abstractNumId w:val="32"/>
  </w:num>
  <w:num w:numId="172">
    <w:abstractNumId w:val="494"/>
  </w:num>
  <w:num w:numId="173">
    <w:abstractNumId w:val="347"/>
  </w:num>
  <w:num w:numId="174">
    <w:abstractNumId w:val="204"/>
  </w:num>
  <w:num w:numId="175">
    <w:abstractNumId w:val="33"/>
  </w:num>
  <w:num w:numId="176">
    <w:abstractNumId w:val="495"/>
  </w:num>
  <w:num w:numId="177">
    <w:abstractNumId w:val="348"/>
  </w:num>
  <w:num w:numId="178">
    <w:abstractNumId w:val="205"/>
  </w:num>
  <w:num w:numId="179">
    <w:abstractNumId w:val="34"/>
  </w:num>
  <w:num w:numId="180">
    <w:abstractNumId w:val="496"/>
  </w:num>
  <w:num w:numId="181">
    <w:abstractNumId w:val="349"/>
  </w:num>
  <w:num w:numId="182">
    <w:abstractNumId w:val="206"/>
  </w:num>
  <w:num w:numId="183">
    <w:abstractNumId w:val="35"/>
  </w:num>
  <w:num w:numId="184">
    <w:abstractNumId w:val="497"/>
  </w:num>
  <w:num w:numId="185">
    <w:abstractNumId w:val="350"/>
  </w:num>
  <w:num w:numId="186">
    <w:abstractNumId w:val="207"/>
  </w:num>
  <w:num w:numId="187">
    <w:abstractNumId w:val="36"/>
  </w:num>
  <w:num w:numId="188">
    <w:abstractNumId w:val="498"/>
  </w:num>
  <w:num w:numId="189">
    <w:abstractNumId w:val="351"/>
  </w:num>
  <w:num w:numId="190">
    <w:abstractNumId w:val="208"/>
  </w:num>
  <w:num w:numId="191">
    <w:abstractNumId w:val="37"/>
  </w:num>
  <w:num w:numId="192">
    <w:abstractNumId w:val="499"/>
  </w:num>
  <w:num w:numId="193">
    <w:abstractNumId w:val="352"/>
  </w:num>
  <w:num w:numId="194">
    <w:abstractNumId w:val="209"/>
  </w:num>
  <w:num w:numId="195">
    <w:abstractNumId w:val="38"/>
  </w:num>
  <w:num w:numId="196">
    <w:abstractNumId w:val="500"/>
  </w:num>
  <w:num w:numId="197">
    <w:abstractNumId w:val="353"/>
  </w:num>
  <w:num w:numId="198">
    <w:abstractNumId w:val="210"/>
  </w:num>
  <w:num w:numId="199">
    <w:abstractNumId w:val="39"/>
  </w:num>
  <w:num w:numId="200">
    <w:abstractNumId w:val="501"/>
  </w:num>
  <w:num w:numId="201">
    <w:abstractNumId w:val="354"/>
  </w:num>
  <w:num w:numId="202">
    <w:abstractNumId w:val="211"/>
  </w:num>
  <w:num w:numId="203">
    <w:abstractNumId w:val="40"/>
  </w:num>
  <w:num w:numId="204">
    <w:abstractNumId w:val="502"/>
  </w:num>
  <w:num w:numId="205">
    <w:abstractNumId w:val="355"/>
  </w:num>
  <w:num w:numId="206">
    <w:abstractNumId w:val="212"/>
  </w:num>
  <w:num w:numId="207">
    <w:abstractNumId w:val="41"/>
  </w:num>
  <w:num w:numId="208">
    <w:abstractNumId w:val="503"/>
  </w:num>
  <w:num w:numId="209">
    <w:abstractNumId w:val="356"/>
  </w:num>
  <w:num w:numId="210">
    <w:abstractNumId w:val="213"/>
  </w:num>
  <w:num w:numId="211">
    <w:abstractNumId w:val="42"/>
  </w:num>
  <w:num w:numId="212">
    <w:abstractNumId w:val="504"/>
  </w:num>
  <w:num w:numId="213">
    <w:abstractNumId w:val="357"/>
  </w:num>
  <w:num w:numId="214">
    <w:abstractNumId w:val="214"/>
  </w:num>
  <w:num w:numId="215">
    <w:abstractNumId w:val="43"/>
  </w:num>
  <w:num w:numId="216">
    <w:abstractNumId w:val="505"/>
  </w:num>
  <w:num w:numId="217">
    <w:abstractNumId w:val="358"/>
  </w:num>
  <w:num w:numId="218">
    <w:abstractNumId w:val="215"/>
  </w:num>
  <w:num w:numId="219">
    <w:abstractNumId w:val="44"/>
  </w:num>
  <w:num w:numId="220">
    <w:abstractNumId w:val="506"/>
  </w:num>
  <w:num w:numId="221">
    <w:abstractNumId w:val="359"/>
  </w:num>
  <w:num w:numId="222">
    <w:abstractNumId w:val="216"/>
  </w:num>
  <w:num w:numId="223">
    <w:abstractNumId w:val="45"/>
  </w:num>
  <w:num w:numId="224">
    <w:abstractNumId w:val="507"/>
  </w:num>
  <w:num w:numId="225">
    <w:abstractNumId w:val="360"/>
  </w:num>
  <w:num w:numId="226">
    <w:abstractNumId w:val="217"/>
  </w:num>
  <w:num w:numId="227">
    <w:abstractNumId w:val="46"/>
  </w:num>
  <w:num w:numId="228">
    <w:abstractNumId w:val="508"/>
  </w:num>
  <w:num w:numId="229">
    <w:abstractNumId w:val="361"/>
  </w:num>
  <w:num w:numId="230">
    <w:abstractNumId w:val="218"/>
  </w:num>
  <w:num w:numId="231">
    <w:abstractNumId w:val="47"/>
  </w:num>
  <w:num w:numId="232">
    <w:abstractNumId w:val="509"/>
  </w:num>
  <w:num w:numId="233">
    <w:abstractNumId w:val="362"/>
  </w:num>
  <w:num w:numId="234">
    <w:abstractNumId w:val="219"/>
  </w:num>
  <w:num w:numId="235">
    <w:abstractNumId w:val="48"/>
  </w:num>
  <w:num w:numId="236">
    <w:abstractNumId w:val="510"/>
  </w:num>
  <w:num w:numId="237">
    <w:abstractNumId w:val="363"/>
  </w:num>
  <w:num w:numId="238">
    <w:abstractNumId w:val="220"/>
  </w:num>
  <w:num w:numId="239">
    <w:abstractNumId w:val="49"/>
  </w:num>
  <w:num w:numId="240">
    <w:abstractNumId w:val="511"/>
  </w:num>
  <w:num w:numId="241">
    <w:abstractNumId w:val="364"/>
  </w:num>
  <w:num w:numId="242">
    <w:abstractNumId w:val="221"/>
  </w:num>
  <w:num w:numId="243">
    <w:abstractNumId w:val="50"/>
  </w:num>
  <w:num w:numId="244">
    <w:abstractNumId w:val="512"/>
  </w:num>
  <w:num w:numId="245">
    <w:abstractNumId w:val="365"/>
  </w:num>
  <w:num w:numId="246">
    <w:abstractNumId w:val="222"/>
  </w:num>
  <w:num w:numId="247">
    <w:abstractNumId w:val="51"/>
  </w:num>
  <w:num w:numId="248">
    <w:abstractNumId w:val="172"/>
  </w:num>
  <w:num w:numId="249">
    <w:abstractNumId w:val="177"/>
  </w:num>
  <w:num w:numId="250">
    <w:abstractNumId w:val="170"/>
  </w:num>
  <w:num w:numId="251">
    <w:abstractNumId w:val="315"/>
  </w:num>
  <w:num w:numId="252">
    <w:abstractNumId w:val="432"/>
  </w:num>
  <w:num w:numId="253">
    <w:abstractNumId w:val="455"/>
  </w:num>
  <w:num w:numId="254">
    <w:abstractNumId w:val="52"/>
  </w:num>
  <w:num w:numId="255">
    <w:abstractNumId w:val="313"/>
  </w:num>
  <w:num w:numId="256">
    <w:abstractNumId w:val="53"/>
  </w:num>
  <w:num w:numId="257">
    <w:abstractNumId w:val="304"/>
  </w:num>
  <w:num w:numId="258">
    <w:abstractNumId w:val="579"/>
  </w:num>
  <w:num w:numId="259">
    <w:abstractNumId w:val="153"/>
  </w:num>
  <w:num w:numId="260">
    <w:abstractNumId w:val="54"/>
  </w:num>
  <w:num w:numId="261">
    <w:abstractNumId w:val="55"/>
  </w:num>
  <w:num w:numId="262">
    <w:abstractNumId w:val="56"/>
  </w:num>
  <w:num w:numId="263">
    <w:abstractNumId w:val="513"/>
  </w:num>
  <w:num w:numId="264">
    <w:abstractNumId w:val="366"/>
  </w:num>
  <w:num w:numId="265">
    <w:abstractNumId w:val="223"/>
  </w:num>
  <w:num w:numId="266">
    <w:abstractNumId w:val="176"/>
  </w:num>
  <w:num w:numId="267">
    <w:abstractNumId w:val="57"/>
  </w:num>
  <w:num w:numId="268">
    <w:abstractNumId w:val="58"/>
  </w:num>
  <w:num w:numId="269">
    <w:abstractNumId w:val="514"/>
  </w:num>
  <w:num w:numId="270">
    <w:abstractNumId w:val="367"/>
  </w:num>
  <w:num w:numId="271">
    <w:abstractNumId w:val="224"/>
  </w:num>
  <w:num w:numId="272">
    <w:abstractNumId w:val="59"/>
  </w:num>
  <w:num w:numId="273">
    <w:abstractNumId w:val="515"/>
  </w:num>
  <w:num w:numId="274">
    <w:abstractNumId w:val="368"/>
  </w:num>
  <w:num w:numId="275">
    <w:abstractNumId w:val="225"/>
  </w:num>
  <w:num w:numId="276">
    <w:abstractNumId w:val="444"/>
  </w:num>
  <w:num w:numId="277">
    <w:abstractNumId w:val="441"/>
  </w:num>
  <w:num w:numId="278">
    <w:abstractNumId w:val="60"/>
  </w:num>
  <w:num w:numId="279">
    <w:abstractNumId w:val="516"/>
  </w:num>
  <w:num w:numId="280">
    <w:abstractNumId w:val="369"/>
  </w:num>
  <w:num w:numId="281">
    <w:abstractNumId w:val="226"/>
  </w:num>
  <w:num w:numId="282">
    <w:abstractNumId w:val="61"/>
  </w:num>
  <w:num w:numId="283">
    <w:abstractNumId w:val="517"/>
  </w:num>
  <w:num w:numId="284">
    <w:abstractNumId w:val="370"/>
  </w:num>
  <w:num w:numId="285">
    <w:abstractNumId w:val="227"/>
  </w:num>
  <w:num w:numId="286">
    <w:abstractNumId w:val="321"/>
  </w:num>
  <w:num w:numId="287">
    <w:abstractNumId w:val="62"/>
  </w:num>
  <w:num w:numId="288">
    <w:abstractNumId w:val="518"/>
  </w:num>
  <w:num w:numId="289">
    <w:abstractNumId w:val="371"/>
  </w:num>
  <w:num w:numId="290">
    <w:abstractNumId w:val="228"/>
  </w:num>
  <w:num w:numId="291">
    <w:abstractNumId w:val="63"/>
  </w:num>
  <w:num w:numId="292">
    <w:abstractNumId w:val="519"/>
  </w:num>
  <w:num w:numId="293">
    <w:abstractNumId w:val="372"/>
  </w:num>
  <w:num w:numId="294">
    <w:abstractNumId w:val="229"/>
  </w:num>
  <w:num w:numId="295">
    <w:abstractNumId w:val="452"/>
  </w:num>
  <w:num w:numId="296">
    <w:abstractNumId w:val="64"/>
  </w:num>
  <w:num w:numId="297">
    <w:abstractNumId w:val="520"/>
  </w:num>
  <w:num w:numId="298">
    <w:abstractNumId w:val="373"/>
  </w:num>
  <w:num w:numId="299">
    <w:abstractNumId w:val="230"/>
  </w:num>
  <w:num w:numId="300">
    <w:abstractNumId w:val="440"/>
  </w:num>
  <w:num w:numId="301">
    <w:abstractNumId w:val="314"/>
  </w:num>
  <w:num w:numId="302">
    <w:abstractNumId w:val="430"/>
  </w:num>
  <w:num w:numId="303">
    <w:abstractNumId w:val="65"/>
  </w:num>
  <w:num w:numId="304">
    <w:abstractNumId w:val="521"/>
  </w:num>
  <w:num w:numId="305">
    <w:abstractNumId w:val="374"/>
  </w:num>
  <w:num w:numId="306">
    <w:abstractNumId w:val="231"/>
  </w:num>
  <w:num w:numId="307">
    <w:abstractNumId w:val="577"/>
  </w:num>
  <w:num w:numId="308">
    <w:abstractNumId w:val="66"/>
  </w:num>
  <w:num w:numId="309">
    <w:abstractNumId w:val="522"/>
  </w:num>
  <w:num w:numId="310">
    <w:abstractNumId w:val="375"/>
  </w:num>
  <w:num w:numId="311">
    <w:abstractNumId w:val="232"/>
  </w:num>
  <w:num w:numId="312">
    <w:abstractNumId w:val="67"/>
  </w:num>
  <w:num w:numId="313">
    <w:abstractNumId w:val="591"/>
  </w:num>
  <w:num w:numId="314">
    <w:abstractNumId w:val="162"/>
  </w:num>
  <w:num w:numId="315">
    <w:abstractNumId w:val="295"/>
  </w:num>
  <w:num w:numId="316">
    <w:abstractNumId w:val="68"/>
  </w:num>
  <w:num w:numId="317">
    <w:abstractNumId w:val="523"/>
  </w:num>
  <w:num w:numId="318">
    <w:abstractNumId w:val="376"/>
  </w:num>
  <w:num w:numId="319">
    <w:abstractNumId w:val="233"/>
  </w:num>
  <w:num w:numId="320">
    <w:abstractNumId w:val="445"/>
  </w:num>
  <w:num w:numId="321">
    <w:abstractNumId w:val="69"/>
  </w:num>
  <w:num w:numId="322">
    <w:abstractNumId w:val="524"/>
  </w:num>
  <w:num w:numId="323">
    <w:abstractNumId w:val="377"/>
  </w:num>
  <w:num w:numId="324">
    <w:abstractNumId w:val="234"/>
  </w:num>
  <w:num w:numId="325">
    <w:abstractNumId w:val="70"/>
  </w:num>
  <w:num w:numId="326">
    <w:abstractNumId w:val="288"/>
  </w:num>
  <w:num w:numId="327">
    <w:abstractNumId w:val="309"/>
  </w:num>
  <w:num w:numId="328">
    <w:abstractNumId w:val="71"/>
  </w:num>
  <w:num w:numId="329">
    <w:abstractNumId w:val="525"/>
  </w:num>
  <w:num w:numId="330">
    <w:abstractNumId w:val="378"/>
  </w:num>
  <w:num w:numId="331">
    <w:abstractNumId w:val="235"/>
  </w:num>
  <w:num w:numId="332">
    <w:abstractNumId w:val="72"/>
  </w:num>
  <w:num w:numId="333">
    <w:abstractNumId w:val="73"/>
  </w:num>
  <w:num w:numId="334">
    <w:abstractNumId w:val="460"/>
  </w:num>
  <w:num w:numId="335">
    <w:abstractNumId w:val="74"/>
  </w:num>
  <w:num w:numId="336">
    <w:abstractNumId w:val="526"/>
  </w:num>
  <w:num w:numId="337">
    <w:abstractNumId w:val="379"/>
  </w:num>
  <w:num w:numId="338">
    <w:abstractNumId w:val="236"/>
  </w:num>
  <w:num w:numId="339">
    <w:abstractNumId w:val="75"/>
  </w:num>
  <w:num w:numId="340">
    <w:abstractNumId w:val="168"/>
  </w:num>
  <w:num w:numId="341">
    <w:abstractNumId w:val="323"/>
  </w:num>
  <w:num w:numId="342">
    <w:abstractNumId w:val="76"/>
  </w:num>
  <w:num w:numId="343">
    <w:abstractNumId w:val="303"/>
  </w:num>
  <w:num w:numId="344">
    <w:abstractNumId w:val="77"/>
  </w:num>
  <w:num w:numId="345">
    <w:abstractNumId w:val="78"/>
  </w:num>
  <w:num w:numId="346">
    <w:abstractNumId w:val="79"/>
  </w:num>
  <w:num w:numId="347">
    <w:abstractNumId w:val="80"/>
  </w:num>
  <w:num w:numId="348">
    <w:abstractNumId w:val="81"/>
  </w:num>
  <w:num w:numId="349">
    <w:abstractNumId w:val="155"/>
  </w:num>
  <w:num w:numId="350">
    <w:abstractNumId w:val="442"/>
  </w:num>
  <w:num w:numId="351">
    <w:abstractNumId w:val="82"/>
  </w:num>
  <w:num w:numId="352">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
    <w:abstractNumId w:val="83"/>
  </w:num>
  <w:num w:numId="354">
    <w:abstractNumId w:val="5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84"/>
  </w:num>
  <w:num w:numId="356">
    <w:abstractNumId w:val="85"/>
  </w:num>
  <w:num w:numId="357">
    <w:abstractNumId w:val="294"/>
  </w:num>
  <w:num w:numId="358">
    <w:abstractNumId w:val="179"/>
  </w:num>
  <w:num w:numId="359">
    <w:abstractNumId w:val="469"/>
  </w:num>
  <w:num w:numId="360">
    <w:abstractNumId w:val="468"/>
  </w:num>
  <w:num w:numId="361">
    <w:abstractNumId w:val="86"/>
  </w:num>
  <w:num w:numId="362">
    <w:abstractNumId w:val="87"/>
  </w:num>
  <w:num w:numId="363">
    <w:abstractNumId w:val="461"/>
  </w:num>
  <w:num w:numId="364">
    <w:abstractNumId w:val="88"/>
  </w:num>
  <w:num w:numId="365">
    <w:abstractNumId w:val="464"/>
  </w:num>
  <w:num w:numId="366">
    <w:abstractNumId w:val="300"/>
  </w:num>
  <w:num w:numId="367">
    <w:abstractNumId w:val="89"/>
  </w:num>
  <w:num w:numId="368">
    <w:abstractNumId w:val="527"/>
  </w:num>
  <w:num w:numId="369">
    <w:abstractNumId w:val="380"/>
  </w:num>
  <w:num w:numId="370">
    <w:abstractNumId w:val="237"/>
  </w:num>
  <w:num w:numId="371">
    <w:abstractNumId w:val="167"/>
  </w:num>
  <w:num w:numId="372">
    <w:abstractNumId w:val="578"/>
  </w:num>
  <w:num w:numId="373">
    <w:abstractNumId w:val="166"/>
  </w:num>
  <w:num w:numId="374">
    <w:abstractNumId w:val="322"/>
  </w:num>
  <w:num w:numId="375">
    <w:abstractNumId w:val="582"/>
  </w:num>
  <w:num w:numId="376">
    <w:abstractNumId w:val="319"/>
  </w:num>
  <w:num w:numId="377">
    <w:abstractNumId w:val="90"/>
  </w:num>
  <w:num w:numId="378">
    <w:abstractNumId w:val="528"/>
  </w:num>
  <w:num w:numId="379">
    <w:abstractNumId w:val="381"/>
  </w:num>
  <w:num w:numId="380">
    <w:abstractNumId w:val="238"/>
  </w:num>
  <w:num w:numId="381">
    <w:abstractNumId w:val="91"/>
  </w:num>
  <w:num w:numId="382">
    <w:abstractNumId w:val="529"/>
  </w:num>
  <w:num w:numId="383">
    <w:abstractNumId w:val="382"/>
  </w:num>
  <w:num w:numId="384">
    <w:abstractNumId w:val="239"/>
  </w:num>
  <w:num w:numId="385">
    <w:abstractNumId w:val="92"/>
  </w:num>
  <w:num w:numId="386">
    <w:abstractNumId w:val="530"/>
  </w:num>
  <w:num w:numId="387">
    <w:abstractNumId w:val="383"/>
  </w:num>
  <w:num w:numId="388">
    <w:abstractNumId w:val="240"/>
  </w:num>
  <w:num w:numId="389">
    <w:abstractNumId w:val="93"/>
  </w:num>
  <w:num w:numId="390">
    <w:abstractNumId w:val="531"/>
  </w:num>
  <w:num w:numId="391">
    <w:abstractNumId w:val="384"/>
  </w:num>
  <w:num w:numId="392">
    <w:abstractNumId w:val="241"/>
  </w:num>
  <w:num w:numId="393">
    <w:abstractNumId w:val="94"/>
  </w:num>
  <w:num w:numId="394">
    <w:abstractNumId w:val="532"/>
  </w:num>
  <w:num w:numId="395">
    <w:abstractNumId w:val="385"/>
  </w:num>
  <w:num w:numId="396">
    <w:abstractNumId w:val="242"/>
  </w:num>
  <w:num w:numId="397">
    <w:abstractNumId w:val="95"/>
  </w:num>
  <w:num w:numId="398">
    <w:abstractNumId w:val="533"/>
  </w:num>
  <w:num w:numId="399">
    <w:abstractNumId w:val="386"/>
  </w:num>
  <w:num w:numId="400">
    <w:abstractNumId w:val="243"/>
  </w:num>
  <w:num w:numId="401">
    <w:abstractNumId w:val="96"/>
  </w:num>
  <w:num w:numId="402">
    <w:abstractNumId w:val="534"/>
  </w:num>
  <w:num w:numId="403">
    <w:abstractNumId w:val="387"/>
  </w:num>
  <w:num w:numId="404">
    <w:abstractNumId w:val="244"/>
  </w:num>
  <w:num w:numId="405">
    <w:abstractNumId w:val="306"/>
  </w:num>
  <w:num w:numId="406">
    <w:abstractNumId w:val="97"/>
  </w:num>
  <w:num w:numId="407">
    <w:abstractNumId w:val="535"/>
  </w:num>
  <w:num w:numId="408">
    <w:abstractNumId w:val="388"/>
  </w:num>
  <w:num w:numId="409">
    <w:abstractNumId w:val="245"/>
  </w:num>
  <w:num w:numId="410">
    <w:abstractNumId w:val="586"/>
  </w:num>
  <w:num w:numId="411">
    <w:abstractNumId w:val="467"/>
  </w:num>
  <w:num w:numId="412">
    <w:abstractNumId w:val="293"/>
  </w:num>
  <w:num w:numId="413">
    <w:abstractNumId w:val="458"/>
  </w:num>
  <w:num w:numId="414">
    <w:abstractNumId w:val="589"/>
  </w:num>
  <w:num w:numId="415">
    <w:abstractNumId w:val="173"/>
  </w:num>
  <w:num w:numId="416">
    <w:abstractNumId w:val="98"/>
  </w:num>
  <w:num w:numId="417">
    <w:abstractNumId w:val="536"/>
  </w:num>
  <w:num w:numId="418">
    <w:abstractNumId w:val="389"/>
  </w:num>
  <w:num w:numId="419">
    <w:abstractNumId w:val="246"/>
  </w:num>
  <w:num w:numId="420">
    <w:abstractNumId w:val="435"/>
  </w:num>
  <w:num w:numId="421">
    <w:abstractNumId w:val="439"/>
  </w:num>
  <w:num w:numId="422">
    <w:abstractNumId w:val="291"/>
  </w:num>
  <w:num w:numId="423">
    <w:abstractNumId w:val="311"/>
  </w:num>
  <w:num w:numId="424">
    <w:abstractNumId w:val="449"/>
  </w:num>
  <w:num w:numId="425">
    <w:abstractNumId w:val="99"/>
  </w:num>
  <w:num w:numId="426">
    <w:abstractNumId w:val="537"/>
  </w:num>
  <w:num w:numId="427">
    <w:abstractNumId w:val="390"/>
  </w:num>
  <w:num w:numId="428">
    <w:abstractNumId w:val="247"/>
  </w:num>
  <w:num w:numId="429">
    <w:abstractNumId w:val="4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0">
    <w:abstractNumId w:val="100"/>
  </w:num>
  <w:num w:numId="431">
    <w:abstractNumId w:val="538"/>
  </w:num>
  <w:num w:numId="432">
    <w:abstractNumId w:val="391"/>
  </w:num>
  <w:num w:numId="433">
    <w:abstractNumId w:val="248"/>
  </w:num>
  <w:num w:numId="434">
    <w:abstractNumId w:val="436"/>
  </w:num>
  <w:num w:numId="435">
    <w:abstractNumId w:val="299"/>
  </w:num>
  <w:num w:numId="436">
    <w:abstractNumId w:val="446"/>
  </w:num>
  <w:num w:numId="437">
    <w:abstractNumId w:val="446"/>
  </w:num>
  <w:num w:numId="438">
    <w:abstractNumId w:val="101"/>
  </w:num>
  <w:num w:numId="439">
    <w:abstractNumId w:val="539"/>
  </w:num>
  <w:num w:numId="440">
    <w:abstractNumId w:val="392"/>
  </w:num>
  <w:num w:numId="441">
    <w:abstractNumId w:val="249"/>
  </w:num>
  <w:num w:numId="442">
    <w:abstractNumId w:val="102"/>
  </w:num>
  <w:num w:numId="443">
    <w:abstractNumId w:val="540"/>
  </w:num>
  <w:num w:numId="444">
    <w:abstractNumId w:val="393"/>
  </w:num>
  <w:num w:numId="445">
    <w:abstractNumId w:val="250"/>
  </w:num>
  <w:num w:numId="446">
    <w:abstractNumId w:val="160"/>
  </w:num>
  <w:num w:numId="447">
    <w:abstractNumId w:val="157"/>
  </w:num>
  <w:num w:numId="448">
    <w:abstractNumId w:val="287"/>
  </w:num>
  <w:num w:numId="449">
    <w:abstractNumId w:val="103"/>
  </w:num>
  <w:num w:numId="450">
    <w:abstractNumId w:val="541"/>
  </w:num>
  <w:num w:numId="451">
    <w:abstractNumId w:val="394"/>
  </w:num>
  <w:num w:numId="452">
    <w:abstractNumId w:val="251"/>
  </w:num>
  <w:num w:numId="453">
    <w:abstractNumId w:val="104"/>
  </w:num>
  <w:num w:numId="454">
    <w:abstractNumId w:val="542"/>
  </w:num>
  <w:num w:numId="455">
    <w:abstractNumId w:val="395"/>
  </w:num>
  <w:num w:numId="456">
    <w:abstractNumId w:val="252"/>
  </w:num>
  <w:num w:numId="457">
    <w:abstractNumId w:val="105"/>
  </w:num>
  <w:num w:numId="458">
    <w:abstractNumId w:val="543"/>
  </w:num>
  <w:num w:numId="459">
    <w:abstractNumId w:val="396"/>
  </w:num>
  <w:num w:numId="460">
    <w:abstractNumId w:val="253"/>
  </w:num>
  <w:num w:numId="461">
    <w:abstractNumId w:val="465"/>
  </w:num>
  <w:num w:numId="462">
    <w:abstractNumId w:val="297"/>
  </w:num>
  <w:num w:numId="463">
    <w:abstractNumId w:val="106"/>
  </w:num>
  <w:num w:numId="464">
    <w:abstractNumId w:val="544"/>
  </w:num>
  <w:num w:numId="465">
    <w:abstractNumId w:val="397"/>
  </w:num>
  <w:num w:numId="466">
    <w:abstractNumId w:val="254"/>
  </w:num>
  <w:num w:numId="467">
    <w:abstractNumId w:val="433"/>
  </w:num>
  <w:num w:numId="468">
    <w:abstractNumId w:val="107"/>
  </w:num>
  <w:num w:numId="469">
    <w:abstractNumId w:val="545"/>
  </w:num>
  <w:num w:numId="470">
    <w:abstractNumId w:val="398"/>
  </w:num>
  <w:num w:numId="471">
    <w:abstractNumId w:val="255"/>
  </w:num>
  <w:num w:numId="472">
    <w:abstractNumId w:val="108"/>
  </w:num>
  <w:num w:numId="473">
    <w:abstractNumId w:val="546"/>
  </w:num>
  <w:num w:numId="474">
    <w:abstractNumId w:val="399"/>
  </w:num>
  <w:num w:numId="475">
    <w:abstractNumId w:val="256"/>
  </w:num>
  <w:num w:numId="476">
    <w:abstractNumId w:val="305"/>
  </w:num>
  <w:num w:numId="477">
    <w:abstractNumId w:val="437"/>
  </w:num>
  <w:num w:numId="478">
    <w:abstractNumId w:val="466"/>
  </w:num>
  <w:num w:numId="479">
    <w:abstractNumId w:val="159"/>
  </w:num>
  <w:num w:numId="480">
    <w:abstractNumId w:val="109"/>
  </w:num>
  <w:num w:numId="481">
    <w:abstractNumId w:val="547"/>
  </w:num>
  <w:num w:numId="482">
    <w:abstractNumId w:val="400"/>
  </w:num>
  <w:num w:numId="483">
    <w:abstractNumId w:val="257"/>
  </w:num>
  <w:num w:numId="484">
    <w:abstractNumId w:val="110"/>
  </w:num>
  <w:num w:numId="485">
    <w:abstractNumId w:val="548"/>
  </w:num>
  <w:num w:numId="486">
    <w:abstractNumId w:val="401"/>
  </w:num>
  <w:num w:numId="487">
    <w:abstractNumId w:val="258"/>
  </w:num>
  <w:num w:numId="488">
    <w:abstractNumId w:val="111"/>
  </w:num>
  <w:num w:numId="489">
    <w:abstractNumId w:val="549"/>
  </w:num>
  <w:num w:numId="490">
    <w:abstractNumId w:val="402"/>
  </w:num>
  <w:num w:numId="491">
    <w:abstractNumId w:val="259"/>
  </w:num>
  <w:num w:numId="492">
    <w:abstractNumId w:val="112"/>
  </w:num>
  <w:num w:numId="493">
    <w:abstractNumId w:val="550"/>
  </w:num>
  <w:num w:numId="494">
    <w:abstractNumId w:val="403"/>
  </w:num>
  <w:num w:numId="495">
    <w:abstractNumId w:val="260"/>
  </w:num>
  <w:num w:numId="496">
    <w:abstractNumId w:val="113"/>
  </w:num>
  <w:num w:numId="497">
    <w:abstractNumId w:val="551"/>
  </w:num>
  <w:num w:numId="498">
    <w:abstractNumId w:val="404"/>
  </w:num>
  <w:num w:numId="499">
    <w:abstractNumId w:val="261"/>
  </w:num>
  <w:num w:numId="500">
    <w:abstractNumId w:val="114"/>
  </w:num>
  <w:num w:numId="501">
    <w:abstractNumId w:val="552"/>
  </w:num>
  <w:num w:numId="502">
    <w:abstractNumId w:val="405"/>
  </w:num>
  <w:num w:numId="503">
    <w:abstractNumId w:val="262"/>
  </w:num>
  <w:num w:numId="504">
    <w:abstractNumId w:val="171"/>
  </w:num>
  <w:num w:numId="505">
    <w:abstractNumId w:val="115"/>
  </w:num>
  <w:num w:numId="506">
    <w:abstractNumId w:val="553"/>
  </w:num>
  <w:num w:numId="507">
    <w:abstractNumId w:val="406"/>
  </w:num>
  <w:num w:numId="508">
    <w:abstractNumId w:val="263"/>
  </w:num>
  <w:num w:numId="509">
    <w:abstractNumId w:val="116"/>
  </w:num>
  <w:num w:numId="510">
    <w:abstractNumId w:val="554"/>
  </w:num>
  <w:num w:numId="511">
    <w:abstractNumId w:val="407"/>
  </w:num>
  <w:num w:numId="512">
    <w:abstractNumId w:val="264"/>
  </w:num>
  <w:num w:numId="513">
    <w:abstractNumId w:val="320"/>
  </w:num>
  <w:num w:numId="514">
    <w:abstractNumId w:val="581"/>
  </w:num>
  <w:num w:numId="515">
    <w:abstractNumId w:val="438"/>
  </w:num>
  <w:num w:numId="516">
    <w:abstractNumId w:val="175"/>
  </w:num>
  <w:num w:numId="517">
    <w:abstractNumId w:val="289"/>
  </w:num>
  <w:num w:numId="518">
    <w:abstractNumId w:val="301"/>
  </w:num>
  <w:num w:numId="519">
    <w:abstractNumId w:val="317"/>
  </w:num>
  <w:num w:numId="520">
    <w:abstractNumId w:val="4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1">
    <w:abstractNumId w:val="453"/>
  </w:num>
  <w:num w:numId="522">
    <w:abstractNumId w:val="456"/>
  </w:num>
  <w:num w:numId="523">
    <w:abstractNumId w:val="117"/>
  </w:num>
  <w:num w:numId="524">
    <w:abstractNumId w:val="555"/>
  </w:num>
  <w:num w:numId="525">
    <w:abstractNumId w:val="408"/>
  </w:num>
  <w:num w:numId="526">
    <w:abstractNumId w:val="265"/>
  </w:num>
  <w:num w:numId="527">
    <w:abstractNumId w:val="587"/>
  </w:num>
  <w:num w:numId="528">
    <w:abstractNumId w:val="4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9">
    <w:abstractNumId w:val="463"/>
  </w:num>
  <w:num w:numId="530">
    <w:abstractNumId w:val="470"/>
  </w:num>
  <w:num w:numId="531">
    <w:abstractNumId w:val="443"/>
  </w:num>
  <w:num w:numId="532">
    <w:abstractNumId w:val="296"/>
  </w:num>
  <w:num w:numId="533">
    <w:abstractNumId w:val="459"/>
  </w:num>
  <w:num w:numId="534">
    <w:abstractNumId w:val="118"/>
  </w:num>
  <w:num w:numId="535">
    <w:abstractNumId w:val="556"/>
  </w:num>
  <w:num w:numId="536">
    <w:abstractNumId w:val="409"/>
  </w:num>
  <w:num w:numId="537">
    <w:abstractNumId w:val="266"/>
  </w:num>
  <w:num w:numId="538">
    <w:abstractNumId w:val="588"/>
  </w:num>
  <w:num w:numId="539">
    <w:abstractNumId w:val="588"/>
  </w:num>
  <w:num w:numId="540">
    <w:abstractNumId w:val="451"/>
  </w:num>
  <w:num w:numId="541">
    <w:abstractNumId w:val="119"/>
  </w:num>
  <w:num w:numId="542">
    <w:abstractNumId w:val="557"/>
  </w:num>
  <w:num w:numId="543">
    <w:abstractNumId w:val="410"/>
  </w:num>
  <w:num w:numId="544">
    <w:abstractNumId w:val="267"/>
  </w:num>
  <w:num w:numId="545">
    <w:abstractNumId w:val="310"/>
  </w:num>
  <w:num w:numId="546">
    <w:abstractNumId w:val="302"/>
  </w:num>
  <w:num w:numId="547">
    <w:abstractNumId w:val="120"/>
  </w:num>
  <w:num w:numId="548">
    <w:abstractNumId w:val="558"/>
  </w:num>
  <w:num w:numId="549">
    <w:abstractNumId w:val="411"/>
  </w:num>
  <w:num w:numId="550">
    <w:abstractNumId w:val="268"/>
  </w:num>
  <w:num w:numId="551">
    <w:abstractNumId w:val="121"/>
  </w:num>
  <w:num w:numId="552">
    <w:abstractNumId w:val="559"/>
  </w:num>
  <w:num w:numId="553">
    <w:abstractNumId w:val="412"/>
  </w:num>
  <w:num w:numId="554">
    <w:abstractNumId w:val="269"/>
  </w:num>
  <w:num w:numId="555">
    <w:abstractNumId w:val="122"/>
  </w:num>
  <w:num w:numId="556">
    <w:abstractNumId w:val="560"/>
  </w:num>
  <w:num w:numId="557">
    <w:abstractNumId w:val="413"/>
  </w:num>
  <w:num w:numId="558">
    <w:abstractNumId w:val="270"/>
  </w:num>
  <w:num w:numId="559">
    <w:abstractNumId w:val="290"/>
  </w:num>
  <w:num w:numId="560">
    <w:abstractNumId w:val="123"/>
  </w:num>
  <w:num w:numId="561">
    <w:abstractNumId w:val="561"/>
  </w:num>
  <w:num w:numId="562">
    <w:abstractNumId w:val="414"/>
  </w:num>
  <w:num w:numId="563">
    <w:abstractNumId w:val="271"/>
  </w:num>
  <w:num w:numId="564">
    <w:abstractNumId w:val="457"/>
  </w:num>
  <w:num w:numId="565">
    <w:abstractNumId w:val="124"/>
  </w:num>
  <w:num w:numId="566">
    <w:abstractNumId w:val="562"/>
  </w:num>
  <w:num w:numId="567">
    <w:abstractNumId w:val="415"/>
  </w:num>
  <w:num w:numId="568">
    <w:abstractNumId w:val="272"/>
  </w:num>
  <w:num w:numId="569">
    <w:abstractNumId w:val="318"/>
  </w:num>
  <w:num w:numId="570">
    <w:abstractNumId w:val="125"/>
  </w:num>
  <w:num w:numId="571">
    <w:abstractNumId w:val="563"/>
  </w:num>
  <w:num w:numId="572">
    <w:abstractNumId w:val="416"/>
  </w:num>
  <w:num w:numId="573">
    <w:abstractNumId w:val="273"/>
  </w:num>
  <w:num w:numId="574">
    <w:abstractNumId w:val="126"/>
  </w:num>
  <w:num w:numId="575">
    <w:abstractNumId w:val="564"/>
  </w:num>
  <w:num w:numId="576">
    <w:abstractNumId w:val="417"/>
  </w:num>
  <w:num w:numId="577">
    <w:abstractNumId w:val="274"/>
  </w:num>
  <w:num w:numId="578">
    <w:abstractNumId w:val="292"/>
  </w:num>
  <w:num w:numId="579">
    <w:abstractNumId w:val="316"/>
  </w:num>
  <w:num w:numId="580">
    <w:abstractNumId w:val="163"/>
  </w:num>
  <w:num w:numId="581">
    <w:abstractNumId w:val="127"/>
  </w:num>
  <w:num w:numId="582">
    <w:abstractNumId w:val="565"/>
  </w:num>
  <w:num w:numId="583">
    <w:abstractNumId w:val="418"/>
  </w:num>
  <w:num w:numId="584">
    <w:abstractNumId w:val="275"/>
  </w:num>
  <w:num w:numId="585">
    <w:abstractNumId w:val="128"/>
  </w:num>
  <w:num w:numId="586">
    <w:abstractNumId w:val="129"/>
  </w:num>
  <w:num w:numId="587">
    <w:abstractNumId w:val="130"/>
  </w:num>
  <w:num w:numId="588">
    <w:abstractNumId w:val="566"/>
  </w:num>
  <w:num w:numId="589">
    <w:abstractNumId w:val="419"/>
  </w:num>
  <w:num w:numId="590">
    <w:abstractNumId w:val="276"/>
  </w:num>
  <w:num w:numId="591">
    <w:abstractNumId w:val="298"/>
  </w:num>
  <w:num w:numId="592">
    <w:abstractNumId w:val="308"/>
  </w:num>
  <w:num w:numId="593">
    <w:abstractNumId w:val="462"/>
  </w:num>
  <w:num w:numId="594">
    <w:abstractNumId w:val="312"/>
  </w:num>
  <w:num w:numId="595">
    <w:abstractNumId w:val="131"/>
  </w:num>
  <w:num w:numId="596">
    <w:abstractNumId w:val="567"/>
  </w:num>
  <w:num w:numId="597">
    <w:abstractNumId w:val="420"/>
  </w:num>
  <w:num w:numId="598">
    <w:abstractNumId w:val="277"/>
  </w:num>
  <w:num w:numId="599">
    <w:abstractNumId w:val="132"/>
  </w:num>
  <w:num w:numId="600">
    <w:abstractNumId w:val="568"/>
  </w:num>
  <w:num w:numId="601">
    <w:abstractNumId w:val="421"/>
  </w:num>
  <w:num w:numId="602">
    <w:abstractNumId w:val="278"/>
  </w:num>
  <w:num w:numId="603">
    <w:abstractNumId w:val="133"/>
  </w:num>
  <w:num w:numId="604">
    <w:abstractNumId w:val="569"/>
  </w:num>
  <w:num w:numId="605">
    <w:abstractNumId w:val="422"/>
  </w:num>
  <w:num w:numId="606">
    <w:abstractNumId w:val="279"/>
  </w:num>
  <w:num w:numId="607">
    <w:abstractNumId w:val="134"/>
  </w:num>
  <w:num w:numId="608">
    <w:abstractNumId w:val="570"/>
  </w:num>
  <w:num w:numId="609">
    <w:abstractNumId w:val="423"/>
  </w:num>
  <w:num w:numId="610">
    <w:abstractNumId w:val="280"/>
  </w:num>
  <w:num w:numId="611">
    <w:abstractNumId w:val="135"/>
  </w:num>
  <w:num w:numId="612">
    <w:abstractNumId w:val="571"/>
  </w:num>
  <w:num w:numId="613">
    <w:abstractNumId w:val="424"/>
  </w:num>
  <w:num w:numId="614">
    <w:abstractNumId w:val="281"/>
  </w:num>
  <w:num w:numId="615">
    <w:abstractNumId w:val="136"/>
  </w:num>
  <w:num w:numId="616">
    <w:abstractNumId w:val="572"/>
  </w:num>
  <w:num w:numId="617">
    <w:abstractNumId w:val="425"/>
  </w:num>
  <w:num w:numId="618">
    <w:abstractNumId w:val="282"/>
  </w:num>
  <w:num w:numId="619">
    <w:abstractNumId w:val="137"/>
  </w:num>
  <w:num w:numId="620">
    <w:abstractNumId w:val="585"/>
  </w:num>
  <w:num w:numId="621">
    <w:abstractNumId w:val="138"/>
  </w:num>
  <w:num w:numId="622">
    <w:abstractNumId w:val="434"/>
  </w:num>
  <w:num w:numId="623">
    <w:abstractNumId w:val="139"/>
  </w:num>
  <w:num w:numId="624">
    <w:abstractNumId w:val="590"/>
  </w:num>
  <w:num w:numId="625">
    <w:abstractNumId w:val="140"/>
  </w:num>
  <w:num w:numId="626">
    <w:abstractNumId w:val="164"/>
  </w:num>
  <w:num w:numId="627">
    <w:abstractNumId w:val="141"/>
  </w:num>
  <w:num w:numId="628">
    <w:abstractNumId w:val="165"/>
  </w:num>
  <w:num w:numId="629">
    <w:abstractNumId w:val="180"/>
  </w:num>
  <w:num w:numId="630">
    <w:abstractNumId w:val="154"/>
  </w:num>
  <w:num w:numId="631">
    <w:abstractNumId w:val="142"/>
  </w:num>
  <w:num w:numId="632">
    <w:abstractNumId w:val="573"/>
  </w:num>
  <w:num w:numId="633">
    <w:abstractNumId w:val="426"/>
  </w:num>
  <w:num w:numId="634">
    <w:abstractNumId w:val="283"/>
  </w:num>
  <w:num w:numId="635">
    <w:abstractNumId w:val="161"/>
  </w:num>
  <w:num w:numId="636">
    <w:abstractNumId w:val="156"/>
  </w:num>
  <w:num w:numId="637">
    <w:abstractNumId w:val="143"/>
  </w:num>
  <w:num w:numId="638">
    <w:abstractNumId w:val="574"/>
  </w:num>
  <w:num w:numId="639">
    <w:abstractNumId w:val="427"/>
  </w:num>
  <w:num w:numId="640">
    <w:abstractNumId w:val="284"/>
  </w:num>
  <w:num w:numId="641">
    <w:abstractNumId w:val="144"/>
  </w:num>
  <w:num w:numId="642">
    <w:abstractNumId w:val="575"/>
  </w:num>
  <w:num w:numId="643">
    <w:abstractNumId w:val="428"/>
  </w:num>
  <w:num w:numId="644">
    <w:abstractNumId w:val="285"/>
  </w:num>
  <w:num w:numId="645">
    <w:abstractNumId w:val="145"/>
  </w:num>
  <w:num w:numId="646">
    <w:abstractNumId w:val="576"/>
  </w:num>
  <w:num w:numId="647">
    <w:abstractNumId w:val="429"/>
  </w:num>
  <w:num w:numId="648">
    <w:abstractNumId w:val="286"/>
  </w:num>
  <w:numIdMacAtCleanup w:val="6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314B8"/>
    <w:rsid w:val="00051423"/>
    <w:rsid w:val="00073FCC"/>
    <w:rsid w:val="00075586"/>
    <w:rsid w:val="000A2DD3"/>
    <w:rsid w:val="000A4DC6"/>
    <w:rsid w:val="000B5689"/>
    <w:rsid w:val="000B7DB2"/>
    <w:rsid w:val="000D1DC3"/>
    <w:rsid w:val="000F496D"/>
    <w:rsid w:val="000F6E6C"/>
    <w:rsid w:val="00151537"/>
    <w:rsid w:val="00187ABF"/>
    <w:rsid w:val="00191908"/>
    <w:rsid w:val="00193F35"/>
    <w:rsid w:val="001A62B3"/>
    <w:rsid w:val="001C09E8"/>
    <w:rsid w:val="001C5DE9"/>
    <w:rsid w:val="001D2426"/>
    <w:rsid w:val="001D5128"/>
    <w:rsid w:val="001F31C1"/>
    <w:rsid w:val="00200BF0"/>
    <w:rsid w:val="002034BF"/>
    <w:rsid w:val="002131C4"/>
    <w:rsid w:val="00222D21"/>
    <w:rsid w:val="00224855"/>
    <w:rsid w:val="00231519"/>
    <w:rsid w:val="0023677C"/>
    <w:rsid w:val="002566C9"/>
    <w:rsid w:val="002724B4"/>
    <w:rsid w:val="002A1081"/>
    <w:rsid w:val="002A6CE2"/>
    <w:rsid w:val="002B075A"/>
    <w:rsid w:val="002F5B92"/>
    <w:rsid w:val="003158E1"/>
    <w:rsid w:val="003307FF"/>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A57D7"/>
    <w:rsid w:val="005C5317"/>
    <w:rsid w:val="005F0FF4"/>
    <w:rsid w:val="005F3200"/>
    <w:rsid w:val="00625C03"/>
    <w:rsid w:val="0065745C"/>
    <w:rsid w:val="00662509"/>
    <w:rsid w:val="00670310"/>
    <w:rsid w:val="00671D6F"/>
    <w:rsid w:val="00681EFD"/>
    <w:rsid w:val="006830A8"/>
    <w:rsid w:val="006B0670"/>
    <w:rsid w:val="006B29DA"/>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5DA6"/>
    <w:rsid w:val="0089619C"/>
    <w:rsid w:val="008A77F0"/>
    <w:rsid w:val="008B0F55"/>
    <w:rsid w:val="008C133C"/>
    <w:rsid w:val="008C3246"/>
    <w:rsid w:val="008C3FFE"/>
    <w:rsid w:val="008C5B86"/>
    <w:rsid w:val="008C66BC"/>
    <w:rsid w:val="008D1E1E"/>
    <w:rsid w:val="00902826"/>
    <w:rsid w:val="00925A7C"/>
    <w:rsid w:val="00935347"/>
    <w:rsid w:val="009503AA"/>
    <w:rsid w:val="009731C0"/>
    <w:rsid w:val="009765B1"/>
    <w:rsid w:val="00986933"/>
    <w:rsid w:val="00990BB4"/>
    <w:rsid w:val="009B31F6"/>
    <w:rsid w:val="009B4ED2"/>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BD2F0B"/>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55D9B"/>
    <w:rsid w:val="00F653E9"/>
    <w:rsid w:val="00F82E5D"/>
    <w:rsid w:val="00F936A4"/>
    <w:rsid w:val="00FB02DF"/>
    <w:rsid w:val="00FB2275"/>
    <w:rsid w:val="00FD505B"/>
    <w:rsid w:val="00FD74E4"/>
    <w:rsid w:val="00FF43F6"/>
    <w:rsid w:val="00FF4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60ACE"/>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63"/>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63"/>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63"/>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63"/>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63"/>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63"/>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63"/>
      </w:numPr>
      <w:spacing w:before="240" w:after="60"/>
      <w:outlineLvl w:val="6"/>
    </w:pPr>
  </w:style>
  <w:style w:type="paragraph" w:styleId="Heading8">
    <w:name w:val="heading 8"/>
    <w:basedOn w:val="Normal"/>
    <w:next w:val="Normal"/>
    <w:link w:val="Heading8Char"/>
    <w:qFormat/>
    <w:rsid w:val="00C66C6C"/>
    <w:pPr>
      <w:keepNext/>
      <w:numPr>
        <w:ilvl w:val="7"/>
        <w:numId w:val="63"/>
      </w:numPr>
      <w:spacing w:before="240" w:after="60"/>
      <w:outlineLvl w:val="7"/>
    </w:pPr>
    <w:rPr>
      <w:i/>
      <w:iCs/>
    </w:rPr>
  </w:style>
  <w:style w:type="paragraph" w:styleId="Heading9">
    <w:name w:val="heading 9"/>
    <w:basedOn w:val="Normal"/>
    <w:next w:val="Normal"/>
    <w:link w:val="Heading9Char"/>
    <w:qFormat/>
    <w:rsid w:val="00C66C6C"/>
    <w:pPr>
      <w:keepNext/>
      <w:numPr>
        <w:ilvl w:val="8"/>
        <w:numId w:val="6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64"/>
      </w:numPr>
    </w:pPr>
  </w:style>
  <w:style w:type="paragraph" w:styleId="ListBullet2">
    <w:name w:val="List Bullet 2"/>
    <w:basedOn w:val="Normal"/>
    <w:rsid w:val="002A6CE2"/>
    <w:pPr>
      <w:numPr>
        <w:numId w:val="65"/>
      </w:numPr>
    </w:pPr>
  </w:style>
  <w:style w:type="paragraph" w:styleId="ListBullet3">
    <w:name w:val="List Bullet 3"/>
    <w:basedOn w:val="Normal"/>
    <w:rsid w:val="002A6CE2"/>
    <w:pPr>
      <w:numPr>
        <w:numId w:val="66"/>
      </w:numPr>
    </w:pPr>
  </w:style>
  <w:style w:type="paragraph" w:styleId="ListBullet4">
    <w:name w:val="List Bullet 4"/>
    <w:basedOn w:val="Normal"/>
    <w:rsid w:val="002A6CE2"/>
    <w:pPr>
      <w:numPr>
        <w:numId w:val="67"/>
      </w:numPr>
    </w:pPr>
  </w:style>
  <w:style w:type="paragraph" w:styleId="ListBullet5">
    <w:name w:val="List Bullet 5"/>
    <w:basedOn w:val="Normal"/>
    <w:rsid w:val="002A6CE2"/>
    <w:pPr>
      <w:numPr>
        <w:numId w:val="68"/>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styleId="TOC4">
    <w:name w:val="toc 4"/>
    <w:basedOn w:val="Normal"/>
    <w:next w:val="Normal"/>
    <w:autoRedefine/>
    <w:uiPriority w:val="39"/>
    <w:unhideWhenUsed/>
    <w:rsid w:val="006830A8"/>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830A8"/>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830A8"/>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830A8"/>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830A8"/>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830A8"/>
    <w:pPr>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683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oleObject" Target="embeddings/Microsoft_Visio_2003-2010_Drawing.vsd"/><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252AAEEBB2AE428336A256E5B1BA71" ma:contentTypeVersion="16" ma:contentTypeDescription="Create a new document." ma:contentTypeScope="" ma:versionID="2ddc1ce573dc3788cfd2b879e4cb8ea3">
  <xsd:schema xmlns:xsd="http://www.w3.org/2001/XMLSchema" xmlns:xs="http://www.w3.org/2001/XMLSchema" xmlns:p="http://schemas.microsoft.com/office/2006/metadata/properties" xmlns:ns2="http://schemas.microsoft.com/sharepoint/v4" xmlns:ns3="0318d977-3122-4453-bd11-bcf99b531984" xmlns:ns4="c8fd791c-34c5-4966-b1a3-5bc8b83ffabe" targetNamespace="http://schemas.microsoft.com/office/2006/metadata/properties" ma:root="true" ma:fieldsID="241abeeffcb6702c00e535cd82cc560b" ns2:_="" ns3:_="" ns4:_="">
    <xsd:import namespace="http://schemas.microsoft.com/sharepoint/v4"/>
    <xsd:import namespace="0318d977-3122-4453-bd11-bcf99b531984"/>
    <xsd:import namespace="c8fd791c-34c5-4966-b1a3-5bc8b83ffabe"/>
    <xsd:element name="properties">
      <xsd:complexType>
        <xsd:sequence>
          <xsd:element name="documentManagement">
            <xsd:complexType>
              <xsd:all>
                <xsd:element ref="ns2:IconOverlay" minOccurs="0"/>
                <xsd:element ref="ns3:SharedWithUsers"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18d977-3122-4453-bd11-bcf99b531984" elementFormDefault="qualified">
    <xsd:import namespace="http://schemas.microsoft.com/office/2006/documentManagement/types"/>
    <xsd:import namespace="http://schemas.microsoft.com/office/infopath/2007/PartnerControls"/>
    <xsd:element name="SharedWithUsers" ma:index="9" nillable="true" ma:displayName=""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fd791c-34c5-4966-b1a3-5bc8b83ffab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B7D4E7-E391-44D8-ADFF-5C870499CE9C}">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2DCD859C-8665-4DAC-A562-7F3AEC59687A}">
  <ds:schemaRefs>
    <ds:schemaRef ds:uri="http://schemas.microsoft.com/sharepoint/v3/contenttype/forms"/>
  </ds:schemaRefs>
</ds:datastoreItem>
</file>

<file path=customXml/itemProps3.xml><?xml version="1.0" encoding="utf-8"?>
<ds:datastoreItem xmlns:ds="http://schemas.openxmlformats.org/officeDocument/2006/customXml" ds:itemID="{69D7D4F8-9EF8-40F7-9551-2DC932F0BA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0318d977-3122-4453-bd11-bcf99b531984"/>
    <ds:schemaRef ds:uri="c8fd791c-34c5-4966-b1a3-5bc8b83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80</Pages>
  <Words>22204</Words>
  <Characters>126564</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148472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Li, Qiyang (Q.)</cp:lastModifiedBy>
  <cp:revision>2</cp:revision>
  <dcterms:created xsi:type="dcterms:W3CDTF">2022-05-13T02:50:00Z</dcterms:created>
  <dcterms:modified xsi:type="dcterms:W3CDTF">2022-05-13T02:50:00Z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0x0101002B252AAEEBB2AE428336A256E5B1BA71</vt:lpwstr>
  </property>
</Properties>
</file>