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57" w:tblpY="1708"/>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69"/>
        <w:gridCol w:w="1975"/>
        <w:gridCol w:w="1078"/>
        <w:gridCol w:w="3048"/>
        <w:gridCol w:w="2056"/>
      </w:tblGrid>
      <w:tr w:rsidR="00D81576" w:rsidRPr="009E3B7C" w14:paraId="074B5410" w14:textId="77777777" w:rsidTr="00FA352A">
        <w:trPr>
          <w:trHeight w:hRule="exact" w:val="567"/>
        </w:trPr>
        <w:tc>
          <w:tcPr>
            <w:tcW w:w="1968" w:type="dxa"/>
            <w:tcBorders>
              <w:top w:val="nil"/>
              <w:left w:val="nil"/>
              <w:bottom w:val="nil"/>
              <w:right w:val="nil"/>
            </w:tcBorders>
            <w:vAlign w:val="center"/>
          </w:tcPr>
          <w:p w14:paraId="2FEEF7D9" w14:textId="77777777" w:rsidR="00D81576" w:rsidRPr="009E3B7C" w:rsidRDefault="00D81576" w:rsidP="00CE6121">
            <w:pPr>
              <w:spacing w:line="240" w:lineRule="atLeast"/>
              <w:rPr>
                <w:rFonts w:cs="Arial"/>
              </w:rPr>
            </w:pPr>
          </w:p>
        </w:tc>
        <w:tc>
          <w:tcPr>
            <w:tcW w:w="6101" w:type="dxa"/>
            <w:gridSpan w:val="3"/>
            <w:tcBorders>
              <w:top w:val="nil"/>
              <w:left w:val="nil"/>
              <w:bottom w:val="nil"/>
              <w:right w:val="nil"/>
            </w:tcBorders>
            <w:vAlign w:val="center"/>
          </w:tcPr>
          <w:p w14:paraId="7DA701B1" w14:textId="77777777" w:rsidR="00D81576" w:rsidRPr="009E3B7C" w:rsidRDefault="00D81576" w:rsidP="00CE6121">
            <w:pPr>
              <w:spacing w:line="240" w:lineRule="atLeast"/>
              <w:rPr>
                <w:rFonts w:cs="Arial"/>
              </w:rPr>
            </w:pPr>
          </w:p>
        </w:tc>
        <w:tc>
          <w:tcPr>
            <w:tcW w:w="0" w:type="auto"/>
            <w:tcBorders>
              <w:top w:val="nil"/>
              <w:left w:val="nil"/>
              <w:bottom w:val="nil"/>
              <w:right w:val="nil"/>
            </w:tcBorders>
            <w:vAlign w:val="center"/>
          </w:tcPr>
          <w:p w14:paraId="0AF8D68B" w14:textId="77777777" w:rsidR="00D81576" w:rsidRPr="009E3B7C" w:rsidRDefault="00D81576" w:rsidP="00CE6121">
            <w:pPr>
              <w:spacing w:line="240" w:lineRule="atLeast"/>
              <w:rPr>
                <w:rFonts w:cs="Arial"/>
              </w:rPr>
            </w:pPr>
          </w:p>
        </w:tc>
      </w:tr>
      <w:tr w:rsidR="00D81576" w:rsidRPr="009E3B7C" w14:paraId="4FB0A739" w14:textId="77777777" w:rsidTr="00FA352A">
        <w:trPr>
          <w:trHeight w:hRule="exact" w:val="567"/>
        </w:trPr>
        <w:tc>
          <w:tcPr>
            <w:tcW w:w="1968" w:type="dxa"/>
            <w:tcBorders>
              <w:top w:val="nil"/>
              <w:left w:val="nil"/>
              <w:bottom w:val="nil"/>
              <w:right w:val="nil"/>
            </w:tcBorders>
            <w:vAlign w:val="center"/>
          </w:tcPr>
          <w:p w14:paraId="6FE49AD0" w14:textId="77777777" w:rsidR="00D81576" w:rsidRPr="009E3B7C" w:rsidRDefault="00D81576" w:rsidP="00CE6121">
            <w:pPr>
              <w:spacing w:line="240" w:lineRule="atLeast"/>
              <w:rPr>
                <w:rFonts w:cs="Arial"/>
              </w:rPr>
            </w:pPr>
          </w:p>
        </w:tc>
        <w:tc>
          <w:tcPr>
            <w:tcW w:w="6101" w:type="dxa"/>
            <w:gridSpan w:val="3"/>
            <w:tcBorders>
              <w:top w:val="nil"/>
              <w:left w:val="nil"/>
              <w:bottom w:val="nil"/>
              <w:right w:val="nil"/>
            </w:tcBorders>
            <w:vAlign w:val="center"/>
          </w:tcPr>
          <w:p w14:paraId="301415D3" w14:textId="77777777" w:rsidR="00D81576" w:rsidRPr="009E3B7C" w:rsidRDefault="00D81576" w:rsidP="00CE6121">
            <w:pPr>
              <w:spacing w:line="240" w:lineRule="atLeast"/>
              <w:rPr>
                <w:rFonts w:cs="Arial"/>
              </w:rPr>
            </w:pPr>
          </w:p>
        </w:tc>
        <w:tc>
          <w:tcPr>
            <w:tcW w:w="0" w:type="auto"/>
            <w:tcBorders>
              <w:top w:val="nil"/>
              <w:left w:val="nil"/>
              <w:bottom w:val="nil"/>
              <w:right w:val="nil"/>
            </w:tcBorders>
            <w:vAlign w:val="center"/>
          </w:tcPr>
          <w:p w14:paraId="0D9607A9" w14:textId="77777777" w:rsidR="00D81576" w:rsidRPr="009E3B7C" w:rsidRDefault="00D81576" w:rsidP="00CE6121">
            <w:pPr>
              <w:spacing w:line="240" w:lineRule="atLeast"/>
              <w:rPr>
                <w:rFonts w:cs="Arial"/>
              </w:rPr>
            </w:pPr>
          </w:p>
        </w:tc>
      </w:tr>
      <w:tr w:rsidR="00D81576" w:rsidRPr="009E3B7C" w14:paraId="2D5D40CA" w14:textId="77777777" w:rsidTr="00FA352A">
        <w:trPr>
          <w:trHeight w:hRule="exact" w:val="668"/>
        </w:trPr>
        <w:tc>
          <w:tcPr>
            <w:tcW w:w="1968" w:type="dxa"/>
            <w:tcBorders>
              <w:top w:val="nil"/>
              <w:left w:val="nil"/>
              <w:bottom w:val="nil"/>
              <w:right w:val="nil"/>
            </w:tcBorders>
            <w:vAlign w:val="center"/>
          </w:tcPr>
          <w:p w14:paraId="470C24D3" w14:textId="77777777" w:rsidR="00D81576" w:rsidRPr="009E3B7C" w:rsidRDefault="00D81576" w:rsidP="00CE6121">
            <w:pPr>
              <w:spacing w:line="240" w:lineRule="atLeast"/>
              <w:rPr>
                <w:rFonts w:cs="Arial"/>
              </w:rPr>
            </w:pPr>
          </w:p>
        </w:tc>
        <w:tc>
          <w:tcPr>
            <w:tcW w:w="6101" w:type="dxa"/>
            <w:gridSpan w:val="3"/>
            <w:tcBorders>
              <w:top w:val="nil"/>
              <w:left w:val="nil"/>
              <w:bottom w:val="nil"/>
              <w:right w:val="nil"/>
            </w:tcBorders>
            <w:vAlign w:val="center"/>
          </w:tcPr>
          <w:p w14:paraId="37ED9ACE" w14:textId="77777777" w:rsidR="002F6A19" w:rsidRDefault="002F6A19" w:rsidP="00CE6121">
            <w:pPr>
              <w:pStyle w:val="CoverpageTitle"/>
              <w:spacing w:before="0" w:after="0" w:line="240" w:lineRule="atLeast"/>
            </w:pPr>
            <w:r w:rsidRPr="00785BFA">
              <w:t>Fog_</w:t>
            </w:r>
            <w:r w:rsidR="00BA41F6">
              <w:t>Lamps</w:t>
            </w:r>
            <w:r w:rsidR="0068049D">
              <w:t>_FS</w:t>
            </w:r>
          </w:p>
          <w:p w14:paraId="315896BF" w14:textId="77777777" w:rsidR="00D81576" w:rsidRPr="00171053" w:rsidRDefault="00D81576" w:rsidP="00CE6121">
            <w:pPr>
              <w:pStyle w:val="CoverpageTitle"/>
              <w:spacing w:before="0" w:after="0" w:line="240" w:lineRule="atLeast"/>
              <w:rPr>
                <w:rFonts w:cs="Arial"/>
              </w:rPr>
            </w:pPr>
          </w:p>
        </w:tc>
        <w:tc>
          <w:tcPr>
            <w:tcW w:w="0" w:type="auto"/>
            <w:tcBorders>
              <w:top w:val="nil"/>
              <w:left w:val="nil"/>
              <w:bottom w:val="nil"/>
              <w:right w:val="nil"/>
            </w:tcBorders>
            <w:vAlign w:val="center"/>
          </w:tcPr>
          <w:p w14:paraId="2E9BE2EC" w14:textId="77777777" w:rsidR="00D81576" w:rsidRPr="009E3B7C" w:rsidRDefault="00D81576" w:rsidP="00CE6121">
            <w:pPr>
              <w:spacing w:line="240" w:lineRule="atLeast"/>
              <w:rPr>
                <w:rFonts w:cs="Arial"/>
              </w:rPr>
            </w:pPr>
          </w:p>
        </w:tc>
      </w:tr>
      <w:tr w:rsidR="00D81576" w:rsidRPr="009E3B7C" w14:paraId="2C7C79ED" w14:textId="77777777" w:rsidTr="00FA352A">
        <w:trPr>
          <w:trHeight w:hRule="exact" w:val="635"/>
        </w:trPr>
        <w:tc>
          <w:tcPr>
            <w:tcW w:w="1968" w:type="dxa"/>
            <w:tcBorders>
              <w:top w:val="nil"/>
              <w:left w:val="nil"/>
              <w:bottom w:val="nil"/>
              <w:right w:val="nil"/>
            </w:tcBorders>
            <w:vAlign w:val="center"/>
          </w:tcPr>
          <w:p w14:paraId="6D8B630A" w14:textId="77777777" w:rsidR="00D81576" w:rsidRPr="009E3B7C" w:rsidRDefault="00D81576" w:rsidP="00CE6121">
            <w:pPr>
              <w:spacing w:line="240" w:lineRule="atLeast"/>
              <w:rPr>
                <w:rFonts w:cs="Arial"/>
              </w:rPr>
            </w:pPr>
          </w:p>
        </w:tc>
        <w:tc>
          <w:tcPr>
            <w:tcW w:w="6101" w:type="dxa"/>
            <w:gridSpan w:val="3"/>
            <w:tcBorders>
              <w:top w:val="nil"/>
              <w:left w:val="nil"/>
              <w:bottom w:val="nil"/>
              <w:right w:val="nil"/>
            </w:tcBorders>
            <w:vAlign w:val="center"/>
          </w:tcPr>
          <w:p w14:paraId="176378C9" w14:textId="63F309AD" w:rsidR="00D81576" w:rsidRPr="00A74686" w:rsidRDefault="009D067B" w:rsidP="00CE6121">
            <w:pPr>
              <w:pStyle w:val="CoverpageTitle"/>
              <w:spacing w:line="240" w:lineRule="atLeast"/>
              <w:rPr>
                <w:rFonts w:cs="Arial"/>
                <w:sz w:val="20"/>
                <w:szCs w:val="20"/>
              </w:rPr>
            </w:pPr>
            <w:r w:rsidRPr="00A74686">
              <w:rPr>
                <w:rFonts w:cs="Arial"/>
                <w:sz w:val="20"/>
                <w:szCs w:val="20"/>
              </w:rPr>
              <w:t>(</w:t>
            </w:r>
            <w:r w:rsidR="00014CA1">
              <w:rPr>
                <w:rFonts w:cs="Arial"/>
                <w:sz w:val="20"/>
                <w:szCs w:val="20"/>
              </w:rPr>
              <w:t>F001010</w:t>
            </w:r>
            <w:r w:rsidRPr="00A74686">
              <w:rPr>
                <w:rFonts w:cs="Arial"/>
                <w:sz w:val="20"/>
                <w:szCs w:val="20"/>
              </w:rPr>
              <w:t>)</w:t>
            </w:r>
          </w:p>
        </w:tc>
        <w:tc>
          <w:tcPr>
            <w:tcW w:w="0" w:type="auto"/>
            <w:tcBorders>
              <w:top w:val="nil"/>
              <w:left w:val="nil"/>
              <w:bottom w:val="nil"/>
              <w:right w:val="nil"/>
            </w:tcBorders>
            <w:vAlign w:val="center"/>
          </w:tcPr>
          <w:p w14:paraId="5E1D7E20" w14:textId="77777777" w:rsidR="00D81576" w:rsidRPr="009E3B7C" w:rsidRDefault="00D81576" w:rsidP="00CE6121">
            <w:pPr>
              <w:spacing w:line="240" w:lineRule="atLeast"/>
              <w:rPr>
                <w:rFonts w:cs="Arial"/>
              </w:rPr>
            </w:pPr>
          </w:p>
        </w:tc>
      </w:tr>
      <w:tr w:rsidR="00D81576" w:rsidRPr="009E3B7C" w14:paraId="52C74A11" w14:textId="77777777" w:rsidTr="00FA352A">
        <w:trPr>
          <w:trHeight w:hRule="exact" w:val="567"/>
        </w:trPr>
        <w:tc>
          <w:tcPr>
            <w:tcW w:w="1968" w:type="dxa"/>
            <w:tcBorders>
              <w:top w:val="nil"/>
              <w:left w:val="nil"/>
              <w:bottom w:val="nil"/>
              <w:right w:val="nil"/>
            </w:tcBorders>
            <w:vAlign w:val="center"/>
          </w:tcPr>
          <w:p w14:paraId="3E5E4CF1" w14:textId="77777777" w:rsidR="00D81576" w:rsidRPr="009E3B7C" w:rsidRDefault="00D81576" w:rsidP="00CE6121">
            <w:pPr>
              <w:spacing w:line="240" w:lineRule="atLeast"/>
              <w:rPr>
                <w:rFonts w:cs="Arial"/>
              </w:rPr>
            </w:pPr>
          </w:p>
        </w:tc>
        <w:tc>
          <w:tcPr>
            <w:tcW w:w="6101" w:type="dxa"/>
            <w:gridSpan w:val="3"/>
            <w:tcBorders>
              <w:top w:val="nil"/>
              <w:left w:val="nil"/>
              <w:bottom w:val="nil"/>
              <w:right w:val="nil"/>
            </w:tcBorders>
            <w:vAlign w:val="center"/>
          </w:tcPr>
          <w:p w14:paraId="42BA9D35" w14:textId="77777777" w:rsidR="00D81576" w:rsidRPr="009E3B7C" w:rsidRDefault="00D81576" w:rsidP="00CE6121">
            <w:pPr>
              <w:spacing w:line="240" w:lineRule="atLeast"/>
              <w:rPr>
                <w:rFonts w:cs="Arial"/>
              </w:rPr>
            </w:pPr>
          </w:p>
        </w:tc>
        <w:tc>
          <w:tcPr>
            <w:tcW w:w="0" w:type="auto"/>
            <w:tcBorders>
              <w:top w:val="nil"/>
              <w:left w:val="nil"/>
              <w:bottom w:val="nil"/>
              <w:right w:val="nil"/>
            </w:tcBorders>
            <w:vAlign w:val="center"/>
          </w:tcPr>
          <w:p w14:paraId="0C2DC410" w14:textId="77777777" w:rsidR="00D81576" w:rsidRPr="009E3B7C" w:rsidRDefault="00D81576" w:rsidP="00CE6121">
            <w:pPr>
              <w:spacing w:line="240" w:lineRule="atLeast"/>
              <w:rPr>
                <w:rFonts w:cs="Arial"/>
              </w:rPr>
            </w:pPr>
          </w:p>
        </w:tc>
      </w:tr>
      <w:tr w:rsidR="00D81576" w:rsidRPr="009E3B7C" w14:paraId="065F0140" w14:textId="77777777" w:rsidTr="00FA352A">
        <w:trPr>
          <w:trHeight w:hRule="exact" w:val="567"/>
        </w:trPr>
        <w:tc>
          <w:tcPr>
            <w:tcW w:w="1968" w:type="dxa"/>
            <w:tcBorders>
              <w:top w:val="nil"/>
              <w:left w:val="nil"/>
              <w:bottom w:val="single" w:sz="4" w:space="0" w:color="auto"/>
              <w:right w:val="nil"/>
            </w:tcBorders>
            <w:vAlign w:val="center"/>
          </w:tcPr>
          <w:p w14:paraId="4271471E" w14:textId="77777777" w:rsidR="00D81576" w:rsidRPr="009E3B7C" w:rsidRDefault="00D81576" w:rsidP="00CE6121">
            <w:pPr>
              <w:spacing w:line="240" w:lineRule="atLeast"/>
              <w:rPr>
                <w:rFonts w:cs="Arial"/>
              </w:rPr>
            </w:pPr>
          </w:p>
        </w:tc>
        <w:tc>
          <w:tcPr>
            <w:tcW w:w="6101" w:type="dxa"/>
            <w:gridSpan w:val="3"/>
            <w:tcBorders>
              <w:top w:val="nil"/>
              <w:left w:val="nil"/>
              <w:bottom w:val="single" w:sz="4" w:space="0" w:color="auto"/>
              <w:right w:val="nil"/>
            </w:tcBorders>
            <w:vAlign w:val="center"/>
          </w:tcPr>
          <w:p w14:paraId="0EC214AE" w14:textId="77777777" w:rsidR="00D81576" w:rsidRPr="009E3B7C" w:rsidRDefault="00D81576" w:rsidP="00CE6121">
            <w:pPr>
              <w:spacing w:line="240" w:lineRule="atLeast"/>
              <w:rPr>
                <w:rFonts w:cs="Arial"/>
              </w:rPr>
            </w:pPr>
          </w:p>
        </w:tc>
        <w:tc>
          <w:tcPr>
            <w:tcW w:w="0" w:type="auto"/>
            <w:tcBorders>
              <w:top w:val="nil"/>
              <w:left w:val="nil"/>
              <w:bottom w:val="single" w:sz="4" w:space="0" w:color="auto"/>
              <w:right w:val="nil"/>
            </w:tcBorders>
            <w:vAlign w:val="center"/>
          </w:tcPr>
          <w:p w14:paraId="46A01554" w14:textId="77777777" w:rsidR="00D81576" w:rsidRPr="009E3B7C" w:rsidRDefault="00D81576" w:rsidP="00CE6121">
            <w:pPr>
              <w:spacing w:line="240" w:lineRule="atLeast"/>
              <w:rPr>
                <w:rFonts w:cs="Arial"/>
              </w:rPr>
            </w:pPr>
          </w:p>
        </w:tc>
      </w:tr>
      <w:tr w:rsidR="00C25AAA" w:rsidRPr="009E3B7C" w14:paraId="63B836A8" w14:textId="77777777" w:rsidTr="00FA352A">
        <w:trPr>
          <w:trHeight w:val="20"/>
        </w:trPr>
        <w:tc>
          <w:tcPr>
            <w:tcW w:w="1968" w:type="dxa"/>
            <w:vAlign w:val="center"/>
          </w:tcPr>
          <w:p w14:paraId="05BF9D8A" w14:textId="77777777" w:rsidR="00C25AAA" w:rsidRPr="009E3B7C" w:rsidRDefault="00C25AAA" w:rsidP="00CE6121">
            <w:pPr>
              <w:spacing w:line="240" w:lineRule="atLeast"/>
              <w:rPr>
                <w:rFonts w:cs="Arial"/>
              </w:rPr>
            </w:pPr>
            <w:r w:rsidRPr="009E3B7C">
              <w:rPr>
                <w:rFonts w:cs="Arial"/>
              </w:rPr>
              <w:t>Document Type</w:t>
            </w:r>
          </w:p>
        </w:tc>
        <w:tc>
          <w:tcPr>
            <w:tcW w:w="6101" w:type="dxa"/>
            <w:gridSpan w:val="3"/>
            <w:shd w:val="clear" w:color="auto" w:fill="E6E6E6"/>
            <w:vAlign w:val="center"/>
          </w:tcPr>
          <w:p w14:paraId="230B6DD5" w14:textId="1E093126" w:rsidR="00C25AAA" w:rsidRPr="009E3B7C" w:rsidRDefault="00C25AAA" w:rsidP="00CE6121">
            <w:pPr>
              <w:spacing w:line="240" w:lineRule="atLeast"/>
              <w:jc w:val="center"/>
              <w:rPr>
                <w:rFonts w:cs="Arial"/>
                <w:bCs/>
              </w:rPr>
            </w:pPr>
            <w:r w:rsidRPr="009E3B7C">
              <w:rPr>
                <w:rFonts w:cs="Arial"/>
              </w:rPr>
              <w:fldChar w:fldCharType="begin"/>
            </w:r>
            <w:r w:rsidRPr="009E3B7C">
              <w:rPr>
                <w:rFonts w:cs="Arial"/>
              </w:rPr>
              <w:instrText xml:space="preserve"> DOCPROPERTY  Doc</w:instrText>
            </w:r>
            <w:r>
              <w:rPr>
                <w:rFonts w:cs="Arial"/>
              </w:rPr>
              <w:instrText>Type</w:instrText>
            </w:r>
            <w:r w:rsidRPr="009E3B7C">
              <w:rPr>
                <w:rFonts w:cs="Arial"/>
              </w:rPr>
              <w:instrText xml:space="preserve">  \* MERGEFORMAT </w:instrText>
            </w:r>
            <w:r w:rsidRPr="009E3B7C">
              <w:rPr>
                <w:rFonts w:cs="Arial"/>
              </w:rPr>
              <w:fldChar w:fldCharType="separate"/>
            </w:r>
            <w:r w:rsidR="00937051" w:rsidRPr="00937051">
              <w:rPr>
                <w:rFonts w:cs="Arial"/>
                <w:b/>
                <w:bCs/>
              </w:rPr>
              <w:t>Function Specification</w:t>
            </w:r>
            <w:r w:rsidRPr="009E3B7C">
              <w:rPr>
                <w:rFonts w:cs="Arial"/>
                <w:bCs/>
              </w:rPr>
              <w:fldChar w:fldCharType="end"/>
            </w:r>
          </w:p>
        </w:tc>
        <w:tc>
          <w:tcPr>
            <w:tcW w:w="0" w:type="auto"/>
            <w:shd w:val="clear" w:color="auto" w:fill="auto"/>
            <w:vAlign w:val="center"/>
          </w:tcPr>
          <w:p w14:paraId="08814EC9" w14:textId="77777777" w:rsidR="00C25AAA" w:rsidRPr="009E3B7C" w:rsidRDefault="00C25AAA" w:rsidP="00CE6121">
            <w:pPr>
              <w:spacing w:line="240" w:lineRule="atLeast"/>
              <w:rPr>
                <w:rFonts w:cs="Arial"/>
              </w:rPr>
            </w:pPr>
          </w:p>
        </w:tc>
      </w:tr>
      <w:tr w:rsidR="00C25AAA" w:rsidRPr="009E3B7C" w14:paraId="3E17781F" w14:textId="77777777" w:rsidTr="00FA352A">
        <w:trPr>
          <w:trHeight w:val="20"/>
        </w:trPr>
        <w:tc>
          <w:tcPr>
            <w:tcW w:w="1968" w:type="dxa"/>
            <w:tcBorders>
              <w:bottom w:val="single" w:sz="4" w:space="0" w:color="auto"/>
            </w:tcBorders>
            <w:vAlign w:val="center"/>
          </w:tcPr>
          <w:p w14:paraId="2D15A95E" w14:textId="77777777" w:rsidR="00C25AAA" w:rsidRPr="009E3B7C" w:rsidRDefault="00C25AAA" w:rsidP="00CE6121">
            <w:pPr>
              <w:spacing w:line="240" w:lineRule="atLeast"/>
              <w:rPr>
                <w:rFonts w:cs="Arial"/>
              </w:rPr>
            </w:pPr>
            <w:r w:rsidRPr="009E3B7C">
              <w:rPr>
                <w:rFonts w:cs="Arial"/>
              </w:rPr>
              <w:t>Template Version</w:t>
            </w:r>
          </w:p>
        </w:tc>
        <w:tc>
          <w:tcPr>
            <w:tcW w:w="6101" w:type="dxa"/>
            <w:gridSpan w:val="3"/>
            <w:tcBorders>
              <w:bottom w:val="single" w:sz="4" w:space="0" w:color="auto"/>
            </w:tcBorders>
            <w:shd w:val="clear" w:color="auto" w:fill="E6E6E6"/>
            <w:vAlign w:val="center"/>
          </w:tcPr>
          <w:p w14:paraId="330F48ED" w14:textId="456E9B86" w:rsidR="00C25AAA" w:rsidRPr="00171053" w:rsidRDefault="00C25AAA" w:rsidP="00CE6121">
            <w:pPr>
              <w:spacing w:line="240" w:lineRule="atLeast"/>
              <w:jc w:val="center"/>
              <w:rPr>
                <w:rFonts w:cs="Arial"/>
                <w:b/>
              </w:rPr>
            </w:pPr>
            <w:r w:rsidRPr="00171053">
              <w:rPr>
                <w:rFonts w:cs="Arial"/>
                <w:b/>
              </w:rPr>
              <w:fldChar w:fldCharType="begin"/>
            </w:r>
            <w:r w:rsidRPr="00171053">
              <w:rPr>
                <w:rFonts w:cs="Arial"/>
                <w:b/>
              </w:rPr>
              <w:instrText xml:space="preserve"> DOCPROPERTY  TemplateVersion  \* MERGEFORMAT </w:instrText>
            </w:r>
            <w:r w:rsidRPr="00171053">
              <w:rPr>
                <w:rFonts w:cs="Arial"/>
                <w:b/>
              </w:rPr>
              <w:fldChar w:fldCharType="separate"/>
            </w:r>
            <w:r w:rsidR="00937051">
              <w:rPr>
                <w:rFonts w:cs="Arial"/>
                <w:b/>
              </w:rPr>
              <w:t>6</w:t>
            </w:r>
            <w:r w:rsidRPr="00171053">
              <w:rPr>
                <w:rFonts w:cs="Arial"/>
                <w:b/>
              </w:rPr>
              <w:fldChar w:fldCharType="end"/>
            </w:r>
            <w:r w:rsidRPr="00171053">
              <w:rPr>
                <w:rFonts w:cs="Arial"/>
                <w:b/>
              </w:rPr>
              <w:t>.</w:t>
            </w:r>
            <w:r w:rsidRPr="00171053">
              <w:rPr>
                <w:rFonts w:cs="Arial"/>
                <w:b/>
              </w:rPr>
              <w:fldChar w:fldCharType="begin"/>
            </w:r>
            <w:r w:rsidRPr="00171053">
              <w:rPr>
                <w:rFonts w:cs="Arial"/>
                <w:b/>
              </w:rPr>
              <w:instrText xml:space="preserve"> DOCPROPERTY  TemplateRevision  \* MERGEFORMAT </w:instrText>
            </w:r>
            <w:r w:rsidRPr="00171053">
              <w:rPr>
                <w:rFonts w:cs="Arial"/>
                <w:b/>
              </w:rPr>
              <w:fldChar w:fldCharType="separate"/>
            </w:r>
            <w:r w:rsidR="00937051">
              <w:rPr>
                <w:rFonts w:cs="Arial"/>
                <w:b/>
              </w:rPr>
              <w:t>1a</w:t>
            </w:r>
            <w:r w:rsidRPr="00171053">
              <w:rPr>
                <w:rFonts w:cs="Arial"/>
                <w:b/>
              </w:rPr>
              <w:fldChar w:fldCharType="end"/>
            </w:r>
          </w:p>
        </w:tc>
        <w:tc>
          <w:tcPr>
            <w:tcW w:w="0" w:type="auto"/>
            <w:tcBorders>
              <w:bottom w:val="single" w:sz="4" w:space="0" w:color="auto"/>
            </w:tcBorders>
            <w:shd w:val="clear" w:color="auto" w:fill="auto"/>
            <w:vAlign w:val="center"/>
          </w:tcPr>
          <w:p w14:paraId="6C6D7467" w14:textId="77777777" w:rsidR="00C25AAA" w:rsidRPr="009E3B7C" w:rsidRDefault="00C25AAA" w:rsidP="00CE6121">
            <w:pPr>
              <w:spacing w:line="240" w:lineRule="atLeast"/>
              <w:rPr>
                <w:rFonts w:cs="Arial"/>
              </w:rPr>
            </w:pPr>
          </w:p>
        </w:tc>
      </w:tr>
      <w:tr w:rsidR="00C25AAA" w:rsidRPr="00396024" w14:paraId="78C40C15" w14:textId="77777777" w:rsidTr="0000021A">
        <w:trPr>
          <w:trHeight w:val="20"/>
        </w:trPr>
        <w:tc>
          <w:tcPr>
            <w:tcW w:w="1968" w:type="dxa"/>
            <w:vAlign w:val="center"/>
          </w:tcPr>
          <w:p w14:paraId="25681BE6" w14:textId="77777777" w:rsidR="00C25AAA" w:rsidRPr="00771878" w:rsidRDefault="00C25AAA" w:rsidP="00CE6121">
            <w:pPr>
              <w:spacing w:line="240" w:lineRule="atLeast"/>
            </w:pPr>
            <w:r w:rsidRPr="00771878">
              <w:t>Document ID</w:t>
            </w:r>
          </w:p>
        </w:tc>
        <w:tc>
          <w:tcPr>
            <w:tcW w:w="6101" w:type="dxa"/>
            <w:gridSpan w:val="3"/>
            <w:shd w:val="clear" w:color="auto" w:fill="D9D9D9" w:themeFill="background1" w:themeFillShade="D9"/>
            <w:vAlign w:val="center"/>
          </w:tcPr>
          <w:p w14:paraId="260309D8" w14:textId="62CD7CDB" w:rsidR="00C25AAA" w:rsidRPr="009C2BF3" w:rsidRDefault="00050BD9" w:rsidP="00CE6121">
            <w:pPr>
              <w:spacing w:line="240" w:lineRule="atLeast"/>
              <w:jc w:val="center"/>
              <w:rPr>
                <w:b/>
              </w:rPr>
            </w:pPr>
            <w:r>
              <w:rPr>
                <w:b/>
              </w:rPr>
              <w:t>FS_</w:t>
            </w:r>
            <w:r w:rsidR="0000021A" w:rsidRPr="004F6956">
              <w:rPr>
                <w:b/>
              </w:rPr>
              <w:t>Fog Lights</w:t>
            </w:r>
          </w:p>
        </w:tc>
        <w:tc>
          <w:tcPr>
            <w:tcW w:w="0" w:type="auto"/>
            <w:vAlign w:val="center"/>
          </w:tcPr>
          <w:p w14:paraId="5D9D5B4A" w14:textId="77777777" w:rsidR="00C25AAA" w:rsidRPr="00396024" w:rsidRDefault="00C25AAA" w:rsidP="00CE6121">
            <w:pPr>
              <w:spacing w:line="240" w:lineRule="atLeast"/>
              <w:rPr>
                <w:sz w:val="16"/>
                <w:szCs w:val="16"/>
              </w:rPr>
            </w:pPr>
          </w:p>
        </w:tc>
      </w:tr>
      <w:tr w:rsidR="0070003A" w:rsidRPr="009E3B7C" w14:paraId="73CCBD81" w14:textId="77777777" w:rsidTr="00FA352A">
        <w:trPr>
          <w:trHeight w:val="20"/>
        </w:trPr>
        <w:tc>
          <w:tcPr>
            <w:tcW w:w="1968" w:type="dxa"/>
            <w:tcBorders>
              <w:bottom w:val="single" w:sz="4" w:space="0" w:color="auto"/>
            </w:tcBorders>
            <w:vAlign w:val="center"/>
          </w:tcPr>
          <w:p w14:paraId="1410788B" w14:textId="77777777" w:rsidR="0070003A" w:rsidRPr="009E3B7C" w:rsidRDefault="0070003A" w:rsidP="00CE6121">
            <w:pPr>
              <w:spacing w:line="240" w:lineRule="atLeast"/>
              <w:rPr>
                <w:rFonts w:cs="Arial"/>
              </w:rPr>
            </w:pPr>
            <w:r>
              <w:rPr>
                <w:rFonts w:cs="Arial"/>
              </w:rPr>
              <w:t xml:space="preserve">Document </w:t>
            </w:r>
            <w:r w:rsidRPr="009E3B7C">
              <w:rPr>
                <w:rFonts w:cs="Arial"/>
              </w:rPr>
              <w:t>Location</w:t>
            </w:r>
          </w:p>
        </w:tc>
        <w:tc>
          <w:tcPr>
            <w:tcW w:w="6101" w:type="dxa"/>
            <w:gridSpan w:val="3"/>
            <w:tcBorders>
              <w:bottom w:val="single" w:sz="4" w:space="0" w:color="auto"/>
            </w:tcBorders>
            <w:shd w:val="clear" w:color="auto" w:fill="E6E6E6"/>
            <w:vAlign w:val="center"/>
          </w:tcPr>
          <w:p w14:paraId="56ED2A29" w14:textId="197EEC77" w:rsidR="0070003A" w:rsidRPr="00171053" w:rsidRDefault="00141455" w:rsidP="00CE6121">
            <w:pPr>
              <w:spacing w:line="240" w:lineRule="atLeast"/>
              <w:jc w:val="center"/>
              <w:rPr>
                <w:rFonts w:cs="Arial"/>
                <w:b/>
              </w:rPr>
            </w:pPr>
            <w:hyperlink r:id="rId11" w:history="1">
              <w:r w:rsidR="00991435" w:rsidRPr="004F4A56">
                <w:rPr>
                  <w:rStyle w:val="Hyperlink"/>
                  <w:b/>
                </w:rPr>
                <w:t>VSEM Link</w:t>
              </w:r>
            </w:hyperlink>
          </w:p>
        </w:tc>
        <w:tc>
          <w:tcPr>
            <w:tcW w:w="0" w:type="auto"/>
            <w:tcBorders>
              <w:bottom w:val="single" w:sz="4" w:space="0" w:color="auto"/>
            </w:tcBorders>
            <w:shd w:val="clear" w:color="auto" w:fill="auto"/>
            <w:vAlign w:val="center"/>
          </w:tcPr>
          <w:p w14:paraId="6377538A" w14:textId="77777777" w:rsidR="0070003A" w:rsidRPr="009E3B7C" w:rsidRDefault="0070003A" w:rsidP="00CE6121">
            <w:pPr>
              <w:spacing w:line="240" w:lineRule="atLeast"/>
              <w:rPr>
                <w:rFonts w:cs="Arial"/>
              </w:rPr>
            </w:pPr>
          </w:p>
        </w:tc>
      </w:tr>
      <w:tr w:rsidR="00C25AAA" w:rsidRPr="004150DB" w14:paraId="3E588C92" w14:textId="77777777" w:rsidTr="00FA352A">
        <w:trPr>
          <w:trHeight w:val="20"/>
        </w:trPr>
        <w:tc>
          <w:tcPr>
            <w:tcW w:w="1968" w:type="dxa"/>
            <w:tcBorders>
              <w:bottom w:val="single" w:sz="4" w:space="0" w:color="auto"/>
            </w:tcBorders>
            <w:vAlign w:val="center"/>
          </w:tcPr>
          <w:p w14:paraId="108EFF0B" w14:textId="77777777" w:rsidR="00C25AAA" w:rsidRPr="009E3B7C" w:rsidRDefault="00C25AAA" w:rsidP="00CE6121">
            <w:pPr>
              <w:spacing w:line="240" w:lineRule="atLeast"/>
              <w:rPr>
                <w:rFonts w:cs="Arial"/>
              </w:rPr>
            </w:pPr>
            <w:r w:rsidRPr="009E3B7C">
              <w:rPr>
                <w:rFonts w:cs="Arial"/>
              </w:rPr>
              <w:t>Document Owner</w:t>
            </w:r>
          </w:p>
        </w:tc>
        <w:tc>
          <w:tcPr>
            <w:tcW w:w="6101" w:type="dxa"/>
            <w:gridSpan w:val="3"/>
            <w:tcBorders>
              <w:bottom w:val="single" w:sz="4" w:space="0" w:color="auto"/>
            </w:tcBorders>
            <w:shd w:val="clear" w:color="auto" w:fill="E6E6E6"/>
            <w:vAlign w:val="center"/>
          </w:tcPr>
          <w:p w14:paraId="58DB022A" w14:textId="14757B55" w:rsidR="00C25AAA" w:rsidRPr="004150DB" w:rsidRDefault="004150DB" w:rsidP="00CE6121">
            <w:pPr>
              <w:spacing w:line="240" w:lineRule="atLeast"/>
              <w:jc w:val="center"/>
              <w:rPr>
                <w:rFonts w:cs="Arial"/>
                <w:b/>
                <w:lang w:val="pt-BR"/>
              </w:rPr>
            </w:pPr>
            <w:r w:rsidRPr="004150DB">
              <w:rPr>
                <w:b/>
                <w:lang w:val="pt-BR"/>
              </w:rPr>
              <w:t>Eric Vieira and Lucas S</w:t>
            </w:r>
            <w:r>
              <w:rPr>
                <w:b/>
                <w:lang w:val="pt-BR"/>
              </w:rPr>
              <w:t>antos</w:t>
            </w:r>
          </w:p>
        </w:tc>
        <w:tc>
          <w:tcPr>
            <w:tcW w:w="0" w:type="auto"/>
            <w:tcBorders>
              <w:bottom w:val="single" w:sz="4" w:space="0" w:color="auto"/>
            </w:tcBorders>
            <w:shd w:val="clear" w:color="auto" w:fill="auto"/>
            <w:vAlign w:val="center"/>
          </w:tcPr>
          <w:p w14:paraId="64EEF5CC" w14:textId="77777777" w:rsidR="00C25AAA" w:rsidRPr="004150DB" w:rsidRDefault="00C25AAA" w:rsidP="00CE6121">
            <w:pPr>
              <w:spacing w:line="240" w:lineRule="atLeast"/>
              <w:rPr>
                <w:rFonts w:cs="Arial"/>
                <w:lang w:val="pt-BR"/>
              </w:rPr>
            </w:pPr>
          </w:p>
        </w:tc>
      </w:tr>
      <w:tr w:rsidR="00C25AAA" w:rsidRPr="009E3B7C" w14:paraId="675E0BCC" w14:textId="77777777" w:rsidTr="00FA352A">
        <w:trPr>
          <w:trHeight w:val="20"/>
        </w:trPr>
        <w:tc>
          <w:tcPr>
            <w:tcW w:w="1968" w:type="dxa"/>
            <w:vAlign w:val="center"/>
          </w:tcPr>
          <w:p w14:paraId="6615815F" w14:textId="77777777" w:rsidR="00C25AAA" w:rsidRPr="009E3B7C" w:rsidRDefault="00C25AAA" w:rsidP="00CE6121">
            <w:pPr>
              <w:spacing w:line="240" w:lineRule="atLeast"/>
              <w:rPr>
                <w:rFonts w:cs="Arial"/>
              </w:rPr>
            </w:pPr>
            <w:r w:rsidRPr="009E3B7C">
              <w:rPr>
                <w:rFonts w:cs="Arial"/>
              </w:rPr>
              <w:t xml:space="preserve">Document </w:t>
            </w:r>
            <w:r w:rsidR="0070003A">
              <w:rPr>
                <w:rFonts w:cs="Arial"/>
              </w:rPr>
              <w:t>Revision</w:t>
            </w:r>
          </w:p>
        </w:tc>
        <w:tc>
          <w:tcPr>
            <w:tcW w:w="6101" w:type="dxa"/>
            <w:gridSpan w:val="3"/>
            <w:shd w:val="clear" w:color="auto" w:fill="E6E6E6"/>
            <w:vAlign w:val="center"/>
          </w:tcPr>
          <w:p w14:paraId="62110C86" w14:textId="1213A665" w:rsidR="00C25AAA" w:rsidRPr="00171053" w:rsidRDefault="00050BD9" w:rsidP="00CE6121">
            <w:pPr>
              <w:spacing w:line="240" w:lineRule="atLeast"/>
              <w:jc w:val="center"/>
              <w:rPr>
                <w:rFonts w:cs="Arial"/>
                <w:b/>
              </w:rPr>
            </w:pPr>
            <w:r>
              <w:rPr>
                <w:rFonts w:cs="Arial"/>
                <w:b/>
              </w:rPr>
              <w:t>1</w:t>
            </w:r>
            <w:r w:rsidR="00B82D7C">
              <w:rPr>
                <w:rFonts w:cs="Arial"/>
                <w:b/>
              </w:rPr>
              <w:t>.</w:t>
            </w:r>
            <w:r w:rsidR="004150DB">
              <w:rPr>
                <w:rFonts w:cs="Arial"/>
                <w:b/>
              </w:rPr>
              <w:t>0</w:t>
            </w:r>
          </w:p>
        </w:tc>
        <w:tc>
          <w:tcPr>
            <w:tcW w:w="0" w:type="auto"/>
            <w:tcBorders>
              <w:bottom w:val="single" w:sz="4" w:space="0" w:color="auto"/>
            </w:tcBorders>
            <w:vAlign w:val="center"/>
          </w:tcPr>
          <w:p w14:paraId="431A69EA" w14:textId="77777777" w:rsidR="00C25AAA" w:rsidRPr="009E3B7C" w:rsidRDefault="00C25AAA" w:rsidP="00CE6121">
            <w:pPr>
              <w:spacing w:line="240" w:lineRule="atLeast"/>
              <w:rPr>
                <w:rFonts w:cs="Arial"/>
              </w:rPr>
            </w:pPr>
          </w:p>
        </w:tc>
      </w:tr>
      <w:tr w:rsidR="00C25AAA" w:rsidRPr="009E3B7C" w14:paraId="36321FEF" w14:textId="77777777" w:rsidTr="00FA352A">
        <w:trPr>
          <w:trHeight w:val="20"/>
        </w:trPr>
        <w:tc>
          <w:tcPr>
            <w:tcW w:w="1968" w:type="dxa"/>
            <w:vAlign w:val="center"/>
          </w:tcPr>
          <w:p w14:paraId="1DF7907D" w14:textId="77777777" w:rsidR="00C25AAA" w:rsidRPr="009E3B7C" w:rsidRDefault="00C25AAA" w:rsidP="00CE6121">
            <w:pPr>
              <w:spacing w:line="240" w:lineRule="atLeast"/>
              <w:rPr>
                <w:rFonts w:cs="Arial"/>
              </w:rPr>
            </w:pPr>
            <w:r w:rsidRPr="009E3B7C">
              <w:rPr>
                <w:rFonts w:cs="Arial"/>
              </w:rPr>
              <w:t>Document Status</w:t>
            </w:r>
          </w:p>
        </w:tc>
        <w:tc>
          <w:tcPr>
            <w:tcW w:w="6101" w:type="dxa"/>
            <w:gridSpan w:val="3"/>
            <w:shd w:val="clear" w:color="auto" w:fill="E6E6E6"/>
            <w:vAlign w:val="center"/>
          </w:tcPr>
          <w:p w14:paraId="3D6EDD28" w14:textId="79A9BDF6" w:rsidR="00C25AAA" w:rsidRPr="00171053" w:rsidRDefault="004150DB" w:rsidP="004150DB">
            <w:pPr>
              <w:spacing w:line="240" w:lineRule="atLeast"/>
              <w:jc w:val="center"/>
              <w:rPr>
                <w:rFonts w:cs="Arial"/>
                <w:b/>
              </w:rPr>
            </w:pPr>
            <w:r>
              <w:rPr>
                <w:rFonts w:cs="Arial"/>
                <w:b/>
              </w:rPr>
              <w:t>Released</w:t>
            </w:r>
          </w:p>
        </w:tc>
        <w:tc>
          <w:tcPr>
            <w:tcW w:w="0" w:type="auto"/>
            <w:tcBorders>
              <w:bottom w:val="single" w:sz="4" w:space="0" w:color="auto"/>
            </w:tcBorders>
            <w:vAlign w:val="center"/>
          </w:tcPr>
          <w:p w14:paraId="612727E3" w14:textId="77777777" w:rsidR="00C25AAA" w:rsidRPr="009E3B7C" w:rsidRDefault="00C25AAA" w:rsidP="00CE6121">
            <w:pPr>
              <w:spacing w:line="240" w:lineRule="atLeast"/>
              <w:rPr>
                <w:rFonts w:cs="Arial"/>
              </w:rPr>
            </w:pPr>
          </w:p>
        </w:tc>
      </w:tr>
      <w:tr w:rsidR="00C25AAA" w:rsidRPr="009E3B7C" w14:paraId="736A5AD0" w14:textId="77777777" w:rsidTr="00FA352A">
        <w:trPr>
          <w:trHeight w:val="20"/>
        </w:trPr>
        <w:tc>
          <w:tcPr>
            <w:tcW w:w="1968" w:type="dxa"/>
            <w:tcBorders>
              <w:bottom w:val="single" w:sz="4" w:space="0" w:color="auto"/>
            </w:tcBorders>
            <w:vAlign w:val="center"/>
          </w:tcPr>
          <w:p w14:paraId="3BFFDFF4" w14:textId="77777777" w:rsidR="00C25AAA" w:rsidRPr="009E3B7C" w:rsidRDefault="00C25AAA" w:rsidP="00CE6121">
            <w:pPr>
              <w:spacing w:line="240" w:lineRule="atLeast"/>
              <w:rPr>
                <w:rFonts w:cs="Arial"/>
              </w:rPr>
            </w:pPr>
            <w:r w:rsidRPr="009E3B7C">
              <w:rPr>
                <w:rFonts w:cs="Arial"/>
              </w:rPr>
              <w:t>Date Issued</w:t>
            </w:r>
          </w:p>
        </w:tc>
        <w:tc>
          <w:tcPr>
            <w:tcW w:w="6101" w:type="dxa"/>
            <w:gridSpan w:val="3"/>
            <w:tcBorders>
              <w:bottom w:val="single" w:sz="4" w:space="0" w:color="auto"/>
            </w:tcBorders>
            <w:shd w:val="clear" w:color="auto" w:fill="E6E6E6"/>
            <w:vAlign w:val="center"/>
          </w:tcPr>
          <w:p w14:paraId="623F5C18" w14:textId="26CC392D" w:rsidR="00C25AAA" w:rsidRPr="00171053" w:rsidRDefault="005D557E" w:rsidP="00CE6121">
            <w:pPr>
              <w:spacing w:line="240" w:lineRule="atLeast"/>
              <w:jc w:val="center"/>
              <w:rPr>
                <w:rFonts w:cs="Arial"/>
                <w:b/>
              </w:rPr>
            </w:pPr>
            <w:r>
              <w:rPr>
                <w:rFonts w:cs="Arial"/>
                <w:b/>
              </w:rPr>
              <w:t>2021</w:t>
            </w:r>
            <w:r w:rsidR="00015485">
              <w:rPr>
                <w:rFonts w:cs="Arial"/>
                <w:b/>
              </w:rPr>
              <w:t>/</w:t>
            </w:r>
            <w:r w:rsidR="004150DB">
              <w:rPr>
                <w:rFonts w:cs="Arial"/>
                <w:b/>
              </w:rPr>
              <w:t>12</w:t>
            </w:r>
            <w:r>
              <w:rPr>
                <w:rFonts w:cs="Arial"/>
                <w:b/>
              </w:rPr>
              <w:t>/</w:t>
            </w:r>
            <w:r w:rsidR="004150DB">
              <w:rPr>
                <w:rFonts w:cs="Arial"/>
                <w:b/>
              </w:rPr>
              <w:t>0</w:t>
            </w:r>
            <w:r w:rsidR="00050BD9">
              <w:rPr>
                <w:rFonts w:cs="Arial"/>
                <w:b/>
              </w:rPr>
              <w:t>1</w:t>
            </w:r>
          </w:p>
        </w:tc>
        <w:tc>
          <w:tcPr>
            <w:tcW w:w="0" w:type="auto"/>
            <w:tcBorders>
              <w:bottom w:val="single" w:sz="4" w:space="0" w:color="auto"/>
            </w:tcBorders>
            <w:shd w:val="clear" w:color="auto" w:fill="auto"/>
            <w:vAlign w:val="center"/>
          </w:tcPr>
          <w:p w14:paraId="33BCF75C" w14:textId="77777777" w:rsidR="00C25AAA" w:rsidRPr="009E3B7C" w:rsidRDefault="00C25AAA" w:rsidP="00CE6121">
            <w:pPr>
              <w:spacing w:line="240" w:lineRule="atLeast"/>
              <w:rPr>
                <w:rFonts w:cs="Arial"/>
              </w:rPr>
            </w:pPr>
          </w:p>
        </w:tc>
      </w:tr>
      <w:tr w:rsidR="00C25AAA" w:rsidRPr="009E3B7C" w14:paraId="2711856D" w14:textId="77777777" w:rsidTr="00FA352A">
        <w:trPr>
          <w:trHeight w:val="20"/>
        </w:trPr>
        <w:tc>
          <w:tcPr>
            <w:tcW w:w="1968" w:type="dxa"/>
            <w:tcBorders>
              <w:bottom w:val="single" w:sz="4" w:space="0" w:color="auto"/>
            </w:tcBorders>
            <w:vAlign w:val="center"/>
          </w:tcPr>
          <w:p w14:paraId="522AC7F6" w14:textId="77777777" w:rsidR="00C25AAA" w:rsidRPr="009E3B7C" w:rsidRDefault="00C25AAA" w:rsidP="00CE6121">
            <w:pPr>
              <w:spacing w:line="240" w:lineRule="atLeast"/>
              <w:rPr>
                <w:rFonts w:cs="Arial"/>
              </w:rPr>
            </w:pPr>
            <w:r w:rsidRPr="009E3B7C">
              <w:rPr>
                <w:rFonts w:cs="Arial"/>
              </w:rPr>
              <w:t>Date Revised</w:t>
            </w:r>
          </w:p>
        </w:tc>
        <w:tc>
          <w:tcPr>
            <w:tcW w:w="6101" w:type="dxa"/>
            <w:gridSpan w:val="3"/>
            <w:tcBorders>
              <w:bottom w:val="single" w:sz="4" w:space="0" w:color="auto"/>
            </w:tcBorders>
            <w:shd w:val="clear" w:color="auto" w:fill="E6E6E6"/>
            <w:vAlign w:val="center"/>
          </w:tcPr>
          <w:p w14:paraId="4E45FF82" w14:textId="18191EBF" w:rsidR="00C25AAA" w:rsidRPr="00171053" w:rsidRDefault="00471AC5" w:rsidP="00CE6121">
            <w:pPr>
              <w:spacing w:line="240" w:lineRule="atLeast"/>
              <w:jc w:val="center"/>
              <w:rPr>
                <w:rFonts w:cs="Arial"/>
                <w:b/>
              </w:rPr>
            </w:pPr>
            <w:r>
              <w:rPr>
                <w:rFonts w:cs="Arial"/>
                <w:b/>
              </w:rPr>
              <w:t>2021</w:t>
            </w:r>
            <w:r w:rsidR="005D557E">
              <w:rPr>
                <w:rFonts w:cs="Arial"/>
                <w:b/>
              </w:rPr>
              <w:t>/</w:t>
            </w:r>
            <w:r w:rsidR="004150DB">
              <w:rPr>
                <w:rFonts w:cs="Arial"/>
                <w:b/>
              </w:rPr>
              <w:t>12</w:t>
            </w:r>
            <w:r>
              <w:rPr>
                <w:rFonts w:cs="Arial"/>
                <w:b/>
              </w:rPr>
              <w:t>/</w:t>
            </w:r>
            <w:r w:rsidR="004150DB">
              <w:rPr>
                <w:rFonts w:cs="Arial"/>
                <w:b/>
              </w:rPr>
              <w:t>0</w:t>
            </w:r>
            <w:r w:rsidR="00050BD9">
              <w:rPr>
                <w:rFonts w:cs="Arial"/>
                <w:b/>
              </w:rPr>
              <w:t>1</w:t>
            </w:r>
          </w:p>
        </w:tc>
        <w:tc>
          <w:tcPr>
            <w:tcW w:w="0" w:type="auto"/>
            <w:tcBorders>
              <w:bottom w:val="single" w:sz="4" w:space="0" w:color="auto"/>
            </w:tcBorders>
            <w:shd w:val="clear" w:color="auto" w:fill="auto"/>
            <w:vAlign w:val="center"/>
          </w:tcPr>
          <w:p w14:paraId="6E680194" w14:textId="77777777" w:rsidR="00C25AAA" w:rsidRPr="009E3B7C" w:rsidRDefault="00C25AAA" w:rsidP="00CE6121">
            <w:pPr>
              <w:spacing w:line="240" w:lineRule="atLeast"/>
              <w:rPr>
                <w:rFonts w:cs="Arial"/>
              </w:rPr>
            </w:pPr>
          </w:p>
        </w:tc>
      </w:tr>
      <w:tr w:rsidR="00C25AAA" w:rsidRPr="009E3B7C" w14:paraId="70493D0A" w14:textId="77777777" w:rsidTr="00FA352A">
        <w:trPr>
          <w:trHeight w:val="20"/>
        </w:trPr>
        <w:tc>
          <w:tcPr>
            <w:tcW w:w="1968" w:type="dxa"/>
            <w:vMerge w:val="restart"/>
            <w:vAlign w:val="center"/>
          </w:tcPr>
          <w:p w14:paraId="66386769" w14:textId="77777777" w:rsidR="00C25AAA" w:rsidRPr="009E3B7C" w:rsidRDefault="00C25AAA" w:rsidP="00CE6121">
            <w:pPr>
              <w:spacing w:line="240" w:lineRule="atLeast"/>
              <w:rPr>
                <w:rFonts w:cs="Arial"/>
              </w:rPr>
            </w:pPr>
            <w:r w:rsidRPr="009E3B7C">
              <w:rPr>
                <w:rFonts w:cs="Arial"/>
              </w:rPr>
              <w:t>Document Classification</w:t>
            </w:r>
          </w:p>
        </w:tc>
        <w:tc>
          <w:tcPr>
            <w:tcW w:w="1975" w:type="dxa"/>
            <w:tcBorders>
              <w:right w:val="nil"/>
            </w:tcBorders>
            <w:shd w:val="clear" w:color="auto" w:fill="E6E6E6"/>
            <w:vAlign w:val="center"/>
          </w:tcPr>
          <w:p w14:paraId="1CE4058F" w14:textId="77777777" w:rsidR="00C25AAA" w:rsidRPr="009E3B7C" w:rsidRDefault="00C25AAA" w:rsidP="00CE6121">
            <w:pPr>
              <w:spacing w:line="240" w:lineRule="atLeast"/>
              <w:jc w:val="center"/>
              <w:rPr>
                <w:rFonts w:cs="Arial"/>
              </w:rPr>
            </w:pPr>
            <w:r w:rsidRPr="009E3B7C">
              <w:rPr>
                <w:rFonts w:cs="Arial"/>
              </w:rPr>
              <w:t>GIS1 Item Number:</w:t>
            </w:r>
          </w:p>
        </w:tc>
        <w:tc>
          <w:tcPr>
            <w:tcW w:w="4126" w:type="dxa"/>
            <w:gridSpan w:val="2"/>
            <w:tcBorders>
              <w:left w:val="nil"/>
            </w:tcBorders>
            <w:shd w:val="clear" w:color="auto" w:fill="E6E6E6"/>
            <w:vAlign w:val="center"/>
          </w:tcPr>
          <w:p w14:paraId="72B5ED54" w14:textId="29E0126E" w:rsidR="00C25AAA" w:rsidRPr="009E3B7C" w:rsidRDefault="00C25AAA" w:rsidP="00CE6121">
            <w:pPr>
              <w:spacing w:line="240" w:lineRule="atLeast"/>
              <w:jc w:val="center"/>
              <w:rPr>
                <w:rFonts w:cs="Arial"/>
              </w:rPr>
            </w:pPr>
            <w:r w:rsidRPr="009E3B7C">
              <w:rPr>
                <w:rFonts w:cs="Arial"/>
              </w:rPr>
              <w:fldChar w:fldCharType="begin"/>
            </w:r>
            <w:r w:rsidRPr="009E3B7C">
              <w:rPr>
                <w:rFonts w:cs="Arial"/>
              </w:rPr>
              <w:instrText xml:space="preserve"> DOCPROPERTY  DocGis1ItemNumber  \* MERGEFORMAT </w:instrText>
            </w:r>
            <w:r w:rsidRPr="009E3B7C">
              <w:rPr>
                <w:rFonts w:cs="Arial"/>
              </w:rPr>
              <w:fldChar w:fldCharType="separate"/>
            </w:r>
            <w:r w:rsidR="00937051" w:rsidRPr="00937051">
              <w:rPr>
                <w:rFonts w:cs="Arial"/>
                <w:b/>
                <w:bCs/>
              </w:rPr>
              <w:t>27.60</w:t>
            </w:r>
            <w:r w:rsidR="00937051" w:rsidRPr="00937051">
              <w:rPr>
                <w:rFonts w:cs="Arial"/>
                <w:b/>
              </w:rPr>
              <w:t>/35</w:t>
            </w:r>
            <w:r w:rsidRPr="009E3B7C">
              <w:rPr>
                <w:rFonts w:cs="Arial"/>
                <w:bCs/>
              </w:rPr>
              <w:fldChar w:fldCharType="end"/>
            </w:r>
          </w:p>
        </w:tc>
        <w:tc>
          <w:tcPr>
            <w:tcW w:w="0" w:type="auto"/>
            <w:vMerge w:val="restart"/>
            <w:shd w:val="clear" w:color="auto" w:fill="auto"/>
            <w:vAlign w:val="center"/>
          </w:tcPr>
          <w:p w14:paraId="485E9A10" w14:textId="77777777" w:rsidR="00C25AAA" w:rsidRPr="009E3B7C" w:rsidRDefault="00C25AAA" w:rsidP="00CE6121">
            <w:pPr>
              <w:spacing w:line="240" w:lineRule="atLeast"/>
              <w:rPr>
                <w:rFonts w:cs="Arial"/>
              </w:rPr>
            </w:pPr>
          </w:p>
        </w:tc>
      </w:tr>
      <w:tr w:rsidR="00C25AAA" w:rsidRPr="009E3B7C" w14:paraId="3B67EADF" w14:textId="77777777" w:rsidTr="00FA352A">
        <w:trPr>
          <w:trHeight w:val="20"/>
        </w:trPr>
        <w:tc>
          <w:tcPr>
            <w:tcW w:w="1968" w:type="dxa"/>
            <w:vMerge/>
            <w:vAlign w:val="center"/>
          </w:tcPr>
          <w:p w14:paraId="44B791AF" w14:textId="77777777" w:rsidR="00C25AAA" w:rsidRPr="009E3B7C" w:rsidRDefault="00C25AAA" w:rsidP="00CE6121">
            <w:pPr>
              <w:spacing w:line="240" w:lineRule="atLeast"/>
              <w:rPr>
                <w:rFonts w:cs="Arial"/>
              </w:rPr>
            </w:pPr>
          </w:p>
        </w:tc>
        <w:tc>
          <w:tcPr>
            <w:tcW w:w="1975" w:type="dxa"/>
            <w:tcBorders>
              <w:right w:val="nil"/>
            </w:tcBorders>
            <w:shd w:val="clear" w:color="auto" w:fill="E6E6E6"/>
            <w:vAlign w:val="center"/>
          </w:tcPr>
          <w:p w14:paraId="515CB386" w14:textId="77777777" w:rsidR="00C25AAA" w:rsidRPr="009E3B7C" w:rsidRDefault="00C25AAA" w:rsidP="00CE6121">
            <w:pPr>
              <w:spacing w:line="240" w:lineRule="atLeast"/>
              <w:jc w:val="center"/>
              <w:rPr>
                <w:rFonts w:cs="Arial"/>
              </w:rPr>
            </w:pPr>
            <w:r w:rsidRPr="009E3B7C">
              <w:rPr>
                <w:rFonts w:cs="Arial"/>
              </w:rPr>
              <w:t>GIS2 Classification:</w:t>
            </w:r>
          </w:p>
        </w:tc>
        <w:tc>
          <w:tcPr>
            <w:tcW w:w="4126" w:type="dxa"/>
            <w:gridSpan w:val="2"/>
            <w:tcBorders>
              <w:left w:val="nil"/>
            </w:tcBorders>
            <w:shd w:val="clear" w:color="auto" w:fill="E6E6E6"/>
            <w:vAlign w:val="center"/>
          </w:tcPr>
          <w:p w14:paraId="6C600A6C" w14:textId="0AAF7866" w:rsidR="00C25AAA" w:rsidRPr="009E3B7C" w:rsidRDefault="00C25AAA" w:rsidP="00CE6121">
            <w:pPr>
              <w:spacing w:line="240" w:lineRule="atLeast"/>
              <w:jc w:val="center"/>
              <w:rPr>
                <w:rFonts w:cs="Arial"/>
              </w:rPr>
            </w:pPr>
            <w:r w:rsidRPr="009E3B7C">
              <w:rPr>
                <w:rFonts w:cs="Arial"/>
                <w:bCs/>
              </w:rPr>
              <w:fldChar w:fldCharType="begin"/>
            </w:r>
            <w:r w:rsidRPr="009E3B7C">
              <w:rPr>
                <w:rFonts w:cs="Arial"/>
                <w:bCs/>
              </w:rPr>
              <w:instrText xml:space="preserve"> DOCPROPERTY  DocGis2Classification  \* MERGEFORMAT </w:instrText>
            </w:r>
            <w:r w:rsidRPr="009E3B7C">
              <w:rPr>
                <w:rFonts w:cs="Arial"/>
                <w:bCs/>
              </w:rPr>
              <w:fldChar w:fldCharType="separate"/>
            </w:r>
            <w:r w:rsidR="00937051" w:rsidRPr="00937051">
              <w:rPr>
                <w:rFonts w:cs="Arial"/>
                <w:b/>
              </w:rPr>
              <w:t>Confidential</w:t>
            </w:r>
            <w:r w:rsidRPr="009E3B7C">
              <w:rPr>
                <w:rFonts w:cs="Arial"/>
                <w:bCs/>
              </w:rPr>
              <w:fldChar w:fldCharType="end"/>
            </w:r>
          </w:p>
        </w:tc>
        <w:tc>
          <w:tcPr>
            <w:tcW w:w="0" w:type="auto"/>
            <w:vMerge/>
            <w:shd w:val="clear" w:color="auto" w:fill="auto"/>
            <w:vAlign w:val="center"/>
          </w:tcPr>
          <w:p w14:paraId="3B7CBCE8" w14:textId="77777777" w:rsidR="00C25AAA" w:rsidRPr="009E3B7C" w:rsidRDefault="00C25AAA" w:rsidP="00CE6121">
            <w:pPr>
              <w:spacing w:line="240" w:lineRule="atLeast"/>
              <w:rPr>
                <w:rFonts w:cs="Arial"/>
              </w:rPr>
            </w:pPr>
          </w:p>
        </w:tc>
      </w:tr>
      <w:tr w:rsidR="00C25AAA" w:rsidRPr="009E3B7C" w14:paraId="4925651F" w14:textId="77777777" w:rsidTr="00FA352A">
        <w:trPr>
          <w:trHeight w:val="20"/>
        </w:trPr>
        <w:tc>
          <w:tcPr>
            <w:tcW w:w="10125" w:type="dxa"/>
            <w:gridSpan w:val="5"/>
            <w:tcBorders>
              <w:left w:val="nil"/>
              <w:bottom w:val="nil"/>
              <w:right w:val="nil"/>
            </w:tcBorders>
            <w:vAlign w:val="center"/>
          </w:tcPr>
          <w:p w14:paraId="1CAA37A5" w14:textId="77777777" w:rsidR="00C25AAA" w:rsidRPr="009E3B7C" w:rsidRDefault="00C25AAA" w:rsidP="00CE6121">
            <w:pPr>
              <w:spacing w:line="240" w:lineRule="atLeast"/>
              <w:rPr>
                <w:rFonts w:cs="Arial"/>
              </w:rPr>
            </w:pPr>
          </w:p>
        </w:tc>
      </w:tr>
      <w:tr w:rsidR="00C25AAA" w:rsidRPr="009E3B7C" w14:paraId="6D0554B2" w14:textId="77777777" w:rsidTr="00FA352A">
        <w:trPr>
          <w:trHeight w:val="20"/>
        </w:trPr>
        <w:tc>
          <w:tcPr>
            <w:tcW w:w="10125" w:type="dxa"/>
            <w:gridSpan w:val="5"/>
            <w:tcBorders>
              <w:top w:val="nil"/>
              <w:left w:val="nil"/>
              <w:right w:val="nil"/>
            </w:tcBorders>
            <w:vAlign w:val="center"/>
          </w:tcPr>
          <w:p w14:paraId="3AA5283C" w14:textId="77777777" w:rsidR="00C25AAA" w:rsidRPr="009E3B7C" w:rsidRDefault="00C25AAA" w:rsidP="00CE6121">
            <w:pPr>
              <w:spacing w:line="240" w:lineRule="atLeast"/>
              <w:rPr>
                <w:rFonts w:cs="Arial"/>
              </w:rPr>
            </w:pPr>
          </w:p>
        </w:tc>
      </w:tr>
      <w:tr w:rsidR="00C25AAA" w:rsidRPr="009E3B7C" w14:paraId="0C1C96D2" w14:textId="77777777" w:rsidTr="00FA352A">
        <w:trPr>
          <w:trHeight w:val="20"/>
        </w:trPr>
        <w:tc>
          <w:tcPr>
            <w:tcW w:w="10125" w:type="dxa"/>
            <w:gridSpan w:val="5"/>
            <w:vAlign w:val="center"/>
          </w:tcPr>
          <w:p w14:paraId="008F14C6" w14:textId="77777777" w:rsidR="00C25AAA" w:rsidRPr="009E3B7C" w:rsidRDefault="00C25AAA" w:rsidP="00CE6121">
            <w:pPr>
              <w:spacing w:line="240" w:lineRule="atLeast"/>
              <w:rPr>
                <w:rFonts w:cs="Arial"/>
              </w:rPr>
            </w:pPr>
            <w:r w:rsidRPr="009E3B7C">
              <w:rPr>
                <w:rFonts w:cs="Arial"/>
              </w:rPr>
              <w:t>Document Approval</w:t>
            </w:r>
          </w:p>
        </w:tc>
      </w:tr>
      <w:tr w:rsidR="00C25AAA" w:rsidRPr="009E3B7C" w14:paraId="02D90014" w14:textId="77777777" w:rsidTr="00FA352A">
        <w:trPr>
          <w:trHeight w:val="20"/>
        </w:trPr>
        <w:tc>
          <w:tcPr>
            <w:tcW w:w="1968" w:type="dxa"/>
            <w:shd w:val="clear" w:color="auto" w:fill="D9D9D9" w:themeFill="background1" w:themeFillShade="D9"/>
            <w:vAlign w:val="center"/>
          </w:tcPr>
          <w:p w14:paraId="3FD2B42E" w14:textId="77777777" w:rsidR="00C25AAA" w:rsidRPr="009E3B7C" w:rsidRDefault="00C25AAA" w:rsidP="00CE6121">
            <w:pPr>
              <w:spacing w:line="240" w:lineRule="atLeast"/>
              <w:rPr>
                <w:rFonts w:cs="Arial"/>
              </w:rPr>
            </w:pPr>
            <w:r>
              <w:rPr>
                <w:rFonts w:cs="Arial"/>
              </w:rPr>
              <w:t>Name</w:t>
            </w:r>
          </w:p>
        </w:tc>
        <w:tc>
          <w:tcPr>
            <w:tcW w:w="3053" w:type="dxa"/>
            <w:gridSpan w:val="2"/>
            <w:shd w:val="clear" w:color="auto" w:fill="D9D9D9" w:themeFill="background1" w:themeFillShade="D9"/>
            <w:vAlign w:val="center"/>
          </w:tcPr>
          <w:p w14:paraId="11572F67" w14:textId="77777777" w:rsidR="00C25AAA" w:rsidRPr="009E3B7C" w:rsidRDefault="00C25AAA" w:rsidP="00CE6121">
            <w:pPr>
              <w:spacing w:line="240" w:lineRule="atLeast"/>
              <w:rPr>
                <w:rFonts w:cs="Arial"/>
              </w:rPr>
            </w:pPr>
            <w:r w:rsidRPr="009E3B7C">
              <w:rPr>
                <w:rFonts w:cs="Arial"/>
              </w:rPr>
              <w:t>Role</w:t>
            </w:r>
          </w:p>
        </w:tc>
        <w:tc>
          <w:tcPr>
            <w:tcW w:w="3048" w:type="dxa"/>
            <w:shd w:val="clear" w:color="auto" w:fill="D9D9D9" w:themeFill="background1" w:themeFillShade="D9"/>
            <w:vAlign w:val="center"/>
          </w:tcPr>
          <w:p w14:paraId="58C246C0" w14:textId="77777777" w:rsidR="00C25AAA" w:rsidRPr="009E3B7C" w:rsidRDefault="00C25AAA" w:rsidP="00CE6121">
            <w:pPr>
              <w:spacing w:line="240" w:lineRule="atLeast"/>
              <w:rPr>
                <w:rFonts w:cs="Arial"/>
              </w:rPr>
            </w:pPr>
            <w:r w:rsidRPr="009E3B7C">
              <w:rPr>
                <w:rFonts w:cs="Arial"/>
              </w:rPr>
              <w:t>Email Confirmation</w:t>
            </w:r>
          </w:p>
        </w:tc>
        <w:tc>
          <w:tcPr>
            <w:tcW w:w="0" w:type="auto"/>
            <w:shd w:val="clear" w:color="auto" w:fill="D9D9D9" w:themeFill="background1" w:themeFillShade="D9"/>
            <w:vAlign w:val="center"/>
          </w:tcPr>
          <w:p w14:paraId="302126C4" w14:textId="77777777" w:rsidR="00C25AAA" w:rsidRPr="009E3B7C" w:rsidRDefault="00C25AAA" w:rsidP="00CE6121">
            <w:pPr>
              <w:spacing w:line="240" w:lineRule="atLeast"/>
              <w:rPr>
                <w:rFonts w:cs="Arial"/>
              </w:rPr>
            </w:pPr>
            <w:r w:rsidRPr="009E3B7C">
              <w:rPr>
                <w:rFonts w:cs="Arial"/>
              </w:rPr>
              <w:t>Date</w:t>
            </w:r>
          </w:p>
        </w:tc>
      </w:tr>
      <w:tr w:rsidR="00C25AAA" w:rsidRPr="009E3B7C" w14:paraId="67383C52" w14:textId="77777777" w:rsidTr="00FA352A">
        <w:trPr>
          <w:trHeight w:val="20"/>
        </w:trPr>
        <w:tc>
          <w:tcPr>
            <w:tcW w:w="1968" w:type="dxa"/>
            <w:vAlign w:val="center"/>
          </w:tcPr>
          <w:p w14:paraId="59E4AEB2" w14:textId="77777777" w:rsidR="00C25AAA" w:rsidRPr="009E3B7C" w:rsidRDefault="00C25AAA" w:rsidP="00CE6121">
            <w:pPr>
              <w:spacing w:line="240" w:lineRule="atLeast"/>
              <w:rPr>
                <w:rFonts w:cs="Arial"/>
              </w:rPr>
            </w:pPr>
          </w:p>
        </w:tc>
        <w:tc>
          <w:tcPr>
            <w:tcW w:w="3053" w:type="dxa"/>
            <w:gridSpan w:val="2"/>
            <w:shd w:val="clear" w:color="auto" w:fill="auto"/>
            <w:vAlign w:val="center"/>
          </w:tcPr>
          <w:p w14:paraId="350EBBAF" w14:textId="77777777" w:rsidR="00C25AAA" w:rsidRPr="009E3B7C" w:rsidRDefault="00C25AAA" w:rsidP="00CE6121">
            <w:pPr>
              <w:spacing w:line="240" w:lineRule="atLeast"/>
              <w:rPr>
                <w:rFonts w:cs="Arial"/>
              </w:rPr>
            </w:pPr>
          </w:p>
        </w:tc>
        <w:tc>
          <w:tcPr>
            <w:tcW w:w="3048" w:type="dxa"/>
            <w:shd w:val="clear" w:color="auto" w:fill="auto"/>
            <w:vAlign w:val="center"/>
          </w:tcPr>
          <w:p w14:paraId="1142EAF7" w14:textId="77777777" w:rsidR="00C25AAA" w:rsidRPr="009E3B7C" w:rsidRDefault="00C25AAA" w:rsidP="00CE6121">
            <w:pPr>
              <w:spacing w:line="240" w:lineRule="atLeast"/>
              <w:rPr>
                <w:rFonts w:cs="Arial"/>
              </w:rPr>
            </w:pPr>
          </w:p>
        </w:tc>
        <w:tc>
          <w:tcPr>
            <w:tcW w:w="0" w:type="auto"/>
            <w:shd w:val="clear" w:color="auto" w:fill="auto"/>
            <w:vAlign w:val="center"/>
          </w:tcPr>
          <w:p w14:paraId="4F3CB6A8" w14:textId="77777777" w:rsidR="00C25AAA" w:rsidRPr="009E3B7C" w:rsidRDefault="00C25AAA" w:rsidP="00CE6121">
            <w:pPr>
              <w:spacing w:line="240" w:lineRule="atLeast"/>
              <w:rPr>
                <w:rFonts w:cs="Arial"/>
              </w:rPr>
            </w:pPr>
          </w:p>
        </w:tc>
      </w:tr>
      <w:tr w:rsidR="00C25AAA" w:rsidRPr="009E3B7C" w14:paraId="37907CF4" w14:textId="77777777" w:rsidTr="00FA352A">
        <w:trPr>
          <w:trHeight w:val="20"/>
        </w:trPr>
        <w:tc>
          <w:tcPr>
            <w:tcW w:w="1968" w:type="dxa"/>
            <w:vAlign w:val="center"/>
          </w:tcPr>
          <w:p w14:paraId="736F0834" w14:textId="77777777" w:rsidR="00C25AAA" w:rsidRPr="009E3B7C" w:rsidRDefault="00C25AAA" w:rsidP="00CE6121">
            <w:pPr>
              <w:spacing w:line="240" w:lineRule="atLeast"/>
              <w:rPr>
                <w:rFonts w:cs="Arial"/>
              </w:rPr>
            </w:pPr>
          </w:p>
        </w:tc>
        <w:tc>
          <w:tcPr>
            <w:tcW w:w="3053" w:type="dxa"/>
            <w:gridSpan w:val="2"/>
            <w:shd w:val="clear" w:color="auto" w:fill="auto"/>
            <w:vAlign w:val="center"/>
          </w:tcPr>
          <w:p w14:paraId="059A9ABF" w14:textId="77777777" w:rsidR="00C25AAA" w:rsidRPr="009E3B7C" w:rsidRDefault="00C25AAA" w:rsidP="00CE6121">
            <w:pPr>
              <w:spacing w:line="240" w:lineRule="atLeast"/>
              <w:rPr>
                <w:rFonts w:cs="Arial"/>
              </w:rPr>
            </w:pPr>
          </w:p>
        </w:tc>
        <w:tc>
          <w:tcPr>
            <w:tcW w:w="3048" w:type="dxa"/>
            <w:shd w:val="clear" w:color="auto" w:fill="auto"/>
            <w:vAlign w:val="center"/>
          </w:tcPr>
          <w:p w14:paraId="172F3B93" w14:textId="77777777" w:rsidR="00C25AAA" w:rsidRPr="009E3B7C" w:rsidRDefault="00C25AAA" w:rsidP="00CE6121">
            <w:pPr>
              <w:spacing w:line="240" w:lineRule="atLeast"/>
              <w:rPr>
                <w:rFonts w:cs="Arial"/>
              </w:rPr>
            </w:pPr>
          </w:p>
        </w:tc>
        <w:tc>
          <w:tcPr>
            <w:tcW w:w="0" w:type="auto"/>
            <w:shd w:val="clear" w:color="auto" w:fill="auto"/>
            <w:vAlign w:val="center"/>
          </w:tcPr>
          <w:p w14:paraId="0A0D33FF" w14:textId="77777777" w:rsidR="00C25AAA" w:rsidRPr="009E3B7C" w:rsidRDefault="00C25AAA" w:rsidP="00CE6121">
            <w:pPr>
              <w:spacing w:line="240" w:lineRule="atLeast"/>
              <w:rPr>
                <w:rFonts w:cs="Arial"/>
              </w:rPr>
            </w:pPr>
          </w:p>
        </w:tc>
      </w:tr>
    </w:tbl>
    <w:p w14:paraId="3D1662C6" w14:textId="77777777" w:rsidR="00227BB0" w:rsidRDefault="00227BB0" w:rsidP="00CE6121">
      <w:pPr>
        <w:spacing w:line="240" w:lineRule="atLeast"/>
      </w:pPr>
    </w:p>
    <w:p w14:paraId="1ED8205F" w14:textId="77777777" w:rsidR="00B1437F" w:rsidRDefault="00B1437F" w:rsidP="00CE6121">
      <w:pPr>
        <w:spacing w:line="240" w:lineRule="atLeast"/>
      </w:pPr>
    </w:p>
    <w:p w14:paraId="645E9934" w14:textId="77777777" w:rsidR="00B1437F" w:rsidRDefault="00B1437F" w:rsidP="00CE6121">
      <w:pPr>
        <w:spacing w:line="240" w:lineRule="atLeast"/>
      </w:pPr>
    </w:p>
    <w:p w14:paraId="1C283EAD" w14:textId="77777777" w:rsidR="00B1437F" w:rsidRDefault="00B1437F" w:rsidP="00CE6121">
      <w:pPr>
        <w:spacing w:line="240" w:lineRule="atLeast"/>
      </w:pPr>
    </w:p>
    <w:p w14:paraId="4EF94412" w14:textId="14FC80F7" w:rsidR="00B1437F" w:rsidRPr="00397AF6" w:rsidRDefault="00B1437F" w:rsidP="00CE6121">
      <w:pPr>
        <w:spacing w:line="240" w:lineRule="atLeast"/>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00937051" w:rsidRPr="00937051">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4BB53C7B" w14:textId="77777777" w:rsidR="00B1437F" w:rsidRPr="00397AF6" w:rsidRDefault="00B1437F" w:rsidP="00CE6121">
      <w:pPr>
        <w:spacing w:line="240" w:lineRule="atLeast"/>
        <w:jc w:val="both"/>
        <w:rPr>
          <w:rFonts w:cs="Arial"/>
          <w:b/>
          <w:bCs/>
          <w:color w:val="000000"/>
        </w:rPr>
      </w:pPr>
    </w:p>
    <w:p w14:paraId="02DE21A4" w14:textId="459DF4EE" w:rsidR="00B1437F" w:rsidRDefault="00B1437F" w:rsidP="00CE6121">
      <w:pPr>
        <w:pStyle w:val="CoverpageTitle"/>
        <w:spacing w:before="0" w:after="0" w:line="240" w:lineRule="atLeast"/>
        <w:rPr>
          <w:rFonts w:cs="Arial"/>
          <w:sz w:val="20"/>
          <w:szCs w:val="20"/>
        </w:rPr>
      </w:pPr>
      <w:bookmarkStart w:id="0" w:name="_Hlk23968572"/>
      <w:r w:rsidRPr="001A27DD">
        <w:rPr>
          <w:rFonts w:cs="Arial"/>
          <w:sz w:val="20"/>
          <w:szCs w:val="20"/>
        </w:rPr>
        <w:t>Copyright</w:t>
      </w:r>
      <w:r>
        <w:rPr>
          <w:rFonts w:cs="Arial"/>
          <w:sz w:val="20"/>
          <w:szCs w:val="20"/>
        </w:rPr>
        <w:t xml:space="preserve"> </w:t>
      </w:r>
      <w:r w:rsidRPr="004E37DE">
        <w:rPr>
          <w:rFonts w:cs="Arial"/>
          <w:sz w:val="20"/>
          <w:szCs w:val="20"/>
        </w:rPr>
        <w:t>©</w:t>
      </w:r>
      <w:r w:rsidRPr="004814C3">
        <w:rPr>
          <w:rFonts w:cs="Arial"/>
          <w:sz w:val="20"/>
          <w:szCs w:val="20"/>
        </w:rPr>
        <w:t xml:space="preserve"> </w:t>
      </w:r>
      <w:r w:rsidRPr="006A12F1">
        <w:rPr>
          <w:rFonts w:cs="Arial"/>
          <w:sz w:val="20"/>
          <w:szCs w:val="20"/>
        </w:rPr>
        <w:fldChar w:fldCharType="begin"/>
      </w:r>
      <w:r w:rsidRPr="006A12F1">
        <w:rPr>
          <w:rFonts w:cs="Arial"/>
          <w:sz w:val="20"/>
          <w:szCs w:val="20"/>
        </w:rPr>
        <w:instrText xml:space="preserve"> DOCPROPERTY  CopyrightDate  \* MERGEFORMAT </w:instrText>
      </w:r>
      <w:r w:rsidRPr="006A12F1">
        <w:rPr>
          <w:rFonts w:cs="Arial"/>
          <w:sz w:val="20"/>
          <w:szCs w:val="20"/>
        </w:rPr>
        <w:fldChar w:fldCharType="separate"/>
      </w:r>
      <w:r w:rsidR="00937051" w:rsidRPr="00937051">
        <w:rPr>
          <w:rFonts w:cs="Arial"/>
          <w:bCs/>
          <w:sz w:val="20"/>
          <w:szCs w:val="20"/>
          <w:lang w:val="en-US"/>
        </w:rPr>
        <w:t>2019</w:t>
      </w:r>
      <w:r w:rsidRPr="006A12F1">
        <w:rPr>
          <w:rFonts w:cs="Arial"/>
          <w:sz w:val="20"/>
          <w:szCs w:val="20"/>
        </w:rPr>
        <w:fldChar w:fldCharType="end"/>
      </w:r>
      <w:r w:rsidRPr="006A12F1">
        <w:rPr>
          <w:rFonts w:cs="Arial"/>
          <w:sz w:val="20"/>
          <w:szCs w:val="20"/>
        </w:rPr>
        <w:t xml:space="preserve">, </w:t>
      </w:r>
      <w:r w:rsidRPr="001A27DD">
        <w:rPr>
          <w:rFonts w:cs="Arial"/>
          <w:sz w:val="20"/>
          <w:szCs w:val="20"/>
        </w:rPr>
        <w:t>Ford Motor Company</w:t>
      </w:r>
    </w:p>
    <w:bookmarkEnd w:id="0"/>
    <w:p w14:paraId="1EBD33B9" w14:textId="77777777" w:rsidR="00B1437F" w:rsidRDefault="00B1437F" w:rsidP="00CE6121">
      <w:pPr>
        <w:pStyle w:val="CoverpageTitle"/>
        <w:spacing w:before="0" w:after="0" w:line="240" w:lineRule="atLeast"/>
        <w:rPr>
          <w:rFonts w:cs="Arial"/>
          <w:sz w:val="20"/>
          <w:szCs w:val="20"/>
        </w:rPr>
      </w:pPr>
    </w:p>
    <w:p w14:paraId="5B75FAF4" w14:textId="77777777" w:rsidR="00B1437F" w:rsidRDefault="00B1437F" w:rsidP="00CE6121">
      <w:pPr>
        <w:pStyle w:val="CoverpageTitle"/>
        <w:spacing w:before="0" w:after="0" w:line="240" w:lineRule="atLeast"/>
        <w:rPr>
          <w:rFonts w:cs="Arial"/>
          <w:sz w:val="20"/>
          <w:szCs w:val="20"/>
        </w:rPr>
      </w:pPr>
    </w:p>
    <w:p w14:paraId="58293CB4" w14:textId="77777777" w:rsidR="00B1437F" w:rsidRDefault="00B1437F" w:rsidP="00CE6121">
      <w:pPr>
        <w:pStyle w:val="CoverpageTitle"/>
        <w:spacing w:before="0" w:after="0" w:line="240" w:lineRule="atLeast"/>
        <w:rPr>
          <w:rFonts w:cs="Arial"/>
          <w:sz w:val="20"/>
          <w:szCs w:val="20"/>
        </w:rPr>
      </w:pPr>
    </w:p>
    <w:p w14:paraId="410AABF8" w14:textId="77777777" w:rsidR="00B1437F" w:rsidRPr="001A27DD" w:rsidRDefault="00B1437F" w:rsidP="00CE6121">
      <w:pPr>
        <w:pStyle w:val="CoverpageTitle"/>
        <w:spacing w:before="0" w:after="0" w:line="240" w:lineRule="atLeast"/>
        <w:rPr>
          <w:rFonts w:cs="Arial"/>
          <w:szCs w:val="20"/>
        </w:rPr>
      </w:pPr>
      <w:r w:rsidRPr="001A27DD">
        <w:rPr>
          <w:rFonts w:cs="Arial"/>
          <w:szCs w:val="20"/>
        </w:rPr>
        <w:t>Printed Copies Are Uncontrolled</w:t>
      </w:r>
    </w:p>
    <w:p w14:paraId="5174161F" w14:textId="77777777" w:rsidR="00F76553" w:rsidRPr="00B1437F" w:rsidRDefault="00F76553" w:rsidP="00CE6121">
      <w:pPr>
        <w:spacing w:line="240" w:lineRule="atLeast"/>
        <w:rPr>
          <w:lang w:val="en-GB"/>
        </w:rPr>
      </w:pPr>
    </w:p>
    <w:p w14:paraId="0D02CB44" w14:textId="77777777" w:rsidR="00F76553" w:rsidRPr="004356EC" w:rsidRDefault="00F76553" w:rsidP="00CE6121">
      <w:pPr>
        <w:spacing w:line="240" w:lineRule="atLeast"/>
        <w:sectPr w:rsidR="00F76553" w:rsidRPr="004356EC" w:rsidSect="00D81576">
          <w:headerReference w:type="default" r:id="rId12"/>
          <w:footerReference w:type="default" r:id="rId13"/>
          <w:pgSz w:w="11907" w:h="16840" w:code="9"/>
          <w:pgMar w:top="1440" w:right="862" w:bottom="1440" w:left="862" w:header="567" w:footer="737" w:gutter="0"/>
          <w:cols w:space="720"/>
        </w:sectPr>
      </w:pPr>
    </w:p>
    <w:p w14:paraId="3F3CB8E9" w14:textId="77777777" w:rsidR="00B1437F" w:rsidRDefault="00B1437F" w:rsidP="00CE6121">
      <w:pPr>
        <w:spacing w:line="240" w:lineRule="atLeast"/>
      </w:pPr>
      <w:bookmarkStart w:id="1" w:name="_Hlk23967056"/>
      <w:bookmarkStart w:id="2" w:name="_Toc213483403"/>
    </w:p>
    <w:p w14:paraId="178E87E2" w14:textId="77777777" w:rsidR="00B1437F" w:rsidRDefault="00B1437F" w:rsidP="00CE6121">
      <w:pPr>
        <w:spacing w:line="240" w:lineRule="atLeast"/>
        <w:jc w:val="both"/>
        <w:rPr>
          <w:rFonts w:cs="Arial"/>
          <w:color w:val="000000"/>
        </w:rPr>
      </w:pPr>
    </w:p>
    <w:p w14:paraId="51FF9648" w14:textId="77777777" w:rsidR="00B1437F" w:rsidRDefault="00B1437F" w:rsidP="00CE6121">
      <w:pPr>
        <w:spacing w:line="240" w:lineRule="atLeast"/>
        <w:jc w:val="both"/>
        <w:rPr>
          <w:rFonts w:cs="Arial"/>
          <w:color w:val="000000"/>
        </w:rPr>
      </w:pPr>
    </w:p>
    <w:p w14:paraId="5535364D" w14:textId="77777777" w:rsidR="00B1437F" w:rsidRDefault="00B1437F" w:rsidP="00CE6121">
      <w:pPr>
        <w:spacing w:line="240" w:lineRule="atLeast"/>
        <w:jc w:val="both"/>
        <w:rPr>
          <w:rFonts w:cs="Arial"/>
          <w:color w:val="000000"/>
        </w:rPr>
      </w:pPr>
    </w:p>
    <w:p w14:paraId="75710242" w14:textId="77777777" w:rsidR="00B1437F" w:rsidRDefault="00B1437F" w:rsidP="00CE6121">
      <w:pPr>
        <w:spacing w:line="240" w:lineRule="atLeast"/>
        <w:jc w:val="both"/>
        <w:rPr>
          <w:rFonts w:cs="Arial"/>
          <w:color w:val="000000"/>
        </w:rPr>
      </w:pPr>
    </w:p>
    <w:p w14:paraId="0B709976" w14:textId="77777777" w:rsidR="00B1437F" w:rsidRDefault="00B1437F" w:rsidP="00CE6121">
      <w:pPr>
        <w:spacing w:line="240" w:lineRule="atLeast"/>
        <w:jc w:val="both"/>
        <w:rPr>
          <w:rFonts w:cs="Arial"/>
          <w:color w:val="000000"/>
        </w:rPr>
      </w:pPr>
    </w:p>
    <w:p w14:paraId="79BC0487" w14:textId="77777777" w:rsidR="00B1437F" w:rsidRDefault="00B1437F" w:rsidP="00CE6121">
      <w:pPr>
        <w:spacing w:line="240" w:lineRule="atLeast"/>
        <w:jc w:val="both"/>
        <w:rPr>
          <w:rFonts w:cs="Arial"/>
          <w:color w:val="000000"/>
        </w:rPr>
      </w:pPr>
    </w:p>
    <w:p w14:paraId="3D06A5E1" w14:textId="77777777" w:rsidR="00B1437F" w:rsidRDefault="00B1437F" w:rsidP="00CE6121">
      <w:pPr>
        <w:spacing w:line="240" w:lineRule="atLeast"/>
        <w:jc w:val="both"/>
        <w:rPr>
          <w:rFonts w:cs="Arial"/>
          <w:color w:val="000000"/>
        </w:rPr>
      </w:pPr>
    </w:p>
    <w:p w14:paraId="431685E0" w14:textId="77777777" w:rsidR="00B1437F" w:rsidRDefault="00B1437F" w:rsidP="00CE6121">
      <w:pPr>
        <w:spacing w:line="240" w:lineRule="atLeast"/>
        <w:jc w:val="both"/>
        <w:rPr>
          <w:rFonts w:cs="Arial"/>
          <w:color w:val="000000"/>
        </w:rPr>
      </w:pPr>
    </w:p>
    <w:p w14:paraId="521AB3BF" w14:textId="77777777" w:rsidR="00B1437F" w:rsidRDefault="00B1437F" w:rsidP="00CE6121">
      <w:pPr>
        <w:spacing w:line="240" w:lineRule="atLeast"/>
        <w:jc w:val="both"/>
        <w:rPr>
          <w:rFonts w:cs="Arial"/>
          <w:color w:val="000000"/>
        </w:rPr>
      </w:pPr>
    </w:p>
    <w:p w14:paraId="656E8A44" w14:textId="77777777" w:rsidR="00B1437F" w:rsidRDefault="00B1437F" w:rsidP="00CE6121">
      <w:pPr>
        <w:spacing w:line="240" w:lineRule="atLeast"/>
        <w:jc w:val="both"/>
        <w:rPr>
          <w:rFonts w:cs="Arial"/>
          <w:color w:val="000000"/>
        </w:rPr>
      </w:pPr>
    </w:p>
    <w:p w14:paraId="5CBB3169" w14:textId="77777777" w:rsidR="00B1437F" w:rsidRDefault="00B1437F" w:rsidP="00CE6121">
      <w:pPr>
        <w:spacing w:line="240" w:lineRule="atLeast"/>
        <w:jc w:val="both"/>
        <w:rPr>
          <w:rFonts w:cs="Arial"/>
          <w:color w:val="000000"/>
        </w:rPr>
      </w:pPr>
    </w:p>
    <w:p w14:paraId="146379C4" w14:textId="77777777" w:rsidR="00B1437F" w:rsidRDefault="00B1437F" w:rsidP="00CE6121">
      <w:pPr>
        <w:spacing w:line="240" w:lineRule="atLeast"/>
        <w:jc w:val="both"/>
        <w:rPr>
          <w:rFonts w:cs="Arial"/>
          <w:color w:val="000000"/>
        </w:rPr>
      </w:pPr>
    </w:p>
    <w:p w14:paraId="474307E7" w14:textId="77777777" w:rsidR="00B1437F" w:rsidRDefault="00B1437F" w:rsidP="00CE6121">
      <w:pPr>
        <w:spacing w:line="240" w:lineRule="atLeast"/>
        <w:jc w:val="both"/>
        <w:rPr>
          <w:rFonts w:cs="Arial"/>
          <w:color w:val="000000"/>
        </w:rPr>
      </w:pPr>
    </w:p>
    <w:p w14:paraId="71930F7E" w14:textId="77777777" w:rsidR="00B1437F" w:rsidRDefault="00B1437F" w:rsidP="00CE6121">
      <w:pPr>
        <w:spacing w:line="240" w:lineRule="atLeast"/>
        <w:jc w:val="both"/>
        <w:rPr>
          <w:rFonts w:cs="Arial"/>
          <w:color w:val="000000"/>
        </w:rPr>
      </w:pPr>
    </w:p>
    <w:p w14:paraId="31C6482A" w14:textId="77777777" w:rsidR="00B1437F" w:rsidRDefault="00B1437F" w:rsidP="00CE6121">
      <w:pPr>
        <w:spacing w:line="240" w:lineRule="atLeast"/>
        <w:jc w:val="both"/>
        <w:rPr>
          <w:rFonts w:cs="Arial"/>
          <w:color w:val="000000"/>
        </w:rPr>
      </w:pPr>
    </w:p>
    <w:p w14:paraId="1ECB429C" w14:textId="77777777" w:rsidR="00B1437F" w:rsidRDefault="00B1437F" w:rsidP="00CE6121">
      <w:pPr>
        <w:spacing w:line="240" w:lineRule="atLeast"/>
        <w:jc w:val="both"/>
        <w:rPr>
          <w:rFonts w:cs="Arial"/>
          <w:color w:val="000000"/>
        </w:rPr>
      </w:pPr>
    </w:p>
    <w:p w14:paraId="76C71BDB" w14:textId="77777777" w:rsidR="00B1437F" w:rsidRPr="009478C8" w:rsidRDefault="00B1437F" w:rsidP="00CE6121">
      <w:pPr>
        <w:spacing w:line="240" w:lineRule="atLeast"/>
        <w:jc w:val="both"/>
        <w:rPr>
          <w:rFonts w:cs="Arial"/>
          <w:color w:val="000000"/>
        </w:rPr>
      </w:pPr>
    </w:p>
    <w:p w14:paraId="4F84A1CF" w14:textId="77777777" w:rsidR="00B1437F" w:rsidRPr="0075468B" w:rsidRDefault="00B1437F" w:rsidP="00CE6121">
      <w:pPr>
        <w:shd w:val="clear" w:color="auto" w:fill="FABF8F" w:themeFill="accent6" w:themeFillTint="99"/>
        <w:spacing w:line="240" w:lineRule="atLeast"/>
        <w:jc w:val="center"/>
        <w:rPr>
          <w:rStyle w:val="SubtleEmphasis"/>
          <w:b/>
          <w:i w:val="0"/>
          <w:color w:val="000000" w:themeColor="text1"/>
          <w:sz w:val="24"/>
        </w:rPr>
      </w:pPr>
      <w:r w:rsidRPr="0075468B">
        <w:rPr>
          <w:rStyle w:val="SubtleEmphasis"/>
          <w:b/>
          <w:color w:val="000000" w:themeColor="text1"/>
          <w:sz w:val="24"/>
        </w:rPr>
        <w:t>Important Note</w:t>
      </w:r>
    </w:p>
    <w:p w14:paraId="2E4068C7" w14:textId="77777777" w:rsidR="00B1437F" w:rsidRPr="0075468B" w:rsidRDefault="00B1437F" w:rsidP="00CE6121">
      <w:pPr>
        <w:shd w:val="clear" w:color="auto" w:fill="FABF8F" w:themeFill="accent6" w:themeFillTint="99"/>
        <w:spacing w:line="240" w:lineRule="atLeast"/>
        <w:rPr>
          <w:rStyle w:val="SubtleEmphasis"/>
          <w:i w:val="0"/>
          <w:color w:val="000000" w:themeColor="text1"/>
        </w:rPr>
      </w:pPr>
    </w:p>
    <w:p w14:paraId="78006751" w14:textId="4A0C8562" w:rsidR="00B1437F" w:rsidRPr="0075468B" w:rsidRDefault="00B1437F" w:rsidP="00CE6121">
      <w:pPr>
        <w:shd w:val="clear" w:color="auto" w:fill="FABF8F" w:themeFill="accent6" w:themeFillTint="99"/>
        <w:spacing w:line="240" w:lineRule="atLeast"/>
        <w:jc w:val="both"/>
        <w:rPr>
          <w:rStyle w:val="SubtleEmphasis"/>
          <w:i w:val="0"/>
          <w:color w:val="000000" w:themeColor="text1"/>
        </w:rPr>
      </w:pPr>
      <w:r w:rsidRPr="0075468B">
        <w:rPr>
          <w:rStyle w:val="SubtleEmphasis"/>
          <w:color w:val="000000" w:themeColor="text1"/>
        </w:rPr>
        <w:t xml:space="preserve">You need to use the RE specification macros provided by the “RE_SpecificationMacroTemplate.dotm” (refer to “Utilities” on </w:t>
      </w:r>
      <w:hyperlink r:id="rId14" w:history="1">
        <w:r w:rsidRPr="0075468B">
          <w:rPr>
            <w:rStyle w:val="Hyperlink"/>
          </w:rPr>
          <w:t>page “Specification Templates” in the RE Wiki</w:t>
        </w:r>
      </w:hyperlink>
      <w:r w:rsidRPr="0075468B">
        <w:rPr>
          <w:rStyle w:val="SubtleEmphasis"/>
          <w:color w:val="000000" w:themeColor="text1"/>
        </w:rPr>
        <w:t xml:space="preserve">) to allow seamless VSEM import of the specification content. </w:t>
      </w:r>
      <w:r w:rsidRPr="0075468B">
        <w:rPr>
          <w:rStyle w:val="SubtleEmphasis"/>
          <w:b/>
          <w:color w:val="000000" w:themeColor="text1"/>
          <w:u w:val="single"/>
        </w:rPr>
        <w:t>Use only these RE specification macros to create requirements</w:t>
      </w:r>
      <w:r w:rsidRPr="0075468B">
        <w:rPr>
          <w:rStyle w:val="SubtleEmphasis"/>
          <w:color w:val="000000" w:themeColor="text1"/>
        </w:rPr>
        <w:t xml:space="preserve"> in this specification. Refer to</w:t>
      </w:r>
      <w:r w:rsidRPr="0075468B">
        <w:rPr>
          <w:rStyle w:val="SubtleEmphasis"/>
        </w:rPr>
        <w:t xml:space="preserve"> </w:t>
      </w:r>
      <w:r w:rsidRPr="0075468B">
        <w:rPr>
          <w:rStyle w:val="SubtleEmphasis"/>
          <w:color w:val="0000FF"/>
        </w:rPr>
        <w:t>“</w:t>
      </w:r>
      <w:hyperlink r:id="rId15" w:history="1">
        <w:r w:rsidRPr="0075468B">
          <w:rPr>
            <w:rStyle w:val="SubtleEmphasis"/>
            <w:color w:val="0000FF"/>
          </w:rPr>
          <w:t>How to use the Specification Templates</w:t>
        </w:r>
      </w:hyperlink>
      <w:r w:rsidRPr="0075468B">
        <w:rPr>
          <w:rStyle w:val="SubtleEmphasis"/>
          <w:color w:val="0000FF"/>
        </w:rPr>
        <w:t xml:space="preserve">” </w:t>
      </w:r>
      <w:r w:rsidRPr="0075468B">
        <w:rPr>
          <w:rStyle w:val="SubtleEmphasis"/>
          <w:color w:val="000000" w:themeColor="text1"/>
        </w:rPr>
        <w:t>on how to enable and use the macros and the requirements templates in this specification.</w:t>
      </w:r>
    </w:p>
    <w:p w14:paraId="42888423" w14:textId="77777777" w:rsidR="003A3CDA" w:rsidRDefault="003A3CDA" w:rsidP="00CE6121">
      <w:pPr>
        <w:pStyle w:val="Heading1"/>
        <w:numPr>
          <w:ilvl w:val="0"/>
          <w:numId w:val="0"/>
        </w:numPr>
        <w:spacing w:line="240" w:lineRule="atLeast"/>
      </w:pPr>
      <w:bookmarkStart w:id="3" w:name="_Toc89266940"/>
      <w:bookmarkEnd w:id="1"/>
      <w:r w:rsidRPr="005222D9">
        <w:lastRenderedPageBreak/>
        <w:t>Content</w:t>
      </w:r>
      <w:bookmarkEnd w:id="2"/>
      <w:r w:rsidR="007841D0">
        <w:t>s</w:t>
      </w:r>
      <w:bookmarkEnd w:id="3"/>
    </w:p>
    <w:p w14:paraId="0A421A58" w14:textId="77777777" w:rsidR="003D1C3C" w:rsidRPr="003D1C3C" w:rsidRDefault="003D1C3C" w:rsidP="00CE6121">
      <w:pPr>
        <w:spacing w:line="240" w:lineRule="atLeast"/>
      </w:pPr>
    </w:p>
    <w:p w14:paraId="17E97CB8" w14:textId="031E1E3B" w:rsidR="00937051" w:rsidRDefault="00E56FFE">
      <w:pPr>
        <w:pStyle w:val="TOC1"/>
        <w:tabs>
          <w:tab w:val="right" w:leader="dot" w:pos="10173"/>
        </w:tabs>
        <w:rPr>
          <w:rFonts w:asciiTheme="minorHAnsi" w:eastAsiaTheme="minorEastAsia" w:hAnsiTheme="minorHAnsi" w:cstheme="minorBidi"/>
          <w:noProof/>
          <w:sz w:val="22"/>
          <w:szCs w:val="22"/>
          <w:lang w:val="pt-BR" w:eastAsia="pt-BR"/>
        </w:rPr>
      </w:pPr>
      <w:r>
        <w:fldChar w:fldCharType="begin"/>
      </w:r>
      <w:r>
        <w:instrText xml:space="preserve"> TOC \o "1-3" \h \z \u </w:instrText>
      </w:r>
      <w:r>
        <w:fldChar w:fldCharType="separate"/>
      </w:r>
      <w:hyperlink w:anchor="_Toc89266940" w:history="1">
        <w:r w:rsidR="00937051" w:rsidRPr="005624AF">
          <w:rPr>
            <w:rStyle w:val="Hyperlink"/>
            <w:noProof/>
          </w:rPr>
          <w:t>Contents</w:t>
        </w:r>
        <w:r w:rsidR="00937051">
          <w:rPr>
            <w:noProof/>
            <w:webHidden/>
          </w:rPr>
          <w:tab/>
        </w:r>
        <w:r w:rsidR="00937051">
          <w:rPr>
            <w:noProof/>
            <w:webHidden/>
          </w:rPr>
          <w:fldChar w:fldCharType="begin"/>
        </w:r>
        <w:r w:rsidR="00937051">
          <w:rPr>
            <w:noProof/>
            <w:webHidden/>
          </w:rPr>
          <w:instrText xml:space="preserve"> PAGEREF _Toc89266940 \h </w:instrText>
        </w:r>
        <w:r w:rsidR="00937051">
          <w:rPr>
            <w:noProof/>
            <w:webHidden/>
          </w:rPr>
        </w:r>
        <w:r w:rsidR="00937051">
          <w:rPr>
            <w:noProof/>
            <w:webHidden/>
          </w:rPr>
          <w:fldChar w:fldCharType="separate"/>
        </w:r>
        <w:r w:rsidR="00014CA1">
          <w:rPr>
            <w:noProof/>
            <w:webHidden/>
          </w:rPr>
          <w:t>3</w:t>
        </w:r>
        <w:r w:rsidR="00937051">
          <w:rPr>
            <w:noProof/>
            <w:webHidden/>
          </w:rPr>
          <w:fldChar w:fldCharType="end"/>
        </w:r>
      </w:hyperlink>
    </w:p>
    <w:p w14:paraId="7362511E" w14:textId="64C974E1" w:rsidR="00937051" w:rsidRDefault="00141455">
      <w:pPr>
        <w:pStyle w:val="TOC1"/>
        <w:tabs>
          <w:tab w:val="left" w:pos="400"/>
          <w:tab w:val="right" w:leader="dot" w:pos="10173"/>
        </w:tabs>
        <w:rPr>
          <w:rFonts w:asciiTheme="minorHAnsi" w:eastAsiaTheme="minorEastAsia" w:hAnsiTheme="minorHAnsi" w:cstheme="minorBidi"/>
          <w:noProof/>
          <w:sz w:val="22"/>
          <w:szCs w:val="22"/>
          <w:lang w:val="pt-BR" w:eastAsia="pt-BR"/>
        </w:rPr>
      </w:pPr>
      <w:hyperlink w:anchor="_Toc89266941" w:history="1">
        <w:r w:rsidR="00937051" w:rsidRPr="005624AF">
          <w:rPr>
            <w:rStyle w:val="Hyperlink"/>
            <w:noProof/>
          </w:rPr>
          <w:t>1</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Introduction</w:t>
        </w:r>
        <w:r w:rsidR="00937051">
          <w:rPr>
            <w:noProof/>
            <w:webHidden/>
          </w:rPr>
          <w:tab/>
        </w:r>
        <w:r w:rsidR="00937051">
          <w:rPr>
            <w:noProof/>
            <w:webHidden/>
          </w:rPr>
          <w:fldChar w:fldCharType="begin"/>
        </w:r>
        <w:r w:rsidR="00937051">
          <w:rPr>
            <w:noProof/>
            <w:webHidden/>
          </w:rPr>
          <w:instrText xml:space="preserve"> PAGEREF _Toc89266941 \h </w:instrText>
        </w:r>
        <w:r w:rsidR="00937051">
          <w:rPr>
            <w:noProof/>
            <w:webHidden/>
          </w:rPr>
        </w:r>
        <w:r w:rsidR="00937051">
          <w:rPr>
            <w:noProof/>
            <w:webHidden/>
          </w:rPr>
          <w:fldChar w:fldCharType="separate"/>
        </w:r>
        <w:r w:rsidR="00014CA1">
          <w:rPr>
            <w:noProof/>
            <w:webHidden/>
          </w:rPr>
          <w:t>5</w:t>
        </w:r>
        <w:r w:rsidR="00937051">
          <w:rPr>
            <w:noProof/>
            <w:webHidden/>
          </w:rPr>
          <w:fldChar w:fldCharType="end"/>
        </w:r>
      </w:hyperlink>
    </w:p>
    <w:p w14:paraId="1DCEE788" w14:textId="5068FDA6" w:rsidR="00937051" w:rsidRDefault="00141455">
      <w:pPr>
        <w:pStyle w:val="TOC2"/>
        <w:tabs>
          <w:tab w:val="left" w:pos="800"/>
          <w:tab w:val="right" w:leader="dot" w:pos="10173"/>
        </w:tabs>
        <w:rPr>
          <w:rFonts w:asciiTheme="minorHAnsi" w:eastAsiaTheme="minorEastAsia" w:hAnsiTheme="minorHAnsi" w:cstheme="minorBidi"/>
          <w:noProof/>
          <w:sz w:val="22"/>
          <w:szCs w:val="22"/>
          <w:lang w:val="pt-BR" w:eastAsia="pt-BR"/>
        </w:rPr>
      </w:pPr>
      <w:hyperlink w:anchor="_Toc89266942" w:history="1">
        <w:r w:rsidR="00937051" w:rsidRPr="005624AF">
          <w:rPr>
            <w:rStyle w:val="Hyperlink"/>
            <w:noProof/>
          </w:rPr>
          <w:t>1.1</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Document Purpose</w:t>
        </w:r>
        <w:r w:rsidR="00937051">
          <w:rPr>
            <w:noProof/>
            <w:webHidden/>
          </w:rPr>
          <w:tab/>
        </w:r>
        <w:r w:rsidR="00937051">
          <w:rPr>
            <w:noProof/>
            <w:webHidden/>
          </w:rPr>
          <w:fldChar w:fldCharType="begin"/>
        </w:r>
        <w:r w:rsidR="00937051">
          <w:rPr>
            <w:noProof/>
            <w:webHidden/>
          </w:rPr>
          <w:instrText xml:space="preserve"> PAGEREF _Toc89266942 \h </w:instrText>
        </w:r>
        <w:r w:rsidR="00937051">
          <w:rPr>
            <w:noProof/>
            <w:webHidden/>
          </w:rPr>
        </w:r>
        <w:r w:rsidR="00937051">
          <w:rPr>
            <w:noProof/>
            <w:webHidden/>
          </w:rPr>
          <w:fldChar w:fldCharType="separate"/>
        </w:r>
        <w:r w:rsidR="00014CA1">
          <w:rPr>
            <w:noProof/>
            <w:webHidden/>
          </w:rPr>
          <w:t>5</w:t>
        </w:r>
        <w:r w:rsidR="00937051">
          <w:rPr>
            <w:noProof/>
            <w:webHidden/>
          </w:rPr>
          <w:fldChar w:fldCharType="end"/>
        </w:r>
      </w:hyperlink>
    </w:p>
    <w:p w14:paraId="25951B28" w14:textId="7A21AE08" w:rsidR="00937051" w:rsidRDefault="00141455">
      <w:pPr>
        <w:pStyle w:val="TOC2"/>
        <w:tabs>
          <w:tab w:val="left" w:pos="800"/>
          <w:tab w:val="right" w:leader="dot" w:pos="10173"/>
        </w:tabs>
        <w:rPr>
          <w:rFonts w:asciiTheme="minorHAnsi" w:eastAsiaTheme="minorEastAsia" w:hAnsiTheme="minorHAnsi" w:cstheme="minorBidi"/>
          <w:noProof/>
          <w:sz w:val="22"/>
          <w:szCs w:val="22"/>
          <w:lang w:val="pt-BR" w:eastAsia="pt-BR"/>
        </w:rPr>
      </w:pPr>
      <w:hyperlink w:anchor="_Toc89266943" w:history="1">
        <w:r w:rsidR="00937051" w:rsidRPr="005624AF">
          <w:rPr>
            <w:rStyle w:val="Hyperlink"/>
            <w:noProof/>
          </w:rPr>
          <w:t>1.2</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Document Scope</w:t>
        </w:r>
        <w:r w:rsidR="00937051">
          <w:rPr>
            <w:noProof/>
            <w:webHidden/>
          </w:rPr>
          <w:tab/>
        </w:r>
        <w:r w:rsidR="00937051">
          <w:rPr>
            <w:noProof/>
            <w:webHidden/>
          </w:rPr>
          <w:fldChar w:fldCharType="begin"/>
        </w:r>
        <w:r w:rsidR="00937051">
          <w:rPr>
            <w:noProof/>
            <w:webHidden/>
          </w:rPr>
          <w:instrText xml:space="preserve"> PAGEREF _Toc89266943 \h </w:instrText>
        </w:r>
        <w:r w:rsidR="00937051">
          <w:rPr>
            <w:noProof/>
            <w:webHidden/>
          </w:rPr>
        </w:r>
        <w:r w:rsidR="00937051">
          <w:rPr>
            <w:noProof/>
            <w:webHidden/>
          </w:rPr>
          <w:fldChar w:fldCharType="separate"/>
        </w:r>
        <w:r w:rsidR="00014CA1">
          <w:rPr>
            <w:noProof/>
            <w:webHidden/>
          </w:rPr>
          <w:t>5</w:t>
        </w:r>
        <w:r w:rsidR="00937051">
          <w:rPr>
            <w:noProof/>
            <w:webHidden/>
          </w:rPr>
          <w:fldChar w:fldCharType="end"/>
        </w:r>
      </w:hyperlink>
    </w:p>
    <w:p w14:paraId="643FA3B2" w14:textId="1E5A0CDB" w:rsidR="00937051" w:rsidRDefault="00141455">
      <w:pPr>
        <w:pStyle w:val="TOC2"/>
        <w:tabs>
          <w:tab w:val="left" w:pos="800"/>
          <w:tab w:val="right" w:leader="dot" w:pos="10173"/>
        </w:tabs>
        <w:rPr>
          <w:rFonts w:asciiTheme="minorHAnsi" w:eastAsiaTheme="minorEastAsia" w:hAnsiTheme="minorHAnsi" w:cstheme="minorBidi"/>
          <w:noProof/>
          <w:sz w:val="22"/>
          <w:szCs w:val="22"/>
          <w:lang w:val="pt-BR" w:eastAsia="pt-BR"/>
        </w:rPr>
      </w:pPr>
      <w:hyperlink w:anchor="_Toc89266944" w:history="1">
        <w:r w:rsidR="00937051" w:rsidRPr="005624AF">
          <w:rPr>
            <w:rStyle w:val="Hyperlink"/>
            <w:noProof/>
          </w:rPr>
          <w:t>1.3</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Document Audience</w:t>
        </w:r>
        <w:r w:rsidR="00937051">
          <w:rPr>
            <w:noProof/>
            <w:webHidden/>
          </w:rPr>
          <w:tab/>
        </w:r>
        <w:r w:rsidR="00937051">
          <w:rPr>
            <w:noProof/>
            <w:webHidden/>
          </w:rPr>
          <w:fldChar w:fldCharType="begin"/>
        </w:r>
        <w:r w:rsidR="00937051">
          <w:rPr>
            <w:noProof/>
            <w:webHidden/>
          </w:rPr>
          <w:instrText xml:space="preserve"> PAGEREF _Toc89266944 \h </w:instrText>
        </w:r>
        <w:r w:rsidR="00937051">
          <w:rPr>
            <w:noProof/>
            <w:webHidden/>
          </w:rPr>
        </w:r>
        <w:r w:rsidR="00937051">
          <w:rPr>
            <w:noProof/>
            <w:webHidden/>
          </w:rPr>
          <w:fldChar w:fldCharType="separate"/>
        </w:r>
        <w:r w:rsidR="00014CA1">
          <w:rPr>
            <w:noProof/>
            <w:webHidden/>
          </w:rPr>
          <w:t>5</w:t>
        </w:r>
        <w:r w:rsidR="00937051">
          <w:rPr>
            <w:noProof/>
            <w:webHidden/>
          </w:rPr>
          <w:fldChar w:fldCharType="end"/>
        </w:r>
      </w:hyperlink>
    </w:p>
    <w:p w14:paraId="7877DF84" w14:textId="01BC52BC"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45" w:history="1">
        <w:r w:rsidR="00937051" w:rsidRPr="005624AF">
          <w:rPr>
            <w:rStyle w:val="Hyperlink"/>
            <w:noProof/>
          </w:rPr>
          <w:t>1.3.1</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Stakeholder List</w:t>
        </w:r>
        <w:r w:rsidR="00937051">
          <w:rPr>
            <w:noProof/>
            <w:webHidden/>
          </w:rPr>
          <w:tab/>
        </w:r>
        <w:r w:rsidR="00937051">
          <w:rPr>
            <w:noProof/>
            <w:webHidden/>
          </w:rPr>
          <w:fldChar w:fldCharType="begin"/>
        </w:r>
        <w:r w:rsidR="00937051">
          <w:rPr>
            <w:noProof/>
            <w:webHidden/>
          </w:rPr>
          <w:instrText xml:space="preserve"> PAGEREF _Toc89266945 \h </w:instrText>
        </w:r>
        <w:r w:rsidR="00937051">
          <w:rPr>
            <w:noProof/>
            <w:webHidden/>
          </w:rPr>
        </w:r>
        <w:r w:rsidR="00937051">
          <w:rPr>
            <w:noProof/>
            <w:webHidden/>
          </w:rPr>
          <w:fldChar w:fldCharType="separate"/>
        </w:r>
        <w:r w:rsidR="00014CA1">
          <w:rPr>
            <w:noProof/>
            <w:webHidden/>
          </w:rPr>
          <w:t>5</w:t>
        </w:r>
        <w:r w:rsidR="00937051">
          <w:rPr>
            <w:noProof/>
            <w:webHidden/>
          </w:rPr>
          <w:fldChar w:fldCharType="end"/>
        </w:r>
      </w:hyperlink>
    </w:p>
    <w:p w14:paraId="29C6D4D3" w14:textId="1FABC9C7" w:rsidR="00937051" w:rsidRDefault="00141455">
      <w:pPr>
        <w:pStyle w:val="TOC2"/>
        <w:tabs>
          <w:tab w:val="left" w:pos="800"/>
          <w:tab w:val="right" w:leader="dot" w:pos="10173"/>
        </w:tabs>
        <w:rPr>
          <w:rFonts w:asciiTheme="minorHAnsi" w:eastAsiaTheme="minorEastAsia" w:hAnsiTheme="minorHAnsi" w:cstheme="minorBidi"/>
          <w:noProof/>
          <w:sz w:val="22"/>
          <w:szCs w:val="22"/>
          <w:lang w:val="pt-BR" w:eastAsia="pt-BR"/>
        </w:rPr>
      </w:pPr>
      <w:hyperlink w:anchor="_Toc89266946" w:history="1">
        <w:r w:rsidR="00937051" w:rsidRPr="005624AF">
          <w:rPr>
            <w:rStyle w:val="Hyperlink"/>
            <w:noProof/>
          </w:rPr>
          <w:t>1.4</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Document Organization</w:t>
        </w:r>
        <w:r w:rsidR="00937051">
          <w:rPr>
            <w:noProof/>
            <w:webHidden/>
          </w:rPr>
          <w:tab/>
        </w:r>
        <w:r w:rsidR="00937051">
          <w:rPr>
            <w:noProof/>
            <w:webHidden/>
          </w:rPr>
          <w:fldChar w:fldCharType="begin"/>
        </w:r>
        <w:r w:rsidR="00937051">
          <w:rPr>
            <w:noProof/>
            <w:webHidden/>
          </w:rPr>
          <w:instrText xml:space="preserve"> PAGEREF _Toc89266946 \h </w:instrText>
        </w:r>
        <w:r w:rsidR="00937051">
          <w:rPr>
            <w:noProof/>
            <w:webHidden/>
          </w:rPr>
        </w:r>
        <w:r w:rsidR="00937051">
          <w:rPr>
            <w:noProof/>
            <w:webHidden/>
          </w:rPr>
          <w:fldChar w:fldCharType="separate"/>
        </w:r>
        <w:r w:rsidR="00014CA1">
          <w:rPr>
            <w:noProof/>
            <w:webHidden/>
          </w:rPr>
          <w:t>5</w:t>
        </w:r>
        <w:r w:rsidR="00937051">
          <w:rPr>
            <w:noProof/>
            <w:webHidden/>
          </w:rPr>
          <w:fldChar w:fldCharType="end"/>
        </w:r>
      </w:hyperlink>
    </w:p>
    <w:p w14:paraId="4BDF5E85" w14:textId="7169DBB1"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47" w:history="1">
        <w:r w:rsidR="00937051" w:rsidRPr="005624AF">
          <w:rPr>
            <w:rStyle w:val="Hyperlink"/>
            <w:noProof/>
          </w:rPr>
          <w:t>1.4.1</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Document Context</w:t>
        </w:r>
        <w:r w:rsidR="00937051">
          <w:rPr>
            <w:noProof/>
            <w:webHidden/>
          </w:rPr>
          <w:tab/>
        </w:r>
        <w:r w:rsidR="00937051">
          <w:rPr>
            <w:noProof/>
            <w:webHidden/>
          </w:rPr>
          <w:fldChar w:fldCharType="begin"/>
        </w:r>
        <w:r w:rsidR="00937051">
          <w:rPr>
            <w:noProof/>
            <w:webHidden/>
          </w:rPr>
          <w:instrText xml:space="preserve"> PAGEREF _Toc89266947 \h </w:instrText>
        </w:r>
        <w:r w:rsidR="00937051">
          <w:rPr>
            <w:noProof/>
            <w:webHidden/>
          </w:rPr>
        </w:r>
        <w:r w:rsidR="00937051">
          <w:rPr>
            <w:noProof/>
            <w:webHidden/>
          </w:rPr>
          <w:fldChar w:fldCharType="separate"/>
        </w:r>
        <w:r w:rsidR="00014CA1">
          <w:rPr>
            <w:noProof/>
            <w:webHidden/>
          </w:rPr>
          <w:t>5</w:t>
        </w:r>
        <w:r w:rsidR="00937051">
          <w:rPr>
            <w:noProof/>
            <w:webHidden/>
          </w:rPr>
          <w:fldChar w:fldCharType="end"/>
        </w:r>
      </w:hyperlink>
    </w:p>
    <w:p w14:paraId="5339F32D" w14:textId="6E56E5BE"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48" w:history="1">
        <w:r w:rsidR="00937051" w:rsidRPr="005624AF">
          <w:rPr>
            <w:rStyle w:val="Hyperlink"/>
            <w:noProof/>
          </w:rPr>
          <w:t>1.4.2</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Document Structure</w:t>
        </w:r>
        <w:r w:rsidR="00937051">
          <w:rPr>
            <w:noProof/>
            <w:webHidden/>
          </w:rPr>
          <w:tab/>
        </w:r>
        <w:r w:rsidR="00937051">
          <w:rPr>
            <w:noProof/>
            <w:webHidden/>
          </w:rPr>
          <w:fldChar w:fldCharType="begin"/>
        </w:r>
        <w:r w:rsidR="00937051">
          <w:rPr>
            <w:noProof/>
            <w:webHidden/>
          </w:rPr>
          <w:instrText xml:space="preserve"> PAGEREF _Toc89266948 \h </w:instrText>
        </w:r>
        <w:r w:rsidR="00937051">
          <w:rPr>
            <w:noProof/>
            <w:webHidden/>
          </w:rPr>
        </w:r>
        <w:r w:rsidR="00937051">
          <w:rPr>
            <w:noProof/>
            <w:webHidden/>
          </w:rPr>
          <w:fldChar w:fldCharType="separate"/>
        </w:r>
        <w:r w:rsidR="00014CA1">
          <w:rPr>
            <w:noProof/>
            <w:webHidden/>
          </w:rPr>
          <w:t>6</w:t>
        </w:r>
        <w:r w:rsidR="00937051">
          <w:rPr>
            <w:noProof/>
            <w:webHidden/>
          </w:rPr>
          <w:fldChar w:fldCharType="end"/>
        </w:r>
      </w:hyperlink>
    </w:p>
    <w:p w14:paraId="7132DD89" w14:textId="43E8F618" w:rsidR="00937051" w:rsidRDefault="00141455">
      <w:pPr>
        <w:pStyle w:val="TOC2"/>
        <w:tabs>
          <w:tab w:val="left" w:pos="800"/>
          <w:tab w:val="right" w:leader="dot" w:pos="10173"/>
        </w:tabs>
        <w:rPr>
          <w:rFonts w:asciiTheme="minorHAnsi" w:eastAsiaTheme="minorEastAsia" w:hAnsiTheme="minorHAnsi" w:cstheme="minorBidi"/>
          <w:noProof/>
          <w:sz w:val="22"/>
          <w:szCs w:val="22"/>
          <w:lang w:val="pt-BR" w:eastAsia="pt-BR"/>
        </w:rPr>
      </w:pPr>
      <w:hyperlink w:anchor="_Toc89266949" w:history="1">
        <w:r w:rsidR="00937051" w:rsidRPr="005624AF">
          <w:rPr>
            <w:rStyle w:val="Hyperlink"/>
            <w:noProof/>
          </w:rPr>
          <w:t>1.5</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Document Conventions</w:t>
        </w:r>
        <w:r w:rsidR="00937051">
          <w:rPr>
            <w:noProof/>
            <w:webHidden/>
          </w:rPr>
          <w:tab/>
        </w:r>
        <w:r w:rsidR="00937051">
          <w:rPr>
            <w:noProof/>
            <w:webHidden/>
          </w:rPr>
          <w:fldChar w:fldCharType="begin"/>
        </w:r>
        <w:r w:rsidR="00937051">
          <w:rPr>
            <w:noProof/>
            <w:webHidden/>
          </w:rPr>
          <w:instrText xml:space="preserve"> PAGEREF _Toc89266949 \h </w:instrText>
        </w:r>
        <w:r w:rsidR="00937051">
          <w:rPr>
            <w:noProof/>
            <w:webHidden/>
          </w:rPr>
        </w:r>
        <w:r w:rsidR="00937051">
          <w:rPr>
            <w:noProof/>
            <w:webHidden/>
          </w:rPr>
          <w:fldChar w:fldCharType="separate"/>
        </w:r>
        <w:r w:rsidR="00014CA1">
          <w:rPr>
            <w:noProof/>
            <w:webHidden/>
          </w:rPr>
          <w:t>6</w:t>
        </w:r>
        <w:r w:rsidR="00937051">
          <w:rPr>
            <w:noProof/>
            <w:webHidden/>
          </w:rPr>
          <w:fldChar w:fldCharType="end"/>
        </w:r>
      </w:hyperlink>
    </w:p>
    <w:p w14:paraId="4769C8F4" w14:textId="387B078C"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50" w:history="1">
        <w:r w:rsidR="00937051" w:rsidRPr="005624AF">
          <w:rPr>
            <w:rStyle w:val="Hyperlink"/>
            <w:noProof/>
            <w:lang w:val="en-GB"/>
          </w:rPr>
          <w:t>1.5.1</w:t>
        </w:r>
        <w:r w:rsidR="00937051">
          <w:rPr>
            <w:rFonts w:asciiTheme="minorHAnsi" w:eastAsiaTheme="minorEastAsia" w:hAnsiTheme="minorHAnsi" w:cstheme="minorBidi"/>
            <w:noProof/>
            <w:sz w:val="22"/>
            <w:szCs w:val="22"/>
            <w:lang w:val="pt-BR" w:eastAsia="pt-BR"/>
          </w:rPr>
          <w:tab/>
        </w:r>
        <w:r w:rsidR="00937051" w:rsidRPr="005624AF">
          <w:rPr>
            <w:rStyle w:val="Hyperlink"/>
            <w:noProof/>
            <w:lang w:val="en-GB"/>
          </w:rPr>
          <w:t>Requirements Templates</w:t>
        </w:r>
        <w:r w:rsidR="00937051">
          <w:rPr>
            <w:noProof/>
            <w:webHidden/>
          </w:rPr>
          <w:tab/>
        </w:r>
        <w:r w:rsidR="00937051">
          <w:rPr>
            <w:noProof/>
            <w:webHidden/>
          </w:rPr>
          <w:fldChar w:fldCharType="begin"/>
        </w:r>
        <w:r w:rsidR="00937051">
          <w:rPr>
            <w:noProof/>
            <w:webHidden/>
          </w:rPr>
          <w:instrText xml:space="preserve"> PAGEREF _Toc89266950 \h </w:instrText>
        </w:r>
        <w:r w:rsidR="00937051">
          <w:rPr>
            <w:noProof/>
            <w:webHidden/>
          </w:rPr>
        </w:r>
        <w:r w:rsidR="00937051">
          <w:rPr>
            <w:noProof/>
            <w:webHidden/>
          </w:rPr>
          <w:fldChar w:fldCharType="separate"/>
        </w:r>
        <w:r w:rsidR="00014CA1">
          <w:rPr>
            <w:noProof/>
            <w:webHidden/>
          </w:rPr>
          <w:t>6</w:t>
        </w:r>
        <w:r w:rsidR="00937051">
          <w:rPr>
            <w:noProof/>
            <w:webHidden/>
          </w:rPr>
          <w:fldChar w:fldCharType="end"/>
        </w:r>
      </w:hyperlink>
    </w:p>
    <w:p w14:paraId="404F1FF8" w14:textId="60E110E1" w:rsidR="00937051" w:rsidRDefault="00141455">
      <w:pPr>
        <w:pStyle w:val="TOC2"/>
        <w:tabs>
          <w:tab w:val="left" w:pos="800"/>
          <w:tab w:val="right" w:leader="dot" w:pos="10173"/>
        </w:tabs>
        <w:rPr>
          <w:rFonts w:asciiTheme="minorHAnsi" w:eastAsiaTheme="minorEastAsia" w:hAnsiTheme="minorHAnsi" w:cstheme="minorBidi"/>
          <w:noProof/>
          <w:sz w:val="22"/>
          <w:szCs w:val="22"/>
          <w:lang w:val="pt-BR" w:eastAsia="pt-BR"/>
        </w:rPr>
      </w:pPr>
      <w:hyperlink w:anchor="_Toc89266951" w:history="1">
        <w:r w:rsidR="00937051" w:rsidRPr="005624AF">
          <w:rPr>
            <w:rStyle w:val="Hyperlink"/>
            <w:noProof/>
          </w:rPr>
          <w:t>1.6</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References</w:t>
        </w:r>
        <w:r w:rsidR="00937051">
          <w:rPr>
            <w:noProof/>
            <w:webHidden/>
          </w:rPr>
          <w:tab/>
        </w:r>
        <w:r w:rsidR="00937051">
          <w:rPr>
            <w:noProof/>
            <w:webHidden/>
          </w:rPr>
          <w:fldChar w:fldCharType="begin"/>
        </w:r>
        <w:r w:rsidR="00937051">
          <w:rPr>
            <w:noProof/>
            <w:webHidden/>
          </w:rPr>
          <w:instrText xml:space="preserve"> PAGEREF _Toc89266951 \h </w:instrText>
        </w:r>
        <w:r w:rsidR="00937051">
          <w:rPr>
            <w:noProof/>
            <w:webHidden/>
          </w:rPr>
        </w:r>
        <w:r w:rsidR="00937051">
          <w:rPr>
            <w:noProof/>
            <w:webHidden/>
          </w:rPr>
          <w:fldChar w:fldCharType="separate"/>
        </w:r>
        <w:r w:rsidR="00014CA1">
          <w:rPr>
            <w:noProof/>
            <w:webHidden/>
          </w:rPr>
          <w:t>6</w:t>
        </w:r>
        <w:r w:rsidR="00937051">
          <w:rPr>
            <w:noProof/>
            <w:webHidden/>
          </w:rPr>
          <w:fldChar w:fldCharType="end"/>
        </w:r>
      </w:hyperlink>
    </w:p>
    <w:p w14:paraId="368A3314" w14:textId="11A2B3B4"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52" w:history="1">
        <w:r w:rsidR="00937051" w:rsidRPr="005624AF">
          <w:rPr>
            <w:rStyle w:val="Hyperlink"/>
            <w:noProof/>
          </w:rPr>
          <w:t>1.6.1</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Ford Documents</w:t>
        </w:r>
        <w:r w:rsidR="00937051">
          <w:rPr>
            <w:noProof/>
            <w:webHidden/>
          </w:rPr>
          <w:tab/>
        </w:r>
        <w:r w:rsidR="00937051">
          <w:rPr>
            <w:noProof/>
            <w:webHidden/>
          </w:rPr>
          <w:fldChar w:fldCharType="begin"/>
        </w:r>
        <w:r w:rsidR="00937051">
          <w:rPr>
            <w:noProof/>
            <w:webHidden/>
          </w:rPr>
          <w:instrText xml:space="preserve"> PAGEREF _Toc89266952 \h </w:instrText>
        </w:r>
        <w:r w:rsidR="00937051">
          <w:rPr>
            <w:noProof/>
            <w:webHidden/>
          </w:rPr>
        </w:r>
        <w:r w:rsidR="00937051">
          <w:rPr>
            <w:noProof/>
            <w:webHidden/>
          </w:rPr>
          <w:fldChar w:fldCharType="separate"/>
        </w:r>
        <w:r w:rsidR="00014CA1">
          <w:rPr>
            <w:noProof/>
            <w:webHidden/>
          </w:rPr>
          <w:t>6</w:t>
        </w:r>
        <w:r w:rsidR="00937051">
          <w:rPr>
            <w:noProof/>
            <w:webHidden/>
          </w:rPr>
          <w:fldChar w:fldCharType="end"/>
        </w:r>
      </w:hyperlink>
    </w:p>
    <w:p w14:paraId="6ED652C4" w14:textId="60E2735C"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53" w:history="1">
        <w:r w:rsidR="00937051" w:rsidRPr="005624AF">
          <w:rPr>
            <w:rStyle w:val="Hyperlink"/>
            <w:noProof/>
          </w:rPr>
          <w:t>1.6.2</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External Documents and Publications</w:t>
        </w:r>
        <w:r w:rsidR="00937051">
          <w:rPr>
            <w:noProof/>
            <w:webHidden/>
          </w:rPr>
          <w:tab/>
        </w:r>
        <w:r w:rsidR="00937051">
          <w:rPr>
            <w:noProof/>
            <w:webHidden/>
          </w:rPr>
          <w:fldChar w:fldCharType="begin"/>
        </w:r>
        <w:r w:rsidR="00937051">
          <w:rPr>
            <w:noProof/>
            <w:webHidden/>
          </w:rPr>
          <w:instrText xml:space="preserve"> PAGEREF _Toc89266953 \h </w:instrText>
        </w:r>
        <w:r w:rsidR="00937051">
          <w:rPr>
            <w:noProof/>
            <w:webHidden/>
          </w:rPr>
        </w:r>
        <w:r w:rsidR="00937051">
          <w:rPr>
            <w:noProof/>
            <w:webHidden/>
          </w:rPr>
          <w:fldChar w:fldCharType="separate"/>
        </w:r>
        <w:r w:rsidR="00014CA1">
          <w:rPr>
            <w:noProof/>
            <w:webHidden/>
          </w:rPr>
          <w:t>7</w:t>
        </w:r>
        <w:r w:rsidR="00937051">
          <w:rPr>
            <w:noProof/>
            <w:webHidden/>
          </w:rPr>
          <w:fldChar w:fldCharType="end"/>
        </w:r>
      </w:hyperlink>
    </w:p>
    <w:p w14:paraId="2F321480" w14:textId="79C84E8C" w:rsidR="00937051" w:rsidRDefault="00141455">
      <w:pPr>
        <w:pStyle w:val="TOC2"/>
        <w:tabs>
          <w:tab w:val="left" w:pos="800"/>
          <w:tab w:val="right" w:leader="dot" w:pos="10173"/>
        </w:tabs>
        <w:rPr>
          <w:rFonts w:asciiTheme="minorHAnsi" w:eastAsiaTheme="minorEastAsia" w:hAnsiTheme="minorHAnsi" w:cstheme="minorBidi"/>
          <w:noProof/>
          <w:sz w:val="22"/>
          <w:szCs w:val="22"/>
          <w:lang w:val="pt-BR" w:eastAsia="pt-BR"/>
        </w:rPr>
      </w:pPr>
      <w:hyperlink w:anchor="_Toc89266954" w:history="1">
        <w:r w:rsidR="00937051" w:rsidRPr="005624AF">
          <w:rPr>
            <w:rStyle w:val="Hyperlink"/>
            <w:noProof/>
          </w:rPr>
          <w:t>1.7</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Glossary</w:t>
        </w:r>
        <w:r w:rsidR="00937051">
          <w:rPr>
            <w:noProof/>
            <w:webHidden/>
          </w:rPr>
          <w:tab/>
        </w:r>
        <w:r w:rsidR="00937051">
          <w:rPr>
            <w:noProof/>
            <w:webHidden/>
          </w:rPr>
          <w:fldChar w:fldCharType="begin"/>
        </w:r>
        <w:r w:rsidR="00937051">
          <w:rPr>
            <w:noProof/>
            <w:webHidden/>
          </w:rPr>
          <w:instrText xml:space="preserve"> PAGEREF _Toc89266954 \h </w:instrText>
        </w:r>
        <w:r w:rsidR="00937051">
          <w:rPr>
            <w:noProof/>
            <w:webHidden/>
          </w:rPr>
        </w:r>
        <w:r w:rsidR="00937051">
          <w:rPr>
            <w:noProof/>
            <w:webHidden/>
          </w:rPr>
          <w:fldChar w:fldCharType="separate"/>
        </w:r>
        <w:r w:rsidR="00014CA1">
          <w:rPr>
            <w:noProof/>
            <w:webHidden/>
          </w:rPr>
          <w:t>8</w:t>
        </w:r>
        <w:r w:rsidR="00937051">
          <w:rPr>
            <w:noProof/>
            <w:webHidden/>
          </w:rPr>
          <w:fldChar w:fldCharType="end"/>
        </w:r>
      </w:hyperlink>
    </w:p>
    <w:p w14:paraId="2F495089" w14:textId="3103A153"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55" w:history="1">
        <w:r w:rsidR="00937051" w:rsidRPr="005624AF">
          <w:rPr>
            <w:rStyle w:val="Hyperlink"/>
            <w:noProof/>
          </w:rPr>
          <w:t>1.7.1</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Definitions</w:t>
        </w:r>
        <w:r w:rsidR="00937051">
          <w:rPr>
            <w:noProof/>
            <w:webHidden/>
          </w:rPr>
          <w:tab/>
        </w:r>
        <w:r w:rsidR="00937051">
          <w:rPr>
            <w:noProof/>
            <w:webHidden/>
          </w:rPr>
          <w:fldChar w:fldCharType="begin"/>
        </w:r>
        <w:r w:rsidR="00937051">
          <w:rPr>
            <w:noProof/>
            <w:webHidden/>
          </w:rPr>
          <w:instrText xml:space="preserve"> PAGEREF _Toc89266955 \h </w:instrText>
        </w:r>
        <w:r w:rsidR="00937051">
          <w:rPr>
            <w:noProof/>
            <w:webHidden/>
          </w:rPr>
        </w:r>
        <w:r w:rsidR="00937051">
          <w:rPr>
            <w:noProof/>
            <w:webHidden/>
          </w:rPr>
          <w:fldChar w:fldCharType="separate"/>
        </w:r>
        <w:r w:rsidR="00014CA1">
          <w:rPr>
            <w:noProof/>
            <w:webHidden/>
          </w:rPr>
          <w:t>8</w:t>
        </w:r>
        <w:r w:rsidR="00937051">
          <w:rPr>
            <w:noProof/>
            <w:webHidden/>
          </w:rPr>
          <w:fldChar w:fldCharType="end"/>
        </w:r>
      </w:hyperlink>
    </w:p>
    <w:p w14:paraId="2AA37009" w14:textId="7C9B73B1"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56" w:history="1">
        <w:r w:rsidR="00937051" w:rsidRPr="005624AF">
          <w:rPr>
            <w:rStyle w:val="Hyperlink"/>
            <w:noProof/>
          </w:rPr>
          <w:t>1.7.2</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Abbreviations</w:t>
        </w:r>
        <w:r w:rsidR="00937051">
          <w:rPr>
            <w:noProof/>
            <w:webHidden/>
          </w:rPr>
          <w:tab/>
        </w:r>
        <w:r w:rsidR="00937051">
          <w:rPr>
            <w:noProof/>
            <w:webHidden/>
          </w:rPr>
          <w:fldChar w:fldCharType="begin"/>
        </w:r>
        <w:r w:rsidR="00937051">
          <w:rPr>
            <w:noProof/>
            <w:webHidden/>
          </w:rPr>
          <w:instrText xml:space="preserve"> PAGEREF _Toc89266956 \h </w:instrText>
        </w:r>
        <w:r w:rsidR="00937051">
          <w:rPr>
            <w:noProof/>
            <w:webHidden/>
          </w:rPr>
        </w:r>
        <w:r w:rsidR="00937051">
          <w:rPr>
            <w:noProof/>
            <w:webHidden/>
          </w:rPr>
          <w:fldChar w:fldCharType="separate"/>
        </w:r>
        <w:r w:rsidR="00014CA1">
          <w:rPr>
            <w:noProof/>
            <w:webHidden/>
          </w:rPr>
          <w:t>8</w:t>
        </w:r>
        <w:r w:rsidR="00937051">
          <w:rPr>
            <w:noProof/>
            <w:webHidden/>
          </w:rPr>
          <w:fldChar w:fldCharType="end"/>
        </w:r>
      </w:hyperlink>
    </w:p>
    <w:p w14:paraId="5B0DE20F" w14:textId="3DEF58A0" w:rsidR="00937051" w:rsidRDefault="00141455">
      <w:pPr>
        <w:pStyle w:val="TOC1"/>
        <w:tabs>
          <w:tab w:val="left" w:pos="400"/>
          <w:tab w:val="right" w:leader="dot" w:pos="10173"/>
        </w:tabs>
        <w:rPr>
          <w:rFonts w:asciiTheme="minorHAnsi" w:eastAsiaTheme="minorEastAsia" w:hAnsiTheme="minorHAnsi" w:cstheme="minorBidi"/>
          <w:noProof/>
          <w:sz w:val="22"/>
          <w:szCs w:val="22"/>
          <w:lang w:val="pt-BR" w:eastAsia="pt-BR"/>
        </w:rPr>
      </w:pPr>
      <w:hyperlink w:anchor="_Toc89266957" w:history="1">
        <w:r w:rsidR="00937051" w:rsidRPr="005624AF">
          <w:rPr>
            <w:rStyle w:val="Hyperlink"/>
            <w:noProof/>
          </w:rPr>
          <w:t>2</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Function Specification</w:t>
        </w:r>
        <w:r w:rsidR="00937051">
          <w:rPr>
            <w:noProof/>
            <w:webHidden/>
          </w:rPr>
          <w:tab/>
        </w:r>
        <w:r w:rsidR="00937051">
          <w:rPr>
            <w:noProof/>
            <w:webHidden/>
          </w:rPr>
          <w:fldChar w:fldCharType="begin"/>
        </w:r>
        <w:r w:rsidR="00937051">
          <w:rPr>
            <w:noProof/>
            <w:webHidden/>
          </w:rPr>
          <w:instrText xml:space="preserve"> PAGEREF _Toc89266957 \h </w:instrText>
        </w:r>
        <w:r w:rsidR="00937051">
          <w:rPr>
            <w:noProof/>
            <w:webHidden/>
          </w:rPr>
        </w:r>
        <w:r w:rsidR="00937051">
          <w:rPr>
            <w:noProof/>
            <w:webHidden/>
          </w:rPr>
          <w:fldChar w:fldCharType="separate"/>
        </w:r>
        <w:r w:rsidR="00014CA1">
          <w:rPr>
            <w:noProof/>
            <w:webHidden/>
          </w:rPr>
          <w:t>9</w:t>
        </w:r>
        <w:r w:rsidR="00937051">
          <w:rPr>
            <w:noProof/>
            <w:webHidden/>
          </w:rPr>
          <w:fldChar w:fldCharType="end"/>
        </w:r>
      </w:hyperlink>
    </w:p>
    <w:p w14:paraId="3EA63CA8" w14:textId="6DEABBD4" w:rsidR="00937051" w:rsidRDefault="00141455">
      <w:pPr>
        <w:pStyle w:val="TOC2"/>
        <w:tabs>
          <w:tab w:val="left" w:pos="800"/>
          <w:tab w:val="right" w:leader="dot" w:pos="10173"/>
        </w:tabs>
        <w:rPr>
          <w:rFonts w:asciiTheme="minorHAnsi" w:eastAsiaTheme="minorEastAsia" w:hAnsiTheme="minorHAnsi" w:cstheme="minorBidi"/>
          <w:noProof/>
          <w:sz w:val="22"/>
          <w:szCs w:val="22"/>
          <w:lang w:val="pt-BR" w:eastAsia="pt-BR"/>
        </w:rPr>
      </w:pPr>
      <w:hyperlink w:anchor="_Toc89266958" w:history="1">
        <w:r w:rsidR="00937051" w:rsidRPr="005624AF">
          <w:rPr>
            <w:rStyle w:val="Hyperlink"/>
            <w:noProof/>
          </w:rPr>
          <w:t>2.1</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Function Overview</w:t>
        </w:r>
        <w:r w:rsidR="00937051">
          <w:rPr>
            <w:noProof/>
            <w:webHidden/>
          </w:rPr>
          <w:tab/>
        </w:r>
        <w:r w:rsidR="00937051">
          <w:rPr>
            <w:noProof/>
            <w:webHidden/>
          </w:rPr>
          <w:fldChar w:fldCharType="begin"/>
        </w:r>
        <w:r w:rsidR="00937051">
          <w:rPr>
            <w:noProof/>
            <w:webHidden/>
          </w:rPr>
          <w:instrText xml:space="preserve"> PAGEREF _Toc89266958 \h </w:instrText>
        </w:r>
        <w:r w:rsidR="00937051">
          <w:rPr>
            <w:noProof/>
            <w:webHidden/>
          </w:rPr>
        </w:r>
        <w:r w:rsidR="00937051">
          <w:rPr>
            <w:noProof/>
            <w:webHidden/>
          </w:rPr>
          <w:fldChar w:fldCharType="separate"/>
        </w:r>
        <w:r w:rsidR="00014CA1">
          <w:rPr>
            <w:noProof/>
            <w:webHidden/>
          </w:rPr>
          <w:t>9</w:t>
        </w:r>
        <w:r w:rsidR="00937051">
          <w:rPr>
            <w:noProof/>
            <w:webHidden/>
          </w:rPr>
          <w:fldChar w:fldCharType="end"/>
        </w:r>
      </w:hyperlink>
    </w:p>
    <w:p w14:paraId="0A71BF64" w14:textId="3B85B607"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59" w:history="1">
        <w:r w:rsidR="00937051" w:rsidRPr="005624AF">
          <w:rPr>
            <w:rStyle w:val="Hyperlink"/>
            <w:noProof/>
          </w:rPr>
          <w:t>2.1.1</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Function Description</w:t>
        </w:r>
        <w:r w:rsidR="00937051">
          <w:rPr>
            <w:noProof/>
            <w:webHidden/>
          </w:rPr>
          <w:tab/>
        </w:r>
        <w:r w:rsidR="00937051">
          <w:rPr>
            <w:noProof/>
            <w:webHidden/>
          </w:rPr>
          <w:fldChar w:fldCharType="begin"/>
        </w:r>
        <w:r w:rsidR="00937051">
          <w:rPr>
            <w:noProof/>
            <w:webHidden/>
          </w:rPr>
          <w:instrText xml:space="preserve"> PAGEREF _Toc89266959 \h </w:instrText>
        </w:r>
        <w:r w:rsidR="00937051">
          <w:rPr>
            <w:noProof/>
            <w:webHidden/>
          </w:rPr>
        </w:r>
        <w:r w:rsidR="00937051">
          <w:rPr>
            <w:noProof/>
            <w:webHidden/>
          </w:rPr>
          <w:fldChar w:fldCharType="separate"/>
        </w:r>
        <w:r w:rsidR="00014CA1">
          <w:rPr>
            <w:noProof/>
            <w:webHidden/>
          </w:rPr>
          <w:t>9</w:t>
        </w:r>
        <w:r w:rsidR="00937051">
          <w:rPr>
            <w:noProof/>
            <w:webHidden/>
          </w:rPr>
          <w:fldChar w:fldCharType="end"/>
        </w:r>
      </w:hyperlink>
    </w:p>
    <w:p w14:paraId="48C8284F" w14:textId="390B3ECA"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60" w:history="1">
        <w:r w:rsidR="00937051" w:rsidRPr="005624AF">
          <w:rPr>
            <w:rStyle w:val="Hyperlink"/>
            <w:noProof/>
          </w:rPr>
          <w:t>2.1.2</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Function Variants</w:t>
        </w:r>
        <w:r w:rsidR="00937051">
          <w:rPr>
            <w:noProof/>
            <w:webHidden/>
          </w:rPr>
          <w:tab/>
        </w:r>
        <w:r w:rsidR="00937051">
          <w:rPr>
            <w:noProof/>
            <w:webHidden/>
          </w:rPr>
          <w:fldChar w:fldCharType="begin"/>
        </w:r>
        <w:r w:rsidR="00937051">
          <w:rPr>
            <w:noProof/>
            <w:webHidden/>
          </w:rPr>
          <w:instrText xml:space="preserve"> PAGEREF _Toc89266960 \h </w:instrText>
        </w:r>
        <w:r w:rsidR="00937051">
          <w:rPr>
            <w:noProof/>
            <w:webHidden/>
          </w:rPr>
        </w:r>
        <w:r w:rsidR="00937051">
          <w:rPr>
            <w:noProof/>
            <w:webHidden/>
          </w:rPr>
          <w:fldChar w:fldCharType="separate"/>
        </w:r>
        <w:r w:rsidR="00014CA1">
          <w:rPr>
            <w:noProof/>
            <w:webHidden/>
          </w:rPr>
          <w:t>9</w:t>
        </w:r>
        <w:r w:rsidR="00937051">
          <w:rPr>
            <w:noProof/>
            <w:webHidden/>
          </w:rPr>
          <w:fldChar w:fldCharType="end"/>
        </w:r>
      </w:hyperlink>
    </w:p>
    <w:p w14:paraId="41BF3564" w14:textId="35E8506D"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61" w:history="1">
        <w:r w:rsidR="00937051" w:rsidRPr="005624AF">
          <w:rPr>
            <w:rStyle w:val="Hyperlink"/>
            <w:noProof/>
          </w:rPr>
          <w:t>2.1.3</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Input Requirements/Documents</w:t>
        </w:r>
        <w:r w:rsidR="00937051">
          <w:rPr>
            <w:noProof/>
            <w:webHidden/>
          </w:rPr>
          <w:tab/>
        </w:r>
        <w:r w:rsidR="00937051">
          <w:rPr>
            <w:noProof/>
            <w:webHidden/>
          </w:rPr>
          <w:fldChar w:fldCharType="begin"/>
        </w:r>
        <w:r w:rsidR="00937051">
          <w:rPr>
            <w:noProof/>
            <w:webHidden/>
          </w:rPr>
          <w:instrText xml:space="preserve"> PAGEREF _Toc89266961 \h </w:instrText>
        </w:r>
        <w:r w:rsidR="00937051">
          <w:rPr>
            <w:noProof/>
            <w:webHidden/>
          </w:rPr>
        </w:r>
        <w:r w:rsidR="00937051">
          <w:rPr>
            <w:noProof/>
            <w:webHidden/>
          </w:rPr>
          <w:fldChar w:fldCharType="separate"/>
        </w:r>
        <w:r w:rsidR="00014CA1">
          <w:rPr>
            <w:noProof/>
            <w:webHidden/>
          </w:rPr>
          <w:t>9</w:t>
        </w:r>
        <w:r w:rsidR="00937051">
          <w:rPr>
            <w:noProof/>
            <w:webHidden/>
          </w:rPr>
          <w:fldChar w:fldCharType="end"/>
        </w:r>
      </w:hyperlink>
    </w:p>
    <w:p w14:paraId="5F701D3C" w14:textId="50BDF6A2"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62" w:history="1">
        <w:r w:rsidR="00937051" w:rsidRPr="005624AF">
          <w:rPr>
            <w:rStyle w:val="Hyperlink"/>
            <w:noProof/>
          </w:rPr>
          <w:t>2.1.4</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Assumptions</w:t>
        </w:r>
        <w:r w:rsidR="00937051">
          <w:rPr>
            <w:noProof/>
            <w:webHidden/>
          </w:rPr>
          <w:tab/>
        </w:r>
        <w:r w:rsidR="00937051">
          <w:rPr>
            <w:noProof/>
            <w:webHidden/>
          </w:rPr>
          <w:fldChar w:fldCharType="begin"/>
        </w:r>
        <w:r w:rsidR="00937051">
          <w:rPr>
            <w:noProof/>
            <w:webHidden/>
          </w:rPr>
          <w:instrText xml:space="preserve"> PAGEREF _Toc89266962 \h </w:instrText>
        </w:r>
        <w:r w:rsidR="00937051">
          <w:rPr>
            <w:noProof/>
            <w:webHidden/>
          </w:rPr>
        </w:r>
        <w:r w:rsidR="00937051">
          <w:rPr>
            <w:noProof/>
            <w:webHidden/>
          </w:rPr>
          <w:fldChar w:fldCharType="separate"/>
        </w:r>
        <w:r w:rsidR="00014CA1">
          <w:rPr>
            <w:noProof/>
            <w:webHidden/>
          </w:rPr>
          <w:t>11</w:t>
        </w:r>
        <w:r w:rsidR="00937051">
          <w:rPr>
            <w:noProof/>
            <w:webHidden/>
          </w:rPr>
          <w:fldChar w:fldCharType="end"/>
        </w:r>
      </w:hyperlink>
    </w:p>
    <w:p w14:paraId="6B1E73D1" w14:textId="2A784355" w:rsidR="00937051" w:rsidRDefault="00141455">
      <w:pPr>
        <w:pStyle w:val="TOC2"/>
        <w:tabs>
          <w:tab w:val="left" w:pos="800"/>
          <w:tab w:val="right" w:leader="dot" w:pos="10173"/>
        </w:tabs>
        <w:rPr>
          <w:rFonts w:asciiTheme="minorHAnsi" w:eastAsiaTheme="minorEastAsia" w:hAnsiTheme="minorHAnsi" w:cstheme="minorBidi"/>
          <w:noProof/>
          <w:sz w:val="22"/>
          <w:szCs w:val="22"/>
          <w:lang w:val="pt-BR" w:eastAsia="pt-BR"/>
        </w:rPr>
      </w:pPr>
      <w:hyperlink w:anchor="_Toc89266963" w:history="1">
        <w:r w:rsidR="00937051" w:rsidRPr="005624AF">
          <w:rPr>
            <w:rStyle w:val="Hyperlink"/>
            <w:noProof/>
          </w:rPr>
          <w:t>2.2</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Function Scope</w:t>
        </w:r>
        <w:r w:rsidR="00937051">
          <w:rPr>
            <w:noProof/>
            <w:webHidden/>
          </w:rPr>
          <w:tab/>
        </w:r>
        <w:r w:rsidR="00937051">
          <w:rPr>
            <w:noProof/>
            <w:webHidden/>
          </w:rPr>
          <w:fldChar w:fldCharType="begin"/>
        </w:r>
        <w:r w:rsidR="00937051">
          <w:rPr>
            <w:noProof/>
            <w:webHidden/>
          </w:rPr>
          <w:instrText xml:space="preserve"> PAGEREF _Toc89266963 \h </w:instrText>
        </w:r>
        <w:r w:rsidR="00937051">
          <w:rPr>
            <w:noProof/>
            <w:webHidden/>
          </w:rPr>
        </w:r>
        <w:r w:rsidR="00937051">
          <w:rPr>
            <w:noProof/>
            <w:webHidden/>
          </w:rPr>
          <w:fldChar w:fldCharType="separate"/>
        </w:r>
        <w:r w:rsidR="00014CA1">
          <w:rPr>
            <w:noProof/>
            <w:webHidden/>
          </w:rPr>
          <w:t>11</w:t>
        </w:r>
        <w:r w:rsidR="00937051">
          <w:rPr>
            <w:noProof/>
            <w:webHidden/>
          </w:rPr>
          <w:fldChar w:fldCharType="end"/>
        </w:r>
      </w:hyperlink>
    </w:p>
    <w:p w14:paraId="0A4DFDC8" w14:textId="5DCC86D3" w:rsidR="00937051" w:rsidRDefault="00141455">
      <w:pPr>
        <w:pStyle w:val="TOC2"/>
        <w:tabs>
          <w:tab w:val="left" w:pos="800"/>
          <w:tab w:val="right" w:leader="dot" w:pos="10173"/>
        </w:tabs>
        <w:rPr>
          <w:rFonts w:asciiTheme="minorHAnsi" w:eastAsiaTheme="minorEastAsia" w:hAnsiTheme="minorHAnsi" w:cstheme="minorBidi"/>
          <w:noProof/>
          <w:sz w:val="22"/>
          <w:szCs w:val="22"/>
          <w:lang w:val="pt-BR" w:eastAsia="pt-BR"/>
        </w:rPr>
      </w:pPr>
      <w:hyperlink w:anchor="_Toc89266964" w:history="1">
        <w:r w:rsidR="00937051" w:rsidRPr="005624AF">
          <w:rPr>
            <w:rStyle w:val="Hyperlink"/>
            <w:noProof/>
          </w:rPr>
          <w:t>2.3</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Function Interfaces</w:t>
        </w:r>
        <w:r w:rsidR="00937051">
          <w:rPr>
            <w:noProof/>
            <w:webHidden/>
          </w:rPr>
          <w:tab/>
        </w:r>
        <w:r w:rsidR="00937051">
          <w:rPr>
            <w:noProof/>
            <w:webHidden/>
          </w:rPr>
          <w:fldChar w:fldCharType="begin"/>
        </w:r>
        <w:r w:rsidR="00937051">
          <w:rPr>
            <w:noProof/>
            <w:webHidden/>
          </w:rPr>
          <w:instrText xml:space="preserve"> PAGEREF _Toc89266964 \h </w:instrText>
        </w:r>
        <w:r w:rsidR="00937051">
          <w:rPr>
            <w:noProof/>
            <w:webHidden/>
          </w:rPr>
        </w:r>
        <w:r w:rsidR="00937051">
          <w:rPr>
            <w:noProof/>
            <w:webHidden/>
          </w:rPr>
          <w:fldChar w:fldCharType="separate"/>
        </w:r>
        <w:r w:rsidR="00014CA1">
          <w:rPr>
            <w:noProof/>
            <w:webHidden/>
          </w:rPr>
          <w:t>13</w:t>
        </w:r>
        <w:r w:rsidR="00937051">
          <w:rPr>
            <w:noProof/>
            <w:webHidden/>
          </w:rPr>
          <w:fldChar w:fldCharType="end"/>
        </w:r>
      </w:hyperlink>
    </w:p>
    <w:p w14:paraId="6D0DA803" w14:textId="36C21198"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65" w:history="1">
        <w:r w:rsidR="00937051" w:rsidRPr="005624AF">
          <w:rPr>
            <w:rStyle w:val="Hyperlink"/>
            <w:noProof/>
          </w:rPr>
          <w:t>2.3.1</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Logical Inputs</w:t>
        </w:r>
        <w:r w:rsidR="00937051">
          <w:rPr>
            <w:noProof/>
            <w:webHidden/>
          </w:rPr>
          <w:tab/>
        </w:r>
        <w:r w:rsidR="00937051">
          <w:rPr>
            <w:noProof/>
            <w:webHidden/>
          </w:rPr>
          <w:fldChar w:fldCharType="begin"/>
        </w:r>
        <w:r w:rsidR="00937051">
          <w:rPr>
            <w:noProof/>
            <w:webHidden/>
          </w:rPr>
          <w:instrText xml:space="preserve"> PAGEREF _Toc89266965 \h </w:instrText>
        </w:r>
        <w:r w:rsidR="00937051">
          <w:rPr>
            <w:noProof/>
            <w:webHidden/>
          </w:rPr>
        </w:r>
        <w:r w:rsidR="00937051">
          <w:rPr>
            <w:noProof/>
            <w:webHidden/>
          </w:rPr>
          <w:fldChar w:fldCharType="separate"/>
        </w:r>
        <w:r w:rsidR="00014CA1">
          <w:rPr>
            <w:noProof/>
            <w:webHidden/>
          </w:rPr>
          <w:t>13</w:t>
        </w:r>
        <w:r w:rsidR="00937051">
          <w:rPr>
            <w:noProof/>
            <w:webHidden/>
          </w:rPr>
          <w:fldChar w:fldCharType="end"/>
        </w:r>
      </w:hyperlink>
    </w:p>
    <w:p w14:paraId="3FF36A6F" w14:textId="36375716"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66" w:history="1">
        <w:r w:rsidR="00937051" w:rsidRPr="005624AF">
          <w:rPr>
            <w:rStyle w:val="Hyperlink"/>
            <w:noProof/>
          </w:rPr>
          <w:t>2.3.2</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Logical Outputs</w:t>
        </w:r>
        <w:r w:rsidR="00937051">
          <w:rPr>
            <w:noProof/>
            <w:webHidden/>
          </w:rPr>
          <w:tab/>
        </w:r>
        <w:r w:rsidR="00937051">
          <w:rPr>
            <w:noProof/>
            <w:webHidden/>
          </w:rPr>
          <w:fldChar w:fldCharType="begin"/>
        </w:r>
        <w:r w:rsidR="00937051">
          <w:rPr>
            <w:noProof/>
            <w:webHidden/>
          </w:rPr>
          <w:instrText xml:space="preserve"> PAGEREF _Toc89266966 \h </w:instrText>
        </w:r>
        <w:r w:rsidR="00937051">
          <w:rPr>
            <w:noProof/>
            <w:webHidden/>
          </w:rPr>
        </w:r>
        <w:r w:rsidR="00937051">
          <w:rPr>
            <w:noProof/>
            <w:webHidden/>
          </w:rPr>
          <w:fldChar w:fldCharType="separate"/>
        </w:r>
        <w:r w:rsidR="00014CA1">
          <w:rPr>
            <w:noProof/>
            <w:webHidden/>
          </w:rPr>
          <w:t>14</w:t>
        </w:r>
        <w:r w:rsidR="00937051">
          <w:rPr>
            <w:noProof/>
            <w:webHidden/>
          </w:rPr>
          <w:fldChar w:fldCharType="end"/>
        </w:r>
      </w:hyperlink>
    </w:p>
    <w:p w14:paraId="7846FB2A" w14:textId="294DD30A"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67" w:history="1">
        <w:r w:rsidR="00937051" w:rsidRPr="005624AF">
          <w:rPr>
            <w:rStyle w:val="Hyperlink"/>
            <w:noProof/>
          </w:rPr>
          <w:t>2.3.3</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Logical Parameters</w:t>
        </w:r>
        <w:r w:rsidR="00937051">
          <w:rPr>
            <w:noProof/>
            <w:webHidden/>
          </w:rPr>
          <w:tab/>
        </w:r>
        <w:r w:rsidR="00937051">
          <w:rPr>
            <w:noProof/>
            <w:webHidden/>
          </w:rPr>
          <w:fldChar w:fldCharType="begin"/>
        </w:r>
        <w:r w:rsidR="00937051">
          <w:rPr>
            <w:noProof/>
            <w:webHidden/>
          </w:rPr>
          <w:instrText xml:space="preserve"> PAGEREF _Toc89266967 \h </w:instrText>
        </w:r>
        <w:r w:rsidR="00937051">
          <w:rPr>
            <w:noProof/>
            <w:webHidden/>
          </w:rPr>
        </w:r>
        <w:r w:rsidR="00937051">
          <w:rPr>
            <w:noProof/>
            <w:webHidden/>
          </w:rPr>
          <w:fldChar w:fldCharType="separate"/>
        </w:r>
        <w:r w:rsidR="00014CA1">
          <w:rPr>
            <w:noProof/>
            <w:webHidden/>
          </w:rPr>
          <w:t>14</w:t>
        </w:r>
        <w:r w:rsidR="00937051">
          <w:rPr>
            <w:noProof/>
            <w:webHidden/>
          </w:rPr>
          <w:fldChar w:fldCharType="end"/>
        </w:r>
      </w:hyperlink>
    </w:p>
    <w:p w14:paraId="561E681A" w14:textId="5C1D254A" w:rsidR="00937051" w:rsidRDefault="00141455">
      <w:pPr>
        <w:pStyle w:val="TOC2"/>
        <w:tabs>
          <w:tab w:val="left" w:pos="800"/>
          <w:tab w:val="right" w:leader="dot" w:pos="10173"/>
        </w:tabs>
        <w:rPr>
          <w:rFonts w:asciiTheme="minorHAnsi" w:eastAsiaTheme="minorEastAsia" w:hAnsiTheme="minorHAnsi" w:cstheme="minorBidi"/>
          <w:noProof/>
          <w:sz w:val="22"/>
          <w:szCs w:val="22"/>
          <w:lang w:val="pt-BR" w:eastAsia="pt-BR"/>
        </w:rPr>
      </w:pPr>
      <w:hyperlink w:anchor="_Toc89266968" w:history="1">
        <w:r w:rsidR="00937051" w:rsidRPr="005624AF">
          <w:rPr>
            <w:rStyle w:val="Hyperlink"/>
            <w:noProof/>
          </w:rPr>
          <w:t>2.4</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Function Modeling</w:t>
        </w:r>
        <w:r w:rsidR="00937051">
          <w:rPr>
            <w:noProof/>
            <w:webHidden/>
          </w:rPr>
          <w:tab/>
        </w:r>
        <w:r w:rsidR="00937051">
          <w:rPr>
            <w:noProof/>
            <w:webHidden/>
          </w:rPr>
          <w:fldChar w:fldCharType="begin"/>
        </w:r>
        <w:r w:rsidR="00937051">
          <w:rPr>
            <w:noProof/>
            <w:webHidden/>
          </w:rPr>
          <w:instrText xml:space="preserve"> PAGEREF _Toc89266968 \h </w:instrText>
        </w:r>
        <w:r w:rsidR="00937051">
          <w:rPr>
            <w:noProof/>
            <w:webHidden/>
          </w:rPr>
        </w:r>
        <w:r w:rsidR="00937051">
          <w:rPr>
            <w:noProof/>
            <w:webHidden/>
          </w:rPr>
          <w:fldChar w:fldCharType="separate"/>
        </w:r>
        <w:r w:rsidR="00014CA1">
          <w:rPr>
            <w:noProof/>
            <w:webHidden/>
          </w:rPr>
          <w:t>15</w:t>
        </w:r>
        <w:r w:rsidR="00937051">
          <w:rPr>
            <w:noProof/>
            <w:webHidden/>
          </w:rPr>
          <w:fldChar w:fldCharType="end"/>
        </w:r>
      </w:hyperlink>
    </w:p>
    <w:p w14:paraId="678C925F" w14:textId="740C7819"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69" w:history="1">
        <w:r w:rsidR="00937051" w:rsidRPr="005624AF">
          <w:rPr>
            <w:rStyle w:val="Hyperlink"/>
            <w:noProof/>
          </w:rPr>
          <w:t>2.4.1</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Use Cases</w:t>
        </w:r>
        <w:r w:rsidR="00937051">
          <w:rPr>
            <w:noProof/>
            <w:webHidden/>
          </w:rPr>
          <w:tab/>
        </w:r>
        <w:r w:rsidR="00937051">
          <w:rPr>
            <w:noProof/>
            <w:webHidden/>
          </w:rPr>
          <w:fldChar w:fldCharType="begin"/>
        </w:r>
        <w:r w:rsidR="00937051">
          <w:rPr>
            <w:noProof/>
            <w:webHidden/>
          </w:rPr>
          <w:instrText xml:space="preserve"> PAGEREF _Toc89266969 \h </w:instrText>
        </w:r>
        <w:r w:rsidR="00937051">
          <w:rPr>
            <w:noProof/>
            <w:webHidden/>
          </w:rPr>
        </w:r>
        <w:r w:rsidR="00937051">
          <w:rPr>
            <w:noProof/>
            <w:webHidden/>
          </w:rPr>
          <w:fldChar w:fldCharType="separate"/>
        </w:r>
        <w:r w:rsidR="00014CA1">
          <w:rPr>
            <w:noProof/>
            <w:webHidden/>
          </w:rPr>
          <w:t>15</w:t>
        </w:r>
        <w:r w:rsidR="00937051">
          <w:rPr>
            <w:noProof/>
            <w:webHidden/>
          </w:rPr>
          <w:fldChar w:fldCharType="end"/>
        </w:r>
      </w:hyperlink>
    </w:p>
    <w:p w14:paraId="16D83A0E" w14:textId="463CE507"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70" w:history="1">
        <w:r w:rsidR="00937051" w:rsidRPr="005624AF">
          <w:rPr>
            <w:rStyle w:val="Hyperlink"/>
            <w:noProof/>
          </w:rPr>
          <w:t>2.4.2</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State Charts</w:t>
        </w:r>
        <w:r w:rsidR="00937051">
          <w:rPr>
            <w:noProof/>
            <w:webHidden/>
          </w:rPr>
          <w:tab/>
        </w:r>
        <w:r w:rsidR="00937051">
          <w:rPr>
            <w:noProof/>
            <w:webHidden/>
          </w:rPr>
          <w:fldChar w:fldCharType="begin"/>
        </w:r>
        <w:r w:rsidR="00937051">
          <w:rPr>
            <w:noProof/>
            <w:webHidden/>
          </w:rPr>
          <w:instrText xml:space="preserve"> PAGEREF _Toc89266970 \h </w:instrText>
        </w:r>
        <w:r w:rsidR="00937051">
          <w:rPr>
            <w:noProof/>
            <w:webHidden/>
          </w:rPr>
        </w:r>
        <w:r w:rsidR="00937051">
          <w:rPr>
            <w:noProof/>
            <w:webHidden/>
          </w:rPr>
          <w:fldChar w:fldCharType="separate"/>
        </w:r>
        <w:r w:rsidR="00014CA1">
          <w:rPr>
            <w:noProof/>
            <w:webHidden/>
          </w:rPr>
          <w:t>15</w:t>
        </w:r>
        <w:r w:rsidR="00937051">
          <w:rPr>
            <w:noProof/>
            <w:webHidden/>
          </w:rPr>
          <w:fldChar w:fldCharType="end"/>
        </w:r>
      </w:hyperlink>
    </w:p>
    <w:p w14:paraId="0037E203" w14:textId="72F695BF"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71" w:history="1">
        <w:r w:rsidR="00937051" w:rsidRPr="005624AF">
          <w:rPr>
            <w:rStyle w:val="Hyperlink"/>
            <w:noProof/>
          </w:rPr>
          <w:t>2.4.3</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Activity Diagrams</w:t>
        </w:r>
        <w:r w:rsidR="00937051">
          <w:rPr>
            <w:noProof/>
            <w:webHidden/>
          </w:rPr>
          <w:tab/>
        </w:r>
        <w:r w:rsidR="00937051">
          <w:rPr>
            <w:noProof/>
            <w:webHidden/>
          </w:rPr>
          <w:fldChar w:fldCharType="begin"/>
        </w:r>
        <w:r w:rsidR="00937051">
          <w:rPr>
            <w:noProof/>
            <w:webHidden/>
          </w:rPr>
          <w:instrText xml:space="preserve"> PAGEREF _Toc89266971 \h </w:instrText>
        </w:r>
        <w:r w:rsidR="00937051">
          <w:rPr>
            <w:noProof/>
            <w:webHidden/>
          </w:rPr>
        </w:r>
        <w:r w:rsidR="00937051">
          <w:rPr>
            <w:noProof/>
            <w:webHidden/>
          </w:rPr>
          <w:fldChar w:fldCharType="separate"/>
        </w:r>
        <w:r w:rsidR="00014CA1">
          <w:rPr>
            <w:noProof/>
            <w:webHidden/>
          </w:rPr>
          <w:t>16</w:t>
        </w:r>
        <w:r w:rsidR="00937051">
          <w:rPr>
            <w:noProof/>
            <w:webHidden/>
          </w:rPr>
          <w:fldChar w:fldCharType="end"/>
        </w:r>
      </w:hyperlink>
    </w:p>
    <w:p w14:paraId="7AE64608" w14:textId="22558892"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72" w:history="1">
        <w:r w:rsidR="00937051" w:rsidRPr="005624AF">
          <w:rPr>
            <w:rStyle w:val="Hyperlink"/>
            <w:noProof/>
          </w:rPr>
          <w:t>2.4.4</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Sequence Diagrams</w:t>
        </w:r>
        <w:r w:rsidR="00937051">
          <w:rPr>
            <w:noProof/>
            <w:webHidden/>
          </w:rPr>
          <w:tab/>
        </w:r>
        <w:r w:rsidR="00937051">
          <w:rPr>
            <w:noProof/>
            <w:webHidden/>
          </w:rPr>
          <w:fldChar w:fldCharType="begin"/>
        </w:r>
        <w:r w:rsidR="00937051">
          <w:rPr>
            <w:noProof/>
            <w:webHidden/>
          </w:rPr>
          <w:instrText xml:space="preserve"> PAGEREF _Toc89266972 \h </w:instrText>
        </w:r>
        <w:r w:rsidR="00937051">
          <w:rPr>
            <w:noProof/>
            <w:webHidden/>
          </w:rPr>
        </w:r>
        <w:r w:rsidR="00937051">
          <w:rPr>
            <w:noProof/>
            <w:webHidden/>
          </w:rPr>
          <w:fldChar w:fldCharType="separate"/>
        </w:r>
        <w:r w:rsidR="00014CA1">
          <w:rPr>
            <w:noProof/>
            <w:webHidden/>
          </w:rPr>
          <w:t>17</w:t>
        </w:r>
        <w:r w:rsidR="00937051">
          <w:rPr>
            <w:noProof/>
            <w:webHidden/>
          </w:rPr>
          <w:fldChar w:fldCharType="end"/>
        </w:r>
      </w:hyperlink>
    </w:p>
    <w:p w14:paraId="6F19A2E8" w14:textId="2F59F609"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73" w:history="1">
        <w:r w:rsidR="00937051" w:rsidRPr="005624AF">
          <w:rPr>
            <w:rStyle w:val="Hyperlink"/>
            <w:noProof/>
          </w:rPr>
          <w:t>2.4.5</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Decision Tables</w:t>
        </w:r>
        <w:r w:rsidR="00937051">
          <w:rPr>
            <w:noProof/>
            <w:webHidden/>
          </w:rPr>
          <w:tab/>
        </w:r>
        <w:r w:rsidR="00937051">
          <w:rPr>
            <w:noProof/>
            <w:webHidden/>
          </w:rPr>
          <w:fldChar w:fldCharType="begin"/>
        </w:r>
        <w:r w:rsidR="00937051">
          <w:rPr>
            <w:noProof/>
            <w:webHidden/>
          </w:rPr>
          <w:instrText xml:space="preserve"> PAGEREF _Toc89266973 \h </w:instrText>
        </w:r>
        <w:r w:rsidR="00937051">
          <w:rPr>
            <w:noProof/>
            <w:webHidden/>
          </w:rPr>
        </w:r>
        <w:r w:rsidR="00937051">
          <w:rPr>
            <w:noProof/>
            <w:webHidden/>
          </w:rPr>
          <w:fldChar w:fldCharType="separate"/>
        </w:r>
        <w:r w:rsidR="00014CA1">
          <w:rPr>
            <w:noProof/>
            <w:webHidden/>
          </w:rPr>
          <w:t>17</w:t>
        </w:r>
        <w:r w:rsidR="00937051">
          <w:rPr>
            <w:noProof/>
            <w:webHidden/>
          </w:rPr>
          <w:fldChar w:fldCharType="end"/>
        </w:r>
      </w:hyperlink>
    </w:p>
    <w:p w14:paraId="458B8C33" w14:textId="29EC94CC" w:rsidR="00937051" w:rsidRDefault="00141455">
      <w:pPr>
        <w:pStyle w:val="TOC2"/>
        <w:tabs>
          <w:tab w:val="left" w:pos="800"/>
          <w:tab w:val="right" w:leader="dot" w:pos="10173"/>
        </w:tabs>
        <w:rPr>
          <w:rFonts w:asciiTheme="minorHAnsi" w:eastAsiaTheme="minorEastAsia" w:hAnsiTheme="minorHAnsi" w:cstheme="minorBidi"/>
          <w:noProof/>
          <w:sz w:val="22"/>
          <w:szCs w:val="22"/>
          <w:lang w:val="pt-BR" w:eastAsia="pt-BR"/>
        </w:rPr>
      </w:pPr>
      <w:hyperlink w:anchor="_Toc89266974" w:history="1">
        <w:r w:rsidR="00937051" w:rsidRPr="005624AF">
          <w:rPr>
            <w:rStyle w:val="Hyperlink"/>
            <w:noProof/>
          </w:rPr>
          <w:t>2.5</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Function Requirements</w:t>
        </w:r>
        <w:r w:rsidR="00937051">
          <w:rPr>
            <w:noProof/>
            <w:webHidden/>
          </w:rPr>
          <w:tab/>
        </w:r>
        <w:r w:rsidR="00937051">
          <w:rPr>
            <w:noProof/>
            <w:webHidden/>
          </w:rPr>
          <w:fldChar w:fldCharType="begin"/>
        </w:r>
        <w:r w:rsidR="00937051">
          <w:rPr>
            <w:noProof/>
            <w:webHidden/>
          </w:rPr>
          <w:instrText xml:space="preserve"> PAGEREF _Toc89266974 \h </w:instrText>
        </w:r>
        <w:r w:rsidR="00937051">
          <w:rPr>
            <w:noProof/>
            <w:webHidden/>
          </w:rPr>
        </w:r>
        <w:r w:rsidR="00937051">
          <w:rPr>
            <w:noProof/>
            <w:webHidden/>
          </w:rPr>
          <w:fldChar w:fldCharType="separate"/>
        </w:r>
        <w:r w:rsidR="00014CA1">
          <w:rPr>
            <w:noProof/>
            <w:webHidden/>
          </w:rPr>
          <w:t>17</w:t>
        </w:r>
        <w:r w:rsidR="00937051">
          <w:rPr>
            <w:noProof/>
            <w:webHidden/>
          </w:rPr>
          <w:fldChar w:fldCharType="end"/>
        </w:r>
      </w:hyperlink>
    </w:p>
    <w:p w14:paraId="158E6C5A" w14:textId="6B02D8C7"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75" w:history="1">
        <w:r w:rsidR="00937051" w:rsidRPr="005624AF">
          <w:rPr>
            <w:rStyle w:val="Hyperlink"/>
            <w:noProof/>
          </w:rPr>
          <w:t>2.5.1</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Functional Requirements</w:t>
        </w:r>
        <w:r w:rsidR="00937051">
          <w:rPr>
            <w:noProof/>
            <w:webHidden/>
          </w:rPr>
          <w:tab/>
        </w:r>
        <w:r w:rsidR="00937051">
          <w:rPr>
            <w:noProof/>
            <w:webHidden/>
          </w:rPr>
          <w:fldChar w:fldCharType="begin"/>
        </w:r>
        <w:r w:rsidR="00937051">
          <w:rPr>
            <w:noProof/>
            <w:webHidden/>
          </w:rPr>
          <w:instrText xml:space="preserve"> PAGEREF _Toc89266975 \h </w:instrText>
        </w:r>
        <w:r w:rsidR="00937051">
          <w:rPr>
            <w:noProof/>
            <w:webHidden/>
          </w:rPr>
        </w:r>
        <w:r w:rsidR="00937051">
          <w:rPr>
            <w:noProof/>
            <w:webHidden/>
          </w:rPr>
          <w:fldChar w:fldCharType="separate"/>
        </w:r>
        <w:r w:rsidR="00014CA1">
          <w:rPr>
            <w:noProof/>
            <w:webHidden/>
          </w:rPr>
          <w:t>18</w:t>
        </w:r>
        <w:r w:rsidR="00937051">
          <w:rPr>
            <w:noProof/>
            <w:webHidden/>
          </w:rPr>
          <w:fldChar w:fldCharType="end"/>
        </w:r>
      </w:hyperlink>
    </w:p>
    <w:p w14:paraId="13DF7AC9" w14:textId="16B3F3C1"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76" w:history="1">
        <w:r w:rsidR="00937051" w:rsidRPr="005624AF">
          <w:rPr>
            <w:rStyle w:val="Hyperlink"/>
            <w:noProof/>
          </w:rPr>
          <w:t>2.5.2</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Non-Functional Requirements</w:t>
        </w:r>
        <w:r w:rsidR="00937051">
          <w:rPr>
            <w:noProof/>
            <w:webHidden/>
          </w:rPr>
          <w:tab/>
        </w:r>
        <w:r w:rsidR="00937051">
          <w:rPr>
            <w:noProof/>
            <w:webHidden/>
          </w:rPr>
          <w:fldChar w:fldCharType="begin"/>
        </w:r>
        <w:r w:rsidR="00937051">
          <w:rPr>
            <w:noProof/>
            <w:webHidden/>
          </w:rPr>
          <w:instrText xml:space="preserve"> PAGEREF _Toc89266976 \h </w:instrText>
        </w:r>
        <w:r w:rsidR="00937051">
          <w:rPr>
            <w:noProof/>
            <w:webHidden/>
          </w:rPr>
        </w:r>
        <w:r w:rsidR="00937051">
          <w:rPr>
            <w:noProof/>
            <w:webHidden/>
          </w:rPr>
          <w:fldChar w:fldCharType="separate"/>
        </w:r>
        <w:r w:rsidR="00014CA1">
          <w:rPr>
            <w:noProof/>
            <w:webHidden/>
          </w:rPr>
          <w:t>21</w:t>
        </w:r>
        <w:r w:rsidR="00937051">
          <w:rPr>
            <w:noProof/>
            <w:webHidden/>
          </w:rPr>
          <w:fldChar w:fldCharType="end"/>
        </w:r>
      </w:hyperlink>
    </w:p>
    <w:p w14:paraId="7F762C6F" w14:textId="24DCFA61"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77" w:history="1">
        <w:r w:rsidR="00937051" w:rsidRPr="005624AF">
          <w:rPr>
            <w:rStyle w:val="Hyperlink"/>
            <w:noProof/>
          </w:rPr>
          <w:t>2.5.3</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Functional Safety Requirements</w:t>
        </w:r>
        <w:r w:rsidR="00937051">
          <w:rPr>
            <w:noProof/>
            <w:webHidden/>
          </w:rPr>
          <w:tab/>
        </w:r>
        <w:r w:rsidR="00937051">
          <w:rPr>
            <w:noProof/>
            <w:webHidden/>
          </w:rPr>
          <w:fldChar w:fldCharType="begin"/>
        </w:r>
        <w:r w:rsidR="00937051">
          <w:rPr>
            <w:noProof/>
            <w:webHidden/>
          </w:rPr>
          <w:instrText xml:space="preserve"> PAGEREF _Toc89266977 \h </w:instrText>
        </w:r>
        <w:r w:rsidR="00937051">
          <w:rPr>
            <w:noProof/>
            <w:webHidden/>
          </w:rPr>
        </w:r>
        <w:r w:rsidR="00937051">
          <w:rPr>
            <w:noProof/>
            <w:webHidden/>
          </w:rPr>
          <w:fldChar w:fldCharType="separate"/>
        </w:r>
        <w:r w:rsidR="00014CA1">
          <w:rPr>
            <w:noProof/>
            <w:webHidden/>
          </w:rPr>
          <w:t>21</w:t>
        </w:r>
        <w:r w:rsidR="00937051">
          <w:rPr>
            <w:noProof/>
            <w:webHidden/>
          </w:rPr>
          <w:fldChar w:fldCharType="end"/>
        </w:r>
      </w:hyperlink>
    </w:p>
    <w:p w14:paraId="7393A019" w14:textId="1CBF205E"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78" w:history="1">
        <w:r w:rsidR="00937051" w:rsidRPr="005624AF">
          <w:rPr>
            <w:rStyle w:val="Hyperlink"/>
            <w:noProof/>
          </w:rPr>
          <w:t>2.5.4</w:t>
        </w:r>
        <w:r w:rsidR="00937051">
          <w:rPr>
            <w:rFonts w:asciiTheme="minorHAnsi" w:eastAsiaTheme="minorEastAsia" w:hAnsiTheme="minorHAnsi" w:cstheme="minorBidi"/>
            <w:noProof/>
            <w:sz w:val="22"/>
            <w:szCs w:val="22"/>
            <w:lang w:val="pt-BR" w:eastAsia="pt-BR"/>
          </w:rPr>
          <w:tab/>
        </w:r>
        <w:r w:rsidR="00937051" w:rsidRPr="005624AF">
          <w:rPr>
            <w:rStyle w:val="Hyperlink"/>
            <w:noProof/>
          </w:rPr>
          <w:t>Other Requirements</w:t>
        </w:r>
        <w:r w:rsidR="00937051">
          <w:rPr>
            <w:noProof/>
            <w:webHidden/>
          </w:rPr>
          <w:tab/>
        </w:r>
        <w:r w:rsidR="00937051">
          <w:rPr>
            <w:noProof/>
            <w:webHidden/>
          </w:rPr>
          <w:fldChar w:fldCharType="begin"/>
        </w:r>
        <w:r w:rsidR="00937051">
          <w:rPr>
            <w:noProof/>
            <w:webHidden/>
          </w:rPr>
          <w:instrText xml:space="preserve"> PAGEREF _Toc89266978 \h </w:instrText>
        </w:r>
        <w:r w:rsidR="00937051">
          <w:rPr>
            <w:noProof/>
            <w:webHidden/>
          </w:rPr>
        </w:r>
        <w:r w:rsidR="00937051">
          <w:rPr>
            <w:noProof/>
            <w:webHidden/>
          </w:rPr>
          <w:fldChar w:fldCharType="separate"/>
        </w:r>
        <w:r w:rsidR="00014CA1">
          <w:rPr>
            <w:noProof/>
            <w:webHidden/>
          </w:rPr>
          <w:t>22</w:t>
        </w:r>
        <w:r w:rsidR="00937051">
          <w:rPr>
            <w:noProof/>
            <w:webHidden/>
          </w:rPr>
          <w:fldChar w:fldCharType="end"/>
        </w:r>
      </w:hyperlink>
    </w:p>
    <w:p w14:paraId="0171D001" w14:textId="7D936C32" w:rsidR="00937051" w:rsidRDefault="00141455">
      <w:pPr>
        <w:pStyle w:val="TOC1"/>
        <w:tabs>
          <w:tab w:val="left" w:pos="400"/>
          <w:tab w:val="right" w:leader="dot" w:pos="10173"/>
        </w:tabs>
        <w:rPr>
          <w:rFonts w:asciiTheme="minorHAnsi" w:eastAsiaTheme="minorEastAsia" w:hAnsiTheme="minorHAnsi" w:cstheme="minorBidi"/>
          <w:noProof/>
          <w:sz w:val="22"/>
          <w:szCs w:val="22"/>
          <w:lang w:val="pt-BR" w:eastAsia="pt-BR"/>
        </w:rPr>
      </w:pPr>
      <w:hyperlink w:anchor="_Toc89266979" w:history="1">
        <w:r w:rsidR="00937051" w:rsidRPr="005624AF">
          <w:rPr>
            <w:rStyle w:val="Hyperlink"/>
            <w:noProof/>
            <w:lang w:val="en-GB"/>
          </w:rPr>
          <w:t>3</w:t>
        </w:r>
        <w:r w:rsidR="00937051">
          <w:rPr>
            <w:rFonts w:asciiTheme="minorHAnsi" w:eastAsiaTheme="minorEastAsia" w:hAnsiTheme="minorHAnsi" w:cstheme="minorBidi"/>
            <w:noProof/>
            <w:sz w:val="22"/>
            <w:szCs w:val="22"/>
            <w:lang w:val="pt-BR" w:eastAsia="pt-BR"/>
          </w:rPr>
          <w:tab/>
        </w:r>
        <w:r w:rsidR="00937051" w:rsidRPr="005624AF">
          <w:rPr>
            <w:rStyle w:val="Hyperlink"/>
            <w:noProof/>
            <w:lang w:val="en-GB"/>
          </w:rPr>
          <w:t>Open Concerns</w:t>
        </w:r>
        <w:r w:rsidR="00937051">
          <w:rPr>
            <w:noProof/>
            <w:webHidden/>
          </w:rPr>
          <w:tab/>
        </w:r>
        <w:r w:rsidR="00937051">
          <w:rPr>
            <w:noProof/>
            <w:webHidden/>
          </w:rPr>
          <w:fldChar w:fldCharType="begin"/>
        </w:r>
        <w:r w:rsidR="00937051">
          <w:rPr>
            <w:noProof/>
            <w:webHidden/>
          </w:rPr>
          <w:instrText xml:space="preserve"> PAGEREF _Toc89266979 \h </w:instrText>
        </w:r>
        <w:r w:rsidR="00937051">
          <w:rPr>
            <w:noProof/>
            <w:webHidden/>
          </w:rPr>
        </w:r>
        <w:r w:rsidR="00937051">
          <w:rPr>
            <w:noProof/>
            <w:webHidden/>
          </w:rPr>
          <w:fldChar w:fldCharType="separate"/>
        </w:r>
        <w:r w:rsidR="00014CA1">
          <w:rPr>
            <w:noProof/>
            <w:webHidden/>
          </w:rPr>
          <w:t>23</w:t>
        </w:r>
        <w:r w:rsidR="00937051">
          <w:rPr>
            <w:noProof/>
            <w:webHidden/>
          </w:rPr>
          <w:fldChar w:fldCharType="end"/>
        </w:r>
      </w:hyperlink>
    </w:p>
    <w:p w14:paraId="06455FA7" w14:textId="7D60D50D" w:rsidR="00937051" w:rsidRDefault="00141455">
      <w:pPr>
        <w:pStyle w:val="TOC1"/>
        <w:tabs>
          <w:tab w:val="left" w:pos="400"/>
          <w:tab w:val="right" w:leader="dot" w:pos="10173"/>
        </w:tabs>
        <w:rPr>
          <w:rFonts w:asciiTheme="minorHAnsi" w:eastAsiaTheme="minorEastAsia" w:hAnsiTheme="minorHAnsi" w:cstheme="minorBidi"/>
          <w:noProof/>
          <w:sz w:val="22"/>
          <w:szCs w:val="22"/>
          <w:lang w:val="pt-BR" w:eastAsia="pt-BR"/>
        </w:rPr>
      </w:pPr>
      <w:hyperlink w:anchor="_Toc89266980" w:history="1">
        <w:r w:rsidR="00937051" w:rsidRPr="005624AF">
          <w:rPr>
            <w:rStyle w:val="Hyperlink"/>
            <w:noProof/>
            <w:lang w:val="en-GB"/>
          </w:rPr>
          <w:t>4</w:t>
        </w:r>
        <w:r w:rsidR="00937051">
          <w:rPr>
            <w:rFonts w:asciiTheme="minorHAnsi" w:eastAsiaTheme="minorEastAsia" w:hAnsiTheme="minorHAnsi" w:cstheme="minorBidi"/>
            <w:noProof/>
            <w:sz w:val="22"/>
            <w:szCs w:val="22"/>
            <w:lang w:val="pt-BR" w:eastAsia="pt-BR"/>
          </w:rPr>
          <w:tab/>
        </w:r>
        <w:r w:rsidR="00937051" w:rsidRPr="005624AF">
          <w:rPr>
            <w:rStyle w:val="Hyperlink"/>
            <w:noProof/>
            <w:lang w:val="en-GB"/>
          </w:rPr>
          <w:t>Revision History</w:t>
        </w:r>
        <w:r w:rsidR="00937051">
          <w:rPr>
            <w:noProof/>
            <w:webHidden/>
          </w:rPr>
          <w:tab/>
        </w:r>
        <w:r w:rsidR="00937051">
          <w:rPr>
            <w:noProof/>
            <w:webHidden/>
          </w:rPr>
          <w:fldChar w:fldCharType="begin"/>
        </w:r>
        <w:r w:rsidR="00937051">
          <w:rPr>
            <w:noProof/>
            <w:webHidden/>
          </w:rPr>
          <w:instrText xml:space="preserve"> PAGEREF _Toc89266980 \h </w:instrText>
        </w:r>
        <w:r w:rsidR="00937051">
          <w:rPr>
            <w:noProof/>
            <w:webHidden/>
          </w:rPr>
        </w:r>
        <w:r w:rsidR="00937051">
          <w:rPr>
            <w:noProof/>
            <w:webHidden/>
          </w:rPr>
          <w:fldChar w:fldCharType="separate"/>
        </w:r>
        <w:r w:rsidR="00014CA1">
          <w:rPr>
            <w:noProof/>
            <w:webHidden/>
          </w:rPr>
          <w:t>24</w:t>
        </w:r>
        <w:r w:rsidR="00937051">
          <w:rPr>
            <w:noProof/>
            <w:webHidden/>
          </w:rPr>
          <w:fldChar w:fldCharType="end"/>
        </w:r>
      </w:hyperlink>
    </w:p>
    <w:p w14:paraId="2E73405E" w14:textId="7F42EEBE" w:rsidR="00937051" w:rsidRDefault="00141455">
      <w:pPr>
        <w:pStyle w:val="TOC1"/>
        <w:tabs>
          <w:tab w:val="left" w:pos="400"/>
          <w:tab w:val="right" w:leader="dot" w:pos="10173"/>
        </w:tabs>
        <w:rPr>
          <w:rFonts w:asciiTheme="minorHAnsi" w:eastAsiaTheme="minorEastAsia" w:hAnsiTheme="minorHAnsi" w:cstheme="minorBidi"/>
          <w:noProof/>
          <w:sz w:val="22"/>
          <w:szCs w:val="22"/>
          <w:lang w:val="pt-BR" w:eastAsia="pt-BR"/>
        </w:rPr>
      </w:pPr>
      <w:hyperlink w:anchor="_Toc89266982" w:history="1">
        <w:r w:rsidR="00937051" w:rsidRPr="005624AF">
          <w:rPr>
            <w:rStyle w:val="Hyperlink"/>
            <w:noProof/>
            <w:lang w:val="en-GB"/>
          </w:rPr>
          <w:t>5</w:t>
        </w:r>
        <w:r w:rsidR="00937051">
          <w:rPr>
            <w:rFonts w:asciiTheme="minorHAnsi" w:eastAsiaTheme="minorEastAsia" w:hAnsiTheme="minorHAnsi" w:cstheme="minorBidi"/>
            <w:noProof/>
            <w:sz w:val="22"/>
            <w:szCs w:val="22"/>
            <w:lang w:val="pt-BR" w:eastAsia="pt-BR"/>
          </w:rPr>
          <w:tab/>
        </w:r>
        <w:r w:rsidR="00937051" w:rsidRPr="005624AF">
          <w:rPr>
            <w:rStyle w:val="Hyperlink"/>
            <w:noProof/>
            <w:lang w:val="en-GB"/>
          </w:rPr>
          <w:t>Appendix</w:t>
        </w:r>
        <w:r w:rsidR="00937051">
          <w:rPr>
            <w:noProof/>
            <w:webHidden/>
          </w:rPr>
          <w:tab/>
        </w:r>
        <w:r w:rsidR="00937051">
          <w:rPr>
            <w:noProof/>
            <w:webHidden/>
          </w:rPr>
          <w:fldChar w:fldCharType="begin"/>
        </w:r>
        <w:r w:rsidR="00937051">
          <w:rPr>
            <w:noProof/>
            <w:webHidden/>
          </w:rPr>
          <w:instrText xml:space="preserve"> PAGEREF _Toc89266982 \h </w:instrText>
        </w:r>
        <w:r w:rsidR="00937051">
          <w:rPr>
            <w:noProof/>
            <w:webHidden/>
          </w:rPr>
        </w:r>
        <w:r w:rsidR="00937051">
          <w:rPr>
            <w:noProof/>
            <w:webHidden/>
          </w:rPr>
          <w:fldChar w:fldCharType="separate"/>
        </w:r>
        <w:r w:rsidR="00014CA1">
          <w:rPr>
            <w:noProof/>
            <w:webHidden/>
          </w:rPr>
          <w:t>25</w:t>
        </w:r>
        <w:r w:rsidR="00937051">
          <w:rPr>
            <w:noProof/>
            <w:webHidden/>
          </w:rPr>
          <w:fldChar w:fldCharType="end"/>
        </w:r>
      </w:hyperlink>
    </w:p>
    <w:p w14:paraId="16792C0D" w14:textId="07E97B33" w:rsidR="00937051" w:rsidRDefault="00141455">
      <w:pPr>
        <w:pStyle w:val="TOC2"/>
        <w:tabs>
          <w:tab w:val="left" w:pos="800"/>
          <w:tab w:val="right" w:leader="dot" w:pos="10173"/>
        </w:tabs>
        <w:rPr>
          <w:rFonts w:asciiTheme="minorHAnsi" w:eastAsiaTheme="minorEastAsia" w:hAnsiTheme="minorHAnsi" w:cstheme="minorBidi"/>
          <w:noProof/>
          <w:sz w:val="22"/>
          <w:szCs w:val="22"/>
          <w:lang w:val="pt-BR" w:eastAsia="pt-BR"/>
        </w:rPr>
      </w:pPr>
      <w:hyperlink w:anchor="_Toc89266983" w:history="1">
        <w:r w:rsidR="00937051" w:rsidRPr="005624AF">
          <w:rPr>
            <w:rStyle w:val="Hyperlink"/>
            <w:noProof/>
            <w:lang w:val="en-GB"/>
          </w:rPr>
          <w:t>5.1</w:t>
        </w:r>
        <w:r w:rsidR="00937051">
          <w:rPr>
            <w:rFonts w:asciiTheme="minorHAnsi" w:eastAsiaTheme="minorEastAsia" w:hAnsiTheme="minorHAnsi" w:cstheme="minorBidi"/>
            <w:noProof/>
            <w:sz w:val="22"/>
            <w:szCs w:val="22"/>
            <w:lang w:val="pt-BR" w:eastAsia="pt-BR"/>
          </w:rPr>
          <w:tab/>
        </w:r>
        <w:r w:rsidR="00937051" w:rsidRPr="005624AF">
          <w:rPr>
            <w:rStyle w:val="Hyperlink"/>
            <w:noProof/>
            <w:lang w:val="en-GB"/>
          </w:rPr>
          <w:t>Data Dictionary</w:t>
        </w:r>
        <w:r w:rsidR="00937051">
          <w:rPr>
            <w:noProof/>
            <w:webHidden/>
          </w:rPr>
          <w:tab/>
        </w:r>
        <w:r w:rsidR="00937051">
          <w:rPr>
            <w:noProof/>
            <w:webHidden/>
          </w:rPr>
          <w:fldChar w:fldCharType="begin"/>
        </w:r>
        <w:r w:rsidR="00937051">
          <w:rPr>
            <w:noProof/>
            <w:webHidden/>
          </w:rPr>
          <w:instrText xml:space="preserve"> PAGEREF _Toc89266983 \h </w:instrText>
        </w:r>
        <w:r w:rsidR="00937051">
          <w:rPr>
            <w:noProof/>
            <w:webHidden/>
          </w:rPr>
        </w:r>
        <w:r w:rsidR="00937051">
          <w:rPr>
            <w:noProof/>
            <w:webHidden/>
          </w:rPr>
          <w:fldChar w:fldCharType="separate"/>
        </w:r>
        <w:r w:rsidR="00014CA1">
          <w:rPr>
            <w:noProof/>
            <w:webHidden/>
          </w:rPr>
          <w:t>25</w:t>
        </w:r>
        <w:r w:rsidR="00937051">
          <w:rPr>
            <w:noProof/>
            <w:webHidden/>
          </w:rPr>
          <w:fldChar w:fldCharType="end"/>
        </w:r>
      </w:hyperlink>
    </w:p>
    <w:p w14:paraId="419BB75E" w14:textId="503A3333"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84" w:history="1">
        <w:r w:rsidR="00937051" w:rsidRPr="005624AF">
          <w:rPr>
            <w:rStyle w:val="Hyperlink"/>
            <w:noProof/>
            <w:lang w:val="en-GB"/>
          </w:rPr>
          <w:t>5.1.1</w:t>
        </w:r>
        <w:r w:rsidR="00937051">
          <w:rPr>
            <w:rFonts w:asciiTheme="minorHAnsi" w:eastAsiaTheme="minorEastAsia" w:hAnsiTheme="minorHAnsi" w:cstheme="minorBidi"/>
            <w:noProof/>
            <w:sz w:val="22"/>
            <w:szCs w:val="22"/>
            <w:lang w:val="pt-BR" w:eastAsia="pt-BR"/>
          </w:rPr>
          <w:tab/>
        </w:r>
        <w:r w:rsidR="00937051" w:rsidRPr="005624AF">
          <w:rPr>
            <w:rStyle w:val="Hyperlink"/>
            <w:noProof/>
            <w:lang w:val="en-GB"/>
          </w:rPr>
          <w:t>Logical Signals (LSG)</w:t>
        </w:r>
        <w:r w:rsidR="00937051">
          <w:rPr>
            <w:noProof/>
            <w:webHidden/>
          </w:rPr>
          <w:tab/>
        </w:r>
        <w:r w:rsidR="00937051">
          <w:rPr>
            <w:noProof/>
            <w:webHidden/>
          </w:rPr>
          <w:fldChar w:fldCharType="begin"/>
        </w:r>
        <w:r w:rsidR="00937051">
          <w:rPr>
            <w:noProof/>
            <w:webHidden/>
          </w:rPr>
          <w:instrText xml:space="preserve"> PAGEREF _Toc89266984 \h </w:instrText>
        </w:r>
        <w:r w:rsidR="00937051">
          <w:rPr>
            <w:noProof/>
            <w:webHidden/>
          </w:rPr>
        </w:r>
        <w:r w:rsidR="00937051">
          <w:rPr>
            <w:noProof/>
            <w:webHidden/>
          </w:rPr>
          <w:fldChar w:fldCharType="separate"/>
        </w:r>
        <w:r w:rsidR="00014CA1">
          <w:rPr>
            <w:noProof/>
            <w:webHidden/>
          </w:rPr>
          <w:t>25</w:t>
        </w:r>
        <w:r w:rsidR="00937051">
          <w:rPr>
            <w:noProof/>
            <w:webHidden/>
          </w:rPr>
          <w:fldChar w:fldCharType="end"/>
        </w:r>
      </w:hyperlink>
    </w:p>
    <w:p w14:paraId="0DD65BAB" w14:textId="00FDFD47"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85" w:history="1">
        <w:r w:rsidR="00937051" w:rsidRPr="005624AF">
          <w:rPr>
            <w:rStyle w:val="Hyperlink"/>
            <w:noProof/>
            <w:lang w:val="en-GB"/>
          </w:rPr>
          <w:t>5.1.2</w:t>
        </w:r>
        <w:r w:rsidR="00937051">
          <w:rPr>
            <w:rFonts w:asciiTheme="minorHAnsi" w:eastAsiaTheme="minorEastAsia" w:hAnsiTheme="minorHAnsi" w:cstheme="minorBidi"/>
            <w:noProof/>
            <w:sz w:val="22"/>
            <w:szCs w:val="22"/>
            <w:lang w:val="pt-BR" w:eastAsia="pt-BR"/>
          </w:rPr>
          <w:tab/>
        </w:r>
        <w:r w:rsidR="00937051" w:rsidRPr="005624AF">
          <w:rPr>
            <w:rStyle w:val="Hyperlink"/>
            <w:noProof/>
            <w:lang w:val="en-GB"/>
          </w:rPr>
          <w:t>Logical Parameters</w:t>
        </w:r>
        <w:r w:rsidR="00937051">
          <w:rPr>
            <w:noProof/>
            <w:webHidden/>
          </w:rPr>
          <w:tab/>
        </w:r>
        <w:r w:rsidR="00937051">
          <w:rPr>
            <w:noProof/>
            <w:webHidden/>
          </w:rPr>
          <w:fldChar w:fldCharType="begin"/>
        </w:r>
        <w:r w:rsidR="00937051">
          <w:rPr>
            <w:noProof/>
            <w:webHidden/>
          </w:rPr>
          <w:instrText xml:space="preserve"> PAGEREF _Toc89266985 \h </w:instrText>
        </w:r>
        <w:r w:rsidR="00937051">
          <w:rPr>
            <w:noProof/>
            <w:webHidden/>
          </w:rPr>
        </w:r>
        <w:r w:rsidR="00937051">
          <w:rPr>
            <w:noProof/>
            <w:webHidden/>
          </w:rPr>
          <w:fldChar w:fldCharType="separate"/>
        </w:r>
        <w:r w:rsidR="00014CA1">
          <w:rPr>
            <w:noProof/>
            <w:webHidden/>
          </w:rPr>
          <w:t>30</w:t>
        </w:r>
        <w:r w:rsidR="00937051">
          <w:rPr>
            <w:noProof/>
            <w:webHidden/>
          </w:rPr>
          <w:fldChar w:fldCharType="end"/>
        </w:r>
      </w:hyperlink>
    </w:p>
    <w:p w14:paraId="73876810" w14:textId="784E81A0" w:rsidR="00937051" w:rsidRDefault="00141455">
      <w:pPr>
        <w:pStyle w:val="TOC3"/>
        <w:tabs>
          <w:tab w:val="left" w:pos="1200"/>
          <w:tab w:val="right" w:leader="dot" w:pos="10173"/>
        </w:tabs>
        <w:rPr>
          <w:rFonts w:asciiTheme="minorHAnsi" w:eastAsiaTheme="minorEastAsia" w:hAnsiTheme="minorHAnsi" w:cstheme="minorBidi"/>
          <w:noProof/>
          <w:sz w:val="22"/>
          <w:szCs w:val="22"/>
          <w:lang w:val="pt-BR" w:eastAsia="pt-BR"/>
        </w:rPr>
      </w:pPr>
      <w:hyperlink w:anchor="_Toc89266986" w:history="1">
        <w:r w:rsidR="00937051" w:rsidRPr="005624AF">
          <w:rPr>
            <w:rStyle w:val="Hyperlink"/>
            <w:noProof/>
            <w:lang w:val="en-GB"/>
          </w:rPr>
          <w:t>5.1.3</w:t>
        </w:r>
        <w:r w:rsidR="00937051">
          <w:rPr>
            <w:rFonts w:asciiTheme="minorHAnsi" w:eastAsiaTheme="minorEastAsia" w:hAnsiTheme="minorHAnsi" w:cstheme="minorBidi"/>
            <w:noProof/>
            <w:sz w:val="22"/>
            <w:szCs w:val="22"/>
            <w:lang w:val="pt-BR" w:eastAsia="pt-BR"/>
          </w:rPr>
          <w:tab/>
        </w:r>
        <w:r w:rsidR="00937051" w:rsidRPr="005624AF">
          <w:rPr>
            <w:rStyle w:val="Hyperlink"/>
            <w:noProof/>
            <w:lang w:val="en-GB"/>
          </w:rPr>
          <w:t>Encoding Types</w:t>
        </w:r>
        <w:r w:rsidR="00937051">
          <w:rPr>
            <w:noProof/>
            <w:webHidden/>
          </w:rPr>
          <w:tab/>
        </w:r>
        <w:r w:rsidR="00937051">
          <w:rPr>
            <w:noProof/>
            <w:webHidden/>
          </w:rPr>
          <w:fldChar w:fldCharType="begin"/>
        </w:r>
        <w:r w:rsidR="00937051">
          <w:rPr>
            <w:noProof/>
            <w:webHidden/>
          </w:rPr>
          <w:instrText xml:space="preserve"> PAGEREF _Toc89266986 \h </w:instrText>
        </w:r>
        <w:r w:rsidR="00937051">
          <w:rPr>
            <w:noProof/>
            <w:webHidden/>
          </w:rPr>
        </w:r>
        <w:r w:rsidR="00937051">
          <w:rPr>
            <w:noProof/>
            <w:webHidden/>
          </w:rPr>
          <w:fldChar w:fldCharType="separate"/>
        </w:r>
        <w:r w:rsidR="00014CA1">
          <w:rPr>
            <w:noProof/>
            <w:webHidden/>
          </w:rPr>
          <w:t>42</w:t>
        </w:r>
        <w:r w:rsidR="00937051">
          <w:rPr>
            <w:noProof/>
            <w:webHidden/>
          </w:rPr>
          <w:fldChar w:fldCharType="end"/>
        </w:r>
      </w:hyperlink>
    </w:p>
    <w:p w14:paraId="4DB0D5E3" w14:textId="2CB02FD1" w:rsidR="003A3CDA" w:rsidRDefault="00E56FFE" w:rsidP="00CE6121">
      <w:pPr>
        <w:spacing w:line="240" w:lineRule="atLeast"/>
      </w:pPr>
      <w:r>
        <w:fldChar w:fldCharType="end"/>
      </w:r>
    </w:p>
    <w:p w14:paraId="140A4E4B" w14:textId="77777777" w:rsidR="007A0C37" w:rsidRDefault="007A0C37" w:rsidP="00CE6121">
      <w:pPr>
        <w:spacing w:line="240" w:lineRule="atLeast"/>
        <w:rPr>
          <w:b/>
          <w:sz w:val="32"/>
        </w:rPr>
      </w:pPr>
      <w:r>
        <w:rPr>
          <w:b/>
          <w:sz w:val="32"/>
        </w:rPr>
        <w:t>List of Figures</w:t>
      </w:r>
    </w:p>
    <w:p w14:paraId="7679C761" w14:textId="784EF73A" w:rsidR="00937051" w:rsidRDefault="007A0C37">
      <w:pPr>
        <w:pStyle w:val="TableofFigures"/>
        <w:tabs>
          <w:tab w:val="right" w:leader="dot" w:pos="10173"/>
        </w:tabs>
        <w:rPr>
          <w:rFonts w:asciiTheme="minorHAnsi" w:eastAsiaTheme="minorEastAsia" w:hAnsiTheme="minorHAnsi" w:cstheme="minorBidi"/>
          <w:noProof/>
          <w:sz w:val="22"/>
          <w:szCs w:val="22"/>
          <w:lang w:val="pt-BR" w:eastAsia="pt-BR"/>
        </w:rPr>
      </w:pPr>
      <w:r w:rsidRPr="007A0C37">
        <w:rPr>
          <w:b/>
        </w:rPr>
        <w:fldChar w:fldCharType="begin"/>
      </w:r>
      <w:r w:rsidRPr="007A0C37">
        <w:rPr>
          <w:b/>
        </w:rPr>
        <w:instrText xml:space="preserve"> TOC \h \z \c "Figure" </w:instrText>
      </w:r>
      <w:r w:rsidRPr="007A0C37">
        <w:rPr>
          <w:b/>
        </w:rPr>
        <w:fldChar w:fldCharType="separate"/>
      </w:r>
      <w:hyperlink w:anchor="_Toc89266987" w:history="1">
        <w:r w:rsidR="00937051" w:rsidRPr="005A5792">
          <w:rPr>
            <w:rStyle w:val="Hyperlink"/>
            <w:noProof/>
          </w:rPr>
          <w:t>Figure 1: Logic Diagram/Data Flow Diagram of Function Front and Rear Fog Lighting</w:t>
        </w:r>
        <w:r w:rsidR="00937051">
          <w:rPr>
            <w:noProof/>
            <w:webHidden/>
          </w:rPr>
          <w:tab/>
        </w:r>
        <w:r w:rsidR="00937051">
          <w:rPr>
            <w:noProof/>
            <w:webHidden/>
          </w:rPr>
          <w:fldChar w:fldCharType="begin"/>
        </w:r>
        <w:r w:rsidR="00937051">
          <w:rPr>
            <w:noProof/>
            <w:webHidden/>
          </w:rPr>
          <w:instrText xml:space="preserve"> PAGEREF _Toc89266987 \h </w:instrText>
        </w:r>
        <w:r w:rsidR="00937051">
          <w:rPr>
            <w:noProof/>
            <w:webHidden/>
          </w:rPr>
        </w:r>
        <w:r w:rsidR="00937051">
          <w:rPr>
            <w:noProof/>
            <w:webHidden/>
          </w:rPr>
          <w:fldChar w:fldCharType="separate"/>
        </w:r>
        <w:r w:rsidR="00014CA1">
          <w:rPr>
            <w:noProof/>
            <w:webHidden/>
          </w:rPr>
          <w:t>12</w:t>
        </w:r>
        <w:r w:rsidR="00937051">
          <w:rPr>
            <w:noProof/>
            <w:webHidden/>
          </w:rPr>
          <w:fldChar w:fldCharType="end"/>
        </w:r>
      </w:hyperlink>
    </w:p>
    <w:p w14:paraId="38E2CD40" w14:textId="3609A635"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6988" w:history="1">
        <w:r w:rsidR="00937051" w:rsidRPr="005A5792">
          <w:rPr>
            <w:rStyle w:val="Hyperlink"/>
            <w:noProof/>
          </w:rPr>
          <w:t>Figure 2: State Machine of Function Front and Rear Fog Lighting</w:t>
        </w:r>
        <w:r w:rsidR="00937051">
          <w:rPr>
            <w:noProof/>
            <w:webHidden/>
          </w:rPr>
          <w:tab/>
        </w:r>
        <w:r w:rsidR="00937051">
          <w:rPr>
            <w:noProof/>
            <w:webHidden/>
          </w:rPr>
          <w:fldChar w:fldCharType="begin"/>
        </w:r>
        <w:r w:rsidR="00937051">
          <w:rPr>
            <w:noProof/>
            <w:webHidden/>
          </w:rPr>
          <w:instrText xml:space="preserve"> PAGEREF _Toc89266988 \h </w:instrText>
        </w:r>
        <w:r w:rsidR="00937051">
          <w:rPr>
            <w:noProof/>
            <w:webHidden/>
          </w:rPr>
        </w:r>
        <w:r w:rsidR="00937051">
          <w:rPr>
            <w:noProof/>
            <w:webHidden/>
          </w:rPr>
          <w:fldChar w:fldCharType="separate"/>
        </w:r>
        <w:r w:rsidR="00014CA1">
          <w:rPr>
            <w:noProof/>
            <w:webHidden/>
          </w:rPr>
          <w:t>16</w:t>
        </w:r>
        <w:r w:rsidR="00937051">
          <w:rPr>
            <w:noProof/>
            <w:webHidden/>
          </w:rPr>
          <w:fldChar w:fldCharType="end"/>
        </w:r>
      </w:hyperlink>
    </w:p>
    <w:p w14:paraId="6FE8D136" w14:textId="6FD014A7"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6989" w:history="1">
        <w:r w:rsidR="00937051" w:rsidRPr="005A5792">
          <w:rPr>
            <w:rStyle w:val="Hyperlink"/>
            <w:noProof/>
          </w:rPr>
          <w:t>Figure 3: Activity Diagram/Data Flow Diagram for Front and Rear Fog Lighting</w:t>
        </w:r>
        <w:r w:rsidR="00937051">
          <w:rPr>
            <w:noProof/>
            <w:webHidden/>
          </w:rPr>
          <w:tab/>
        </w:r>
        <w:r w:rsidR="00937051">
          <w:rPr>
            <w:noProof/>
            <w:webHidden/>
          </w:rPr>
          <w:fldChar w:fldCharType="begin"/>
        </w:r>
        <w:r w:rsidR="00937051">
          <w:rPr>
            <w:noProof/>
            <w:webHidden/>
          </w:rPr>
          <w:instrText xml:space="preserve"> PAGEREF _Toc89266989 \h </w:instrText>
        </w:r>
        <w:r w:rsidR="00937051">
          <w:rPr>
            <w:noProof/>
            <w:webHidden/>
          </w:rPr>
        </w:r>
        <w:r w:rsidR="00937051">
          <w:rPr>
            <w:noProof/>
            <w:webHidden/>
          </w:rPr>
          <w:fldChar w:fldCharType="separate"/>
        </w:r>
        <w:r w:rsidR="00014CA1">
          <w:rPr>
            <w:noProof/>
            <w:webHidden/>
          </w:rPr>
          <w:t>16</w:t>
        </w:r>
        <w:r w:rsidR="00937051">
          <w:rPr>
            <w:noProof/>
            <w:webHidden/>
          </w:rPr>
          <w:fldChar w:fldCharType="end"/>
        </w:r>
      </w:hyperlink>
    </w:p>
    <w:p w14:paraId="51AEF0F6" w14:textId="727079E5"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6990" w:history="1">
        <w:r w:rsidR="00937051" w:rsidRPr="005A5792">
          <w:rPr>
            <w:rStyle w:val="Hyperlink"/>
            <w:noProof/>
          </w:rPr>
          <w:t>Figure 4: Sequence Diagram of Function Fog Lighting</w:t>
        </w:r>
        <w:r w:rsidR="00937051">
          <w:rPr>
            <w:noProof/>
            <w:webHidden/>
          </w:rPr>
          <w:tab/>
        </w:r>
        <w:r w:rsidR="00937051">
          <w:rPr>
            <w:noProof/>
            <w:webHidden/>
          </w:rPr>
          <w:fldChar w:fldCharType="begin"/>
        </w:r>
        <w:r w:rsidR="00937051">
          <w:rPr>
            <w:noProof/>
            <w:webHidden/>
          </w:rPr>
          <w:instrText xml:space="preserve"> PAGEREF _Toc89266990 \h </w:instrText>
        </w:r>
        <w:r w:rsidR="00937051">
          <w:rPr>
            <w:noProof/>
            <w:webHidden/>
          </w:rPr>
        </w:r>
        <w:r w:rsidR="00937051">
          <w:rPr>
            <w:noProof/>
            <w:webHidden/>
          </w:rPr>
          <w:fldChar w:fldCharType="separate"/>
        </w:r>
        <w:r w:rsidR="00014CA1">
          <w:rPr>
            <w:noProof/>
            <w:webHidden/>
          </w:rPr>
          <w:t>17</w:t>
        </w:r>
        <w:r w:rsidR="00937051">
          <w:rPr>
            <w:noProof/>
            <w:webHidden/>
          </w:rPr>
          <w:fldChar w:fldCharType="end"/>
        </w:r>
      </w:hyperlink>
    </w:p>
    <w:p w14:paraId="563E1D81" w14:textId="3F5F0062" w:rsidR="00FD513D" w:rsidRPr="007A0C37" w:rsidRDefault="007A0C37" w:rsidP="00CE6121">
      <w:pPr>
        <w:spacing w:line="240" w:lineRule="atLeast"/>
        <w:rPr>
          <w:b/>
        </w:rPr>
      </w:pPr>
      <w:r w:rsidRPr="007A0C37">
        <w:rPr>
          <w:b/>
        </w:rPr>
        <w:fldChar w:fldCharType="end"/>
      </w:r>
    </w:p>
    <w:p w14:paraId="27FEB5C2" w14:textId="77777777" w:rsidR="007A0C37" w:rsidRPr="00D63E7D" w:rsidRDefault="007A0C37" w:rsidP="00CE6121">
      <w:pPr>
        <w:spacing w:line="240" w:lineRule="atLeast"/>
        <w:rPr>
          <w:rFonts w:cs="Arial"/>
          <w:b/>
          <w:sz w:val="32"/>
        </w:rPr>
      </w:pPr>
      <w:r w:rsidRPr="00D63E7D">
        <w:rPr>
          <w:rFonts w:cs="Arial"/>
          <w:b/>
          <w:sz w:val="32"/>
        </w:rPr>
        <w:t>List of Tables</w:t>
      </w:r>
    </w:p>
    <w:p w14:paraId="75EF9987" w14:textId="2C0A819C" w:rsidR="00937051" w:rsidRDefault="007A0C37">
      <w:pPr>
        <w:pStyle w:val="TableofFigures"/>
        <w:tabs>
          <w:tab w:val="right" w:leader="dot" w:pos="10173"/>
        </w:tabs>
        <w:rPr>
          <w:rFonts w:asciiTheme="minorHAnsi" w:eastAsiaTheme="minorEastAsia" w:hAnsiTheme="minorHAnsi" w:cstheme="minorBidi"/>
          <w:noProof/>
          <w:sz w:val="22"/>
          <w:szCs w:val="22"/>
          <w:lang w:val="pt-BR" w:eastAsia="pt-BR"/>
        </w:rPr>
      </w:pPr>
      <w:r w:rsidRPr="00D63E7D">
        <w:rPr>
          <w:rStyle w:val="Hyperlink"/>
          <w:rFonts w:cs="Arial"/>
          <w:noProof/>
        </w:rPr>
        <w:fldChar w:fldCharType="begin"/>
      </w:r>
      <w:r w:rsidRPr="00D63E7D">
        <w:rPr>
          <w:rStyle w:val="Hyperlink"/>
          <w:rFonts w:cs="Arial"/>
          <w:noProof/>
        </w:rPr>
        <w:instrText xml:space="preserve"> TOC \h \z \c "Table" </w:instrText>
      </w:r>
      <w:r w:rsidRPr="00D63E7D">
        <w:rPr>
          <w:rStyle w:val="Hyperlink"/>
          <w:rFonts w:cs="Arial"/>
          <w:noProof/>
        </w:rPr>
        <w:fldChar w:fldCharType="separate"/>
      </w:r>
      <w:hyperlink w:anchor="_Toc89266991" w:history="1">
        <w:r w:rsidR="00937051" w:rsidRPr="0089547D">
          <w:rPr>
            <w:rStyle w:val="Hyperlink"/>
            <w:noProof/>
          </w:rPr>
          <w:t>Table 1: Ford Documents</w:t>
        </w:r>
        <w:r w:rsidR="00937051">
          <w:rPr>
            <w:noProof/>
            <w:webHidden/>
          </w:rPr>
          <w:tab/>
        </w:r>
        <w:r w:rsidR="00937051">
          <w:rPr>
            <w:noProof/>
            <w:webHidden/>
          </w:rPr>
          <w:fldChar w:fldCharType="begin"/>
        </w:r>
        <w:r w:rsidR="00937051">
          <w:rPr>
            <w:noProof/>
            <w:webHidden/>
          </w:rPr>
          <w:instrText xml:space="preserve"> PAGEREF _Toc89266991 \h </w:instrText>
        </w:r>
        <w:r w:rsidR="00937051">
          <w:rPr>
            <w:noProof/>
            <w:webHidden/>
          </w:rPr>
        </w:r>
        <w:r w:rsidR="00937051">
          <w:rPr>
            <w:noProof/>
            <w:webHidden/>
          </w:rPr>
          <w:fldChar w:fldCharType="separate"/>
        </w:r>
        <w:r w:rsidR="00014CA1">
          <w:rPr>
            <w:noProof/>
            <w:webHidden/>
          </w:rPr>
          <w:t>7</w:t>
        </w:r>
        <w:r w:rsidR="00937051">
          <w:rPr>
            <w:noProof/>
            <w:webHidden/>
          </w:rPr>
          <w:fldChar w:fldCharType="end"/>
        </w:r>
      </w:hyperlink>
    </w:p>
    <w:p w14:paraId="03E1D964" w14:textId="6A1488C5"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6992" w:history="1">
        <w:r w:rsidR="00937051" w:rsidRPr="0089547D">
          <w:rPr>
            <w:rStyle w:val="Hyperlink"/>
            <w:noProof/>
          </w:rPr>
          <w:t>Table 2: HMI Fog and Headlamp Switch and Stalk SW</w:t>
        </w:r>
        <w:r w:rsidR="00937051">
          <w:rPr>
            <w:noProof/>
            <w:webHidden/>
          </w:rPr>
          <w:tab/>
        </w:r>
        <w:r w:rsidR="00937051">
          <w:rPr>
            <w:noProof/>
            <w:webHidden/>
          </w:rPr>
          <w:fldChar w:fldCharType="begin"/>
        </w:r>
        <w:r w:rsidR="00937051">
          <w:rPr>
            <w:noProof/>
            <w:webHidden/>
          </w:rPr>
          <w:instrText xml:space="preserve"> PAGEREF _Toc89266992 \h </w:instrText>
        </w:r>
        <w:r w:rsidR="00937051">
          <w:rPr>
            <w:noProof/>
            <w:webHidden/>
          </w:rPr>
        </w:r>
        <w:r w:rsidR="00937051">
          <w:rPr>
            <w:noProof/>
            <w:webHidden/>
          </w:rPr>
          <w:fldChar w:fldCharType="separate"/>
        </w:r>
        <w:r w:rsidR="00014CA1">
          <w:rPr>
            <w:noProof/>
            <w:webHidden/>
          </w:rPr>
          <w:t>7</w:t>
        </w:r>
        <w:r w:rsidR="00937051">
          <w:rPr>
            <w:noProof/>
            <w:webHidden/>
          </w:rPr>
          <w:fldChar w:fldCharType="end"/>
        </w:r>
      </w:hyperlink>
    </w:p>
    <w:p w14:paraId="0A5D82DC" w14:textId="33EFCF98"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6993" w:history="1">
        <w:r w:rsidR="00937051" w:rsidRPr="0089547D">
          <w:rPr>
            <w:rStyle w:val="Hyperlink"/>
            <w:noProof/>
          </w:rPr>
          <w:t>Table 3: External Documents and Publications</w:t>
        </w:r>
        <w:r w:rsidR="00937051">
          <w:rPr>
            <w:noProof/>
            <w:webHidden/>
          </w:rPr>
          <w:tab/>
        </w:r>
        <w:r w:rsidR="00937051">
          <w:rPr>
            <w:noProof/>
            <w:webHidden/>
          </w:rPr>
          <w:fldChar w:fldCharType="begin"/>
        </w:r>
        <w:r w:rsidR="00937051">
          <w:rPr>
            <w:noProof/>
            <w:webHidden/>
          </w:rPr>
          <w:instrText xml:space="preserve"> PAGEREF _Toc89266993 \h </w:instrText>
        </w:r>
        <w:r w:rsidR="00937051">
          <w:rPr>
            <w:noProof/>
            <w:webHidden/>
          </w:rPr>
        </w:r>
        <w:r w:rsidR="00937051">
          <w:rPr>
            <w:noProof/>
            <w:webHidden/>
          </w:rPr>
          <w:fldChar w:fldCharType="separate"/>
        </w:r>
        <w:r w:rsidR="00014CA1">
          <w:rPr>
            <w:noProof/>
            <w:webHidden/>
          </w:rPr>
          <w:t>8</w:t>
        </w:r>
        <w:r w:rsidR="00937051">
          <w:rPr>
            <w:noProof/>
            <w:webHidden/>
          </w:rPr>
          <w:fldChar w:fldCharType="end"/>
        </w:r>
      </w:hyperlink>
    </w:p>
    <w:p w14:paraId="4071E7DF" w14:textId="01DB5977"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6994" w:history="1">
        <w:r w:rsidR="00937051" w:rsidRPr="0089547D">
          <w:rPr>
            <w:rStyle w:val="Hyperlink"/>
            <w:noProof/>
          </w:rPr>
          <w:t>Table 4: Definitions relevant for “Logical Function Fog Light”</w:t>
        </w:r>
        <w:r w:rsidR="00937051">
          <w:rPr>
            <w:noProof/>
            <w:webHidden/>
          </w:rPr>
          <w:tab/>
        </w:r>
        <w:r w:rsidR="00937051">
          <w:rPr>
            <w:noProof/>
            <w:webHidden/>
          </w:rPr>
          <w:fldChar w:fldCharType="begin"/>
        </w:r>
        <w:r w:rsidR="00937051">
          <w:rPr>
            <w:noProof/>
            <w:webHidden/>
          </w:rPr>
          <w:instrText xml:space="preserve"> PAGEREF _Toc89266994 \h </w:instrText>
        </w:r>
        <w:r w:rsidR="00937051">
          <w:rPr>
            <w:noProof/>
            <w:webHidden/>
          </w:rPr>
        </w:r>
        <w:r w:rsidR="00937051">
          <w:rPr>
            <w:noProof/>
            <w:webHidden/>
          </w:rPr>
          <w:fldChar w:fldCharType="separate"/>
        </w:r>
        <w:r w:rsidR="00014CA1">
          <w:rPr>
            <w:noProof/>
            <w:webHidden/>
          </w:rPr>
          <w:t>8</w:t>
        </w:r>
        <w:r w:rsidR="00937051">
          <w:rPr>
            <w:noProof/>
            <w:webHidden/>
          </w:rPr>
          <w:fldChar w:fldCharType="end"/>
        </w:r>
      </w:hyperlink>
    </w:p>
    <w:p w14:paraId="6CD92775" w14:textId="4B5D0EEB"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6995" w:history="1">
        <w:r w:rsidR="00937051" w:rsidRPr="0089547D">
          <w:rPr>
            <w:rStyle w:val="Hyperlink"/>
            <w:noProof/>
          </w:rPr>
          <w:t>Table 5: Abbreviations relevant for Fog Lighting</w:t>
        </w:r>
        <w:r w:rsidR="00937051">
          <w:rPr>
            <w:noProof/>
            <w:webHidden/>
          </w:rPr>
          <w:tab/>
        </w:r>
        <w:r w:rsidR="00937051">
          <w:rPr>
            <w:noProof/>
            <w:webHidden/>
          </w:rPr>
          <w:fldChar w:fldCharType="begin"/>
        </w:r>
        <w:r w:rsidR="00937051">
          <w:rPr>
            <w:noProof/>
            <w:webHidden/>
          </w:rPr>
          <w:instrText xml:space="preserve"> PAGEREF _Toc89266995 \h </w:instrText>
        </w:r>
        <w:r w:rsidR="00937051">
          <w:rPr>
            <w:noProof/>
            <w:webHidden/>
          </w:rPr>
        </w:r>
        <w:r w:rsidR="00937051">
          <w:rPr>
            <w:noProof/>
            <w:webHidden/>
          </w:rPr>
          <w:fldChar w:fldCharType="separate"/>
        </w:r>
        <w:r w:rsidR="00014CA1">
          <w:rPr>
            <w:noProof/>
            <w:webHidden/>
          </w:rPr>
          <w:t>8</w:t>
        </w:r>
        <w:r w:rsidR="00937051">
          <w:rPr>
            <w:noProof/>
            <w:webHidden/>
          </w:rPr>
          <w:fldChar w:fldCharType="end"/>
        </w:r>
      </w:hyperlink>
    </w:p>
    <w:p w14:paraId="61CB9E5A" w14:textId="6F9F527A"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6996" w:history="1">
        <w:r w:rsidR="00937051" w:rsidRPr="0089547D">
          <w:rPr>
            <w:rStyle w:val="Hyperlink"/>
            <w:noProof/>
          </w:rPr>
          <w:t>Table 6: Function Variants for Fog Lighting</w:t>
        </w:r>
        <w:r w:rsidR="00937051">
          <w:rPr>
            <w:noProof/>
            <w:webHidden/>
          </w:rPr>
          <w:tab/>
        </w:r>
        <w:r w:rsidR="00937051">
          <w:rPr>
            <w:noProof/>
            <w:webHidden/>
          </w:rPr>
          <w:fldChar w:fldCharType="begin"/>
        </w:r>
        <w:r w:rsidR="00937051">
          <w:rPr>
            <w:noProof/>
            <w:webHidden/>
          </w:rPr>
          <w:instrText xml:space="preserve"> PAGEREF _Toc89266996 \h </w:instrText>
        </w:r>
        <w:r w:rsidR="00937051">
          <w:rPr>
            <w:noProof/>
            <w:webHidden/>
          </w:rPr>
        </w:r>
        <w:r w:rsidR="00937051">
          <w:rPr>
            <w:noProof/>
            <w:webHidden/>
          </w:rPr>
          <w:fldChar w:fldCharType="separate"/>
        </w:r>
        <w:r w:rsidR="00014CA1">
          <w:rPr>
            <w:noProof/>
            <w:webHidden/>
          </w:rPr>
          <w:t>9</w:t>
        </w:r>
        <w:r w:rsidR="00937051">
          <w:rPr>
            <w:noProof/>
            <w:webHidden/>
          </w:rPr>
          <w:fldChar w:fldCharType="end"/>
        </w:r>
      </w:hyperlink>
    </w:p>
    <w:p w14:paraId="5B86BD6F" w14:textId="08D89292"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6997" w:history="1">
        <w:r w:rsidR="00937051" w:rsidRPr="0089547D">
          <w:rPr>
            <w:rStyle w:val="Hyperlink"/>
            <w:noProof/>
          </w:rPr>
          <w:t>Table 7: Input Requirements/Documents</w:t>
        </w:r>
        <w:r w:rsidR="00937051">
          <w:rPr>
            <w:noProof/>
            <w:webHidden/>
          </w:rPr>
          <w:tab/>
        </w:r>
        <w:r w:rsidR="00937051">
          <w:rPr>
            <w:noProof/>
            <w:webHidden/>
          </w:rPr>
          <w:fldChar w:fldCharType="begin"/>
        </w:r>
        <w:r w:rsidR="00937051">
          <w:rPr>
            <w:noProof/>
            <w:webHidden/>
          </w:rPr>
          <w:instrText xml:space="preserve"> PAGEREF _Toc89266997 \h </w:instrText>
        </w:r>
        <w:r w:rsidR="00937051">
          <w:rPr>
            <w:noProof/>
            <w:webHidden/>
          </w:rPr>
        </w:r>
        <w:r w:rsidR="00937051">
          <w:rPr>
            <w:noProof/>
            <w:webHidden/>
          </w:rPr>
          <w:fldChar w:fldCharType="separate"/>
        </w:r>
        <w:r w:rsidR="00014CA1">
          <w:rPr>
            <w:noProof/>
            <w:webHidden/>
          </w:rPr>
          <w:t>11</w:t>
        </w:r>
        <w:r w:rsidR="00937051">
          <w:rPr>
            <w:noProof/>
            <w:webHidden/>
          </w:rPr>
          <w:fldChar w:fldCharType="end"/>
        </w:r>
      </w:hyperlink>
    </w:p>
    <w:p w14:paraId="5B1E23E3" w14:textId="5F87FC93"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6998" w:history="1">
        <w:r w:rsidR="00937051" w:rsidRPr="0089547D">
          <w:rPr>
            <w:rStyle w:val="Hyperlink"/>
            <w:noProof/>
          </w:rPr>
          <w:t>Table 8: Logic Diagram Table</w:t>
        </w:r>
        <w:r w:rsidR="00937051">
          <w:rPr>
            <w:noProof/>
            <w:webHidden/>
          </w:rPr>
          <w:tab/>
        </w:r>
        <w:r w:rsidR="00937051">
          <w:rPr>
            <w:noProof/>
            <w:webHidden/>
          </w:rPr>
          <w:fldChar w:fldCharType="begin"/>
        </w:r>
        <w:r w:rsidR="00937051">
          <w:rPr>
            <w:noProof/>
            <w:webHidden/>
          </w:rPr>
          <w:instrText xml:space="preserve"> PAGEREF _Toc89266998 \h </w:instrText>
        </w:r>
        <w:r w:rsidR="00937051">
          <w:rPr>
            <w:noProof/>
            <w:webHidden/>
          </w:rPr>
        </w:r>
        <w:r w:rsidR="00937051">
          <w:rPr>
            <w:noProof/>
            <w:webHidden/>
          </w:rPr>
          <w:fldChar w:fldCharType="separate"/>
        </w:r>
        <w:r w:rsidR="00014CA1">
          <w:rPr>
            <w:noProof/>
            <w:webHidden/>
          </w:rPr>
          <w:t>13</w:t>
        </w:r>
        <w:r w:rsidR="00937051">
          <w:rPr>
            <w:noProof/>
            <w:webHidden/>
          </w:rPr>
          <w:fldChar w:fldCharType="end"/>
        </w:r>
      </w:hyperlink>
    </w:p>
    <w:p w14:paraId="2E53B021" w14:textId="14063B00"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6999" w:history="1">
        <w:r w:rsidR="00937051" w:rsidRPr="0089547D">
          <w:rPr>
            <w:rStyle w:val="Hyperlink"/>
            <w:noProof/>
          </w:rPr>
          <w:t>Table 9: Logic Inputs for Fog Lighting</w:t>
        </w:r>
        <w:r w:rsidR="00937051">
          <w:rPr>
            <w:noProof/>
            <w:webHidden/>
          </w:rPr>
          <w:tab/>
        </w:r>
        <w:r w:rsidR="00937051">
          <w:rPr>
            <w:noProof/>
            <w:webHidden/>
          </w:rPr>
          <w:fldChar w:fldCharType="begin"/>
        </w:r>
        <w:r w:rsidR="00937051">
          <w:rPr>
            <w:noProof/>
            <w:webHidden/>
          </w:rPr>
          <w:instrText xml:space="preserve"> PAGEREF _Toc89266999 \h </w:instrText>
        </w:r>
        <w:r w:rsidR="00937051">
          <w:rPr>
            <w:noProof/>
            <w:webHidden/>
          </w:rPr>
        </w:r>
        <w:r w:rsidR="00937051">
          <w:rPr>
            <w:noProof/>
            <w:webHidden/>
          </w:rPr>
          <w:fldChar w:fldCharType="separate"/>
        </w:r>
        <w:r w:rsidR="00014CA1">
          <w:rPr>
            <w:noProof/>
            <w:webHidden/>
          </w:rPr>
          <w:t>14</w:t>
        </w:r>
        <w:r w:rsidR="00937051">
          <w:rPr>
            <w:noProof/>
            <w:webHidden/>
          </w:rPr>
          <w:fldChar w:fldCharType="end"/>
        </w:r>
      </w:hyperlink>
    </w:p>
    <w:p w14:paraId="5B98B4B5" w14:textId="2C7BC90F"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7000" w:history="1">
        <w:r w:rsidR="00937051" w:rsidRPr="0089547D">
          <w:rPr>
            <w:rStyle w:val="Hyperlink"/>
            <w:noProof/>
          </w:rPr>
          <w:t>Table 10: Logic Outputs for Fog Lighting</w:t>
        </w:r>
        <w:r w:rsidR="00937051">
          <w:rPr>
            <w:noProof/>
            <w:webHidden/>
          </w:rPr>
          <w:tab/>
        </w:r>
        <w:r w:rsidR="00937051">
          <w:rPr>
            <w:noProof/>
            <w:webHidden/>
          </w:rPr>
          <w:fldChar w:fldCharType="begin"/>
        </w:r>
        <w:r w:rsidR="00937051">
          <w:rPr>
            <w:noProof/>
            <w:webHidden/>
          </w:rPr>
          <w:instrText xml:space="preserve"> PAGEREF _Toc89267000 \h </w:instrText>
        </w:r>
        <w:r w:rsidR="00937051">
          <w:rPr>
            <w:noProof/>
            <w:webHidden/>
          </w:rPr>
        </w:r>
        <w:r w:rsidR="00937051">
          <w:rPr>
            <w:noProof/>
            <w:webHidden/>
          </w:rPr>
          <w:fldChar w:fldCharType="separate"/>
        </w:r>
        <w:r w:rsidR="00014CA1">
          <w:rPr>
            <w:noProof/>
            <w:webHidden/>
          </w:rPr>
          <w:t>14</w:t>
        </w:r>
        <w:r w:rsidR="00937051">
          <w:rPr>
            <w:noProof/>
            <w:webHidden/>
          </w:rPr>
          <w:fldChar w:fldCharType="end"/>
        </w:r>
      </w:hyperlink>
    </w:p>
    <w:p w14:paraId="0C5971FA" w14:textId="70FD3B4C"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7001" w:history="1">
        <w:r w:rsidR="00937051" w:rsidRPr="0089547D">
          <w:rPr>
            <w:rStyle w:val="Hyperlink"/>
            <w:noProof/>
          </w:rPr>
          <w:t>Table 11: Logic Parameters for Fog Lighting</w:t>
        </w:r>
        <w:r w:rsidR="00937051">
          <w:rPr>
            <w:noProof/>
            <w:webHidden/>
          </w:rPr>
          <w:tab/>
        </w:r>
        <w:r w:rsidR="00937051">
          <w:rPr>
            <w:noProof/>
            <w:webHidden/>
          </w:rPr>
          <w:fldChar w:fldCharType="begin"/>
        </w:r>
        <w:r w:rsidR="00937051">
          <w:rPr>
            <w:noProof/>
            <w:webHidden/>
          </w:rPr>
          <w:instrText xml:space="preserve"> PAGEREF _Toc89267001 \h </w:instrText>
        </w:r>
        <w:r w:rsidR="00937051">
          <w:rPr>
            <w:noProof/>
            <w:webHidden/>
          </w:rPr>
        </w:r>
        <w:r w:rsidR="00937051">
          <w:rPr>
            <w:noProof/>
            <w:webHidden/>
          </w:rPr>
          <w:fldChar w:fldCharType="separate"/>
        </w:r>
        <w:r w:rsidR="00014CA1">
          <w:rPr>
            <w:noProof/>
            <w:webHidden/>
          </w:rPr>
          <w:t>15</w:t>
        </w:r>
        <w:r w:rsidR="00937051">
          <w:rPr>
            <w:noProof/>
            <w:webHidden/>
          </w:rPr>
          <w:fldChar w:fldCharType="end"/>
        </w:r>
      </w:hyperlink>
    </w:p>
    <w:p w14:paraId="5E763EB6" w14:textId="43023CF7"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7002" w:history="1">
        <w:r w:rsidR="00937051" w:rsidRPr="0089547D">
          <w:rPr>
            <w:rStyle w:val="Hyperlink"/>
            <w:noProof/>
          </w:rPr>
          <w:t>Table 12: Inherited FSRs for Fog Lighting</w:t>
        </w:r>
        <w:r w:rsidR="00937051">
          <w:rPr>
            <w:noProof/>
            <w:webHidden/>
          </w:rPr>
          <w:tab/>
        </w:r>
        <w:r w:rsidR="00937051">
          <w:rPr>
            <w:noProof/>
            <w:webHidden/>
          </w:rPr>
          <w:fldChar w:fldCharType="begin"/>
        </w:r>
        <w:r w:rsidR="00937051">
          <w:rPr>
            <w:noProof/>
            <w:webHidden/>
          </w:rPr>
          <w:instrText xml:space="preserve"> PAGEREF _Toc89267002 \h </w:instrText>
        </w:r>
        <w:r w:rsidR="00937051">
          <w:rPr>
            <w:noProof/>
            <w:webHidden/>
          </w:rPr>
        </w:r>
        <w:r w:rsidR="00937051">
          <w:rPr>
            <w:noProof/>
            <w:webHidden/>
          </w:rPr>
          <w:fldChar w:fldCharType="separate"/>
        </w:r>
        <w:r w:rsidR="00014CA1">
          <w:rPr>
            <w:noProof/>
            <w:webHidden/>
          </w:rPr>
          <w:t>22</w:t>
        </w:r>
        <w:r w:rsidR="00937051">
          <w:rPr>
            <w:noProof/>
            <w:webHidden/>
          </w:rPr>
          <w:fldChar w:fldCharType="end"/>
        </w:r>
      </w:hyperlink>
    </w:p>
    <w:p w14:paraId="7950C37A" w14:textId="67AB53C6" w:rsidR="00937051" w:rsidRDefault="00141455">
      <w:pPr>
        <w:pStyle w:val="TableofFigures"/>
        <w:tabs>
          <w:tab w:val="right" w:leader="dot" w:pos="10173"/>
        </w:tabs>
        <w:rPr>
          <w:rFonts w:asciiTheme="minorHAnsi" w:eastAsiaTheme="minorEastAsia" w:hAnsiTheme="minorHAnsi" w:cstheme="minorBidi"/>
          <w:noProof/>
          <w:sz w:val="22"/>
          <w:szCs w:val="22"/>
          <w:lang w:val="pt-BR" w:eastAsia="pt-BR"/>
        </w:rPr>
      </w:pPr>
      <w:hyperlink w:anchor="_Toc89267003" w:history="1">
        <w:r w:rsidR="00937051" w:rsidRPr="0089547D">
          <w:rPr>
            <w:rStyle w:val="Hyperlink"/>
            <w:noProof/>
          </w:rPr>
          <w:t>Table 13: Open Concerns</w:t>
        </w:r>
        <w:r w:rsidR="00937051">
          <w:rPr>
            <w:noProof/>
            <w:webHidden/>
          </w:rPr>
          <w:tab/>
        </w:r>
        <w:r w:rsidR="00937051">
          <w:rPr>
            <w:noProof/>
            <w:webHidden/>
          </w:rPr>
          <w:fldChar w:fldCharType="begin"/>
        </w:r>
        <w:r w:rsidR="00937051">
          <w:rPr>
            <w:noProof/>
            <w:webHidden/>
          </w:rPr>
          <w:instrText xml:space="preserve"> PAGEREF _Toc89267003 \h </w:instrText>
        </w:r>
        <w:r w:rsidR="00937051">
          <w:rPr>
            <w:noProof/>
            <w:webHidden/>
          </w:rPr>
        </w:r>
        <w:r w:rsidR="00937051">
          <w:rPr>
            <w:noProof/>
            <w:webHidden/>
          </w:rPr>
          <w:fldChar w:fldCharType="separate"/>
        </w:r>
        <w:r w:rsidR="00014CA1">
          <w:rPr>
            <w:noProof/>
            <w:webHidden/>
          </w:rPr>
          <w:t>23</w:t>
        </w:r>
        <w:r w:rsidR="00937051">
          <w:rPr>
            <w:noProof/>
            <w:webHidden/>
          </w:rPr>
          <w:fldChar w:fldCharType="end"/>
        </w:r>
      </w:hyperlink>
    </w:p>
    <w:p w14:paraId="40F1D683" w14:textId="2A6806B9" w:rsidR="007A0C37" w:rsidRDefault="007A0C37" w:rsidP="00CE6121">
      <w:pPr>
        <w:spacing w:line="240" w:lineRule="atLeast"/>
      </w:pPr>
      <w:r w:rsidRPr="00D63E7D">
        <w:rPr>
          <w:rStyle w:val="Hyperlink"/>
          <w:rFonts w:cs="Arial"/>
          <w:noProof/>
        </w:rPr>
        <w:fldChar w:fldCharType="end"/>
      </w:r>
    </w:p>
    <w:p w14:paraId="18BF2893" w14:textId="77777777" w:rsidR="00294532" w:rsidRDefault="000B772A" w:rsidP="00CE6121">
      <w:pPr>
        <w:pStyle w:val="Heading1"/>
        <w:spacing w:line="240" w:lineRule="atLeast"/>
      </w:pPr>
      <w:bookmarkStart w:id="4" w:name="_What_is_the"/>
      <w:bookmarkStart w:id="5" w:name="_Purpose"/>
      <w:bookmarkStart w:id="6" w:name="_Toc89266941"/>
      <w:bookmarkStart w:id="7" w:name="_Toc215652138"/>
      <w:bookmarkEnd w:id="4"/>
      <w:bookmarkEnd w:id="5"/>
      <w:r>
        <w:lastRenderedPageBreak/>
        <w:t>Introduction</w:t>
      </w:r>
      <w:bookmarkEnd w:id="6"/>
    </w:p>
    <w:p w14:paraId="78843FBA" w14:textId="77777777" w:rsidR="00A82627" w:rsidRPr="00185AC3" w:rsidRDefault="00212B41" w:rsidP="00CE6121">
      <w:pPr>
        <w:pStyle w:val="Heading2"/>
        <w:spacing w:line="240" w:lineRule="atLeast"/>
      </w:pPr>
      <w:bookmarkStart w:id="8" w:name="_Toc215652128"/>
      <w:bookmarkStart w:id="9" w:name="_Toc420397661"/>
      <w:bookmarkStart w:id="10" w:name="_Toc89266942"/>
      <w:r>
        <w:t xml:space="preserve">Document </w:t>
      </w:r>
      <w:r w:rsidR="00A82627">
        <w:t>Purpose</w:t>
      </w:r>
      <w:bookmarkEnd w:id="8"/>
      <w:bookmarkEnd w:id="9"/>
      <w:bookmarkEnd w:id="10"/>
    </w:p>
    <w:p w14:paraId="048DC8D9" w14:textId="77777777" w:rsidR="00A82627" w:rsidRDefault="00A82627" w:rsidP="00CE6121">
      <w:pPr>
        <w:pStyle w:val="BodyText"/>
        <w:spacing w:line="240" w:lineRule="atLeast"/>
        <w:ind w:right="142"/>
        <w:jc w:val="both"/>
        <w:rPr>
          <w:rFonts w:cs="Arial"/>
          <w:lang w:val="en-US"/>
        </w:rPr>
      </w:pPr>
      <w:r>
        <w:rPr>
          <w:rFonts w:cs="Arial"/>
          <w:lang w:val="en-US"/>
        </w:rPr>
        <w:t xml:space="preserve">The </w:t>
      </w:r>
      <w:r w:rsidR="00FB2A75">
        <w:rPr>
          <w:rFonts w:cs="Arial"/>
          <w:lang w:val="en-US"/>
        </w:rPr>
        <w:t>Func</w:t>
      </w:r>
      <w:r w:rsidR="00B61A8E">
        <w:rPr>
          <w:rFonts w:cs="Arial"/>
          <w:lang w:val="en-US"/>
        </w:rPr>
        <w:t>t</w:t>
      </w:r>
      <w:r w:rsidR="00FB2A75">
        <w:rPr>
          <w:rFonts w:cs="Arial"/>
          <w:lang w:val="en-US"/>
        </w:rPr>
        <w:t>i</w:t>
      </w:r>
      <w:r w:rsidR="00B61A8E">
        <w:rPr>
          <w:rFonts w:cs="Arial"/>
          <w:lang w:val="en-US"/>
        </w:rPr>
        <w:t>on Specification</w:t>
      </w:r>
      <w:r>
        <w:rPr>
          <w:rFonts w:cs="Arial"/>
          <w:lang w:val="en-US"/>
        </w:rPr>
        <w:t xml:space="preserve"> </w:t>
      </w:r>
      <w:r w:rsidR="00DA25D8">
        <w:rPr>
          <w:rFonts w:cs="Arial"/>
          <w:lang w:val="en-US"/>
        </w:rPr>
        <w:t xml:space="preserve">(FS) </w:t>
      </w:r>
      <w:r>
        <w:rPr>
          <w:rFonts w:cs="Arial"/>
          <w:lang w:val="en-US"/>
        </w:rPr>
        <w:t>specifies</w:t>
      </w:r>
      <w:r w:rsidR="00B61A8E">
        <w:rPr>
          <w:rFonts w:cs="Arial"/>
          <w:lang w:val="en-US"/>
        </w:rPr>
        <w:t xml:space="preserve"> </w:t>
      </w:r>
      <w:r w:rsidR="00FA5A76">
        <w:rPr>
          <w:rFonts w:cs="Arial"/>
          <w:lang w:val="en-US"/>
        </w:rPr>
        <w:t>an individual function</w:t>
      </w:r>
      <w:r w:rsidR="00B61A8E">
        <w:rPr>
          <w:rFonts w:cs="Arial"/>
          <w:lang w:val="en-US"/>
        </w:rPr>
        <w:t>.</w:t>
      </w:r>
    </w:p>
    <w:p w14:paraId="4E5ECD20" w14:textId="77777777" w:rsidR="00233487" w:rsidRDefault="00233487" w:rsidP="00CE6121">
      <w:pPr>
        <w:pStyle w:val="BodyText"/>
        <w:spacing w:line="240" w:lineRule="atLeast"/>
        <w:ind w:right="142"/>
        <w:jc w:val="both"/>
        <w:rPr>
          <w:rFonts w:cs="Arial"/>
          <w:lang w:val="en-US"/>
        </w:rPr>
      </w:pPr>
    </w:p>
    <w:p w14:paraId="25F0297B" w14:textId="1DA3D40C" w:rsidR="00233487" w:rsidRDefault="00233487" w:rsidP="00CE6121">
      <w:pPr>
        <w:pStyle w:val="BodyText"/>
        <w:spacing w:line="240" w:lineRule="atLeas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6" w:history="1">
        <w:r w:rsidRPr="000F5F82">
          <w:rPr>
            <w:rStyle w:val="Hyperlink"/>
            <w:rFonts w:cs="Arial"/>
            <w:lang w:val="en-US"/>
          </w:rPr>
          <w:t>Ford RE Wiki</w:t>
        </w:r>
      </w:hyperlink>
      <w:r w:rsidRPr="00233487">
        <w:t>.</w:t>
      </w:r>
    </w:p>
    <w:p w14:paraId="097419E5" w14:textId="77777777" w:rsidR="00A82627" w:rsidRPr="004E4B94" w:rsidRDefault="00212B41" w:rsidP="00CE6121">
      <w:pPr>
        <w:pStyle w:val="Heading2"/>
        <w:spacing w:line="240" w:lineRule="atLeast"/>
      </w:pPr>
      <w:bookmarkStart w:id="11" w:name="_Scope"/>
      <w:bookmarkStart w:id="12" w:name="_Toc89266943"/>
      <w:bookmarkEnd w:id="11"/>
      <w:r>
        <w:t xml:space="preserve">Document </w:t>
      </w:r>
      <w:r w:rsidR="00A82627" w:rsidRPr="004E4B94">
        <w:t>Scope</w:t>
      </w:r>
      <w:bookmarkEnd w:id="12"/>
    </w:p>
    <w:p w14:paraId="4612213C" w14:textId="310AA3C1" w:rsidR="00A82627" w:rsidRDefault="00A82627" w:rsidP="00CE6121">
      <w:pPr>
        <w:pStyle w:val="BodyText"/>
        <w:spacing w:line="240" w:lineRule="atLeast"/>
        <w:rPr>
          <w:lang w:val="en-US"/>
        </w:rPr>
      </w:pPr>
      <w:r>
        <w:rPr>
          <w:lang w:val="en-US"/>
        </w:rPr>
        <w:t xml:space="preserve">The following </w:t>
      </w:r>
      <w:r w:rsidR="00415078">
        <w:rPr>
          <w:lang w:val="en-US"/>
        </w:rPr>
        <w:t>function</w:t>
      </w:r>
      <w:r>
        <w:rPr>
          <w:lang w:val="en-US"/>
        </w:rPr>
        <w:t xml:space="preserve"> from the </w:t>
      </w:r>
      <w:hyperlink r:id="rId17" w:history="1">
        <w:r w:rsidRPr="000F5F82">
          <w:rPr>
            <w:rStyle w:val="Hyperlink"/>
            <w:lang w:val="en-US"/>
          </w:rPr>
          <w:t>Global Feature &amp; Function List</w:t>
        </w:r>
      </w:hyperlink>
      <w:r w:rsidR="00415078">
        <w:rPr>
          <w:lang w:val="en-US"/>
        </w:rPr>
        <w:t xml:space="preserve"> </w:t>
      </w:r>
      <w:r>
        <w:rPr>
          <w:lang w:val="en-US"/>
        </w:rPr>
        <w:t xml:space="preserve">is described in this </w:t>
      </w:r>
      <w:r w:rsidR="00FA5A76">
        <w:rPr>
          <w:lang w:val="en-US"/>
        </w:rPr>
        <w:t>s</w:t>
      </w:r>
      <w:r>
        <w:rPr>
          <w:lang w:val="en-US"/>
        </w:rPr>
        <w:t>pecification</w:t>
      </w:r>
      <w:r w:rsidR="0074510D">
        <w:rPr>
          <w:lang w:val="en-US"/>
        </w:rPr>
        <w:t>:</w:t>
      </w:r>
    </w:p>
    <w:p w14:paraId="4091D9BB" w14:textId="77777777" w:rsidR="00A82627" w:rsidRPr="005B35D7" w:rsidRDefault="00A82627" w:rsidP="00CE6121">
      <w:pPr>
        <w:pStyle w:val="BodyText"/>
        <w:spacing w:line="240" w:lineRule="atLeast"/>
        <w:rPr>
          <w:lang w:val="en-US"/>
        </w:rPr>
      </w:pPr>
    </w:p>
    <w:tbl>
      <w:tblPr>
        <w:tblStyle w:val="TableGrid"/>
        <w:tblW w:w="10060" w:type="dxa"/>
        <w:tblInd w:w="0" w:type="dxa"/>
        <w:tblLayout w:type="fixed"/>
        <w:tblLook w:val="01E0" w:firstRow="1" w:lastRow="1" w:firstColumn="1" w:lastColumn="1" w:noHBand="0" w:noVBand="0"/>
      </w:tblPr>
      <w:tblGrid>
        <w:gridCol w:w="2122"/>
        <w:gridCol w:w="7938"/>
      </w:tblGrid>
      <w:tr w:rsidR="0074510D" w:rsidRPr="00490955" w14:paraId="4DC40892" w14:textId="77777777" w:rsidTr="0074510D">
        <w:trPr>
          <w:trHeight w:val="245"/>
        </w:trPr>
        <w:tc>
          <w:tcPr>
            <w:tcW w:w="2122" w:type="dxa"/>
            <w:shd w:val="clear" w:color="auto" w:fill="D9D9D9" w:themeFill="background1" w:themeFillShade="D9"/>
          </w:tcPr>
          <w:p w14:paraId="365ABA18" w14:textId="77777777" w:rsidR="0074510D" w:rsidRPr="00490955" w:rsidRDefault="0074510D" w:rsidP="00CE6121">
            <w:pPr>
              <w:spacing w:line="240" w:lineRule="atLeast"/>
              <w:rPr>
                <w:rFonts w:ascii="Helvetica" w:hAnsi="Helvetica" w:cs="Helvetica"/>
                <w:b/>
              </w:rPr>
            </w:pPr>
            <w:r>
              <w:rPr>
                <w:rFonts w:ascii="Helvetica" w:hAnsi="Helvetica" w:cs="Helvetica"/>
                <w:b/>
              </w:rPr>
              <w:t>Function ID</w:t>
            </w:r>
          </w:p>
        </w:tc>
        <w:tc>
          <w:tcPr>
            <w:tcW w:w="7938" w:type="dxa"/>
            <w:shd w:val="clear" w:color="auto" w:fill="D9D9D9" w:themeFill="background1" w:themeFillShade="D9"/>
          </w:tcPr>
          <w:p w14:paraId="51A1F86B" w14:textId="77777777" w:rsidR="0074510D" w:rsidRPr="00490955" w:rsidRDefault="0074510D" w:rsidP="00CE6121">
            <w:pPr>
              <w:spacing w:line="240" w:lineRule="atLeast"/>
              <w:rPr>
                <w:rFonts w:ascii="Helvetica" w:hAnsi="Helvetica" w:cs="Helvetica"/>
                <w:b/>
              </w:rPr>
            </w:pPr>
            <w:r>
              <w:rPr>
                <w:rFonts w:ascii="Helvetica" w:hAnsi="Helvetica" w:cs="Helvetica"/>
                <w:b/>
              </w:rPr>
              <w:t>Function Name</w:t>
            </w:r>
          </w:p>
        </w:tc>
      </w:tr>
      <w:tr w:rsidR="0074510D" w:rsidRPr="00E80917" w14:paraId="050746D2" w14:textId="77777777" w:rsidTr="0074510D">
        <w:tc>
          <w:tcPr>
            <w:tcW w:w="2122" w:type="dxa"/>
          </w:tcPr>
          <w:p w14:paraId="7489B1DC" w14:textId="77777777" w:rsidR="0074510D" w:rsidRPr="00CF3906" w:rsidRDefault="0074510D" w:rsidP="00CE6121">
            <w:pPr>
              <w:spacing w:line="240" w:lineRule="atLeast"/>
              <w:rPr>
                <w:rFonts w:ascii="Helvetica" w:hAnsi="Helvetica" w:cs="Helvetica"/>
              </w:rPr>
            </w:pPr>
          </w:p>
        </w:tc>
        <w:tc>
          <w:tcPr>
            <w:tcW w:w="7938" w:type="dxa"/>
          </w:tcPr>
          <w:p w14:paraId="6179498B" w14:textId="77777777" w:rsidR="0074510D" w:rsidRPr="00CF3906" w:rsidRDefault="0074510D" w:rsidP="00CE6121">
            <w:pPr>
              <w:spacing w:line="240" w:lineRule="atLeast"/>
              <w:rPr>
                <w:rFonts w:ascii="Helvetica" w:hAnsi="Helvetica" w:cs="Helvetica"/>
              </w:rPr>
            </w:pPr>
          </w:p>
        </w:tc>
      </w:tr>
    </w:tbl>
    <w:p w14:paraId="03349A4B" w14:textId="77777777" w:rsidR="00A82627" w:rsidRPr="00185AC3" w:rsidRDefault="00212B41" w:rsidP="00CE6121">
      <w:pPr>
        <w:pStyle w:val="Heading2"/>
        <w:spacing w:line="240" w:lineRule="atLeast"/>
      </w:pPr>
      <w:bookmarkStart w:id="13" w:name="_Toc420397662"/>
      <w:bookmarkStart w:id="14" w:name="_Toc89266944"/>
      <w:r>
        <w:t xml:space="preserve">Document </w:t>
      </w:r>
      <w:r w:rsidR="00A82627">
        <w:t>Audience</w:t>
      </w:r>
      <w:bookmarkEnd w:id="13"/>
      <w:bookmarkEnd w:id="14"/>
    </w:p>
    <w:p w14:paraId="140FE4F9" w14:textId="77777777" w:rsidR="00A82627" w:rsidRDefault="00A82627" w:rsidP="00CE6121">
      <w:pPr>
        <w:pStyle w:val="BodyText"/>
        <w:spacing w:line="240" w:lineRule="atLeast"/>
        <w:ind w:right="142"/>
        <w:jc w:val="both"/>
        <w:rPr>
          <w:rFonts w:cs="Arial"/>
          <w:lang w:val="en-US"/>
        </w:rPr>
      </w:pPr>
      <w:r w:rsidRPr="00185AC3">
        <w:rPr>
          <w:rFonts w:cs="Arial"/>
          <w:lang w:val="en-US"/>
        </w:rPr>
        <w:t xml:space="preserve">The </w:t>
      </w:r>
      <w:r>
        <w:rPr>
          <w:rFonts w:cs="Arial"/>
          <w:lang w:val="en-US"/>
        </w:rPr>
        <w:t>FS</w:t>
      </w:r>
      <w:r w:rsidRPr="00185AC3">
        <w:rPr>
          <w:rFonts w:cs="Arial"/>
          <w:lang w:val="en-US"/>
        </w:rPr>
        <w:t xml:space="preserve"> is </w:t>
      </w:r>
      <w:r>
        <w:rPr>
          <w:rFonts w:cs="Arial"/>
          <w:lang w:val="en-US"/>
        </w:rPr>
        <w:t xml:space="preserve">authored by </w:t>
      </w:r>
      <w:r w:rsidR="00DA25D8">
        <w:rPr>
          <w:rFonts w:cs="Arial"/>
          <w:lang w:val="en-US"/>
        </w:rPr>
        <w:t>the owners of the individual functions</w:t>
      </w:r>
      <w:r>
        <w:rPr>
          <w:rFonts w:cs="Arial"/>
          <w:lang w:val="en-US"/>
        </w:rPr>
        <w:t xml:space="preserve">. All Stakeholders, i.e., all people who have a valid interest in the </w:t>
      </w:r>
      <w:r w:rsidR="00DA25D8">
        <w:rPr>
          <w:rFonts w:cs="Arial"/>
          <w:lang w:val="en-US"/>
        </w:rPr>
        <w:t>functions and their</w:t>
      </w:r>
      <w:r>
        <w:rPr>
          <w:rFonts w:cs="Arial"/>
          <w:lang w:val="en-US"/>
        </w:rPr>
        <w:t xml:space="preserve"> behavior should read and, if possible, review the FS. It needs to be guaranteed, that all stakeholders have access to the currently valid version of the FS.</w:t>
      </w:r>
    </w:p>
    <w:p w14:paraId="40CFE100" w14:textId="77777777" w:rsidR="00E33425" w:rsidRDefault="0058706A" w:rsidP="00CE6121">
      <w:pPr>
        <w:shd w:val="clear" w:color="auto" w:fill="D6E3BC" w:themeFill="accent3" w:themeFillTint="66"/>
        <w:spacing w:line="240" w:lineRule="atLeast"/>
        <w:rPr>
          <w:rStyle w:val="SubtleEmphasis"/>
        </w:rPr>
      </w:pPr>
      <w:r w:rsidRPr="00242A4D">
        <w:rPr>
          <w:rStyle w:val="SubtleEmphasis"/>
          <w:b/>
        </w:rPr>
        <w:t>#Hint:</w:t>
      </w:r>
      <w:r>
        <w:rPr>
          <w:rStyle w:val="SubtleEmphasis"/>
        </w:rPr>
        <w:t xml:space="preserve"> The FS</w:t>
      </w:r>
      <w:r w:rsidRPr="00E322B9">
        <w:rPr>
          <w:rStyle w:val="SubtleEmphasis"/>
        </w:rPr>
        <w:t xml:space="preserve"> template has the IP Classification “Proprietary”</w:t>
      </w:r>
      <w:r>
        <w:rPr>
          <w:rStyle w:val="SubtleEmphasis"/>
        </w:rPr>
        <w:t xml:space="preserve"> by default</w:t>
      </w:r>
      <w:r w:rsidRPr="00E322B9">
        <w:rPr>
          <w:rStyle w:val="SubtleEmphasis"/>
        </w:rPr>
        <w:t xml:space="preserve">. IP Classification “Confidential” </w:t>
      </w:r>
      <w:r>
        <w:rPr>
          <w:rStyle w:val="SubtleEmphasis"/>
        </w:rPr>
        <w:t>might be required in some cases, e.g. by Ford Functional Safety.</w:t>
      </w:r>
    </w:p>
    <w:p w14:paraId="01F7A4DB" w14:textId="00390353" w:rsidR="0058706A" w:rsidRPr="00F62AF4" w:rsidRDefault="00E33425" w:rsidP="00CE6121">
      <w:pPr>
        <w:shd w:val="clear" w:color="auto" w:fill="D6E3BC" w:themeFill="accent3" w:themeFillTint="66"/>
        <w:spacing w:line="240" w:lineRule="atLeast"/>
        <w:rPr>
          <w:i/>
          <w:iCs/>
          <w:color w:val="808080" w:themeColor="text1" w:themeTint="7F"/>
        </w:rPr>
      </w:pPr>
      <w:r>
        <w:rPr>
          <w:rStyle w:val="SubtleEmphasis"/>
        </w:rPr>
        <w:t xml:space="preserve"> </w:t>
      </w:r>
      <w:r w:rsidRPr="00347A88">
        <w:rPr>
          <w:rStyle w:val="SubtleEmphasis"/>
          <w:b/>
        </w:rPr>
        <w:t>#Macro</w:t>
      </w:r>
      <w:r w:rsidRPr="000F5F82">
        <w:rPr>
          <w:rStyle w:val="SubtleEmphasis"/>
          <w:b/>
          <w:color w:val="0000FF"/>
        </w:rPr>
        <w:t>:</w:t>
      </w:r>
      <w:r w:rsidRPr="000F5F82">
        <w:rPr>
          <w:rStyle w:val="SubtleEmphasis"/>
          <w:color w:val="0000FF"/>
        </w:rPr>
        <w:t xml:space="preserve"> </w:t>
      </w:r>
      <w:hyperlink r:id="rId18" w:anchor="HowtousetheSpecificationTemplates-EditDocProperties" w:history="1">
        <w:r w:rsidRPr="000F5F82">
          <w:rPr>
            <w:rStyle w:val="SubtleEmphasis"/>
            <w:color w:val="0000FF"/>
          </w:rPr>
          <w:t>Add Ins -&gt; Edit Document Properties macro</w:t>
        </w:r>
      </w:hyperlink>
      <w:r w:rsidRPr="00347A88">
        <w:rPr>
          <w:rStyle w:val="SubtleEmphasis"/>
        </w:rPr>
        <w:t xml:space="preserve"> (select </w:t>
      </w:r>
      <w:r>
        <w:rPr>
          <w:rStyle w:val="SubtleEmphasis"/>
        </w:rPr>
        <w:t xml:space="preserve">“Proprietary” for </w:t>
      </w:r>
      <w:r w:rsidRPr="00347A88">
        <w:rPr>
          <w:rStyle w:val="SubtleEmphasis"/>
        </w:rPr>
        <w:t>“</w:t>
      </w:r>
      <w:r>
        <w:rPr>
          <w:rStyle w:val="SubtleEmphasis"/>
        </w:rPr>
        <w:t>Document Classification</w:t>
      </w:r>
      <w:r w:rsidRPr="00347A88">
        <w:rPr>
          <w:rStyle w:val="SubtleEmphasis"/>
        </w:rPr>
        <w:t>”)</w:t>
      </w:r>
      <w:r>
        <w:rPr>
          <w:rStyle w:val="SubtleEmphasis"/>
        </w:rPr>
        <w:t>.</w:t>
      </w:r>
    </w:p>
    <w:p w14:paraId="147C0F99" w14:textId="77777777" w:rsidR="00A82627" w:rsidRDefault="00A82627" w:rsidP="00CE6121">
      <w:pPr>
        <w:pStyle w:val="Heading3"/>
        <w:spacing w:line="240" w:lineRule="atLeast"/>
      </w:pPr>
      <w:bookmarkStart w:id="15" w:name="_Toc420397663"/>
      <w:bookmarkStart w:id="16" w:name="_Toc89266945"/>
      <w:r>
        <w:t>Stakeholder List</w:t>
      </w:r>
      <w:bookmarkEnd w:id="15"/>
      <w:bookmarkEnd w:id="16"/>
    </w:p>
    <w:p w14:paraId="766F103C" w14:textId="51531DD6" w:rsidR="00A82627" w:rsidRDefault="00A82627" w:rsidP="00CE6121">
      <w:pPr>
        <w:spacing w:line="240" w:lineRule="atLeast"/>
      </w:pPr>
      <w:r>
        <w:t xml:space="preserve">For the latest list of the feature stakeholder and their roles &amp; responsibilities refer to </w:t>
      </w:r>
      <w:hyperlink r:id="rId19" w:history="1">
        <w:r w:rsidR="008A7CC4" w:rsidRPr="007A7E81">
          <w:rPr>
            <w:rStyle w:val="Hyperlink"/>
          </w:rPr>
          <w:t>F001010/C VSEM Folder</w:t>
        </w:r>
      </w:hyperlink>
      <w:r w:rsidR="00E25742">
        <w:rPr>
          <w:rStyle w:val="Hyperlink"/>
        </w:rPr>
        <w:t>.</w:t>
      </w:r>
    </w:p>
    <w:p w14:paraId="1DCED2B9" w14:textId="26414352" w:rsidR="00797407" w:rsidRDefault="00797407" w:rsidP="00CE6121">
      <w:pPr>
        <w:shd w:val="clear" w:color="auto" w:fill="D6E3BC" w:themeFill="accent3" w:themeFillTint="66"/>
        <w:spacing w:line="240" w:lineRule="atLeast"/>
        <w:rPr>
          <w:rStyle w:val="SubtleEmphasis"/>
        </w:rPr>
      </w:pPr>
      <w:r w:rsidRPr="00347A88">
        <w:rPr>
          <w:rStyle w:val="SubtleEmphasis"/>
          <w:b/>
        </w:rPr>
        <w:t>#Hint:</w:t>
      </w:r>
      <w:r w:rsidRPr="00347A88">
        <w:rPr>
          <w:rStyle w:val="SubtleEmphasis"/>
        </w:rPr>
        <w:t xml:space="preserve"> Refer to </w:t>
      </w:r>
      <w:hyperlink r:id="rId20" w:history="1">
        <w:r w:rsidR="00DA7312" w:rsidRPr="000F5F82">
          <w:rPr>
            <w:rStyle w:val="SubtleEmphasis"/>
            <w:color w:val="0000FF"/>
          </w:rPr>
          <w:t>Ford RE Wiki – Stakeholder List</w:t>
        </w:r>
      </w:hyperlink>
      <w:r w:rsidRPr="00347A88">
        <w:rPr>
          <w:rStyle w:val="SubtleEmphasis"/>
        </w:rPr>
        <w:t xml:space="preserve"> on how to create a stakeholder list.</w:t>
      </w:r>
      <w:r w:rsidR="00F02AB4" w:rsidRPr="00F02AB4">
        <w:t xml:space="preserve"> </w:t>
      </w:r>
      <w:r w:rsidR="00F02AB4">
        <w:rPr>
          <w:rStyle w:val="SubtleEmphasis"/>
        </w:rPr>
        <w:t>The stakeholder list should be stored in VSEM in the pseudo folder “General Data Artifacts” of the corresponding function.</w:t>
      </w:r>
    </w:p>
    <w:p w14:paraId="1BDCF36E" w14:textId="06738F51" w:rsidR="00982BE9" w:rsidRDefault="00982BE9" w:rsidP="00CE6121">
      <w:pPr>
        <w:shd w:val="clear" w:color="auto" w:fill="D6E3BC" w:themeFill="accent3" w:themeFillTint="66"/>
        <w:spacing w:line="240" w:lineRule="atLeast"/>
        <w:rPr>
          <w:rStyle w:val="SubtleEmphasis"/>
        </w:rPr>
      </w:pPr>
    </w:p>
    <w:tbl>
      <w:tblPr>
        <w:tblStyle w:val="TableGrid"/>
        <w:tblW w:w="10095" w:type="dxa"/>
        <w:jc w:val="center"/>
        <w:tblInd w:w="0" w:type="dxa"/>
        <w:tblLayout w:type="fixed"/>
        <w:tblLook w:val="04A0" w:firstRow="1" w:lastRow="0" w:firstColumn="1" w:lastColumn="0" w:noHBand="0" w:noVBand="1"/>
      </w:tblPr>
      <w:tblGrid>
        <w:gridCol w:w="2268"/>
        <w:gridCol w:w="1587"/>
        <w:gridCol w:w="2269"/>
        <w:gridCol w:w="2235"/>
        <w:gridCol w:w="1736"/>
      </w:tblGrid>
      <w:tr w:rsidR="00982BE9" w14:paraId="338DE180" w14:textId="77777777" w:rsidTr="001259CA">
        <w:trPr>
          <w:jc w:val="center"/>
        </w:trPr>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7D65EA4" w14:textId="77777777" w:rsidR="00982BE9" w:rsidRDefault="00982BE9" w:rsidP="001259CA">
            <w:pPr>
              <w:jc w:val="center"/>
              <w:rPr>
                <w:rFonts w:ascii="Helvetica" w:hAnsi="Helvetica" w:cs="Helvetica"/>
                <w:b/>
              </w:rPr>
            </w:pPr>
            <w:r>
              <w:rPr>
                <w:rFonts w:ascii="Helvetica" w:hAnsi="Helvetica" w:cs="Helvetica"/>
                <w:b/>
              </w:rPr>
              <w:t>Name</w:t>
            </w:r>
          </w:p>
        </w:tc>
        <w:tc>
          <w:tcPr>
            <w:tcW w:w="1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5F99FA1" w14:textId="77777777" w:rsidR="00982BE9" w:rsidRDefault="00982BE9" w:rsidP="001259CA">
            <w:pPr>
              <w:jc w:val="center"/>
              <w:rPr>
                <w:rFonts w:ascii="Helvetica" w:hAnsi="Helvetica" w:cs="Helvetica"/>
                <w:b/>
              </w:rPr>
            </w:pPr>
            <w:r>
              <w:rPr>
                <w:rFonts w:ascii="Helvetica" w:hAnsi="Helvetica" w:cs="Helvetica"/>
                <w:b/>
              </w:rPr>
              <w:t>CDSID</w:t>
            </w:r>
          </w:p>
        </w:tc>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46DCC9E" w14:textId="77777777" w:rsidR="00982BE9" w:rsidRDefault="00982BE9" w:rsidP="001259CA">
            <w:pPr>
              <w:jc w:val="center"/>
              <w:rPr>
                <w:rFonts w:ascii="Helvetica" w:hAnsi="Helvetica" w:cs="Helvetica"/>
                <w:b/>
              </w:rPr>
            </w:pPr>
            <w:r>
              <w:rPr>
                <w:rFonts w:ascii="Helvetica" w:hAnsi="Helvetica" w:cs="Helvetica"/>
                <w:b/>
              </w:rPr>
              <w:t>Contact Info</w:t>
            </w:r>
          </w:p>
        </w:tc>
        <w:tc>
          <w:tcPr>
            <w:tcW w:w="22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34F76E2" w14:textId="77777777" w:rsidR="00982BE9" w:rsidRDefault="00982BE9" w:rsidP="001259CA">
            <w:pPr>
              <w:jc w:val="center"/>
              <w:rPr>
                <w:rFonts w:ascii="Helvetica" w:hAnsi="Helvetica" w:cs="Helvetica"/>
                <w:b/>
              </w:rPr>
            </w:pPr>
            <w:r>
              <w:rPr>
                <w:rFonts w:ascii="Helvetica" w:hAnsi="Helvetica" w:cs="Helvetica"/>
                <w:b/>
              </w:rPr>
              <w:t>Role</w:t>
            </w:r>
          </w:p>
        </w:tc>
        <w:tc>
          <w:tcPr>
            <w:tcW w:w="17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A907965" w14:textId="77777777" w:rsidR="00982BE9" w:rsidRDefault="00982BE9" w:rsidP="001259CA">
            <w:pPr>
              <w:jc w:val="center"/>
              <w:rPr>
                <w:rFonts w:ascii="Helvetica" w:hAnsi="Helvetica" w:cs="Helvetica"/>
                <w:b/>
              </w:rPr>
            </w:pPr>
            <w:r>
              <w:rPr>
                <w:rFonts w:ascii="Helvetica" w:hAnsi="Helvetica" w:cs="Helvetica"/>
                <w:b/>
              </w:rPr>
              <w:t>Stakeholder Group</w:t>
            </w:r>
          </w:p>
        </w:tc>
      </w:tr>
      <w:tr w:rsidR="00982BE9" w14:paraId="53DFB9D3" w14:textId="77777777" w:rsidTr="001259CA">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14:paraId="6510B2C1" w14:textId="77777777" w:rsidR="00982BE9" w:rsidRDefault="00982BE9" w:rsidP="001259CA">
            <w:pPr>
              <w:jc w:val="center"/>
              <w:rPr>
                <w:rFonts w:ascii="Helvetica" w:hAnsi="Helvetica" w:cs="Helvetica"/>
              </w:rPr>
            </w:pPr>
            <w:r>
              <w:rPr>
                <w:rFonts w:ascii="Helvetica" w:hAnsi="Helvetica" w:cs="Helvetica"/>
              </w:rPr>
              <w:t>Eric Aleksander Vieira</w:t>
            </w:r>
          </w:p>
        </w:tc>
        <w:tc>
          <w:tcPr>
            <w:tcW w:w="1587" w:type="dxa"/>
            <w:tcBorders>
              <w:top w:val="single" w:sz="4" w:space="0" w:color="auto"/>
              <w:left w:val="single" w:sz="4" w:space="0" w:color="auto"/>
              <w:bottom w:val="single" w:sz="4" w:space="0" w:color="auto"/>
              <w:right w:val="single" w:sz="4" w:space="0" w:color="auto"/>
            </w:tcBorders>
            <w:vAlign w:val="center"/>
            <w:hideMark/>
          </w:tcPr>
          <w:p w14:paraId="4CA68C5A" w14:textId="77777777" w:rsidR="00982BE9" w:rsidRDefault="00982BE9" w:rsidP="001259CA">
            <w:pPr>
              <w:jc w:val="center"/>
              <w:rPr>
                <w:rFonts w:ascii="Helvetica" w:hAnsi="Helvetica" w:cs="Helvetica"/>
              </w:rPr>
            </w:pPr>
            <w:r>
              <w:rPr>
                <w:rFonts w:ascii="Helvetica" w:hAnsi="Helvetica" w:cs="Helvetica"/>
              </w:rPr>
              <w:t>EVIEIRA1</w:t>
            </w:r>
          </w:p>
        </w:tc>
        <w:tc>
          <w:tcPr>
            <w:tcW w:w="2269" w:type="dxa"/>
            <w:tcBorders>
              <w:top w:val="single" w:sz="4" w:space="0" w:color="auto"/>
              <w:left w:val="single" w:sz="4" w:space="0" w:color="auto"/>
              <w:bottom w:val="single" w:sz="4" w:space="0" w:color="auto"/>
              <w:right w:val="single" w:sz="4" w:space="0" w:color="auto"/>
            </w:tcBorders>
            <w:vAlign w:val="center"/>
            <w:hideMark/>
          </w:tcPr>
          <w:p w14:paraId="2C63244D" w14:textId="77777777" w:rsidR="00982BE9" w:rsidRDefault="00141455" w:rsidP="001259CA">
            <w:pPr>
              <w:jc w:val="center"/>
              <w:rPr>
                <w:rFonts w:ascii="Helvetica" w:hAnsi="Helvetica" w:cs="Helvetica"/>
              </w:rPr>
            </w:pPr>
            <w:hyperlink r:id="rId21" w:history="1">
              <w:r w:rsidR="00982BE9" w:rsidRPr="00AA18F2">
                <w:rPr>
                  <w:rStyle w:val="Hyperlink"/>
                  <w:rFonts w:ascii="Helvetica" w:hAnsi="Helvetica" w:cs="Helvetica"/>
                </w:rPr>
                <w:t>evieira1@ford.com</w:t>
              </w:r>
            </w:hyperlink>
            <w:r w:rsidR="00982BE9">
              <w:rPr>
                <w:rFonts w:ascii="Helvetica" w:hAnsi="Helvetica" w:cs="Helvetica"/>
              </w:rPr>
              <w:t xml:space="preserve"> </w:t>
            </w:r>
          </w:p>
        </w:tc>
        <w:tc>
          <w:tcPr>
            <w:tcW w:w="2235" w:type="dxa"/>
            <w:tcBorders>
              <w:top w:val="single" w:sz="4" w:space="0" w:color="auto"/>
              <w:left w:val="single" w:sz="4" w:space="0" w:color="auto"/>
              <w:bottom w:val="single" w:sz="4" w:space="0" w:color="auto"/>
              <w:right w:val="single" w:sz="4" w:space="0" w:color="auto"/>
            </w:tcBorders>
            <w:vAlign w:val="center"/>
            <w:hideMark/>
          </w:tcPr>
          <w:p w14:paraId="72745C03" w14:textId="77777777" w:rsidR="00982BE9" w:rsidRDefault="00982BE9" w:rsidP="001259CA">
            <w:pPr>
              <w:jc w:val="center"/>
              <w:rPr>
                <w:rFonts w:ascii="Helvetica" w:hAnsi="Helvetica" w:cs="Helvetica"/>
              </w:rPr>
            </w:pPr>
            <w:r>
              <w:rPr>
                <w:rFonts w:ascii="Helvetica" w:hAnsi="Helvetica" w:cs="Helvetica"/>
              </w:rPr>
              <w:t>Core Feature Owner</w:t>
            </w:r>
          </w:p>
        </w:tc>
        <w:tc>
          <w:tcPr>
            <w:tcW w:w="1736" w:type="dxa"/>
            <w:tcBorders>
              <w:top w:val="single" w:sz="4" w:space="0" w:color="auto"/>
              <w:left w:val="single" w:sz="4" w:space="0" w:color="auto"/>
              <w:bottom w:val="single" w:sz="4" w:space="0" w:color="auto"/>
              <w:right w:val="single" w:sz="4" w:space="0" w:color="auto"/>
            </w:tcBorders>
            <w:vAlign w:val="center"/>
            <w:hideMark/>
          </w:tcPr>
          <w:p w14:paraId="74FAC836" w14:textId="77777777" w:rsidR="00982BE9" w:rsidRDefault="00982BE9" w:rsidP="001259CA">
            <w:pPr>
              <w:jc w:val="center"/>
              <w:rPr>
                <w:rFonts w:ascii="Helvetica" w:hAnsi="Helvetica" w:cs="Helvetica"/>
              </w:rPr>
            </w:pPr>
            <w:r>
              <w:rPr>
                <w:rFonts w:ascii="Helvetica" w:hAnsi="Helvetica" w:cs="Helvetica"/>
              </w:rPr>
              <w:t>Systems Engineering</w:t>
            </w:r>
          </w:p>
        </w:tc>
      </w:tr>
      <w:tr w:rsidR="00982BE9" w14:paraId="7A8B9A4D" w14:textId="77777777" w:rsidTr="001259CA">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14:paraId="48E8B762" w14:textId="77777777" w:rsidR="00982BE9" w:rsidRDefault="00982BE9" w:rsidP="001259CA">
            <w:pPr>
              <w:jc w:val="center"/>
              <w:rPr>
                <w:rFonts w:ascii="Helvetica" w:hAnsi="Helvetica" w:cs="Helvetica"/>
              </w:rPr>
            </w:pPr>
            <w:r>
              <w:rPr>
                <w:rFonts w:ascii="Helvetica" w:hAnsi="Helvetica" w:cs="Helvetica"/>
              </w:rPr>
              <w:t>Nicolás Gagliardi</w:t>
            </w:r>
          </w:p>
        </w:tc>
        <w:tc>
          <w:tcPr>
            <w:tcW w:w="1587" w:type="dxa"/>
            <w:tcBorders>
              <w:top w:val="single" w:sz="4" w:space="0" w:color="auto"/>
              <w:left w:val="single" w:sz="4" w:space="0" w:color="auto"/>
              <w:bottom w:val="single" w:sz="4" w:space="0" w:color="auto"/>
              <w:right w:val="single" w:sz="4" w:space="0" w:color="auto"/>
            </w:tcBorders>
            <w:vAlign w:val="center"/>
            <w:hideMark/>
          </w:tcPr>
          <w:p w14:paraId="22CFFB60" w14:textId="77777777" w:rsidR="00982BE9" w:rsidRDefault="00982BE9" w:rsidP="001259CA">
            <w:pPr>
              <w:jc w:val="center"/>
              <w:rPr>
                <w:rFonts w:ascii="Helvetica" w:hAnsi="Helvetica" w:cs="Helvetica"/>
              </w:rPr>
            </w:pPr>
            <w:r>
              <w:rPr>
                <w:rFonts w:ascii="Helvetica" w:hAnsi="Helvetica" w:cs="Helvetica"/>
              </w:rPr>
              <w:t>NGAGLIA2</w:t>
            </w:r>
          </w:p>
        </w:tc>
        <w:tc>
          <w:tcPr>
            <w:tcW w:w="2269" w:type="dxa"/>
            <w:tcBorders>
              <w:top w:val="single" w:sz="4" w:space="0" w:color="auto"/>
              <w:left w:val="single" w:sz="4" w:space="0" w:color="auto"/>
              <w:bottom w:val="single" w:sz="4" w:space="0" w:color="auto"/>
              <w:right w:val="single" w:sz="4" w:space="0" w:color="auto"/>
            </w:tcBorders>
            <w:vAlign w:val="center"/>
            <w:hideMark/>
          </w:tcPr>
          <w:p w14:paraId="1FEB6460" w14:textId="77777777" w:rsidR="00982BE9" w:rsidRDefault="00141455" w:rsidP="001259CA">
            <w:pPr>
              <w:jc w:val="center"/>
              <w:rPr>
                <w:rFonts w:ascii="Helvetica" w:hAnsi="Helvetica" w:cs="Helvetica"/>
              </w:rPr>
            </w:pPr>
            <w:hyperlink r:id="rId22" w:history="1">
              <w:r w:rsidR="00982BE9" w:rsidRPr="00AA18F2">
                <w:rPr>
                  <w:rStyle w:val="Hyperlink"/>
                  <w:rFonts w:ascii="Helvetica" w:hAnsi="Helvetica" w:cs="Helvetica"/>
                </w:rPr>
                <w:t>ngaglia2@ford.com</w:t>
              </w:r>
            </w:hyperlink>
            <w:r w:rsidR="00982BE9">
              <w:rPr>
                <w:rFonts w:ascii="Helvetica" w:hAnsi="Helvetica" w:cs="Helvetica"/>
              </w:rPr>
              <w:t xml:space="preserve"> </w:t>
            </w:r>
          </w:p>
        </w:tc>
        <w:tc>
          <w:tcPr>
            <w:tcW w:w="2235" w:type="dxa"/>
            <w:tcBorders>
              <w:top w:val="single" w:sz="4" w:space="0" w:color="auto"/>
              <w:left w:val="single" w:sz="4" w:space="0" w:color="auto"/>
              <w:bottom w:val="single" w:sz="4" w:space="0" w:color="auto"/>
              <w:right w:val="single" w:sz="4" w:space="0" w:color="auto"/>
            </w:tcBorders>
            <w:vAlign w:val="center"/>
            <w:hideMark/>
          </w:tcPr>
          <w:p w14:paraId="247669D4" w14:textId="77777777" w:rsidR="00982BE9" w:rsidRDefault="00982BE9" w:rsidP="001259CA">
            <w:pPr>
              <w:jc w:val="center"/>
              <w:rPr>
                <w:rFonts w:ascii="Helvetica" w:hAnsi="Helvetica" w:cs="Helvetica"/>
              </w:rPr>
            </w:pPr>
            <w:r>
              <w:rPr>
                <w:rFonts w:ascii="Helvetica" w:hAnsi="Helvetica" w:cs="Helvetica"/>
              </w:rPr>
              <w:t>Model Architect</w:t>
            </w:r>
          </w:p>
        </w:tc>
        <w:tc>
          <w:tcPr>
            <w:tcW w:w="1736" w:type="dxa"/>
            <w:tcBorders>
              <w:top w:val="single" w:sz="4" w:space="0" w:color="auto"/>
              <w:left w:val="single" w:sz="4" w:space="0" w:color="auto"/>
              <w:bottom w:val="single" w:sz="4" w:space="0" w:color="auto"/>
              <w:right w:val="single" w:sz="4" w:space="0" w:color="auto"/>
            </w:tcBorders>
            <w:vAlign w:val="center"/>
            <w:hideMark/>
          </w:tcPr>
          <w:p w14:paraId="6DC6B145" w14:textId="77777777" w:rsidR="00982BE9" w:rsidRDefault="00982BE9" w:rsidP="001259CA">
            <w:pPr>
              <w:jc w:val="center"/>
              <w:rPr>
                <w:rFonts w:ascii="Helvetica" w:hAnsi="Helvetica" w:cs="Helvetica"/>
              </w:rPr>
            </w:pPr>
            <w:r>
              <w:rPr>
                <w:rFonts w:ascii="Helvetica" w:hAnsi="Helvetica" w:cs="Helvetica"/>
              </w:rPr>
              <w:t>Model Based System Engineering</w:t>
            </w:r>
          </w:p>
        </w:tc>
      </w:tr>
      <w:tr w:rsidR="00982BE9" w:rsidRPr="00B91CD4" w14:paraId="126CABA1" w14:textId="77777777" w:rsidTr="001259CA">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58AB6E16" w14:textId="77777777" w:rsidR="00982BE9" w:rsidRDefault="00982BE9" w:rsidP="001259CA">
            <w:pPr>
              <w:jc w:val="center"/>
              <w:rPr>
                <w:rFonts w:ascii="Helvetica" w:hAnsi="Helvetica" w:cs="Helvetica"/>
              </w:rPr>
            </w:pPr>
            <w:r>
              <w:rPr>
                <w:rFonts w:ascii="Helvetica" w:hAnsi="Helvetica" w:cs="Helvetica"/>
              </w:rPr>
              <w:t>Lucas Santos</w:t>
            </w:r>
          </w:p>
        </w:tc>
        <w:tc>
          <w:tcPr>
            <w:tcW w:w="1587" w:type="dxa"/>
            <w:tcBorders>
              <w:top w:val="single" w:sz="4" w:space="0" w:color="auto"/>
              <w:left w:val="single" w:sz="4" w:space="0" w:color="auto"/>
              <w:bottom w:val="single" w:sz="4" w:space="0" w:color="auto"/>
              <w:right w:val="single" w:sz="4" w:space="0" w:color="auto"/>
            </w:tcBorders>
            <w:vAlign w:val="center"/>
          </w:tcPr>
          <w:p w14:paraId="43AB3468" w14:textId="77777777" w:rsidR="00982BE9" w:rsidRDefault="00982BE9" w:rsidP="001259CA">
            <w:pPr>
              <w:jc w:val="center"/>
              <w:rPr>
                <w:rFonts w:ascii="Helvetica" w:hAnsi="Helvetica" w:cs="Helvetica"/>
              </w:rPr>
            </w:pPr>
            <w:r>
              <w:rPr>
                <w:rFonts w:ascii="Helvetica" w:hAnsi="Helvetica" w:cs="Helvetica"/>
              </w:rPr>
              <w:t>LSANT318</w:t>
            </w:r>
          </w:p>
        </w:tc>
        <w:tc>
          <w:tcPr>
            <w:tcW w:w="2269" w:type="dxa"/>
            <w:tcBorders>
              <w:top w:val="single" w:sz="4" w:space="0" w:color="auto"/>
              <w:left w:val="single" w:sz="4" w:space="0" w:color="auto"/>
              <w:bottom w:val="single" w:sz="4" w:space="0" w:color="auto"/>
              <w:right w:val="single" w:sz="4" w:space="0" w:color="auto"/>
            </w:tcBorders>
            <w:vAlign w:val="center"/>
          </w:tcPr>
          <w:p w14:paraId="1A0661A2" w14:textId="77777777" w:rsidR="00982BE9" w:rsidRDefault="00141455" w:rsidP="001259CA">
            <w:pPr>
              <w:jc w:val="center"/>
            </w:pPr>
            <w:hyperlink r:id="rId23" w:history="1">
              <w:r w:rsidR="00982BE9" w:rsidRPr="0093066E">
                <w:rPr>
                  <w:rStyle w:val="Hyperlink"/>
                </w:rPr>
                <w:t>lsant318@ford.com</w:t>
              </w:r>
            </w:hyperlink>
            <w:r w:rsidR="00982BE9">
              <w:t xml:space="preserve"> </w:t>
            </w:r>
          </w:p>
        </w:tc>
        <w:tc>
          <w:tcPr>
            <w:tcW w:w="2235" w:type="dxa"/>
            <w:tcBorders>
              <w:top w:val="single" w:sz="4" w:space="0" w:color="auto"/>
              <w:left w:val="single" w:sz="4" w:space="0" w:color="auto"/>
              <w:bottom w:val="single" w:sz="4" w:space="0" w:color="auto"/>
              <w:right w:val="single" w:sz="4" w:space="0" w:color="auto"/>
            </w:tcBorders>
            <w:vAlign w:val="center"/>
          </w:tcPr>
          <w:p w14:paraId="01DC5441" w14:textId="77777777" w:rsidR="00982BE9" w:rsidRDefault="00982BE9" w:rsidP="001259CA">
            <w:pPr>
              <w:jc w:val="center"/>
              <w:rPr>
                <w:rFonts w:ascii="Helvetica" w:hAnsi="Helvetica" w:cs="Helvetica"/>
              </w:rPr>
            </w:pPr>
            <w:r>
              <w:rPr>
                <w:rFonts w:ascii="Helvetica" w:hAnsi="Helvetica" w:cs="Helvetica"/>
              </w:rPr>
              <w:t>Core Feature Owner</w:t>
            </w:r>
          </w:p>
        </w:tc>
        <w:tc>
          <w:tcPr>
            <w:tcW w:w="1736" w:type="dxa"/>
            <w:tcBorders>
              <w:top w:val="single" w:sz="4" w:space="0" w:color="auto"/>
              <w:left w:val="single" w:sz="4" w:space="0" w:color="auto"/>
              <w:bottom w:val="single" w:sz="4" w:space="0" w:color="auto"/>
              <w:right w:val="single" w:sz="4" w:space="0" w:color="auto"/>
            </w:tcBorders>
            <w:vAlign w:val="center"/>
          </w:tcPr>
          <w:p w14:paraId="7C98F144" w14:textId="77777777" w:rsidR="00982BE9" w:rsidRDefault="00982BE9" w:rsidP="001259CA">
            <w:pPr>
              <w:jc w:val="center"/>
              <w:rPr>
                <w:rFonts w:ascii="Helvetica" w:hAnsi="Helvetica" w:cs="Helvetica"/>
              </w:rPr>
            </w:pPr>
            <w:r>
              <w:rPr>
                <w:rFonts w:ascii="Helvetica" w:hAnsi="Helvetica" w:cs="Helvetica"/>
              </w:rPr>
              <w:t>Systems Engineering</w:t>
            </w:r>
          </w:p>
        </w:tc>
      </w:tr>
      <w:tr w:rsidR="00982BE9" w:rsidRPr="00B91CD4" w14:paraId="5F212A91" w14:textId="77777777" w:rsidTr="001259CA">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6E00F582" w14:textId="77777777" w:rsidR="00982BE9" w:rsidRDefault="00982BE9" w:rsidP="001259CA">
            <w:pPr>
              <w:jc w:val="center"/>
              <w:rPr>
                <w:rFonts w:ascii="Helvetica" w:hAnsi="Helvetica" w:cs="Helvetica"/>
              </w:rPr>
            </w:pPr>
            <w:r>
              <w:rPr>
                <w:rFonts w:ascii="Helvetica" w:hAnsi="Helvetica" w:cs="Helvetica"/>
              </w:rPr>
              <w:t>Jeff Mesko</w:t>
            </w:r>
          </w:p>
        </w:tc>
        <w:tc>
          <w:tcPr>
            <w:tcW w:w="1587" w:type="dxa"/>
            <w:tcBorders>
              <w:top w:val="single" w:sz="4" w:space="0" w:color="auto"/>
              <w:left w:val="single" w:sz="4" w:space="0" w:color="auto"/>
              <w:bottom w:val="single" w:sz="4" w:space="0" w:color="auto"/>
              <w:right w:val="single" w:sz="4" w:space="0" w:color="auto"/>
            </w:tcBorders>
            <w:vAlign w:val="center"/>
          </w:tcPr>
          <w:p w14:paraId="35D77B02" w14:textId="77777777" w:rsidR="00982BE9" w:rsidRDefault="00982BE9" w:rsidP="001259CA">
            <w:pPr>
              <w:jc w:val="center"/>
              <w:rPr>
                <w:rFonts w:ascii="Helvetica" w:hAnsi="Helvetica" w:cs="Helvetica"/>
              </w:rPr>
            </w:pPr>
            <w:r>
              <w:rPr>
                <w:rFonts w:ascii="Helvetica" w:hAnsi="Helvetica" w:cs="Helvetica"/>
              </w:rPr>
              <w:t>JMESKO</w:t>
            </w:r>
          </w:p>
        </w:tc>
        <w:tc>
          <w:tcPr>
            <w:tcW w:w="2269" w:type="dxa"/>
            <w:tcBorders>
              <w:top w:val="single" w:sz="4" w:space="0" w:color="auto"/>
              <w:left w:val="single" w:sz="4" w:space="0" w:color="auto"/>
              <w:bottom w:val="single" w:sz="4" w:space="0" w:color="auto"/>
              <w:right w:val="single" w:sz="4" w:space="0" w:color="auto"/>
            </w:tcBorders>
            <w:vAlign w:val="center"/>
          </w:tcPr>
          <w:p w14:paraId="2696BC18" w14:textId="77777777" w:rsidR="00982BE9" w:rsidRDefault="00141455" w:rsidP="001259CA">
            <w:pPr>
              <w:jc w:val="center"/>
              <w:rPr>
                <w:rFonts w:ascii="Helvetica" w:hAnsi="Helvetica" w:cs="Helvetica"/>
              </w:rPr>
            </w:pPr>
            <w:hyperlink r:id="rId24" w:history="1">
              <w:r w:rsidR="00982BE9" w:rsidRPr="00AA18F2">
                <w:rPr>
                  <w:rStyle w:val="Hyperlink"/>
                  <w:rFonts w:ascii="Helvetica" w:hAnsi="Helvetica" w:cs="Helvetica"/>
                </w:rPr>
                <w:t>jmesko@ford.com</w:t>
              </w:r>
            </w:hyperlink>
            <w:r w:rsidR="00982BE9">
              <w:rPr>
                <w:rFonts w:ascii="Helvetica" w:hAnsi="Helvetica" w:cs="Helvetica"/>
              </w:rPr>
              <w:t xml:space="preserve"> </w:t>
            </w:r>
          </w:p>
        </w:tc>
        <w:tc>
          <w:tcPr>
            <w:tcW w:w="2235" w:type="dxa"/>
            <w:tcBorders>
              <w:top w:val="single" w:sz="4" w:space="0" w:color="auto"/>
              <w:left w:val="single" w:sz="4" w:space="0" w:color="auto"/>
              <w:bottom w:val="single" w:sz="4" w:space="0" w:color="auto"/>
              <w:right w:val="single" w:sz="4" w:space="0" w:color="auto"/>
            </w:tcBorders>
            <w:vAlign w:val="center"/>
          </w:tcPr>
          <w:p w14:paraId="7FBA9951" w14:textId="77777777" w:rsidR="00982BE9" w:rsidRDefault="00982BE9" w:rsidP="001259CA">
            <w:pPr>
              <w:jc w:val="center"/>
              <w:rPr>
                <w:rFonts w:ascii="Helvetica" w:hAnsi="Helvetica" w:cs="Helvetica"/>
              </w:rPr>
            </w:pPr>
            <w:r>
              <w:rPr>
                <w:rFonts w:ascii="Helvetica" w:hAnsi="Helvetica" w:cs="Helvetica"/>
              </w:rPr>
              <w:t>Core Lighting Feature/Function Engineer</w:t>
            </w:r>
          </w:p>
        </w:tc>
        <w:tc>
          <w:tcPr>
            <w:tcW w:w="1736" w:type="dxa"/>
            <w:tcBorders>
              <w:top w:val="single" w:sz="4" w:space="0" w:color="auto"/>
              <w:left w:val="single" w:sz="4" w:space="0" w:color="auto"/>
              <w:bottom w:val="single" w:sz="4" w:space="0" w:color="auto"/>
              <w:right w:val="single" w:sz="4" w:space="0" w:color="auto"/>
            </w:tcBorders>
            <w:vAlign w:val="center"/>
          </w:tcPr>
          <w:p w14:paraId="3498A5E6" w14:textId="77777777" w:rsidR="00982BE9" w:rsidRDefault="00982BE9" w:rsidP="001259CA">
            <w:pPr>
              <w:jc w:val="center"/>
              <w:rPr>
                <w:rFonts w:ascii="Helvetica" w:hAnsi="Helvetica" w:cs="Helvetica"/>
              </w:rPr>
            </w:pPr>
            <w:r>
              <w:rPr>
                <w:rFonts w:ascii="Helvetica" w:hAnsi="Helvetica" w:cs="Helvetica"/>
              </w:rPr>
              <w:t>Core Lighting</w:t>
            </w:r>
          </w:p>
        </w:tc>
      </w:tr>
      <w:tr w:rsidR="00982BE9" w:rsidRPr="00B91CD4" w14:paraId="12B6E2FF" w14:textId="77777777" w:rsidTr="001259CA">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166AD77E" w14:textId="77777777" w:rsidR="00982BE9" w:rsidRDefault="00982BE9" w:rsidP="001259CA">
            <w:pPr>
              <w:jc w:val="center"/>
              <w:rPr>
                <w:rFonts w:ascii="Helvetica" w:hAnsi="Helvetica" w:cs="Helvetica"/>
              </w:rPr>
            </w:pPr>
            <w:r>
              <w:rPr>
                <w:rFonts w:ascii="Helvetica" w:hAnsi="Helvetica" w:cs="Helvetica"/>
              </w:rPr>
              <w:t>Herta Lusho</w:t>
            </w:r>
          </w:p>
        </w:tc>
        <w:tc>
          <w:tcPr>
            <w:tcW w:w="1587" w:type="dxa"/>
            <w:tcBorders>
              <w:top w:val="single" w:sz="4" w:space="0" w:color="auto"/>
              <w:left w:val="single" w:sz="4" w:space="0" w:color="auto"/>
              <w:bottom w:val="single" w:sz="4" w:space="0" w:color="auto"/>
              <w:right w:val="single" w:sz="4" w:space="0" w:color="auto"/>
            </w:tcBorders>
            <w:vAlign w:val="center"/>
          </w:tcPr>
          <w:p w14:paraId="1BD9B5F2" w14:textId="77777777" w:rsidR="00982BE9" w:rsidRDefault="00982BE9" w:rsidP="001259CA">
            <w:pPr>
              <w:jc w:val="center"/>
              <w:rPr>
                <w:rFonts w:ascii="Helvetica" w:hAnsi="Helvetica" w:cs="Helvetica"/>
              </w:rPr>
            </w:pPr>
            <w:r>
              <w:rPr>
                <w:rFonts w:ascii="Helvetica" w:hAnsi="Helvetica" w:cs="Helvetica"/>
              </w:rPr>
              <w:t>HLLUSHO</w:t>
            </w:r>
          </w:p>
        </w:tc>
        <w:tc>
          <w:tcPr>
            <w:tcW w:w="2269" w:type="dxa"/>
            <w:tcBorders>
              <w:top w:val="single" w:sz="4" w:space="0" w:color="auto"/>
              <w:left w:val="single" w:sz="4" w:space="0" w:color="auto"/>
              <w:bottom w:val="single" w:sz="4" w:space="0" w:color="auto"/>
              <w:right w:val="single" w:sz="4" w:space="0" w:color="auto"/>
            </w:tcBorders>
            <w:vAlign w:val="center"/>
          </w:tcPr>
          <w:p w14:paraId="0A25CF19" w14:textId="77777777" w:rsidR="00982BE9" w:rsidRDefault="00141455" w:rsidP="001259CA">
            <w:pPr>
              <w:jc w:val="center"/>
              <w:rPr>
                <w:rFonts w:ascii="Helvetica" w:hAnsi="Helvetica" w:cs="Helvetica"/>
              </w:rPr>
            </w:pPr>
            <w:hyperlink r:id="rId25" w:history="1">
              <w:r w:rsidR="00982BE9" w:rsidRPr="00AA18F2">
                <w:rPr>
                  <w:rStyle w:val="Hyperlink"/>
                  <w:rFonts w:ascii="Helvetica" w:hAnsi="Helvetica" w:cs="Helvetica"/>
                </w:rPr>
                <w:t>hllusho@ford.com</w:t>
              </w:r>
            </w:hyperlink>
            <w:r w:rsidR="00982BE9">
              <w:rPr>
                <w:rFonts w:ascii="Helvetica" w:hAnsi="Helvetica" w:cs="Helvetica"/>
              </w:rPr>
              <w:t xml:space="preserve"> </w:t>
            </w:r>
          </w:p>
        </w:tc>
        <w:tc>
          <w:tcPr>
            <w:tcW w:w="2235" w:type="dxa"/>
            <w:tcBorders>
              <w:top w:val="single" w:sz="4" w:space="0" w:color="auto"/>
              <w:left w:val="single" w:sz="4" w:space="0" w:color="auto"/>
              <w:bottom w:val="single" w:sz="4" w:space="0" w:color="auto"/>
              <w:right w:val="single" w:sz="4" w:space="0" w:color="auto"/>
            </w:tcBorders>
            <w:vAlign w:val="center"/>
          </w:tcPr>
          <w:p w14:paraId="67869ED0" w14:textId="77777777" w:rsidR="00982BE9" w:rsidRDefault="00982BE9" w:rsidP="001259CA">
            <w:pPr>
              <w:jc w:val="center"/>
              <w:rPr>
                <w:rFonts w:ascii="Helvetica" w:hAnsi="Helvetica" w:cs="Helvetica"/>
              </w:rPr>
            </w:pPr>
            <w:r>
              <w:rPr>
                <w:rFonts w:ascii="Helvetica" w:hAnsi="Helvetica" w:cs="Helvetica"/>
              </w:rPr>
              <w:t>Core Lighting</w:t>
            </w:r>
          </w:p>
        </w:tc>
        <w:tc>
          <w:tcPr>
            <w:tcW w:w="1736" w:type="dxa"/>
            <w:tcBorders>
              <w:top w:val="single" w:sz="4" w:space="0" w:color="auto"/>
              <w:left w:val="single" w:sz="4" w:space="0" w:color="auto"/>
              <w:bottom w:val="single" w:sz="4" w:space="0" w:color="auto"/>
              <w:right w:val="single" w:sz="4" w:space="0" w:color="auto"/>
            </w:tcBorders>
            <w:vAlign w:val="center"/>
          </w:tcPr>
          <w:p w14:paraId="32877C43" w14:textId="77777777" w:rsidR="00982BE9" w:rsidRDefault="00982BE9" w:rsidP="001259CA">
            <w:pPr>
              <w:jc w:val="center"/>
              <w:rPr>
                <w:rFonts w:ascii="Helvetica" w:hAnsi="Helvetica" w:cs="Helvetica"/>
              </w:rPr>
            </w:pPr>
            <w:r>
              <w:rPr>
                <w:rFonts w:ascii="Helvetica" w:hAnsi="Helvetica" w:cs="Helvetica"/>
              </w:rPr>
              <w:t>Core Lighting</w:t>
            </w:r>
          </w:p>
        </w:tc>
      </w:tr>
      <w:tr w:rsidR="00982BE9" w:rsidRPr="00B91CD4" w14:paraId="747AA16C" w14:textId="77777777" w:rsidTr="001259CA">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0D2EFD26" w14:textId="77777777" w:rsidR="00982BE9" w:rsidRDefault="00982BE9" w:rsidP="001259CA">
            <w:pPr>
              <w:jc w:val="center"/>
              <w:rPr>
                <w:rFonts w:ascii="Helvetica" w:hAnsi="Helvetica" w:cs="Helvetica"/>
              </w:rPr>
            </w:pPr>
            <w:r w:rsidRPr="00D260FC">
              <w:rPr>
                <w:rFonts w:ascii="Helvetica" w:hAnsi="Helvetica" w:cs="Helvetica"/>
              </w:rPr>
              <w:t>Anthony Strzelczyk</w:t>
            </w:r>
          </w:p>
        </w:tc>
        <w:tc>
          <w:tcPr>
            <w:tcW w:w="1587" w:type="dxa"/>
            <w:tcBorders>
              <w:top w:val="single" w:sz="4" w:space="0" w:color="auto"/>
              <w:left w:val="single" w:sz="4" w:space="0" w:color="auto"/>
              <w:bottom w:val="single" w:sz="4" w:space="0" w:color="auto"/>
              <w:right w:val="single" w:sz="4" w:space="0" w:color="auto"/>
            </w:tcBorders>
            <w:vAlign w:val="center"/>
          </w:tcPr>
          <w:p w14:paraId="5EB24A3C" w14:textId="77777777" w:rsidR="00982BE9" w:rsidRDefault="00982BE9" w:rsidP="001259CA">
            <w:pPr>
              <w:jc w:val="center"/>
              <w:rPr>
                <w:rFonts w:ascii="Helvetica" w:hAnsi="Helvetica" w:cs="Helvetica"/>
              </w:rPr>
            </w:pPr>
            <w:r>
              <w:rPr>
                <w:rFonts w:ascii="Helvetica" w:hAnsi="Helvetica" w:cs="Helvetica"/>
              </w:rPr>
              <w:t>ASTRZELC</w:t>
            </w:r>
          </w:p>
        </w:tc>
        <w:tc>
          <w:tcPr>
            <w:tcW w:w="2269" w:type="dxa"/>
            <w:tcBorders>
              <w:top w:val="single" w:sz="4" w:space="0" w:color="auto"/>
              <w:left w:val="single" w:sz="4" w:space="0" w:color="auto"/>
              <w:bottom w:val="single" w:sz="4" w:space="0" w:color="auto"/>
              <w:right w:val="single" w:sz="4" w:space="0" w:color="auto"/>
            </w:tcBorders>
            <w:vAlign w:val="center"/>
          </w:tcPr>
          <w:p w14:paraId="78D6B8CF" w14:textId="77777777" w:rsidR="00982BE9" w:rsidRDefault="00141455" w:rsidP="001259CA">
            <w:pPr>
              <w:jc w:val="center"/>
              <w:rPr>
                <w:rFonts w:ascii="Helvetica" w:hAnsi="Helvetica" w:cs="Helvetica"/>
              </w:rPr>
            </w:pPr>
            <w:hyperlink r:id="rId26" w:history="1">
              <w:r w:rsidR="00982BE9" w:rsidRPr="00AA18F2">
                <w:rPr>
                  <w:rStyle w:val="Hyperlink"/>
                  <w:rFonts w:ascii="Helvetica" w:hAnsi="Helvetica" w:cs="Helvetica"/>
                </w:rPr>
                <w:t>astrzelc@ford.com</w:t>
              </w:r>
            </w:hyperlink>
          </w:p>
        </w:tc>
        <w:tc>
          <w:tcPr>
            <w:tcW w:w="2235" w:type="dxa"/>
            <w:tcBorders>
              <w:top w:val="single" w:sz="4" w:space="0" w:color="auto"/>
              <w:left w:val="single" w:sz="4" w:space="0" w:color="auto"/>
              <w:bottom w:val="single" w:sz="4" w:space="0" w:color="auto"/>
              <w:right w:val="single" w:sz="4" w:space="0" w:color="auto"/>
            </w:tcBorders>
            <w:vAlign w:val="center"/>
          </w:tcPr>
          <w:p w14:paraId="607CD54F" w14:textId="77777777" w:rsidR="00982BE9" w:rsidRDefault="00982BE9" w:rsidP="001259CA">
            <w:pPr>
              <w:jc w:val="center"/>
              <w:rPr>
                <w:rFonts w:ascii="Helvetica" w:hAnsi="Helvetica" w:cs="Helvetica"/>
              </w:rPr>
            </w:pPr>
            <w:r>
              <w:rPr>
                <w:rFonts w:ascii="Helvetica" w:hAnsi="Helvetica" w:cs="Helvetica"/>
              </w:rPr>
              <w:t>Core Lighting</w:t>
            </w:r>
          </w:p>
        </w:tc>
        <w:tc>
          <w:tcPr>
            <w:tcW w:w="1736" w:type="dxa"/>
            <w:tcBorders>
              <w:top w:val="single" w:sz="4" w:space="0" w:color="auto"/>
              <w:left w:val="single" w:sz="4" w:space="0" w:color="auto"/>
              <w:bottom w:val="single" w:sz="4" w:space="0" w:color="auto"/>
              <w:right w:val="single" w:sz="4" w:space="0" w:color="auto"/>
            </w:tcBorders>
            <w:vAlign w:val="center"/>
          </w:tcPr>
          <w:p w14:paraId="30101822" w14:textId="77777777" w:rsidR="00982BE9" w:rsidRDefault="00982BE9" w:rsidP="001259CA">
            <w:pPr>
              <w:jc w:val="center"/>
              <w:rPr>
                <w:rFonts w:ascii="Helvetica" w:hAnsi="Helvetica" w:cs="Helvetica"/>
              </w:rPr>
            </w:pPr>
            <w:r>
              <w:rPr>
                <w:rFonts w:ascii="Helvetica" w:hAnsi="Helvetica" w:cs="Helvetica"/>
              </w:rPr>
              <w:t>Core Lighting</w:t>
            </w:r>
          </w:p>
        </w:tc>
      </w:tr>
    </w:tbl>
    <w:p w14:paraId="2276BFAD" w14:textId="77777777" w:rsidR="00A82627" w:rsidRDefault="00A82627" w:rsidP="00CE6121">
      <w:pPr>
        <w:pStyle w:val="Heading2"/>
        <w:spacing w:line="240" w:lineRule="atLeast"/>
      </w:pPr>
      <w:bookmarkStart w:id="17" w:name="_Toc215652130"/>
      <w:bookmarkStart w:id="18" w:name="_Toc420397664"/>
      <w:bookmarkStart w:id="19" w:name="_Toc89266946"/>
      <w:r>
        <w:t>Document Organization</w:t>
      </w:r>
      <w:bookmarkEnd w:id="17"/>
      <w:bookmarkEnd w:id="18"/>
      <w:bookmarkEnd w:id="19"/>
    </w:p>
    <w:p w14:paraId="40A419BA" w14:textId="77777777" w:rsidR="00A82627" w:rsidRDefault="00A82627" w:rsidP="00CE6121">
      <w:pPr>
        <w:pStyle w:val="Heading3"/>
        <w:numPr>
          <w:ilvl w:val="2"/>
          <w:numId w:val="5"/>
        </w:numPr>
        <w:spacing w:line="240" w:lineRule="atLeast"/>
      </w:pPr>
      <w:bookmarkStart w:id="20" w:name="_Toc420397665"/>
      <w:bookmarkStart w:id="21" w:name="_Toc89266947"/>
      <w:r>
        <w:t>Document Context</w:t>
      </w:r>
      <w:bookmarkEnd w:id="20"/>
      <w:bookmarkEnd w:id="21"/>
    </w:p>
    <w:p w14:paraId="727BD227" w14:textId="625B7BFC" w:rsidR="00A82627" w:rsidRDefault="00A82627" w:rsidP="00CE6121">
      <w:pPr>
        <w:pStyle w:val="BlockText"/>
        <w:spacing w:line="240" w:lineRule="atLeast"/>
      </w:pPr>
      <w:r>
        <w:t xml:space="preserve">Refer to the </w:t>
      </w:r>
      <w:hyperlink r:id="rId27" w:history="1">
        <w:r w:rsidR="00324F38" w:rsidRPr="007312EA">
          <w:rPr>
            <w:rStyle w:val="Hyperlink"/>
          </w:rPr>
          <w:t>Specification Structure page</w:t>
        </w:r>
      </w:hyperlink>
      <w:r>
        <w:t xml:space="preserve"> in the </w:t>
      </w:r>
      <w:hyperlink r:id="rId28" w:history="1">
        <w:r w:rsidRPr="000F5F82">
          <w:rPr>
            <w:rStyle w:val="Hyperlink"/>
            <w:rFonts w:cs="Arial"/>
          </w:rPr>
          <w:t>Ford RE Wiki</w:t>
        </w:r>
      </w:hyperlink>
      <w:r>
        <w:t xml:space="preserve"> to understand how the </w:t>
      </w:r>
      <w:r w:rsidR="00FE7FC1">
        <w:t>FS</w:t>
      </w:r>
      <w:r>
        <w:t xml:space="preserve"> relates to other Ford Requirements Documents and Specifications. </w:t>
      </w:r>
    </w:p>
    <w:p w14:paraId="133A1D5A" w14:textId="77777777" w:rsidR="00A82627" w:rsidRPr="00191F34" w:rsidRDefault="00A82627" w:rsidP="00CE6121">
      <w:pPr>
        <w:pStyle w:val="Heading3"/>
        <w:spacing w:line="240" w:lineRule="atLeast"/>
      </w:pPr>
      <w:bookmarkStart w:id="22" w:name="_Toc420397666"/>
      <w:bookmarkStart w:id="23" w:name="_Toc89266948"/>
      <w:r>
        <w:lastRenderedPageBreak/>
        <w:t>Document Structure</w:t>
      </w:r>
      <w:bookmarkEnd w:id="22"/>
      <w:bookmarkEnd w:id="23"/>
    </w:p>
    <w:p w14:paraId="3784D0D9" w14:textId="77777777" w:rsidR="00A82627" w:rsidRPr="00185AC3" w:rsidRDefault="00A82627" w:rsidP="00CE6121">
      <w:pPr>
        <w:pStyle w:val="BodyText"/>
        <w:spacing w:line="240" w:lineRule="atLeast"/>
        <w:ind w:right="142"/>
        <w:rPr>
          <w:rFonts w:cs="Arial"/>
          <w:lang w:val="en-US"/>
        </w:rPr>
      </w:pPr>
      <w:r w:rsidRPr="00185AC3">
        <w:rPr>
          <w:rFonts w:cs="Arial"/>
          <w:lang w:val="en-US"/>
        </w:rPr>
        <w:t>The structure of this document is explained below:</w:t>
      </w:r>
    </w:p>
    <w:p w14:paraId="7D4CF5C9" w14:textId="36BB3C3F" w:rsidR="00A82627" w:rsidRPr="00185AC3" w:rsidRDefault="00A82627" w:rsidP="00CE6121">
      <w:pPr>
        <w:pStyle w:val="BodyText"/>
        <w:tabs>
          <w:tab w:val="clear" w:pos="1134"/>
          <w:tab w:val="left" w:pos="1276"/>
        </w:tabs>
        <w:spacing w:line="240" w:lineRule="atLeast"/>
        <w:ind w:left="1276" w:right="142" w:hanging="1276"/>
        <w:rPr>
          <w:rFonts w:cs="Arial"/>
          <w:lang w:val="en-US"/>
        </w:rPr>
      </w:pPr>
      <w:r w:rsidRPr="00185AC3">
        <w:rPr>
          <w:rFonts w:cs="Arial"/>
          <w:b/>
          <w:bCs/>
          <w:lang w:val="en-US"/>
        </w:rPr>
        <w:t xml:space="preserve">Section </w:t>
      </w:r>
      <w:r w:rsidR="0015677C">
        <w:rPr>
          <w:rFonts w:cs="Arial"/>
          <w:b/>
          <w:bCs/>
          <w:lang w:val="en-US"/>
        </w:rPr>
        <w:t>1</w:t>
      </w:r>
      <w:r w:rsidRPr="00185AC3">
        <w:rPr>
          <w:rFonts w:cs="Arial"/>
          <w:lang w:val="en-US"/>
        </w:rPr>
        <w:t xml:space="preserve"> – </w:t>
      </w:r>
      <w:r w:rsidRPr="00185AC3">
        <w:rPr>
          <w:rFonts w:cs="Arial"/>
          <w:lang w:val="en-US"/>
        </w:rPr>
        <w:tab/>
        <w:t xml:space="preserve">Introduction </w:t>
      </w:r>
      <w:r>
        <w:rPr>
          <w:rFonts w:cs="Arial"/>
          <w:lang w:val="en-US"/>
        </w:rPr>
        <w:t xml:space="preserve">how to use this document </w:t>
      </w:r>
      <w:r w:rsidRPr="00185AC3">
        <w:rPr>
          <w:rFonts w:cs="Arial"/>
          <w:lang w:val="en-US"/>
        </w:rPr>
        <w:t xml:space="preserve">including </w:t>
      </w:r>
      <w:r>
        <w:rPr>
          <w:rFonts w:cs="Arial"/>
          <w:lang w:val="en-US"/>
        </w:rPr>
        <w:t>responsibilities</w:t>
      </w:r>
      <w:r w:rsidRPr="00185AC3">
        <w:rPr>
          <w:rFonts w:cs="Arial"/>
          <w:lang w:val="en-US"/>
        </w:rPr>
        <w:t xml:space="preserve"> and requisite documents.</w:t>
      </w:r>
      <w:r>
        <w:rPr>
          <w:rFonts w:cs="Arial"/>
          <w:lang w:val="en-US"/>
        </w:rPr>
        <w:t xml:space="preserve"> Explains the t</w:t>
      </w:r>
      <w:r w:rsidR="002067B0">
        <w:rPr>
          <w:snapToGrid w:val="0"/>
        </w:rPr>
        <w:t>terminology</w:t>
      </w:r>
      <w:r>
        <w:rPr>
          <w:snapToGrid w:val="0"/>
        </w:rPr>
        <w:t>. Gives a clarification of the definitions, concepts and abbreviations used in the document.</w:t>
      </w:r>
    </w:p>
    <w:p w14:paraId="0C7E21E0" w14:textId="77777777" w:rsidR="0056486A" w:rsidRPr="00185AC3" w:rsidRDefault="00A82627" w:rsidP="00CE6121">
      <w:pPr>
        <w:pStyle w:val="BodyText"/>
        <w:tabs>
          <w:tab w:val="clear" w:pos="1134"/>
          <w:tab w:val="left" w:pos="1276"/>
        </w:tabs>
        <w:spacing w:line="240" w:lineRule="atLeast"/>
        <w:ind w:left="1276" w:right="142" w:hanging="1276"/>
        <w:jc w:val="both"/>
        <w:rPr>
          <w:rFonts w:cs="Arial"/>
          <w:lang w:val="en-US"/>
        </w:rPr>
      </w:pPr>
      <w:r w:rsidRPr="00185AC3">
        <w:rPr>
          <w:rFonts w:cs="Arial"/>
          <w:b/>
          <w:bCs/>
          <w:lang w:val="en-US"/>
        </w:rPr>
        <w:t xml:space="preserve">Section </w:t>
      </w:r>
      <w:r w:rsidR="0074510D">
        <w:rPr>
          <w:rFonts w:cs="Arial"/>
          <w:b/>
          <w:bCs/>
          <w:lang w:val="en-US"/>
        </w:rPr>
        <w:t>2</w:t>
      </w:r>
      <w:r w:rsidRPr="00185AC3">
        <w:rPr>
          <w:rFonts w:cs="Arial"/>
          <w:lang w:val="en-US"/>
        </w:rPr>
        <w:t xml:space="preserve"> – </w:t>
      </w:r>
      <w:r w:rsidRPr="00185AC3">
        <w:rPr>
          <w:rFonts w:cs="Arial"/>
          <w:lang w:val="en-US"/>
        </w:rPr>
        <w:tab/>
      </w:r>
      <w:r w:rsidR="00BC3FDB">
        <w:rPr>
          <w:rFonts w:cs="Arial"/>
          <w:lang w:val="en-US"/>
        </w:rPr>
        <w:t>Funct</w:t>
      </w:r>
      <w:r w:rsidR="0056486A">
        <w:rPr>
          <w:rFonts w:cs="Arial"/>
          <w:lang w:val="en-US"/>
        </w:rPr>
        <w:t>i</w:t>
      </w:r>
      <w:r w:rsidR="00BC3FDB">
        <w:rPr>
          <w:rFonts w:cs="Arial"/>
          <w:lang w:val="en-US"/>
        </w:rPr>
        <w:t xml:space="preserve">on </w:t>
      </w:r>
      <w:r w:rsidR="004C091C">
        <w:rPr>
          <w:rFonts w:cs="Arial"/>
          <w:lang w:val="en-US"/>
        </w:rPr>
        <w:t>Specifications</w:t>
      </w:r>
      <w:r w:rsidR="00FE7FC1">
        <w:rPr>
          <w:rFonts w:cs="Arial"/>
          <w:lang w:val="en-US"/>
        </w:rPr>
        <w:t xml:space="preserve">: Specifies </w:t>
      </w:r>
      <w:r w:rsidR="00797407">
        <w:rPr>
          <w:rFonts w:cs="Arial"/>
          <w:lang w:val="en-US"/>
        </w:rPr>
        <w:t>the logical</w:t>
      </w:r>
      <w:r w:rsidR="00BC3FDB">
        <w:rPr>
          <w:rFonts w:cs="Arial"/>
          <w:lang w:val="en-US"/>
        </w:rPr>
        <w:t xml:space="preserve"> function</w:t>
      </w:r>
      <w:r w:rsidR="00797407">
        <w:rPr>
          <w:rFonts w:cs="Arial"/>
          <w:lang w:val="en-US"/>
        </w:rPr>
        <w:t>s</w:t>
      </w:r>
      <w:r w:rsidR="00BC3FDB">
        <w:rPr>
          <w:rFonts w:cs="Arial"/>
          <w:lang w:val="en-US"/>
        </w:rPr>
        <w:t xml:space="preserve"> of the function group in detail</w:t>
      </w:r>
    </w:p>
    <w:p w14:paraId="5DE6399B" w14:textId="77777777" w:rsidR="00A82627" w:rsidRDefault="00A82627" w:rsidP="00CE6121">
      <w:pPr>
        <w:pStyle w:val="BodyText"/>
        <w:tabs>
          <w:tab w:val="clear" w:pos="1134"/>
          <w:tab w:val="left" w:pos="1276"/>
        </w:tabs>
        <w:spacing w:line="240" w:lineRule="atLeast"/>
        <w:ind w:left="1276" w:right="142" w:hanging="1276"/>
        <w:jc w:val="both"/>
        <w:rPr>
          <w:rFonts w:cs="Arial"/>
          <w:lang w:val="en-US"/>
        </w:rPr>
      </w:pPr>
      <w:r w:rsidRPr="00185AC3">
        <w:rPr>
          <w:rFonts w:cs="Arial"/>
          <w:b/>
          <w:bCs/>
          <w:lang w:val="en-US"/>
        </w:rPr>
        <w:t xml:space="preserve">Section </w:t>
      </w:r>
      <w:r w:rsidR="0074510D">
        <w:rPr>
          <w:rFonts w:cs="Arial"/>
          <w:b/>
          <w:bCs/>
          <w:lang w:val="en-US"/>
        </w:rPr>
        <w:t>3</w:t>
      </w:r>
      <w:r w:rsidRPr="00185AC3">
        <w:rPr>
          <w:rFonts w:cs="Arial"/>
          <w:lang w:val="en-US"/>
        </w:rPr>
        <w:t xml:space="preserve"> – </w:t>
      </w:r>
      <w:r w:rsidRPr="00185AC3">
        <w:rPr>
          <w:rFonts w:cs="Arial"/>
          <w:lang w:val="en-US"/>
        </w:rPr>
        <w:tab/>
      </w:r>
      <w:r w:rsidR="00F8606C">
        <w:rPr>
          <w:rFonts w:cs="Arial"/>
          <w:lang w:val="en-US"/>
        </w:rPr>
        <w:t xml:space="preserve">List of </w:t>
      </w:r>
      <w:r w:rsidR="00BC3FDB">
        <w:rPr>
          <w:rFonts w:cs="Arial"/>
          <w:lang w:val="en-US"/>
        </w:rPr>
        <w:t>Open</w:t>
      </w:r>
      <w:r>
        <w:rPr>
          <w:rFonts w:cs="Arial"/>
          <w:lang w:val="en-US"/>
        </w:rPr>
        <w:t xml:space="preserve"> </w:t>
      </w:r>
      <w:r w:rsidR="0056486A">
        <w:rPr>
          <w:rFonts w:cs="Arial"/>
          <w:lang w:val="en-US"/>
        </w:rPr>
        <w:t>Concerns</w:t>
      </w:r>
    </w:p>
    <w:p w14:paraId="643CE817" w14:textId="77777777" w:rsidR="00A82627" w:rsidRDefault="00A82627" w:rsidP="00CE6121">
      <w:pPr>
        <w:pStyle w:val="BodyText"/>
        <w:tabs>
          <w:tab w:val="clear" w:pos="1134"/>
          <w:tab w:val="left" w:pos="1276"/>
        </w:tabs>
        <w:spacing w:line="240" w:lineRule="atLeast"/>
        <w:ind w:left="1276" w:right="142" w:hanging="1276"/>
        <w:jc w:val="both"/>
        <w:rPr>
          <w:rFonts w:cs="Arial"/>
          <w:lang w:val="en-US"/>
        </w:rPr>
      </w:pPr>
      <w:r w:rsidRPr="00185AC3">
        <w:rPr>
          <w:rFonts w:cs="Arial"/>
          <w:b/>
          <w:bCs/>
          <w:lang w:val="en-US"/>
        </w:rPr>
        <w:t xml:space="preserve">Section </w:t>
      </w:r>
      <w:r w:rsidR="0074510D">
        <w:rPr>
          <w:rFonts w:cs="Arial"/>
          <w:b/>
          <w:bCs/>
          <w:lang w:val="en-US"/>
        </w:rPr>
        <w:t>4</w:t>
      </w:r>
      <w:r w:rsidR="00F208E6">
        <w:rPr>
          <w:rFonts w:cs="Arial"/>
          <w:b/>
          <w:bCs/>
          <w:lang w:val="en-US"/>
        </w:rPr>
        <w:tab/>
      </w:r>
      <w:r>
        <w:rPr>
          <w:rFonts w:cs="Arial"/>
          <w:lang w:val="en-US"/>
        </w:rPr>
        <w:t>Revision history including a l</w:t>
      </w:r>
      <w:r w:rsidRPr="00185AC3">
        <w:rPr>
          <w:rFonts w:cs="Arial"/>
          <w:lang w:val="en-US"/>
        </w:rPr>
        <w:t xml:space="preserve">ist of </w:t>
      </w:r>
      <w:r>
        <w:rPr>
          <w:rFonts w:cs="Arial"/>
          <w:lang w:val="en-US"/>
        </w:rPr>
        <w:t xml:space="preserve">new or modified </w:t>
      </w:r>
      <w:r w:rsidRPr="00185AC3">
        <w:rPr>
          <w:rFonts w:cs="Arial"/>
          <w:lang w:val="en-US"/>
        </w:rPr>
        <w:t>requirements. The requirements in this document are tagged, and this section contains different types of tables listing all, new, or changed requir</w:t>
      </w:r>
      <w:r>
        <w:rPr>
          <w:rFonts w:cs="Arial"/>
          <w:lang w:val="en-US"/>
        </w:rPr>
        <w:t>e</w:t>
      </w:r>
      <w:r w:rsidRPr="00185AC3">
        <w:rPr>
          <w:rFonts w:cs="Arial"/>
          <w:lang w:val="en-US"/>
        </w:rPr>
        <w:t>ments by their title and page no.</w:t>
      </w:r>
    </w:p>
    <w:p w14:paraId="0FA0B311" w14:textId="77777777" w:rsidR="0036782A" w:rsidRDefault="0036782A" w:rsidP="00CE6121">
      <w:pPr>
        <w:pStyle w:val="BodyText"/>
        <w:tabs>
          <w:tab w:val="clear" w:pos="1134"/>
          <w:tab w:val="left" w:pos="1276"/>
        </w:tabs>
        <w:spacing w:line="240" w:lineRule="atLeast"/>
        <w:ind w:left="1276" w:right="142" w:hanging="1276"/>
        <w:jc w:val="both"/>
        <w:rPr>
          <w:rFonts w:cs="Arial"/>
          <w:lang w:val="en-US"/>
        </w:rPr>
      </w:pPr>
      <w:r w:rsidRPr="00185AC3">
        <w:rPr>
          <w:rFonts w:cs="Arial"/>
          <w:b/>
          <w:bCs/>
          <w:lang w:val="en-US"/>
        </w:rPr>
        <w:t xml:space="preserve">Section </w:t>
      </w:r>
      <w:r w:rsidR="0074510D">
        <w:rPr>
          <w:rFonts w:cs="Arial"/>
          <w:b/>
          <w:bCs/>
          <w:lang w:val="en-US"/>
        </w:rPr>
        <w:t>5</w:t>
      </w:r>
      <w:r w:rsidRPr="00185AC3">
        <w:rPr>
          <w:rFonts w:cs="Arial"/>
          <w:lang w:val="en-US"/>
        </w:rPr>
        <w:t xml:space="preserve"> – </w:t>
      </w:r>
      <w:r w:rsidRPr="00185AC3">
        <w:rPr>
          <w:rFonts w:cs="Arial"/>
          <w:lang w:val="en-US"/>
        </w:rPr>
        <w:tab/>
      </w:r>
      <w:r>
        <w:rPr>
          <w:rFonts w:cs="Arial"/>
          <w:lang w:val="en-US"/>
        </w:rPr>
        <w:t>Appendix:</w:t>
      </w:r>
      <w:r w:rsidR="00CE7B10">
        <w:rPr>
          <w:rFonts w:cs="Arial"/>
          <w:lang w:val="en-US"/>
        </w:rPr>
        <w:t xml:space="preserve"> </w:t>
      </w:r>
      <w:r w:rsidR="00CE7B10">
        <w:rPr>
          <w:rFonts w:cs="Arial"/>
        </w:rPr>
        <w:t>Presenting additional data mainly in a tabular form, e.g., a data dictionary</w:t>
      </w:r>
    </w:p>
    <w:p w14:paraId="23025E8E" w14:textId="77777777" w:rsidR="0036782A" w:rsidRDefault="0036782A" w:rsidP="00CE6121">
      <w:pPr>
        <w:pStyle w:val="BodyText"/>
        <w:tabs>
          <w:tab w:val="clear" w:pos="1134"/>
          <w:tab w:val="left" w:pos="1276"/>
        </w:tabs>
        <w:spacing w:line="240" w:lineRule="atLeast"/>
        <w:ind w:left="1276" w:right="142" w:hanging="1276"/>
        <w:jc w:val="both"/>
        <w:rPr>
          <w:rFonts w:cs="Arial"/>
          <w:lang w:val="en-US"/>
        </w:rPr>
      </w:pPr>
    </w:p>
    <w:p w14:paraId="2CF23D16" w14:textId="77777777" w:rsidR="007E0C44" w:rsidRPr="00C35116" w:rsidRDefault="007E0C44" w:rsidP="00CE6121">
      <w:pPr>
        <w:shd w:val="clear" w:color="auto" w:fill="D6E3BC" w:themeFill="accent3" w:themeFillTint="66"/>
        <w:spacing w:line="240" w:lineRule="atLeast"/>
        <w:rPr>
          <w:i/>
          <w:iCs/>
          <w:color w:val="808080" w:themeColor="text1" w:themeTint="7F"/>
        </w:rPr>
      </w:pPr>
      <w:r w:rsidRPr="00242A4D">
        <w:rPr>
          <w:rStyle w:val="SubtleEmphasis"/>
          <w:b/>
        </w:rPr>
        <w:t>#Hint:</w:t>
      </w:r>
      <w:r>
        <w:rPr>
          <w:rStyle w:val="SubtleEmphasis"/>
        </w:rPr>
        <w:t xml:space="preserve"> All sections are mandatory, unless explicitly marked by the tag “#Classification” as “optional” or as applicable e.g. to certain domains like “Functional Safety”.</w:t>
      </w:r>
    </w:p>
    <w:p w14:paraId="641E441D" w14:textId="77777777" w:rsidR="007E0C44" w:rsidRDefault="007E0C44" w:rsidP="00CE6121">
      <w:pPr>
        <w:pStyle w:val="BodyText"/>
        <w:tabs>
          <w:tab w:val="clear" w:pos="1134"/>
          <w:tab w:val="left" w:pos="1276"/>
        </w:tabs>
        <w:spacing w:line="240" w:lineRule="atLeast"/>
        <w:ind w:left="1276" w:right="142" w:hanging="1276"/>
        <w:jc w:val="both"/>
        <w:rPr>
          <w:rFonts w:cs="Arial"/>
          <w:lang w:val="en-US"/>
        </w:rPr>
      </w:pPr>
    </w:p>
    <w:p w14:paraId="7828058B" w14:textId="77777777" w:rsidR="00A82627" w:rsidRDefault="00212B41" w:rsidP="00CE6121">
      <w:pPr>
        <w:pStyle w:val="Heading2"/>
        <w:spacing w:line="240" w:lineRule="atLeast"/>
      </w:pPr>
      <w:bookmarkStart w:id="24" w:name="_Toc420397673"/>
      <w:bookmarkStart w:id="25" w:name="_Toc89266949"/>
      <w:bookmarkStart w:id="26" w:name="_Toc215652133"/>
      <w:r>
        <w:t>Document Conventions</w:t>
      </w:r>
      <w:bookmarkEnd w:id="24"/>
      <w:bookmarkEnd w:id="25"/>
    </w:p>
    <w:p w14:paraId="32698CC0" w14:textId="77777777" w:rsidR="00A82627" w:rsidRDefault="00A82627" w:rsidP="00CE6121">
      <w:pPr>
        <w:pStyle w:val="Heading3"/>
        <w:spacing w:line="240" w:lineRule="atLeast"/>
        <w:rPr>
          <w:lang w:val="en-GB"/>
        </w:rPr>
      </w:pPr>
      <w:bookmarkStart w:id="27" w:name="_Toc420397674"/>
      <w:bookmarkStart w:id="28" w:name="_Toc89266950"/>
      <w:bookmarkStart w:id="29" w:name="_Toc388364620"/>
      <w:bookmarkStart w:id="30" w:name="_Toc396825968"/>
      <w:bookmarkStart w:id="31" w:name="_Ref402369865"/>
      <w:r>
        <w:rPr>
          <w:lang w:val="en-GB"/>
        </w:rPr>
        <w:t>Requirements Templates</w:t>
      </w:r>
      <w:bookmarkEnd w:id="27"/>
      <w:bookmarkEnd w:id="28"/>
    </w:p>
    <w:p w14:paraId="164960EB" w14:textId="6AB0676F" w:rsidR="007F734C" w:rsidRDefault="007F734C" w:rsidP="00CE6121">
      <w:pPr>
        <w:spacing w:line="240" w:lineRule="atLeast"/>
        <w:rPr>
          <w:rStyle w:val="SubtleEmphasis"/>
          <w:i w:val="0"/>
          <w:color w:val="auto"/>
        </w:rPr>
      </w:pPr>
      <w:bookmarkStart w:id="32" w:name="_Toc420397675"/>
      <w:bookmarkEnd w:id="29"/>
      <w:bookmarkEnd w:id="30"/>
      <w:bookmarkEnd w:id="31"/>
      <w:r w:rsidRPr="007F734C">
        <w:rPr>
          <w:rStyle w:val="SubtleEmphasis"/>
          <w:i w:val="0"/>
          <w:color w:val="auto"/>
        </w:rPr>
        <w:t xml:space="preserve">Refer to </w:t>
      </w:r>
      <w:r w:rsidRPr="007F734C">
        <w:rPr>
          <w:rStyle w:val="SubtleEmphasis"/>
          <w:i w:val="0"/>
          <w:color w:val="0000FF"/>
        </w:rPr>
        <w:t>“</w:t>
      </w:r>
      <w:hyperlink r:id="rId29" w:history="1">
        <w:r w:rsidRPr="007F734C">
          <w:rPr>
            <w:rStyle w:val="SubtleEmphasis"/>
            <w:i w:val="0"/>
            <w:color w:val="0000FF"/>
          </w:rPr>
          <w:t>How to use the Specification Templates</w:t>
        </w:r>
      </w:hyperlink>
      <w:r w:rsidRPr="007F734C">
        <w:rPr>
          <w:rStyle w:val="SubtleEmphasis"/>
          <w:i w:val="0"/>
          <w:color w:val="0000FF"/>
        </w:rPr>
        <w:t xml:space="preserve">” </w:t>
      </w:r>
      <w:r w:rsidRPr="007F734C">
        <w:rPr>
          <w:rStyle w:val="SubtleEmphasis"/>
          <w:i w:val="0"/>
          <w:color w:val="auto"/>
        </w:rPr>
        <w:t>on how to use the specification templates and the VBA macros to create/edit the requirements in the specifications.</w:t>
      </w:r>
    </w:p>
    <w:p w14:paraId="1817CF92" w14:textId="77777777" w:rsidR="007F734C" w:rsidRPr="007F734C" w:rsidRDefault="007F734C" w:rsidP="00CE6121">
      <w:pPr>
        <w:spacing w:line="240" w:lineRule="atLeast"/>
        <w:rPr>
          <w:rStyle w:val="SubtleEmphasis"/>
          <w:i w:val="0"/>
          <w:color w:val="auto"/>
        </w:rPr>
      </w:pPr>
    </w:p>
    <w:p w14:paraId="6482D05B" w14:textId="0C7CF4F4" w:rsidR="007E0C44" w:rsidRPr="007F734C" w:rsidRDefault="007E0C44" w:rsidP="00CE6121">
      <w:pPr>
        <w:spacing w:line="240" w:lineRule="atLeast"/>
        <w:rPr>
          <w:rStyle w:val="SubtleEmphasis"/>
          <w:i w:val="0"/>
          <w:color w:val="auto"/>
        </w:rPr>
      </w:pPr>
      <w:r w:rsidRPr="007F734C">
        <w:rPr>
          <w:rStyle w:val="SubtleEmphasis"/>
          <w:i w:val="0"/>
          <w:color w:val="auto"/>
        </w:rPr>
        <w:t xml:space="preserve">The </w:t>
      </w:r>
      <w:r w:rsidR="007F734C">
        <w:rPr>
          <w:rStyle w:val="SubtleEmphasis"/>
          <w:i w:val="0"/>
          <w:color w:val="auto"/>
        </w:rPr>
        <w:t>VBA</w:t>
      </w:r>
      <w:r w:rsidRPr="007F734C">
        <w:rPr>
          <w:rStyle w:val="SubtleEmphasis"/>
          <w:i w:val="0"/>
          <w:color w:val="auto"/>
        </w:rPr>
        <w:t xml:space="preserve"> macro enable the import of the specification to VSEM (refer to </w:t>
      </w:r>
      <w:hyperlink r:id="rId30" w:history="1">
        <w:r w:rsidRPr="007F734C">
          <w:rPr>
            <w:rStyle w:val="SubtleEmphasis"/>
            <w:i w:val="0"/>
            <w:color w:val="0000FF"/>
          </w:rPr>
          <w:t>"How to import specifications into VSEM as separate requirements"</w:t>
        </w:r>
      </w:hyperlink>
      <w:r w:rsidRPr="007F734C">
        <w:rPr>
          <w:rStyle w:val="SubtleEmphasis"/>
          <w:i w:val="0"/>
          <w:color w:val="auto"/>
        </w:rPr>
        <w:t>).</w:t>
      </w:r>
    </w:p>
    <w:p w14:paraId="0980155E" w14:textId="77777777" w:rsidR="00A82627" w:rsidRDefault="00F923BF" w:rsidP="00CE6121">
      <w:pPr>
        <w:pStyle w:val="Heading4"/>
        <w:spacing w:line="240" w:lineRule="atLeast"/>
        <w:ind w:left="1135" w:hanging="1135"/>
        <w:rPr>
          <w:lang w:val="en-GB"/>
        </w:rPr>
      </w:pPr>
      <w:r>
        <w:rPr>
          <w:lang w:val="en-GB"/>
        </w:rPr>
        <w:t>Identification of R</w:t>
      </w:r>
      <w:r w:rsidR="00A82627" w:rsidRPr="00352F3E">
        <w:rPr>
          <w:lang w:val="en-GB"/>
        </w:rPr>
        <w:t>equirements</w:t>
      </w:r>
      <w:bookmarkEnd w:id="32"/>
    </w:p>
    <w:p w14:paraId="11C0769E" w14:textId="77777777" w:rsidR="007D0C46" w:rsidRPr="007C20FA" w:rsidRDefault="007D0C46" w:rsidP="00CE6121">
      <w:pPr>
        <w:spacing w:line="240" w:lineRule="atLeast"/>
      </w:pPr>
      <w:r w:rsidRPr="007C20FA">
        <w:t>The unique requirement ID given in the headline of any requirement follows the requirement throughout the development process. The requirement ID format follows a well-defined syntax.</w:t>
      </w:r>
    </w:p>
    <w:p w14:paraId="1F93391B" w14:textId="77777777" w:rsidR="007D0C46" w:rsidRPr="007C20FA" w:rsidRDefault="007D0C46" w:rsidP="00CE6121">
      <w:pPr>
        <w:spacing w:line="240" w:lineRule="atLeast"/>
      </w:pPr>
    </w:p>
    <w:p w14:paraId="6E029301" w14:textId="77777777" w:rsidR="00BB636A" w:rsidRPr="00870BF7" w:rsidRDefault="00BB636A" w:rsidP="00CE6121">
      <w:pPr>
        <w:spacing w:line="240" w:lineRule="atLeast"/>
        <w:rPr>
          <w:rFonts w:cs="Arial"/>
        </w:rPr>
      </w:pPr>
      <w:r>
        <w:t xml:space="preserve">All identifiers in </w:t>
      </w:r>
      <w:r w:rsidR="006B4069">
        <w:rPr>
          <w:rFonts w:cs="Arial"/>
        </w:rPr>
        <w:t>a FS</w:t>
      </w:r>
      <w:r>
        <w:rPr>
          <w:rFonts w:cs="Arial"/>
        </w:rPr>
        <w:t xml:space="preserve"> </w:t>
      </w:r>
      <w:r w:rsidRPr="00870BF7">
        <w:rPr>
          <w:rFonts w:cs="Arial"/>
        </w:rPr>
        <w:t xml:space="preserve">shall be composed of </w:t>
      </w:r>
      <w:r>
        <w:rPr>
          <w:rFonts w:cs="Arial"/>
        </w:rPr>
        <w:t>4</w:t>
      </w:r>
      <w:r w:rsidRPr="00870BF7">
        <w:rPr>
          <w:rFonts w:cs="Arial"/>
        </w:rPr>
        <w:t xml:space="preserve"> parts:</w:t>
      </w:r>
    </w:p>
    <w:p w14:paraId="73CE712A" w14:textId="77777777" w:rsidR="00BB636A" w:rsidRDefault="00BB636A" w:rsidP="00CE6121">
      <w:pPr>
        <w:pStyle w:val="ListParagraph"/>
        <w:numPr>
          <w:ilvl w:val="0"/>
          <w:numId w:val="4"/>
        </w:numPr>
        <w:overflowPunct/>
        <w:autoSpaceDE/>
        <w:autoSpaceDN/>
        <w:adjustRightInd/>
        <w:spacing w:line="240" w:lineRule="atLeast"/>
        <w:ind w:left="1080"/>
        <w:contextualSpacing/>
        <w:textAlignment w:val="auto"/>
        <w:rPr>
          <w:rFonts w:cs="Arial"/>
        </w:rPr>
      </w:pPr>
      <w:r w:rsidRPr="00870BF7">
        <w:rPr>
          <w:rFonts w:cs="Arial"/>
        </w:rPr>
        <w:t xml:space="preserve">A leading </w:t>
      </w:r>
      <w:r>
        <w:rPr>
          <w:rFonts w:cs="Arial"/>
        </w:rPr>
        <w:t>prefix, which indicates the type of requirement (R=Requirement, UC=Use Case, SC=Scenario, …)</w:t>
      </w:r>
    </w:p>
    <w:p w14:paraId="51D8565D" w14:textId="77777777" w:rsidR="00BB636A" w:rsidRPr="00870BF7" w:rsidRDefault="00BB636A" w:rsidP="00CE6121">
      <w:pPr>
        <w:pStyle w:val="ListParagraph"/>
        <w:numPr>
          <w:ilvl w:val="0"/>
          <w:numId w:val="4"/>
        </w:numPr>
        <w:overflowPunct/>
        <w:autoSpaceDE/>
        <w:autoSpaceDN/>
        <w:adjustRightInd/>
        <w:spacing w:line="240" w:lineRule="atLeast"/>
        <w:ind w:left="1080"/>
        <w:contextualSpacing/>
        <w:textAlignment w:val="auto"/>
        <w:rPr>
          <w:rFonts w:cs="Arial"/>
        </w:rPr>
      </w:pPr>
      <w:r>
        <w:rPr>
          <w:rFonts w:cs="Arial"/>
        </w:rPr>
        <w:t xml:space="preserve">A prefix, which indicates the abstraction level (F=Feature, FNC=Function, </w:t>
      </w:r>
      <w:r w:rsidRPr="00870BF7">
        <w:rPr>
          <w:rFonts w:cs="Arial"/>
        </w:rPr>
        <w:t>CMP = component).</w:t>
      </w:r>
    </w:p>
    <w:p w14:paraId="7375FC3B" w14:textId="77777777" w:rsidR="00BB636A" w:rsidRPr="00870BF7" w:rsidRDefault="00BB636A" w:rsidP="00CE6121">
      <w:pPr>
        <w:pStyle w:val="ListParagraph"/>
        <w:numPr>
          <w:ilvl w:val="0"/>
          <w:numId w:val="4"/>
        </w:numPr>
        <w:overflowPunct/>
        <w:autoSpaceDE/>
        <w:autoSpaceDN/>
        <w:adjustRightInd/>
        <w:spacing w:line="240" w:lineRule="atLeast"/>
        <w:ind w:left="1080"/>
        <w:contextualSpacing/>
        <w:textAlignment w:val="auto"/>
        <w:rPr>
          <w:rFonts w:cs="Arial"/>
        </w:rPr>
      </w:pPr>
      <w:r>
        <w:rPr>
          <w:rFonts w:cs="Arial"/>
        </w:rPr>
        <w:t xml:space="preserve">Followed by a </w:t>
      </w:r>
      <w:r w:rsidRPr="00870BF7">
        <w:rPr>
          <w:rFonts w:cs="Arial"/>
        </w:rPr>
        <w:t>name</w:t>
      </w:r>
      <w:r>
        <w:rPr>
          <w:rFonts w:cs="Arial"/>
        </w:rPr>
        <w:t>, indicating the scope, which the requirement belongs to (e.g. feature or function name )</w:t>
      </w:r>
    </w:p>
    <w:p w14:paraId="105A6A75" w14:textId="77777777" w:rsidR="00BB636A" w:rsidRPr="00870BF7" w:rsidRDefault="00BB636A" w:rsidP="00CE6121">
      <w:pPr>
        <w:pStyle w:val="ListParagraph"/>
        <w:numPr>
          <w:ilvl w:val="0"/>
          <w:numId w:val="4"/>
        </w:numPr>
        <w:overflowPunct/>
        <w:autoSpaceDE/>
        <w:autoSpaceDN/>
        <w:adjustRightInd/>
        <w:spacing w:line="240" w:lineRule="atLeast"/>
        <w:ind w:left="1080"/>
        <w:contextualSpacing/>
        <w:textAlignment w:val="auto"/>
        <w:rPr>
          <w:rFonts w:cs="Arial"/>
        </w:rPr>
      </w:pPr>
      <w:r w:rsidRPr="00870BF7">
        <w:rPr>
          <w:rFonts w:cs="Arial"/>
        </w:rPr>
        <w:t xml:space="preserve">Ending with the actual requirement number </w:t>
      </w:r>
    </w:p>
    <w:p w14:paraId="77B2CA44" w14:textId="77777777" w:rsidR="00BB636A" w:rsidRPr="00870BF7" w:rsidRDefault="00BB636A" w:rsidP="00CE6121">
      <w:pPr>
        <w:pStyle w:val="FlietextAnwendugsdoku"/>
        <w:spacing w:line="240" w:lineRule="atLeast"/>
        <w:rPr>
          <w:rFonts w:ascii="Arial" w:hAnsi="Arial" w:cs="Arial"/>
          <w:b/>
          <w:sz w:val="16"/>
          <w:szCs w:val="16"/>
        </w:rPr>
      </w:pPr>
      <w:r w:rsidRPr="00870BF7">
        <w:rPr>
          <w:rFonts w:ascii="Arial" w:hAnsi="Arial" w:cs="Arial"/>
          <w:i/>
          <w:iCs/>
          <w:szCs w:val="22"/>
        </w:rPr>
        <w:t>Example:</w:t>
      </w:r>
    </w:p>
    <w:p w14:paraId="210682A6" w14:textId="77777777" w:rsidR="00BB636A" w:rsidRPr="00870BF7" w:rsidRDefault="00BB636A" w:rsidP="00CE6121">
      <w:pPr>
        <w:pStyle w:val="FlietextAnwendugsdoku"/>
        <w:spacing w:line="240" w:lineRule="atLeast"/>
        <w:ind w:left="3600" w:hanging="3600"/>
        <w:rPr>
          <w:rFonts w:ascii="Arial" w:hAnsi="Arial" w:cs="Arial"/>
          <w:iCs/>
          <w:szCs w:val="22"/>
        </w:rPr>
      </w:pPr>
      <w:r>
        <w:rPr>
          <w:rFonts w:ascii="Arial" w:hAnsi="Arial" w:cs="Arial"/>
          <w:i/>
          <w:iCs/>
          <w:szCs w:val="22"/>
        </w:rPr>
        <w:t>R_FNC</w:t>
      </w:r>
      <w:r w:rsidRPr="00870BF7">
        <w:rPr>
          <w:rFonts w:ascii="Arial" w:hAnsi="Arial" w:cs="Arial"/>
          <w:i/>
          <w:iCs/>
          <w:szCs w:val="22"/>
        </w:rPr>
        <w:t>_</w:t>
      </w:r>
      <w:r>
        <w:rPr>
          <w:rFonts w:ascii="Arial" w:hAnsi="Arial" w:cs="Arial"/>
          <w:i/>
          <w:iCs/>
          <w:szCs w:val="22"/>
        </w:rPr>
        <w:t>LockArbitrator</w:t>
      </w:r>
      <w:r w:rsidRPr="00870BF7">
        <w:rPr>
          <w:rFonts w:ascii="Arial" w:hAnsi="Arial" w:cs="Arial"/>
          <w:i/>
          <w:iCs/>
          <w:szCs w:val="22"/>
        </w:rPr>
        <w:t>_00004</w:t>
      </w:r>
      <w:r w:rsidRPr="00870BF7">
        <w:rPr>
          <w:rFonts w:ascii="Arial" w:hAnsi="Arial" w:cs="Arial"/>
          <w:i/>
          <w:iCs/>
          <w:szCs w:val="22"/>
        </w:rPr>
        <w:tab/>
      </w:r>
      <w:r w:rsidRPr="00870BF7">
        <w:rPr>
          <w:rFonts w:ascii="Arial" w:hAnsi="Arial" w:cs="Arial"/>
          <w:iCs/>
          <w:szCs w:val="22"/>
        </w:rPr>
        <w:t xml:space="preserve">This is the fourth requirement on </w:t>
      </w:r>
      <w:r>
        <w:rPr>
          <w:rFonts w:ascii="Arial" w:hAnsi="Arial" w:cs="Arial"/>
          <w:iCs/>
          <w:szCs w:val="22"/>
        </w:rPr>
        <w:t>function</w:t>
      </w:r>
      <w:r w:rsidRPr="00870BF7">
        <w:rPr>
          <w:rFonts w:ascii="Arial" w:hAnsi="Arial" w:cs="Arial"/>
          <w:iCs/>
          <w:szCs w:val="22"/>
        </w:rPr>
        <w:t xml:space="preserve"> level for the </w:t>
      </w:r>
      <w:r>
        <w:rPr>
          <w:rFonts w:ascii="Arial" w:hAnsi="Arial" w:cs="Arial"/>
          <w:iCs/>
          <w:szCs w:val="22"/>
        </w:rPr>
        <w:t>function</w:t>
      </w:r>
      <w:r w:rsidRPr="00870BF7">
        <w:rPr>
          <w:rFonts w:ascii="Arial" w:hAnsi="Arial" w:cs="Arial"/>
          <w:iCs/>
          <w:szCs w:val="22"/>
        </w:rPr>
        <w:t xml:space="preserve"> </w:t>
      </w:r>
      <w:r>
        <w:rPr>
          <w:rFonts w:ascii="Arial" w:hAnsi="Arial" w:cs="Arial"/>
          <w:iCs/>
          <w:szCs w:val="22"/>
        </w:rPr>
        <w:t>Lock Arbitrator</w:t>
      </w:r>
      <w:r w:rsidRPr="00870BF7">
        <w:rPr>
          <w:rFonts w:ascii="Arial" w:hAnsi="Arial" w:cs="Arial"/>
          <w:iCs/>
          <w:szCs w:val="22"/>
        </w:rPr>
        <w:t>.</w:t>
      </w:r>
    </w:p>
    <w:p w14:paraId="11CEDC2B" w14:textId="77777777" w:rsidR="00A82627" w:rsidRDefault="00A82627" w:rsidP="00CE6121">
      <w:pPr>
        <w:pStyle w:val="Heading4"/>
        <w:spacing w:line="240" w:lineRule="atLeast"/>
        <w:ind w:left="1135" w:hanging="1135"/>
        <w:rPr>
          <w:lang w:val="en-GB"/>
        </w:rPr>
      </w:pPr>
      <w:bookmarkStart w:id="33" w:name="_Toc420397676"/>
      <w:r>
        <w:rPr>
          <w:lang w:val="en-GB"/>
        </w:rPr>
        <w:t>Requirements Attributes</w:t>
      </w:r>
      <w:bookmarkEnd w:id="33"/>
    </w:p>
    <w:p w14:paraId="47E12A7F" w14:textId="30CDF023" w:rsidR="00D6602D" w:rsidRPr="007C20FA" w:rsidRDefault="00D6602D" w:rsidP="00CE6121">
      <w:pPr>
        <w:pStyle w:val="BodyText"/>
        <w:spacing w:line="240" w:lineRule="atLeas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31" w:history="1">
        <w:r w:rsidRPr="00F95EDB">
          <w:rPr>
            <w:rStyle w:val="Hyperlink"/>
          </w:rPr>
          <w:t>RE Wiki - Requirements Attributes</w:t>
        </w:r>
      </w:hyperlink>
      <w:r w:rsidRPr="007C20FA">
        <w:t>.</w:t>
      </w:r>
    </w:p>
    <w:p w14:paraId="242831EA" w14:textId="77777777" w:rsidR="00A82627" w:rsidRPr="00D6602D" w:rsidRDefault="00A82627" w:rsidP="00CE6121">
      <w:pPr>
        <w:spacing w:line="240" w:lineRule="atLeast"/>
        <w:rPr>
          <w:lang w:val="en-GB"/>
        </w:rPr>
      </w:pPr>
    </w:p>
    <w:p w14:paraId="350FA770" w14:textId="77777777" w:rsidR="001F600B" w:rsidRPr="00185AC3" w:rsidRDefault="001F600B" w:rsidP="00CE6121">
      <w:pPr>
        <w:pStyle w:val="Heading2"/>
        <w:spacing w:line="240" w:lineRule="atLeast"/>
      </w:pPr>
      <w:bookmarkStart w:id="34" w:name="_ASSUMPTIONS_AND_DEPENDENCIES"/>
      <w:bookmarkStart w:id="35" w:name="_Toc420397667"/>
      <w:bookmarkStart w:id="36" w:name="_Ref12961740"/>
      <w:bookmarkStart w:id="37" w:name="_Ref26442688"/>
      <w:bookmarkStart w:id="38" w:name="_Toc89266951"/>
      <w:bookmarkStart w:id="39" w:name="_Toc211245114"/>
      <w:bookmarkStart w:id="40" w:name="_Toc216841808"/>
      <w:bookmarkStart w:id="41" w:name="_Toc211245034"/>
      <w:bookmarkStart w:id="42" w:name="_Ref217349907"/>
      <w:bookmarkStart w:id="43" w:name="_Ref294993966"/>
      <w:bookmarkStart w:id="44" w:name="_Toc215652148"/>
      <w:bookmarkEnd w:id="7"/>
      <w:bookmarkEnd w:id="26"/>
      <w:bookmarkEnd w:id="34"/>
      <w:r>
        <w:t>References</w:t>
      </w:r>
      <w:bookmarkEnd w:id="35"/>
      <w:bookmarkEnd w:id="36"/>
      <w:bookmarkEnd w:id="37"/>
      <w:bookmarkEnd w:id="38"/>
    </w:p>
    <w:p w14:paraId="34974DD4" w14:textId="77777777" w:rsidR="001F600B" w:rsidRPr="00454CBE" w:rsidRDefault="001F600B" w:rsidP="00CE6121">
      <w:pPr>
        <w:pStyle w:val="Heading3"/>
        <w:spacing w:line="240" w:lineRule="atLeast"/>
      </w:pPr>
      <w:bookmarkStart w:id="45" w:name="_Toc216853727"/>
      <w:bookmarkStart w:id="46" w:name="_Toc420397668"/>
      <w:bookmarkStart w:id="47" w:name="_Toc89266952"/>
      <w:r w:rsidRPr="00454CBE">
        <w:t xml:space="preserve">Ford </w:t>
      </w:r>
      <w:r>
        <w:t>D</w:t>
      </w:r>
      <w:r w:rsidRPr="00454CBE">
        <w:t>ocuments</w:t>
      </w:r>
      <w:bookmarkEnd w:id="45"/>
      <w:bookmarkEnd w:id="46"/>
      <w:bookmarkEnd w:id="47"/>
    </w:p>
    <w:p w14:paraId="2B918533" w14:textId="77777777" w:rsidR="001F600B" w:rsidRDefault="001F600B" w:rsidP="00CE6121">
      <w:pPr>
        <w:pStyle w:val="BodyText"/>
        <w:spacing w:line="240" w:lineRule="atLeast"/>
        <w:ind w:right="142"/>
        <w:jc w:val="both"/>
        <w:rPr>
          <w:rFonts w:cs="Arial"/>
        </w:rPr>
      </w:pPr>
      <w:r>
        <w:rPr>
          <w:rFonts w:cs="Arial"/>
        </w:rPr>
        <w:t>List here all Ford internal documents, which are directly related to the feature.</w:t>
      </w:r>
    </w:p>
    <w:p w14:paraId="08AFBE70" w14:textId="77777777" w:rsidR="001F600B" w:rsidRPr="007F7C20" w:rsidRDefault="001F600B" w:rsidP="00CE6121">
      <w:pPr>
        <w:spacing w:line="240" w:lineRule="atLeast"/>
        <w:rPr>
          <w:lang w:val="en-GB"/>
        </w:rPr>
      </w:pPr>
    </w:p>
    <w:tbl>
      <w:tblPr>
        <w:tblStyle w:val="TableGrid"/>
        <w:tblW w:w="10202" w:type="dxa"/>
        <w:tblInd w:w="0" w:type="dxa"/>
        <w:tblLayout w:type="fixed"/>
        <w:tblLook w:val="01E0" w:firstRow="1" w:lastRow="1" w:firstColumn="1" w:lastColumn="1" w:noHBand="0" w:noVBand="0"/>
      </w:tblPr>
      <w:tblGrid>
        <w:gridCol w:w="1384"/>
        <w:gridCol w:w="4423"/>
        <w:gridCol w:w="1134"/>
        <w:gridCol w:w="1162"/>
        <w:gridCol w:w="2099"/>
      </w:tblGrid>
      <w:tr w:rsidR="001F600B" w:rsidRPr="00490955" w14:paraId="58FF0584" w14:textId="77777777" w:rsidTr="002F6A19">
        <w:tc>
          <w:tcPr>
            <w:tcW w:w="1384" w:type="dxa"/>
            <w:shd w:val="clear" w:color="auto" w:fill="D9D9D9" w:themeFill="background1" w:themeFillShade="D9"/>
          </w:tcPr>
          <w:p w14:paraId="5929780C" w14:textId="77777777" w:rsidR="001F600B" w:rsidRPr="00490955" w:rsidRDefault="001F600B" w:rsidP="00CE6121">
            <w:pPr>
              <w:spacing w:line="240" w:lineRule="atLeast"/>
              <w:rPr>
                <w:rFonts w:ascii="Helvetica" w:hAnsi="Helvetica" w:cs="Helvetica"/>
                <w:b/>
              </w:rPr>
            </w:pPr>
            <w:r w:rsidRPr="00490955">
              <w:rPr>
                <w:rFonts w:ascii="Helvetica" w:hAnsi="Helvetica" w:cs="Helvetica"/>
                <w:b/>
              </w:rPr>
              <w:t>Reference</w:t>
            </w:r>
          </w:p>
        </w:tc>
        <w:tc>
          <w:tcPr>
            <w:tcW w:w="4423" w:type="dxa"/>
            <w:shd w:val="clear" w:color="auto" w:fill="D9D9D9" w:themeFill="background1" w:themeFillShade="D9"/>
          </w:tcPr>
          <w:p w14:paraId="26EF4864" w14:textId="77777777" w:rsidR="001F600B" w:rsidRPr="00490955" w:rsidRDefault="001F600B" w:rsidP="00CE6121">
            <w:pPr>
              <w:spacing w:line="240" w:lineRule="atLeast"/>
              <w:rPr>
                <w:rFonts w:ascii="Helvetica" w:hAnsi="Helvetica" w:cs="Helvetica"/>
                <w:b/>
              </w:rPr>
            </w:pPr>
            <w:r w:rsidRPr="00490955">
              <w:rPr>
                <w:rFonts w:ascii="Helvetica" w:hAnsi="Helvetica" w:cs="Helvetica"/>
                <w:b/>
              </w:rPr>
              <w:t>Title</w:t>
            </w:r>
          </w:p>
        </w:tc>
        <w:tc>
          <w:tcPr>
            <w:tcW w:w="1134" w:type="dxa"/>
            <w:shd w:val="clear" w:color="auto" w:fill="D9D9D9" w:themeFill="background1" w:themeFillShade="D9"/>
          </w:tcPr>
          <w:p w14:paraId="44B8EA9C" w14:textId="77777777" w:rsidR="001F600B" w:rsidRPr="00490955" w:rsidRDefault="001F600B" w:rsidP="00CE6121">
            <w:pPr>
              <w:spacing w:line="240" w:lineRule="atLeast"/>
              <w:rPr>
                <w:rFonts w:ascii="Helvetica" w:hAnsi="Helvetica" w:cs="Helvetica"/>
                <w:b/>
              </w:rPr>
            </w:pPr>
            <w:r w:rsidRPr="00490955">
              <w:rPr>
                <w:rFonts w:ascii="Helvetica" w:hAnsi="Helvetica" w:cs="Helvetica"/>
                <w:b/>
              </w:rPr>
              <w:t>Doc. ID</w:t>
            </w:r>
          </w:p>
        </w:tc>
        <w:tc>
          <w:tcPr>
            <w:tcW w:w="1162" w:type="dxa"/>
            <w:shd w:val="clear" w:color="auto" w:fill="D9D9D9" w:themeFill="background1" w:themeFillShade="D9"/>
          </w:tcPr>
          <w:p w14:paraId="050D4B0D" w14:textId="77777777" w:rsidR="001F600B" w:rsidRPr="00490955" w:rsidRDefault="001F600B" w:rsidP="00CE6121">
            <w:pPr>
              <w:spacing w:line="240" w:lineRule="atLeast"/>
              <w:rPr>
                <w:rFonts w:ascii="Helvetica" w:hAnsi="Helvetica" w:cs="Helvetica"/>
                <w:b/>
              </w:rPr>
            </w:pPr>
            <w:r w:rsidRPr="00490955">
              <w:rPr>
                <w:rFonts w:ascii="Helvetica" w:hAnsi="Helvetica" w:cs="Helvetica"/>
                <w:b/>
              </w:rPr>
              <w:t>Revision</w:t>
            </w:r>
          </w:p>
        </w:tc>
        <w:tc>
          <w:tcPr>
            <w:tcW w:w="2099" w:type="dxa"/>
            <w:shd w:val="clear" w:color="auto" w:fill="D9D9D9" w:themeFill="background1" w:themeFillShade="D9"/>
          </w:tcPr>
          <w:p w14:paraId="6A04E62C" w14:textId="77777777" w:rsidR="001F600B" w:rsidRPr="00490955" w:rsidRDefault="001F600B" w:rsidP="00CE6121">
            <w:pPr>
              <w:spacing w:line="240" w:lineRule="atLeast"/>
              <w:rPr>
                <w:rFonts w:ascii="Helvetica" w:hAnsi="Helvetica" w:cs="Helvetica"/>
                <w:b/>
              </w:rPr>
            </w:pPr>
            <w:r>
              <w:rPr>
                <w:rFonts w:ascii="Helvetica" w:hAnsi="Helvetica" w:cs="Helvetica"/>
                <w:b/>
              </w:rPr>
              <w:t>Document Location</w:t>
            </w:r>
          </w:p>
        </w:tc>
      </w:tr>
      <w:tr w:rsidR="001F600B" w:rsidRPr="00BD6698" w14:paraId="235D7F98" w14:textId="77777777" w:rsidTr="002F6A19">
        <w:trPr>
          <w:trHeight w:val="104"/>
        </w:trPr>
        <w:tc>
          <w:tcPr>
            <w:tcW w:w="1384" w:type="dxa"/>
          </w:tcPr>
          <w:p w14:paraId="4A83897F" w14:textId="77777777" w:rsidR="001F600B" w:rsidRPr="00223E06" w:rsidRDefault="001F600B" w:rsidP="00CE6121">
            <w:pPr>
              <w:spacing w:line="240" w:lineRule="atLeast"/>
              <w:rPr>
                <w:rFonts w:ascii="Helvetica" w:hAnsi="Helvetica" w:cs="Helvetica"/>
              </w:rPr>
            </w:pPr>
          </w:p>
        </w:tc>
        <w:tc>
          <w:tcPr>
            <w:tcW w:w="4423" w:type="dxa"/>
          </w:tcPr>
          <w:p w14:paraId="333EA03C" w14:textId="77777777" w:rsidR="001F600B" w:rsidRPr="00223E06" w:rsidRDefault="00C55E1C" w:rsidP="00CE6121">
            <w:pPr>
              <w:pStyle w:val="BodyText"/>
              <w:spacing w:line="240" w:lineRule="atLeast"/>
              <w:ind w:right="142"/>
              <w:jc w:val="both"/>
              <w:rPr>
                <w:rFonts w:ascii="Helvetica" w:hAnsi="Helvetica" w:cs="Helvetica"/>
              </w:rPr>
            </w:pPr>
            <w:r>
              <w:rPr>
                <w:rFonts w:cs="Arial"/>
              </w:rPr>
              <w:t>Fog Lamps FD</w:t>
            </w:r>
          </w:p>
        </w:tc>
        <w:tc>
          <w:tcPr>
            <w:tcW w:w="1134" w:type="dxa"/>
          </w:tcPr>
          <w:p w14:paraId="0495E223" w14:textId="77777777" w:rsidR="001F600B" w:rsidRPr="00223E06" w:rsidRDefault="00893B8D" w:rsidP="00CE6121">
            <w:pPr>
              <w:spacing w:line="240" w:lineRule="atLeast"/>
              <w:rPr>
                <w:rFonts w:ascii="Helvetica" w:hAnsi="Helvetica" w:cs="Helvetica"/>
              </w:rPr>
            </w:pPr>
            <w:r w:rsidRPr="00893B8D">
              <w:rPr>
                <w:rFonts w:cs="Arial"/>
                <w:lang w:val="en-GB"/>
              </w:rPr>
              <w:t>F001010</w:t>
            </w:r>
          </w:p>
        </w:tc>
        <w:tc>
          <w:tcPr>
            <w:tcW w:w="1162" w:type="dxa"/>
          </w:tcPr>
          <w:p w14:paraId="0510FF02" w14:textId="77777777" w:rsidR="001F600B" w:rsidRPr="00223E06" w:rsidRDefault="00893B8D" w:rsidP="00CE6121">
            <w:pPr>
              <w:spacing w:line="240" w:lineRule="atLeast"/>
              <w:rPr>
                <w:rFonts w:ascii="Helvetica" w:hAnsi="Helvetica" w:cs="Helvetica"/>
              </w:rPr>
            </w:pPr>
            <w:r>
              <w:rPr>
                <w:rFonts w:ascii="Helvetica" w:hAnsi="Helvetica" w:cs="Helvetica"/>
              </w:rPr>
              <w:t>B</w:t>
            </w:r>
          </w:p>
        </w:tc>
        <w:tc>
          <w:tcPr>
            <w:tcW w:w="2099" w:type="dxa"/>
          </w:tcPr>
          <w:p w14:paraId="78139C3B" w14:textId="77777777" w:rsidR="001F600B" w:rsidRPr="00223E06" w:rsidRDefault="001F600B" w:rsidP="00CE6121">
            <w:pPr>
              <w:spacing w:line="240" w:lineRule="atLeast"/>
              <w:rPr>
                <w:rFonts w:ascii="Helvetica" w:hAnsi="Helvetica" w:cs="Helvetica"/>
              </w:rPr>
            </w:pPr>
          </w:p>
        </w:tc>
      </w:tr>
      <w:tr w:rsidR="00BB75A2" w:rsidRPr="00BD6698" w14:paraId="3B72D621" w14:textId="77777777" w:rsidTr="002F6A19">
        <w:trPr>
          <w:trHeight w:val="104"/>
        </w:trPr>
        <w:tc>
          <w:tcPr>
            <w:tcW w:w="1384" w:type="dxa"/>
          </w:tcPr>
          <w:p w14:paraId="54F49CF2" w14:textId="77777777" w:rsidR="00BB75A2" w:rsidRPr="00223E06" w:rsidRDefault="00BB75A2" w:rsidP="00CE6121">
            <w:pPr>
              <w:spacing w:line="240" w:lineRule="atLeast"/>
              <w:rPr>
                <w:rFonts w:ascii="Helvetica" w:hAnsi="Helvetica" w:cs="Helvetica"/>
              </w:rPr>
            </w:pPr>
          </w:p>
        </w:tc>
        <w:tc>
          <w:tcPr>
            <w:tcW w:w="4423" w:type="dxa"/>
          </w:tcPr>
          <w:p w14:paraId="4735C8A1" w14:textId="77777777" w:rsidR="00BB75A2" w:rsidRDefault="00BB75A2" w:rsidP="00CE6121">
            <w:pPr>
              <w:pStyle w:val="BodyText"/>
              <w:spacing w:line="240" w:lineRule="atLeast"/>
              <w:ind w:right="142"/>
              <w:jc w:val="both"/>
              <w:rPr>
                <w:rFonts w:cs="Arial"/>
              </w:rPr>
            </w:pPr>
            <w:r>
              <w:rPr>
                <w:rFonts w:cs="Arial"/>
              </w:rPr>
              <w:t>ELCOMP - RQT-191001-009906</w:t>
            </w:r>
            <w:r w:rsidR="00E93F06">
              <w:rPr>
                <w:rFonts w:cs="Arial"/>
              </w:rPr>
              <w:t>:</w:t>
            </w:r>
          </w:p>
          <w:p w14:paraId="755EA4B9" w14:textId="77777777" w:rsidR="00E93F06" w:rsidRDefault="00E93F06" w:rsidP="00CE6121">
            <w:pPr>
              <w:pStyle w:val="BodyText"/>
              <w:spacing w:line="240" w:lineRule="atLeast"/>
              <w:ind w:right="142"/>
              <w:jc w:val="both"/>
              <w:rPr>
                <w:rFonts w:cs="Arial"/>
              </w:rPr>
            </w:pPr>
            <w:r>
              <w:rPr>
                <w:rFonts w:cs="Arial"/>
              </w:rPr>
              <w:t>Low/High Voltage Guaranteed Function/Performance</w:t>
            </w:r>
          </w:p>
        </w:tc>
        <w:tc>
          <w:tcPr>
            <w:tcW w:w="1134" w:type="dxa"/>
          </w:tcPr>
          <w:p w14:paraId="4AE23E0C" w14:textId="77777777" w:rsidR="00BB75A2" w:rsidRPr="00893B8D" w:rsidRDefault="00BB75A2" w:rsidP="00CE6121">
            <w:pPr>
              <w:spacing w:line="240" w:lineRule="atLeast"/>
              <w:rPr>
                <w:rFonts w:cs="Arial"/>
                <w:lang w:val="en-GB"/>
              </w:rPr>
            </w:pPr>
            <w:r>
              <w:rPr>
                <w:rFonts w:cs="Arial"/>
              </w:rPr>
              <w:t>RQT-191001-009906</w:t>
            </w:r>
          </w:p>
        </w:tc>
        <w:tc>
          <w:tcPr>
            <w:tcW w:w="1162" w:type="dxa"/>
          </w:tcPr>
          <w:p w14:paraId="6473417A" w14:textId="77777777" w:rsidR="00BB75A2" w:rsidRDefault="00BB75A2" w:rsidP="00CE6121">
            <w:pPr>
              <w:spacing w:line="240" w:lineRule="atLeast"/>
              <w:rPr>
                <w:rFonts w:ascii="Helvetica" w:hAnsi="Helvetica" w:cs="Helvetica"/>
              </w:rPr>
            </w:pPr>
          </w:p>
        </w:tc>
        <w:tc>
          <w:tcPr>
            <w:tcW w:w="2099" w:type="dxa"/>
          </w:tcPr>
          <w:p w14:paraId="34A3CD79" w14:textId="67822ABB" w:rsidR="00E93F06" w:rsidRDefault="00141455" w:rsidP="00CE6121">
            <w:pPr>
              <w:spacing w:line="240" w:lineRule="atLeast"/>
              <w:rPr>
                <w:rFonts w:ascii="Helvetica" w:hAnsi="Helvetica" w:cs="Helvetica"/>
              </w:rPr>
            </w:pPr>
            <w:hyperlink r:id="rId32" w:history="1">
              <w:r w:rsidR="00E93F06">
                <w:rPr>
                  <w:rStyle w:val="Hyperlink"/>
                  <w:rFonts w:ascii="Segoe UI" w:hAnsi="Segoe UI" w:cs="Segoe UI"/>
                  <w:sz w:val="21"/>
                  <w:szCs w:val="21"/>
                  <w:shd w:val="clear" w:color="auto" w:fill="FFFFFF"/>
                </w:rPr>
                <w:t>https://www.fede.ford.com/awc/</w:t>
              </w:r>
            </w:hyperlink>
            <w:r w:rsidR="00E93F06">
              <w:rPr>
                <w:rFonts w:ascii="Helvetica" w:hAnsi="Helvetica" w:cs="Helvetica"/>
              </w:rPr>
              <w:t xml:space="preserve"> </w:t>
            </w:r>
          </w:p>
          <w:p w14:paraId="0B0E60DE" w14:textId="77777777" w:rsidR="00E93F06" w:rsidRDefault="00E93F06" w:rsidP="00CE6121">
            <w:pPr>
              <w:spacing w:line="240" w:lineRule="atLeast"/>
              <w:rPr>
                <w:rFonts w:ascii="Helvetica" w:hAnsi="Helvetica" w:cs="Helvetica"/>
              </w:rPr>
            </w:pPr>
          </w:p>
          <w:p w14:paraId="41A6EA2F" w14:textId="77777777" w:rsidR="00BB75A2" w:rsidRPr="00223E06" w:rsidRDefault="00F865EB" w:rsidP="00CE6121">
            <w:pPr>
              <w:spacing w:line="240" w:lineRule="atLeast"/>
              <w:rPr>
                <w:rFonts w:ascii="Helvetica" w:hAnsi="Helvetica" w:cs="Helvetica"/>
              </w:rPr>
            </w:pPr>
            <w:r>
              <w:rPr>
                <w:rFonts w:ascii="Helvetica" w:hAnsi="Helvetica" w:cs="Helvetica"/>
              </w:rPr>
              <w:lastRenderedPageBreak/>
              <w:t>FEDE - FORD ENGINEERING DESIGN ENVIRONMENT</w:t>
            </w:r>
          </w:p>
        </w:tc>
      </w:tr>
      <w:tr w:rsidR="00407C4A" w:rsidRPr="00BD6698" w14:paraId="13139280" w14:textId="77777777" w:rsidTr="002F6A19">
        <w:trPr>
          <w:trHeight w:val="104"/>
        </w:trPr>
        <w:tc>
          <w:tcPr>
            <w:tcW w:w="1384" w:type="dxa"/>
          </w:tcPr>
          <w:p w14:paraId="3F8D8DA6" w14:textId="77777777" w:rsidR="00407C4A" w:rsidRPr="00223E06" w:rsidRDefault="00407C4A" w:rsidP="00CE6121">
            <w:pPr>
              <w:spacing w:line="240" w:lineRule="atLeast"/>
              <w:rPr>
                <w:rFonts w:ascii="Helvetica" w:hAnsi="Helvetica" w:cs="Helvetica"/>
              </w:rPr>
            </w:pPr>
          </w:p>
        </w:tc>
        <w:tc>
          <w:tcPr>
            <w:tcW w:w="4423" w:type="dxa"/>
          </w:tcPr>
          <w:p w14:paraId="347FF518" w14:textId="77777777" w:rsidR="00407C4A" w:rsidRDefault="00407C4A" w:rsidP="00CE6121">
            <w:pPr>
              <w:pStyle w:val="BodyText"/>
              <w:spacing w:line="240" w:lineRule="atLeast"/>
              <w:ind w:right="142"/>
              <w:jc w:val="both"/>
              <w:rPr>
                <w:rFonts w:cs="Arial"/>
              </w:rPr>
            </w:pPr>
            <w:r w:rsidRPr="006C4EE5">
              <w:rPr>
                <w:rFonts w:cs="Arial"/>
              </w:rPr>
              <w:t>Functional Specification Body Control Module  (BCM)</w:t>
            </w:r>
          </w:p>
        </w:tc>
        <w:tc>
          <w:tcPr>
            <w:tcW w:w="1134" w:type="dxa"/>
          </w:tcPr>
          <w:p w14:paraId="2BEA60C1" w14:textId="77777777" w:rsidR="00407C4A" w:rsidRDefault="00407C4A" w:rsidP="00407C4A">
            <w:pPr>
              <w:pStyle w:val="BodyText"/>
              <w:spacing w:line="240" w:lineRule="atLeast"/>
              <w:ind w:right="142"/>
              <w:jc w:val="both"/>
              <w:rPr>
                <w:rFonts w:cs="Arial"/>
              </w:rPr>
            </w:pPr>
            <w:r w:rsidRPr="00407C4A">
              <w:rPr>
                <w:rFonts w:cs="Arial"/>
              </w:rPr>
              <w:t>FS-NU5T-14B476-AAB002</w:t>
            </w:r>
          </w:p>
        </w:tc>
        <w:tc>
          <w:tcPr>
            <w:tcW w:w="1162" w:type="dxa"/>
          </w:tcPr>
          <w:p w14:paraId="598E8715" w14:textId="77777777" w:rsidR="00407C4A" w:rsidRDefault="00407C4A" w:rsidP="00CE6121">
            <w:pPr>
              <w:spacing w:line="240" w:lineRule="atLeast"/>
              <w:rPr>
                <w:rFonts w:ascii="Helvetica" w:hAnsi="Helvetica" w:cs="Helvetica"/>
              </w:rPr>
            </w:pPr>
            <w:r>
              <w:rPr>
                <w:rFonts w:ascii="Helvetica" w:hAnsi="Helvetica" w:cs="Helvetica"/>
              </w:rPr>
              <w:t>L</w:t>
            </w:r>
          </w:p>
        </w:tc>
        <w:tc>
          <w:tcPr>
            <w:tcW w:w="2099" w:type="dxa"/>
          </w:tcPr>
          <w:p w14:paraId="4BE10898" w14:textId="77777777" w:rsidR="00407C4A" w:rsidRDefault="00407C4A" w:rsidP="00CE6121">
            <w:pPr>
              <w:spacing w:line="240" w:lineRule="atLeast"/>
              <w:rPr>
                <w:rFonts w:ascii="Helvetica" w:hAnsi="Helvetica" w:cs="Helvetica"/>
              </w:rPr>
            </w:pPr>
          </w:p>
        </w:tc>
      </w:tr>
    </w:tbl>
    <w:p w14:paraId="70E805D3" w14:textId="7DC27278" w:rsidR="001F600B" w:rsidRDefault="001F600B" w:rsidP="00CE6121">
      <w:pPr>
        <w:pStyle w:val="Caption"/>
        <w:spacing w:line="240" w:lineRule="atLeast"/>
      </w:pPr>
      <w:bookmarkStart w:id="48" w:name="_Toc89266991"/>
      <w:bookmarkStart w:id="49" w:name="_Toc215652136"/>
      <w:bookmarkStart w:id="50" w:name="_Toc216853729"/>
      <w:bookmarkStart w:id="51" w:name="_Toc420397669"/>
      <w:r>
        <w:t xml:space="preserve">Table </w:t>
      </w:r>
      <w:r>
        <w:rPr>
          <w:noProof/>
        </w:rPr>
        <w:fldChar w:fldCharType="begin"/>
      </w:r>
      <w:r>
        <w:rPr>
          <w:noProof/>
        </w:rPr>
        <w:instrText xml:space="preserve"> SEQ Table \* ARABIC </w:instrText>
      </w:r>
      <w:r>
        <w:rPr>
          <w:noProof/>
        </w:rPr>
        <w:fldChar w:fldCharType="separate"/>
      </w:r>
      <w:r w:rsidR="00014CA1">
        <w:rPr>
          <w:noProof/>
        </w:rPr>
        <w:t>1</w:t>
      </w:r>
      <w:r>
        <w:rPr>
          <w:noProof/>
        </w:rPr>
        <w:fldChar w:fldCharType="end"/>
      </w:r>
      <w:r>
        <w:t>: Ford Documents</w:t>
      </w:r>
      <w:bookmarkEnd w:id="48"/>
    </w:p>
    <w:p w14:paraId="10345AE1" w14:textId="77777777" w:rsidR="00785D77" w:rsidRDefault="00785D77" w:rsidP="00CE6121">
      <w:pPr>
        <w:spacing w:line="240" w:lineRule="atLeast"/>
      </w:pPr>
    </w:p>
    <w:tbl>
      <w:tblPr>
        <w:tblStyle w:val="TableGrid"/>
        <w:tblW w:w="10165" w:type="dxa"/>
        <w:tblInd w:w="0" w:type="dxa"/>
        <w:tblLayout w:type="fixed"/>
        <w:tblLook w:val="01E0" w:firstRow="1" w:lastRow="1" w:firstColumn="1" w:lastColumn="1" w:noHBand="0" w:noVBand="0"/>
      </w:tblPr>
      <w:tblGrid>
        <w:gridCol w:w="1384"/>
        <w:gridCol w:w="4423"/>
        <w:gridCol w:w="1162"/>
        <w:gridCol w:w="3196"/>
      </w:tblGrid>
      <w:tr w:rsidR="00785D77" w:rsidRPr="00490955" w14:paraId="58AE0051" w14:textId="77777777" w:rsidTr="008E3112">
        <w:tc>
          <w:tcPr>
            <w:tcW w:w="1384" w:type="dxa"/>
            <w:shd w:val="clear" w:color="auto" w:fill="D9D9D9" w:themeFill="background1" w:themeFillShade="D9"/>
          </w:tcPr>
          <w:p w14:paraId="438F1A84" w14:textId="77777777" w:rsidR="00785D77" w:rsidRPr="00304A55" w:rsidRDefault="00785D77" w:rsidP="00CE6121">
            <w:pPr>
              <w:spacing w:line="240" w:lineRule="atLeast"/>
            </w:pPr>
            <w:r>
              <w:t>Part</w:t>
            </w:r>
            <w:r w:rsidRPr="00304A55">
              <w:t xml:space="preserve"> ID</w:t>
            </w:r>
          </w:p>
        </w:tc>
        <w:tc>
          <w:tcPr>
            <w:tcW w:w="4423" w:type="dxa"/>
            <w:shd w:val="clear" w:color="auto" w:fill="D9D9D9" w:themeFill="background1" w:themeFillShade="D9"/>
          </w:tcPr>
          <w:p w14:paraId="63F91D4E" w14:textId="77777777" w:rsidR="00785D77" w:rsidRPr="00490955" w:rsidRDefault="00785D77" w:rsidP="00CE6121">
            <w:pPr>
              <w:spacing w:line="240" w:lineRule="atLeast"/>
              <w:rPr>
                <w:rFonts w:ascii="Helvetica" w:hAnsi="Helvetica" w:cs="Helvetica"/>
                <w:b/>
              </w:rPr>
            </w:pPr>
            <w:r w:rsidRPr="00490955">
              <w:rPr>
                <w:rFonts w:ascii="Helvetica" w:hAnsi="Helvetica" w:cs="Helvetica"/>
                <w:b/>
              </w:rPr>
              <w:t>Title</w:t>
            </w:r>
          </w:p>
        </w:tc>
        <w:tc>
          <w:tcPr>
            <w:tcW w:w="1162" w:type="dxa"/>
            <w:shd w:val="clear" w:color="auto" w:fill="D9D9D9" w:themeFill="background1" w:themeFillShade="D9"/>
          </w:tcPr>
          <w:p w14:paraId="66E633FE" w14:textId="77777777" w:rsidR="00785D77" w:rsidRPr="00490955" w:rsidRDefault="00785D77" w:rsidP="00CE6121">
            <w:pPr>
              <w:spacing w:line="240" w:lineRule="atLeast"/>
              <w:rPr>
                <w:rFonts w:ascii="Helvetica" w:hAnsi="Helvetica" w:cs="Helvetica"/>
                <w:b/>
              </w:rPr>
            </w:pPr>
            <w:r w:rsidRPr="00490955">
              <w:rPr>
                <w:rFonts w:ascii="Helvetica" w:hAnsi="Helvetica" w:cs="Helvetica"/>
                <w:b/>
              </w:rPr>
              <w:t>Revision</w:t>
            </w:r>
          </w:p>
        </w:tc>
        <w:tc>
          <w:tcPr>
            <w:tcW w:w="3196" w:type="dxa"/>
            <w:shd w:val="clear" w:color="auto" w:fill="D9D9D9" w:themeFill="background1" w:themeFillShade="D9"/>
          </w:tcPr>
          <w:p w14:paraId="28657E60" w14:textId="77777777" w:rsidR="00785D77" w:rsidRPr="00490955" w:rsidRDefault="00785D77" w:rsidP="00CE6121">
            <w:pPr>
              <w:spacing w:line="240" w:lineRule="atLeast"/>
              <w:rPr>
                <w:rFonts w:ascii="Helvetica" w:hAnsi="Helvetica" w:cs="Helvetica"/>
                <w:b/>
              </w:rPr>
            </w:pPr>
            <w:r>
              <w:rPr>
                <w:rFonts w:ascii="Helvetica" w:hAnsi="Helvetica" w:cs="Helvetica"/>
                <w:b/>
              </w:rPr>
              <w:t>Description</w:t>
            </w:r>
          </w:p>
        </w:tc>
      </w:tr>
      <w:tr w:rsidR="00785D77" w:rsidRPr="00BD6698" w14:paraId="030C7F7F" w14:textId="77777777" w:rsidTr="008E3112">
        <w:tc>
          <w:tcPr>
            <w:tcW w:w="1384" w:type="dxa"/>
          </w:tcPr>
          <w:p w14:paraId="264EFC4B" w14:textId="77777777" w:rsidR="00785D77" w:rsidRPr="00304A55" w:rsidRDefault="00785D77" w:rsidP="00CE6121">
            <w:pPr>
              <w:spacing w:line="240" w:lineRule="atLeast"/>
            </w:pPr>
            <w:r w:rsidRPr="00304A55">
              <w:t xml:space="preserve">13D061 </w:t>
            </w:r>
          </w:p>
        </w:tc>
        <w:tc>
          <w:tcPr>
            <w:tcW w:w="4423" w:type="dxa"/>
          </w:tcPr>
          <w:p w14:paraId="147128A3" w14:textId="77777777" w:rsidR="00785D77" w:rsidRDefault="00785D77" w:rsidP="00CE6121">
            <w:pPr>
              <w:spacing w:line="240" w:lineRule="atLeast"/>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Master Lighting Control Switch</w:t>
            </w:r>
            <w:r w:rsidR="00775B8F">
              <w:rPr>
                <w:rFonts w:ascii="Segoe UI" w:hAnsi="Segoe UI" w:cs="Segoe UI"/>
                <w:color w:val="000000"/>
                <w:sz w:val="21"/>
                <w:szCs w:val="21"/>
                <w:shd w:val="clear" w:color="auto" w:fill="FFFFFF"/>
              </w:rPr>
              <w:t xml:space="preserve"> (MLS)</w:t>
            </w:r>
          </w:p>
          <w:p w14:paraId="6C95DF82" w14:textId="77777777" w:rsidR="00404532" w:rsidRDefault="00404532" w:rsidP="00CE6121">
            <w:pPr>
              <w:spacing w:line="240" w:lineRule="atLeast"/>
              <w:rPr>
                <w:rFonts w:ascii="Segoe UI" w:hAnsi="Segoe UI" w:cs="Segoe UI"/>
                <w:color w:val="000000"/>
                <w:sz w:val="21"/>
                <w:szCs w:val="21"/>
                <w:shd w:val="clear" w:color="auto" w:fill="FFFFFF"/>
              </w:rPr>
            </w:pPr>
          </w:p>
          <w:p w14:paraId="58BFFC80" w14:textId="0B3F95FB" w:rsidR="000F6012" w:rsidRPr="00B94F00" w:rsidRDefault="005F4399" w:rsidP="000F6012">
            <w:pPr>
              <w:shd w:val="clear" w:color="auto" w:fill="FFFFFF"/>
              <w:overflowPunct/>
              <w:autoSpaceDE/>
              <w:autoSpaceDN/>
              <w:adjustRightInd/>
              <w:textAlignment w:val="auto"/>
              <w:rPr>
                <w:rFonts w:ascii="Segoe UI" w:hAnsi="Segoe UI" w:cs="Segoe UI"/>
                <w:color w:val="000000"/>
                <w:sz w:val="18"/>
                <w:szCs w:val="18"/>
                <w:shd w:val="clear" w:color="auto" w:fill="FFFFFF"/>
              </w:rPr>
            </w:pPr>
            <w:r>
              <w:rPr>
                <w:rFonts w:ascii="Segoe UI" w:hAnsi="Segoe UI" w:cs="Segoe UI"/>
                <w:color w:val="000000"/>
                <w:sz w:val="21"/>
                <w:szCs w:val="21"/>
                <w:shd w:val="clear" w:color="auto" w:fill="FFFFFF"/>
              </w:rPr>
              <w:t xml:space="preserve">NOTE: </w:t>
            </w:r>
            <w:r w:rsidR="007B7074">
              <w:rPr>
                <w:rFonts w:ascii="Segoe UI" w:hAnsi="Segoe UI" w:cs="Segoe UI"/>
                <w:color w:val="000000"/>
                <w:sz w:val="21"/>
                <w:szCs w:val="21"/>
                <w:shd w:val="clear" w:color="auto" w:fill="FFFFFF"/>
              </w:rPr>
              <w:t xml:space="preserve"> </w:t>
            </w:r>
            <w:r w:rsidR="00CE7BD2" w:rsidRPr="00B94F00">
              <w:rPr>
                <w:rFonts w:ascii="Segoe UI" w:hAnsi="Segoe UI" w:cs="Segoe UI"/>
                <w:color w:val="000000"/>
                <w:sz w:val="18"/>
                <w:szCs w:val="18"/>
                <w:shd w:val="clear" w:color="auto" w:fill="FFFFFF"/>
              </w:rPr>
              <w:t xml:space="preserve">The electrical </w:t>
            </w:r>
            <w:r w:rsidR="00E4471D" w:rsidRPr="00B94F00">
              <w:rPr>
                <w:rFonts w:ascii="Segoe UI" w:hAnsi="Segoe UI" w:cs="Segoe UI"/>
                <w:color w:val="000000"/>
                <w:sz w:val="18"/>
                <w:szCs w:val="18"/>
                <w:shd w:val="clear" w:color="auto" w:fill="FFFFFF"/>
              </w:rPr>
              <w:t>translation</w:t>
            </w:r>
            <w:r w:rsidR="00CE7BD2" w:rsidRPr="00B94F00">
              <w:rPr>
                <w:rFonts w:ascii="Segoe UI" w:hAnsi="Segoe UI" w:cs="Segoe UI"/>
                <w:color w:val="000000"/>
                <w:sz w:val="18"/>
                <w:szCs w:val="18"/>
                <w:shd w:val="clear" w:color="auto" w:fill="FFFFFF"/>
              </w:rPr>
              <w:t xml:space="preserve"> of the physical </w:t>
            </w:r>
            <w:r w:rsidR="00E4471D" w:rsidRPr="00B94F00">
              <w:rPr>
                <w:rFonts w:ascii="Segoe UI" w:hAnsi="Segoe UI" w:cs="Segoe UI"/>
                <w:color w:val="000000"/>
                <w:sz w:val="18"/>
                <w:szCs w:val="18"/>
                <w:shd w:val="clear" w:color="auto" w:fill="FFFFFF"/>
              </w:rPr>
              <w:t>switch positions are as follows:</w:t>
            </w:r>
          </w:p>
          <w:p w14:paraId="69DF04E1" w14:textId="420FFB15" w:rsidR="000F6012" w:rsidRPr="00B94F00" w:rsidRDefault="000F6012" w:rsidP="000F6012">
            <w:pPr>
              <w:shd w:val="clear" w:color="auto" w:fill="FFFFFF"/>
              <w:overflowPunct/>
              <w:autoSpaceDE/>
              <w:autoSpaceDN/>
              <w:adjustRightInd/>
              <w:textAlignment w:val="auto"/>
              <w:rPr>
                <w:rFonts w:ascii="Segoe UI" w:hAnsi="Segoe UI" w:cs="Segoe UI"/>
                <w:color w:val="000000"/>
                <w:sz w:val="18"/>
                <w:szCs w:val="18"/>
              </w:rPr>
            </w:pPr>
            <w:r w:rsidRPr="00587E83">
              <w:rPr>
                <w:rFonts w:ascii="Segoe UI" w:hAnsi="Segoe UI" w:cs="Segoe UI"/>
                <w:b/>
                <w:bCs/>
                <w:color w:val="000000"/>
                <w:sz w:val="18"/>
                <w:szCs w:val="18"/>
              </w:rPr>
              <w:t>OFF</w:t>
            </w:r>
            <w:r w:rsidR="00E4471D" w:rsidRPr="00B94F00">
              <w:rPr>
                <w:rFonts w:ascii="Segoe UI" w:hAnsi="Segoe UI" w:cs="Segoe UI"/>
                <w:color w:val="000000"/>
                <w:sz w:val="18"/>
                <w:szCs w:val="18"/>
              </w:rPr>
              <w:t xml:space="preserve"> = </w:t>
            </w:r>
            <w:r w:rsidR="00EA3D0E">
              <w:rPr>
                <w:rFonts w:ascii="Segoe UI" w:hAnsi="Segoe UI" w:cs="Segoe UI"/>
                <w:color w:val="000000"/>
                <w:sz w:val="18"/>
                <w:szCs w:val="18"/>
              </w:rPr>
              <w:t>all lamps are OFF</w:t>
            </w:r>
          </w:p>
          <w:p w14:paraId="2BCB2533" w14:textId="68CFAAD3" w:rsidR="000F6012" w:rsidRPr="000F6012" w:rsidRDefault="00EA3D0E" w:rsidP="000F6012">
            <w:pPr>
              <w:shd w:val="clear" w:color="auto" w:fill="FFFFFF"/>
              <w:overflowPunct/>
              <w:autoSpaceDE/>
              <w:autoSpaceDN/>
              <w:adjustRightInd/>
              <w:textAlignment w:val="auto"/>
              <w:rPr>
                <w:rFonts w:ascii="Segoe UI" w:hAnsi="Segoe UI" w:cs="Segoe UI"/>
                <w:color w:val="000000"/>
                <w:sz w:val="18"/>
                <w:szCs w:val="18"/>
              </w:rPr>
            </w:pPr>
            <w:r w:rsidRPr="00587E83">
              <w:rPr>
                <w:rFonts w:ascii="Segoe UI" w:hAnsi="Segoe UI" w:cs="Segoe UI"/>
                <w:b/>
                <w:bCs/>
                <w:color w:val="000000"/>
                <w:sz w:val="18"/>
                <w:szCs w:val="18"/>
              </w:rPr>
              <w:t>POSITION/PARK</w:t>
            </w:r>
            <w:r>
              <w:rPr>
                <w:rFonts w:ascii="Segoe UI" w:hAnsi="Segoe UI" w:cs="Segoe UI"/>
                <w:color w:val="000000"/>
                <w:sz w:val="18"/>
                <w:szCs w:val="18"/>
              </w:rPr>
              <w:t xml:space="preserve"> = </w:t>
            </w:r>
            <w:r w:rsidR="000F6012" w:rsidRPr="000F6012">
              <w:rPr>
                <w:rFonts w:ascii="Segoe UI" w:hAnsi="Segoe UI" w:cs="Segoe UI"/>
                <w:color w:val="000000"/>
                <w:sz w:val="18"/>
                <w:szCs w:val="18"/>
              </w:rPr>
              <w:t>ONLY Park</w:t>
            </w:r>
            <w:r w:rsidR="00C46D40">
              <w:rPr>
                <w:rFonts w:ascii="Segoe UI" w:hAnsi="Segoe UI" w:cs="Segoe UI"/>
                <w:color w:val="000000"/>
                <w:sz w:val="18"/>
                <w:szCs w:val="18"/>
              </w:rPr>
              <w:t xml:space="preserve"> Lamps are ON</w:t>
            </w:r>
          </w:p>
          <w:p w14:paraId="2B5ED9DD" w14:textId="1FF95625" w:rsidR="000F6012" w:rsidRPr="000F6012" w:rsidRDefault="00044ACE" w:rsidP="000F6012">
            <w:pPr>
              <w:shd w:val="clear" w:color="auto" w:fill="FFFFFF"/>
              <w:overflowPunct/>
              <w:autoSpaceDE/>
              <w:autoSpaceDN/>
              <w:adjustRightInd/>
              <w:textAlignment w:val="auto"/>
              <w:rPr>
                <w:rFonts w:ascii="Segoe UI" w:hAnsi="Segoe UI" w:cs="Segoe UI"/>
                <w:color w:val="000000"/>
                <w:sz w:val="18"/>
                <w:szCs w:val="18"/>
              </w:rPr>
            </w:pPr>
            <w:r w:rsidRPr="00587E83">
              <w:rPr>
                <w:rFonts w:ascii="Segoe UI" w:hAnsi="Segoe UI" w:cs="Segoe UI"/>
                <w:b/>
                <w:bCs/>
                <w:color w:val="000000"/>
                <w:sz w:val="18"/>
                <w:szCs w:val="18"/>
              </w:rPr>
              <w:t xml:space="preserve">HEADLAMP </w:t>
            </w:r>
            <w:r>
              <w:rPr>
                <w:rFonts w:ascii="Segoe UI" w:hAnsi="Segoe UI" w:cs="Segoe UI"/>
                <w:color w:val="000000"/>
                <w:sz w:val="18"/>
                <w:szCs w:val="18"/>
              </w:rPr>
              <w:t xml:space="preserve">= </w:t>
            </w:r>
            <w:r w:rsidR="000F6012" w:rsidRPr="000F6012">
              <w:rPr>
                <w:rFonts w:ascii="Segoe UI" w:hAnsi="Segoe UI" w:cs="Segoe UI"/>
                <w:color w:val="000000"/>
                <w:sz w:val="18"/>
                <w:szCs w:val="18"/>
              </w:rPr>
              <w:t>Parking &amp; Low Beams</w:t>
            </w:r>
            <w:r w:rsidR="009C3703">
              <w:rPr>
                <w:rFonts w:ascii="Segoe UI" w:hAnsi="Segoe UI" w:cs="Segoe UI"/>
                <w:color w:val="000000"/>
                <w:sz w:val="18"/>
                <w:szCs w:val="18"/>
              </w:rPr>
              <w:t xml:space="preserve"> are ON</w:t>
            </w:r>
          </w:p>
          <w:p w14:paraId="70D8BFEF" w14:textId="2102900E" w:rsidR="000F6012" w:rsidRPr="000F6012" w:rsidRDefault="00587E83" w:rsidP="000F6012">
            <w:pPr>
              <w:shd w:val="clear" w:color="auto" w:fill="FFFFFF"/>
              <w:overflowPunct/>
              <w:autoSpaceDE/>
              <w:autoSpaceDN/>
              <w:adjustRightInd/>
              <w:textAlignment w:val="auto"/>
              <w:rPr>
                <w:rFonts w:ascii="Segoe UI" w:hAnsi="Segoe UI" w:cs="Segoe UI"/>
                <w:color w:val="000000"/>
                <w:sz w:val="18"/>
                <w:szCs w:val="18"/>
              </w:rPr>
            </w:pPr>
            <w:r w:rsidRPr="00587E83">
              <w:rPr>
                <w:rFonts w:ascii="Segoe UI" w:hAnsi="Segoe UI" w:cs="Segoe UI"/>
                <w:b/>
                <w:bCs/>
                <w:color w:val="000000"/>
                <w:sz w:val="18"/>
                <w:szCs w:val="18"/>
              </w:rPr>
              <w:t>AUTOLAMP</w:t>
            </w:r>
            <w:r w:rsidR="00044ACE">
              <w:rPr>
                <w:rFonts w:ascii="Segoe UI" w:hAnsi="Segoe UI" w:cs="Segoe UI"/>
                <w:color w:val="000000"/>
                <w:sz w:val="18"/>
                <w:szCs w:val="18"/>
              </w:rPr>
              <w:t xml:space="preserve"> = </w:t>
            </w:r>
            <w:r w:rsidR="000F6012" w:rsidRPr="000F6012">
              <w:rPr>
                <w:rFonts w:ascii="Segoe UI" w:hAnsi="Segoe UI" w:cs="Segoe UI"/>
                <w:color w:val="000000"/>
                <w:sz w:val="18"/>
                <w:szCs w:val="18"/>
              </w:rPr>
              <w:t>Automatic control of Parking &amp; Low Beams</w:t>
            </w:r>
          </w:p>
          <w:p w14:paraId="08C2EB83" w14:textId="77777777" w:rsidR="00404532" w:rsidRDefault="00404532" w:rsidP="00CE6121">
            <w:pPr>
              <w:spacing w:line="240" w:lineRule="atLeast"/>
              <w:rPr>
                <w:rFonts w:ascii="Helvetica" w:hAnsi="Helvetica" w:cs="Helvetica"/>
              </w:rPr>
            </w:pPr>
          </w:p>
          <w:p w14:paraId="3F318D0E" w14:textId="38D1AB60" w:rsidR="00A74012" w:rsidRPr="00223E06" w:rsidRDefault="00A74012" w:rsidP="00CE6121">
            <w:pPr>
              <w:spacing w:line="240" w:lineRule="atLeast"/>
              <w:rPr>
                <w:rFonts w:ascii="Helvetica" w:hAnsi="Helvetica" w:cs="Helvetica"/>
              </w:rPr>
            </w:pPr>
            <w:r w:rsidRPr="00716096">
              <w:rPr>
                <w:rFonts w:ascii="Segoe UI" w:hAnsi="Segoe UI" w:cs="Segoe UI"/>
                <w:color w:val="000000"/>
                <w:sz w:val="18"/>
                <w:szCs w:val="18"/>
              </w:rPr>
              <w:t>If the high beams are on at the time the master headlamp switch turns off, the high beams also turn OFF.</w:t>
            </w:r>
          </w:p>
        </w:tc>
        <w:tc>
          <w:tcPr>
            <w:tcW w:w="1162" w:type="dxa"/>
          </w:tcPr>
          <w:p w14:paraId="6AFD3AAF" w14:textId="77777777" w:rsidR="00785D77" w:rsidRPr="00223E06" w:rsidRDefault="00785D77" w:rsidP="00CE6121">
            <w:pPr>
              <w:keepNext/>
              <w:spacing w:line="240" w:lineRule="atLeast"/>
              <w:rPr>
                <w:rFonts w:ascii="Helvetica" w:hAnsi="Helvetica" w:cs="Helvetica"/>
              </w:rPr>
            </w:pPr>
          </w:p>
        </w:tc>
        <w:tc>
          <w:tcPr>
            <w:tcW w:w="3196" w:type="dxa"/>
          </w:tcPr>
          <w:p w14:paraId="6371D6C7" w14:textId="77777777" w:rsidR="00785D77" w:rsidRDefault="00785D77" w:rsidP="00CE6121">
            <w:pPr>
              <w:keepNext/>
              <w:spacing w:line="240" w:lineRule="atLeast"/>
              <w:jc w:val="center"/>
              <w:rPr>
                <w:rFonts w:ascii="Helvetica" w:hAnsi="Helvetica" w:cs="Helvetica"/>
              </w:rPr>
            </w:pPr>
            <w:r w:rsidRPr="005C1E00">
              <w:rPr>
                <w:rFonts w:ascii="Helvetica" w:hAnsi="Helvetica" w:cs="Helvetica"/>
                <w:noProof/>
              </w:rPr>
              <w:drawing>
                <wp:inline distT="0" distB="0" distL="0" distR="0" wp14:anchorId="61E74C85" wp14:editId="016F80C8">
                  <wp:extent cx="1195705" cy="5422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95705" cy="542290"/>
                          </a:xfrm>
                          <a:prstGeom prst="rect">
                            <a:avLst/>
                          </a:prstGeom>
                        </pic:spPr>
                      </pic:pic>
                    </a:graphicData>
                  </a:graphic>
                </wp:inline>
              </w:drawing>
            </w:r>
          </w:p>
          <w:p w14:paraId="0FC13B4C" w14:textId="4220ED8D" w:rsidR="00D618C5" w:rsidRPr="005C5640" w:rsidRDefault="00755672" w:rsidP="00CE6121">
            <w:pPr>
              <w:keepNext/>
              <w:spacing w:line="240" w:lineRule="atLeast"/>
              <w:jc w:val="center"/>
              <w:rPr>
                <w:rFonts w:ascii="Helvetica" w:hAnsi="Helvetica" w:cs="Helvetica"/>
                <w:sz w:val="16"/>
                <w:szCs w:val="16"/>
              </w:rPr>
            </w:pPr>
            <w:ins w:id="52" w:author="Strzelczyk, Anthony (A.)" w:date="2021-01-25T12:15:00Z">
              <w:r w:rsidRPr="005C5640">
                <w:rPr>
                  <w:rFonts w:ascii="Segoe UI" w:hAnsi="Segoe UI" w:cs="Segoe UI"/>
                  <w:color w:val="000000"/>
                  <w:sz w:val="16"/>
                  <w:szCs w:val="16"/>
                  <w:shd w:val="clear" w:color="auto" w:fill="FFFFFF"/>
                </w:rPr>
                <w:t xml:space="preserve">This is the multi-position switch on the panel inside the vehicle. Usually located on the left side of the steering column. </w:t>
              </w:r>
            </w:ins>
            <w:r w:rsidRPr="005C5640">
              <w:rPr>
                <w:rFonts w:ascii="Segoe UI" w:hAnsi="Segoe UI" w:cs="Segoe UI"/>
                <w:color w:val="000000"/>
                <w:sz w:val="16"/>
                <w:szCs w:val="16"/>
                <w:shd w:val="clear" w:color="auto" w:fill="FFFFFF"/>
              </w:rPr>
              <w:t>Typical configuration:  Separate push button Fog Switches (Front and/or Rear).  Rotary switch positions: OFF, POSITION/ PARKLAMPS, HEADLAMP (LOW BEAM), and AUTOLAMP. Note: POSITION is the same as PARKLAMPS but the term POSITION is used in EU markets.</w:t>
            </w:r>
          </w:p>
        </w:tc>
      </w:tr>
      <w:tr w:rsidR="00785D77" w:rsidRPr="00BD6698" w14:paraId="76AA3C09" w14:textId="77777777" w:rsidTr="008E3112">
        <w:trPr>
          <w:trHeight w:val="1524"/>
        </w:trPr>
        <w:tc>
          <w:tcPr>
            <w:tcW w:w="1384" w:type="dxa"/>
          </w:tcPr>
          <w:p w14:paraId="1183D70C" w14:textId="77777777" w:rsidR="00785D77" w:rsidRDefault="00785D77" w:rsidP="00CE6121">
            <w:pPr>
              <w:spacing w:line="240" w:lineRule="atLeast"/>
            </w:pPr>
            <w:r w:rsidRPr="00304A55">
              <w:t>14B522</w:t>
            </w:r>
          </w:p>
        </w:tc>
        <w:tc>
          <w:tcPr>
            <w:tcW w:w="4423" w:type="dxa"/>
          </w:tcPr>
          <w:p w14:paraId="09DDABC6" w14:textId="77777777" w:rsidR="00785D77" w:rsidRDefault="00785D77" w:rsidP="00CE6121">
            <w:pPr>
              <w:spacing w:line="240" w:lineRule="atLeast"/>
              <w:rPr>
                <w:rFonts w:ascii="Helvetica" w:hAnsi="Helvetica" w:cs="Helvetica"/>
              </w:rPr>
            </w:pPr>
            <w:r>
              <w:rPr>
                <w:rFonts w:ascii="Segoe UI" w:hAnsi="Segoe UI" w:cs="Segoe UI"/>
                <w:color w:val="000000"/>
                <w:sz w:val="21"/>
                <w:szCs w:val="21"/>
                <w:shd w:val="clear" w:color="auto" w:fill="FFFFFF"/>
              </w:rPr>
              <w:t>Stalk (Push forward/Pull back)</w:t>
            </w:r>
            <w:r w:rsidR="00005CE2">
              <w:rPr>
                <w:rFonts w:ascii="Segoe UI" w:hAnsi="Segoe UI" w:cs="Segoe UI"/>
                <w:color w:val="000000"/>
                <w:sz w:val="21"/>
                <w:szCs w:val="21"/>
                <w:shd w:val="clear" w:color="auto" w:fill="FFFFFF"/>
              </w:rPr>
              <w:t xml:space="preserve"> Also contains the turn signal switch and HI/LO headlamp switch.</w:t>
            </w:r>
            <w:r w:rsidR="00120BCA">
              <w:rPr>
                <w:rFonts w:ascii="Segoe UI" w:hAnsi="Segoe UI" w:cs="Segoe UI"/>
                <w:color w:val="000000"/>
                <w:sz w:val="21"/>
                <w:szCs w:val="21"/>
                <w:shd w:val="clear" w:color="auto" w:fill="FFFFFF"/>
              </w:rPr>
              <w:t xml:space="preserve"> (</w:t>
            </w:r>
            <w:r w:rsidR="008E596C">
              <w:rPr>
                <w:rFonts w:ascii="Segoe UI" w:hAnsi="Segoe UI" w:cs="Segoe UI"/>
                <w:color w:val="000000"/>
                <w:sz w:val="21"/>
                <w:szCs w:val="21"/>
                <w:shd w:val="clear" w:color="auto" w:fill="FFFFFF"/>
              </w:rPr>
              <w:t xml:space="preserve">Part of the </w:t>
            </w:r>
            <w:r w:rsidR="00120BCA">
              <w:rPr>
                <w:rFonts w:ascii="Segoe UI" w:hAnsi="Segoe UI" w:cs="Segoe UI"/>
                <w:color w:val="000000"/>
                <w:sz w:val="21"/>
                <w:szCs w:val="21"/>
                <w:shd w:val="clear" w:color="auto" w:fill="FFFFFF"/>
              </w:rPr>
              <w:t>SCCM)</w:t>
            </w:r>
          </w:p>
        </w:tc>
        <w:tc>
          <w:tcPr>
            <w:tcW w:w="1162" w:type="dxa"/>
          </w:tcPr>
          <w:p w14:paraId="18138F31" w14:textId="77777777" w:rsidR="00785D77" w:rsidRPr="00223E06" w:rsidRDefault="00785D77" w:rsidP="00CE6121">
            <w:pPr>
              <w:keepNext/>
              <w:spacing w:line="240" w:lineRule="atLeast"/>
              <w:rPr>
                <w:rFonts w:ascii="Helvetica" w:hAnsi="Helvetica" w:cs="Helvetica"/>
              </w:rPr>
            </w:pPr>
          </w:p>
        </w:tc>
        <w:tc>
          <w:tcPr>
            <w:tcW w:w="3196" w:type="dxa"/>
          </w:tcPr>
          <w:p w14:paraId="5A83B66B" w14:textId="77777777" w:rsidR="00785D77" w:rsidRDefault="00785D77" w:rsidP="00CE6121">
            <w:pPr>
              <w:keepNext/>
              <w:spacing w:line="240" w:lineRule="atLeast"/>
              <w:jc w:val="center"/>
              <w:rPr>
                <w:rFonts w:ascii="Helvetica" w:hAnsi="Helvetica" w:cs="Helvetica"/>
              </w:rPr>
            </w:pPr>
            <w:r w:rsidRPr="005C1E00">
              <w:rPr>
                <w:rFonts w:ascii="Helvetica" w:hAnsi="Helvetica" w:cs="Helvetica"/>
                <w:noProof/>
              </w:rPr>
              <w:drawing>
                <wp:inline distT="0" distB="0" distL="0" distR="0" wp14:anchorId="2DAC32CD" wp14:editId="4225BA84">
                  <wp:extent cx="1195705" cy="9582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95705" cy="958215"/>
                          </a:xfrm>
                          <a:prstGeom prst="rect">
                            <a:avLst/>
                          </a:prstGeom>
                        </pic:spPr>
                      </pic:pic>
                    </a:graphicData>
                  </a:graphic>
                </wp:inline>
              </w:drawing>
            </w:r>
          </w:p>
          <w:p w14:paraId="4169107C" w14:textId="57FCCC26" w:rsidR="00E03E7A" w:rsidRPr="005C5640" w:rsidRDefault="00E03E7A" w:rsidP="00CE6121">
            <w:pPr>
              <w:keepNext/>
              <w:spacing w:line="240" w:lineRule="atLeast"/>
              <w:jc w:val="center"/>
              <w:rPr>
                <w:rFonts w:ascii="Helvetica" w:hAnsi="Helvetica" w:cs="Helvetica"/>
                <w:sz w:val="16"/>
                <w:szCs w:val="16"/>
              </w:rPr>
            </w:pPr>
            <w:ins w:id="53" w:author="Strzelczyk, Anthony (A.)" w:date="2021-01-25T12:15:00Z">
              <w:r w:rsidRPr="005C5640">
                <w:rPr>
                  <w:rFonts w:ascii="Segoe UI" w:hAnsi="Segoe UI" w:cs="Segoe UI"/>
                  <w:color w:val="000000"/>
                  <w:sz w:val="16"/>
                  <w:szCs w:val="16"/>
                  <w:shd w:val="clear" w:color="auto" w:fill="FFFFFF"/>
                </w:rPr>
                <w:t xml:space="preserve">This is the turn signal stalk which incorporates the Hi/Lo Headlamp switch.  Push forward to activate high beams, </w:t>
              </w:r>
              <w:commentRangeStart w:id="54"/>
              <w:del w:id="55" w:author="Anthony" w:date="2021-03-07T08:33:00Z">
                <w:r w:rsidRPr="005C5640" w:rsidDel="00A645CA">
                  <w:rPr>
                    <w:rFonts w:ascii="Segoe UI" w:hAnsi="Segoe UI" w:cs="Segoe UI"/>
                    <w:color w:val="000000"/>
                    <w:sz w:val="16"/>
                    <w:szCs w:val="16"/>
                    <w:shd w:val="clear" w:color="auto" w:fill="FFFFFF"/>
                  </w:rPr>
                  <w:delText>Reset</w:delText>
                </w:r>
              </w:del>
            </w:ins>
            <w:r w:rsidRPr="005C5640">
              <w:rPr>
                <w:rFonts w:ascii="Segoe UI" w:hAnsi="Segoe UI" w:cs="Segoe UI"/>
                <w:color w:val="000000"/>
                <w:sz w:val="16"/>
                <w:szCs w:val="16"/>
                <w:shd w:val="clear" w:color="auto" w:fill="FFFFFF"/>
              </w:rPr>
              <w:t>push again to</w:t>
            </w:r>
            <w:ins w:id="56" w:author="Strzelczyk, Anthony (A.)" w:date="2021-01-25T12:15:00Z">
              <w:r w:rsidRPr="005C5640">
                <w:rPr>
                  <w:rFonts w:ascii="Segoe UI" w:hAnsi="Segoe UI" w:cs="Segoe UI"/>
                  <w:color w:val="000000"/>
                  <w:sz w:val="16"/>
                  <w:szCs w:val="16"/>
                  <w:shd w:val="clear" w:color="auto" w:fill="FFFFFF"/>
                </w:rPr>
                <w:t xml:space="preserve"> turn the high beams off.</w:t>
              </w:r>
            </w:ins>
            <w:r w:rsidRPr="005C5640">
              <w:rPr>
                <w:rFonts w:ascii="Segoe UI" w:hAnsi="Segoe UI" w:cs="Segoe UI"/>
                <w:color w:val="000000"/>
                <w:sz w:val="16"/>
                <w:szCs w:val="16"/>
                <w:shd w:val="clear" w:color="auto" w:fill="FFFFFF"/>
              </w:rPr>
              <w:t xml:space="preserve">  Flash to Pass by pulling the stalk towards you.</w:t>
            </w:r>
            <w:commentRangeEnd w:id="54"/>
            <w:r w:rsidRPr="005C5640">
              <w:rPr>
                <w:rStyle w:val="CommentReference"/>
                <w:rFonts w:ascii="Times New Roman" w:hAnsi="Times New Roman"/>
                <w:szCs w:val="16"/>
              </w:rPr>
              <w:commentReference w:id="54"/>
            </w:r>
          </w:p>
        </w:tc>
      </w:tr>
      <w:tr w:rsidR="008E596C" w:rsidRPr="00BD6698" w14:paraId="4F895C9A" w14:textId="77777777" w:rsidTr="008E3112">
        <w:trPr>
          <w:trHeight w:val="1524"/>
        </w:trPr>
        <w:tc>
          <w:tcPr>
            <w:tcW w:w="1384" w:type="dxa"/>
          </w:tcPr>
          <w:p w14:paraId="7BCE210C" w14:textId="77777777" w:rsidR="008E596C" w:rsidRPr="00304A55" w:rsidRDefault="008E596C" w:rsidP="008E596C">
            <w:pPr>
              <w:spacing w:line="240" w:lineRule="atLeast"/>
            </w:pPr>
            <w:r>
              <w:t>Typical SCCM</w:t>
            </w:r>
          </w:p>
        </w:tc>
        <w:tc>
          <w:tcPr>
            <w:tcW w:w="4423" w:type="dxa"/>
          </w:tcPr>
          <w:p w14:paraId="2DD6CC43" w14:textId="77777777" w:rsidR="008E596C" w:rsidRDefault="008E596C" w:rsidP="00CE6121">
            <w:pPr>
              <w:spacing w:line="240" w:lineRule="atLeast"/>
              <w:rPr>
                <w:rFonts w:ascii="Segoe UI" w:hAnsi="Segoe UI" w:cs="Segoe UI"/>
                <w:color w:val="000000"/>
                <w:sz w:val="21"/>
                <w:szCs w:val="21"/>
                <w:shd w:val="clear" w:color="auto" w:fill="FFFFFF"/>
              </w:rPr>
            </w:pPr>
            <w:r w:rsidRPr="0002416C">
              <w:rPr>
                <w:rFonts w:cs="Arial"/>
              </w:rPr>
              <w:t xml:space="preserve">Steering Column Control Module </w:t>
            </w:r>
            <w:r>
              <w:rPr>
                <w:rFonts w:cs="Arial"/>
              </w:rPr>
              <w:t>(</w:t>
            </w:r>
            <w:r>
              <w:rPr>
                <w:rFonts w:ascii="Segoe UI" w:hAnsi="Segoe UI" w:cs="Segoe UI"/>
                <w:color w:val="000000"/>
                <w:sz w:val="21"/>
                <w:szCs w:val="21"/>
                <w:shd w:val="clear" w:color="auto" w:fill="FFFFFF"/>
              </w:rPr>
              <w:t xml:space="preserve">SCCM) </w:t>
            </w:r>
          </w:p>
        </w:tc>
        <w:tc>
          <w:tcPr>
            <w:tcW w:w="1162" w:type="dxa"/>
          </w:tcPr>
          <w:p w14:paraId="2466E668" w14:textId="77777777" w:rsidR="008E596C" w:rsidRPr="00223E06" w:rsidRDefault="008E596C" w:rsidP="00CE6121">
            <w:pPr>
              <w:keepNext/>
              <w:spacing w:line="240" w:lineRule="atLeast"/>
              <w:rPr>
                <w:rFonts w:ascii="Helvetica" w:hAnsi="Helvetica" w:cs="Helvetica"/>
              </w:rPr>
            </w:pPr>
          </w:p>
        </w:tc>
        <w:tc>
          <w:tcPr>
            <w:tcW w:w="3196" w:type="dxa"/>
          </w:tcPr>
          <w:p w14:paraId="1AA1E2E0" w14:textId="77777777" w:rsidR="008E596C" w:rsidRPr="005C1E00" w:rsidRDefault="008E596C" w:rsidP="00CE6121">
            <w:pPr>
              <w:keepNext/>
              <w:spacing w:line="240" w:lineRule="atLeast"/>
              <w:jc w:val="center"/>
              <w:rPr>
                <w:rFonts w:ascii="Helvetica" w:hAnsi="Helvetica" w:cs="Helvetica"/>
                <w:noProof/>
              </w:rPr>
            </w:pPr>
            <w:r w:rsidRPr="008E596C">
              <w:rPr>
                <w:rFonts w:ascii="Helvetica" w:hAnsi="Helvetica" w:cs="Helvetica"/>
                <w:noProof/>
              </w:rPr>
              <w:drawing>
                <wp:inline distT="0" distB="0" distL="0" distR="0" wp14:anchorId="38B3B46B" wp14:editId="63876300">
                  <wp:extent cx="1892300" cy="956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92300" cy="956945"/>
                          </a:xfrm>
                          <a:prstGeom prst="rect">
                            <a:avLst/>
                          </a:prstGeom>
                        </pic:spPr>
                      </pic:pic>
                    </a:graphicData>
                  </a:graphic>
                </wp:inline>
              </w:drawing>
            </w:r>
          </w:p>
        </w:tc>
      </w:tr>
    </w:tbl>
    <w:p w14:paraId="63B266BF" w14:textId="1B5A7DCE" w:rsidR="00785D77" w:rsidRDefault="00785D77" w:rsidP="00CE6121">
      <w:pPr>
        <w:pStyle w:val="Caption"/>
        <w:spacing w:line="240" w:lineRule="atLeast"/>
      </w:pPr>
      <w:bookmarkStart w:id="57" w:name="_Toc89266992"/>
      <w:r>
        <w:t xml:space="preserve">Table </w:t>
      </w:r>
      <w:r>
        <w:rPr>
          <w:noProof/>
        </w:rPr>
        <w:fldChar w:fldCharType="begin"/>
      </w:r>
      <w:r>
        <w:rPr>
          <w:noProof/>
        </w:rPr>
        <w:instrText xml:space="preserve"> SEQ Table \* ARABIC </w:instrText>
      </w:r>
      <w:r>
        <w:rPr>
          <w:noProof/>
        </w:rPr>
        <w:fldChar w:fldCharType="separate"/>
      </w:r>
      <w:r w:rsidR="00014CA1">
        <w:rPr>
          <w:noProof/>
        </w:rPr>
        <w:t>2</w:t>
      </w:r>
      <w:r>
        <w:rPr>
          <w:noProof/>
        </w:rPr>
        <w:fldChar w:fldCharType="end"/>
      </w:r>
      <w:r w:rsidR="00005CE2">
        <w:t>: HMI Fog and Headlamp Switch and Stalk SW</w:t>
      </w:r>
      <w:bookmarkEnd w:id="57"/>
    </w:p>
    <w:p w14:paraId="4E1C8F51" w14:textId="77777777" w:rsidR="001F600B" w:rsidRPr="00FB7B3D" w:rsidRDefault="001F600B" w:rsidP="00CE6121">
      <w:pPr>
        <w:pStyle w:val="Heading3"/>
        <w:spacing w:line="240" w:lineRule="atLeast"/>
      </w:pPr>
      <w:bookmarkStart w:id="58" w:name="_Toc89266953"/>
      <w:r w:rsidRPr="00454CBE">
        <w:t>External</w:t>
      </w:r>
      <w:r>
        <w:t xml:space="preserve"> Documents and P</w:t>
      </w:r>
      <w:r w:rsidRPr="00FB7B3D">
        <w:t>ublications</w:t>
      </w:r>
      <w:bookmarkEnd w:id="49"/>
      <w:bookmarkEnd w:id="50"/>
      <w:bookmarkEnd w:id="51"/>
      <w:bookmarkEnd w:id="58"/>
    </w:p>
    <w:p w14:paraId="38B2FFC7" w14:textId="77777777" w:rsidR="001F600B" w:rsidRDefault="001F600B" w:rsidP="00CE6121">
      <w:pPr>
        <w:pStyle w:val="BodyText"/>
        <w:spacing w:line="240" w:lineRule="atLeast"/>
        <w:ind w:right="142"/>
        <w:jc w:val="both"/>
        <w:rPr>
          <w:rFonts w:cs="Arial"/>
          <w:lang w:val="en-US"/>
        </w:rPr>
      </w:pPr>
      <w:bookmarkStart w:id="59" w:name="_Toc420397670"/>
      <w:bookmarkEnd w:id="39"/>
      <w:bookmarkEnd w:id="40"/>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460B379B" w14:textId="0153042C" w:rsidR="001F600B" w:rsidRPr="00347A88" w:rsidRDefault="001F600B" w:rsidP="00CE6121">
      <w:pPr>
        <w:shd w:val="clear" w:color="auto" w:fill="D6E3BC" w:themeFill="accent3" w:themeFillTint="66"/>
        <w:spacing w:line="240" w:lineRule="atLeast"/>
        <w:rPr>
          <w:rStyle w:val="SubtleEmphasis"/>
        </w:rPr>
      </w:pPr>
      <w:r w:rsidRPr="00347A88">
        <w:rPr>
          <w:rStyle w:val="SubtleEmphasis"/>
          <w:b/>
        </w:rPr>
        <w:t>#Hint:</w:t>
      </w:r>
      <w:r w:rsidRPr="00347A88">
        <w:rPr>
          <w:rStyle w:val="SubtleEmphasis"/>
        </w:rPr>
        <w:t xml:space="preserve"> You may refer to </w:t>
      </w:r>
      <w:hyperlink r:id="rId40" w:history="1">
        <w:r w:rsidRPr="00316F4E">
          <w:rPr>
            <w:rStyle w:val="SubtleEmphasis"/>
            <w:color w:val="0000FF"/>
          </w:rPr>
          <w:t>IEEE Citation Reference</w:t>
        </w:r>
      </w:hyperlink>
      <w:r w:rsidRPr="00347A88">
        <w:rPr>
          <w:rStyle w:val="SubtleEmphasis"/>
        </w:rPr>
        <w:t xml:space="preserve"> on how to format a reference.</w:t>
      </w:r>
    </w:p>
    <w:p w14:paraId="376105A2" w14:textId="77777777" w:rsidR="001F600B" w:rsidRDefault="001F600B" w:rsidP="00CE6121">
      <w:pPr>
        <w:spacing w:line="240" w:lineRule="atLeast"/>
        <w:rPr>
          <w:rFonts w:cs="Arial"/>
        </w:rPr>
      </w:pPr>
    </w:p>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8817"/>
      </w:tblGrid>
      <w:tr w:rsidR="001F600B" w:rsidRPr="007C20FA" w14:paraId="605E6D97" w14:textId="77777777" w:rsidTr="002F6A19">
        <w:trPr>
          <w:cantSplit/>
          <w:tblHeader/>
        </w:trPr>
        <w:tc>
          <w:tcPr>
            <w:tcW w:w="1418" w:type="dxa"/>
            <w:shd w:val="clear" w:color="auto" w:fill="E0E0E0"/>
          </w:tcPr>
          <w:p w14:paraId="2021E6E7" w14:textId="77777777" w:rsidR="001F600B" w:rsidRPr="007C20FA" w:rsidRDefault="001F600B" w:rsidP="00CE6121">
            <w:pPr>
              <w:spacing w:line="240" w:lineRule="atLeast"/>
              <w:rPr>
                <w:rFonts w:ascii="Helvetica" w:hAnsi="Helvetica" w:cs="Helvetica"/>
                <w:b/>
              </w:rPr>
            </w:pPr>
            <w:r w:rsidRPr="007C20FA">
              <w:rPr>
                <w:rFonts w:ascii="Helvetica" w:hAnsi="Helvetica" w:cs="Helvetica"/>
                <w:b/>
              </w:rPr>
              <w:t>Reference</w:t>
            </w:r>
          </w:p>
        </w:tc>
        <w:tc>
          <w:tcPr>
            <w:tcW w:w="8817" w:type="dxa"/>
            <w:shd w:val="clear" w:color="auto" w:fill="E0E0E0"/>
          </w:tcPr>
          <w:p w14:paraId="4FA3F798" w14:textId="77777777" w:rsidR="001F600B" w:rsidRPr="007C20FA" w:rsidRDefault="001F600B" w:rsidP="00CE6121">
            <w:pPr>
              <w:spacing w:line="240" w:lineRule="atLeast"/>
              <w:rPr>
                <w:rFonts w:ascii="Helvetica" w:hAnsi="Helvetica" w:cs="Helvetica"/>
                <w:b/>
              </w:rPr>
            </w:pPr>
            <w:r>
              <w:rPr>
                <w:rFonts w:ascii="Helvetica" w:hAnsi="Helvetica" w:cs="Helvetica"/>
                <w:b/>
              </w:rPr>
              <w:t>Document / Publication</w:t>
            </w:r>
          </w:p>
        </w:tc>
      </w:tr>
      <w:tr w:rsidR="001F600B" w:rsidRPr="007C20FA" w14:paraId="080F0F58" w14:textId="77777777" w:rsidTr="002F6A19">
        <w:trPr>
          <w:trHeight w:val="104"/>
        </w:trPr>
        <w:tc>
          <w:tcPr>
            <w:tcW w:w="1418" w:type="dxa"/>
          </w:tcPr>
          <w:p w14:paraId="219F1EDC" w14:textId="77777777" w:rsidR="001F600B" w:rsidRPr="00223E06" w:rsidRDefault="001F600B" w:rsidP="00CE6121">
            <w:pPr>
              <w:spacing w:line="240" w:lineRule="atLeast"/>
              <w:rPr>
                <w:rFonts w:cs="Arial"/>
              </w:rPr>
            </w:pPr>
          </w:p>
        </w:tc>
        <w:tc>
          <w:tcPr>
            <w:tcW w:w="8817" w:type="dxa"/>
          </w:tcPr>
          <w:p w14:paraId="706FB210" w14:textId="77777777" w:rsidR="001F600B" w:rsidRPr="00223E06" w:rsidRDefault="00BB75A2" w:rsidP="00CE6121">
            <w:pPr>
              <w:spacing w:line="240" w:lineRule="atLeast"/>
              <w:rPr>
                <w:rFonts w:cs="Arial"/>
              </w:rPr>
            </w:pPr>
            <w:r>
              <w:rPr>
                <w:rFonts w:cs="Arial"/>
              </w:rPr>
              <w:t xml:space="preserve"> </w:t>
            </w:r>
          </w:p>
        </w:tc>
      </w:tr>
      <w:tr w:rsidR="001F600B" w:rsidRPr="007C20FA" w14:paraId="6525ADA2" w14:textId="77777777" w:rsidTr="002F6A19">
        <w:trPr>
          <w:trHeight w:val="104"/>
        </w:trPr>
        <w:tc>
          <w:tcPr>
            <w:tcW w:w="1418" w:type="dxa"/>
          </w:tcPr>
          <w:p w14:paraId="44CC5C70" w14:textId="77777777" w:rsidR="001F600B" w:rsidRPr="00223E06" w:rsidRDefault="001F600B" w:rsidP="00CE6121">
            <w:pPr>
              <w:spacing w:line="240" w:lineRule="atLeast"/>
              <w:rPr>
                <w:rFonts w:cs="Arial"/>
              </w:rPr>
            </w:pPr>
          </w:p>
        </w:tc>
        <w:tc>
          <w:tcPr>
            <w:tcW w:w="8817" w:type="dxa"/>
          </w:tcPr>
          <w:p w14:paraId="6F031ABD" w14:textId="77777777" w:rsidR="001F600B" w:rsidRPr="00223E06" w:rsidRDefault="001F600B" w:rsidP="00CE6121">
            <w:pPr>
              <w:keepNext/>
              <w:spacing w:line="240" w:lineRule="atLeast"/>
              <w:rPr>
                <w:rFonts w:cs="Arial"/>
              </w:rPr>
            </w:pPr>
          </w:p>
        </w:tc>
      </w:tr>
    </w:tbl>
    <w:p w14:paraId="71830C1F" w14:textId="20BFD450" w:rsidR="001F600B" w:rsidRDefault="001F600B" w:rsidP="00CE6121">
      <w:pPr>
        <w:pStyle w:val="Caption"/>
        <w:spacing w:line="240" w:lineRule="atLeast"/>
        <w:rPr>
          <w:rFonts w:cs="Arial"/>
        </w:rPr>
      </w:pPr>
      <w:bookmarkStart w:id="60" w:name="_Toc89266993"/>
      <w:r>
        <w:lastRenderedPageBreak/>
        <w:t xml:space="preserve">Table </w:t>
      </w:r>
      <w:r>
        <w:rPr>
          <w:noProof/>
        </w:rPr>
        <w:fldChar w:fldCharType="begin"/>
      </w:r>
      <w:r>
        <w:rPr>
          <w:noProof/>
        </w:rPr>
        <w:instrText xml:space="preserve"> SEQ Table \* ARABIC </w:instrText>
      </w:r>
      <w:r>
        <w:rPr>
          <w:noProof/>
        </w:rPr>
        <w:fldChar w:fldCharType="separate"/>
      </w:r>
      <w:r w:rsidR="00014CA1">
        <w:rPr>
          <w:noProof/>
        </w:rPr>
        <w:t>3</w:t>
      </w:r>
      <w:r>
        <w:rPr>
          <w:noProof/>
        </w:rPr>
        <w:fldChar w:fldCharType="end"/>
      </w:r>
      <w:r>
        <w:t>: External Documents and Publications</w:t>
      </w:r>
      <w:bookmarkEnd w:id="60"/>
    </w:p>
    <w:p w14:paraId="4B74ED28" w14:textId="77777777" w:rsidR="001F600B" w:rsidRDefault="001F600B" w:rsidP="00CE6121">
      <w:pPr>
        <w:pStyle w:val="Heading2"/>
        <w:spacing w:line="240" w:lineRule="atLeast"/>
      </w:pPr>
      <w:bookmarkStart w:id="61" w:name="_Toc89266954"/>
      <w:bookmarkEnd w:id="59"/>
      <w:r>
        <w:t>Glossary</w:t>
      </w:r>
      <w:bookmarkEnd w:id="61"/>
    </w:p>
    <w:p w14:paraId="5FBB06F3" w14:textId="77777777" w:rsidR="001F600B" w:rsidRPr="00347A88" w:rsidRDefault="001F600B" w:rsidP="00CE6121">
      <w:pPr>
        <w:shd w:val="clear" w:color="auto" w:fill="D6E3BC" w:themeFill="accent3" w:themeFillTint="66"/>
        <w:spacing w:line="240" w:lineRule="atLeast"/>
        <w:rPr>
          <w:rStyle w:val="SubtleEmphasis"/>
        </w:rPr>
      </w:pPr>
      <w:bookmarkStart w:id="62" w:name="_Toc216841809"/>
      <w:bookmarkStart w:id="63" w:name="_Toc420397671"/>
      <w:r w:rsidRPr="00347A88">
        <w:rPr>
          <w:rStyle w:val="SubtleEmphasis"/>
          <w:b/>
        </w:rPr>
        <w:t>#Hint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14:paraId="250675F1" w14:textId="24E68DFF" w:rsidR="001F600B" w:rsidRPr="00347A88" w:rsidRDefault="001F600B" w:rsidP="00CE6121">
      <w:pPr>
        <w:shd w:val="clear" w:color="auto" w:fill="D6E3BC" w:themeFill="accent3" w:themeFillTint="66"/>
        <w:spacing w:line="240" w:lineRule="atLeast"/>
        <w:rPr>
          <w:rStyle w:val="SubtleEmphasis"/>
        </w:rPr>
      </w:pPr>
      <w:r w:rsidRPr="00347A88">
        <w:rPr>
          <w:rStyle w:val="SubtleEmphasis"/>
        </w:rPr>
        <w:t xml:space="preserve">The tables below have feature specific definitions and abbreviations. For additional, non-feature specific terms please refer to the </w:t>
      </w:r>
      <w:hyperlink r:id="rId41" w:history="1">
        <w:r w:rsidRPr="000F5F82">
          <w:rPr>
            <w:rStyle w:val="SubtleEmphasis"/>
            <w:color w:val="0000FF"/>
          </w:rPr>
          <w:t>RE Glossary</w:t>
        </w:r>
      </w:hyperlink>
    </w:p>
    <w:p w14:paraId="03E753FB" w14:textId="77777777" w:rsidR="001F600B" w:rsidRPr="00FB7B3D" w:rsidRDefault="001F600B" w:rsidP="00CE6121">
      <w:pPr>
        <w:pStyle w:val="Heading3"/>
        <w:spacing w:line="240" w:lineRule="atLeast"/>
      </w:pPr>
      <w:bookmarkStart w:id="64" w:name="_Toc89266955"/>
      <w:r w:rsidRPr="00FB7B3D">
        <w:t>Definitions</w:t>
      </w:r>
      <w:bookmarkEnd w:id="62"/>
      <w:bookmarkEnd w:id="63"/>
      <w:bookmarkEnd w:id="64"/>
    </w:p>
    <w:p w14:paraId="5C8D64DA" w14:textId="3BE23266" w:rsidR="001F600B" w:rsidRPr="007E0C44" w:rsidRDefault="001F600B" w:rsidP="00CE6121">
      <w:pPr>
        <w:shd w:val="clear" w:color="auto" w:fill="D6E3BC" w:themeFill="accent3" w:themeFillTint="66"/>
        <w:spacing w:line="240" w:lineRule="atLeast"/>
        <w:rPr>
          <w:rStyle w:val="SubtleEmphasis"/>
        </w:rPr>
      </w:pPr>
      <w:r w:rsidRPr="007E0C44">
        <w:rPr>
          <w:rStyle w:val="SubtleEmphasis"/>
          <w:b/>
        </w:rPr>
        <w:t>#Hint:</w:t>
      </w:r>
      <w:r w:rsidRPr="007E0C44">
        <w:rPr>
          <w:rStyle w:val="SubtleEmphasis"/>
        </w:rPr>
        <w:t xml:space="preserve"> The table below ha</w:t>
      </w:r>
      <w:r>
        <w:rPr>
          <w:rStyle w:val="SubtleEmphasis"/>
        </w:rPr>
        <w:t>s</w:t>
      </w:r>
      <w:r w:rsidRPr="007E0C44">
        <w:rPr>
          <w:rStyle w:val="SubtleEmphasis"/>
        </w:rPr>
        <w:t xml:space="preserve"> definitions and abbreviations</w:t>
      </w:r>
      <w:r>
        <w:rPr>
          <w:rStyle w:val="SubtleEmphasis"/>
        </w:rPr>
        <w:t xml:space="preserve"> relevant for the functions in this document. For additional</w:t>
      </w:r>
      <w:r w:rsidRPr="007E0C44">
        <w:rPr>
          <w:rStyle w:val="SubtleEmphasis"/>
        </w:rPr>
        <w:t xml:space="preserve"> terms please refer to the </w:t>
      </w:r>
      <w:hyperlink r:id="rId42" w:history="1">
        <w:r w:rsidRPr="00316F4E">
          <w:rPr>
            <w:rStyle w:val="SubtleEmphasis"/>
            <w:color w:val="0000FF"/>
          </w:rPr>
          <w:t>RE Glossary</w:t>
        </w:r>
      </w:hyperlink>
    </w:p>
    <w:p w14:paraId="3762E087" w14:textId="77777777" w:rsidR="001F600B" w:rsidRDefault="001F600B" w:rsidP="00CE6121">
      <w:pPr>
        <w:spacing w:line="240" w:lineRule="atLeast"/>
      </w:pPr>
    </w:p>
    <w:tbl>
      <w:tblPr>
        <w:tblStyle w:val="TableGrid"/>
        <w:tblW w:w="10201" w:type="dxa"/>
        <w:tblInd w:w="0" w:type="dxa"/>
        <w:tblLayout w:type="fixed"/>
        <w:tblLook w:val="0620" w:firstRow="1" w:lastRow="0" w:firstColumn="0" w:lastColumn="0" w:noHBand="1" w:noVBand="1"/>
      </w:tblPr>
      <w:tblGrid>
        <w:gridCol w:w="2605"/>
        <w:gridCol w:w="7596"/>
      </w:tblGrid>
      <w:tr w:rsidR="001F600B" w14:paraId="3CE4D50E" w14:textId="77777777" w:rsidTr="00120BCA">
        <w:tc>
          <w:tcPr>
            <w:tcW w:w="2605" w:type="dxa"/>
            <w:shd w:val="clear" w:color="auto" w:fill="D9D9D9" w:themeFill="background1" w:themeFillShade="D9"/>
          </w:tcPr>
          <w:p w14:paraId="674C7302" w14:textId="77777777" w:rsidR="001F600B" w:rsidRDefault="001F600B" w:rsidP="00CE6121">
            <w:pPr>
              <w:pStyle w:val="Caption"/>
              <w:spacing w:line="240" w:lineRule="atLeast"/>
              <w:rPr>
                <w:lang w:val="en-GB"/>
              </w:rPr>
            </w:pPr>
            <w:r>
              <w:rPr>
                <w:lang w:val="en-GB"/>
              </w:rPr>
              <w:t>Definition</w:t>
            </w:r>
          </w:p>
        </w:tc>
        <w:tc>
          <w:tcPr>
            <w:tcW w:w="7596" w:type="dxa"/>
            <w:shd w:val="clear" w:color="auto" w:fill="D9D9D9" w:themeFill="background1" w:themeFillShade="D9"/>
          </w:tcPr>
          <w:p w14:paraId="7AE4F701" w14:textId="77777777" w:rsidR="001F600B" w:rsidRDefault="001F600B" w:rsidP="00CE6121">
            <w:pPr>
              <w:pStyle w:val="Caption"/>
              <w:spacing w:line="240" w:lineRule="atLeast"/>
              <w:rPr>
                <w:lang w:val="en-GB"/>
              </w:rPr>
            </w:pPr>
            <w:r>
              <w:rPr>
                <w:lang w:val="en-GB"/>
              </w:rPr>
              <w:t>Description</w:t>
            </w:r>
          </w:p>
        </w:tc>
      </w:tr>
      <w:tr w:rsidR="00E76865" w:rsidRPr="00120BCA" w14:paraId="66999991" w14:textId="77777777" w:rsidTr="00120BCA">
        <w:tc>
          <w:tcPr>
            <w:tcW w:w="2605" w:type="dxa"/>
          </w:tcPr>
          <w:p w14:paraId="31CE3EF2" w14:textId="77777777" w:rsidR="00D603C5" w:rsidRPr="00120BCA" w:rsidRDefault="00E76865" w:rsidP="00CE6121">
            <w:pPr>
              <w:pStyle w:val="BodyText"/>
              <w:spacing w:line="240" w:lineRule="atLeast"/>
              <w:rPr>
                <w:rFonts w:cs="Arial"/>
                <w:lang w:val="en-US"/>
              </w:rPr>
            </w:pPr>
            <w:r w:rsidRPr="00120BCA">
              <w:rPr>
                <w:rFonts w:cs="Arial"/>
                <w:color w:val="000000"/>
                <w:shd w:val="clear" w:color="auto" w:fill="FFFFFF"/>
              </w:rPr>
              <w:t>Master Lighting Control Switch</w:t>
            </w:r>
            <w:r w:rsidR="00D603C5" w:rsidRPr="00120BCA">
              <w:rPr>
                <w:rFonts w:cs="Arial"/>
                <w:color w:val="000000"/>
                <w:shd w:val="clear" w:color="auto" w:fill="FFFFFF"/>
              </w:rPr>
              <w:t xml:space="preserve"> </w:t>
            </w:r>
            <w:r w:rsidR="00D603C5" w:rsidRPr="00120BCA">
              <w:rPr>
                <w:rFonts w:cs="Arial"/>
                <w:b/>
                <w:color w:val="000000"/>
                <w:shd w:val="clear" w:color="auto" w:fill="FFFFFF"/>
              </w:rPr>
              <w:t>or</w:t>
            </w:r>
            <w:r w:rsidR="00D603C5" w:rsidRPr="00120BCA">
              <w:rPr>
                <w:rFonts w:cs="Arial"/>
                <w:color w:val="000000"/>
                <w:shd w:val="clear" w:color="auto" w:fill="FFFFFF"/>
              </w:rPr>
              <w:t xml:space="preserve"> Master Headlamp Switch </w:t>
            </w:r>
            <w:r w:rsidR="00D603C5" w:rsidRPr="00120BCA">
              <w:rPr>
                <w:rFonts w:cs="Arial"/>
                <w:b/>
                <w:color w:val="000000"/>
                <w:shd w:val="clear" w:color="auto" w:fill="FFFFFF"/>
              </w:rPr>
              <w:t xml:space="preserve">or </w:t>
            </w:r>
            <w:r w:rsidR="00D603C5" w:rsidRPr="00120BCA">
              <w:rPr>
                <w:rFonts w:cs="Arial"/>
                <w:color w:val="000000"/>
                <w:shd w:val="clear" w:color="auto" w:fill="FFFFFF"/>
              </w:rPr>
              <w:t>Headlamp Switch</w:t>
            </w:r>
          </w:p>
        </w:tc>
        <w:tc>
          <w:tcPr>
            <w:tcW w:w="7596" w:type="dxa"/>
          </w:tcPr>
          <w:p w14:paraId="5051A0FB" w14:textId="77777777" w:rsidR="00E76865" w:rsidRPr="00120BCA" w:rsidRDefault="00E76865" w:rsidP="00CE6121">
            <w:pPr>
              <w:overflowPunct/>
              <w:autoSpaceDE/>
              <w:autoSpaceDN/>
              <w:adjustRightInd/>
              <w:spacing w:line="240" w:lineRule="atLeast"/>
              <w:textAlignment w:val="auto"/>
              <w:rPr>
                <w:rFonts w:cs="Arial"/>
                <w:color w:val="000000"/>
                <w:shd w:val="clear" w:color="auto" w:fill="FFFFFF"/>
              </w:rPr>
            </w:pPr>
            <w:r w:rsidRPr="00120BCA">
              <w:rPr>
                <w:rFonts w:cs="Arial"/>
                <w:color w:val="000000"/>
                <w:shd w:val="clear" w:color="auto" w:fill="FFFFFF"/>
              </w:rPr>
              <w:t xml:space="preserve">This is the multi-position rotary switch on the panel inside the vehicle. Usually located on the left side of the steering column. </w:t>
            </w:r>
          </w:p>
        </w:tc>
      </w:tr>
      <w:tr w:rsidR="00E76865" w:rsidRPr="00120BCA" w14:paraId="073E859D" w14:textId="77777777" w:rsidTr="00120BCA">
        <w:tc>
          <w:tcPr>
            <w:tcW w:w="2605" w:type="dxa"/>
          </w:tcPr>
          <w:p w14:paraId="2DA54E75" w14:textId="77777777" w:rsidR="00E76865" w:rsidRPr="00120BCA" w:rsidRDefault="00E76865" w:rsidP="00CE6121">
            <w:pPr>
              <w:spacing w:line="240" w:lineRule="atLeast"/>
              <w:rPr>
                <w:rFonts w:cs="Arial"/>
                <w:snapToGrid w:val="0"/>
              </w:rPr>
            </w:pPr>
            <w:r w:rsidRPr="00120BCA">
              <w:rPr>
                <w:rFonts w:cs="Arial"/>
                <w:color w:val="000000"/>
                <w:shd w:val="clear" w:color="auto" w:fill="FFFFFF"/>
              </w:rPr>
              <w:t>Hi/Lo Beam Headlamp Stalk Switch</w:t>
            </w:r>
          </w:p>
        </w:tc>
        <w:tc>
          <w:tcPr>
            <w:tcW w:w="7596" w:type="dxa"/>
          </w:tcPr>
          <w:p w14:paraId="39BF9EDE" w14:textId="77777777" w:rsidR="00E76865" w:rsidRPr="00120BCA" w:rsidRDefault="00E76865" w:rsidP="00CE6121">
            <w:pPr>
              <w:spacing w:line="240" w:lineRule="atLeast"/>
              <w:rPr>
                <w:rFonts w:cs="Arial"/>
                <w:snapToGrid w:val="0"/>
              </w:rPr>
            </w:pPr>
            <w:r w:rsidRPr="00120BCA">
              <w:rPr>
                <w:rFonts w:cs="Arial"/>
                <w:color w:val="000000"/>
                <w:shd w:val="clear" w:color="auto" w:fill="FFFFFF"/>
              </w:rPr>
              <w:t>This is the turn signal stalk which incorporates the Hi/Lo Headlamp switch.  Push forward to activate high beams, Pull back to turn the high beams off.  Low beam does not have to be active to turn on the high beams.</w:t>
            </w:r>
          </w:p>
        </w:tc>
      </w:tr>
      <w:tr w:rsidR="00D44BB0" w:rsidRPr="00120BCA" w14:paraId="1B39625C" w14:textId="77777777" w:rsidTr="00120BCA">
        <w:tc>
          <w:tcPr>
            <w:tcW w:w="2605" w:type="dxa"/>
          </w:tcPr>
          <w:p w14:paraId="04989F25" w14:textId="37BF985C" w:rsidR="00D44BB0" w:rsidRPr="00120BCA" w:rsidRDefault="00914EF0" w:rsidP="00CE6121">
            <w:pPr>
              <w:spacing w:line="240" w:lineRule="atLeast"/>
              <w:rPr>
                <w:rFonts w:cs="Arial"/>
                <w:color w:val="000000"/>
                <w:shd w:val="clear" w:color="auto" w:fill="FFFFFF"/>
              </w:rPr>
            </w:pPr>
            <w:r w:rsidRPr="00120BCA">
              <w:rPr>
                <w:rFonts w:cs="Arial"/>
                <w:color w:val="000000"/>
                <w:shd w:val="clear" w:color="auto" w:fill="FFFFFF"/>
              </w:rPr>
              <w:t>Snowplow</w:t>
            </w:r>
            <w:r w:rsidR="00D44BB0" w:rsidRPr="00120BCA">
              <w:rPr>
                <w:rFonts w:cs="Arial"/>
                <w:color w:val="000000"/>
                <w:shd w:val="clear" w:color="auto" w:fill="FFFFFF"/>
              </w:rPr>
              <w:t xml:space="preserve"> electrical attachment</w:t>
            </w:r>
          </w:p>
        </w:tc>
        <w:tc>
          <w:tcPr>
            <w:tcW w:w="7596" w:type="dxa"/>
          </w:tcPr>
          <w:p w14:paraId="6E1E1060" w14:textId="1D475B36" w:rsidR="00D44BB0" w:rsidRPr="00120BCA" w:rsidRDefault="00914EF0" w:rsidP="00CE6121">
            <w:pPr>
              <w:shd w:val="clear" w:color="auto" w:fill="FFFFFF"/>
              <w:overflowPunct/>
              <w:autoSpaceDE/>
              <w:autoSpaceDN/>
              <w:adjustRightInd/>
              <w:spacing w:line="240" w:lineRule="atLeast"/>
              <w:textAlignment w:val="auto"/>
              <w:rPr>
                <w:rFonts w:cs="Arial"/>
                <w:color w:val="000000"/>
              </w:rPr>
            </w:pPr>
            <w:r w:rsidRPr="00120BCA">
              <w:rPr>
                <w:rFonts w:cs="Arial"/>
                <w:color w:val="000000"/>
              </w:rPr>
              <w:t>typically,</w:t>
            </w:r>
            <w:r w:rsidR="00D44BB0" w:rsidRPr="00120BCA">
              <w:rPr>
                <w:rFonts w:cs="Arial"/>
                <w:color w:val="000000"/>
              </w:rPr>
              <w:t xml:space="preserve"> the snowplow or trailer come with their own dedicated ECUs</w:t>
            </w:r>
          </w:p>
          <w:p w14:paraId="12672D16" w14:textId="77777777" w:rsidR="00D44BB0" w:rsidRPr="00120BCA" w:rsidRDefault="00D44BB0" w:rsidP="00CE6121">
            <w:pPr>
              <w:shd w:val="clear" w:color="auto" w:fill="FFFFFF"/>
              <w:overflowPunct/>
              <w:autoSpaceDE/>
              <w:autoSpaceDN/>
              <w:adjustRightInd/>
              <w:spacing w:line="240" w:lineRule="atLeast"/>
              <w:textAlignment w:val="auto"/>
              <w:rPr>
                <w:rFonts w:cs="Arial"/>
                <w:color w:val="000000"/>
              </w:rPr>
            </w:pPr>
            <w:r w:rsidRPr="00120BCA">
              <w:rPr>
                <w:rFonts w:cs="Arial"/>
                <w:color w:val="000000"/>
              </w:rPr>
              <w:t>if not, it has to be configured by the dealership. T</w:t>
            </w:r>
            <w:r w:rsidRPr="00120BCA">
              <w:rPr>
                <w:rFonts w:cs="Arial"/>
                <w:color w:val="000000"/>
                <w:shd w:val="clear" w:color="auto" w:fill="FFFFFF"/>
              </w:rPr>
              <w:t>he BCM has to be configured or a CAN message has to be sent to enable the feature</w:t>
            </w:r>
            <w:r w:rsidR="0027450F" w:rsidRPr="00120BCA">
              <w:rPr>
                <w:rFonts w:cs="Arial"/>
                <w:color w:val="000000"/>
                <w:shd w:val="clear" w:color="auto" w:fill="FFFFFF"/>
              </w:rPr>
              <w:t xml:space="preserve"> (dealer installation)</w:t>
            </w:r>
          </w:p>
        </w:tc>
      </w:tr>
      <w:tr w:rsidR="00D44BB0" w:rsidRPr="00120BCA" w14:paraId="62ACDD5F" w14:textId="77777777" w:rsidTr="00120BCA">
        <w:tc>
          <w:tcPr>
            <w:tcW w:w="2605" w:type="dxa"/>
          </w:tcPr>
          <w:p w14:paraId="037F3433" w14:textId="77777777" w:rsidR="00D44BB0" w:rsidRPr="00120BCA" w:rsidRDefault="00D44BB0" w:rsidP="00CE6121">
            <w:pPr>
              <w:spacing w:line="240" w:lineRule="atLeast"/>
              <w:rPr>
                <w:rFonts w:cs="Arial"/>
                <w:color w:val="000000"/>
                <w:shd w:val="clear" w:color="auto" w:fill="FFFFFF"/>
              </w:rPr>
            </w:pPr>
            <w:r w:rsidRPr="00120BCA">
              <w:rPr>
                <w:rFonts w:cs="Arial"/>
                <w:color w:val="000000"/>
                <w:shd w:val="clear" w:color="auto" w:fill="FFFFFF"/>
              </w:rPr>
              <w:t>Trailer electrical attachment</w:t>
            </w:r>
          </w:p>
        </w:tc>
        <w:tc>
          <w:tcPr>
            <w:tcW w:w="7596" w:type="dxa"/>
          </w:tcPr>
          <w:p w14:paraId="420234A9" w14:textId="4876A106" w:rsidR="00D44BB0" w:rsidRPr="00120BCA" w:rsidRDefault="006034A4" w:rsidP="00CE6121">
            <w:pPr>
              <w:shd w:val="clear" w:color="auto" w:fill="FFFFFF"/>
              <w:overflowPunct/>
              <w:autoSpaceDE/>
              <w:autoSpaceDN/>
              <w:adjustRightInd/>
              <w:spacing w:line="240" w:lineRule="atLeast"/>
              <w:textAlignment w:val="auto"/>
              <w:rPr>
                <w:rFonts w:cs="Arial"/>
                <w:color w:val="000000"/>
              </w:rPr>
            </w:pPr>
            <w:r w:rsidRPr="00120BCA">
              <w:rPr>
                <w:rFonts w:cs="Arial"/>
                <w:color w:val="000000"/>
              </w:rPr>
              <w:t>typically,</w:t>
            </w:r>
            <w:r w:rsidR="00D44BB0" w:rsidRPr="00120BCA">
              <w:rPr>
                <w:rFonts w:cs="Arial"/>
                <w:color w:val="000000"/>
              </w:rPr>
              <w:t xml:space="preserve"> the snowplow or trailer come with their own dedicated ECUs</w:t>
            </w:r>
          </w:p>
          <w:p w14:paraId="69AB10B5" w14:textId="77777777" w:rsidR="00D44BB0" w:rsidRPr="00120BCA" w:rsidRDefault="00D44BB0" w:rsidP="00CE6121">
            <w:pPr>
              <w:shd w:val="clear" w:color="auto" w:fill="FFFFFF"/>
              <w:overflowPunct/>
              <w:autoSpaceDE/>
              <w:autoSpaceDN/>
              <w:adjustRightInd/>
              <w:spacing w:line="240" w:lineRule="atLeast"/>
              <w:textAlignment w:val="auto"/>
              <w:rPr>
                <w:rFonts w:cs="Arial"/>
                <w:color w:val="000000"/>
              </w:rPr>
            </w:pPr>
            <w:r w:rsidRPr="00120BCA">
              <w:rPr>
                <w:rFonts w:cs="Arial"/>
                <w:color w:val="000000"/>
              </w:rPr>
              <w:t>if not, it has to be configured by the dealership. T</w:t>
            </w:r>
            <w:r w:rsidRPr="00120BCA">
              <w:rPr>
                <w:rFonts w:cs="Arial"/>
                <w:color w:val="000000"/>
                <w:shd w:val="clear" w:color="auto" w:fill="FFFFFF"/>
              </w:rPr>
              <w:t>he BCM has to be configured or a CAN message has to be sent to enable the feature</w:t>
            </w:r>
            <w:r w:rsidR="0027450F" w:rsidRPr="00120BCA">
              <w:rPr>
                <w:rFonts w:cs="Arial"/>
                <w:color w:val="000000"/>
                <w:shd w:val="clear" w:color="auto" w:fill="FFFFFF"/>
              </w:rPr>
              <w:t xml:space="preserve"> (dealer installation)</w:t>
            </w:r>
          </w:p>
        </w:tc>
      </w:tr>
      <w:tr w:rsidR="008F5A4F" w:rsidRPr="00120BCA" w14:paraId="7BDF40BC" w14:textId="77777777" w:rsidTr="00120BCA">
        <w:tc>
          <w:tcPr>
            <w:tcW w:w="2605" w:type="dxa"/>
          </w:tcPr>
          <w:p w14:paraId="1CB57BC0" w14:textId="77777777" w:rsidR="008F5A4F" w:rsidRPr="00120BCA" w:rsidRDefault="008F5A4F" w:rsidP="00CE6121">
            <w:pPr>
              <w:overflowPunct/>
              <w:spacing w:line="240" w:lineRule="atLeast"/>
              <w:textAlignment w:val="auto"/>
              <w:rPr>
                <w:rFonts w:cs="Arial"/>
                <w:bCs/>
              </w:rPr>
            </w:pPr>
            <w:r w:rsidRPr="00120BCA">
              <w:rPr>
                <w:rFonts w:cs="Arial"/>
                <w:bCs/>
              </w:rPr>
              <w:t>DRL (Daylight Running Lights)</w:t>
            </w:r>
          </w:p>
        </w:tc>
        <w:tc>
          <w:tcPr>
            <w:tcW w:w="7596" w:type="dxa"/>
          </w:tcPr>
          <w:p w14:paraId="79594059" w14:textId="77777777" w:rsidR="008F5A4F" w:rsidRPr="00120BCA" w:rsidRDefault="008F5A4F" w:rsidP="00CE6121">
            <w:pPr>
              <w:spacing w:line="240" w:lineRule="atLeast"/>
              <w:rPr>
                <w:rFonts w:cs="Arial"/>
                <w:color w:val="000000"/>
                <w:shd w:val="clear" w:color="auto" w:fill="FFFFFF"/>
              </w:rPr>
            </w:pPr>
            <w:r w:rsidRPr="00120BCA">
              <w:rPr>
                <w:rFonts w:cs="Arial"/>
                <w:color w:val="000000"/>
                <w:shd w:val="clear" w:color="auto" w:fill="FFFFFF"/>
              </w:rPr>
              <w:t>With headlamp switch in Position/Park, DRL will be active.</w:t>
            </w:r>
          </w:p>
          <w:p w14:paraId="7006A119" w14:textId="056FC0A5" w:rsidR="008F5A4F" w:rsidRPr="005E7972" w:rsidRDefault="008F5A4F" w:rsidP="005E7972">
            <w:pPr>
              <w:pStyle w:val="ListParagraph"/>
              <w:numPr>
                <w:ilvl w:val="0"/>
                <w:numId w:val="21"/>
              </w:numPr>
              <w:spacing w:line="240" w:lineRule="atLeast"/>
              <w:rPr>
                <w:rFonts w:cs="Arial"/>
                <w:color w:val="000000"/>
                <w:shd w:val="clear" w:color="auto" w:fill="FFFFFF"/>
              </w:rPr>
            </w:pPr>
            <w:r w:rsidRPr="005E7972">
              <w:rPr>
                <w:rFonts w:cs="Arial"/>
                <w:color w:val="000000"/>
                <w:shd w:val="clear" w:color="auto" w:fill="FFFFFF"/>
              </w:rPr>
              <w:t xml:space="preserve">If the Front Fog turned </w:t>
            </w:r>
            <w:r w:rsidR="008D605F">
              <w:rPr>
                <w:rFonts w:cs="Arial"/>
                <w:color w:val="000000"/>
                <w:shd w:val="clear" w:color="auto" w:fill="FFFFFF"/>
              </w:rPr>
              <w:t>ON</w:t>
            </w:r>
            <w:r w:rsidRPr="005E7972">
              <w:rPr>
                <w:rFonts w:cs="Arial"/>
                <w:color w:val="000000"/>
                <w:shd w:val="clear" w:color="auto" w:fill="FFFFFF"/>
              </w:rPr>
              <w:t xml:space="preserve">, DRL shall turn </w:t>
            </w:r>
            <w:r w:rsidR="00012FAC" w:rsidRPr="005E7972">
              <w:rPr>
                <w:rFonts w:cs="Arial"/>
                <w:color w:val="000000"/>
                <w:shd w:val="clear" w:color="auto" w:fill="FFFFFF"/>
              </w:rPr>
              <w:t>OFF</w:t>
            </w:r>
            <w:r w:rsidRPr="005E7972">
              <w:rPr>
                <w:rFonts w:cs="Arial"/>
                <w:color w:val="000000"/>
                <w:shd w:val="clear" w:color="auto" w:fill="FFFFFF"/>
              </w:rPr>
              <w:t xml:space="preserve"> and the Park lights stay </w:t>
            </w:r>
            <w:r w:rsidR="005E7972" w:rsidRPr="005E7972">
              <w:rPr>
                <w:rFonts w:cs="Arial"/>
                <w:color w:val="000000"/>
                <w:shd w:val="clear" w:color="auto" w:fill="FFFFFF"/>
              </w:rPr>
              <w:t>ON</w:t>
            </w:r>
            <w:r w:rsidRPr="005E7972">
              <w:rPr>
                <w:rFonts w:cs="Arial"/>
                <w:color w:val="000000"/>
                <w:shd w:val="clear" w:color="auto" w:fill="FFFFFF"/>
              </w:rPr>
              <w:t>.(U.S. market).</w:t>
            </w:r>
          </w:p>
          <w:p w14:paraId="62233619" w14:textId="7597E6FA" w:rsidR="008F5A4F" w:rsidRPr="004C5ED0" w:rsidRDefault="004C5ED0" w:rsidP="004C5ED0">
            <w:pPr>
              <w:pStyle w:val="ListParagraph"/>
              <w:numPr>
                <w:ilvl w:val="0"/>
                <w:numId w:val="21"/>
              </w:numPr>
              <w:spacing w:line="240" w:lineRule="atLeast"/>
              <w:rPr>
                <w:rFonts w:cs="Arial"/>
                <w:color w:val="000000"/>
                <w:shd w:val="clear" w:color="auto" w:fill="FFFFFF"/>
              </w:rPr>
            </w:pPr>
            <w:r>
              <w:rPr>
                <w:rFonts w:cs="Arial"/>
                <w:color w:val="000000"/>
                <w:shd w:val="clear" w:color="auto" w:fill="FFFFFF"/>
              </w:rPr>
              <w:t>I</w:t>
            </w:r>
            <w:r w:rsidR="008F5A4F" w:rsidRPr="004C5ED0">
              <w:rPr>
                <w:rFonts w:cs="Arial"/>
                <w:color w:val="000000"/>
                <w:shd w:val="clear" w:color="auto" w:fill="FFFFFF"/>
              </w:rPr>
              <w:t xml:space="preserve">f the Front Fog turned </w:t>
            </w:r>
            <w:r>
              <w:rPr>
                <w:rFonts w:cs="Arial"/>
                <w:color w:val="000000"/>
                <w:shd w:val="clear" w:color="auto" w:fill="FFFFFF"/>
              </w:rPr>
              <w:t>ON</w:t>
            </w:r>
            <w:r w:rsidR="008F5A4F" w:rsidRPr="004C5ED0">
              <w:rPr>
                <w:rFonts w:cs="Arial"/>
                <w:color w:val="000000"/>
                <w:shd w:val="clear" w:color="auto" w:fill="FFFFFF"/>
              </w:rPr>
              <w:t xml:space="preserve">, DRL shall remain </w:t>
            </w:r>
            <w:r>
              <w:rPr>
                <w:rFonts w:cs="Arial"/>
                <w:color w:val="000000"/>
                <w:shd w:val="clear" w:color="auto" w:fill="FFFFFF"/>
              </w:rPr>
              <w:t>ON</w:t>
            </w:r>
            <w:r w:rsidR="008F5A4F" w:rsidRPr="004C5ED0">
              <w:rPr>
                <w:rFonts w:cs="Arial"/>
                <w:color w:val="000000"/>
                <w:shd w:val="clear" w:color="auto" w:fill="FFFFFF"/>
              </w:rPr>
              <w:t xml:space="preserve"> (Outside U.S. market).</w:t>
            </w:r>
          </w:p>
        </w:tc>
      </w:tr>
    </w:tbl>
    <w:p w14:paraId="3EC35C77" w14:textId="1B24220A" w:rsidR="001F600B" w:rsidRDefault="001F600B" w:rsidP="00CE6121">
      <w:pPr>
        <w:pStyle w:val="Caption"/>
        <w:spacing w:line="240" w:lineRule="atLeast"/>
      </w:pPr>
      <w:bookmarkStart w:id="65" w:name="_Toc89266994"/>
      <w:bookmarkStart w:id="66" w:name="_Toc216768466"/>
      <w:bookmarkStart w:id="67" w:name="_Toc500052220"/>
      <w:bookmarkStart w:id="68" w:name="_Toc211245116"/>
      <w:r>
        <w:t xml:space="preserve">Table </w:t>
      </w:r>
      <w:r>
        <w:rPr>
          <w:noProof/>
        </w:rPr>
        <w:fldChar w:fldCharType="begin"/>
      </w:r>
      <w:r>
        <w:rPr>
          <w:noProof/>
        </w:rPr>
        <w:instrText xml:space="preserve"> SEQ Table \* ARABIC </w:instrText>
      </w:r>
      <w:r>
        <w:rPr>
          <w:noProof/>
        </w:rPr>
        <w:fldChar w:fldCharType="separate"/>
      </w:r>
      <w:r w:rsidR="00014CA1">
        <w:rPr>
          <w:noProof/>
        </w:rPr>
        <w:t>4</w:t>
      </w:r>
      <w:r>
        <w:rPr>
          <w:noProof/>
        </w:rPr>
        <w:fldChar w:fldCharType="end"/>
      </w:r>
      <w:r w:rsidRPr="000B58D9">
        <w:t xml:space="preserve">: Definitions </w:t>
      </w:r>
      <w:r>
        <w:t xml:space="preserve">relevant for “Logical Function </w:t>
      </w:r>
      <w:r w:rsidR="0027450F">
        <w:t>Fog Light</w:t>
      </w:r>
      <w:r>
        <w:t>”</w:t>
      </w:r>
      <w:bookmarkEnd w:id="65"/>
    </w:p>
    <w:p w14:paraId="67BF17EC" w14:textId="77777777" w:rsidR="001F600B" w:rsidRPr="00FB7B3D" w:rsidRDefault="001F600B" w:rsidP="00CE6121">
      <w:pPr>
        <w:pStyle w:val="Heading3"/>
        <w:spacing w:line="240" w:lineRule="atLeast"/>
      </w:pPr>
      <w:bookmarkStart w:id="69" w:name="_Toc216841810"/>
      <w:bookmarkStart w:id="70" w:name="_Toc420397672"/>
      <w:bookmarkStart w:id="71" w:name="_Toc89266956"/>
      <w:r w:rsidRPr="00FB7B3D">
        <w:t>Abbreviations</w:t>
      </w:r>
      <w:bookmarkEnd w:id="66"/>
      <w:bookmarkEnd w:id="69"/>
      <w:bookmarkEnd w:id="70"/>
      <w:bookmarkEnd w:id="71"/>
    </w:p>
    <w:tbl>
      <w:tblPr>
        <w:tblStyle w:val="TableGrid"/>
        <w:tblW w:w="10165" w:type="dxa"/>
        <w:tblInd w:w="0" w:type="dxa"/>
        <w:tblLayout w:type="fixed"/>
        <w:tblLook w:val="0620" w:firstRow="1" w:lastRow="0" w:firstColumn="0" w:lastColumn="0" w:noHBand="1" w:noVBand="1"/>
      </w:tblPr>
      <w:tblGrid>
        <w:gridCol w:w="1255"/>
        <w:gridCol w:w="3423"/>
        <w:gridCol w:w="5487"/>
      </w:tblGrid>
      <w:tr w:rsidR="001F600B" w:rsidRPr="00185AC3" w14:paraId="3C1A50E5" w14:textId="77777777" w:rsidTr="00BF507A">
        <w:tc>
          <w:tcPr>
            <w:tcW w:w="1255" w:type="dxa"/>
            <w:shd w:val="clear" w:color="auto" w:fill="D9D9D9" w:themeFill="background1" w:themeFillShade="D9"/>
          </w:tcPr>
          <w:p w14:paraId="290598A5" w14:textId="77777777" w:rsidR="001F600B" w:rsidRPr="00185AC3" w:rsidRDefault="001F600B" w:rsidP="00CE6121">
            <w:pPr>
              <w:pStyle w:val="TableHeader"/>
              <w:spacing w:line="240" w:lineRule="atLeast"/>
              <w:ind w:right="142"/>
            </w:pPr>
            <w:r w:rsidRPr="00185AC3">
              <w:t>Abbr.</w:t>
            </w:r>
          </w:p>
        </w:tc>
        <w:tc>
          <w:tcPr>
            <w:tcW w:w="3423" w:type="dxa"/>
            <w:shd w:val="clear" w:color="auto" w:fill="D9D9D9" w:themeFill="background1" w:themeFillShade="D9"/>
          </w:tcPr>
          <w:p w14:paraId="56BDB899" w14:textId="77777777" w:rsidR="001F600B" w:rsidRPr="00185AC3" w:rsidRDefault="001F600B" w:rsidP="00CE6121">
            <w:pPr>
              <w:pStyle w:val="TableHeader"/>
              <w:spacing w:line="240" w:lineRule="atLeast"/>
              <w:ind w:right="142"/>
            </w:pPr>
            <w:r>
              <w:t>Meaning</w:t>
            </w:r>
          </w:p>
        </w:tc>
        <w:tc>
          <w:tcPr>
            <w:tcW w:w="5487" w:type="dxa"/>
            <w:shd w:val="clear" w:color="auto" w:fill="D9D9D9" w:themeFill="background1" w:themeFillShade="D9"/>
          </w:tcPr>
          <w:p w14:paraId="475FAA6F" w14:textId="77777777" w:rsidR="001F600B" w:rsidRPr="00185AC3" w:rsidRDefault="001F600B" w:rsidP="00CE6121">
            <w:pPr>
              <w:pStyle w:val="TableHeader"/>
              <w:spacing w:line="240" w:lineRule="atLeast"/>
              <w:ind w:right="142"/>
            </w:pPr>
            <w:r w:rsidRPr="00185AC3">
              <w:t>Description</w:t>
            </w:r>
          </w:p>
        </w:tc>
      </w:tr>
    </w:tbl>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5490"/>
      </w:tblGrid>
      <w:tr w:rsidR="00351D2F" w:rsidRPr="007C20FA" w14:paraId="0416473D" w14:textId="77777777" w:rsidTr="00BF507A">
        <w:tc>
          <w:tcPr>
            <w:tcW w:w="1260" w:type="dxa"/>
          </w:tcPr>
          <w:p w14:paraId="589E4299" w14:textId="77777777" w:rsidR="00351D2F" w:rsidRPr="007C20FA" w:rsidRDefault="00351D2F" w:rsidP="00CE6121">
            <w:pPr>
              <w:spacing w:line="240" w:lineRule="atLeast"/>
              <w:ind w:right="142"/>
              <w:rPr>
                <w:rFonts w:cs="Arial"/>
                <w:snapToGrid w:val="0"/>
              </w:rPr>
            </w:pPr>
            <w:r>
              <w:rPr>
                <w:rFonts w:cs="Arial"/>
                <w:snapToGrid w:val="0"/>
              </w:rPr>
              <w:t>FFL</w:t>
            </w:r>
          </w:p>
        </w:tc>
        <w:tc>
          <w:tcPr>
            <w:tcW w:w="3420" w:type="dxa"/>
          </w:tcPr>
          <w:p w14:paraId="4A6DC684" w14:textId="77777777" w:rsidR="00351D2F" w:rsidRPr="007C20FA" w:rsidRDefault="00351D2F" w:rsidP="00CE6121">
            <w:pPr>
              <w:spacing w:line="240" w:lineRule="atLeast"/>
              <w:ind w:right="142"/>
              <w:rPr>
                <w:rFonts w:cs="Arial"/>
                <w:snapToGrid w:val="0"/>
              </w:rPr>
            </w:pPr>
            <w:r>
              <w:rPr>
                <w:rFonts w:cs="Arial"/>
                <w:snapToGrid w:val="0"/>
              </w:rPr>
              <w:t>Front Fog Light</w:t>
            </w:r>
          </w:p>
        </w:tc>
        <w:tc>
          <w:tcPr>
            <w:tcW w:w="5490" w:type="dxa"/>
          </w:tcPr>
          <w:p w14:paraId="7065951C" w14:textId="77777777" w:rsidR="00351D2F" w:rsidRPr="007C20FA" w:rsidRDefault="00351D2F" w:rsidP="00CE6121">
            <w:pPr>
              <w:spacing w:line="240" w:lineRule="atLeast"/>
              <w:ind w:right="142"/>
              <w:rPr>
                <w:rFonts w:cs="Arial"/>
                <w:snapToGrid w:val="0"/>
              </w:rPr>
            </w:pPr>
          </w:p>
        </w:tc>
      </w:tr>
      <w:tr w:rsidR="00351D2F" w:rsidRPr="007C20FA" w14:paraId="5F9E067F" w14:textId="77777777" w:rsidTr="00BF507A">
        <w:tc>
          <w:tcPr>
            <w:tcW w:w="1260" w:type="dxa"/>
          </w:tcPr>
          <w:p w14:paraId="65B7B092" w14:textId="77777777" w:rsidR="00351D2F" w:rsidRPr="007C20FA" w:rsidRDefault="00351D2F" w:rsidP="00CE6121">
            <w:pPr>
              <w:spacing w:line="240" w:lineRule="atLeast"/>
              <w:ind w:right="142"/>
              <w:rPr>
                <w:rFonts w:cs="Arial"/>
                <w:snapToGrid w:val="0"/>
              </w:rPr>
            </w:pPr>
            <w:r>
              <w:rPr>
                <w:rFonts w:cs="Arial"/>
                <w:snapToGrid w:val="0"/>
              </w:rPr>
              <w:t>RFL</w:t>
            </w:r>
          </w:p>
        </w:tc>
        <w:tc>
          <w:tcPr>
            <w:tcW w:w="3420" w:type="dxa"/>
          </w:tcPr>
          <w:p w14:paraId="52FDC0D5" w14:textId="77777777" w:rsidR="00351D2F" w:rsidRPr="007C20FA" w:rsidRDefault="00351D2F" w:rsidP="00CE6121">
            <w:pPr>
              <w:spacing w:line="240" w:lineRule="atLeast"/>
              <w:ind w:right="142"/>
              <w:rPr>
                <w:rFonts w:cs="Arial"/>
                <w:snapToGrid w:val="0"/>
              </w:rPr>
            </w:pPr>
            <w:r>
              <w:rPr>
                <w:rFonts w:cs="Arial"/>
                <w:snapToGrid w:val="0"/>
              </w:rPr>
              <w:t>Rear Fog Light</w:t>
            </w:r>
          </w:p>
        </w:tc>
        <w:tc>
          <w:tcPr>
            <w:tcW w:w="5490" w:type="dxa"/>
          </w:tcPr>
          <w:p w14:paraId="6BDB8584" w14:textId="77777777" w:rsidR="00351D2F" w:rsidRPr="007C20FA" w:rsidRDefault="00351D2F" w:rsidP="00CE6121">
            <w:pPr>
              <w:spacing w:line="240" w:lineRule="atLeast"/>
              <w:ind w:right="142"/>
              <w:rPr>
                <w:rFonts w:cs="Arial"/>
                <w:snapToGrid w:val="0"/>
              </w:rPr>
            </w:pPr>
          </w:p>
        </w:tc>
      </w:tr>
      <w:tr w:rsidR="00351D2F" w:rsidRPr="007C20FA" w14:paraId="59AD15F4" w14:textId="77777777" w:rsidTr="00BF507A">
        <w:tc>
          <w:tcPr>
            <w:tcW w:w="1260" w:type="dxa"/>
          </w:tcPr>
          <w:p w14:paraId="4C6C258E" w14:textId="77777777" w:rsidR="00351D2F" w:rsidRPr="007C20FA" w:rsidRDefault="00351D2F" w:rsidP="00CE6121">
            <w:pPr>
              <w:spacing w:line="240" w:lineRule="atLeast"/>
              <w:ind w:right="142"/>
              <w:rPr>
                <w:rFonts w:cs="Arial"/>
                <w:snapToGrid w:val="0"/>
              </w:rPr>
            </w:pPr>
            <w:r>
              <w:rPr>
                <w:rFonts w:cs="Arial"/>
                <w:snapToGrid w:val="0"/>
              </w:rPr>
              <w:t>MLS</w:t>
            </w:r>
          </w:p>
        </w:tc>
        <w:tc>
          <w:tcPr>
            <w:tcW w:w="3420" w:type="dxa"/>
          </w:tcPr>
          <w:p w14:paraId="6BE9963E" w14:textId="77777777" w:rsidR="00351D2F" w:rsidRPr="007C20FA" w:rsidRDefault="00351D2F" w:rsidP="00CE6121">
            <w:pPr>
              <w:spacing w:line="240" w:lineRule="atLeast"/>
              <w:ind w:right="142"/>
              <w:rPr>
                <w:rFonts w:cs="Arial"/>
              </w:rPr>
            </w:pPr>
            <w:r>
              <w:rPr>
                <w:rFonts w:cs="Arial"/>
              </w:rPr>
              <w:t>Master/Main Light Switch</w:t>
            </w:r>
          </w:p>
        </w:tc>
        <w:tc>
          <w:tcPr>
            <w:tcW w:w="5490" w:type="dxa"/>
          </w:tcPr>
          <w:p w14:paraId="7B35CAAC" w14:textId="77777777" w:rsidR="00351D2F" w:rsidRPr="007C20FA" w:rsidRDefault="00351D2F" w:rsidP="00CE6121">
            <w:pPr>
              <w:spacing w:line="240" w:lineRule="atLeast"/>
              <w:ind w:right="142"/>
              <w:rPr>
                <w:rFonts w:cs="Arial"/>
              </w:rPr>
            </w:pPr>
            <w:r>
              <w:rPr>
                <w:rFonts w:cs="Arial"/>
              </w:rPr>
              <w:t>Head Lamp Switch</w:t>
            </w:r>
          </w:p>
        </w:tc>
      </w:tr>
      <w:tr w:rsidR="00351D2F" w14:paraId="7A4B5456" w14:textId="77777777" w:rsidTr="00BF507A">
        <w:tc>
          <w:tcPr>
            <w:tcW w:w="1260" w:type="dxa"/>
          </w:tcPr>
          <w:p w14:paraId="60301A04" w14:textId="77777777" w:rsidR="00351D2F" w:rsidRDefault="00351D2F" w:rsidP="00CE6121">
            <w:pPr>
              <w:spacing w:line="240" w:lineRule="atLeast"/>
              <w:ind w:right="142"/>
              <w:rPr>
                <w:rFonts w:cs="Arial"/>
                <w:snapToGrid w:val="0"/>
              </w:rPr>
            </w:pPr>
            <w:r>
              <w:rPr>
                <w:rFonts w:cs="Arial"/>
                <w:snapToGrid w:val="0"/>
              </w:rPr>
              <w:t>HMI</w:t>
            </w:r>
          </w:p>
        </w:tc>
        <w:tc>
          <w:tcPr>
            <w:tcW w:w="3420" w:type="dxa"/>
          </w:tcPr>
          <w:p w14:paraId="3062E644" w14:textId="77777777" w:rsidR="00351D2F" w:rsidRDefault="00351D2F" w:rsidP="00CE6121">
            <w:pPr>
              <w:spacing w:line="240" w:lineRule="atLeast"/>
              <w:ind w:right="142"/>
              <w:rPr>
                <w:rFonts w:cs="Arial"/>
              </w:rPr>
            </w:pPr>
            <w:r>
              <w:rPr>
                <w:rFonts w:cs="Arial"/>
              </w:rPr>
              <w:t>Human Machine Interface</w:t>
            </w:r>
          </w:p>
        </w:tc>
        <w:tc>
          <w:tcPr>
            <w:tcW w:w="5490" w:type="dxa"/>
          </w:tcPr>
          <w:p w14:paraId="5D289E3C" w14:textId="77777777" w:rsidR="00351D2F" w:rsidRDefault="00BF507A" w:rsidP="00CE6121">
            <w:pPr>
              <w:spacing w:line="240" w:lineRule="atLeast"/>
              <w:ind w:right="142"/>
              <w:rPr>
                <w:rFonts w:cs="Arial"/>
              </w:rPr>
            </w:pPr>
            <w:r>
              <w:rPr>
                <w:rFonts w:cs="Arial"/>
              </w:rPr>
              <w:t>The physical interface between human and machine</w:t>
            </w:r>
          </w:p>
        </w:tc>
      </w:tr>
      <w:tr w:rsidR="00351D2F" w14:paraId="52138878" w14:textId="77777777" w:rsidTr="00BF507A">
        <w:tc>
          <w:tcPr>
            <w:tcW w:w="1260" w:type="dxa"/>
          </w:tcPr>
          <w:p w14:paraId="36EF60B4" w14:textId="15AF01B1" w:rsidR="00351D2F" w:rsidRDefault="00351D2F" w:rsidP="00CE6121">
            <w:pPr>
              <w:spacing w:line="240" w:lineRule="atLeast"/>
              <w:ind w:right="142"/>
              <w:rPr>
                <w:rFonts w:cs="Arial"/>
                <w:snapToGrid w:val="0"/>
              </w:rPr>
            </w:pPr>
            <w:r>
              <w:rPr>
                <w:rFonts w:cs="Arial"/>
                <w:snapToGrid w:val="0"/>
              </w:rPr>
              <w:t>IP</w:t>
            </w:r>
            <w:r w:rsidR="00AC2463">
              <w:rPr>
                <w:rFonts w:cs="Arial"/>
                <w:snapToGrid w:val="0"/>
              </w:rPr>
              <w:t xml:space="preserve"> or IPC</w:t>
            </w:r>
          </w:p>
        </w:tc>
        <w:tc>
          <w:tcPr>
            <w:tcW w:w="3420" w:type="dxa"/>
          </w:tcPr>
          <w:p w14:paraId="185D9DCE" w14:textId="77777777" w:rsidR="00351D2F" w:rsidRDefault="00351D2F" w:rsidP="00CE6121">
            <w:pPr>
              <w:spacing w:line="240" w:lineRule="atLeast"/>
              <w:ind w:right="142"/>
              <w:rPr>
                <w:rFonts w:cs="Arial"/>
              </w:rPr>
            </w:pPr>
            <w:r>
              <w:rPr>
                <w:rFonts w:cs="Arial"/>
              </w:rPr>
              <w:t>Instrument Panel or Instrument Cluster</w:t>
            </w:r>
          </w:p>
        </w:tc>
        <w:tc>
          <w:tcPr>
            <w:tcW w:w="5490" w:type="dxa"/>
          </w:tcPr>
          <w:p w14:paraId="5A7B9517" w14:textId="2A4F5760" w:rsidR="00351D2F" w:rsidRDefault="00351D2F" w:rsidP="00CE6121">
            <w:pPr>
              <w:spacing w:line="240" w:lineRule="atLeast"/>
              <w:ind w:right="142"/>
              <w:rPr>
                <w:rFonts w:cs="Arial"/>
              </w:rPr>
            </w:pPr>
            <w:r>
              <w:rPr>
                <w:rFonts w:cs="Arial"/>
              </w:rPr>
              <w:t xml:space="preserve">Vehicle </w:t>
            </w:r>
            <w:r w:rsidR="00D26363">
              <w:rPr>
                <w:rFonts w:cs="Arial"/>
              </w:rPr>
              <w:t>operators’</w:t>
            </w:r>
            <w:r>
              <w:rPr>
                <w:rFonts w:cs="Arial"/>
              </w:rPr>
              <w:t xml:space="preserve"> visual feedback of the vehicle’s operation</w:t>
            </w:r>
          </w:p>
        </w:tc>
      </w:tr>
      <w:tr w:rsidR="00AC2463" w:rsidRPr="007C20FA" w14:paraId="1D15575E" w14:textId="77777777" w:rsidTr="00AC2463">
        <w:trPr>
          <w:ins w:id="72" w:author="Strzelczyk, Anthony (A.)" w:date="2020-12-21T09:40:00Z"/>
        </w:trPr>
        <w:tc>
          <w:tcPr>
            <w:tcW w:w="1260" w:type="dxa"/>
            <w:tcBorders>
              <w:top w:val="single" w:sz="4" w:space="0" w:color="auto"/>
              <w:left w:val="single" w:sz="4" w:space="0" w:color="auto"/>
              <w:bottom w:val="single" w:sz="4" w:space="0" w:color="auto"/>
              <w:right w:val="single" w:sz="4" w:space="0" w:color="auto"/>
            </w:tcBorders>
          </w:tcPr>
          <w:p w14:paraId="5A84300C" w14:textId="77777777" w:rsidR="00AC2463" w:rsidRDefault="00AC2463" w:rsidP="007A1912">
            <w:pPr>
              <w:spacing w:line="240" w:lineRule="atLeast"/>
              <w:ind w:right="142"/>
              <w:rPr>
                <w:ins w:id="73" w:author="Strzelczyk, Anthony (A.)" w:date="2020-12-21T09:40:00Z"/>
                <w:rFonts w:cs="Arial"/>
                <w:snapToGrid w:val="0"/>
              </w:rPr>
            </w:pPr>
            <w:r>
              <w:rPr>
                <w:rFonts w:cs="Arial"/>
                <w:snapToGrid w:val="0"/>
              </w:rPr>
              <w:t>BCM</w:t>
            </w:r>
          </w:p>
        </w:tc>
        <w:tc>
          <w:tcPr>
            <w:tcW w:w="3420" w:type="dxa"/>
            <w:tcBorders>
              <w:top w:val="single" w:sz="4" w:space="0" w:color="auto"/>
              <w:left w:val="single" w:sz="4" w:space="0" w:color="auto"/>
              <w:bottom w:val="single" w:sz="4" w:space="0" w:color="auto"/>
              <w:right w:val="single" w:sz="4" w:space="0" w:color="auto"/>
            </w:tcBorders>
          </w:tcPr>
          <w:p w14:paraId="1C342DE1" w14:textId="77777777" w:rsidR="00AC2463" w:rsidRDefault="00AC2463" w:rsidP="007A1912">
            <w:pPr>
              <w:spacing w:line="240" w:lineRule="atLeast"/>
              <w:ind w:right="142"/>
              <w:rPr>
                <w:ins w:id="74" w:author="Strzelczyk, Anthony (A.)" w:date="2020-12-21T09:40:00Z"/>
                <w:rFonts w:cs="Arial"/>
              </w:rPr>
            </w:pPr>
            <w:r>
              <w:rPr>
                <w:rFonts w:cs="Arial"/>
              </w:rPr>
              <w:t>Body Control Module</w:t>
            </w:r>
          </w:p>
        </w:tc>
        <w:tc>
          <w:tcPr>
            <w:tcW w:w="5490" w:type="dxa"/>
            <w:tcBorders>
              <w:top w:val="single" w:sz="4" w:space="0" w:color="auto"/>
              <w:left w:val="single" w:sz="4" w:space="0" w:color="auto"/>
              <w:bottom w:val="single" w:sz="4" w:space="0" w:color="auto"/>
              <w:right w:val="single" w:sz="4" w:space="0" w:color="auto"/>
            </w:tcBorders>
          </w:tcPr>
          <w:p w14:paraId="18D0CB56" w14:textId="77777777" w:rsidR="00AC2463" w:rsidRDefault="00AC2463" w:rsidP="007A1912">
            <w:pPr>
              <w:spacing w:line="240" w:lineRule="atLeast"/>
              <w:ind w:right="142"/>
              <w:rPr>
                <w:ins w:id="75" w:author="Strzelczyk, Anthony (A.)" w:date="2020-12-21T09:40:00Z"/>
                <w:rFonts w:cs="Arial"/>
              </w:rPr>
            </w:pPr>
          </w:p>
        </w:tc>
      </w:tr>
      <w:tr w:rsidR="00351D2F" w14:paraId="18E03F27" w14:textId="77777777" w:rsidTr="00BF507A">
        <w:tc>
          <w:tcPr>
            <w:tcW w:w="1260" w:type="dxa"/>
          </w:tcPr>
          <w:p w14:paraId="78EBE63C" w14:textId="77777777" w:rsidR="00351D2F" w:rsidRDefault="00351D2F" w:rsidP="00CE6121">
            <w:pPr>
              <w:spacing w:line="240" w:lineRule="atLeast"/>
              <w:ind w:right="142"/>
              <w:rPr>
                <w:rFonts w:cs="Arial"/>
                <w:snapToGrid w:val="0"/>
              </w:rPr>
            </w:pPr>
            <w:r>
              <w:rPr>
                <w:rFonts w:cs="Arial"/>
                <w:snapToGrid w:val="0"/>
              </w:rPr>
              <w:t>SCCM</w:t>
            </w:r>
          </w:p>
        </w:tc>
        <w:tc>
          <w:tcPr>
            <w:tcW w:w="3420" w:type="dxa"/>
          </w:tcPr>
          <w:p w14:paraId="0CEC8A5B" w14:textId="77777777" w:rsidR="00351D2F" w:rsidRDefault="00351D2F" w:rsidP="00CE6121">
            <w:pPr>
              <w:spacing w:line="240" w:lineRule="atLeast"/>
              <w:ind w:right="142"/>
              <w:rPr>
                <w:rFonts w:cs="Arial"/>
              </w:rPr>
            </w:pPr>
            <w:r w:rsidRPr="0002416C">
              <w:rPr>
                <w:rFonts w:cs="Arial"/>
              </w:rPr>
              <w:t xml:space="preserve">Steering Column Control Module </w:t>
            </w:r>
          </w:p>
        </w:tc>
        <w:tc>
          <w:tcPr>
            <w:tcW w:w="5490" w:type="dxa"/>
          </w:tcPr>
          <w:p w14:paraId="69847097" w14:textId="77777777" w:rsidR="00351D2F" w:rsidRDefault="00351D2F" w:rsidP="00CE6121">
            <w:pPr>
              <w:spacing w:line="240" w:lineRule="atLeast"/>
              <w:ind w:right="142"/>
              <w:rPr>
                <w:rFonts w:cs="Arial"/>
              </w:rPr>
            </w:pPr>
          </w:p>
        </w:tc>
      </w:tr>
      <w:tr w:rsidR="00351D2F" w14:paraId="11503380" w14:textId="77777777" w:rsidTr="00BF507A">
        <w:tc>
          <w:tcPr>
            <w:tcW w:w="1260" w:type="dxa"/>
          </w:tcPr>
          <w:p w14:paraId="6DE37D07" w14:textId="77777777" w:rsidR="00351D2F" w:rsidRDefault="00351D2F" w:rsidP="00CE6121">
            <w:pPr>
              <w:spacing w:line="240" w:lineRule="atLeast"/>
              <w:ind w:right="142"/>
              <w:rPr>
                <w:rFonts w:cs="Arial"/>
                <w:snapToGrid w:val="0"/>
              </w:rPr>
            </w:pPr>
            <w:r>
              <w:rPr>
                <w:rFonts w:cs="Arial"/>
                <w:snapToGrid w:val="0"/>
              </w:rPr>
              <w:t>FSR</w:t>
            </w:r>
          </w:p>
        </w:tc>
        <w:tc>
          <w:tcPr>
            <w:tcW w:w="3420" w:type="dxa"/>
          </w:tcPr>
          <w:p w14:paraId="4B4068C8" w14:textId="77777777" w:rsidR="00351D2F" w:rsidRDefault="00351D2F" w:rsidP="00CE6121">
            <w:pPr>
              <w:spacing w:line="240" w:lineRule="atLeast"/>
              <w:ind w:right="142"/>
              <w:rPr>
                <w:rFonts w:ascii="Times New Roman" w:hAnsi="Times New Roman"/>
              </w:rPr>
            </w:pPr>
            <w:r>
              <w:rPr>
                <w:rFonts w:cs="Arial"/>
                <w:snapToGrid w:val="0"/>
              </w:rPr>
              <w:t xml:space="preserve">Function Safety Requirements </w:t>
            </w:r>
          </w:p>
        </w:tc>
        <w:tc>
          <w:tcPr>
            <w:tcW w:w="5490" w:type="dxa"/>
          </w:tcPr>
          <w:p w14:paraId="0100A896" w14:textId="77777777" w:rsidR="00351D2F" w:rsidRDefault="00351D2F" w:rsidP="00CE6121">
            <w:pPr>
              <w:spacing w:line="240" w:lineRule="atLeast"/>
              <w:ind w:right="142"/>
              <w:rPr>
                <w:rFonts w:cs="Arial"/>
              </w:rPr>
            </w:pPr>
            <w:r>
              <w:rPr>
                <w:rFonts w:cs="Arial"/>
                <w:snapToGrid w:val="0"/>
              </w:rPr>
              <w:t>ISO 26262 Related Requirements</w:t>
            </w:r>
          </w:p>
        </w:tc>
      </w:tr>
      <w:tr w:rsidR="002E6499" w14:paraId="21D2754C" w14:textId="77777777" w:rsidTr="00BF507A">
        <w:tc>
          <w:tcPr>
            <w:tcW w:w="1260" w:type="dxa"/>
          </w:tcPr>
          <w:p w14:paraId="1021D86B" w14:textId="403271A8" w:rsidR="002E6499" w:rsidRDefault="002E6499" w:rsidP="00CE6121">
            <w:pPr>
              <w:spacing w:line="240" w:lineRule="atLeast"/>
              <w:ind w:right="142"/>
              <w:rPr>
                <w:rFonts w:cs="Arial"/>
                <w:snapToGrid w:val="0"/>
              </w:rPr>
            </w:pPr>
            <w:r>
              <w:rPr>
                <w:rFonts w:cs="Arial"/>
                <w:snapToGrid w:val="0"/>
              </w:rPr>
              <w:t>FD</w:t>
            </w:r>
          </w:p>
        </w:tc>
        <w:tc>
          <w:tcPr>
            <w:tcW w:w="3420" w:type="dxa"/>
          </w:tcPr>
          <w:p w14:paraId="7D78467A" w14:textId="5781F2A8" w:rsidR="002E6499" w:rsidRDefault="002E6499" w:rsidP="00CE6121">
            <w:pPr>
              <w:spacing w:line="240" w:lineRule="atLeast"/>
              <w:ind w:right="142"/>
              <w:rPr>
                <w:rFonts w:cs="Arial"/>
                <w:snapToGrid w:val="0"/>
              </w:rPr>
            </w:pPr>
            <w:r>
              <w:rPr>
                <w:rFonts w:cs="Arial"/>
                <w:snapToGrid w:val="0"/>
              </w:rPr>
              <w:t>Feature Document</w:t>
            </w:r>
          </w:p>
        </w:tc>
        <w:tc>
          <w:tcPr>
            <w:tcW w:w="5490" w:type="dxa"/>
          </w:tcPr>
          <w:p w14:paraId="0A34ACB6" w14:textId="66816F7F" w:rsidR="002E6499" w:rsidRDefault="009676BF" w:rsidP="00CE6121">
            <w:pPr>
              <w:spacing w:line="240" w:lineRule="atLeast"/>
              <w:ind w:right="142"/>
              <w:rPr>
                <w:rFonts w:cs="Arial"/>
                <w:snapToGrid w:val="0"/>
              </w:rPr>
            </w:pPr>
            <w:r>
              <w:rPr>
                <w:rFonts w:cs="Arial"/>
                <w:snapToGrid w:val="0"/>
              </w:rPr>
              <w:t>This document describes the feature</w:t>
            </w:r>
            <w:r w:rsidR="00152F34">
              <w:rPr>
                <w:rFonts w:cs="Arial"/>
                <w:snapToGrid w:val="0"/>
              </w:rPr>
              <w:t xml:space="preserve"> basics</w:t>
            </w:r>
          </w:p>
        </w:tc>
      </w:tr>
      <w:tr w:rsidR="00351D2F" w14:paraId="48027145" w14:textId="77777777" w:rsidTr="00BF507A">
        <w:tc>
          <w:tcPr>
            <w:tcW w:w="1260" w:type="dxa"/>
          </w:tcPr>
          <w:p w14:paraId="4CD46109" w14:textId="77777777" w:rsidR="00351D2F" w:rsidRDefault="00351D2F" w:rsidP="00CE6121">
            <w:pPr>
              <w:spacing w:line="240" w:lineRule="atLeast"/>
              <w:ind w:right="142"/>
              <w:rPr>
                <w:rFonts w:cs="Arial"/>
                <w:snapToGrid w:val="0"/>
              </w:rPr>
            </w:pPr>
            <w:r>
              <w:rPr>
                <w:rFonts w:cs="Arial"/>
                <w:snapToGrid w:val="0"/>
              </w:rPr>
              <w:t>FS</w:t>
            </w:r>
          </w:p>
        </w:tc>
        <w:tc>
          <w:tcPr>
            <w:tcW w:w="3420" w:type="dxa"/>
          </w:tcPr>
          <w:p w14:paraId="0A9B69B5" w14:textId="77777777" w:rsidR="00351D2F" w:rsidRDefault="00351D2F" w:rsidP="00CE6121">
            <w:pPr>
              <w:spacing w:line="240" w:lineRule="atLeast"/>
              <w:ind w:right="142"/>
              <w:rPr>
                <w:rFonts w:ascii="Times New Roman" w:hAnsi="Times New Roman"/>
              </w:rPr>
            </w:pPr>
            <w:r>
              <w:rPr>
                <w:rFonts w:cs="Arial"/>
                <w:snapToGrid w:val="0"/>
              </w:rPr>
              <w:t>Functional Specification</w:t>
            </w:r>
          </w:p>
        </w:tc>
        <w:tc>
          <w:tcPr>
            <w:tcW w:w="5490" w:type="dxa"/>
          </w:tcPr>
          <w:p w14:paraId="0732EEDE" w14:textId="77777777" w:rsidR="00351D2F" w:rsidRDefault="00351D2F" w:rsidP="00CE6121">
            <w:pPr>
              <w:spacing w:line="240" w:lineRule="atLeast"/>
              <w:ind w:right="142"/>
              <w:rPr>
                <w:rFonts w:cs="Arial"/>
              </w:rPr>
            </w:pPr>
            <w:r w:rsidRPr="00185AC3">
              <w:rPr>
                <w:rFonts w:cs="Arial"/>
                <w:snapToGrid w:val="0"/>
              </w:rPr>
              <w:t xml:space="preserve">The document describing, collecting and developing the </w:t>
            </w:r>
            <w:r>
              <w:rPr>
                <w:rFonts w:cs="Arial"/>
                <w:snapToGrid w:val="0"/>
              </w:rPr>
              <w:t>requirements of a function or a group of functions</w:t>
            </w:r>
            <w:r w:rsidRPr="00185AC3">
              <w:rPr>
                <w:rFonts w:cs="Arial"/>
                <w:snapToGrid w:val="0"/>
              </w:rPr>
              <w:t>.</w:t>
            </w:r>
          </w:p>
        </w:tc>
      </w:tr>
      <w:tr w:rsidR="007D6FED" w14:paraId="10A25094" w14:textId="77777777" w:rsidTr="00BF507A">
        <w:tc>
          <w:tcPr>
            <w:tcW w:w="1260" w:type="dxa"/>
          </w:tcPr>
          <w:p w14:paraId="21B11C7B" w14:textId="030C15A7" w:rsidR="007D6FED" w:rsidRDefault="007D6FED" w:rsidP="00CE6121">
            <w:pPr>
              <w:spacing w:line="240" w:lineRule="atLeast"/>
              <w:ind w:right="142"/>
              <w:rPr>
                <w:rFonts w:cs="Arial"/>
                <w:snapToGrid w:val="0"/>
              </w:rPr>
            </w:pPr>
            <w:r>
              <w:rPr>
                <w:rFonts w:cs="Arial"/>
                <w:snapToGrid w:val="0"/>
              </w:rPr>
              <w:t>FIS</w:t>
            </w:r>
          </w:p>
        </w:tc>
        <w:tc>
          <w:tcPr>
            <w:tcW w:w="3420" w:type="dxa"/>
          </w:tcPr>
          <w:p w14:paraId="229E63BE" w14:textId="50C0CFF1" w:rsidR="007D6FED" w:rsidRDefault="00E54F09" w:rsidP="00CE6121">
            <w:pPr>
              <w:spacing w:line="240" w:lineRule="atLeast"/>
              <w:ind w:right="142"/>
              <w:rPr>
                <w:rFonts w:cs="Arial"/>
                <w:snapToGrid w:val="0"/>
              </w:rPr>
            </w:pPr>
            <w:r>
              <w:rPr>
                <w:rFonts w:cs="Arial"/>
                <w:snapToGrid w:val="0"/>
              </w:rPr>
              <w:t>Feature Implementation Spec</w:t>
            </w:r>
          </w:p>
        </w:tc>
        <w:tc>
          <w:tcPr>
            <w:tcW w:w="5490" w:type="dxa"/>
          </w:tcPr>
          <w:p w14:paraId="31652752" w14:textId="310E4287" w:rsidR="007D6FED" w:rsidRPr="00185AC3" w:rsidRDefault="00E54F09" w:rsidP="00CE6121">
            <w:pPr>
              <w:spacing w:line="240" w:lineRule="atLeast"/>
              <w:ind w:right="142"/>
              <w:rPr>
                <w:rFonts w:cs="Arial"/>
                <w:snapToGrid w:val="0"/>
              </w:rPr>
            </w:pPr>
            <w:r>
              <w:rPr>
                <w:rFonts w:cs="Arial"/>
                <w:snapToGrid w:val="0"/>
              </w:rPr>
              <w:t xml:space="preserve">Details how the feature is implemented in </w:t>
            </w:r>
            <w:r w:rsidR="007036E6">
              <w:rPr>
                <w:rFonts w:cs="Arial"/>
                <w:snapToGrid w:val="0"/>
              </w:rPr>
              <w:t>software</w:t>
            </w:r>
          </w:p>
        </w:tc>
      </w:tr>
      <w:tr w:rsidR="00592A51" w14:paraId="3EA80B76" w14:textId="77777777" w:rsidTr="00BF507A">
        <w:tc>
          <w:tcPr>
            <w:tcW w:w="1260" w:type="dxa"/>
          </w:tcPr>
          <w:p w14:paraId="511E6D63" w14:textId="0242D827" w:rsidR="00592A51" w:rsidRDefault="00592A51" w:rsidP="00592A51">
            <w:pPr>
              <w:spacing w:line="240" w:lineRule="atLeast"/>
              <w:ind w:right="142"/>
              <w:rPr>
                <w:rFonts w:cs="Arial"/>
                <w:snapToGrid w:val="0"/>
              </w:rPr>
            </w:pPr>
            <w:r>
              <w:rPr>
                <w:rFonts w:cs="Arial"/>
                <w:snapToGrid w:val="0"/>
              </w:rPr>
              <w:t>FSM</w:t>
            </w:r>
          </w:p>
        </w:tc>
        <w:tc>
          <w:tcPr>
            <w:tcW w:w="3420" w:type="dxa"/>
          </w:tcPr>
          <w:p w14:paraId="175746DC" w14:textId="5AEB3AB2" w:rsidR="00592A51" w:rsidRDefault="00592A51" w:rsidP="00592A51">
            <w:pPr>
              <w:spacing w:line="240" w:lineRule="atLeast"/>
              <w:ind w:right="142"/>
              <w:rPr>
                <w:rFonts w:cs="Arial"/>
                <w:snapToGrid w:val="0"/>
              </w:rPr>
            </w:pPr>
            <w:r>
              <w:rPr>
                <w:rFonts w:cs="Arial"/>
                <w:snapToGrid w:val="0"/>
              </w:rPr>
              <w:t>Functional State Machine</w:t>
            </w:r>
          </w:p>
        </w:tc>
        <w:tc>
          <w:tcPr>
            <w:tcW w:w="5490" w:type="dxa"/>
          </w:tcPr>
          <w:p w14:paraId="0A461BE0" w14:textId="3229F250" w:rsidR="00592A51" w:rsidRPr="00185AC3" w:rsidRDefault="00592A51" w:rsidP="00592A51">
            <w:pPr>
              <w:spacing w:line="240" w:lineRule="atLeast"/>
              <w:ind w:right="142"/>
              <w:rPr>
                <w:rFonts w:cs="Arial"/>
                <w:snapToGrid w:val="0"/>
              </w:rPr>
            </w:pPr>
            <w:r>
              <w:t>Used to reference a state machine flow chart</w:t>
            </w:r>
            <w:r w:rsidR="00946ACB">
              <w:t xml:space="preserve"> in the BCM</w:t>
            </w:r>
          </w:p>
        </w:tc>
      </w:tr>
    </w:tbl>
    <w:p w14:paraId="20C04DDE" w14:textId="5CA59C69" w:rsidR="001F600B" w:rsidRPr="00797407" w:rsidRDefault="001F600B" w:rsidP="00CE6121">
      <w:pPr>
        <w:pStyle w:val="Caption"/>
        <w:spacing w:line="240" w:lineRule="atLeast"/>
      </w:pPr>
      <w:bookmarkStart w:id="76" w:name="_Toc89266995"/>
      <w:r w:rsidRPr="00797407">
        <w:t xml:space="preserve">Table </w:t>
      </w:r>
      <w:r>
        <w:rPr>
          <w:noProof/>
        </w:rPr>
        <w:fldChar w:fldCharType="begin"/>
      </w:r>
      <w:r>
        <w:rPr>
          <w:noProof/>
        </w:rPr>
        <w:instrText xml:space="preserve"> SEQ Table \* ARABIC </w:instrText>
      </w:r>
      <w:r>
        <w:rPr>
          <w:noProof/>
        </w:rPr>
        <w:fldChar w:fldCharType="separate"/>
      </w:r>
      <w:r w:rsidR="00014CA1">
        <w:rPr>
          <w:noProof/>
        </w:rPr>
        <w:t>5</w:t>
      </w:r>
      <w:r>
        <w:rPr>
          <w:noProof/>
        </w:rPr>
        <w:fldChar w:fldCharType="end"/>
      </w:r>
      <w:r w:rsidRPr="00797407">
        <w:t>: Abbreviations</w:t>
      </w:r>
      <w:r>
        <w:t xml:space="preserve"> relevant for </w:t>
      </w:r>
      <w:r w:rsidR="00F93296">
        <w:t>Fog Lighting</w:t>
      </w:r>
      <w:bookmarkEnd w:id="76"/>
    </w:p>
    <w:bookmarkEnd w:id="67"/>
    <w:bookmarkEnd w:id="68"/>
    <w:p w14:paraId="0C780369" w14:textId="77777777" w:rsidR="001F600B" w:rsidRPr="00800ACF" w:rsidRDefault="001F600B" w:rsidP="00CE6121">
      <w:pPr>
        <w:pStyle w:val="BlockText"/>
        <w:spacing w:line="240" w:lineRule="atLeast"/>
      </w:pPr>
    </w:p>
    <w:p w14:paraId="73278ABD" w14:textId="77777777" w:rsidR="00F15706" w:rsidRDefault="00B342D4" w:rsidP="00CE6121">
      <w:pPr>
        <w:pStyle w:val="Heading1"/>
        <w:spacing w:line="240" w:lineRule="atLeast"/>
      </w:pPr>
      <w:bookmarkStart w:id="77" w:name="_Function_A"/>
      <w:bookmarkStart w:id="78" w:name="_PCL_User_Request"/>
      <w:bookmarkStart w:id="79" w:name="_PCL_Control"/>
      <w:bookmarkStart w:id="80" w:name="_Ref521185107"/>
      <w:bookmarkStart w:id="81" w:name="_Toc89266957"/>
      <w:bookmarkEnd w:id="41"/>
      <w:bookmarkEnd w:id="42"/>
      <w:bookmarkEnd w:id="43"/>
      <w:bookmarkEnd w:id="44"/>
      <w:bookmarkEnd w:id="77"/>
      <w:bookmarkEnd w:id="78"/>
      <w:bookmarkEnd w:id="79"/>
      <w:r>
        <w:lastRenderedPageBreak/>
        <w:t>Function Specification</w:t>
      </w:r>
      <w:bookmarkEnd w:id="80"/>
      <w:bookmarkEnd w:id="81"/>
    </w:p>
    <w:p w14:paraId="4F026C52" w14:textId="77777777" w:rsidR="0061785D" w:rsidRDefault="0061785D" w:rsidP="00CE6121">
      <w:pPr>
        <w:pStyle w:val="Heading2"/>
        <w:spacing w:line="240" w:lineRule="atLeast"/>
      </w:pPr>
      <w:bookmarkStart w:id="82" w:name="_Toc89266958"/>
      <w:bookmarkStart w:id="83" w:name="_Toc147810526"/>
      <w:bookmarkStart w:id="84" w:name="_Toc147810600"/>
      <w:bookmarkStart w:id="85" w:name="_Toc151542239"/>
      <w:bookmarkStart w:id="86" w:name="_Toc152475008"/>
      <w:bookmarkStart w:id="87" w:name="_Toc152665350"/>
      <w:bookmarkStart w:id="88" w:name="_Toc152743161"/>
      <w:bookmarkStart w:id="89" w:name="_Toc153182176"/>
      <w:bookmarkStart w:id="90" w:name="_Toc153183126"/>
      <w:bookmarkStart w:id="91" w:name="_Toc153267791"/>
      <w:bookmarkStart w:id="92" w:name="_Toc156292312"/>
      <w:bookmarkStart w:id="93" w:name="_Toc156293079"/>
      <w:bookmarkStart w:id="94" w:name="_Toc156293228"/>
      <w:bookmarkStart w:id="95" w:name="_Toc156379465"/>
      <w:bookmarkStart w:id="96" w:name="_Toc156712169"/>
      <w:bookmarkStart w:id="97" w:name="_Toc157239608"/>
      <w:bookmarkStart w:id="98" w:name="_Toc273517494"/>
      <w:r>
        <w:t xml:space="preserve">Function </w:t>
      </w:r>
      <w:r w:rsidR="00283752">
        <w:t>Overview</w:t>
      </w:r>
      <w:bookmarkEnd w:id="82"/>
    </w:p>
    <w:p w14:paraId="2B0262C7" w14:textId="77777777" w:rsidR="00427220" w:rsidRDefault="00DB474A" w:rsidP="00CE6121">
      <w:pPr>
        <w:pStyle w:val="Heading3"/>
        <w:spacing w:line="240" w:lineRule="atLeast"/>
      </w:pPr>
      <w:bookmarkStart w:id="99" w:name="_Toc89266959"/>
      <w:bookmarkStart w:id="100" w:name="_Toc215652140"/>
      <w:bookmarkStart w:id="101" w:name="_Ref217276175"/>
      <w:r>
        <w:t xml:space="preserve">Function </w:t>
      </w:r>
      <w:r w:rsidR="00283752">
        <w:t>Description</w:t>
      </w:r>
      <w:bookmarkEnd w:id="99"/>
    </w:p>
    <w:p w14:paraId="15942FBB" w14:textId="77777777" w:rsidR="00D2637E" w:rsidRPr="005F08DC" w:rsidRDefault="00D2637E" w:rsidP="00CE6121">
      <w:pPr>
        <w:pStyle w:val="REUserHint"/>
        <w:spacing w:line="240" w:lineRule="atLeast"/>
        <w:rPr>
          <w:rStyle w:val="SubtleEmphasis"/>
          <w:i/>
          <w:iCs w:val="0"/>
          <w:color w:val="7F7F7F" w:themeColor="text1" w:themeTint="80"/>
        </w:rPr>
      </w:pPr>
      <w:r w:rsidRPr="005F08DC">
        <w:rPr>
          <w:rStyle w:val="SubtleEmphasis"/>
          <w:b/>
          <w:i/>
          <w:iCs w:val="0"/>
          <w:color w:val="7F7F7F" w:themeColor="text1" w:themeTint="80"/>
        </w:rPr>
        <w:t>#Hint:</w:t>
      </w:r>
      <w:r w:rsidRPr="005F08DC">
        <w:rPr>
          <w:rStyle w:val="SubtleEmphasis"/>
          <w:i/>
          <w:iCs w:val="0"/>
          <w:color w:val="7F7F7F" w:themeColor="text1" w:themeTint="80"/>
        </w:rPr>
        <w:t xml:space="preserve"> Some descriptive text to explain the purpose and functionality of the </w:t>
      </w:r>
      <w:r w:rsidR="006A36EA" w:rsidRPr="005F08DC">
        <w:rPr>
          <w:rStyle w:val="SubtleEmphasis"/>
          <w:i/>
          <w:iCs w:val="0"/>
          <w:color w:val="7F7F7F" w:themeColor="text1" w:themeTint="80"/>
        </w:rPr>
        <w:t>function</w:t>
      </w:r>
      <w:r w:rsidRPr="005F08DC">
        <w:rPr>
          <w:rStyle w:val="SubtleEmphasis"/>
          <w:i/>
          <w:iCs w:val="0"/>
          <w:color w:val="7F7F7F" w:themeColor="text1" w:themeTint="80"/>
        </w:rPr>
        <w:t>.</w:t>
      </w:r>
    </w:p>
    <w:p w14:paraId="70F7DEB0" w14:textId="77777777" w:rsidR="00D2637E" w:rsidRDefault="00D2637E" w:rsidP="00CE6121">
      <w:pPr>
        <w:spacing w:line="240" w:lineRule="atLeast"/>
        <w:rPr>
          <w:rFonts w:cs="Arial"/>
        </w:rPr>
      </w:pPr>
    </w:p>
    <w:p w14:paraId="70270A42" w14:textId="77777777" w:rsidR="00282E2C" w:rsidRDefault="00DB474A" w:rsidP="00CE6121">
      <w:pPr>
        <w:pStyle w:val="Heading3"/>
        <w:spacing w:line="240" w:lineRule="atLeast"/>
      </w:pPr>
      <w:bookmarkStart w:id="102" w:name="_Toc89266960"/>
      <w:r>
        <w:t xml:space="preserve">Function </w:t>
      </w:r>
      <w:r w:rsidR="00282E2C">
        <w:t>Variants</w:t>
      </w:r>
      <w:bookmarkEnd w:id="102"/>
    </w:p>
    <w:p w14:paraId="24C17DCA" w14:textId="77777777" w:rsidR="0028144A" w:rsidRDefault="0028144A" w:rsidP="00CE6121">
      <w:pPr>
        <w:shd w:val="clear" w:color="auto" w:fill="D6E3BC" w:themeFill="accent3" w:themeFillTint="66"/>
        <w:spacing w:line="240" w:lineRule="atLeast"/>
        <w:rPr>
          <w:rStyle w:val="SubtleEmphasis"/>
        </w:rPr>
      </w:pPr>
      <w:r>
        <w:rPr>
          <w:rStyle w:val="SubtleEmphasis"/>
          <w:b/>
        </w:rPr>
        <w:t>#Classification</w:t>
      </w:r>
      <w:r>
        <w:rPr>
          <w:rStyle w:val="SubtleEmphasis"/>
        </w:rPr>
        <w:t>: Mandatory (State “Not applicable”, if not used)</w:t>
      </w:r>
    </w:p>
    <w:p w14:paraId="2E0372F2" w14:textId="77777777" w:rsidR="00A07A81" w:rsidRDefault="00282E2C" w:rsidP="00CE6121">
      <w:pPr>
        <w:shd w:val="clear" w:color="auto" w:fill="D6E3BC" w:themeFill="accent3" w:themeFillTint="66"/>
        <w:spacing w:line="240" w:lineRule="atLeast"/>
        <w:rPr>
          <w:rStyle w:val="SubtleEmphasis"/>
        </w:rPr>
      </w:pPr>
      <w:r>
        <w:rPr>
          <w:rStyle w:val="SubtleEmphasis"/>
          <w:b/>
        </w:rPr>
        <w:t>#Hint:</w:t>
      </w:r>
      <w:r>
        <w:rPr>
          <w:rStyle w:val="SubtleEmphasis"/>
        </w:rPr>
        <w:t xml:space="preserve"> </w:t>
      </w:r>
      <w:r w:rsidR="00A07A81">
        <w:rPr>
          <w:rStyle w:val="SubtleEmphasis"/>
        </w:rPr>
        <w:t xml:space="preserve">If different variants of the same function are specified in this section, list those variants in the table below. </w:t>
      </w:r>
    </w:p>
    <w:p w14:paraId="555D691B" w14:textId="77777777" w:rsidR="0075423B" w:rsidRDefault="003C3D56" w:rsidP="00CE6121">
      <w:pPr>
        <w:shd w:val="clear" w:color="auto" w:fill="D6E3BC" w:themeFill="accent3" w:themeFillTint="66"/>
        <w:spacing w:line="240" w:lineRule="atLeast"/>
        <w:rPr>
          <w:rStyle w:val="SubtleEmphasis"/>
        </w:rPr>
      </w:pPr>
      <w:r>
        <w:rPr>
          <w:rStyle w:val="SubtleEmphasis"/>
        </w:rPr>
        <w:t>Variants on Function level could be driven</w:t>
      </w:r>
      <w:r w:rsidR="005540D1">
        <w:rPr>
          <w:rStyle w:val="SubtleEmphasis"/>
        </w:rPr>
        <w:t xml:space="preserve"> by e.g.</w:t>
      </w:r>
      <w:r>
        <w:rPr>
          <w:rStyle w:val="SubtleEmphasis"/>
        </w:rPr>
        <w:t xml:space="preserve"> technology or feature content. Example: </w:t>
      </w:r>
      <w:r w:rsidR="00C45D3C">
        <w:rPr>
          <w:rStyle w:val="SubtleEmphasis"/>
        </w:rPr>
        <w:t>There could be a “Low Content” and a “High Content” variant of some</w:t>
      </w:r>
      <w:r>
        <w:rPr>
          <w:rStyle w:val="SubtleEmphasis"/>
        </w:rPr>
        <w:t xml:space="preserve"> exterior lighting function</w:t>
      </w:r>
      <w:r w:rsidR="00C45D3C">
        <w:rPr>
          <w:rStyle w:val="SubtleEmphasis"/>
        </w:rPr>
        <w:t xml:space="preserve">. The </w:t>
      </w:r>
      <w:r w:rsidR="005540D1">
        <w:rPr>
          <w:rStyle w:val="SubtleEmphasis"/>
        </w:rPr>
        <w:t>“</w:t>
      </w:r>
      <w:r w:rsidR="00C45D3C">
        <w:rPr>
          <w:rStyle w:val="SubtleEmphasis"/>
        </w:rPr>
        <w:t>Low Content</w:t>
      </w:r>
      <w:r w:rsidR="005540D1">
        <w:rPr>
          <w:rStyle w:val="SubtleEmphasis"/>
        </w:rPr>
        <w:t>”</w:t>
      </w:r>
      <w:r w:rsidR="00C45D3C">
        <w:rPr>
          <w:rStyle w:val="SubtleEmphasis"/>
        </w:rPr>
        <w:t xml:space="preserve"> variant </w:t>
      </w:r>
      <w:r w:rsidR="005540D1">
        <w:rPr>
          <w:rStyle w:val="SubtleEmphasis"/>
        </w:rPr>
        <w:t>is used</w:t>
      </w:r>
      <w:r w:rsidR="00C45D3C">
        <w:rPr>
          <w:rStyle w:val="SubtleEmphasis"/>
        </w:rPr>
        <w:t xml:space="preserve"> for Conventional Headlight </w:t>
      </w:r>
      <w:r w:rsidR="005540D1">
        <w:rPr>
          <w:rStyle w:val="SubtleEmphasis"/>
        </w:rPr>
        <w:t>technology</w:t>
      </w:r>
      <w:r w:rsidR="00C45D3C">
        <w:rPr>
          <w:rStyle w:val="SubtleEmphasis"/>
        </w:rPr>
        <w:t xml:space="preserve">, the </w:t>
      </w:r>
      <w:r w:rsidR="00C4713A">
        <w:rPr>
          <w:rStyle w:val="SubtleEmphasis"/>
        </w:rPr>
        <w:t>“</w:t>
      </w:r>
      <w:r w:rsidR="00C45D3C">
        <w:rPr>
          <w:rStyle w:val="SubtleEmphasis"/>
        </w:rPr>
        <w:t>High Content</w:t>
      </w:r>
      <w:r w:rsidR="00C4713A">
        <w:rPr>
          <w:rStyle w:val="SubtleEmphasis"/>
        </w:rPr>
        <w:t>”</w:t>
      </w:r>
      <w:r w:rsidR="00C45D3C">
        <w:rPr>
          <w:rStyle w:val="SubtleEmphasis"/>
        </w:rPr>
        <w:t xml:space="preserve"> variant </w:t>
      </w:r>
      <w:r w:rsidR="005540D1">
        <w:rPr>
          <w:rStyle w:val="SubtleEmphasis"/>
        </w:rPr>
        <w:t>is used</w:t>
      </w:r>
      <w:r w:rsidR="00C45D3C">
        <w:rPr>
          <w:rStyle w:val="SubtleEmphasis"/>
        </w:rPr>
        <w:t xml:space="preserve"> for </w:t>
      </w:r>
      <w:r>
        <w:rPr>
          <w:rStyle w:val="SubtleEmphasis"/>
        </w:rPr>
        <w:t>LED and Xenon</w:t>
      </w:r>
      <w:r w:rsidR="00C45D3C">
        <w:rPr>
          <w:rStyle w:val="SubtleEmphasis"/>
        </w:rPr>
        <w:t xml:space="preserve"> </w:t>
      </w:r>
      <w:r w:rsidR="005540D1">
        <w:rPr>
          <w:rStyle w:val="SubtleEmphasis"/>
        </w:rPr>
        <w:t>technology</w:t>
      </w:r>
      <w:r>
        <w:rPr>
          <w:rStyle w:val="SubtleEmphasis"/>
        </w:rPr>
        <w:t xml:space="preserve">. </w:t>
      </w:r>
      <w:r w:rsidR="00F65738">
        <w:rPr>
          <w:rStyle w:val="SubtleEmphasis"/>
        </w:rPr>
        <w:t>In this case we call the different technologies the Variant Options</w:t>
      </w:r>
      <w:r w:rsidR="005540D1">
        <w:rPr>
          <w:rStyle w:val="SubtleEmphasis"/>
        </w:rPr>
        <w:t xml:space="preserve">, </w:t>
      </w:r>
      <w:r w:rsidR="00F65738">
        <w:rPr>
          <w:rStyle w:val="SubtleEmphasis"/>
        </w:rPr>
        <w:t>which the Variant depends on.</w:t>
      </w:r>
      <w:r w:rsidR="007C4A7C">
        <w:rPr>
          <w:rStyle w:val="SubtleEmphasis"/>
        </w:rPr>
        <w:t xml:space="preserve"> </w:t>
      </w:r>
      <w:r w:rsidR="00A07A81">
        <w:rPr>
          <w:rStyle w:val="SubtleEmphasis"/>
        </w:rPr>
        <w:t xml:space="preserve">The </w:t>
      </w:r>
      <w:r w:rsidR="007C4A7C">
        <w:rPr>
          <w:rStyle w:val="SubtleEmphasis"/>
        </w:rPr>
        <w:t xml:space="preserve">optional </w:t>
      </w:r>
      <w:r w:rsidR="00A07A81">
        <w:rPr>
          <w:rStyle w:val="SubtleEmphasis"/>
        </w:rPr>
        <w:t xml:space="preserve">column “Variant condition” allows to express </w:t>
      </w:r>
      <w:r w:rsidR="00A078A4">
        <w:rPr>
          <w:rStyle w:val="SubtleEmphasis"/>
        </w:rPr>
        <w:t xml:space="preserve">the </w:t>
      </w:r>
      <w:r w:rsidR="00A07A81">
        <w:rPr>
          <w:rStyle w:val="SubtleEmphasis"/>
        </w:rPr>
        <w:t>dependenc</w:t>
      </w:r>
      <w:r w:rsidR="00F65738">
        <w:rPr>
          <w:rStyle w:val="SubtleEmphasis"/>
        </w:rPr>
        <w:t>y of a Variant</w:t>
      </w:r>
      <w:r w:rsidR="00F22E3C">
        <w:rPr>
          <w:rStyle w:val="SubtleEmphasis"/>
        </w:rPr>
        <w:t xml:space="preserve"> based on V</w:t>
      </w:r>
      <w:r>
        <w:rPr>
          <w:rStyle w:val="SubtleEmphasis"/>
        </w:rPr>
        <w:t xml:space="preserve">ariant </w:t>
      </w:r>
      <w:r w:rsidR="00F22E3C">
        <w:rPr>
          <w:rStyle w:val="SubtleEmphasis"/>
        </w:rPr>
        <w:t>O</w:t>
      </w:r>
      <w:r>
        <w:rPr>
          <w:rStyle w:val="SubtleEmphasis"/>
        </w:rPr>
        <w:t>ptions.</w:t>
      </w:r>
      <w:r w:rsidR="00F65738">
        <w:rPr>
          <w:rStyle w:val="SubtleEmphasis"/>
        </w:rPr>
        <w:t xml:space="preserve"> </w:t>
      </w:r>
      <w:r w:rsidR="00BC00EF">
        <w:rPr>
          <w:rStyle w:val="SubtleEmphasis"/>
        </w:rPr>
        <w:t>Variant Options should be centrally managed in VSEM.</w:t>
      </w:r>
    </w:p>
    <w:p w14:paraId="7B961DAD" w14:textId="77777777" w:rsidR="00F65738" w:rsidRDefault="00F65738" w:rsidP="00CE6121">
      <w:pPr>
        <w:shd w:val="clear" w:color="auto" w:fill="D6E3BC" w:themeFill="accent3" w:themeFillTint="66"/>
        <w:spacing w:line="240" w:lineRule="atLeast"/>
        <w:rPr>
          <w:rStyle w:val="SubtleEmphasis"/>
        </w:rPr>
      </w:pPr>
    </w:p>
    <w:p w14:paraId="48FD7321" w14:textId="77777777" w:rsidR="0075423B" w:rsidRDefault="00C45D3C" w:rsidP="00CE6121">
      <w:pPr>
        <w:shd w:val="clear" w:color="auto" w:fill="D6E3BC" w:themeFill="accent3" w:themeFillTint="66"/>
        <w:spacing w:line="240" w:lineRule="atLeast"/>
        <w:rPr>
          <w:rStyle w:val="SubtleEmphasis"/>
        </w:rPr>
      </w:pPr>
      <w:r>
        <w:rPr>
          <w:rStyle w:val="SubtleEmphasis"/>
        </w:rPr>
        <w:t>If requirements</w:t>
      </w:r>
      <w:r w:rsidR="00F65738">
        <w:rPr>
          <w:rStyle w:val="SubtleEmphasis"/>
        </w:rPr>
        <w:t>/signals</w:t>
      </w:r>
      <w:r>
        <w:rPr>
          <w:rStyle w:val="SubtleEmphasis"/>
        </w:rPr>
        <w:t xml:space="preserve"> are not applicable for all variants</w:t>
      </w:r>
      <w:r w:rsidR="00F65738">
        <w:rPr>
          <w:rStyle w:val="SubtleEmphasis"/>
        </w:rPr>
        <w:t>/variant options</w:t>
      </w:r>
      <w:r>
        <w:rPr>
          <w:rStyle w:val="SubtleEmphasis"/>
        </w:rPr>
        <w:t>, those requirements should state explicitly, which function variant</w:t>
      </w:r>
      <w:r w:rsidR="00F65738">
        <w:rPr>
          <w:rStyle w:val="SubtleEmphasis"/>
        </w:rPr>
        <w:t>/variant option</w:t>
      </w:r>
      <w:r>
        <w:rPr>
          <w:rStyle w:val="SubtleEmphasis"/>
        </w:rPr>
        <w:t xml:space="preserve"> they apply to.</w:t>
      </w:r>
    </w:p>
    <w:p w14:paraId="3E368770" w14:textId="5403A5E1" w:rsidR="00282E2C" w:rsidRDefault="003C3D56" w:rsidP="00CE6121">
      <w:pPr>
        <w:shd w:val="clear" w:color="auto" w:fill="D6E3BC" w:themeFill="accent3" w:themeFillTint="66"/>
        <w:spacing w:line="240" w:lineRule="atLeast"/>
        <w:rPr>
          <w:rStyle w:val="SubtleEmphasis"/>
        </w:rPr>
      </w:pPr>
      <w:r w:rsidRPr="003C3D56">
        <w:rPr>
          <w:rStyle w:val="SubtleEmphasis"/>
          <w:b/>
        </w:rPr>
        <w:t>#Link:</w:t>
      </w:r>
      <w:r>
        <w:rPr>
          <w:rStyle w:val="SubtleEmphasis"/>
        </w:rPr>
        <w:t xml:space="preserve"> </w:t>
      </w:r>
      <w:hyperlink r:id="rId43" w:history="1">
        <w:r w:rsidR="0075423B" w:rsidRPr="00DD553E">
          <w:rPr>
            <w:rStyle w:val="Hyperlink"/>
          </w:rPr>
          <w:t>RE Wiki – Variant Management</w:t>
        </w:r>
      </w:hyperlink>
      <w:r>
        <w:rPr>
          <w:rStyle w:val="SubtleEmphasis"/>
        </w:rPr>
        <w:t>.</w:t>
      </w:r>
    </w:p>
    <w:p w14:paraId="4CF6B458" w14:textId="77777777" w:rsidR="00282E2C" w:rsidRPr="00282E2C" w:rsidRDefault="00282E2C" w:rsidP="00CE6121">
      <w:pPr>
        <w:spacing w:line="240" w:lineRule="atLeast"/>
      </w:pPr>
    </w:p>
    <w:tbl>
      <w:tblPr>
        <w:tblStyle w:val="TableGrid"/>
        <w:tblW w:w="10206" w:type="dxa"/>
        <w:tblInd w:w="-5" w:type="dxa"/>
        <w:tblLook w:val="0620" w:firstRow="1" w:lastRow="0" w:firstColumn="0" w:lastColumn="0" w:noHBand="1" w:noVBand="1"/>
      </w:tblPr>
      <w:tblGrid>
        <w:gridCol w:w="2523"/>
        <w:gridCol w:w="5132"/>
        <w:gridCol w:w="2551"/>
      </w:tblGrid>
      <w:tr w:rsidR="00282E2C" w:rsidRPr="009E3B7C" w14:paraId="2D15D97E" w14:textId="77777777" w:rsidTr="00BF43E1">
        <w:trPr>
          <w:trHeight w:val="314"/>
        </w:trPr>
        <w:tc>
          <w:tcPr>
            <w:tcW w:w="2523" w:type="dxa"/>
            <w:shd w:val="clear" w:color="auto" w:fill="D9D9D9" w:themeFill="background1" w:themeFillShade="D9"/>
          </w:tcPr>
          <w:p w14:paraId="2F7179F3" w14:textId="77777777" w:rsidR="00282E2C" w:rsidRPr="009E3B7C" w:rsidRDefault="00282E2C" w:rsidP="00CE6121">
            <w:pPr>
              <w:pStyle w:val="Caption"/>
              <w:spacing w:line="240" w:lineRule="atLeast"/>
              <w:rPr>
                <w:rFonts w:cs="Arial"/>
                <w:lang w:val="en-GB"/>
              </w:rPr>
            </w:pPr>
            <w:r w:rsidRPr="009E3B7C">
              <w:rPr>
                <w:rFonts w:cs="Arial"/>
                <w:lang w:val="en-GB"/>
              </w:rPr>
              <w:t>Variant Name</w:t>
            </w:r>
          </w:p>
        </w:tc>
        <w:tc>
          <w:tcPr>
            <w:tcW w:w="5132" w:type="dxa"/>
            <w:shd w:val="clear" w:color="auto" w:fill="D9D9D9" w:themeFill="background1" w:themeFillShade="D9"/>
          </w:tcPr>
          <w:p w14:paraId="2F601AEC" w14:textId="77777777" w:rsidR="00282E2C" w:rsidRPr="009E3B7C" w:rsidRDefault="00282E2C" w:rsidP="00CE6121">
            <w:pPr>
              <w:pStyle w:val="Caption"/>
              <w:spacing w:line="240" w:lineRule="atLeast"/>
              <w:rPr>
                <w:rFonts w:cs="Arial"/>
                <w:lang w:val="en-GB"/>
              </w:rPr>
            </w:pPr>
            <w:r w:rsidRPr="009E3B7C">
              <w:rPr>
                <w:rFonts w:cs="Arial"/>
                <w:lang w:val="en-GB"/>
              </w:rPr>
              <w:t>Variant Description</w:t>
            </w:r>
          </w:p>
        </w:tc>
        <w:tc>
          <w:tcPr>
            <w:tcW w:w="2551" w:type="dxa"/>
            <w:shd w:val="clear" w:color="auto" w:fill="D9D9D9" w:themeFill="background1" w:themeFillShade="D9"/>
          </w:tcPr>
          <w:p w14:paraId="14F599B1" w14:textId="77777777" w:rsidR="00282A36" w:rsidRPr="00282A36" w:rsidRDefault="00A07A81" w:rsidP="00CE6121">
            <w:pPr>
              <w:pStyle w:val="Caption"/>
              <w:spacing w:line="240" w:lineRule="atLeast"/>
              <w:rPr>
                <w:rFonts w:cs="Arial"/>
                <w:lang w:val="en-GB"/>
              </w:rPr>
            </w:pPr>
            <w:r>
              <w:rPr>
                <w:rFonts w:cs="Arial"/>
                <w:lang w:val="en-GB"/>
              </w:rPr>
              <w:t>Variant Condition</w:t>
            </w:r>
            <w:r w:rsidR="00282A36">
              <w:rPr>
                <w:rFonts w:cs="Arial"/>
                <w:lang w:val="en-GB"/>
              </w:rPr>
              <w:br/>
            </w:r>
            <w:r w:rsidR="00282A36" w:rsidRPr="00F22E3C">
              <w:rPr>
                <w:b w:val="0"/>
                <w:sz w:val="18"/>
                <w:lang w:val="en-GB"/>
              </w:rPr>
              <w:t>(optional)</w:t>
            </w:r>
          </w:p>
        </w:tc>
      </w:tr>
      <w:tr w:rsidR="00BF43E1" w14:paraId="3DCBBA98" w14:textId="77777777" w:rsidTr="00BF43E1">
        <w:tblPrEx>
          <w:tblLook w:val="04A0" w:firstRow="1" w:lastRow="0" w:firstColumn="1" w:lastColumn="0" w:noHBand="0" w:noVBand="1"/>
        </w:tblPrEx>
        <w:tc>
          <w:tcPr>
            <w:tcW w:w="2523" w:type="dxa"/>
          </w:tcPr>
          <w:p w14:paraId="701A9688" w14:textId="77777777" w:rsidR="00BF43E1" w:rsidRPr="00E25501" w:rsidRDefault="00BF43E1">
            <w:pPr>
              <w:spacing w:line="240" w:lineRule="atLeast"/>
              <w:rPr>
                <w:b/>
              </w:rPr>
              <w:pPrChange w:id="103" w:author="Strzelczyk, Anthony (A.)" w:date="2020-12-11T12:24:00Z">
                <w:pPr/>
              </w:pPrChange>
            </w:pPr>
            <w:del w:id="104" w:author="Mesko, Jeffrey (J.A.)" w:date="2021-03-05T11:15:00Z">
              <w:r w:rsidRPr="00E25501" w:rsidDel="00344CB1">
                <w:rPr>
                  <w:b/>
                </w:rPr>
                <w:delText xml:space="preserve">Europe </w:delText>
              </w:r>
            </w:del>
            <w:r w:rsidRPr="00E25501">
              <w:rPr>
                <w:b/>
              </w:rPr>
              <w:t>Front Fog Light</w:t>
            </w:r>
          </w:p>
        </w:tc>
        <w:tc>
          <w:tcPr>
            <w:tcW w:w="5132" w:type="dxa"/>
          </w:tcPr>
          <w:p w14:paraId="470DC96E" w14:textId="77777777" w:rsidR="00BF43E1" w:rsidRPr="00E25501" w:rsidRDefault="00BF43E1">
            <w:pPr>
              <w:spacing w:line="240" w:lineRule="atLeast"/>
              <w:pPrChange w:id="105" w:author="Strzelczyk, Anthony (A.)" w:date="2020-12-11T12:24:00Z">
                <w:pPr/>
              </w:pPrChange>
            </w:pPr>
            <w:del w:id="106" w:author="Mesko, Jeffrey (J.A.)" w:date="2021-03-05T11:15:00Z">
              <w:r w:rsidRPr="00E25501" w:rsidDel="00344CB1">
                <w:delText>European regulations require that front fog lamps and high beam headlamps be allowed to be on simultaneously.</w:delText>
              </w:r>
            </w:del>
            <w:ins w:id="107" w:author="Mesko, Jeffrey (J.A.)" w:date="2021-03-05T11:15:00Z">
              <w:r>
                <w:t>Forward facing lamps that illuminate the area close to and in front of the vehicle for better visibility</w:t>
              </w:r>
            </w:ins>
            <w:ins w:id="108" w:author="Mesko, Jeffrey (J.A.)" w:date="2021-03-05T11:17:00Z">
              <w:r>
                <w:t xml:space="preserve"> to the driver</w:t>
              </w:r>
            </w:ins>
            <w:ins w:id="109" w:author="Mesko, Jeffrey (J.A.)" w:date="2021-03-05T11:15:00Z">
              <w:r>
                <w:t xml:space="preserve"> in adverse weather conditions.</w:t>
              </w:r>
            </w:ins>
          </w:p>
        </w:tc>
        <w:tc>
          <w:tcPr>
            <w:tcW w:w="2551" w:type="dxa"/>
          </w:tcPr>
          <w:p w14:paraId="76F55BB2" w14:textId="77777777" w:rsidR="00BF43E1" w:rsidRDefault="00BF43E1">
            <w:pPr>
              <w:spacing w:line="240" w:lineRule="atLeast"/>
              <w:pPrChange w:id="110" w:author="Strzelczyk, Anthony (A.)" w:date="2020-12-11T12:24:00Z">
                <w:pPr/>
              </w:pPrChange>
            </w:pPr>
          </w:p>
        </w:tc>
      </w:tr>
      <w:tr w:rsidR="00BF43E1" w:rsidDel="004B3B6F" w14:paraId="5CE95425" w14:textId="77777777" w:rsidTr="00BF43E1">
        <w:tblPrEx>
          <w:tblLook w:val="04A0" w:firstRow="1" w:lastRow="0" w:firstColumn="1" w:lastColumn="0" w:noHBand="0" w:noVBand="1"/>
        </w:tblPrEx>
        <w:trPr>
          <w:del w:id="111" w:author="Mesko, Jeffrey (J.A.)" w:date="2021-03-05T11:15:00Z"/>
        </w:trPr>
        <w:tc>
          <w:tcPr>
            <w:tcW w:w="2523" w:type="dxa"/>
          </w:tcPr>
          <w:p w14:paraId="4BC227AB" w14:textId="77777777" w:rsidR="00BF43E1" w:rsidRPr="00E25501" w:rsidDel="004B3B6F" w:rsidRDefault="00BF43E1">
            <w:pPr>
              <w:spacing w:line="240" w:lineRule="atLeast"/>
              <w:rPr>
                <w:del w:id="112" w:author="Mesko, Jeffrey (J.A.)" w:date="2021-03-05T11:15:00Z"/>
                <w:b/>
              </w:rPr>
              <w:pPrChange w:id="113" w:author="Strzelczyk, Anthony (A.)" w:date="2020-12-11T12:24:00Z">
                <w:pPr/>
              </w:pPrChange>
            </w:pPr>
            <w:del w:id="114" w:author="Mesko, Jeffrey (J.A.)" w:date="2021-03-05T11:15:00Z">
              <w:r w:rsidRPr="00E25501" w:rsidDel="004B3B6F">
                <w:rPr>
                  <w:b/>
                </w:rPr>
                <w:delText>North America Front Fog</w:delText>
              </w:r>
            </w:del>
          </w:p>
        </w:tc>
        <w:tc>
          <w:tcPr>
            <w:tcW w:w="5132" w:type="dxa"/>
          </w:tcPr>
          <w:p w14:paraId="7278ABC7" w14:textId="77777777" w:rsidR="00BF43E1" w:rsidRPr="00E25501" w:rsidDel="004B3B6F" w:rsidRDefault="00BF43E1">
            <w:pPr>
              <w:spacing w:line="240" w:lineRule="atLeast"/>
              <w:rPr>
                <w:del w:id="115" w:author="Mesko, Jeffrey (J.A.)" w:date="2021-03-05T11:15:00Z"/>
              </w:rPr>
              <w:pPrChange w:id="116" w:author="Strzelczyk, Anthony (A.)" w:date="2020-12-11T12:24:00Z">
                <w:pPr/>
              </w:pPrChange>
            </w:pPr>
            <w:del w:id="117" w:author="Mesko, Jeffrey (J.A.)" w:date="2021-03-05T11:15:00Z">
              <w:r w:rsidRPr="00E25501" w:rsidDel="004B3B6F">
                <w:delText xml:space="preserve">Some U.S. state regulations require that the front fog lamps be extinguished when high beam headlamps are on. </w:delText>
              </w:r>
            </w:del>
          </w:p>
        </w:tc>
        <w:tc>
          <w:tcPr>
            <w:tcW w:w="2551" w:type="dxa"/>
          </w:tcPr>
          <w:p w14:paraId="1A62D746" w14:textId="77777777" w:rsidR="00BF43E1" w:rsidDel="004B3B6F" w:rsidRDefault="00BF43E1">
            <w:pPr>
              <w:spacing w:line="240" w:lineRule="atLeast"/>
              <w:rPr>
                <w:del w:id="118" w:author="Mesko, Jeffrey (J.A.)" w:date="2021-03-05T11:15:00Z"/>
              </w:rPr>
              <w:pPrChange w:id="119" w:author="Strzelczyk, Anthony (A.)" w:date="2020-12-11T12:24:00Z">
                <w:pPr/>
              </w:pPrChange>
            </w:pPr>
          </w:p>
        </w:tc>
      </w:tr>
      <w:tr w:rsidR="00BF43E1" w14:paraId="62750990" w14:textId="77777777" w:rsidTr="00BF43E1">
        <w:tblPrEx>
          <w:tblLook w:val="04A0" w:firstRow="1" w:lastRow="0" w:firstColumn="1" w:lastColumn="0" w:noHBand="0" w:noVBand="1"/>
        </w:tblPrEx>
        <w:tc>
          <w:tcPr>
            <w:tcW w:w="2523" w:type="dxa"/>
          </w:tcPr>
          <w:p w14:paraId="7E4E06B9" w14:textId="77777777" w:rsidR="00BF43E1" w:rsidRPr="00E25501" w:rsidRDefault="00BF43E1">
            <w:pPr>
              <w:spacing w:line="240" w:lineRule="atLeast"/>
              <w:rPr>
                <w:b/>
              </w:rPr>
              <w:pPrChange w:id="120" w:author="Strzelczyk, Anthony (A.)" w:date="2020-12-11T12:24:00Z">
                <w:pPr/>
              </w:pPrChange>
            </w:pPr>
            <w:r w:rsidRPr="00E25501">
              <w:rPr>
                <w:b/>
              </w:rPr>
              <w:t>Rear Fog L</w:t>
            </w:r>
            <w:ins w:id="121" w:author="Mesko, Jeffrey (J.A.)" w:date="2021-03-05T11:18:00Z">
              <w:r>
                <w:rPr>
                  <w:b/>
                </w:rPr>
                <w:t>ights</w:t>
              </w:r>
            </w:ins>
            <w:del w:id="122" w:author="Mesko, Jeffrey (J.A.)" w:date="2021-03-05T11:18:00Z">
              <w:r w:rsidRPr="00E25501" w:rsidDel="000A20CC">
                <w:rPr>
                  <w:b/>
                </w:rPr>
                <w:delText>amps</w:delText>
              </w:r>
            </w:del>
            <w:r w:rsidRPr="00E25501">
              <w:rPr>
                <w:b/>
              </w:rPr>
              <w:t xml:space="preserve"> </w:t>
            </w:r>
            <w:del w:id="123" w:author="Anthony" w:date="2021-03-04T16:34:00Z">
              <w:r w:rsidRPr="00E25501">
                <w:rPr>
                  <w:b/>
                </w:rPr>
                <w:delText>both sided</w:delText>
              </w:r>
            </w:del>
          </w:p>
        </w:tc>
        <w:tc>
          <w:tcPr>
            <w:tcW w:w="5132" w:type="dxa"/>
          </w:tcPr>
          <w:p w14:paraId="1264EE02" w14:textId="77777777" w:rsidR="00BF43E1" w:rsidRPr="00E25501" w:rsidRDefault="00BF43E1">
            <w:pPr>
              <w:spacing w:line="240" w:lineRule="atLeast"/>
              <w:pPrChange w:id="124" w:author="Strzelczyk, Anthony (A.)" w:date="2020-12-11T12:24:00Z">
                <w:pPr/>
              </w:pPrChange>
            </w:pPr>
            <w:del w:id="125" w:author="Mesko, Jeffrey (J.A.)" w:date="2021-03-05T11:15:00Z">
              <w:r w:rsidRPr="00E25501" w:rsidDel="004B3B6F">
                <w:delText>Rear Fog Lamp on both side of the vehicles rear lighting</w:delText>
              </w:r>
            </w:del>
            <w:ins w:id="126" w:author="Anthony" w:date="2021-03-04T16:34:00Z">
              <w:del w:id="127" w:author="Mesko, Jeffrey (J.A.)" w:date="2021-03-05T11:15:00Z">
                <w:r w:rsidDel="004B3B6F">
                  <w:delText>Man</w:delText>
                </w:r>
              </w:del>
            </w:ins>
            <w:ins w:id="128" w:author="Anthony" w:date="2021-03-04T16:35:00Z">
              <w:del w:id="129" w:author="Mesko, Jeffrey (J.A.)" w:date="2021-03-05T11:15:00Z">
                <w:r w:rsidDel="004B3B6F">
                  <w:delText>datory for Europe and China.  Reference Table 9 for other options</w:delText>
                </w:r>
              </w:del>
            </w:ins>
            <w:del w:id="130" w:author="Mesko, Jeffrey (J.A.)" w:date="2021-03-05T11:15:00Z">
              <w:r w:rsidRPr="00E25501" w:rsidDel="004B3B6F">
                <w:delText>.</w:delText>
              </w:r>
            </w:del>
            <w:ins w:id="131" w:author="Mesko, Jeffrey (J.A.)" w:date="2021-03-05T11:15:00Z">
              <w:r>
                <w:t>Rearward facing l</w:t>
              </w:r>
            </w:ins>
            <w:ins w:id="132" w:author="Mesko, Jeffrey (J.A.)" w:date="2021-03-05T11:16:00Z">
              <w:r>
                <w:t>amp(s) to</w:t>
              </w:r>
            </w:ins>
            <w:ins w:id="133" w:author="Mesko, Jeffrey (J.A.)" w:date="2021-03-05T11:17:00Z">
              <w:r>
                <w:t xml:space="preserve"> improve visibility of the vehicle to other motorists during adverse weather conditions.</w:t>
              </w:r>
            </w:ins>
          </w:p>
        </w:tc>
        <w:tc>
          <w:tcPr>
            <w:tcW w:w="2551" w:type="dxa"/>
          </w:tcPr>
          <w:p w14:paraId="450B6D83" w14:textId="77777777" w:rsidR="00BF43E1" w:rsidRDefault="00BF43E1">
            <w:pPr>
              <w:keepNext/>
              <w:spacing w:line="240" w:lineRule="atLeast"/>
              <w:pPrChange w:id="134" w:author="Strzelczyk, Anthony (A.)" w:date="2020-12-11T12:24:00Z">
                <w:pPr>
                  <w:keepNext/>
                </w:pPr>
              </w:pPrChange>
            </w:pPr>
          </w:p>
        </w:tc>
      </w:tr>
    </w:tbl>
    <w:p w14:paraId="32D33D66" w14:textId="391F9B3A" w:rsidR="0014019E" w:rsidRPr="00797407" w:rsidRDefault="0014019E" w:rsidP="0014019E">
      <w:pPr>
        <w:pStyle w:val="Caption"/>
        <w:spacing w:line="240" w:lineRule="atLeast"/>
      </w:pPr>
      <w:bookmarkStart w:id="135" w:name="_Toc89266996"/>
      <w:r w:rsidRPr="00797407">
        <w:t xml:space="preserve">Table </w:t>
      </w:r>
      <w:r>
        <w:rPr>
          <w:noProof/>
        </w:rPr>
        <w:fldChar w:fldCharType="begin"/>
      </w:r>
      <w:r>
        <w:rPr>
          <w:noProof/>
        </w:rPr>
        <w:instrText xml:space="preserve"> SEQ Table \* ARABIC </w:instrText>
      </w:r>
      <w:r>
        <w:rPr>
          <w:noProof/>
        </w:rPr>
        <w:fldChar w:fldCharType="separate"/>
      </w:r>
      <w:r w:rsidR="00014CA1">
        <w:rPr>
          <w:noProof/>
        </w:rPr>
        <w:t>6</w:t>
      </w:r>
      <w:r>
        <w:rPr>
          <w:noProof/>
        </w:rPr>
        <w:fldChar w:fldCharType="end"/>
      </w:r>
      <w:r w:rsidRPr="00797407">
        <w:t xml:space="preserve">: </w:t>
      </w:r>
      <w:r>
        <w:t>Function Variants for Fog Lighting</w:t>
      </w:r>
      <w:bookmarkEnd w:id="135"/>
    </w:p>
    <w:p w14:paraId="6CE73C02" w14:textId="77777777" w:rsidR="00282E2C" w:rsidRDefault="00282E2C" w:rsidP="00CE6121">
      <w:pPr>
        <w:spacing w:line="240" w:lineRule="atLeast"/>
      </w:pPr>
    </w:p>
    <w:p w14:paraId="7DF5FD47" w14:textId="77777777" w:rsidR="003365D5" w:rsidRPr="00282E2C" w:rsidRDefault="003365D5" w:rsidP="00CE6121">
      <w:pPr>
        <w:spacing w:line="240" w:lineRule="atLeast"/>
      </w:pPr>
    </w:p>
    <w:p w14:paraId="61028401" w14:textId="77777777" w:rsidR="00427220" w:rsidRDefault="00427220" w:rsidP="00CE6121">
      <w:pPr>
        <w:pStyle w:val="Heading3"/>
        <w:spacing w:line="240" w:lineRule="atLeast"/>
      </w:pPr>
      <w:bookmarkStart w:id="136" w:name="_Toc89266961"/>
      <w:r>
        <w:t>Input Requirements</w:t>
      </w:r>
      <w:r w:rsidR="009511E0">
        <w:t>/Documents</w:t>
      </w:r>
      <w:bookmarkEnd w:id="136"/>
    </w:p>
    <w:p w14:paraId="388EF3E7" w14:textId="454C221D" w:rsidR="00541E36" w:rsidRPr="005F08DC" w:rsidRDefault="00541E36" w:rsidP="00CE6121">
      <w:pPr>
        <w:pStyle w:val="REUserHint"/>
        <w:spacing w:line="240" w:lineRule="atLeast"/>
        <w:rPr>
          <w:rStyle w:val="SubtleEmphasis"/>
          <w:i/>
          <w:iCs w:val="0"/>
          <w:color w:val="7F7F7F" w:themeColor="text1" w:themeTint="80"/>
        </w:rPr>
      </w:pPr>
      <w:bookmarkStart w:id="137" w:name="_Toc12958656"/>
      <w:r w:rsidRPr="005F08DC">
        <w:rPr>
          <w:rStyle w:val="SubtleEmphasis"/>
          <w:b/>
          <w:i/>
          <w:iCs w:val="0"/>
          <w:color w:val="7F7F7F" w:themeColor="text1" w:themeTint="80"/>
        </w:rPr>
        <w:t>#Hint:</w:t>
      </w:r>
      <w:r w:rsidRPr="005F08DC">
        <w:rPr>
          <w:rStyle w:val="SubtleEmphasis"/>
          <w:i/>
          <w:iCs w:val="0"/>
          <w:color w:val="7F7F7F" w:themeColor="text1" w:themeTint="80"/>
        </w:rPr>
        <w:t xml:space="preserve"> </w:t>
      </w:r>
      <w:r w:rsidRPr="005F08DC">
        <w:t xml:space="preserve">The table below helps the function owner to collect relevant input </w:t>
      </w:r>
      <w:r w:rsidRPr="005F08DC">
        <w:rPr>
          <w:rStyle w:val="SubtleEmphasis"/>
          <w:i/>
          <w:iCs w:val="0"/>
          <w:color w:val="7F7F7F" w:themeColor="text1" w:themeTint="80"/>
        </w:rPr>
        <w:t xml:space="preserve">(requirements, documents, mails, models, …) </w:t>
      </w:r>
      <w:r w:rsidRPr="005F08DC">
        <w:t xml:space="preserve">while writing the spec. When finalizing the spec, the function owner should check, if all inputs have been properly considered by derived/outgoing requirements </w:t>
      </w:r>
      <w:r w:rsidRPr="005F08DC">
        <w:rPr>
          <w:rStyle w:val="SubtleEmphasis"/>
          <w:i/>
          <w:iCs w:val="0"/>
          <w:color w:val="7F7F7F" w:themeColor="text1" w:themeTint="80"/>
        </w:rPr>
        <w:t>in chapter “</w:t>
      </w:r>
      <w:r w:rsidRPr="005F08DC">
        <w:rPr>
          <w:rStyle w:val="SubtleEmphasis"/>
          <w:i/>
          <w:iCs w:val="0"/>
          <w:color w:val="7F7F7F" w:themeColor="text1" w:themeTint="80"/>
        </w:rPr>
        <w:fldChar w:fldCharType="begin"/>
      </w:r>
      <w:r w:rsidRPr="005F08DC">
        <w:rPr>
          <w:rStyle w:val="SubtleEmphasis"/>
          <w:i/>
          <w:iCs w:val="0"/>
          <w:color w:val="7F7F7F" w:themeColor="text1" w:themeTint="80"/>
        </w:rPr>
        <w:instrText xml:space="preserve"> REF _Ref26442706 \h  \* MERGEFORMAT </w:instrText>
      </w:r>
      <w:r w:rsidRPr="005F08DC">
        <w:rPr>
          <w:rStyle w:val="SubtleEmphasis"/>
          <w:i/>
          <w:iCs w:val="0"/>
          <w:color w:val="7F7F7F" w:themeColor="text1" w:themeTint="80"/>
        </w:rPr>
      </w:r>
      <w:r w:rsidRPr="005F08DC">
        <w:rPr>
          <w:rStyle w:val="SubtleEmphasis"/>
          <w:i/>
          <w:iCs w:val="0"/>
          <w:color w:val="7F7F7F" w:themeColor="text1" w:themeTint="80"/>
        </w:rPr>
        <w:fldChar w:fldCharType="separate"/>
      </w:r>
      <w:r w:rsidR="00014CA1" w:rsidRPr="00014CA1">
        <w:rPr>
          <w:rStyle w:val="SubtleEmphasis"/>
          <w:i/>
          <w:iCs w:val="0"/>
          <w:color w:val="7F7F7F" w:themeColor="text1" w:themeTint="80"/>
        </w:rPr>
        <w:t>Function Requirements</w:t>
      </w:r>
      <w:r w:rsidRPr="005F08DC">
        <w:rPr>
          <w:rStyle w:val="SubtleEmphasis"/>
          <w:i/>
          <w:iCs w:val="0"/>
          <w:color w:val="7F7F7F" w:themeColor="text1" w:themeTint="80"/>
        </w:rPr>
        <w:fldChar w:fldCharType="end"/>
      </w:r>
      <w:r w:rsidRPr="005F08DC">
        <w:rPr>
          <w:rStyle w:val="SubtleEmphasis"/>
          <w:i/>
          <w:iCs w:val="0"/>
          <w:color w:val="7F7F7F" w:themeColor="text1" w:themeTint="80"/>
        </w:rPr>
        <w:t>”.</w:t>
      </w:r>
    </w:p>
    <w:p w14:paraId="5F2FC114" w14:textId="77777777" w:rsidR="00541E36" w:rsidRPr="005F08DC" w:rsidRDefault="00541E36" w:rsidP="00CE6121">
      <w:pPr>
        <w:pStyle w:val="REUserHint"/>
        <w:spacing w:line="240" w:lineRule="atLeast"/>
        <w:rPr>
          <w:rStyle w:val="SubtleEmphasis"/>
          <w:i/>
          <w:iCs w:val="0"/>
          <w:color w:val="7F7F7F" w:themeColor="text1" w:themeTint="80"/>
        </w:rPr>
      </w:pPr>
      <w:r w:rsidRPr="005F08DC">
        <w:rPr>
          <w:rStyle w:val="SubtleEmphasis"/>
          <w:i/>
          <w:iCs w:val="0"/>
          <w:color w:val="7F7F7F" w:themeColor="text1" w:themeTint="80"/>
        </w:rPr>
        <w:t>Note: It is not required to list each input requirement individually in this table, referencing the input document is enough (if relevant document section is indicated).</w:t>
      </w:r>
    </w:p>
    <w:p w14:paraId="460F0624" w14:textId="77777777" w:rsidR="00541E36" w:rsidRDefault="00541E36" w:rsidP="00CE6121">
      <w:pPr>
        <w:spacing w:line="240" w:lineRule="atLeast"/>
        <w:rPr>
          <w:rStyle w:val="SubtleEmphasis"/>
        </w:rPr>
      </w:pPr>
    </w:p>
    <w:p w14:paraId="496B5FCE" w14:textId="77777777" w:rsidR="003365D5" w:rsidRDefault="003365D5" w:rsidP="00CE6121">
      <w:pPr>
        <w:overflowPunct/>
        <w:autoSpaceDE/>
        <w:autoSpaceDN/>
        <w:adjustRightInd/>
        <w:spacing w:line="240" w:lineRule="atLeast"/>
        <w:textAlignment w:val="auto"/>
        <w:rPr>
          <w:rStyle w:val="SubtleEmphasis"/>
        </w:rPr>
      </w:pPr>
      <w:r>
        <w:rPr>
          <w:rStyle w:val="SubtleEmphasis"/>
        </w:rPr>
        <w:br w:type="page"/>
      </w:r>
    </w:p>
    <w:p w14:paraId="37473BAD" w14:textId="77777777" w:rsidR="003365D5" w:rsidRDefault="003365D5" w:rsidP="00CE6121">
      <w:pPr>
        <w:spacing w:line="240" w:lineRule="atLeast"/>
        <w:rPr>
          <w:rStyle w:val="SubtleEmphasis"/>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2693"/>
        <w:gridCol w:w="4454"/>
        <w:gridCol w:w="1499"/>
      </w:tblGrid>
      <w:tr w:rsidR="006641CB" w:rsidRPr="007C20FA" w14:paraId="04E93491" w14:textId="77777777" w:rsidTr="007A1912">
        <w:trPr>
          <w:trHeight w:val="20"/>
        </w:trPr>
        <w:tc>
          <w:tcPr>
            <w:tcW w:w="1560" w:type="dxa"/>
            <w:shd w:val="clear" w:color="auto" w:fill="D9D9D9" w:themeFill="background1" w:themeFillShade="D9"/>
          </w:tcPr>
          <w:p w14:paraId="5BF37BAF" w14:textId="77777777" w:rsidR="006641CB" w:rsidRPr="00054A51" w:rsidRDefault="006641CB">
            <w:pPr>
              <w:spacing w:line="240" w:lineRule="atLeast"/>
              <w:rPr>
                <w:rFonts w:ascii="Helvetica" w:hAnsi="Helvetica" w:cs="Helvetica"/>
                <w:b/>
              </w:rPr>
              <w:pPrChange w:id="138" w:author="Strzelczyk, Anthony (A.)" w:date="2020-12-11T12:24:00Z">
                <w:pPr/>
              </w:pPrChange>
            </w:pPr>
            <w:bookmarkStart w:id="139" w:name="_Toc397081431"/>
            <w:bookmarkStart w:id="140" w:name="_Toc26442526"/>
            <w:r w:rsidRPr="00054A51">
              <w:rPr>
                <w:rFonts w:ascii="Helvetica" w:hAnsi="Helvetica" w:cs="Helvetica"/>
                <w:b/>
              </w:rPr>
              <w:t>Reference</w:t>
            </w:r>
          </w:p>
          <w:p w14:paraId="26DCD8AB" w14:textId="119713FF" w:rsidR="006641CB" w:rsidRPr="00054A51" w:rsidRDefault="006641CB">
            <w:pPr>
              <w:spacing w:line="240" w:lineRule="atLeast"/>
              <w:rPr>
                <w:rFonts w:ascii="Helvetica" w:hAnsi="Helvetica" w:cs="Helvetica"/>
                <w:b/>
              </w:rPr>
              <w:pPrChange w:id="141" w:author="Strzelczyk, Anthony (A.)" w:date="2020-12-11T12:24:00Z">
                <w:pPr/>
              </w:pPrChange>
            </w:pPr>
            <w:r w:rsidRPr="00054A51">
              <w:rPr>
                <w:rFonts w:ascii="Helvetica" w:hAnsi="Helvetica" w:cs="Helvetica"/>
                <w:sz w:val="16"/>
              </w:rPr>
              <w:t xml:space="preserve">(Reference </w:t>
            </w:r>
            <w:r>
              <w:rPr>
                <w:rFonts w:ascii="Helvetica" w:hAnsi="Helvetica" w:cs="Helvetica"/>
                <w:sz w:val="16"/>
              </w:rPr>
              <w:t>as listed in</w:t>
            </w:r>
            <w:r w:rsidRPr="00054A51">
              <w:rPr>
                <w:rFonts w:ascii="Helvetica" w:hAnsi="Helvetica" w:cs="Helvetica"/>
                <w:sz w:val="16"/>
              </w:rPr>
              <w:t xml:space="preserve"> ch. “</w:t>
            </w:r>
            <w:r w:rsidRPr="00054A51">
              <w:rPr>
                <w:rFonts w:ascii="Helvetica" w:hAnsi="Helvetica" w:cs="Helvetica"/>
                <w:sz w:val="16"/>
              </w:rPr>
              <w:fldChar w:fldCharType="begin"/>
            </w:r>
            <w:r w:rsidRPr="00054A51">
              <w:rPr>
                <w:rFonts w:ascii="Helvetica" w:hAnsi="Helvetica" w:cs="Helvetica"/>
                <w:sz w:val="16"/>
              </w:rPr>
              <w:instrText xml:space="preserve"> REF _Ref11687049 \h  \* MERGEFORMAT </w:instrText>
            </w:r>
            <w:r w:rsidRPr="00054A51">
              <w:rPr>
                <w:rFonts w:ascii="Helvetica" w:hAnsi="Helvetica" w:cs="Helvetica"/>
                <w:sz w:val="16"/>
              </w:rPr>
            </w:r>
            <w:r w:rsidRPr="00054A51">
              <w:rPr>
                <w:rFonts w:ascii="Helvetica" w:hAnsi="Helvetica" w:cs="Helvetica"/>
                <w:sz w:val="16"/>
              </w:rPr>
              <w:fldChar w:fldCharType="separate"/>
            </w:r>
            <w:r w:rsidR="00014CA1">
              <w:rPr>
                <w:rFonts w:ascii="Helvetica" w:hAnsi="Helvetica" w:cs="Helvetica"/>
                <w:b/>
                <w:bCs/>
                <w:sz w:val="16"/>
              </w:rPr>
              <w:t>Error! Reference source not found.</w:t>
            </w:r>
            <w:r w:rsidRPr="00054A51">
              <w:rPr>
                <w:rFonts w:ascii="Helvetica" w:hAnsi="Helvetica" w:cs="Helvetica"/>
                <w:sz w:val="16"/>
              </w:rPr>
              <w:fldChar w:fldCharType="end"/>
            </w:r>
            <w:r w:rsidRPr="00054A51">
              <w:rPr>
                <w:rFonts w:ascii="Helvetica" w:hAnsi="Helvetica" w:cs="Helvetica"/>
                <w:sz w:val="16"/>
              </w:rPr>
              <w:t>)</w:t>
            </w:r>
          </w:p>
        </w:tc>
        <w:tc>
          <w:tcPr>
            <w:tcW w:w="2693" w:type="dxa"/>
            <w:shd w:val="clear" w:color="auto" w:fill="D9D9D9" w:themeFill="background1" w:themeFillShade="D9"/>
          </w:tcPr>
          <w:p w14:paraId="0170E7C6" w14:textId="77777777" w:rsidR="006641CB" w:rsidRPr="007C20FA" w:rsidRDefault="006641CB">
            <w:pPr>
              <w:spacing w:line="240" w:lineRule="atLeast"/>
              <w:rPr>
                <w:rFonts w:ascii="Helvetica" w:hAnsi="Helvetica" w:cs="Helvetica"/>
                <w:b/>
              </w:rPr>
              <w:pPrChange w:id="142" w:author="Strzelczyk, Anthony (A.)" w:date="2020-12-11T12:24:00Z">
                <w:pPr/>
              </w:pPrChange>
            </w:pPr>
            <w:r>
              <w:rPr>
                <w:rFonts w:ascii="Helvetica" w:hAnsi="Helvetica" w:cs="Helvetica"/>
                <w:b/>
              </w:rPr>
              <w:t>Section/Requirement</w:t>
            </w:r>
          </w:p>
        </w:tc>
        <w:tc>
          <w:tcPr>
            <w:tcW w:w="4454" w:type="dxa"/>
            <w:shd w:val="clear" w:color="auto" w:fill="D9D9D9" w:themeFill="background1" w:themeFillShade="D9"/>
          </w:tcPr>
          <w:p w14:paraId="63784DA0" w14:textId="77777777" w:rsidR="006641CB" w:rsidRPr="007C20FA" w:rsidRDefault="006641CB">
            <w:pPr>
              <w:spacing w:line="240" w:lineRule="atLeast"/>
              <w:rPr>
                <w:rFonts w:ascii="Helvetica" w:hAnsi="Helvetica" w:cs="Helvetica"/>
                <w:b/>
              </w:rPr>
              <w:pPrChange w:id="143" w:author="Strzelczyk, Anthony (A.)" w:date="2020-12-11T12:24:00Z">
                <w:pPr/>
              </w:pPrChange>
            </w:pPr>
            <w:r>
              <w:rPr>
                <w:rFonts w:ascii="Helvetica" w:hAnsi="Helvetica" w:cs="Helvetica"/>
                <w:b/>
              </w:rPr>
              <w:t>Description</w:t>
            </w:r>
          </w:p>
        </w:tc>
        <w:tc>
          <w:tcPr>
            <w:tcW w:w="1499" w:type="dxa"/>
            <w:shd w:val="clear" w:color="auto" w:fill="D9D9D9" w:themeFill="background1" w:themeFillShade="D9"/>
          </w:tcPr>
          <w:p w14:paraId="1946E3E5" w14:textId="77777777" w:rsidR="006641CB" w:rsidRDefault="006641CB">
            <w:pPr>
              <w:spacing w:line="240" w:lineRule="atLeast"/>
              <w:rPr>
                <w:rFonts w:ascii="Helvetica" w:hAnsi="Helvetica" w:cs="Helvetica"/>
                <w:b/>
              </w:rPr>
              <w:pPrChange w:id="144" w:author="Strzelczyk, Anthony (A.)" w:date="2020-12-11T12:24:00Z">
                <w:pPr/>
              </w:pPrChange>
            </w:pPr>
            <w:r>
              <w:rPr>
                <w:rFonts w:ascii="Helvetica" w:hAnsi="Helvetica" w:cs="Helvetica"/>
                <w:b/>
              </w:rPr>
              <w:t>Derived Requirement</w:t>
            </w:r>
          </w:p>
          <w:p w14:paraId="4FA1954B" w14:textId="2956313F" w:rsidR="006641CB" w:rsidRPr="008A0D89" w:rsidRDefault="006641CB">
            <w:pPr>
              <w:spacing w:line="240" w:lineRule="atLeast"/>
              <w:rPr>
                <w:rFonts w:ascii="Helvetica" w:hAnsi="Helvetica" w:cs="Helvetica"/>
              </w:rPr>
              <w:pPrChange w:id="145" w:author="Strzelczyk, Anthony (A.)" w:date="2020-12-11T12:24:00Z">
                <w:pPr/>
              </w:pPrChange>
            </w:pPr>
            <w:r w:rsidRPr="00054A51">
              <w:rPr>
                <w:rFonts w:ascii="Helvetica" w:hAnsi="Helvetica" w:cs="Helvetica"/>
                <w:sz w:val="16"/>
              </w:rPr>
              <w:t>(optional</w:t>
            </w:r>
            <w:r>
              <w:rPr>
                <w:rFonts w:ascii="Helvetica" w:hAnsi="Helvetica" w:cs="Helvetica"/>
                <w:sz w:val="16"/>
              </w:rPr>
              <w:t xml:space="preserve"> – reference to requirement in ch. “</w:t>
            </w:r>
            <w:r>
              <w:rPr>
                <w:rFonts w:ascii="Helvetica" w:hAnsi="Helvetica" w:cs="Helvetica"/>
                <w:sz w:val="16"/>
              </w:rPr>
              <w:fldChar w:fldCharType="begin"/>
            </w:r>
            <w:r>
              <w:rPr>
                <w:rFonts w:ascii="Helvetica" w:hAnsi="Helvetica" w:cs="Helvetica"/>
                <w:sz w:val="16"/>
              </w:rPr>
              <w:instrText xml:space="preserve"> REF _Ref300051457 \h  \* MERGEFORMAT </w:instrText>
            </w:r>
            <w:r>
              <w:rPr>
                <w:rFonts w:ascii="Helvetica" w:hAnsi="Helvetica" w:cs="Helvetica"/>
                <w:sz w:val="16"/>
              </w:rPr>
            </w:r>
            <w:r>
              <w:rPr>
                <w:rFonts w:ascii="Helvetica" w:hAnsi="Helvetica" w:cs="Helvetica"/>
                <w:sz w:val="16"/>
              </w:rPr>
              <w:fldChar w:fldCharType="separate"/>
            </w:r>
            <w:r w:rsidR="00014CA1">
              <w:rPr>
                <w:rFonts w:ascii="Helvetica" w:hAnsi="Helvetica" w:cs="Helvetica"/>
                <w:b/>
                <w:bCs/>
                <w:sz w:val="16"/>
              </w:rPr>
              <w:t>Error! Reference source not found.</w:t>
            </w:r>
            <w:r>
              <w:rPr>
                <w:rFonts w:ascii="Helvetica" w:hAnsi="Helvetica" w:cs="Helvetica"/>
                <w:sz w:val="16"/>
              </w:rPr>
              <w:fldChar w:fldCharType="end"/>
            </w:r>
            <w:r>
              <w:rPr>
                <w:rFonts w:ascii="Helvetica" w:hAnsi="Helvetica" w:cs="Helvetica"/>
                <w:sz w:val="16"/>
              </w:rPr>
              <w:t>”</w:t>
            </w:r>
            <w:r w:rsidRPr="00054A51">
              <w:rPr>
                <w:rFonts w:ascii="Helvetica" w:hAnsi="Helvetica" w:cs="Helvetica"/>
                <w:sz w:val="16"/>
              </w:rPr>
              <w:t>)</w:t>
            </w:r>
          </w:p>
        </w:tc>
      </w:tr>
      <w:tr w:rsidR="006641CB" w:rsidRPr="007C20FA" w14:paraId="0A524F12" w14:textId="77777777" w:rsidTr="007A1912">
        <w:trPr>
          <w:trHeight w:val="20"/>
        </w:trPr>
        <w:tc>
          <w:tcPr>
            <w:tcW w:w="10206" w:type="dxa"/>
            <w:gridSpan w:val="4"/>
            <w:shd w:val="clear" w:color="auto" w:fill="F2F2F2" w:themeFill="background1" w:themeFillShade="F2"/>
          </w:tcPr>
          <w:p w14:paraId="61C98077" w14:textId="77777777" w:rsidR="006641CB" w:rsidRPr="006623A0" w:rsidRDefault="006641CB">
            <w:pPr>
              <w:spacing w:line="240" w:lineRule="atLeast"/>
              <w:rPr>
                <w:rFonts w:ascii="Helvetica" w:hAnsi="Helvetica" w:cs="Helvetica"/>
                <w:b/>
              </w:rPr>
              <w:pPrChange w:id="146" w:author="Strzelczyk, Anthony (A.)" w:date="2020-12-11T12:24:00Z">
                <w:pPr/>
              </w:pPrChange>
            </w:pPr>
            <w:r w:rsidRPr="006623A0">
              <w:rPr>
                <w:rFonts w:ascii="Helvetica" w:hAnsi="Helvetica" w:cs="Helvetica"/>
                <w:b/>
              </w:rPr>
              <w:t xml:space="preserve">Legal </w:t>
            </w:r>
            <w:r>
              <w:rPr>
                <w:rFonts w:ascii="Helvetica" w:hAnsi="Helvetica" w:cs="Helvetica"/>
                <w:b/>
              </w:rPr>
              <w:t>Regulations</w:t>
            </w:r>
          </w:p>
        </w:tc>
      </w:tr>
      <w:bookmarkEnd w:id="139"/>
      <w:tr w:rsidR="006641CB" w:rsidRPr="007C20FA" w14:paraId="0EF1112E" w14:textId="77777777" w:rsidTr="007A1912">
        <w:trPr>
          <w:trHeight w:val="20"/>
        </w:trPr>
        <w:tc>
          <w:tcPr>
            <w:tcW w:w="1560" w:type="dxa"/>
            <w:vAlign w:val="bottom"/>
          </w:tcPr>
          <w:p w14:paraId="12B00B75" w14:textId="77777777" w:rsidR="006641CB" w:rsidRPr="00D410AE" w:rsidRDefault="006641CB">
            <w:pPr>
              <w:spacing w:line="240" w:lineRule="atLeast"/>
              <w:rPr>
                <w:rFonts w:cs="Arial"/>
              </w:rPr>
              <w:pPrChange w:id="147" w:author="Strzelczyk, Anthony (A.)" w:date="2020-12-11T12:24:00Z">
                <w:pPr/>
              </w:pPrChange>
            </w:pPr>
            <w:r>
              <w:rPr>
                <w:rFonts w:cs="Arial"/>
                <w:color w:val="000000"/>
              </w:rPr>
              <w:t>USA</w:t>
            </w:r>
          </w:p>
        </w:tc>
        <w:tc>
          <w:tcPr>
            <w:tcW w:w="2693" w:type="dxa"/>
            <w:vAlign w:val="bottom"/>
          </w:tcPr>
          <w:p w14:paraId="06B43789" w14:textId="77777777" w:rsidR="006641CB" w:rsidRPr="00D410AE" w:rsidRDefault="006641CB">
            <w:pPr>
              <w:spacing w:line="240" w:lineRule="atLeast"/>
              <w:rPr>
                <w:rFonts w:cs="Arial"/>
              </w:rPr>
              <w:pPrChange w:id="148" w:author="Strzelczyk, Anthony (A.)" w:date="2020-12-11T12:24:00Z">
                <w:pPr/>
              </w:pPrChange>
            </w:pPr>
            <w:r>
              <w:rPr>
                <w:rFonts w:cs="Arial"/>
                <w:b/>
                <w:bCs/>
                <w:color w:val="000000"/>
              </w:rPr>
              <w:t>FMVSS 101</w:t>
            </w:r>
          </w:p>
        </w:tc>
        <w:tc>
          <w:tcPr>
            <w:tcW w:w="4454" w:type="dxa"/>
            <w:vAlign w:val="bottom"/>
          </w:tcPr>
          <w:p w14:paraId="4AC346CE" w14:textId="77777777" w:rsidR="006641CB" w:rsidRPr="00D410AE" w:rsidRDefault="006641CB">
            <w:pPr>
              <w:spacing w:line="240" w:lineRule="atLeast"/>
              <w:rPr>
                <w:rFonts w:cs="Arial"/>
              </w:rPr>
              <w:pPrChange w:id="149" w:author="Strzelczyk, Anthony (A.)" w:date="2020-12-11T12:24:00Z">
                <w:pPr/>
              </w:pPrChange>
            </w:pPr>
            <w:r>
              <w:rPr>
                <w:rFonts w:cs="Arial"/>
                <w:color w:val="000000"/>
              </w:rPr>
              <w:t>CONTROLS AND DISPLAYS</w:t>
            </w:r>
          </w:p>
        </w:tc>
        <w:tc>
          <w:tcPr>
            <w:tcW w:w="1499" w:type="dxa"/>
          </w:tcPr>
          <w:p w14:paraId="408023FA" w14:textId="77777777" w:rsidR="006641CB" w:rsidRPr="00D410AE" w:rsidRDefault="006641CB">
            <w:pPr>
              <w:spacing w:line="240" w:lineRule="atLeast"/>
              <w:rPr>
                <w:rFonts w:cs="Arial"/>
              </w:rPr>
              <w:pPrChange w:id="150" w:author="Strzelczyk, Anthony (A.)" w:date="2020-12-11T12:24:00Z">
                <w:pPr/>
              </w:pPrChange>
            </w:pPr>
          </w:p>
        </w:tc>
      </w:tr>
      <w:tr w:rsidR="006641CB" w:rsidRPr="007C20FA" w14:paraId="3CB95995" w14:textId="77777777" w:rsidTr="007A1912">
        <w:trPr>
          <w:trHeight w:val="20"/>
        </w:trPr>
        <w:tc>
          <w:tcPr>
            <w:tcW w:w="1560" w:type="dxa"/>
            <w:vAlign w:val="bottom"/>
          </w:tcPr>
          <w:p w14:paraId="512CBFA4" w14:textId="77777777" w:rsidR="006641CB" w:rsidRPr="00D410AE" w:rsidRDefault="006641CB">
            <w:pPr>
              <w:spacing w:line="240" w:lineRule="atLeast"/>
              <w:rPr>
                <w:rFonts w:cs="Arial"/>
              </w:rPr>
              <w:pPrChange w:id="151" w:author="Strzelczyk, Anthony (A.)" w:date="2020-12-11T12:24:00Z">
                <w:pPr/>
              </w:pPrChange>
            </w:pPr>
            <w:r>
              <w:rPr>
                <w:rFonts w:cs="Arial"/>
                <w:color w:val="000000"/>
              </w:rPr>
              <w:t>USA/Canada</w:t>
            </w:r>
          </w:p>
        </w:tc>
        <w:tc>
          <w:tcPr>
            <w:tcW w:w="2693" w:type="dxa"/>
            <w:vAlign w:val="bottom"/>
          </w:tcPr>
          <w:p w14:paraId="3CC0DDAE" w14:textId="77777777" w:rsidR="006641CB" w:rsidRPr="00D410AE" w:rsidRDefault="006641CB">
            <w:pPr>
              <w:spacing w:line="240" w:lineRule="atLeast"/>
              <w:rPr>
                <w:rFonts w:cs="Arial"/>
              </w:rPr>
              <w:pPrChange w:id="152" w:author="Strzelczyk, Anthony (A.)" w:date="2020-12-11T12:24:00Z">
                <w:pPr/>
              </w:pPrChange>
            </w:pPr>
            <w:r>
              <w:rPr>
                <w:rFonts w:cs="Arial"/>
                <w:b/>
                <w:bCs/>
                <w:color w:val="000000"/>
              </w:rPr>
              <w:t>SAE J583</w:t>
            </w:r>
          </w:p>
        </w:tc>
        <w:tc>
          <w:tcPr>
            <w:tcW w:w="4454" w:type="dxa"/>
            <w:vAlign w:val="bottom"/>
          </w:tcPr>
          <w:p w14:paraId="4E0533A7" w14:textId="77777777" w:rsidR="006641CB" w:rsidRPr="00D410AE" w:rsidRDefault="006641CB">
            <w:pPr>
              <w:spacing w:line="240" w:lineRule="atLeast"/>
              <w:rPr>
                <w:rFonts w:cs="Arial"/>
              </w:rPr>
              <w:pPrChange w:id="153" w:author="Strzelczyk, Anthony (A.)" w:date="2020-12-11T12:24:00Z">
                <w:pPr/>
              </w:pPrChange>
            </w:pPr>
            <w:r>
              <w:rPr>
                <w:rFonts w:cs="Arial"/>
                <w:color w:val="000000"/>
              </w:rPr>
              <w:t>FRONT FOG LAMP</w:t>
            </w:r>
          </w:p>
        </w:tc>
        <w:tc>
          <w:tcPr>
            <w:tcW w:w="1499" w:type="dxa"/>
          </w:tcPr>
          <w:p w14:paraId="389B6689" w14:textId="77777777" w:rsidR="006641CB" w:rsidRPr="00D410AE" w:rsidRDefault="006641CB">
            <w:pPr>
              <w:spacing w:line="240" w:lineRule="atLeast"/>
              <w:rPr>
                <w:rFonts w:cs="Arial"/>
              </w:rPr>
              <w:pPrChange w:id="154" w:author="Strzelczyk, Anthony (A.)" w:date="2020-12-11T12:24:00Z">
                <w:pPr/>
              </w:pPrChange>
            </w:pPr>
          </w:p>
        </w:tc>
      </w:tr>
      <w:tr w:rsidR="006641CB" w:rsidRPr="007C20FA" w14:paraId="159601F0" w14:textId="77777777" w:rsidTr="007A1912">
        <w:trPr>
          <w:trHeight w:val="20"/>
        </w:trPr>
        <w:tc>
          <w:tcPr>
            <w:tcW w:w="1560" w:type="dxa"/>
            <w:vAlign w:val="bottom"/>
          </w:tcPr>
          <w:p w14:paraId="2DAE6B5E" w14:textId="77777777" w:rsidR="006641CB" w:rsidRPr="00D410AE" w:rsidRDefault="006641CB">
            <w:pPr>
              <w:spacing w:line="240" w:lineRule="atLeast"/>
              <w:rPr>
                <w:rFonts w:cs="Arial"/>
              </w:rPr>
              <w:pPrChange w:id="155" w:author="Strzelczyk, Anthony (A.)" w:date="2020-12-11T12:24:00Z">
                <w:pPr/>
              </w:pPrChange>
            </w:pPr>
            <w:r>
              <w:rPr>
                <w:rFonts w:cs="Arial"/>
                <w:color w:val="000000"/>
              </w:rPr>
              <w:t>USA/Canada</w:t>
            </w:r>
          </w:p>
        </w:tc>
        <w:tc>
          <w:tcPr>
            <w:tcW w:w="2693" w:type="dxa"/>
            <w:vAlign w:val="bottom"/>
          </w:tcPr>
          <w:p w14:paraId="1759BE82" w14:textId="77777777" w:rsidR="006641CB" w:rsidRDefault="006641CB">
            <w:pPr>
              <w:spacing w:line="240" w:lineRule="atLeast"/>
              <w:rPr>
                <w:rFonts w:cs="Arial"/>
              </w:rPr>
              <w:pPrChange w:id="156" w:author="Strzelczyk, Anthony (A.)" w:date="2020-12-11T12:24:00Z">
                <w:pPr/>
              </w:pPrChange>
            </w:pPr>
            <w:r>
              <w:rPr>
                <w:rFonts w:cs="Arial"/>
                <w:b/>
                <w:bCs/>
                <w:color w:val="000000"/>
              </w:rPr>
              <w:t>SAE J578</w:t>
            </w:r>
          </w:p>
        </w:tc>
        <w:tc>
          <w:tcPr>
            <w:tcW w:w="4454" w:type="dxa"/>
            <w:vAlign w:val="bottom"/>
          </w:tcPr>
          <w:p w14:paraId="68EE2E08" w14:textId="77777777" w:rsidR="006641CB" w:rsidRPr="00D410AE" w:rsidRDefault="006641CB">
            <w:pPr>
              <w:spacing w:line="240" w:lineRule="atLeast"/>
              <w:rPr>
                <w:rFonts w:cs="Arial"/>
              </w:rPr>
              <w:pPrChange w:id="157" w:author="Strzelczyk, Anthony (A.)" w:date="2020-12-11T12:24:00Z">
                <w:pPr/>
              </w:pPrChange>
            </w:pPr>
            <w:r>
              <w:rPr>
                <w:rFonts w:cs="Arial"/>
                <w:color w:val="000000"/>
              </w:rPr>
              <w:t>CHROMATICITY REQUIREMENTS FOR GROUND VEHICLE LAMPS AND LIGHTING EQUIPMENT</w:t>
            </w:r>
          </w:p>
        </w:tc>
        <w:tc>
          <w:tcPr>
            <w:tcW w:w="1499" w:type="dxa"/>
          </w:tcPr>
          <w:p w14:paraId="1468DA93" w14:textId="77777777" w:rsidR="006641CB" w:rsidRPr="00D410AE" w:rsidRDefault="006641CB">
            <w:pPr>
              <w:spacing w:line="240" w:lineRule="atLeast"/>
              <w:rPr>
                <w:rFonts w:cs="Arial"/>
              </w:rPr>
              <w:pPrChange w:id="158" w:author="Strzelczyk, Anthony (A.)" w:date="2020-12-11T12:24:00Z">
                <w:pPr/>
              </w:pPrChange>
            </w:pPr>
          </w:p>
        </w:tc>
      </w:tr>
      <w:tr w:rsidR="006641CB" w:rsidRPr="007C20FA" w14:paraId="0D4AEE05" w14:textId="77777777" w:rsidTr="007A1912">
        <w:trPr>
          <w:trHeight w:val="20"/>
        </w:trPr>
        <w:tc>
          <w:tcPr>
            <w:tcW w:w="1560" w:type="dxa"/>
            <w:vAlign w:val="bottom"/>
          </w:tcPr>
          <w:p w14:paraId="36D50112" w14:textId="77777777" w:rsidR="006641CB" w:rsidRPr="00D410AE" w:rsidRDefault="006641CB">
            <w:pPr>
              <w:spacing w:line="240" w:lineRule="atLeast"/>
              <w:rPr>
                <w:rFonts w:cs="Arial"/>
              </w:rPr>
              <w:pPrChange w:id="159" w:author="Strzelczyk, Anthony (A.)" w:date="2020-12-11T12:24:00Z">
                <w:pPr/>
              </w:pPrChange>
            </w:pPr>
            <w:r>
              <w:rPr>
                <w:rFonts w:cs="Arial"/>
                <w:color w:val="000000"/>
              </w:rPr>
              <w:t>Canada</w:t>
            </w:r>
          </w:p>
        </w:tc>
        <w:tc>
          <w:tcPr>
            <w:tcW w:w="2693" w:type="dxa"/>
            <w:vAlign w:val="bottom"/>
          </w:tcPr>
          <w:p w14:paraId="2496E1D0" w14:textId="77777777" w:rsidR="006641CB" w:rsidRDefault="006641CB">
            <w:pPr>
              <w:spacing w:line="240" w:lineRule="atLeast"/>
              <w:rPr>
                <w:rFonts w:cs="Arial"/>
              </w:rPr>
              <w:pPrChange w:id="160" w:author="Strzelczyk, Anthony (A.)" w:date="2020-12-11T12:24:00Z">
                <w:pPr/>
              </w:pPrChange>
            </w:pPr>
            <w:r>
              <w:rPr>
                <w:rFonts w:cs="Arial"/>
                <w:b/>
                <w:bCs/>
                <w:color w:val="000000"/>
              </w:rPr>
              <w:t>CMVSS 101</w:t>
            </w:r>
          </w:p>
        </w:tc>
        <w:tc>
          <w:tcPr>
            <w:tcW w:w="4454" w:type="dxa"/>
            <w:vAlign w:val="bottom"/>
          </w:tcPr>
          <w:p w14:paraId="4B61ACF9" w14:textId="77777777" w:rsidR="006641CB" w:rsidRPr="00D410AE" w:rsidRDefault="006641CB">
            <w:pPr>
              <w:spacing w:line="240" w:lineRule="atLeast"/>
              <w:rPr>
                <w:rFonts w:cs="Arial"/>
              </w:rPr>
              <w:pPrChange w:id="161" w:author="Strzelczyk, Anthony (A.)" w:date="2020-12-11T12:24:00Z">
                <w:pPr/>
              </w:pPrChange>
            </w:pPr>
            <w:r>
              <w:rPr>
                <w:rFonts w:cs="Arial"/>
                <w:color w:val="000000"/>
              </w:rPr>
              <w:t>CONTROLS AND DISPLAYS</w:t>
            </w:r>
          </w:p>
        </w:tc>
        <w:tc>
          <w:tcPr>
            <w:tcW w:w="1499" w:type="dxa"/>
          </w:tcPr>
          <w:p w14:paraId="7D35A013" w14:textId="77777777" w:rsidR="006641CB" w:rsidRPr="00D410AE" w:rsidRDefault="006641CB">
            <w:pPr>
              <w:spacing w:line="240" w:lineRule="atLeast"/>
              <w:rPr>
                <w:rFonts w:cs="Arial"/>
              </w:rPr>
              <w:pPrChange w:id="162" w:author="Strzelczyk, Anthony (A.)" w:date="2020-12-11T12:24:00Z">
                <w:pPr/>
              </w:pPrChange>
            </w:pPr>
          </w:p>
        </w:tc>
      </w:tr>
      <w:tr w:rsidR="006641CB" w:rsidRPr="007C20FA" w14:paraId="11909038" w14:textId="77777777" w:rsidTr="007A1912">
        <w:trPr>
          <w:trHeight w:val="20"/>
        </w:trPr>
        <w:tc>
          <w:tcPr>
            <w:tcW w:w="1560" w:type="dxa"/>
            <w:vAlign w:val="bottom"/>
          </w:tcPr>
          <w:p w14:paraId="0E99E5B3" w14:textId="77777777" w:rsidR="006641CB" w:rsidRPr="00D410AE" w:rsidRDefault="006641CB">
            <w:pPr>
              <w:spacing w:line="240" w:lineRule="atLeast"/>
              <w:rPr>
                <w:rFonts w:cs="Arial"/>
              </w:rPr>
              <w:pPrChange w:id="163" w:author="Strzelczyk, Anthony (A.)" w:date="2020-12-11T12:24:00Z">
                <w:pPr/>
              </w:pPrChange>
            </w:pPr>
            <w:r>
              <w:rPr>
                <w:rFonts w:cs="Arial"/>
                <w:color w:val="000000"/>
              </w:rPr>
              <w:t>ECE</w:t>
            </w:r>
          </w:p>
        </w:tc>
        <w:tc>
          <w:tcPr>
            <w:tcW w:w="2693" w:type="dxa"/>
            <w:vAlign w:val="bottom"/>
          </w:tcPr>
          <w:p w14:paraId="410DBA20" w14:textId="77777777" w:rsidR="006641CB" w:rsidRDefault="006641CB">
            <w:pPr>
              <w:spacing w:line="240" w:lineRule="atLeast"/>
              <w:rPr>
                <w:rFonts w:cs="Arial"/>
              </w:rPr>
              <w:pPrChange w:id="164" w:author="Strzelczyk, Anthony (A.)" w:date="2020-12-11T12:24:00Z">
                <w:pPr/>
              </w:pPrChange>
            </w:pPr>
            <w:r>
              <w:rPr>
                <w:rFonts w:cs="Arial"/>
                <w:b/>
                <w:bCs/>
                <w:color w:val="000000"/>
              </w:rPr>
              <w:t>R19</w:t>
            </w:r>
          </w:p>
        </w:tc>
        <w:tc>
          <w:tcPr>
            <w:tcW w:w="4454" w:type="dxa"/>
            <w:vAlign w:val="bottom"/>
          </w:tcPr>
          <w:p w14:paraId="46AA3D02" w14:textId="77777777" w:rsidR="006641CB" w:rsidRPr="00D410AE" w:rsidRDefault="006641CB">
            <w:pPr>
              <w:spacing w:line="240" w:lineRule="atLeast"/>
              <w:rPr>
                <w:rFonts w:cs="Arial"/>
              </w:rPr>
              <w:pPrChange w:id="165" w:author="Strzelczyk, Anthony (A.)" w:date="2020-12-11T12:24:00Z">
                <w:pPr/>
              </w:pPrChange>
            </w:pPr>
            <w:r>
              <w:rPr>
                <w:rFonts w:cs="Arial"/>
                <w:color w:val="000000"/>
              </w:rPr>
              <w:t>POWER-DRIVEN VEHICLE FRONT FOG LAMPS</w:t>
            </w:r>
          </w:p>
        </w:tc>
        <w:tc>
          <w:tcPr>
            <w:tcW w:w="1499" w:type="dxa"/>
          </w:tcPr>
          <w:p w14:paraId="0BF35856" w14:textId="77777777" w:rsidR="006641CB" w:rsidRPr="00D410AE" w:rsidRDefault="006641CB">
            <w:pPr>
              <w:spacing w:line="240" w:lineRule="atLeast"/>
              <w:rPr>
                <w:rFonts w:cs="Arial"/>
              </w:rPr>
              <w:pPrChange w:id="166" w:author="Strzelczyk, Anthony (A.)" w:date="2020-12-11T12:24:00Z">
                <w:pPr/>
              </w:pPrChange>
            </w:pPr>
          </w:p>
        </w:tc>
      </w:tr>
      <w:tr w:rsidR="006641CB" w:rsidRPr="007C20FA" w14:paraId="1852D95F" w14:textId="77777777" w:rsidTr="007A1912">
        <w:trPr>
          <w:trHeight w:val="20"/>
        </w:trPr>
        <w:tc>
          <w:tcPr>
            <w:tcW w:w="1560" w:type="dxa"/>
            <w:vAlign w:val="bottom"/>
          </w:tcPr>
          <w:p w14:paraId="71F977ED" w14:textId="77777777" w:rsidR="006641CB" w:rsidRPr="00D410AE" w:rsidRDefault="006641CB">
            <w:pPr>
              <w:spacing w:line="240" w:lineRule="atLeast"/>
              <w:rPr>
                <w:rFonts w:cs="Arial"/>
              </w:rPr>
              <w:pPrChange w:id="167" w:author="Strzelczyk, Anthony (A.)" w:date="2020-12-11T12:24:00Z">
                <w:pPr/>
              </w:pPrChange>
            </w:pPr>
            <w:r>
              <w:rPr>
                <w:rFonts w:cs="Arial"/>
                <w:color w:val="000000"/>
              </w:rPr>
              <w:t>ECE</w:t>
            </w:r>
          </w:p>
        </w:tc>
        <w:tc>
          <w:tcPr>
            <w:tcW w:w="2693" w:type="dxa"/>
            <w:vAlign w:val="bottom"/>
          </w:tcPr>
          <w:p w14:paraId="0A7AB929" w14:textId="77777777" w:rsidR="006641CB" w:rsidRDefault="006641CB">
            <w:pPr>
              <w:spacing w:line="240" w:lineRule="atLeast"/>
              <w:rPr>
                <w:rFonts w:cs="Arial"/>
              </w:rPr>
              <w:pPrChange w:id="168" w:author="Strzelczyk, Anthony (A.)" w:date="2020-12-11T12:24:00Z">
                <w:pPr/>
              </w:pPrChange>
            </w:pPr>
            <w:r>
              <w:rPr>
                <w:rFonts w:cs="Arial"/>
                <w:b/>
                <w:bCs/>
                <w:color w:val="000000"/>
              </w:rPr>
              <w:t>R37</w:t>
            </w:r>
          </w:p>
        </w:tc>
        <w:tc>
          <w:tcPr>
            <w:tcW w:w="4454" w:type="dxa"/>
            <w:vAlign w:val="bottom"/>
          </w:tcPr>
          <w:p w14:paraId="211E0954" w14:textId="77777777" w:rsidR="006641CB" w:rsidRPr="00D410AE" w:rsidRDefault="006641CB">
            <w:pPr>
              <w:spacing w:line="240" w:lineRule="atLeast"/>
              <w:rPr>
                <w:rFonts w:cs="Arial"/>
              </w:rPr>
              <w:pPrChange w:id="169" w:author="Strzelczyk, Anthony (A.)" w:date="2020-12-11T12:24:00Z">
                <w:pPr/>
              </w:pPrChange>
            </w:pPr>
            <w:r>
              <w:rPr>
                <w:rFonts w:cs="Arial"/>
                <w:color w:val="000000"/>
              </w:rPr>
              <w:t>UNIFORM PROVISIONS CONCERNING THE APPROVAL OF: FILAMENT LIGHT SOURCES FOR USE IN APPROVED LAMP UNITS OF POWER-DRIVEN VEHICLES AND OF THEIR TRAILERS</w:t>
            </w:r>
          </w:p>
        </w:tc>
        <w:tc>
          <w:tcPr>
            <w:tcW w:w="1499" w:type="dxa"/>
          </w:tcPr>
          <w:p w14:paraId="18588E2B" w14:textId="77777777" w:rsidR="006641CB" w:rsidRPr="00D410AE" w:rsidRDefault="006641CB">
            <w:pPr>
              <w:spacing w:line="240" w:lineRule="atLeast"/>
              <w:rPr>
                <w:rFonts w:cs="Arial"/>
              </w:rPr>
              <w:pPrChange w:id="170" w:author="Strzelczyk, Anthony (A.)" w:date="2020-12-11T12:24:00Z">
                <w:pPr/>
              </w:pPrChange>
            </w:pPr>
          </w:p>
        </w:tc>
      </w:tr>
      <w:tr w:rsidR="006641CB" w:rsidRPr="007C20FA" w14:paraId="68B91D59" w14:textId="77777777" w:rsidTr="007A1912">
        <w:trPr>
          <w:trHeight w:val="20"/>
        </w:trPr>
        <w:tc>
          <w:tcPr>
            <w:tcW w:w="1560" w:type="dxa"/>
            <w:vAlign w:val="bottom"/>
          </w:tcPr>
          <w:p w14:paraId="3D69CB82" w14:textId="77777777" w:rsidR="006641CB" w:rsidRPr="00D410AE" w:rsidRDefault="006641CB">
            <w:pPr>
              <w:spacing w:line="240" w:lineRule="atLeast"/>
              <w:rPr>
                <w:rFonts w:cs="Arial"/>
              </w:rPr>
              <w:pPrChange w:id="171" w:author="Strzelczyk, Anthony (A.)" w:date="2020-12-11T12:24:00Z">
                <w:pPr/>
              </w:pPrChange>
            </w:pPr>
            <w:r>
              <w:rPr>
                <w:rFonts w:cs="Arial"/>
                <w:color w:val="000000"/>
              </w:rPr>
              <w:t>ECE</w:t>
            </w:r>
          </w:p>
        </w:tc>
        <w:tc>
          <w:tcPr>
            <w:tcW w:w="2693" w:type="dxa"/>
            <w:vAlign w:val="bottom"/>
          </w:tcPr>
          <w:p w14:paraId="1EB10455" w14:textId="77777777" w:rsidR="006641CB" w:rsidRDefault="006641CB">
            <w:pPr>
              <w:spacing w:line="240" w:lineRule="atLeast"/>
              <w:rPr>
                <w:rFonts w:cs="Arial"/>
              </w:rPr>
              <w:pPrChange w:id="172" w:author="Strzelczyk, Anthony (A.)" w:date="2020-12-11T12:24:00Z">
                <w:pPr/>
              </w:pPrChange>
            </w:pPr>
            <w:r>
              <w:rPr>
                <w:rFonts w:cs="Arial"/>
                <w:b/>
                <w:bCs/>
                <w:color w:val="000000"/>
              </w:rPr>
              <w:t>R38</w:t>
            </w:r>
          </w:p>
        </w:tc>
        <w:tc>
          <w:tcPr>
            <w:tcW w:w="4454" w:type="dxa"/>
            <w:vAlign w:val="bottom"/>
          </w:tcPr>
          <w:p w14:paraId="07FFFD03" w14:textId="77777777" w:rsidR="006641CB" w:rsidRPr="00D410AE" w:rsidRDefault="006641CB">
            <w:pPr>
              <w:spacing w:line="240" w:lineRule="atLeast"/>
              <w:rPr>
                <w:rFonts w:cs="Arial"/>
              </w:rPr>
              <w:pPrChange w:id="173" w:author="Strzelczyk, Anthony (A.)" w:date="2020-12-11T12:24:00Z">
                <w:pPr/>
              </w:pPrChange>
            </w:pPr>
            <w:r>
              <w:rPr>
                <w:rFonts w:cs="Arial"/>
                <w:color w:val="000000"/>
              </w:rPr>
              <w:t>REAR FOG LAMPS FOR POWER-DRIVEN VEHICLES AND THEIR TRAILERS</w:t>
            </w:r>
          </w:p>
        </w:tc>
        <w:tc>
          <w:tcPr>
            <w:tcW w:w="1499" w:type="dxa"/>
          </w:tcPr>
          <w:p w14:paraId="0299FE30" w14:textId="77777777" w:rsidR="006641CB" w:rsidRPr="00D410AE" w:rsidRDefault="006641CB">
            <w:pPr>
              <w:spacing w:line="240" w:lineRule="atLeast"/>
              <w:rPr>
                <w:rFonts w:cs="Arial"/>
              </w:rPr>
              <w:pPrChange w:id="174" w:author="Strzelczyk, Anthony (A.)" w:date="2020-12-11T12:24:00Z">
                <w:pPr/>
              </w:pPrChange>
            </w:pPr>
          </w:p>
        </w:tc>
      </w:tr>
      <w:tr w:rsidR="006641CB" w:rsidRPr="007C20FA" w14:paraId="258F67D3" w14:textId="77777777" w:rsidTr="007A1912">
        <w:trPr>
          <w:trHeight w:val="20"/>
        </w:trPr>
        <w:tc>
          <w:tcPr>
            <w:tcW w:w="1560" w:type="dxa"/>
            <w:vAlign w:val="bottom"/>
          </w:tcPr>
          <w:p w14:paraId="20A7DC18" w14:textId="77777777" w:rsidR="006641CB" w:rsidRPr="00D410AE" w:rsidRDefault="006641CB">
            <w:pPr>
              <w:spacing w:line="240" w:lineRule="atLeast"/>
              <w:rPr>
                <w:rFonts w:cs="Arial"/>
              </w:rPr>
              <w:pPrChange w:id="175" w:author="Strzelczyk, Anthony (A.)" w:date="2020-12-11T12:24:00Z">
                <w:pPr/>
              </w:pPrChange>
            </w:pPr>
            <w:r>
              <w:rPr>
                <w:rFonts w:cs="Arial"/>
                <w:color w:val="000000"/>
              </w:rPr>
              <w:t>ECE</w:t>
            </w:r>
          </w:p>
        </w:tc>
        <w:tc>
          <w:tcPr>
            <w:tcW w:w="2693" w:type="dxa"/>
            <w:vAlign w:val="bottom"/>
          </w:tcPr>
          <w:p w14:paraId="62B33964" w14:textId="77777777" w:rsidR="006641CB" w:rsidRDefault="006641CB">
            <w:pPr>
              <w:spacing w:line="240" w:lineRule="atLeast"/>
              <w:rPr>
                <w:rFonts w:cs="Arial"/>
              </w:rPr>
              <w:pPrChange w:id="176" w:author="Strzelczyk, Anthony (A.)" w:date="2020-12-11T12:24:00Z">
                <w:pPr/>
              </w:pPrChange>
            </w:pPr>
            <w:r>
              <w:rPr>
                <w:rFonts w:cs="Arial"/>
                <w:b/>
                <w:bCs/>
                <w:color w:val="000000"/>
              </w:rPr>
              <w:t>R48</w:t>
            </w:r>
          </w:p>
        </w:tc>
        <w:tc>
          <w:tcPr>
            <w:tcW w:w="4454" w:type="dxa"/>
            <w:vAlign w:val="bottom"/>
          </w:tcPr>
          <w:p w14:paraId="10ADA5C5" w14:textId="77777777" w:rsidR="006641CB" w:rsidRPr="00562C9C" w:rsidRDefault="006641CB">
            <w:pPr>
              <w:spacing w:line="240" w:lineRule="atLeast"/>
              <w:rPr>
                <w:rFonts w:cs="Arial"/>
              </w:rPr>
              <w:pPrChange w:id="177" w:author="Strzelczyk, Anthony (A.)" w:date="2020-12-11T12:24:00Z">
                <w:pPr/>
              </w:pPrChange>
            </w:pPr>
            <w:r>
              <w:rPr>
                <w:rFonts w:cs="Arial"/>
                <w:color w:val="000000"/>
              </w:rPr>
              <w:t>VEHICLES WITH REGARD TO THE INSTALLATION OF LIGHTING AND LIGHT-SIGNALLING DEVICES</w:t>
            </w:r>
          </w:p>
        </w:tc>
        <w:tc>
          <w:tcPr>
            <w:tcW w:w="1499" w:type="dxa"/>
          </w:tcPr>
          <w:p w14:paraId="70BD3461" w14:textId="77777777" w:rsidR="006641CB" w:rsidRPr="00D410AE" w:rsidRDefault="006641CB">
            <w:pPr>
              <w:spacing w:line="240" w:lineRule="atLeast"/>
              <w:rPr>
                <w:rFonts w:cs="Arial"/>
              </w:rPr>
              <w:pPrChange w:id="178" w:author="Strzelczyk, Anthony (A.)" w:date="2020-12-11T12:24:00Z">
                <w:pPr/>
              </w:pPrChange>
            </w:pPr>
          </w:p>
        </w:tc>
      </w:tr>
      <w:tr w:rsidR="006641CB" w:rsidRPr="007C20FA" w14:paraId="555BA8A2" w14:textId="77777777" w:rsidTr="007A1912">
        <w:trPr>
          <w:trHeight w:val="20"/>
        </w:trPr>
        <w:tc>
          <w:tcPr>
            <w:tcW w:w="1560" w:type="dxa"/>
            <w:vAlign w:val="bottom"/>
          </w:tcPr>
          <w:p w14:paraId="098EC36D" w14:textId="77777777" w:rsidR="006641CB" w:rsidRPr="00D410AE" w:rsidRDefault="006641CB" w:rsidP="007A1912">
            <w:pPr>
              <w:spacing w:line="240" w:lineRule="atLeast"/>
              <w:rPr>
                <w:rFonts w:cs="Arial"/>
              </w:rPr>
            </w:pPr>
            <w:r>
              <w:rPr>
                <w:rFonts w:cs="Arial"/>
                <w:color w:val="000000"/>
              </w:rPr>
              <w:t>ECE</w:t>
            </w:r>
          </w:p>
        </w:tc>
        <w:tc>
          <w:tcPr>
            <w:tcW w:w="2693" w:type="dxa"/>
            <w:vAlign w:val="bottom"/>
          </w:tcPr>
          <w:p w14:paraId="44EBE1CC" w14:textId="77777777" w:rsidR="006641CB" w:rsidRDefault="006641CB" w:rsidP="007A1912">
            <w:pPr>
              <w:spacing w:line="240" w:lineRule="atLeast"/>
              <w:rPr>
                <w:rFonts w:cs="Arial"/>
              </w:rPr>
            </w:pPr>
            <w:r>
              <w:rPr>
                <w:rFonts w:cs="Arial"/>
                <w:b/>
                <w:bCs/>
                <w:color w:val="000000"/>
              </w:rPr>
              <w:t>R112</w:t>
            </w:r>
          </w:p>
        </w:tc>
        <w:tc>
          <w:tcPr>
            <w:tcW w:w="4454" w:type="dxa"/>
            <w:vAlign w:val="bottom"/>
          </w:tcPr>
          <w:p w14:paraId="2842279A" w14:textId="77777777" w:rsidR="006641CB" w:rsidRPr="00562C9C" w:rsidRDefault="006641CB" w:rsidP="007A1912">
            <w:pPr>
              <w:spacing w:line="240" w:lineRule="atLeast"/>
              <w:rPr>
                <w:rFonts w:cs="Arial"/>
              </w:rPr>
            </w:pPr>
            <w:r>
              <w:rPr>
                <w:rFonts w:cs="Arial"/>
                <w:color w:val="000000"/>
              </w:rPr>
              <w:t>MOTOR VEHICLE HEADLAMPS EMITTING AN ASYMMETRICAL PASSING-BEAM OR A DRIVING-BEAM OR BOTH AND EQUIPPED WITH FILAMENT LAMPS AND/OR LIGHT-EMITTING DIODE (LED) MODULES</w:t>
            </w:r>
          </w:p>
        </w:tc>
        <w:tc>
          <w:tcPr>
            <w:tcW w:w="1499" w:type="dxa"/>
          </w:tcPr>
          <w:p w14:paraId="0CF60648" w14:textId="77777777" w:rsidR="006641CB" w:rsidRPr="00D410AE" w:rsidRDefault="006641CB" w:rsidP="007A1912">
            <w:pPr>
              <w:spacing w:line="240" w:lineRule="atLeast"/>
              <w:rPr>
                <w:rFonts w:cs="Arial"/>
              </w:rPr>
            </w:pPr>
          </w:p>
        </w:tc>
      </w:tr>
      <w:tr w:rsidR="006641CB" w:rsidRPr="007C20FA" w14:paraId="2F665DBA" w14:textId="77777777" w:rsidTr="007A1912">
        <w:trPr>
          <w:trHeight w:val="20"/>
        </w:trPr>
        <w:tc>
          <w:tcPr>
            <w:tcW w:w="1560" w:type="dxa"/>
            <w:vAlign w:val="bottom"/>
          </w:tcPr>
          <w:p w14:paraId="38613CB2" w14:textId="77777777" w:rsidR="006641CB" w:rsidRPr="00D410AE" w:rsidRDefault="006641CB" w:rsidP="007A1912">
            <w:pPr>
              <w:spacing w:line="240" w:lineRule="atLeast"/>
              <w:rPr>
                <w:rFonts w:cs="Arial"/>
              </w:rPr>
            </w:pPr>
            <w:r>
              <w:rPr>
                <w:rFonts w:cs="Arial"/>
                <w:color w:val="000000"/>
              </w:rPr>
              <w:t>ECE</w:t>
            </w:r>
          </w:p>
        </w:tc>
        <w:tc>
          <w:tcPr>
            <w:tcW w:w="2693" w:type="dxa"/>
            <w:vAlign w:val="bottom"/>
          </w:tcPr>
          <w:p w14:paraId="05625D72" w14:textId="77777777" w:rsidR="006641CB" w:rsidRDefault="006641CB" w:rsidP="007A1912">
            <w:pPr>
              <w:spacing w:line="240" w:lineRule="atLeast"/>
              <w:rPr>
                <w:rFonts w:cs="Arial"/>
              </w:rPr>
            </w:pPr>
            <w:r>
              <w:rPr>
                <w:rFonts w:cs="Arial"/>
                <w:b/>
                <w:bCs/>
                <w:color w:val="000000"/>
              </w:rPr>
              <w:t>R121</w:t>
            </w:r>
          </w:p>
        </w:tc>
        <w:tc>
          <w:tcPr>
            <w:tcW w:w="4454" w:type="dxa"/>
            <w:vAlign w:val="bottom"/>
          </w:tcPr>
          <w:p w14:paraId="29A79DA8" w14:textId="77777777" w:rsidR="006641CB" w:rsidRPr="00562C9C" w:rsidRDefault="006641CB" w:rsidP="007A1912">
            <w:pPr>
              <w:spacing w:line="240" w:lineRule="atLeast"/>
              <w:rPr>
                <w:rFonts w:cs="Arial"/>
              </w:rPr>
            </w:pPr>
            <w:r>
              <w:rPr>
                <w:rFonts w:cs="Arial"/>
                <w:color w:val="000000"/>
              </w:rPr>
              <w:t>VEHICLES WITH REGARD TO THE LOCATION AND IDENTIFICATION OF HAND CONTROLS, TELL-TALES AND INDICATORS</w:t>
            </w:r>
          </w:p>
        </w:tc>
        <w:tc>
          <w:tcPr>
            <w:tcW w:w="1499" w:type="dxa"/>
          </w:tcPr>
          <w:p w14:paraId="1E57F533" w14:textId="77777777" w:rsidR="006641CB" w:rsidRPr="00D410AE" w:rsidRDefault="006641CB" w:rsidP="007A1912">
            <w:pPr>
              <w:spacing w:line="240" w:lineRule="atLeast"/>
              <w:rPr>
                <w:rFonts w:cs="Arial"/>
              </w:rPr>
            </w:pPr>
          </w:p>
        </w:tc>
      </w:tr>
      <w:tr w:rsidR="006641CB" w:rsidRPr="007C20FA" w14:paraId="79518E2F" w14:textId="77777777" w:rsidTr="007A1912">
        <w:trPr>
          <w:trHeight w:val="20"/>
        </w:trPr>
        <w:tc>
          <w:tcPr>
            <w:tcW w:w="1560" w:type="dxa"/>
            <w:vAlign w:val="bottom"/>
          </w:tcPr>
          <w:p w14:paraId="052664E4" w14:textId="77777777" w:rsidR="006641CB" w:rsidRPr="00D410AE" w:rsidRDefault="006641CB" w:rsidP="007A1912">
            <w:pPr>
              <w:spacing w:line="240" w:lineRule="atLeast"/>
              <w:rPr>
                <w:rFonts w:cs="Arial"/>
              </w:rPr>
            </w:pPr>
            <w:r>
              <w:rPr>
                <w:rFonts w:cs="Arial"/>
                <w:color w:val="000000"/>
              </w:rPr>
              <w:t>ECE</w:t>
            </w:r>
          </w:p>
        </w:tc>
        <w:tc>
          <w:tcPr>
            <w:tcW w:w="2693" w:type="dxa"/>
            <w:vAlign w:val="bottom"/>
          </w:tcPr>
          <w:p w14:paraId="2CF93AC6" w14:textId="77777777" w:rsidR="006641CB" w:rsidRDefault="006641CB" w:rsidP="007A1912">
            <w:pPr>
              <w:spacing w:line="240" w:lineRule="atLeast"/>
              <w:rPr>
                <w:rFonts w:cs="Arial"/>
              </w:rPr>
            </w:pPr>
            <w:r>
              <w:rPr>
                <w:rFonts w:cs="Arial"/>
                <w:b/>
                <w:bCs/>
                <w:color w:val="000000"/>
              </w:rPr>
              <w:t>R148</w:t>
            </w:r>
          </w:p>
        </w:tc>
        <w:tc>
          <w:tcPr>
            <w:tcW w:w="4454" w:type="dxa"/>
            <w:vAlign w:val="bottom"/>
          </w:tcPr>
          <w:p w14:paraId="70507D64" w14:textId="77777777" w:rsidR="006641CB" w:rsidRPr="00562C9C" w:rsidRDefault="006641CB" w:rsidP="007A1912">
            <w:pPr>
              <w:spacing w:line="240" w:lineRule="atLeast"/>
              <w:rPr>
                <w:rFonts w:cs="Arial"/>
              </w:rPr>
            </w:pPr>
            <w:r>
              <w:rPr>
                <w:rFonts w:cs="Arial"/>
                <w:color w:val="000000"/>
              </w:rPr>
              <w:t>UNIFORM PROVISIONS CONCERNING THE APPROVAL OF LIGHT-SIGNALLING DEVICES (LAMPS) FOR POWER DRIVEN VEHICLES AND THEIR TRAILERS</w:t>
            </w:r>
          </w:p>
        </w:tc>
        <w:tc>
          <w:tcPr>
            <w:tcW w:w="1499" w:type="dxa"/>
          </w:tcPr>
          <w:p w14:paraId="5AE75FC2" w14:textId="77777777" w:rsidR="006641CB" w:rsidRPr="00D410AE" w:rsidRDefault="006641CB" w:rsidP="007A1912">
            <w:pPr>
              <w:spacing w:line="240" w:lineRule="atLeast"/>
              <w:rPr>
                <w:rFonts w:cs="Arial"/>
              </w:rPr>
            </w:pPr>
          </w:p>
        </w:tc>
      </w:tr>
      <w:tr w:rsidR="006641CB" w:rsidRPr="007C20FA" w14:paraId="40B9CCDA" w14:textId="77777777" w:rsidTr="007A1912">
        <w:trPr>
          <w:trHeight w:val="20"/>
        </w:trPr>
        <w:tc>
          <w:tcPr>
            <w:tcW w:w="1560" w:type="dxa"/>
            <w:vAlign w:val="bottom"/>
          </w:tcPr>
          <w:p w14:paraId="48C892D1" w14:textId="77777777" w:rsidR="006641CB" w:rsidRPr="00D410AE" w:rsidRDefault="006641CB" w:rsidP="007A1912">
            <w:pPr>
              <w:spacing w:line="240" w:lineRule="atLeast"/>
              <w:rPr>
                <w:rFonts w:cs="Arial"/>
              </w:rPr>
            </w:pPr>
            <w:r>
              <w:rPr>
                <w:rFonts w:cs="Arial"/>
                <w:color w:val="000000"/>
              </w:rPr>
              <w:t>CCC</w:t>
            </w:r>
          </w:p>
        </w:tc>
        <w:tc>
          <w:tcPr>
            <w:tcW w:w="2693" w:type="dxa"/>
            <w:vAlign w:val="bottom"/>
          </w:tcPr>
          <w:p w14:paraId="51B52B93" w14:textId="77777777" w:rsidR="006641CB" w:rsidRDefault="006641CB" w:rsidP="007A1912">
            <w:pPr>
              <w:spacing w:line="240" w:lineRule="atLeast"/>
              <w:rPr>
                <w:rFonts w:cs="Arial"/>
              </w:rPr>
            </w:pPr>
            <w:r>
              <w:rPr>
                <w:rFonts w:cs="Arial"/>
                <w:b/>
                <w:bCs/>
                <w:color w:val="000000"/>
              </w:rPr>
              <w:t>GB 11554-2008</w:t>
            </w:r>
          </w:p>
        </w:tc>
        <w:tc>
          <w:tcPr>
            <w:tcW w:w="4454" w:type="dxa"/>
            <w:vAlign w:val="bottom"/>
          </w:tcPr>
          <w:p w14:paraId="2E558377" w14:textId="77777777" w:rsidR="006641CB" w:rsidRPr="00562C9C" w:rsidRDefault="006641CB" w:rsidP="007A1912">
            <w:pPr>
              <w:spacing w:line="240" w:lineRule="atLeast"/>
              <w:rPr>
                <w:rFonts w:cs="Arial"/>
              </w:rPr>
            </w:pPr>
            <w:r>
              <w:rPr>
                <w:rFonts w:cs="Arial"/>
                <w:color w:val="000000"/>
              </w:rPr>
              <w:t>PHOTOMETRIC CHARACTERISTICS OF REAR FOG LAMP FOR POWER-DRIVEN VEHICLES AND THEIR TRAILERS</w:t>
            </w:r>
          </w:p>
        </w:tc>
        <w:tc>
          <w:tcPr>
            <w:tcW w:w="1499" w:type="dxa"/>
          </w:tcPr>
          <w:p w14:paraId="21A136A3" w14:textId="77777777" w:rsidR="006641CB" w:rsidRPr="00D410AE" w:rsidRDefault="006641CB" w:rsidP="007A1912">
            <w:pPr>
              <w:spacing w:line="240" w:lineRule="atLeast"/>
              <w:rPr>
                <w:rFonts w:cs="Arial"/>
              </w:rPr>
            </w:pPr>
          </w:p>
        </w:tc>
      </w:tr>
      <w:tr w:rsidR="006641CB" w:rsidRPr="007C20FA" w14:paraId="322BC00F" w14:textId="77777777" w:rsidTr="007A1912">
        <w:trPr>
          <w:trHeight w:val="20"/>
        </w:trPr>
        <w:tc>
          <w:tcPr>
            <w:tcW w:w="1560" w:type="dxa"/>
            <w:vAlign w:val="bottom"/>
          </w:tcPr>
          <w:p w14:paraId="32F4A588" w14:textId="77777777" w:rsidR="006641CB" w:rsidRPr="00D410AE" w:rsidRDefault="006641CB" w:rsidP="007A1912">
            <w:pPr>
              <w:spacing w:line="240" w:lineRule="atLeast"/>
              <w:rPr>
                <w:rFonts w:cs="Arial"/>
              </w:rPr>
            </w:pPr>
            <w:r>
              <w:rPr>
                <w:rFonts w:cs="Arial"/>
                <w:color w:val="000000"/>
              </w:rPr>
              <w:t>CCC</w:t>
            </w:r>
          </w:p>
        </w:tc>
        <w:tc>
          <w:tcPr>
            <w:tcW w:w="2693" w:type="dxa"/>
            <w:vAlign w:val="bottom"/>
          </w:tcPr>
          <w:p w14:paraId="6E7F202E" w14:textId="77777777" w:rsidR="006641CB" w:rsidRDefault="006641CB" w:rsidP="007A1912">
            <w:pPr>
              <w:spacing w:line="240" w:lineRule="atLeast"/>
              <w:rPr>
                <w:rFonts w:cs="Arial"/>
              </w:rPr>
            </w:pPr>
            <w:r>
              <w:rPr>
                <w:rFonts w:cs="Arial"/>
                <w:b/>
                <w:bCs/>
                <w:color w:val="000000"/>
              </w:rPr>
              <w:t>GB 15766.1-2008</w:t>
            </w:r>
          </w:p>
        </w:tc>
        <w:tc>
          <w:tcPr>
            <w:tcW w:w="4454" w:type="dxa"/>
            <w:vAlign w:val="bottom"/>
          </w:tcPr>
          <w:p w14:paraId="1E027362" w14:textId="77777777" w:rsidR="006641CB" w:rsidRPr="00562C9C" w:rsidRDefault="006641CB" w:rsidP="007A1912">
            <w:pPr>
              <w:spacing w:line="240" w:lineRule="atLeast"/>
              <w:rPr>
                <w:rFonts w:cs="Arial"/>
              </w:rPr>
            </w:pPr>
            <w:r>
              <w:rPr>
                <w:rFonts w:cs="Arial"/>
                <w:color w:val="000000"/>
              </w:rPr>
              <w:t>LAMPS FOR ROAD VEHICLES – DIMENSIONAL, ELECTRICAL AND LUMINOUS REQUIREMENTS</w:t>
            </w:r>
          </w:p>
        </w:tc>
        <w:tc>
          <w:tcPr>
            <w:tcW w:w="1499" w:type="dxa"/>
          </w:tcPr>
          <w:p w14:paraId="5F113504" w14:textId="77777777" w:rsidR="006641CB" w:rsidRPr="00D410AE" w:rsidRDefault="006641CB" w:rsidP="007A1912">
            <w:pPr>
              <w:spacing w:line="240" w:lineRule="atLeast"/>
              <w:rPr>
                <w:rFonts w:cs="Arial"/>
              </w:rPr>
            </w:pPr>
          </w:p>
        </w:tc>
      </w:tr>
      <w:tr w:rsidR="006641CB" w:rsidRPr="007C20FA" w14:paraId="64E9FABF" w14:textId="77777777" w:rsidTr="007A1912">
        <w:trPr>
          <w:trHeight w:val="20"/>
        </w:trPr>
        <w:tc>
          <w:tcPr>
            <w:tcW w:w="1560" w:type="dxa"/>
            <w:vAlign w:val="bottom"/>
          </w:tcPr>
          <w:p w14:paraId="5373BE9D" w14:textId="77777777" w:rsidR="006641CB" w:rsidRPr="00D410AE" w:rsidRDefault="006641CB" w:rsidP="007A1912">
            <w:pPr>
              <w:spacing w:line="240" w:lineRule="atLeast"/>
              <w:rPr>
                <w:rFonts w:cs="Arial"/>
              </w:rPr>
            </w:pPr>
            <w:r>
              <w:rPr>
                <w:rFonts w:cs="Arial"/>
                <w:color w:val="000000"/>
              </w:rPr>
              <w:t>CCC</w:t>
            </w:r>
          </w:p>
        </w:tc>
        <w:tc>
          <w:tcPr>
            <w:tcW w:w="2693" w:type="dxa"/>
            <w:vAlign w:val="bottom"/>
          </w:tcPr>
          <w:p w14:paraId="1A646B99" w14:textId="77777777" w:rsidR="006641CB" w:rsidRDefault="006641CB" w:rsidP="007A1912">
            <w:pPr>
              <w:spacing w:line="240" w:lineRule="atLeast"/>
              <w:rPr>
                <w:rFonts w:cs="Arial"/>
              </w:rPr>
            </w:pPr>
            <w:r>
              <w:rPr>
                <w:rFonts w:cs="Arial"/>
                <w:b/>
                <w:bCs/>
                <w:color w:val="000000"/>
              </w:rPr>
              <w:t>GB 4660-2007</w:t>
            </w:r>
          </w:p>
        </w:tc>
        <w:tc>
          <w:tcPr>
            <w:tcW w:w="4454" w:type="dxa"/>
            <w:vAlign w:val="bottom"/>
          </w:tcPr>
          <w:p w14:paraId="198088E7" w14:textId="77777777" w:rsidR="006641CB" w:rsidRPr="00562C9C" w:rsidRDefault="006641CB" w:rsidP="007A1912">
            <w:pPr>
              <w:spacing w:line="240" w:lineRule="atLeast"/>
              <w:rPr>
                <w:rFonts w:cs="Arial"/>
              </w:rPr>
            </w:pPr>
            <w:r>
              <w:rPr>
                <w:rFonts w:cs="Arial"/>
                <w:color w:val="000000"/>
              </w:rPr>
              <w:t>PHOTOMETRIC CHARACTERISTICS OF POWER-DRIVEN VEHICLE FRONT FOG LAMPS</w:t>
            </w:r>
          </w:p>
        </w:tc>
        <w:tc>
          <w:tcPr>
            <w:tcW w:w="1499" w:type="dxa"/>
          </w:tcPr>
          <w:p w14:paraId="7310C1DC" w14:textId="77777777" w:rsidR="006641CB" w:rsidRPr="00D410AE" w:rsidRDefault="006641CB" w:rsidP="007A1912">
            <w:pPr>
              <w:spacing w:line="240" w:lineRule="atLeast"/>
              <w:rPr>
                <w:rFonts w:cs="Arial"/>
              </w:rPr>
            </w:pPr>
          </w:p>
        </w:tc>
      </w:tr>
      <w:tr w:rsidR="006641CB" w:rsidRPr="007C20FA" w14:paraId="03E6AFDE" w14:textId="77777777" w:rsidTr="007A1912">
        <w:trPr>
          <w:trHeight w:val="20"/>
        </w:trPr>
        <w:tc>
          <w:tcPr>
            <w:tcW w:w="1560" w:type="dxa"/>
            <w:vAlign w:val="bottom"/>
          </w:tcPr>
          <w:p w14:paraId="7F456BE4" w14:textId="77777777" w:rsidR="006641CB" w:rsidRPr="00D410AE" w:rsidRDefault="006641CB" w:rsidP="007A1912">
            <w:pPr>
              <w:spacing w:line="240" w:lineRule="atLeast"/>
              <w:rPr>
                <w:rFonts w:cs="Arial"/>
              </w:rPr>
            </w:pPr>
            <w:r>
              <w:rPr>
                <w:rFonts w:cs="Arial"/>
                <w:color w:val="000000"/>
              </w:rPr>
              <w:t>CCC</w:t>
            </w:r>
          </w:p>
        </w:tc>
        <w:tc>
          <w:tcPr>
            <w:tcW w:w="2693" w:type="dxa"/>
            <w:vAlign w:val="bottom"/>
          </w:tcPr>
          <w:p w14:paraId="2549095C" w14:textId="77777777" w:rsidR="006641CB" w:rsidRDefault="006641CB" w:rsidP="007A1912">
            <w:pPr>
              <w:spacing w:line="240" w:lineRule="atLeast"/>
              <w:rPr>
                <w:rFonts w:cs="Arial"/>
              </w:rPr>
            </w:pPr>
            <w:r>
              <w:rPr>
                <w:rFonts w:cs="Arial"/>
                <w:b/>
                <w:bCs/>
                <w:color w:val="000000"/>
              </w:rPr>
              <w:t>GB 4785-2007</w:t>
            </w:r>
          </w:p>
        </w:tc>
        <w:tc>
          <w:tcPr>
            <w:tcW w:w="4454" w:type="dxa"/>
            <w:vAlign w:val="bottom"/>
          </w:tcPr>
          <w:p w14:paraId="7DF8C7E3" w14:textId="77777777" w:rsidR="006641CB" w:rsidRPr="00562C9C" w:rsidRDefault="006641CB" w:rsidP="007A1912">
            <w:pPr>
              <w:spacing w:line="240" w:lineRule="atLeast"/>
              <w:rPr>
                <w:rFonts w:cs="Arial"/>
              </w:rPr>
            </w:pPr>
            <w:r>
              <w:rPr>
                <w:rFonts w:cs="Arial"/>
                <w:color w:val="000000"/>
              </w:rPr>
              <w:t>PRESCRIPTION FOR INSTALLATION OF THE EXTERNAL LIGHTING AND</w:t>
            </w:r>
            <w:r>
              <w:rPr>
                <w:rFonts w:cs="Arial"/>
                <w:color w:val="000000"/>
              </w:rPr>
              <w:br/>
              <w:t>LIGHT SIGNALLING DEVICES FOR MOTOR VEHICLES AND THEIR TRAILERS</w:t>
            </w:r>
          </w:p>
        </w:tc>
        <w:tc>
          <w:tcPr>
            <w:tcW w:w="1499" w:type="dxa"/>
          </w:tcPr>
          <w:p w14:paraId="4C195BE1" w14:textId="77777777" w:rsidR="006641CB" w:rsidRPr="00D410AE" w:rsidRDefault="006641CB" w:rsidP="007A1912">
            <w:pPr>
              <w:spacing w:line="240" w:lineRule="atLeast"/>
              <w:rPr>
                <w:rFonts w:cs="Arial"/>
              </w:rPr>
            </w:pPr>
          </w:p>
        </w:tc>
      </w:tr>
      <w:tr w:rsidR="006641CB" w:rsidRPr="007C20FA" w14:paraId="41E09EF0" w14:textId="77777777" w:rsidTr="007A1912">
        <w:trPr>
          <w:trHeight w:val="20"/>
        </w:trPr>
        <w:tc>
          <w:tcPr>
            <w:tcW w:w="1560" w:type="dxa"/>
            <w:vAlign w:val="bottom"/>
          </w:tcPr>
          <w:p w14:paraId="43F5850E" w14:textId="77777777" w:rsidR="006641CB" w:rsidRPr="00D410AE" w:rsidRDefault="006641CB" w:rsidP="007A1912">
            <w:pPr>
              <w:spacing w:line="240" w:lineRule="atLeast"/>
              <w:rPr>
                <w:rFonts w:cs="Arial"/>
              </w:rPr>
            </w:pPr>
            <w:r>
              <w:rPr>
                <w:rFonts w:cs="Arial"/>
                <w:color w:val="000000"/>
              </w:rPr>
              <w:t>Brazil</w:t>
            </w:r>
          </w:p>
        </w:tc>
        <w:tc>
          <w:tcPr>
            <w:tcW w:w="2693" w:type="dxa"/>
            <w:vAlign w:val="bottom"/>
          </w:tcPr>
          <w:p w14:paraId="3CFE46C6" w14:textId="77777777" w:rsidR="006641CB" w:rsidRDefault="006641CB" w:rsidP="007A1912">
            <w:pPr>
              <w:spacing w:line="240" w:lineRule="atLeast"/>
              <w:rPr>
                <w:rFonts w:cs="Arial"/>
              </w:rPr>
            </w:pPr>
            <w:r>
              <w:rPr>
                <w:rFonts w:cs="Arial"/>
                <w:b/>
                <w:bCs/>
                <w:color w:val="000000"/>
              </w:rPr>
              <w:t>RESOLUTION NO. 227</w:t>
            </w:r>
          </w:p>
        </w:tc>
        <w:tc>
          <w:tcPr>
            <w:tcW w:w="4454" w:type="dxa"/>
            <w:vAlign w:val="bottom"/>
          </w:tcPr>
          <w:p w14:paraId="01EDE7DC" w14:textId="77777777" w:rsidR="006641CB" w:rsidRPr="00562C9C" w:rsidRDefault="006641CB" w:rsidP="007A1912">
            <w:pPr>
              <w:spacing w:line="240" w:lineRule="atLeast"/>
              <w:rPr>
                <w:rFonts w:cs="Arial"/>
              </w:rPr>
            </w:pPr>
            <w:r>
              <w:rPr>
                <w:rFonts w:cs="Arial"/>
                <w:color w:val="000000"/>
              </w:rPr>
              <w:t>ESTABLISHING THE REQUIREMENTS RELATING TO VEHICLE LIGHTING AND SIGNALLING DEVICES</w:t>
            </w:r>
          </w:p>
        </w:tc>
        <w:tc>
          <w:tcPr>
            <w:tcW w:w="1499" w:type="dxa"/>
          </w:tcPr>
          <w:p w14:paraId="1EE492CE" w14:textId="77777777" w:rsidR="006641CB" w:rsidRPr="00D410AE" w:rsidRDefault="006641CB" w:rsidP="007A1912">
            <w:pPr>
              <w:spacing w:line="240" w:lineRule="atLeast"/>
              <w:rPr>
                <w:rFonts w:cs="Arial"/>
              </w:rPr>
            </w:pPr>
          </w:p>
        </w:tc>
      </w:tr>
      <w:tr w:rsidR="006641CB" w:rsidRPr="007C20FA" w14:paraId="3454D713" w14:textId="77777777" w:rsidTr="007A1912">
        <w:trPr>
          <w:trHeight w:val="20"/>
        </w:trPr>
        <w:tc>
          <w:tcPr>
            <w:tcW w:w="1560" w:type="dxa"/>
            <w:vAlign w:val="bottom"/>
          </w:tcPr>
          <w:p w14:paraId="613E2D36" w14:textId="77777777" w:rsidR="006641CB" w:rsidRPr="00D410AE" w:rsidRDefault="006641CB" w:rsidP="007A1912">
            <w:pPr>
              <w:spacing w:line="240" w:lineRule="atLeast"/>
              <w:rPr>
                <w:rFonts w:cs="Arial"/>
              </w:rPr>
            </w:pPr>
            <w:r>
              <w:rPr>
                <w:rFonts w:cs="Arial"/>
                <w:color w:val="000000"/>
              </w:rPr>
              <w:t>Brazil</w:t>
            </w:r>
          </w:p>
        </w:tc>
        <w:tc>
          <w:tcPr>
            <w:tcW w:w="2693" w:type="dxa"/>
            <w:vAlign w:val="bottom"/>
          </w:tcPr>
          <w:p w14:paraId="29594A29" w14:textId="77777777" w:rsidR="006641CB" w:rsidRDefault="006641CB" w:rsidP="007A1912">
            <w:pPr>
              <w:spacing w:line="240" w:lineRule="atLeast"/>
              <w:rPr>
                <w:rFonts w:cs="Arial"/>
              </w:rPr>
            </w:pPr>
            <w:r>
              <w:rPr>
                <w:rFonts w:cs="Arial"/>
                <w:b/>
                <w:bCs/>
                <w:color w:val="000000"/>
              </w:rPr>
              <w:t>CONTRAN RESOLUTION 667</w:t>
            </w:r>
          </w:p>
        </w:tc>
        <w:tc>
          <w:tcPr>
            <w:tcW w:w="4454" w:type="dxa"/>
            <w:vAlign w:val="bottom"/>
          </w:tcPr>
          <w:p w14:paraId="617EBCB1" w14:textId="77777777" w:rsidR="006641CB" w:rsidRPr="00562C9C" w:rsidRDefault="006641CB" w:rsidP="007A1912">
            <w:pPr>
              <w:spacing w:line="240" w:lineRule="atLeast"/>
              <w:rPr>
                <w:rFonts w:cs="Arial"/>
              </w:rPr>
            </w:pPr>
            <w:r>
              <w:rPr>
                <w:rFonts w:cs="Arial"/>
                <w:color w:val="000000"/>
              </w:rPr>
              <w:t xml:space="preserve">ESTABLISHING THE CHARACTERISTICS AND TECHNICAL SPECIFICATIONS OF THE </w:t>
            </w:r>
            <w:r>
              <w:rPr>
                <w:rFonts w:cs="Arial"/>
                <w:color w:val="000000"/>
              </w:rPr>
              <w:lastRenderedPageBreak/>
              <w:t>SIGNALLING AND LIGHTING SYSTEMS AND THEIR DEVICES APPLICABLE TO CARS, VANS, UTILITY VEHICLES, TRUCKS, LORRIES, TRACTOR UNITS, BUSES, MINIBUSES, TRAILERS AND SEMITRAILERS, NEWLY-MANUFACTURED, NATIONAL OR IMPORTED, AND PROVIDING FOR OTHER MEASURES</w:t>
            </w:r>
          </w:p>
        </w:tc>
        <w:tc>
          <w:tcPr>
            <w:tcW w:w="1499" w:type="dxa"/>
          </w:tcPr>
          <w:p w14:paraId="5619BC2C" w14:textId="77777777" w:rsidR="006641CB" w:rsidRPr="00D410AE" w:rsidRDefault="006641CB" w:rsidP="007A1912">
            <w:pPr>
              <w:spacing w:line="240" w:lineRule="atLeast"/>
              <w:rPr>
                <w:rFonts w:cs="Arial"/>
              </w:rPr>
            </w:pPr>
          </w:p>
        </w:tc>
      </w:tr>
      <w:tr w:rsidR="006641CB" w:rsidRPr="007C20FA" w14:paraId="723EB8D0" w14:textId="77777777" w:rsidTr="007A1912">
        <w:trPr>
          <w:trHeight w:val="20"/>
        </w:trPr>
        <w:tc>
          <w:tcPr>
            <w:tcW w:w="1560" w:type="dxa"/>
            <w:vAlign w:val="bottom"/>
          </w:tcPr>
          <w:p w14:paraId="35CBCDBE" w14:textId="77777777" w:rsidR="006641CB" w:rsidRPr="00D410AE" w:rsidRDefault="006641CB" w:rsidP="007A1912">
            <w:pPr>
              <w:spacing w:line="240" w:lineRule="atLeast"/>
              <w:rPr>
                <w:rFonts w:cs="Arial"/>
              </w:rPr>
            </w:pPr>
            <w:r>
              <w:rPr>
                <w:rFonts w:cs="Arial"/>
                <w:color w:val="000000"/>
              </w:rPr>
              <w:t>Brazil</w:t>
            </w:r>
          </w:p>
        </w:tc>
        <w:tc>
          <w:tcPr>
            <w:tcW w:w="2693" w:type="dxa"/>
            <w:vAlign w:val="bottom"/>
          </w:tcPr>
          <w:p w14:paraId="66A0C3B1" w14:textId="77777777" w:rsidR="006641CB" w:rsidRDefault="006641CB" w:rsidP="007A1912">
            <w:pPr>
              <w:spacing w:line="240" w:lineRule="atLeast"/>
              <w:rPr>
                <w:rFonts w:cs="Arial"/>
              </w:rPr>
            </w:pPr>
            <w:r>
              <w:rPr>
                <w:rFonts w:cs="Arial"/>
                <w:b/>
                <w:bCs/>
                <w:color w:val="000000"/>
              </w:rPr>
              <w:t>CONTRAN RESOLUTION 758</w:t>
            </w:r>
          </w:p>
        </w:tc>
        <w:tc>
          <w:tcPr>
            <w:tcW w:w="4454" w:type="dxa"/>
            <w:vAlign w:val="bottom"/>
          </w:tcPr>
          <w:p w14:paraId="40805D0E" w14:textId="77777777" w:rsidR="006641CB" w:rsidRPr="00562C9C" w:rsidRDefault="006641CB" w:rsidP="007A1912">
            <w:pPr>
              <w:spacing w:line="240" w:lineRule="atLeast"/>
              <w:rPr>
                <w:rFonts w:cs="Arial"/>
              </w:rPr>
            </w:pPr>
            <w:r>
              <w:rPr>
                <w:rFonts w:cs="Arial"/>
                <w:color w:val="000000"/>
              </w:rPr>
              <w:t>ESTABLISHES REQUIREMENTS FOR LOCATIONS AND ILLUMINATION OF CONTROLS, INDICATORS AND TELL-TALES FOR MOTOR AND ELECTRIC VEHICLES.</w:t>
            </w:r>
          </w:p>
        </w:tc>
        <w:tc>
          <w:tcPr>
            <w:tcW w:w="1499" w:type="dxa"/>
          </w:tcPr>
          <w:p w14:paraId="177EB050" w14:textId="77777777" w:rsidR="006641CB" w:rsidRPr="00D410AE" w:rsidRDefault="006641CB" w:rsidP="007A1912">
            <w:pPr>
              <w:spacing w:line="240" w:lineRule="atLeast"/>
              <w:rPr>
                <w:rFonts w:cs="Arial"/>
              </w:rPr>
            </w:pPr>
          </w:p>
        </w:tc>
      </w:tr>
      <w:tr w:rsidR="006641CB" w:rsidRPr="007C20FA" w14:paraId="5D53A4E5" w14:textId="77777777" w:rsidTr="007A1912">
        <w:trPr>
          <w:trHeight w:val="20"/>
        </w:trPr>
        <w:tc>
          <w:tcPr>
            <w:tcW w:w="1560" w:type="dxa"/>
            <w:vAlign w:val="bottom"/>
          </w:tcPr>
          <w:p w14:paraId="6B44F5E7" w14:textId="77777777" w:rsidR="006641CB" w:rsidRPr="00D410AE" w:rsidRDefault="006641CB">
            <w:pPr>
              <w:spacing w:line="240" w:lineRule="atLeast"/>
              <w:rPr>
                <w:rFonts w:cs="Arial"/>
              </w:rPr>
              <w:pPrChange w:id="179" w:author="Strzelczyk, Anthony (A.)" w:date="2020-12-11T12:24:00Z">
                <w:pPr/>
              </w:pPrChange>
            </w:pPr>
            <w:r>
              <w:rPr>
                <w:rFonts w:cs="Arial"/>
                <w:color w:val="000000"/>
              </w:rPr>
              <w:t>Argentina</w:t>
            </w:r>
          </w:p>
        </w:tc>
        <w:tc>
          <w:tcPr>
            <w:tcW w:w="2693" w:type="dxa"/>
            <w:vAlign w:val="bottom"/>
          </w:tcPr>
          <w:p w14:paraId="4F9A7FF3" w14:textId="77777777" w:rsidR="006641CB" w:rsidRDefault="006641CB">
            <w:pPr>
              <w:spacing w:line="240" w:lineRule="atLeast"/>
              <w:rPr>
                <w:rFonts w:cs="Arial"/>
              </w:rPr>
              <w:pPrChange w:id="180" w:author="Strzelczyk, Anthony (A.)" w:date="2020-12-11T12:24:00Z">
                <w:pPr/>
              </w:pPrChange>
            </w:pPr>
            <w:r>
              <w:rPr>
                <w:rFonts w:cs="Arial"/>
                <w:b/>
                <w:bCs/>
                <w:color w:val="000000"/>
              </w:rPr>
              <w:t>DECREE NO.779 ANNEX 1</w:t>
            </w:r>
          </w:p>
        </w:tc>
        <w:tc>
          <w:tcPr>
            <w:tcW w:w="4454" w:type="dxa"/>
            <w:vAlign w:val="bottom"/>
          </w:tcPr>
          <w:p w14:paraId="752B6FCE" w14:textId="77777777" w:rsidR="006641CB" w:rsidRPr="00562C9C" w:rsidRDefault="006641CB">
            <w:pPr>
              <w:spacing w:line="240" w:lineRule="atLeast"/>
              <w:rPr>
                <w:rFonts w:cs="Arial"/>
              </w:rPr>
              <w:pPrChange w:id="181" w:author="Strzelczyk, Anthony (A.)" w:date="2020-12-11T12:24:00Z">
                <w:pPr/>
              </w:pPrChange>
            </w:pPr>
            <w:r>
              <w:rPr>
                <w:rFonts w:cs="Arial"/>
                <w:color w:val="000000"/>
              </w:rPr>
              <w:t>LIGHTING AND SIGNALLING SYSTEMS FOR MOTOR VEHICLES</w:t>
            </w:r>
          </w:p>
        </w:tc>
        <w:tc>
          <w:tcPr>
            <w:tcW w:w="1499" w:type="dxa"/>
          </w:tcPr>
          <w:p w14:paraId="1E6D2C92" w14:textId="77777777" w:rsidR="006641CB" w:rsidRPr="00D410AE" w:rsidRDefault="006641CB">
            <w:pPr>
              <w:spacing w:line="240" w:lineRule="atLeast"/>
              <w:rPr>
                <w:rFonts w:cs="Arial"/>
              </w:rPr>
              <w:pPrChange w:id="182" w:author="Strzelczyk, Anthony (A.)" w:date="2020-12-11T12:24:00Z">
                <w:pPr/>
              </w:pPrChange>
            </w:pPr>
          </w:p>
        </w:tc>
      </w:tr>
      <w:tr w:rsidR="006641CB" w:rsidRPr="007C20FA" w14:paraId="3A7F2FA7" w14:textId="77777777" w:rsidTr="007A1912">
        <w:trPr>
          <w:trHeight w:val="20"/>
        </w:trPr>
        <w:tc>
          <w:tcPr>
            <w:tcW w:w="1560" w:type="dxa"/>
            <w:shd w:val="clear" w:color="auto" w:fill="F2F2F2" w:themeFill="background1" w:themeFillShade="F2"/>
          </w:tcPr>
          <w:p w14:paraId="6CE9C672" w14:textId="77777777" w:rsidR="006641CB" w:rsidRPr="00D410AE" w:rsidRDefault="006641CB">
            <w:pPr>
              <w:spacing w:line="240" w:lineRule="atLeast"/>
              <w:rPr>
                <w:rFonts w:cs="Arial"/>
              </w:rPr>
              <w:pPrChange w:id="183" w:author="Strzelczyk, Anthony (A.)" w:date="2020-12-11T12:24:00Z">
                <w:pPr/>
              </w:pPrChange>
            </w:pPr>
            <w:r>
              <w:rPr>
                <w:rFonts w:ascii="Helvetica" w:hAnsi="Helvetica" w:cs="Helvetica"/>
                <w:b/>
              </w:rPr>
              <w:t>Industry Standards</w:t>
            </w:r>
          </w:p>
        </w:tc>
        <w:tc>
          <w:tcPr>
            <w:tcW w:w="2693" w:type="dxa"/>
          </w:tcPr>
          <w:p w14:paraId="5F6EFAC6" w14:textId="77777777" w:rsidR="006641CB" w:rsidRDefault="006641CB">
            <w:pPr>
              <w:spacing w:line="240" w:lineRule="atLeast"/>
              <w:rPr>
                <w:rFonts w:cs="Arial"/>
              </w:rPr>
              <w:pPrChange w:id="184" w:author="Strzelczyk, Anthony (A.)" w:date="2020-12-11T12:24:00Z">
                <w:pPr/>
              </w:pPrChange>
            </w:pPr>
          </w:p>
        </w:tc>
        <w:tc>
          <w:tcPr>
            <w:tcW w:w="4454" w:type="dxa"/>
          </w:tcPr>
          <w:p w14:paraId="3F976568" w14:textId="77777777" w:rsidR="006641CB" w:rsidRPr="00562C9C" w:rsidRDefault="006641CB">
            <w:pPr>
              <w:spacing w:line="240" w:lineRule="atLeast"/>
              <w:rPr>
                <w:rFonts w:cs="Arial"/>
              </w:rPr>
              <w:pPrChange w:id="185" w:author="Strzelczyk, Anthony (A.)" w:date="2020-12-11T12:24:00Z">
                <w:pPr/>
              </w:pPrChange>
            </w:pPr>
          </w:p>
        </w:tc>
        <w:tc>
          <w:tcPr>
            <w:tcW w:w="1499" w:type="dxa"/>
          </w:tcPr>
          <w:p w14:paraId="2E1A1AB4" w14:textId="77777777" w:rsidR="006641CB" w:rsidRPr="00D410AE" w:rsidRDefault="006641CB">
            <w:pPr>
              <w:spacing w:line="240" w:lineRule="atLeast"/>
              <w:rPr>
                <w:rFonts w:cs="Arial"/>
              </w:rPr>
              <w:pPrChange w:id="186" w:author="Strzelczyk, Anthony (A.)" w:date="2020-12-11T12:24:00Z">
                <w:pPr/>
              </w:pPrChange>
            </w:pPr>
          </w:p>
        </w:tc>
      </w:tr>
      <w:tr w:rsidR="006641CB" w:rsidRPr="007C20FA" w14:paraId="4ECF8EAC" w14:textId="77777777" w:rsidTr="007A1912">
        <w:trPr>
          <w:trHeight w:val="20"/>
        </w:trPr>
        <w:tc>
          <w:tcPr>
            <w:tcW w:w="1560" w:type="dxa"/>
          </w:tcPr>
          <w:p w14:paraId="3C53DF5A" w14:textId="77777777" w:rsidR="006641CB" w:rsidRPr="00D410AE" w:rsidRDefault="006641CB">
            <w:pPr>
              <w:spacing w:line="240" w:lineRule="atLeast"/>
              <w:rPr>
                <w:rFonts w:cs="Arial"/>
              </w:rPr>
              <w:pPrChange w:id="187" w:author="Strzelczyk, Anthony (A.)" w:date="2020-12-11T12:24:00Z">
                <w:pPr/>
              </w:pPrChange>
            </w:pPr>
            <w:r>
              <w:rPr>
                <w:rFonts w:cs="Arial"/>
              </w:rPr>
              <w:t>Global</w:t>
            </w:r>
          </w:p>
        </w:tc>
        <w:tc>
          <w:tcPr>
            <w:tcW w:w="2693" w:type="dxa"/>
          </w:tcPr>
          <w:p w14:paraId="78AC56AF" w14:textId="77777777" w:rsidR="006641CB" w:rsidRPr="006808B5" w:rsidRDefault="006641CB">
            <w:pPr>
              <w:spacing w:line="240" w:lineRule="atLeast"/>
              <w:rPr>
                <w:rFonts w:cs="Arial"/>
                <w:b/>
                <w:bCs/>
              </w:rPr>
              <w:pPrChange w:id="188" w:author="Strzelczyk, Anthony (A.)" w:date="2020-12-11T12:24:00Z">
                <w:pPr/>
              </w:pPrChange>
            </w:pPr>
            <w:r w:rsidRPr="00312249">
              <w:rPr>
                <w:rFonts w:cs="Arial"/>
              </w:rPr>
              <w:t xml:space="preserve"> </w:t>
            </w:r>
            <w:r w:rsidRPr="006808B5">
              <w:rPr>
                <w:rFonts w:cs="Arial"/>
                <w:b/>
                <w:bCs/>
              </w:rPr>
              <w:t>ISO 26262</w:t>
            </w:r>
          </w:p>
        </w:tc>
        <w:tc>
          <w:tcPr>
            <w:tcW w:w="4454" w:type="dxa"/>
          </w:tcPr>
          <w:p w14:paraId="0686735C" w14:textId="77777777" w:rsidR="006641CB" w:rsidRPr="00312249" w:rsidRDefault="006641CB">
            <w:pPr>
              <w:spacing w:line="240" w:lineRule="atLeast"/>
              <w:rPr>
                <w:rFonts w:cs="Arial"/>
              </w:rPr>
              <w:pPrChange w:id="189" w:author="Strzelczyk, Anthony (A.)" w:date="2020-12-11T12:24:00Z">
                <w:pPr/>
              </w:pPrChange>
            </w:pPr>
            <w:r w:rsidRPr="00312249">
              <w:rPr>
                <w:rFonts w:cs="Arial"/>
              </w:rPr>
              <w:t>The system should be developed according to Ford's implementation of Functional Safety.</w:t>
            </w:r>
          </w:p>
          <w:p w14:paraId="6F044698" w14:textId="77777777" w:rsidR="006641CB" w:rsidRPr="00562C9C" w:rsidRDefault="006641CB">
            <w:pPr>
              <w:spacing w:line="240" w:lineRule="atLeast"/>
              <w:rPr>
                <w:rFonts w:cs="Arial"/>
              </w:rPr>
              <w:pPrChange w:id="190" w:author="Strzelczyk, Anthony (A.)" w:date="2020-12-11T12:24:00Z">
                <w:pPr/>
              </w:pPrChange>
            </w:pPr>
          </w:p>
        </w:tc>
        <w:tc>
          <w:tcPr>
            <w:tcW w:w="1499" w:type="dxa"/>
          </w:tcPr>
          <w:p w14:paraId="12151B93" w14:textId="77777777" w:rsidR="006641CB" w:rsidRPr="00D410AE" w:rsidRDefault="006641CB">
            <w:pPr>
              <w:spacing w:line="240" w:lineRule="atLeast"/>
              <w:rPr>
                <w:rFonts w:cs="Arial"/>
              </w:rPr>
              <w:pPrChange w:id="191" w:author="Strzelczyk, Anthony (A.)" w:date="2020-12-11T12:24:00Z">
                <w:pPr/>
              </w:pPrChange>
            </w:pPr>
          </w:p>
        </w:tc>
      </w:tr>
      <w:tr w:rsidR="006641CB" w:rsidRPr="007C20FA" w14:paraId="2E3E9052" w14:textId="77777777" w:rsidTr="007A1912">
        <w:trPr>
          <w:trHeight w:val="20"/>
        </w:trPr>
        <w:tc>
          <w:tcPr>
            <w:tcW w:w="1560" w:type="dxa"/>
            <w:shd w:val="clear" w:color="auto" w:fill="F2F2F2" w:themeFill="background1" w:themeFillShade="F2"/>
          </w:tcPr>
          <w:p w14:paraId="0BA14623" w14:textId="77777777" w:rsidR="006641CB" w:rsidRPr="00D410AE" w:rsidRDefault="006641CB">
            <w:pPr>
              <w:spacing w:line="240" w:lineRule="atLeast"/>
              <w:rPr>
                <w:rFonts w:cs="Arial"/>
              </w:rPr>
              <w:pPrChange w:id="192" w:author="Strzelczyk, Anthony (A.)" w:date="2020-12-11T12:24:00Z">
                <w:pPr/>
              </w:pPrChange>
            </w:pPr>
            <w:r>
              <w:rPr>
                <w:rFonts w:ascii="Helvetica" w:hAnsi="Helvetica" w:cs="Helvetica"/>
                <w:b/>
              </w:rPr>
              <w:t>Other Sources</w:t>
            </w:r>
          </w:p>
        </w:tc>
        <w:tc>
          <w:tcPr>
            <w:tcW w:w="2693" w:type="dxa"/>
          </w:tcPr>
          <w:p w14:paraId="450C6489" w14:textId="77777777" w:rsidR="006641CB" w:rsidRPr="00312249" w:rsidRDefault="006641CB">
            <w:pPr>
              <w:spacing w:line="240" w:lineRule="atLeast"/>
              <w:rPr>
                <w:rFonts w:cs="Arial"/>
              </w:rPr>
              <w:pPrChange w:id="193" w:author="Strzelczyk, Anthony (A.)" w:date="2020-12-11T12:24:00Z">
                <w:pPr/>
              </w:pPrChange>
            </w:pPr>
          </w:p>
        </w:tc>
        <w:tc>
          <w:tcPr>
            <w:tcW w:w="4454" w:type="dxa"/>
          </w:tcPr>
          <w:p w14:paraId="0779C1FA" w14:textId="77777777" w:rsidR="006641CB" w:rsidRPr="00D410AE" w:rsidRDefault="006641CB">
            <w:pPr>
              <w:spacing w:line="240" w:lineRule="atLeast"/>
              <w:rPr>
                <w:rFonts w:cs="Arial"/>
              </w:rPr>
              <w:pPrChange w:id="194" w:author="Strzelczyk, Anthony (A.)" w:date="2020-12-11T12:24:00Z">
                <w:pPr/>
              </w:pPrChange>
            </w:pPr>
          </w:p>
        </w:tc>
        <w:tc>
          <w:tcPr>
            <w:tcW w:w="1499" w:type="dxa"/>
          </w:tcPr>
          <w:p w14:paraId="65133E01" w14:textId="77777777" w:rsidR="006641CB" w:rsidRPr="00D410AE" w:rsidRDefault="006641CB">
            <w:pPr>
              <w:spacing w:line="240" w:lineRule="atLeast"/>
              <w:rPr>
                <w:rFonts w:cs="Arial"/>
              </w:rPr>
              <w:pPrChange w:id="195" w:author="Strzelczyk, Anthony (A.)" w:date="2020-12-11T12:24:00Z">
                <w:pPr/>
              </w:pPrChange>
            </w:pPr>
          </w:p>
        </w:tc>
      </w:tr>
    </w:tbl>
    <w:p w14:paraId="11566A9B" w14:textId="1D7E9B40" w:rsidR="00541E36" w:rsidRPr="00C7649D" w:rsidRDefault="00541E36" w:rsidP="00CE6121">
      <w:pPr>
        <w:pStyle w:val="Caption"/>
        <w:spacing w:line="240" w:lineRule="atLeast"/>
      </w:pPr>
      <w:bookmarkStart w:id="196" w:name="_Toc89266997"/>
      <w:r w:rsidRPr="001B1565">
        <w:t xml:space="preserve">Table </w:t>
      </w:r>
      <w:r>
        <w:rPr>
          <w:noProof/>
        </w:rPr>
        <w:fldChar w:fldCharType="begin"/>
      </w:r>
      <w:r>
        <w:rPr>
          <w:noProof/>
        </w:rPr>
        <w:instrText xml:space="preserve"> SEQ Table \* ARABIC </w:instrText>
      </w:r>
      <w:r>
        <w:rPr>
          <w:noProof/>
        </w:rPr>
        <w:fldChar w:fldCharType="separate"/>
      </w:r>
      <w:r w:rsidR="00014CA1">
        <w:rPr>
          <w:noProof/>
        </w:rPr>
        <w:t>7</w:t>
      </w:r>
      <w:r>
        <w:rPr>
          <w:noProof/>
        </w:rPr>
        <w:fldChar w:fldCharType="end"/>
      </w:r>
      <w:r w:rsidRPr="001B1565">
        <w:t xml:space="preserve">: </w:t>
      </w:r>
      <w:r>
        <w:t>Input Requirements</w:t>
      </w:r>
      <w:bookmarkEnd w:id="137"/>
      <w:r>
        <w:t>/Documents</w:t>
      </w:r>
      <w:bookmarkEnd w:id="140"/>
      <w:bookmarkEnd w:id="196"/>
    </w:p>
    <w:p w14:paraId="3B446E36" w14:textId="77777777" w:rsidR="00541E36" w:rsidRPr="001F2112" w:rsidRDefault="00541E36" w:rsidP="00CE6121">
      <w:pPr>
        <w:spacing w:line="240" w:lineRule="atLeast"/>
      </w:pPr>
    </w:p>
    <w:p w14:paraId="4B44E668" w14:textId="77777777" w:rsidR="00427220" w:rsidRDefault="00427220" w:rsidP="00CE6121">
      <w:pPr>
        <w:pStyle w:val="Heading3"/>
        <w:spacing w:line="240" w:lineRule="atLeast"/>
      </w:pPr>
      <w:bookmarkStart w:id="197" w:name="_Toc89266962"/>
      <w:r>
        <w:t>Assumptions</w:t>
      </w:r>
      <w:bookmarkEnd w:id="197"/>
    </w:p>
    <w:p w14:paraId="2D4806FD" w14:textId="77777777" w:rsidR="00ED5270" w:rsidRDefault="00ED5270" w:rsidP="00CE6121">
      <w:pPr>
        <w:shd w:val="clear" w:color="auto" w:fill="D6E3BC" w:themeFill="accent3" w:themeFillTint="66"/>
        <w:spacing w:line="240" w:lineRule="atLeast"/>
        <w:rPr>
          <w:rStyle w:val="SubtleEmphasis"/>
        </w:rPr>
      </w:pPr>
      <w:r>
        <w:rPr>
          <w:rStyle w:val="SubtleEmphasis"/>
          <w:b/>
        </w:rPr>
        <w:t>#Classification</w:t>
      </w:r>
      <w:r>
        <w:rPr>
          <w:rStyle w:val="SubtleEmphasis"/>
        </w:rPr>
        <w:t xml:space="preserve">: </w:t>
      </w:r>
      <w:r w:rsidR="0028144A">
        <w:rPr>
          <w:rStyle w:val="SubtleEmphasis"/>
        </w:rPr>
        <w:t>Mandatory (State “Not applicable”, if not used)</w:t>
      </w:r>
    </w:p>
    <w:p w14:paraId="3F40DE45" w14:textId="77777777" w:rsidR="00ED5270" w:rsidRDefault="00ED5270" w:rsidP="00CE6121">
      <w:pPr>
        <w:shd w:val="clear" w:color="auto" w:fill="D6E3BC" w:themeFill="accent3" w:themeFillTint="66"/>
        <w:spacing w:line="240" w:lineRule="atLeast"/>
        <w:rPr>
          <w:rStyle w:val="SubtleEmphasis"/>
        </w:rPr>
      </w:pPr>
      <w:r>
        <w:rPr>
          <w:rStyle w:val="SubtleEmphasis"/>
          <w:b/>
        </w:rPr>
        <w:t>#Hint:</w:t>
      </w:r>
      <w:r>
        <w:rPr>
          <w:rStyle w:val="SubtleEmphasis"/>
        </w:rPr>
        <w:t xml:space="preserve"> A list of known assumptions concerning the effects of the function’s behavior on other functions or elements (i.e., dependencies) as well as assumptions on the behavior expected by the function (e.g. known limitations). During the course of the development most of those assumptions are typically either converted into actual requirements or discarded at some point – such that this chapter remains mostly empty.</w:t>
      </w:r>
    </w:p>
    <w:p w14:paraId="369BC60C" w14:textId="77777777" w:rsidR="00751F5B" w:rsidRPr="00751F5B" w:rsidRDefault="00751F5B" w:rsidP="00CE6121">
      <w:pPr>
        <w:spacing w:line="240" w:lineRule="atLeast"/>
        <w:rPr>
          <w:rStyle w:val="SubtleEmphasis"/>
          <w:i w:val="0"/>
        </w:rPr>
      </w:pPr>
    </w:p>
    <w:p w14:paraId="1109910E" w14:textId="77777777" w:rsidR="00F15706" w:rsidRDefault="00E60B64" w:rsidP="00CE6121">
      <w:pPr>
        <w:pStyle w:val="Heading2"/>
        <w:spacing w:line="240" w:lineRule="atLeast"/>
      </w:pPr>
      <w:bookmarkStart w:id="198" w:name="_Toc89266963"/>
      <w:bookmarkEnd w:id="100"/>
      <w:bookmarkEnd w:id="101"/>
      <w:r>
        <w:t>Function Scope</w:t>
      </w:r>
      <w:bookmarkEnd w:id="198"/>
    </w:p>
    <w:p w14:paraId="370E7FA2" w14:textId="77777777" w:rsidR="00530899" w:rsidRDefault="00530899" w:rsidP="00CE6121">
      <w:pPr>
        <w:spacing w:line="240" w:lineRule="atLeast"/>
      </w:pPr>
      <w:bookmarkStart w:id="199" w:name="_Toc273517495"/>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42433082" w14:textId="6EF5CAC6" w:rsidR="00A62DBB" w:rsidRPr="00262805" w:rsidRDefault="00E50EF8" w:rsidP="00CE6121">
      <w:pPr>
        <w:spacing w:line="240" w:lineRule="atLeast"/>
      </w:pPr>
      <w:ins w:id="200" w:author="Strzelczyk, Anthony (A.)" w:date="2020-12-23T13:06:00Z">
        <w:r>
          <w:object w:dxaOrig="12361" w:dyaOrig="11881" w14:anchorId="03689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25pt;height:440.2pt" o:ole="">
              <v:imagedata r:id="rId44" o:title=""/>
            </v:shape>
            <o:OLEObject Type="Embed" ProgID="Visio.Drawing.15" ShapeID="_x0000_i1025" DrawAspect="Content" ObjectID="_1716035675" r:id="rId45"/>
          </w:object>
        </w:r>
      </w:ins>
    </w:p>
    <w:p w14:paraId="1B71D781" w14:textId="131BBDA8" w:rsidR="00B42A06" w:rsidRDefault="00B42A06" w:rsidP="00CE6121">
      <w:pPr>
        <w:pStyle w:val="Caption"/>
        <w:spacing w:line="240" w:lineRule="atLeast"/>
      </w:pPr>
      <w:bookmarkStart w:id="201" w:name="_Toc89266987"/>
      <w:r w:rsidRPr="00B42A06">
        <w:t xml:space="preserve">Figure </w:t>
      </w:r>
      <w:r w:rsidR="006330E0">
        <w:rPr>
          <w:noProof/>
        </w:rPr>
        <w:fldChar w:fldCharType="begin"/>
      </w:r>
      <w:r w:rsidR="006330E0">
        <w:rPr>
          <w:noProof/>
        </w:rPr>
        <w:instrText xml:space="preserve"> SEQ Figure \* ARABIC </w:instrText>
      </w:r>
      <w:r w:rsidR="006330E0">
        <w:rPr>
          <w:noProof/>
        </w:rPr>
        <w:fldChar w:fldCharType="separate"/>
      </w:r>
      <w:r w:rsidR="00014CA1">
        <w:rPr>
          <w:noProof/>
        </w:rPr>
        <w:t>1</w:t>
      </w:r>
      <w:r w:rsidR="006330E0">
        <w:rPr>
          <w:noProof/>
        </w:rPr>
        <w:fldChar w:fldCharType="end"/>
      </w:r>
      <w:r w:rsidRPr="00B42A06">
        <w:t xml:space="preserve">: </w:t>
      </w:r>
      <w:r w:rsidR="00294A14">
        <w:t>Logic</w:t>
      </w:r>
      <w:r w:rsidR="00B44261">
        <w:t xml:space="preserve"> Diagram/Data Flow </w:t>
      </w:r>
      <w:r w:rsidR="00B44261" w:rsidRPr="002E64FC">
        <w:t>Diagram</w:t>
      </w:r>
      <w:r w:rsidR="00B44261">
        <w:t xml:space="preserve"> of </w:t>
      </w:r>
      <w:r w:rsidR="002D1B8B">
        <w:rPr>
          <w:noProof/>
        </w:rPr>
        <w:t>Function Front and Rear Fog Lighting</w:t>
      </w:r>
      <w:bookmarkEnd w:id="201"/>
    </w:p>
    <w:p w14:paraId="796532C5" w14:textId="77777777" w:rsidR="00341E2D" w:rsidRDefault="00341E2D" w:rsidP="00CE6121">
      <w:pPr>
        <w:spacing w:line="240" w:lineRule="atLeast"/>
      </w:pPr>
    </w:p>
    <w:p w14:paraId="3A59B7A3" w14:textId="77777777" w:rsidR="003204BB" w:rsidRDefault="003204BB" w:rsidP="00CE6121">
      <w:pPr>
        <w:spacing w:line="240" w:lineRule="atLeast"/>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1936"/>
        <w:gridCol w:w="6622"/>
      </w:tblGrid>
      <w:tr w:rsidR="00B816C6" w14:paraId="6E4FCB8F" w14:textId="77777777" w:rsidTr="0057431C">
        <w:tc>
          <w:tcPr>
            <w:tcW w:w="1507" w:type="dxa"/>
            <w:shd w:val="clear" w:color="auto" w:fill="D9D9D9" w:themeFill="background1" w:themeFillShade="D9"/>
          </w:tcPr>
          <w:p w14:paraId="1EE6BCA9" w14:textId="77777777" w:rsidR="00B816C6" w:rsidRPr="00E52B4D" w:rsidRDefault="00B816C6" w:rsidP="00CE6121">
            <w:pPr>
              <w:spacing w:line="240" w:lineRule="atLeast"/>
              <w:rPr>
                <w:b/>
              </w:rPr>
            </w:pPr>
            <w:r>
              <w:rPr>
                <w:b/>
              </w:rPr>
              <w:t>Transition ID</w:t>
            </w:r>
          </w:p>
        </w:tc>
        <w:tc>
          <w:tcPr>
            <w:tcW w:w="1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E06E12" w14:textId="77777777" w:rsidR="00B816C6" w:rsidRDefault="00B816C6" w:rsidP="00CE6121">
            <w:pPr>
              <w:spacing w:line="240" w:lineRule="atLeast"/>
              <w:rPr>
                <w:b/>
              </w:rPr>
            </w:pPr>
            <w:r>
              <w:rPr>
                <w:b/>
              </w:rPr>
              <w:t>Description</w:t>
            </w:r>
          </w:p>
        </w:tc>
        <w:tc>
          <w:tcPr>
            <w:tcW w:w="6622" w:type="dxa"/>
            <w:shd w:val="clear" w:color="auto" w:fill="D9D9D9" w:themeFill="background1" w:themeFillShade="D9"/>
          </w:tcPr>
          <w:p w14:paraId="00EB77BE" w14:textId="77777777" w:rsidR="00B816C6" w:rsidRDefault="00B816C6" w:rsidP="00CE6121">
            <w:pPr>
              <w:spacing w:line="240" w:lineRule="atLeast"/>
              <w:rPr>
                <w:b/>
              </w:rPr>
            </w:pPr>
            <w:r>
              <w:rPr>
                <w:b/>
              </w:rPr>
              <w:t>Requirements Reference</w:t>
            </w:r>
          </w:p>
          <w:p w14:paraId="645D6746" w14:textId="77777777" w:rsidR="00B816C6" w:rsidRPr="00E52B4D" w:rsidRDefault="00B816C6" w:rsidP="00CE6121">
            <w:pPr>
              <w:spacing w:line="240" w:lineRule="atLeast"/>
              <w:rPr>
                <w:b/>
              </w:rPr>
            </w:pPr>
            <w:r w:rsidRPr="003036CD">
              <w:t>(optional)</w:t>
            </w:r>
          </w:p>
        </w:tc>
      </w:tr>
      <w:tr w:rsidR="00B816C6" w14:paraId="1319F832" w14:textId="77777777" w:rsidTr="0057431C">
        <w:tc>
          <w:tcPr>
            <w:tcW w:w="1507" w:type="dxa"/>
          </w:tcPr>
          <w:p w14:paraId="06411E2B" w14:textId="77777777" w:rsidR="00B816C6" w:rsidRDefault="00B816C6" w:rsidP="00CE6121">
            <w:pPr>
              <w:spacing w:line="240" w:lineRule="atLeast"/>
            </w:pPr>
            <w:r>
              <w:t xml:space="preserve">T1 </w:t>
            </w:r>
          </w:p>
          <w:p w14:paraId="0B2F1CC9" w14:textId="77777777" w:rsidR="00B816C6" w:rsidRPr="009D6E77" w:rsidRDefault="00B816C6" w:rsidP="00CE6121">
            <w:pPr>
              <w:spacing w:line="240" w:lineRule="atLeast"/>
            </w:pPr>
          </w:p>
        </w:tc>
        <w:tc>
          <w:tcPr>
            <w:tcW w:w="1936" w:type="dxa"/>
            <w:tcBorders>
              <w:top w:val="single" w:sz="4" w:space="0" w:color="auto"/>
              <w:left w:val="single" w:sz="4" w:space="0" w:color="auto"/>
              <w:bottom w:val="single" w:sz="4" w:space="0" w:color="auto"/>
              <w:right w:val="single" w:sz="4" w:space="0" w:color="auto"/>
            </w:tcBorders>
          </w:tcPr>
          <w:p w14:paraId="296FF13C" w14:textId="77777777" w:rsidR="00B816C6" w:rsidRDefault="00B816C6" w:rsidP="00CE6121">
            <w:pPr>
              <w:spacing w:line="240" w:lineRule="atLeast"/>
              <w:ind w:left="9"/>
            </w:pPr>
            <w:r>
              <w:t xml:space="preserve">Initialization </w:t>
            </w:r>
            <w:r w:rsidR="003B4537">
              <w:t xml:space="preserve">at </w:t>
            </w:r>
            <w:r w:rsidR="00FF2E6E">
              <w:t>System S</w:t>
            </w:r>
            <w:r>
              <w:t xml:space="preserve">tart up </w:t>
            </w:r>
          </w:p>
        </w:tc>
        <w:tc>
          <w:tcPr>
            <w:tcW w:w="6622" w:type="dxa"/>
          </w:tcPr>
          <w:p w14:paraId="468656B3" w14:textId="79E912B6" w:rsidR="00887383" w:rsidRDefault="00141455" w:rsidP="00887383">
            <w:pPr>
              <w:spacing w:line="240" w:lineRule="atLeast"/>
            </w:pPr>
            <w:hyperlink w:anchor="LSG_D_Ignition_Status_00032" w:history="1">
              <w:r w:rsidR="002B126F" w:rsidRPr="002B126F">
                <w:rPr>
                  <w:rStyle w:val="Hyperlink"/>
                  <w:rFonts w:cs="Arial"/>
                </w:rPr>
                <w:t>Ignition_Status</w:t>
              </w:r>
            </w:hyperlink>
            <w:r w:rsidR="00887383" w:rsidRPr="00281C9B">
              <w:t xml:space="preserve">= </w:t>
            </w:r>
            <w:r w:rsidR="00887383">
              <w:t>ON</w:t>
            </w:r>
          </w:p>
          <w:p w14:paraId="2AB8EAF1" w14:textId="0C3C5654" w:rsidR="00A066E6" w:rsidRPr="009130EC" w:rsidRDefault="009130EC" w:rsidP="00887383">
            <w:pPr>
              <w:spacing w:line="240" w:lineRule="atLeast"/>
              <w:rPr>
                <w:rFonts w:ascii="Times New Roman" w:hAnsi="Times New Roman"/>
                <w:b/>
                <w:bCs/>
              </w:rPr>
            </w:pPr>
            <w:r>
              <w:rPr>
                <w:b/>
                <w:sz w:val="16"/>
                <w:szCs w:val="16"/>
              </w:rPr>
              <w:t xml:space="preserve">Refer to </w:t>
            </w:r>
            <w:r w:rsidR="00887383">
              <w:rPr>
                <w:b/>
                <w:sz w:val="16"/>
                <w:szCs w:val="16"/>
              </w:rPr>
              <w:t>Config parameters</w:t>
            </w:r>
            <w:r w:rsidR="00D6335E">
              <w:rPr>
                <w:b/>
                <w:sz w:val="16"/>
                <w:szCs w:val="16"/>
              </w:rPr>
              <w:t xml:space="preserve"> </w:t>
            </w:r>
            <w:r w:rsidR="002A274E">
              <w:rPr>
                <w:b/>
                <w:sz w:val="16"/>
                <w:szCs w:val="16"/>
              </w:rPr>
              <w:t xml:space="preserve">in section 2.3.3 </w:t>
            </w:r>
            <w:r w:rsidR="00D14A07">
              <w:rPr>
                <w:b/>
                <w:sz w:val="16"/>
                <w:szCs w:val="16"/>
              </w:rPr>
              <w:t>for</w:t>
            </w:r>
            <w:r>
              <w:rPr>
                <w:b/>
                <w:sz w:val="16"/>
                <w:szCs w:val="16"/>
              </w:rPr>
              <w:t xml:space="preserve"> the</w:t>
            </w:r>
            <w:r w:rsidR="00BB197D">
              <w:rPr>
                <w:b/>
                <w:sz w:val="16"/>
                <w:szCs w:val="16"/>
              </w:rPr>
              <w:t xml:space="preserve"> different</w:t>
            </w:r>
            <w:r>
              <w:rPr>
                <w:b/>
                <w:sz w:val="16"/>
                <w:szCs w:val="16"/>
              </w:rPr>
              <w:t xml:space="preserve"> </w:t>
            </w:r>
            <w:r w:rsidR="002A455E">
              <w:rPr>
                <w:b/>
                <w:sz w:val="16"/>
                <w:szCs w:val="16"/>
              </w:rPr>
              <w:t>configurations</w:t>
            </w:r>
            <w:r>
              <w:rPr>
                <w:b/>
                <w:sz w:val="16"/>
                <w:szCs w:val="16"/>
              </w:rPr>
              <w:t xml:space="preserve"> </w:t>
            </w:r>
            <w:r w:rsidR="00283F3D">
              <w:rPr>
                <w:b/>
                <w:sz w:val="16"/>
                <w:szCs w:val="16"/>
              </w:rPr>
              <w:t>and</w:t>
            </w:r>
            <w:r>
              <w:rPr>
                <w:b/>
                <w:sz w:val="16"/>
                <w:szCs w:val="16"/>
              </w:rPr>
              <w:t xml:space="preserve"> </w:t>
            </w:r>
            <w:r w:rsidR="004E79BE">
              <w:rPr>
                <w:b/>
                <w:sz w:val="16"/>
                <w:szCs w:val="16"/>
              </w:rPr>
              <w:t xml:space="preserve">configurations for </w:t>
            </w:r>
            <w:r w:rsidR="00887383">
              <w:rPr>
                <w:b/>
                <w:sz w:val="16"/>
                <w:szCs w:val="16"/>
              </w:rPr>
              <w:t>various</w:t>
            </w:r>
            <w:r>
              <w:rPr>
                <w:b/>
                <w:sz w:val="16"/>
                <w:szCs w:val="16"/>
              </w:rPr>
              <w:t xml:space="preserve"> markets.</w:t>
            </w:r>
          </w:p>
        </w:tc>
      </w:tr>
      <w:tr w:rsidR="00B816C6" w14:paraId="7F211814" w14:textId="77777777" w:rsidTr="0057431C">
        <w:trPr>
          <w:trHeight w:val="211"/>
        </w:trPr>
        <w:tc>
          <w:tcPr>
            <w:tcW w:w="1507" w:type="dxa"/>
          </w:tcPr>
          <w:p w14:paraId="66534511" w14:textId="77777777" w:rsidR="00B816C6" w:rsidRDefault="00B816C6" w:rsidP="00CE6121">
            <w:pPr>
              <w:spacing w:line="240" w:lineRule="atLeast"/>
            </w:pPr>
            <w:r w:rsidRPr="009D6E77">
              <w:t>T2</w:t>
            </w:r>
            <w:r>
              <w:t xml:space="preserve"> </w:t>
            </w:r>
          </w:p>
          <w:p w14:paraId="238D9224" w14:textId="77777777" w:rsidR="00B816C6" w:rsidRPr="009D6E77" w:rsidRDefault="00B816C6" w:rsidP="00CE6121">
            <w:pPr>
              <w:spacing w:line="240" w:lineRule="atLeast"/>
            </w:pPr>
          </w:p>
        </w:tc>
        <w:tc>
          <w:tcPr>
            <w:tcW w:w="1936" w:type="dxa"/>
            <w:tcBorders>
              <w:top w:val="single" w:sz="4" w:space="0" w:color="auto"/>
              <w:left w:val="single" w:sz="4" w:space="0" w:color="auto"/>
              <w:bottom w:val="single" w:sz="4" w:space="0" w:color="auto"/>
              <w:right w:val="single" w:sz="4" w:space="0" w:color="auto"/>
            </w:tcBorders>
          </w:tcPr>
          <w:p w14:paraId="092C3750" w14:textId="6933F2C5" w:rsidR="00B816C6" w:rsidRPr="00FF2E6E" w:rsidRDefault="00EA3A31" w:rsidP="00CE6121">
            <w:pPr>
              <w:spacing w:line="240" w:lineRule="atLeast"/>
            </w:pPr>
            <w:r>
              <w:t xml:space="preserve">System </w:t>
            </w:r>
            <w:r w:rsidR="00B816C6">
              <w:t>Shut Down</w:t>
            </w:r>
          </w:p>
        </w:tc>
        <w:tc>
          <w:tcPr>
            <w:tcW w:w="6622" w:type="dxa"/>
          </w:tcPr>
          <w:p w14:paraId="0052AF70" w14:textId="7D7FD197" w:rsidR="00EA0588" w:rsidRPr="00550043" w:rsidRDefault="00141455" w:rsidP="00550043">
            <w:pPr>
              <w:spacing w:line="240" w:lineRule="atLeast"/>
            </w:pPr>
            <w:hyperlink w:anchor="LSG_D_Ignition_Status_00032" w:history="1">
              <w:r w:rsidR="002B126F" w:rsidRPr="002B126F">
                <w:rPr>
                  <w:rStyle w:val="Hyperlink"/>
                  <w:rFonts w:cs="Arial"/>
                </w:rPr>
                <w:t>Ignition_Status</w:t>
              </w:r>
            </w:hyperlink>
            <w:r w:rsidR="00281C9B">
              <w:rPr>
                <w:rStyle w:val="Hyperlink"/>
                <w:rFonts w:cs="Arial"/>
              </w:rPr>
              <w:t xml:space="preserve"> </w:t>
            </w:r>
            <w:r w:rsidR="00281C9B" w:rsidRPr="00281C9B">
              <w:t>= OFF</w:t>
            </w:r>
          </w:p>
        </w:tc>
      </w:tr>
      <w:tr w:rsidR="00B816C6" w14:paraId="72B767E3" w14:textId="77777777" w:rsidTr="0057431C">
        <w:tc>
          <w:tcPr>
            <w:tcW w:w="1507" w:type="dxa"/>
          </w:tcPr>
          <w:p w14:paraId="33A5A08B" w14:textId="77777777" w:rsidR="00B816C6" w:rsidRDefault="00B816C6" w:rsidP="00CE6121">
            <w:pPr>
              <w:spacing w:line="240" w:lineRule="atLeast"/>
            </w:pPr>
            <w:r w:rsidRPr="009D6E77">
              <w:t>T3</w:t>
            </w:r>
            <w:r>
              <w:t xml:space="preserve"> </w:t>
            </w:r>
          </w:p>
          <w:p w14:paraId="740CBE4C" w14:textId="77777777" w:rsidR="00B816C6" w:rsidRPr="009D6E77" w:rsidRDefault="00B816C6" w:rsidP="00CE6121">
            <w:pPr>
              <w:spacing w:line="240" w:lineRule="atLeast"/>
            </w:pPr>
          </w:p>
        </w:tc>
        <w:tc>
          <w:tcPr>
            <w:tcW w:w="1936" w:type="dxa"/>
            <w:tcBorders>
              <w:top w:val="single" w:sz="4" w:space="0" w:color="auto"/>
              <w:left w:val="single" w:sz="4" w:space="0" w:color="auto"/>
              <w:bottom w:val="single" w:sz="4" w:space="0" w:color="auto"/>
              <w:right w:val="single" w:sz="4" w:space="0" w:color="auto"/>
            </w:tcBorders>
          </w:tcPr>
          <w:p w14:paraId="27ED6697" w14:textId="77777777" w:rsidR="00B816C6" w:rsidRDefault="00B816C6" w:rsidP="00CE6121">
            <w:pPr>
              <w:overflowPunct/>
              <w:spacing w:line="240" w:lineRule="atLeast"/>
              <w:rPr>
                <w:rFonts w:cs="Arial"/>
                <w:color w:val="000000"/>
              </w:rPr>
            </w:pPr>
            <w:r>
              <w:t>User RFL HMI Switch ON</w:t>
            </w:r>
          </w:p>
        </w:tc>
        <w:tc>
          <w:tcPr>
            <w:tcW w:w="6622" w:type="dxa"/>
          </w:tcPr>
          <w:p w14:paraId="598587CB" w14:textId="2B988944" w:rsidR="00523CC5" w:rsidRPr="00D11044" w:rsidRDefault="00141455" w:rsidP="00CE6121">
            <w:pPr>
              <w:spacing w:line="240" w:lineRule="atLeast"/>
            </w:pPr>
            <w:hyperlink w:anchor="LSG_N_Rear_Fog_Switch_Status_00026" w:history="1">
              <w:r w:rsidR="00D11044" w:rsidRPr="002B126F">
                <w:rPr>
                  <w:rStyle w:val="Hyperlink"/>
                  <w:rFonts w:eastAsiaTheme="minorHAnsi" w:cs="Arial"/>
                  <w:bCs/>
                </w:rPr>
                <w:t>Rear_Fog_Switch_Status</w:t>
              </w:r>
            </w:hyperlink>
            <w:r w:rsidR="00D11044">
              <w:rPr>
                <w:rFonts w:ascii="Times New Roman" w:eastAsiaTheme="minorHAnsi" w:hAnsi="Times New Roman"/>
                <w:b/>
                <w:bCs/>
              </w:rPr>
              <w:t xml:space="preserve"> </w:t>
            </w:r>
            <w:r w:rsidR="00281C9B" w:rsidRPr="00281C9B">
              <w:t>= ON</w:t>
            </w:r>
          </w:p>
        </w:tc>
      </w:tr>
      <w:tr w:rsidR="00B816C6" w14:paraId="05731C32" w14:textId="77777777" w:rsidTr="0057431C">
        <w:tc>
          <w:tcPr>
            <w:tcW w:w="1507" w:type="dxa"/>
          </w:tcPr>
          <w:p w14:paraId="011953F3" w14:textId="77777777" w:rsidR="00B816C6" w:rsidRDefault="00B816C6" w:rsidP="00CE6121">
            <w:pPr>
              <w:spacing w:line="240" w:lineRule="atLeast"/>
            </w:pPr>
            <w:r w:rsidRPr="009D6E77">
              <w:t>T4</w:t>
            </w:r>
          </w:p>
          <w:p w14:paraId="43B634B8" w14:textId="77777777" w:rsidR="00B816C6" w:rsidRPr="009D6E77" w:rsidRDefault="00B816C6" w:rsidP="00CE6121">
            <w:pPr>
              <w:spacing w:line="240" w:lineRule="atLeast"/>
            </w:pPr>
          </w:p>
        </w:tc>
        <w:tc>
          <w:tcPr>
            <w:tcW w:w="1936" w:type="dxa"/>
            <w:tcBorders>
              <w:top w:val="single" w:sz="4" w:space="0" w:color="auto"/>
              <w:left w:val="single" w:sz="4" w:space="0" w:color="auto"/>
              <w:bottom w:val="single" w:sz="4" w:space="0" w:color="auto"/>
              <w:right w:val="single" w:sz="4" w:space="0" w:color="auto"/>
            </w:tcBorders>
          </w:tcPr>
          <w:p w14:paraId="40114D76" w14:textId="77777777" w:rsidR="00B816C6" w:rsidRDefault="00B816C6" w:rsidP="00CE6121">
            <w:pPr>
              <w:overflowPunct/>
              <w:spacing w:line="240" w:lineRule="atLeast"/>
              <w:rPr>
                <w:rFonts w:cs="Arial"/>
                <w:color w:val="000000"/>
              </w:rPr>
            </w:pPr>
            <w:r>
              <w:t>User RFL HMI Switch OFF</w:t>
            </w:r>
          </w:p>
        </w:tc>
        <w:tc>
          <w:tcPr>
            <w:tcW w:w="6622" w:type="dxa"/>
          </w:tcPr>
          <w:p w14:paraId="72D58C45" w14:textId="15D6AF7A" w:rsidR="00B816C6" w:rsidRPr="007D581F" w:rsidRDefault="00141455" w:rsidP="00CE6121">
            <w:pPr>
              <w:keepNext/>
              <w:spacing w:line="240" w:lineRule="atLeast"/>
              <w:rPr>
                <w:sz w:val="16"/>
                <w:szCs w:val="16"/>
              </w:rPr>
            </w:pPr>
            <w:hyperlink w:anchor="LSG_N_Rear_Fog_Switch_Status_00026" w:history="1">
              <w:r w:rsidR="00D11044" w:rsidRPr="002B126F">
                <w:rPr>
                  <w:rStyle w:val="Hyperlink"/>
                  <w:rFonts w:eastAsiaTheme="minorHAnsi" w:cs="Arial"/>
                  <w:bCs/>
                </w:rPr>
                <w:t>Rear_Fog_Switch_Status</w:t>
              </w:r>
            </w:hyperlink>
            <w:r w:rsidR="00D11044" w:rsidRPr="00281C9B">
              <w:t xml:space="preserve"> </w:t>
            </w:r>
            <w:r w:rsidR="00D11044">
              <w:t xml:space="preserve"> </w:t>
            </w:r>
            <w:r w:rsidR="00281C9B" w:rsidRPr="00281C9B">
              <w:t>= OFF</w:t>
            </w:r>
          </w:p>
        </w:tc>
      </w:tr>
      <w:tr w:rsidR="00B816C6" w14:paraId="4C277012" w14:textId="77777777" w:rsidTr="0057431C">
        <w:tc>
          <w:tcPr>
            <w:tcW w:w="1507" w:type="dxa"/>
          </w:tcPr>
          <w:p w14:paraId="2C0D57A6" w14:textId="77777777" w:rsidR="00B816C6" w:rsidRDefault="00B816C6" w:rsidP="00CE6121">
            <w:pPr>
              <w:spacing w:line="240" w:lineRule="atLeast"/>
            </w:pPr>
            <w:r>
              <w:t>T5</w:t>
            </w:r>
          </w:p>
          <w:p w14:paraId="16E83899" w14:textId="77777777" w:rsidR="00B816C6" w:rsidRPr="009D6E77" w:rsidRDefault="00B816C6" w:rsidP="00CE6121">
            <w:pPr>
              <w:spacing w:line="240" w:lineRule="atLeast"/>
            </w:pPr>
          </w:p>
        </w:tc>
        <w:tc>
          <w:tcPr>
            <w:tcW w:w="1936" w:type="dxa"/>
            <w:tcBorders>
              <w:top w:val="single" w:sz="4" w:space="0" w:color="auto"/>
              <w:left w:val="single" w:sz="4" w:space="0" w:color="auto"/>
              <w:bottom w:val="single" w:sz="4" w:space="0" w:color="auto"/>
              <w:right w:val="single" w:sz="4" w:space="0" w:color="auto"/>
            </w:tcBorders>
          </w:tcPr>
          <w:p w14:paraId="65D00F62" w14:textId="77777777" w:rsidR="00B816C6" w:rsidRDefault="00B816C6" w:rsidP="00CE6121">
            <w:pPr>
              <w:tabs>
                <w:tab w:val="left" w:pos="490"/>
              </w:tabs>
              <w:overflowPunct/>
              <w:spacing w:line="240" w:lineRule="atLeast"/>
            </w:pPr>
            <w:r>
              <w:t xml:space="preserve">User Front Fog Light HMI ON </w:t>
            </w:r>
          </w:p>
        </w:tc>
        <w:tc>
          <w:tcPr>
            <w:tcW w:w="6622" w:type="dxa"/>
          </w:tcPr>
          <w:p w14:paraId="79EB1F94" w14:textId="68169084" w:rsidR="00B816C6" w:rsidRPr="007D581F" w:rsidRDefault="00141455" w:rsidP="00CE6121">
            <w:pPr>
              <w:keepNext/>
              <w:spacing w:line="240" w:lineRule="atLeast"/>
              <w:rPr>
                <w:sz w:val="16"/>
                <w:szCs w:val="16"/>
              </w:rPr>
            </w:pPr>
            <w:hyperlink w:anchor="LSG_N_Front_Fog_Light_SW_Status_00029" w:history="1">
              <w:r w:rsidR="00D11044" w:rsidRPr="002B126F">
                <w:rPr>
                  <w:rStyle w:val="Hyperlink"/>
                  <w:rFonts w:cs="Arial"/>
                </w:rPr>
                <w:t>Front_Fog_Light_SW_Status</w:t>
              </w:r>
            </w:hyperlink>
            <w:r w:rsidR="00281C9B">
              <w:rPr>
                <w:rStyle w:val="Hyperlink"/>
                <w:rFonts w:cs="Arial"/>
              </w:rPr>
              <w:t xml:space="preserve"> </w:t>
            </w:r>
            <w:r w:rsidR="00281C9B" w:rsidRPr="00281C9B">
              <w:t>= ON</w:t>
            </w:r>
          </w:p>
        </w:tc>
      </w:tr>
      <w:tr w:rsidR="00B816C6" w14:paraId="373B5F17" w14:textId="77777777" w:rsidTr="0057431C">
        <w:tc>
          <w:tcPr>
            <w:tcW w:w="1507" w:type="dxa"/>
          </w:tcPr>
          <w:p w14:paraId="20032D65" w14:textId="77777777" w:rsidR="00B816C6" w:rsidRDefault="00B816C6" w:rsidP="00CE6121">
            <w:pPr>
              <w:spacing w:line="240" w:lineRule="atLeast"/>
            </w:pPr>
            <w:r>
              <w:t>T6</w:t>
            </w:r>
          </w:p>
          <w:p w14:paraId="34F140C7" w14:textId="77777777" w:rsidR="00B816C6" w:rsidRPr="009D6E77" w:rsidRDefault="00B816C6" w:rsidP="00CE6121">
            <w:pPr>
              <w:spacing w:line="240" w:lineRule="atLeast"/>
            </w:pPr>
          </w:p>
        </w:tc>
        <w:tc>
          <w:tcPr>
            <w:tcW w:w="1936" w:type="dxa"/>
            <w:tcBorders>
              <w:top w:val="single" w:sz="4" w:space="0" w:color="auto"/>
              <w:left w:val="single" w:sz="4" w:space="0" w:color="auto"/>
              <w:bottom w:val="single" w:sz="4" w:space="0" w:color="auto"/>
              <w:right w:val="single" w:sz="4" w:space="0" w:color="auto"/>
            </w:tcBorders>
          </w:tcPr>
          <w:p w14:paraId="264ED7E7" w14:textId="77777777" w:rsidR="00B816C6" w:rsidRDefault="00B816C6" w:rsidP="00CE6121">
            <w:pPr>
              <w:overflowPunct/>
              <w:spacing w:line="240" w:lineRule="atLeast"/>
            </w:pPr>
            <w:r>
              <w:t xml:space="preserve">User Front Fog Light HMI Switch OFF </w:t>
            </w:r>
          </w:p>
        </w:tc>
        <w:tc>
          <w:tcPr>
            <w:tcW w:w="6622" w:type="dxa"/>
          </w:tcPr>
          <w:p w14:paraId="39BD88F1" w14:textId="44B316CF" w:rsidR="00B816C6" w:rsidRPr="007D581F" w:rsidRDefault="00141455" w:rsidP="00CE6121">
            <w:pPr>
              <w:keepNext/>
              <w:spacing w:line="240" w:lineRule="atLeast"/>
              <w:rPr>
                <w:sz w:val="16"/>
                <w:szCs w:val="16"/>
              </w:rPr>
            </w:pPr>
            <w:hyperlink w:anchor="LSG_N_Front_Fog_Light_SW_Status_00029" w:history="1">
              <w:r w:rsidR="00D11044" w:rsidRPr="002B126F">
                <w:rPr>
                  <w:rStyle w:val="Hyperlink"/>
                  <w:rFonts w:cs="Arial"/>
                </w:rPr>
                <w:t>Front_Fog_Light_SW_Status</w:t>
              </w:r>
            </w:hyperlink>
            <w:r w:rsidR="00D07A0C">
              <w:rPr>
                <w:rStyle w:val="Hyperlink"/>
                <w:rFonts w:asciiTheme="minorHAnsi" w:hAnsiTheme="minorHAnsi" w:cs="Arial"/>
              </w:rPr>
              <w:t xml:space="preserve"> </w:t>
            </w:r>
            <w:r w:rsidR="00281C9B" w:rsidRPr="00281C9B">
              <w:t>= OFF</w:t>
            </w:r>
          </w:p>
        </w:tc>
      </w:tr>
      <w:tr w:rsidR="00B816C6" w14:paraId="031719AB" w14:textId="77777777" w:rsidTr="0057431C">
        <w:tc>
          <w:tcPr>
            <w:tcW w:w="1507" w:type="dxa"/>
          </w:tcPr>
          <w:p w14:paraId="7BBBD184" w14:textId="77777777" w:rsidR="00B816C6" w:rsidRDefault="00B816C6" w:rsidP="00CE6121">
            <w:pPr>
              <w:spacing w:line="240" w:lineRule="atLeast"/>
            </w:pPr>
            <w:r>
              <w:t>T7</w:t>
            </w:r>
          </w:p>
          <w:p w14:paraId="6F619ED3" w14:textId="77777777" w:rsidR="00B816C6" w:rsidRDefault="00B816C6" w:rsidP="00CE6121">
            <w:pPr>
              <w:spacing w:line="240" w:lineRule="atLeast"/>
            </w:pPr>
          </w:p>
        </w:tc>
        <w:tc>
          <w:tcPr>
            <w:tcW w:w="1936" w:type="dxa"/>
            <w:tcBorders>
              <w:top w:val="single" w:sz="4" w:space="0" w:color="auto"/>
              <w:left w:val="single" w:sz="4" w:space="0" w:color="auto"/>
              <w:bottom w:val="single" w:sz="4" w:space="0" w:color="auto"/>
              <w:right w:val="single" w:sz="4" w:space="0" w:color="auto"/>
            </w:tcBorders>
          </w:tcPr>
          <w:p w14:paraId="0F16F7D2" w14:textId="77777777" w:rsidR="00B816C6" w:rsidRDefault="00B816C6" w:rsidP="00CE6121">
            <w:pPr>
              <w:spacing w:line="240" w:lineRule="atLeast"/>
              <w:rPr>
                <w:rFonts w:cs="Arial"/>
                <w:color w:val="000000"/>
                <w:sz w:val="16"/>
                <w:szCs w:val="16"/>
              </w:rPr>
            </w:pPr>
            <w:r>
              <w:t>Front Fog Feature Enable Conditions</w:t>
            </w:r>
          </w:p>
        </w:tc>
        <w:tc>
          <w:tcPr>
            <w:tcW w:w="6622" w:type="dxa"/>
          </w:tcPr>
          <w:p w14:paraId="7F2DEDCE" w14:textId="77777777" w:rsidR="00B816C6" w:rsidRPr="004A34FD" w:rsidRDefault="001F616A" w:rsidP="00CE6121">
            <w:pPr>
              <w:keepNext/>
              <w:spacing w:line="240" w:lineRule="atLeast"/>
              <w:rPr>
                <w:b/>
                <w:sz w:val="16"/>
                <w:szCs w:val="16"/>
              </w:rPr>
            </w:pPr>
            <w:r>
              <w:rPr>
                <w:b/>
                <w:sz w:val="16"/>
                <w:szCs w:val="16"/>
              </w:rPr>
              <w:t xml:space="preserve">Requirement </w:t>
            </w:r>
            <w:r w:rsidR="00B816C6" w:rsidRPr="004A34FD">
              <w:rPr>
                <w:b/>
                <w:sz w:val="16"/>
                <w:szCs w:val="16"/>
              </w:rPr>
              <w:t>For U.S. Markets:</w:t>
            </w:r>
          </w:p>
          <w:p w14:paraId="7635A565" w14:textId="257ECA88" w:rsidR="00B816C6" w:rsidRPr="00A2786E" w:rsidRDefault="00141455" w:rsidP="00A60D16">
            <w:pPr>
              <w:keepNext/>
              <w:spacing w:line="240" w:lineRule="atLeast"/>
              <w:rPr>
                <w:rFonts w:cs="Arial"/>
              </w:rPr>
            </w:pPr>
            <w:hyperlink w:anchor="R_ID_FNC_00002_Front_Fog_Lamp_Active_Inp" w:history="1">
              <w:r w:rsidR="00B816C6" w:rsidRPr="00306B4F">
                <w:rPr>
                  <w:rStyle w:val="Hyperlink"/>
                  <w:rFonts w:cs="Arial"/>
                </w:rPr>
                <w:t>Front Fog Active</w:t>
              </w:r>
              <w:r w:rsidR="00B816C6">
                <w:rPr>
                  <w:rStyle w:val="Hyperlink"/>
                  <w:rFonts w:cs="Arial"/>
                </w:rPr>
                <w:t>-US</w:t>
              </w:r>
              <w:r w:rsidR="00B816C6" w:rsidRPr="00306B4F">
                <w:rPr>
                  <w:rStyle w:val="Hyperlink"/>
                  <w:rFonts w:cs="Arial"/>
                </w:rPr>
                <w:t>_00002</w:t>
              </w:r>
            </w:hyperlink>
          </w:p>
        </w:tc>
      </w:tr>
      <w:tr w:rsidR="00B816C6" w14:paraId="2E96199D" w14:textId="77777777" w:rsidTr="0057431C">
        <w:tc>
          <w:tcPr>
            <w:tcW w:w="1507" w:type="dxa"/>
          </w:tcPr>
          <w:p w14:paraId="28405FE8" w14:textId="77777777" w:rsidR="00B816C6" w:rsidRDefault="00B816C6" w:rsidP="00CE6121">
            <w:pPr>
              <w:spacing w:line="240" w:lineRule="atLeast"/>
            </w:pPr>
            <w:r>
              <w:lastRenderedPageBreak/>
              <w:t>T8</w:t>
            </w:r>
          </w:p>
          <w:p w14:paraId="48AC1642" w14:textId="77777777" w:rsidR="00B816C6" w:rsidRDefault="00B816C6" w:rsidP="00CE6121">
            <w:pPr>
              <w:spacing w:line="240" w:lineRule="atLeast"/>
            </w:pPr>
          </w:p>
        </w:tc>
        <w:tc>
          <w:tcPr>
            <w:tcW w:w="1936" w:type="dxa"/>
            <w:tcBorders>
              <w:top w:val="single" w:sz="4" w:space="0" w:color="auto"/>
              <w:left w:val="single" w:sz="4" w:space="0" w:color="auto"/>
              <w:bottom w:val="single" w:sz="4" w:space="0" w:color="auto"/>
              <w:right w:val="single" w:sz="4" w:space="0" w:color="auto"/>
            </w:tcBorders>
          </w:tcPr>
          <w:p w14:paraId="0CDEBDB1" w14:textId="77777777" w:rsidR="00B816C6" w:rsidRDefault="00B816C6" w:rsidP="00CE6121">
            <w:pPr>
              <w:spacing w:line="240" w:lineRule="atLeast"/>
              <w:rPr>
                <w:rFonts w:cs="Arial"/>
                <w:color w:val="000000"/>
                <w:sz w:val="16"/>
                <w:szCs w:val="16"/>
              </w:rPr>
            </w:pPr>
            <w:r>
              <w:t>Front Fog Feature Disable Conditions</w:t>
            </w:r>
          </w:p>
        </w:tc>
        <w:tc>
          <w:tcPr>
            <w:tcW w:w="6622" w:type="dxa"/>
          </w:tcPr>
          <w:p w14:paraId="581FEF5D" w14:textId="77777777" w:rsidR="00B816C6" w:rsidRDefault="00B816C6" w:rsidP="00CE6121">
            <w:pPr>
              <w:keepNext/>
              <w:spacing w:line="240" w:lineRule="atLeast"/>
              <w:rPr>
                <w:sz w:val="16"/>
                <w:szCs w:val="16"/>
              </w:rPr>
            </w:pPr>
            <w:r>
              <w:rPr>
                <w:sz w:val="16"/>
                <w:szCs w:val="16"/>
              </w:rPr>
              <w:t>GENERAL REQUIREMENT:</w:t>
            </w:r>
          </w:p>
          <w:p w14:paraId="5C2EA83D" w14:textId="0C2C9A40" w:rsidR="00B816C6" w:rsidRDefault="00141455" w:rsidP="00CE6121">
            <w:pPr>
              <w:keepNext/>
              <w:spacing w:line="240" w:lineRule="atLeast"/>
              <w:rPr>
                <w:rFonts w:cs="Arial"/>
              </w:rPr>
            </w:pPr>
            <w:hyperlink w:anchor="R_ID_FNC_00003_Front_Fog_InActive_Input_" w:history="1">
              <w:r w:rsidR="00B816C6" w:rsidRPr="00B80B25">
                <w:rPr>
                  <w:rStyle w:val="Hyperlink"/>
                  <w:rFonts w:cs="Arial"/>
                </w:rPr>
                <w:t>Front Fog InActive_00003</w:t>
              </w:r>
            </w:hyperlink>
          </w:p>
          <w:p w14:paraId="04F903C1" w14:textId="77777777" w:rsidR="00FF3B74" w:rsidRDefault="00FF3B74" w:rsidP="00CE6121">
            <w:pPr>
              <w:keepNext/>
              <w:spacing w:line="240" w:lineRule="atLeast"/>
              <w:rPr>
                <w:sz w:val="16"/>
                <w:szCs w:val="16"/>
              </w:rPr>
            </w:pPr>
          </w:p>
          <w:p w14:paraId="6011C38D" w14:textId="77777777" w:rsidR="00B816C6" w:rsidRDefault="001F616A" w:rsidP="00CE6121">
            <w:pPr>
              <w:keepNext/>
              <w:spacing w:line="240" w:lineRule="atLeast"/>
              <w:rPr>
                <w:sz w:val="16"/>
                <w:szCs w:val="16"/>
              </w:rPr>
            </w:pPr>
            <w:r>
              <w:rPr>
                <w:b/>
                <w:sz w:val="16"/>
                <w:szCs w:val="16"/>
              </w:rPr>
              <w:t>Requirement</w:t>
            </w:r>
            <w:r w:rsidRPr="004A34FD">
              <w:rPr>
                <w:b/>
                <w:sz w:val="16"/>
                <w:szCs w:val="16"/>
              </w:rPr>
              <w:t xml:space="preserve"> </w:t>
            </w:r>
            <w:r w:rsidR="00B816C6" w:rsidRPr="004A34FD">
              <w:rPr>
                <w:b/>
                <w:sz w:val="16"/>
                <w:szCs w:val="16"/>
              </w:rPr>
              <w:t>For U.S. Markets</w:t>
            </w:r>
            <w:r w:rsidR="00B816C6">
              <w:rPr>
                <w:sz w:val="16"/>
                <w:szCs w:val="16"/>
              </w:rPr>
              <w:t>:</w:t>
            </w:r>
          </w:p>
          <w:p w14:paraId="1C20CEFB" w14:textId="262650BC" w:rsidR="000D0BDC" w:rsidRDefault="00317501" w:rsidP="00A60D16">
            <w:pPr>
              <w:keepNext/>
              <w:spacing w:line="240" w:lineRule="atLeast"/>
              <w:rPr>
                <w:rStyle w:val="Hyperlink"/>
                <w:rFonts w:cs="Arial"/>
              </w:rPr>
            </w:pPr>
            <w:r>
              <w:fldChar w:fldCharType="begin"/>
            </w:r>
            <w:r>
              <w:instrText xml:space="preserve"> HYPERLINK \l "R_ID_FNC_00022_Front_Fog_Turn_OFF_US" </w:instrText>
            </w:r>
            <w:r>
              <w:fldChar w:fldCharType="separate"/>
            </w:r>
            <w:r w:rsidR="00B816C6" w:rsidRPr="0025622A">
              <w:rPr>
                <w:rStyle w:val="Hyperlink"/>
                <w:rFonts w:cs="Arial"/>
              </w:rPr>
              <w:t>Front Fog Turn OFF-US_0</w:t>
            </w:r>
          </w:p>
          <w:p w14:paraId="7052ABCF" w14:textId="745C832A" w:rsidR="00B816C6" w:rsidRPr="00A2786E" w:rsidRDefault="00B816C6" w:rsidP="00A60D16">
            <w:pPr>
              <w:keepNext/>
              <w:spacing w:line="240" w:lineRule="atLeast"/>
              <w:rPr>
                <w:rFonts w:cs="Arial"/>
              </w:rPr>
            </w:pPr>
            <w:r w:rsidRPr="0025622A">
              <w:rPr>
                <w:rStyle w:val="Hyperlink"/>
                <w:rFonts w:cs="Arial"/>
              </w:rPr>
              <w:t>2</w:t>
            </w:r>
            <w:r w:rsidR="00317501">
              <w:rPr>
                <w:rStyle w:val="Hyperlink"/>
                <w:rFonts w:cs="Arial"/>
              </w:rPr>
              <w:fldChar w:fldCharType="end"/>
            </w:r>
          </w:p>
        </w:tc>
      </w:tr>
      <w:tr w:rsidR="00FA7FAA" w14:paraId="76406E3B" w14:textId="77777777" w:rsidTr="0057431C">
        <w:tc>
          <w:tcPr>
            <w:tcW w:w="1507" w:type="dxa"/>
            <w:vMerge w:val="restart"/>
          </w:tcPr>
          <w:p w14:paraId="4F6167C9" w14:textId="77777777" w:rsidR="00FA7FAA" w:rsidRDefault="00FA7FAA" w:rsidP="00CE6121">
            <w:pPr>
              <w:spacing w:line="240" w:lineRule="atLeast"/>
            </w:pPr>
            <w:r>
              <w:t>T9</w:t>
            </w:r>
          </w:p>
          <w:p w14:paraId="66D77C5C" w14:textId="77777777" w:rsidR="00FA7FAA" w:rsidRDefault="00FA7FAA" w:rsidP="00CE6121">
            <w:pPr>
              <w:spacing w:line="240" w:lineRule="atLeast"/>
            </w:pPr>
          </w:p>
        </w:tc>
        <w:tc>
          <w:tcPr>
            <w:tcW w:w="1936" w:type="dxa"/>
            <w:tcBorders>
              <w:top w:val="single" w:sz="4" w:space="0" w:color="auto"/>
              <w:left w:val="single" w:sz="4" w:space="0" w:color="auto"/>
              <w:bottom w:val="single" w:sz="4" w:space="0" w:color="auto"/>
              <w:right w:val="single" w:sz="4" w:space="0" w:color="auto"/>
            </w:tcBorders>
          </w:tcPr>
          <w:p w14:paraId="73CAB64D" w14:textId="77777777" w:rsidR="00FA7FAA" w:rsidRDefault="00FA7FAA" w:rsidP="00CE6121">
            <w:pPr>
              <w:spacing w:line="240" w:lineRule="atLeast"/>
              <w:rPr>
                <w:rFonts w:cs="Arial"/>
                <w:color w:val="000000"/>
                <w:sz w:val="16"/>
                <w:szCs w:val="16"/>
              </w:rPr>
            </w:pPr>
            <w:r>
              <w:t>Rear Fog Feature Enable Conditions</w:t>
            </w:r>
          </w:p>
        </w:tc>
        <w:tc>
          <w:tcPr>
            <w:tcW w:w="6622" w:type="dxa"/>
          </w:tcPr>
          <w:p w14:paraId="42C0A2DB" w14:textId="77777777" w:rsidR="00FA7FAA" w:rsidRDefault="001F616A" w:rsidP="00CE6121">
            <w:pPr>
              <w:keepNext/>
              <w:spacing w:line="240" w:lineRule="atLeast"/>
              <w:rPr>
                <w:b/>
                <w:sz w:val="16"/>
                <w:szCs w:val="16"/>
              </w:rPr>
            </w:pPr>
            <w:r>
              <w:rPr>
                <w:b/>
                <w:sz w:val="16"/>
                <w:szCs w:val="16"/>
              </w:rPr>
              <w:t>Requirement</w:t>
            </w:r>
            <w:r w:rsidRPr="004A34FD">
              <w:rPr>
                <w:b/>
                <w:sz w:val="16"/>
                <w:szCs w:val="16"/>
              </w:rPr>
              <w:t xml:space="preserve"> </w:t>
            </w:r>
            <w:r w:rsidR="00FA7FAA" w:rsidRPr="004A34FD">
              <w:rPr>
                <w:b/>
                <w:sz w:val="16"/>
                <w:szCs w:val="16"/>
              </w:rPr>
              <w:t>For E.U. Markets:</w:t>
            </w:r>
          </w:p>
          <w:p w14:paraId="73348133" w14:textId="26F3FAB7" w:rsidR="00E51FDA" w:rsidRDefault="00141455" w:rsidP="00E51FDA">
            <w:pPr>
              <w:keepNext/>
              <w:spacing w:line="240" w:lineRule="atLeast"/>
              <w:rPr>
                <w:rFonts w:cs="Arial"/>
              </w:rPr>
            </w:pPr>
            <w:hyperlink w:anchor="R_ID_FNC_00004_Rear_Fog_Active_Input_Con" w:history="1">
              <w:r w:rsidR="00E51FDA" w:rsidRPr="00564CBB">
                <w:rPr>
                  <w:rStyle w:val="Hyperlink"/>
                  <w:rFonts w:cs="Arial"/>
                </w:rPr>
                <w:t>Rear Fog Active_00004</w:t>
              </w:r>
            </w:hyperlink>
          </w:p>
          <w:p w14:paraId="404D72F8" w14:textId="77777777" w:rsidR="00FA7FAA" w:rsidRPr="004A34FD" w:rsidRDefault="00FA7FAA" w:rsidP="00CE6121">
            <w:pPr>
              <w:keepNext/>
              <w:spacing w:line="240" w:lineRule="atLeast"/>
              <w:rPr>
                <w:b/>
                <w:sz w:val="16"/>
                <w:szCs w:val="16"/>
              </w:rPr>
            </w:pPr>
          </w:p>
        </w:tc>
      </w:tr>
      <w:tr w:rsidR="00FA7FAA" w14:paraId="1C2FA3F2" w14:textId="77777777" w:rsidTr="0057431C">
        <w:tc>
          <w:tcPr>
            <w:tcW w:w="1507" w:type="dxa"/>
            <w:vMerge/>
          </w:tcPr>
          <w:p w14:paraId="20D1BAFB" w14:textId="77777777" w:rsidR="00FA7FAA" w:rsidRDefault="00FA7FAA" w:rsidP="00CE6121">
            <w:pPr>
              <w:spacing w:line="240" w:lineRule="atLeast"/>
            </w:pPr>
          </w:p>
        </w:tc>
        <w:tc>
          <w:tcPr>
            <w:tcW w:w="1936" w:type="dxa"/>
            <w:tcBorders>
              <w:top w:val="single" w:sz="4" w:space="0" w:color="auto"/>
              <w:left w:val="single" w:sz="4" w:space="0" w:color="auto"/>
              <w:bottom w:val="single" w:sz="4" w:space="0" w:color="auto"/>
              <w:right w:val="single" w:sz="4" w:space="0" w:color="auto"/>
            </w:tcBorders>
          </w:tcPr>
          <w:p w14:paraId="28FEF83E" w14:textId="77777777" w:rsidR="00FA7FAA" w:rsidRDefault="00FA7FAA" w:rsidP="00CE6121">
            <w:pPr>
              <w:spacing w:line="240" w:lineRule="atLeast"/>
            </w:pPr>
            <w:r>
              <w:t>Rear Fog Trailer Enable Conditions</w:t>
            </w:r>
          </w:p>
        </w:tc>
        <w:tc>
          <w:tcPr>
            <w:tcW w:w="6622" w:type="dxa"/>
          </w:tcPr>
          <w:p w14:paraId="588619D2" w14:textId="77777777" w:rsidR="00FA7FAA" w:rsidRDefault="001F616A" w:rsidP="00CE6121">
            <w:pPr>
              <w:keepNext/>
              <w:spacing w:line="240" w:lineRule="atLeast"/>
              <w:rPr>
                <w:b/>
                <w:sz w:val="16"/>
                <w:szCs w:val="16"/>
              </w:rPr>
            </w:pPr>
            <w:r>
              <w:rPr>
                <w:b/>
                <w:sz w:val="16"/>
                <w:szCs w:val="16"/>
              </w:rPr>
              <w:t>Requirement</w:t>
            </w:r>
            <w:r w:rsidRPr="004A34FD">
              <w:rPr>
                <w:b/>
                <w:sz w:val="16"/>
                <w:szCs w:val="16"/>
              </w:rPr>
              <w:t xml:space="preserve"> </w:t>
            </w:r>
            <w:r w:rsidR="00FA7FAA" w:rsidRPr="004A34FD">
              <w:rPr>
                <w:b/>
                <w:sz w:val="16"/>
                <w:szCs w:val="16"/>
              </w:rPr>
              <w:t>For E.U. Markets:</w:t>
            </w:r>
          </w:p>
          <w:p w14:paraId="2B996914" w14:textId="78E5FDB8" w:rsidR="00FA7FAA" w:rsidRDefault="00141455" w:rsidP="00CE6121">
            <w:pPr>
              <w:keepNext/>
              <w:spacing w:line="240" w:lineRule="atLeast"/>
              <w:rPr>
                <w:rFonts w:cs="Arial"/>
              </w:rPr>
            </w:pPr>
            <w:hyperlink w:anchor="R_ID_FNC_00024_Rear_Fog_Trailer_Light_EU" w:history="1">
              <w:r w:rsidR="00FA7FAA" w:rsidRPr="00FA7FAA">
                <w:rPr>
                  <w:rStyle w:val="Hyperlink"/>
                  <w:rFonts w:cs="Arial"/>
                </w:rPr>
                <w:t>Rear Fog Trailer-EU_00024</w:t>
              </w:r>
            </w:hyperlink>
          </w:p>
          <w:p w14:paraId="3760EB4C" w14:textId="2A436160" w:rsidR="00FA7FAA" w:rsidRDefault="00141455" w:rsidP="00CE6121">
            <w:pPr>
              <w:keepNext/>
              <w:spacing w:line="240" w:lineRule="atLeast"/>
              <w:rPr>
                <w:sz w:val="16"/>
                <w:szCs w:val="16"/>
              </w:rPr>
            </w:pPr>
            <w:hyperlink w:anchor="R_ID_FNC_00023_Rear_Fog_Trailer_Light_US" w:history="1">
              <w:r w:rsidR="00A60D16" w:rsidRPr="00A60D16">
                <w:rPr>
                  <w:rStyle w:val="Hyperlink"/>
                  <w:rFonts w:cs="Arial"/>
                </w:rPr>
                <w:t>Fog Trailer-ALLOW_00023</w:t>
              </w:r>
            </w:hyperlink>
          </w:p>
        </w:tc>
      </w:tr>
      <w:tr w:rsidR="00B816C6" w14:paraId="68E780C6" w14:textId="77777777" w:rsidTr="0057431C">
        <w:tc>
          <w:tcPr>
            <w:tcW w:w="1507" w:type="dxa"/>
          </w:tcPr>
          <w:p w14:paraId="6AB12C84" w14:textId="77777777" w:rsidR="00B816C6" w:rsidRDefault="00B816C6" w:rsidP="00CE6121">
            <w:pPr>
              <w:spacing w:line="240" w:lineRule="atLeast"/>
            </w:pPr>
            <w:r>
              <w:t>T10</w:t>
            </w:r>
          </w:p>
          <w:p w14:paraId="2A05A73C" w14:textId="77777777" w:rsidR="00B816C6" w:rsidRDefault="00B816C6" w:rsidP="00CE6121">
            <w:pPr>
              <w:spacing w:line="240" w:lineRule="atLeast"/>
            </w:pPr>
          </w:p>
        </w:tc>
        <w:tc>
          <w:tcPr>
            <w:tcW w:w="1936" w:type="dxa"/>
            <w:tcBorders>
              <w:top w:val="single" w:sz="4" w:space="0" w:color="auto"/>
              <w:left w:val="single" w:sz="4" w:space="0" w:color="auto"/>
              <w:bottom w:val="single" w:sz="4" w:space="0" w:color="auto"/>
              <w:right w:val="single" w:sz="4" w:space="0" w:color="auto"/>
            </w:tcBorders>
          </w:tcPr>
          <w:p w14:paraId="35ED7620" w14:textId="77777777" w:rsidR="00B816C6" w:rsidRDefault="00B816C6" w:rsidP="00CE6121">
            <w:pPr>
              <w:spacing w:line="240" w:lineRule="atLeast"/>
              <w:rPr>
                <w:rFonts w:cs="Arial"/>
                <w:color w:val="000000"/>
                <w:sz w:val="16"/>
                <w:szCs w:val="16"/>
              </w:rPr>
            </w:pPr>
            <w:r>
              <w:t>Rear Fog Feature Disable Conditions</w:t>
            </w:r>
          </w:p>
        </w:tc>
        <w:tc>
          <w:tcPr>
            <w:tcW w:w="6622" w:type="dxa"/>
          </w:tcPr>
          <w:p w14:paraId="71D96E7B" w14:textId="77777777" w:rsidR="00B816C6" w:rsidRDefault="00B816C6" w:rsidP="00CE6121">
            <w:pPr>
              <w:keepNext/>
              <w:spacing w:line="240" w:lineRule="atLeast"/>
              <w:rPr>
                <w:sz w:val="16"/>
                <w:szCs w:val="16"/>
              </w:rPr>
            </w:pPr>
            <w:r>
              <w:rPr>
                <w:sz w:val="16"/>
                <w:szCs w:val="16"/>
              </w:rPr>
              <w:t>GENERAL REQUIREMENT:</w:t>
            </w:r>
          </w:p>
          <w:p w14:paraId="3D70621D" w14:textId="75FB5825" w:rsidR="00B816C6" w:rsidRDefault="00141455" w:rsidP="00CE6121">
            <w:pPr>
              <w:keepNext/>
              <w:spacing w:line="240" w:lineRule="atLeast"/>
              <w:rPr>
                <w:rFonts w:cs="Arial"/>
              </w:rPr>
            </w:pPr>
            <w:hyperlink w:anchor="R_ID_FNC_00005_Rear_Fog_InActive_Input_C" w:history="1">
              <w:r w:rsidR="00B816C6" w:rsidRPr="003F5F56">
                <w:rPr>
                  <w:rStyle w:val="Hyperlink"/>
                  <w:rFonts w:cs="Arial"/>
                </w:rPr>
                <w:t>Rear Fog InActive_00005</w:t>
              </w:r>
            </w:hyperlink>
          </w:p>
          <w:p w14:paraId="1B70CF13" w14:textId="77777777" w:rsidR="00A86F6B" w:rsidRDefault="00A86F6B" w:rsidP="00CE6121">
            <w:pPr>
              <w:keepNext/>
              <w:spacing w:line="240" w:lineRule="atLeast"/>
              <w:rPr>
                <w:sz w:val="16"/>
                <w:szCs w:val="16"/>
              </w:rPr>
            </w:pPr>
          </w:p>
          <w:p w14:paraId="51C4CBE4" w14:textId="77777777" w:rsidR="00B816C6" w:rsidRDefault="001F616A" w:rsidP="00CE6121">
            <w:pPr>
              <w:keepNext/>
              <w:spacing w:line="240" w:lineRule="atLeast"/>
              <w:rPr>
                <w:b/>
                <w:sz w:val="16"/>
                <w:szCs w:val="16"/>
              </w:rPr>
            </w:pPr>
            <w:r>
              <w:rPr>
                <w:b/>
                <w:sz w:val="16"/>
                <w:szCs w:val="16"/>
              </w:rPr>
              <w:t>Requirement</w:t>
            </w:r>
            <w:r w:rsidRPr="004A34FD">
              <w:rPr>
                <w:b/>
                <w:sz w:val="16"/>
                <w:szCs w:val="16"/>
              </w:rPr>
              <w:t xml:space="preserve"> </w:t>
            </w:r>
            <w:r w:rsidR="00B816C6" w:rsidRPr="004A34FD">
              <w:rPr>
                <w:b/>
                <w:sz w:val="16"/>
                <w:szCs w:val="16"/>
              </w:rPr>
              <w:t>For E.U. Markets:</w:t>
            </w:r>
          </w:p>
          <w:p w14:paraId="05CEC851" w14:textId="46716D17" w:rsidR="00A86F6B" w:rsidRPr="004A34FD" w:rsidRDefault="00141455" w:rsidP="00A60D16">
            <w:pPr>
              <w:keepNext/>
              <w:spacing w:line="240" w:lineRule="atLeast"/>
              <w:rPr>
                <w:b/>
                <w:sz w:val="16"/>
                <w:szCs w:val="16"/>
              </w:rPr>
            </w:pPr>
            <w:hyperlink w:anchor="R_ID_FNC_00026_Rear_Fog_Disable_Conditio" w:history="1">
              <w:r w:rsidR="00A86F6B" w:rsidRPr="00A86F6B">
                <w:rPr>
                  <w:rStyle w:val="Hyperlink"/>
                  <w:rFonts w:cs="Arial"/>
                </w:rPr>
                <w:t>Rear Fog Disable-EU_00026</w:t>
              </w:r>
            </w:hyperlink>
          </w:p>
        </w:tc>
      </w:tr>
      <w:tr w:rsidR="0003016D" w14:paraId="21F4E1F0" w14:textId="77777777" w:rsidTr="005253B7">
        <w:tc>
          <w:tcPr>
            <w:tcW w:w="1507" w:type="dxa"/>
          </w:tcPr>
          <w:p w14:paraId="5115D34C" w14:textId="0D1A6705" w:rsidR="0003016D" w:rsidRDefault="0003016D" w:rsidP="005253B7">
            <w:pPr>
              <w:spacing w:line="240" w:lineRule="atLeast"/>
            </w:pPr>
            <w:r>
              <w:t>T11</w:t>
            </w:r>
          </w:p>
          <w:p w14:paraId="4D57E9D8" w14:textId="77777777" w:rsidR="0003016D" w:rsidRDefault="0003016D" w:rsidP="005253B7">
            <w:pPr>
              <w:spacing w:line="240" w:lineRule="atLeast"/>
            </w:pPr>
          </w:p>
        </w:tc>
        <w:tc>
          <w:tcPr>
            <w:tcW w:w="1936" w:type="dxa"/>
            <w:tcBorders>
              <w:top w:val="single" w:sz="4" w:space="0" w:color="auto"/>
              <w:left w:val="single" w:sz="4" w:space="0" w:color="auto"/>
              <w:bottom w:val="single" w:sz="4" w:space="0" w:color="auto"/>
              <w:right w:val="single" w:sz="4" w:space="0" w:color="auto"/>
            </w:tcBorders>
          </w:tcPr>
          <w:p w14:paraId="40B2E39A" w14:textId="77777777" w:rsidR="0003016D" w:rsidRDefault="0003016D" w:rsidP="005253B7">
            <w:pPr>
              <w:spacing w:line="240" w:lineRule="atLeast"/>
              <w:rPr>
                <w:rFonts w:cs="Arial"/>
                <w:color w:val="000000"/>
                <w:sz w:val="16"/>
                <w:szCs w:val="16"/>
              </w:rPr>
            </w:pPr>
            <w:r>
              <w:t>Front Fog Feature Enable Conditions</w:t>
            </w:r>
          </w:p>
        </w:tc>
        <w:tc>
          <w:tcPr>
            <w:tcW w:w="6622" w:type="dxa"/>
          </w:tcPr>
          <w:p w14:paraId="4F8C7030" w14:textId="77777777" w:rsidR="0003016D" w:rsidRPr="004A34FD" w:rsidRDefault="0003016D" w:rsidP="005253B7">
            <w:pPr>
              <w:keepNext/>
              <w:spacing w:line="240" w:lineRule="atLeast"/>
              <w:rPr>
                <w:b/>
                <w:sz w:val="16"/>
                <w:szCs w:val="16"/>
              </w:rPr>
            </w:pPr>
            <w:r>
              <w:rPr>
                <w:b/>
                <w:sz w:val="16"/>
                <w:szCs w:val="16"/>
              </w:rPr>
              <w:t>Requirement</w:t>
            </w:r>
            <w:r w:rsidRPr="004A34FD">
              <w:rPr>
                <w:b/>
                <w:sz w:val="16"/>
                <w:szCs w:val="16"/>
              </w:rPr>
              <w:t xml:space="preserve"> For E.U. Markets:</w:t>
            </w:r>
          </w:p>
          <w:p w14:paraId="59B8CF48" w14:textId="0872E9B2" w:rsidR="0003016D" w:rsidRPr="007D581F" w:rsidRDefault="00141455" w:rsidP="005253B7">
            <w:pPr>
              <w:keepNext/>
              <w:spacing w:line="240" w:lineRule="atLeast"/>
              <w:rPr>
                <w:sz w:val="16"/>
                <w:szCs w:val="16"/>
              </w:rPr>
            </w:pPr>
            <w:hyperlink w:anchor="R_ID_FNC_00020_Front_Fog_Active_Input_Co" w:history="1">
              <w:r w:rsidR="0003016D" w:rsidRPr="00306B4F">
                <w:rPr>
                  <w:rStyle w:val="Hyperlink"/>
                  <w:rFonts w:cs="Arial"/>
                </w:rPr>
                <w:t>Front Fog Active-EU_00020</w:t>
              </w:r>
            </w:hyperlink>
          </w:p>
        </w:tc>
      </w:tr>
      <w:tr w:rsidR="0003016D" w14:paraId="2F12EBE2" w14:textId="77777777" w:rsidTr="005253B7">
        <w:tc>
          <w:tcPr>
            <w:tcW w:w="1507" w:type="dxa"/>
          </w:tcPr>
          <w:p w14:paraId="4A8C736D" w14:textId="5F89CD8E" w:rsidR="0003016D" w:rsidRDefault="0003016D" w:rsidP="005253B7">
            <w:pPr>
              <w:spacing w:line="240" w:lineRule="atLeast"/>
            </w:pPr>
            <w:r>
              <w:t>T12</w:t>
            </w:r>
          </w:p>
          <w:p w14:paraId="09350221" w14:textId="77777777" w:rsidR="0003016D" w:rsidRDefault="0003016D" w:rsidP="005253B7">
            <w:pPr>
              <w:spacing w:line="240" w:lineRule="atLeast"/>
            </w:pPr>
          </w:p>
        </w:tc>
        <w:tc>
          <w:tcPr>
            <w:tcW w:w="1936" w:type="dxa"/>
            <w:tcBorders>
              <w:top w:val="single" w:sz="4" w:space="0" w:color="auto"/>
              <w:left w:val="single" w:sz="4" w:space="0" w:color="auto"/>
              <w:bottom w:val="single" w:sz="4" w:space="0" w:color="auto"/>
              <w:right w:val="single" w:sz="4" w:space="0" w:color="auto"/>
            </w:tcBorders>
          </w:tcPr>
          <w:p w14:paraId="519F642F" w14:textId="77777777" w:rsidR="0003016D" w:rsidRDefault="0003016D" w:rsidP="005253B7">
            <w:pPr>
              <w:spacing w:line="240" w:lineRule="atLeast"/>
              <w:rPr>
                <w:rFonts w:cs="Arial"/>
                <w:color w:val="000000"/>
                <w:sz w:val="16"/>
                <w:szCs w:val="16"/>
              </w:rPr>
            </w:pPr>
            <w:r>
              <w:t>Front Fog Feature Disable Conditions</w:t>
            </w:r>
          </w:p>
        </w:tc>
        <w:tc>
          <w:tcPr>
            <w:tcW w:w="6622" w:type="dxa"/>
          </w:tcPr>
          <w:p w14:paraId="7DD44952" w14:textId="77777777" w:rsidR="0003016D" w:rsidRPr="004A34FD" w:rsidRDefault="0003016D" w:rsidP="005253B7">
            <w:pPr>
              <w:keepNext/>
              <w:spacing w:line="240" w:lineRule="atLeast"/>
              <w:rPr>
                <w:b/>
                <w:sz w:val="16"/>
                <w:szCs w:val="16"/>
              </w:rPr>
            </w:pPr>
            <w:r>
              <w:rPr>
                <w:b/>
                <w:sz w:val="16"/>
                <w:szCs w:val="16"/>
              </w:rPr>
              <w:t>Requirement</w:t>
            </w:r>
            <w:r w:rsidRPr="004A34FD">
              <w:rPr>
                <w:b/>
                <w:sz w:val="16"/>
                <w:szCs w:val="16"/>
              </w:rPr>
              <w:t xml:space="preserve"> For E.U. Markets:</w:t>
            </w:r>
          </w:p>
          <w:p w14:paraId="540DC387" w14:textId="3B7BF914" w:rsidR="0003016D" w:rsidRPr="007D581F" w:rsidRDefault="00141455" w:rsidP="005253B7">
            <w:pPr>
              <w:keepNext/>
              <w:spacing w:line="240" w:lineRule="atLeast"/>
              <w:rPr>
                <w:sz w:val="16"/>
                <w:szCs w:val="16"/>
              </w:rPr>
            </w:pPr>
            <w:hyperlink w:anchor="R_ID_FNC_00021_Front_Fog_Turn_OFF_EU" w:history="1">
              <w:r w:rsidR="0003016D" w:rsidRPr="0025622A">
                <w:rPr>
                  <w:rStyle w:val="Hyperlink"/>
                  <w:rFonts w:cs="Arial"/>
                </w:rPr>
                <w:t>Front Fog Turn OFF-EU_00021</w:t>
              </w:r>
            </w:hyperlink>
          </w:p>
        </w:tc>
      </w:tr>
    </w:tbl>
    <w:p w14:paraId="1444125C" w14:textId="77777777" w:rsidR="00876F7F" w:rsidRDefault="00876F7F" w:rsidP="00CE6121">
      <w:pPr>
        <w:spacing w:line="240" w:lineRule="atLeast"/>
        <w:jc w:val="center"/>
      </w:pPr>
    </w:p>
    <w:p w14:paraId="12811284" w14:textId="6AA8EA20" w:rsidR="00B02629" w:rsidRPr="00BD4791" w:rsidRDefault="00B02629" w:rsidP="00BD4791">
      <w:pPr>
        <w:pStyle w:val="Caption"/>
        <w:spacing w:line="240" w:lineRule="atLeast"/>
      </w:pPr>
      <w:bookmarkStart w:id="202" w:name="_Toc89266998"/>
      <w:r w:rsidRPr="00BD4791">
        <w:t xml:space="preserve">Table </w:t>
      </w:r>
      <w:r>
        <w:fldChar w:fldCharType="begin"/>
      </w:r>
      <w:r>
        <w:instrText>SEQ Table \* ARABIC</w:instrText>
      </w:r>
      <w:r>
        <w:fldChar w:fldCharType="separate"/>
      </w:r>
      <w:r w:rsidR="00014CA1">
        <w:rPr>
          <w:noProof/>
        </w:rPr>
        <w:t>8</w:t>
      </w:r>
      <w:r>
        <w:fldChar w:fldCharType="end"/>
      </w:r>
      <w:r w:rsidRPr="00BD4791">
        <w:t>: Logic Diagram Table</w:t>
      </w:r>
      <w:bookmarkEnd w:id="202"/>
    </w:p>
    <w:p w14:paraId="7CB0032D" w14:textId="77777777" w:rsidR="00B02629" w:rsidRDefault="00B02629" w:rsidP="00CE6121">
      <w:pPr>
        <w:spacing w:line="240" w:lineRule="atLeast"/>
      </w:pPr>
    </w:p>
    <w:p w14:paraId="0776E284" w14:textId="77777777" w:rsidR="00F15706" w:rsidRDefault="00E60B64" w:rsidP="00CE6121">
      <w:pPr>
        <w:pStyle w:val="Heading2"/>
        <w:spacing w:line="240" w:lineRule="atLeast"/>
      </w:pPr>
      <w:bookmarkStart w:id="203" w:name="_Goal_G4:_Have"/>
      <w:bookmarkStart w:id="204" w:name="_Toc89266964"/>
      <w:bookmarkEnd w:id="199"/>
      <w:bookmarkEnd w:id="203"/>
      <w:r>
        <w:t>Function Interfaces</w:t>
      </w:r>
      <w:bookmarkEnd w:id="204"/>
    </w:p>
    <w:p w14:paraId="76DC9D85" w14:textId="77777777" w:rsidR="0016093C" w:rsidRPr="00A428A4" w:rsidRDefault="0016093C" w:rsidP="00CE6121">
      <w:pPr>
        <w:shd w:val="clear" w:color="auto" w:fill="D6E3BC" w:themeFill="accent3" w:themeFillTint="66"/>
        <w:spacing w:line="240" w:lineRule="atLeast"/>
        <w:rPr>
          <w:rStyle w:val="SubtleEmphasis"/>
          <w:b/>
        </w:rPr>
      </w:pPr>
      <w:r w:rsidRPr="00A428A4">
        <w:rPr>
          <w:rStyle w:val="SubtleEmphasis"/>
          <w:b/>
        </w:rPr>
        <w:t xml:space="preserve">#Hint: </w:t>
      </w:r>
    </w:p>
    <w:p w14:paraId="0893E0AB" w14:textId="4861785B" w:rsidR="0016093C" w:rsidRDefault="0016093C" w:rsidP="00CE6121">
      <w:pPr>
        <w:pStyle w:val="ListParagraph"/>
        <w:numPr>
          <w:ilvl w:val="0"/>
          <w:numId w:val="10"/>
        </w:numPr>
        <w:shd w:val="clear" w:color="auto" w:fill="D6E3BC" w:themeFill="accent3" w:themeFillTint="66"/>
        <w:spacing w:line="240" w:lineRule="atLeast"/>
        <w:rPr>
          <w:rStyle w:val="SubtleEmphasis"/>
        </w:rPr>
      </w:pPr>
      <w:r>
        <w:rPr>
          <w:rStyle w:val="SubtleEmphasis"/>
        </w:rPr>
        <w:t>First create a Logical Signal in the ”</w:t>
      </w:r>
      <w:r w:rsidR="00751F5B" w:rsidRPr="00751F5B">
        <w:rPr>
          <w:rStyle w:val="SubtleEmphasis"/>
          <w:color w:val="0000FF"/>
        </w:rPr>
        <w:fldChar w:fldCharType="begin"/>
      </w:r>
      <w:r w:rsidR="00751F5B" w:rsidRPr="00751F5B">
        <w:rPr>
          <w:rStyle w:val="SubtleEmphasis"/>
          <w:color w:val="0000FF"/>
        </w:rPr>
        <w:instrText xml:space="preserve"> REF _Ref531353605 \h </w:instrText>
      </w:r>
      <w:r w:rsidR="00751F5B">
        <w:rPr>
          <w:rStyle w:val="SubtleEmphasis"/>
          <w:color w:val="0000FF"/>
        </w:rPr>
        <w:instrText xml:space="preserve"> \* MERGEFORMAT </w:instrText>
      </w:r>
      <w:r w:rsidR="00751F5B" w:rsidRPr="00751F5B">
        <w:rPr>
          <w:rStyle w:val="SubtleEmphasis"/>
          <w:color w:val="0000FF"/>
        </w:rPr>
      </w:r>
      <w:r w:rsidR="00751F5B" w:rsidRPr="00751F5B">
        <w:rPr>
          <w:rStyle w:val="SubtleEmphasis"/>
          <w:color w:val="0000FF"/>
        </w:rPr>
        <w:fldChar w:fldCharType="separate"/>
      </w:r>
      <w:r w:rsidR="00014CA1" w:rsidRPr="00014CA1">
        <w:rPr>
          <w:rStyle w:val="SubtleEmphasis"/>
          <w:color w:val="0000FF"/>
        </w:rPr>
        <w:t>Logical Signals</w:t>
      </w:r>
      <w:r w:rsidR="00751F5B" w:rsidRPr="00751F5B">
        <w:rPr>
          <w:rStyle w:val="SubtleEmphasis"/>
          <w:color w:val="0000FF"/>
        </w:rPr>
        <w:fldChar w:fldCharType="end"/>
      </w:r>
      <w:r w:rsidR="00751F5B">
        <w:rPr>
          <w:rStyle w:val="SubtleEmphasis"/>
        </w:rPr>
        <w:t>”</w:t>
      </w:r>
      <w:r>
        <w:rPr>
          <w:rStyle w:val="SubtleEmphasis"/>
        </w:rPr>
        <w:t xml:space="preserve"> section of the “</w:t>
      </w:r>
      <w:r w:rsidR="00751F5B" w:rsidRPr="00751F5B">
        <w:rPr>
          <w:rStyle w:val="SubtleEmphasis"/>
          <w:color w:val="0000FF"/>
        </w:rPr>
        <w:fldChar w:fldCharType="begin"/>
      </w:r>
      <w:r w:rsidR="00751F5B" w:rsidRPr="00751F5B">
        <w:rPr>
          <w:rStyle w:val="SubtleEmphasis"/>
          <w:color w:val="0000FF"/>
        </w:rPr>
        <w:instrText xml:space="preserve"> REF _Ref294992274 \h </w:instrText>
      </w:r>
      <w:r w:rsidR="00751F5B">
        <w:rPr>
          <w:rStyle w:val="SubtleEmphasis"/>
          <w:color w:val="0000FF"/>
        </w:rPr>
        <w:instrText xml:space="preserve"> \* MERGEFORMAT </w:instrText>
      </w:r>
      <w:r w:rsidR="00751F5B" w:rsidRPr="00751F5B">
        <w:rPr>
          <w:rStyle w:val="SubtleEmphasis"/>
          <w:color w:val="0000FF"/>
        </w:rPr>
      </w:r>
      <w:r w:rsidR="00751F5B" w:rsidRPr="00751F5B">
        <w:rPr>
          <w:rStyle w:val="SubtleEmphasis"/>
          <w:color w:val="0000FF"/>
        </w:rPr>
        <w:fldChar w:fldCharType="separate"/>
      </w:r>
      <w:r w:rsidR="00014CA1" w:rsidRPr="00014CA1">
        <w:rPr>
          <w:rStyle w:val="SubtleEmphasis"/>
          <w:color w:val="0000FF"/>
        </w:rPr>
        <w:t>Data Dictionary</w:t>
      </w:r>
      <w:r w:rsidR="00751F5B" w:rsidRPr="00751F5B">
        <w:rPr>
          <w:rStyle w:val="SubtleEmphasis"/>
          <w:color w:val="0000FF"/>
        </w:rPr>
        <w:fldChar w:fldCharType="end"/>
      </w:r>
      <w:r>
        <w:rPr>
          <w:rStyle w:val="SubtleEmphasis"/>
        </w:rPr>
        <w:t xml:space="preserve">”. Use </w:t>
      </w:r>
      <w:hyperlink r:id="rId46" w:history="1">
        <w:r w:rsidRPr="00EA7B18">
          <w:rPr>
            <w:rStyle w:val="SubtleEmphasis"/>
            <w:color w:val="0000FF"/>
          </w:rPr>
          <w:t>Add Ins -&gt; Add Requirement macro</w:t>
        </w:r>
      </w:hyperlink>
      <w:r w:rsidRPr="00347A88">
        <w:rPr>
          <w:rStyle w:val="SubtleEmphasis"/>
        </w:rPr>
        <w:t xml:space="preserve"> (select “</w:t>
      </w:r>
      <w:r>
        <w:rPr>
          <w:rStyle w:val="SubtleEmphasis"/>
        </w:rPr>
        <w:t>Logical Signal</w:t>
      </w:r>
      <w:r w:rsidRPr="00347A88">
        <w:rPr>
          <w:rStyle w:val="SubtleEmphasis"/>
        </w:rPr>
        <w:t>” as type)</w:t>
      </w:r>
      <w:r>
        <w:rPr>
          <w:rStyle w:val="SubtleEmphasis"/>
        </w:rPr>
        <w:t>.</w:t>
      </w:r>
    </w:p>
    <w:p w14:paraId="2C1EC296" w14:textId="77777777" w:rsidR="0016093C" w:rsidRDefault="0016093C" w:rsidP="00CE6121">
      <w:pPr>
        <w:pStyle w:val="ListParagraph"/>
        <w:numPr>
          <w:ilvl w:val="0"/>
          <w:numId w:val="10"/>
        </w:numPr>
        <w:shd w:val="clear" w:color="auto" w:fill="D6E3BC" w:themeFill="accent3" w:themeFillTint="66"/>
        <w:spacing w:line="240" w:lineRule="atLeast"/>
        <w:rPr>
          <w:rStyle w:val="SubtleEmphasis"/>
        </w:rPr>
      </w:pPr>
      <w:r>
        <w:rPr>
          <w:rStyle w:val="SubtleEmphasis"/>
        </w:rPr>
        <w:t>Insert just a Word reference to the Signal ID, Name and Description (which are bookmarks in the signal/parameter definition in the section in the Data Dictionary).</w:t>
      </w:r>
    </w:p>
    <w:p w14:paraId="331BAC64" w14:textId="3AB7A469" w:rsidR="00E76865" w:rsidRDefault="0016093C" w:rsidP="00CE6121">
      <w:pPr>
        <w:shd w:val="clear" w:color="auto" w:fill="D6E3BC" w:themeFill="accent3" w:themeFillTint="66"/>
        <w:spacing w:line="240" w:lineRule="atLeast"/>
        <w:rPr>
          <w:rStyle w:val="Hyperlink"/>
        </w:rPr>
      </w:pPr>
      <w:r w:rsidRPr="00A428A4">
        <w:rPr>
          <w:rStyle w:val="SubtleEmphasis"/>
          <w:b/>
        </w:rPr>
        <w:t>#Link:</w:t>
      </w:r>
      <w:r w:rsidRPr="00264CAE">
        <w:rPr>
          <w:rStyle w:val="SubtleEmphasis"/>
        </w:rPr>
        <w:t xml:space="preserve"> </w:t>
      </w:r>
      <w:hyperlink r:id="rId47" w:history="1">
        <w:r w:rsidRPr="005E2008">
          <w:rPr>
            <w:rStyle w:val="Hyperlink"/>
          </w:rPr>
          <w:t xml:space="preserve">RE Wiki – Adding a </w:t>
        </w:r>
        <w:r>
          <w:rPr>
            <w:rStyle w:val="Hyperlink"/>
          </w:rPr>
          <w:t>Logical Signal or Parameter</w:t>
        </w:r>
      </w:hyperlink>
    </w:p>
    <w:p w14:paraId="47B13F23" w14:textId="77777777" w:rsidR="00E76865" w:rsidRDefault="00E76865" w:rsidP="00CE6121">
      <w:pPr>
        <w:overflowPunct/>
        <w:autoSpaceDE/>
        <w:autoSpaceDN/>
        <w:adjustRightInd/>
        <w:spacing w:line="240" w:lineRule="atLeast"/>
        <w:textAlignment w:val="auto"/>
        <w:rPr>
          <w:rStyle w:val="Hyperlink"/>
        </w:rPr>
      </w:pPr>
    </w:p>
    <w:p w14:paraId="75CFEE24" w14:textId="77777777" w:rsidR="00A72B37" w:rsidRDefault="00A72B37" w:rsidP="00CE6121">
      <w:pPr>
        <w:pStyle w:val="Heading3"/>
        <w:spacing w:line="240" w:lineRule="atLeast"/>
      </w:pPr>
      <w:bookmarkStart w:id="205" w:name="_Logical_Inputs"/>
      <w:bookmarkStart w:id="206" w:name="_Toc89266965"/>
      <w:bookmarkStart w:id="207" w:name="_Ref300067887"/>
      <w:bookmarkEnd w:id="205"/>
      <w:r w:rsidRPr="00F15706">
        <w:t>Logical Inputs</w:t>
      </w:r>
      <w:bookmarkEnd w:id="206"/>
    </w:p>
    <w:tbl>
      <w:tblPr>
        <w:tblStyle w:val="TableGrid"/>
        <w:tblW w:w="10201" w:type="dxa"/>
        <w:tblInd w:w="0" w:type="dxa"/>
        <w:tblLayout w:type="fixed"/>
        <w:tblLook w:val="04A0" w:firstRow="1" w:lastRow="0" w:firstColumn="1" w:lastColumn="0" w:noHBand="0" w:noVBand="1"/>
      </w:tblPr>
      <w:tblGrid>
        <w:gridCol w:w="3685"/>
        <w:gridCol w:w="6516"/>
      </w:tblGrid>
      <w:tr w:rsidR="00A07A81" w:rsidRPr="00E54DEA" w14:paraId="4F74E0F3" w14:textId="77777777" w:rsidTr="00FE7FBD">
        <w:trPr>
          <w:trHeight w:val="260"/>
        </w:trPr>
        <w:tc>
          <w:tcPr>
            <w:tcW w:w="3685" w:type="dxa"/>
            <w:shd w:val="clear" w:color="auto" w:fill="D9D9D9" w:themeFill="background1" w:themeFillShade="D9"/>
            <w:noWrap/>
            <w:hideMark/>
          </w:tcPr>
          <w:p w14:paraId="44EFBF68" w14:textId="77777777" w:rsidR="00A07A81" w:rsidRPr="00CD2949" w:rsidRDefault="00A07A81" w:rsidP="00CE6121">
            <w:pPr>
              <w:overflowPunct/>
              <w:autoSpaceDE/>
              <w:autoSpaceDN/>
              <w:adjustRightInd/>
              <w:spacing w:line="240" w:lineRule="atLeast"/>
              <w:textAlignment w:val="auto"/>
              <w:rPr>
                <w:rFonts w:cs="Arial"/>
                <w:b/>
                <w:bCs/>
                <w:color w:val="000000"/>
              </w:rPr>
            </w:pPr>
            <w:r w:rsidRPr="00CD2949">
              <w:rPr>
                <w:rFonts w:cs="Arial"/>
                <w:b/>
                <w:bCs/>
                <w:color w:val="000000"/>
              </w:rPr>
              <w:t>Signal Name</w:t>
            </w:r>
          </w:p>
        </w:tc>
        <w:tc>
          <w:tcPr>
            <w:tcW w:w="6516" w:type="dxa"/>
            <w:shd w:val="clear" w:color="auto" w:fill="D9D9D9" w:themeFill="background1" w:themeFillShade="D9"/>
          </w:tcPr>
          <w:p w14:paraId="3C8EDB03" w14:textId="77777777" w:rsidR="00A07A81" w:rsidRDefault="00A07A81" w:rsidP="00CE6121">
            <w:pPr>
              <w:overflowPunct/>
              <w:autoSpaceDE/>
              <w:autoSpaceDN/>
              <w:adjustRightInd/>
              <w:spacing w:line="240" w:lineRule="atLeast"/>
              <w:textAlignment w:val="auto"/>
              <w:rPr>
                <w:rFonts w:cs="Arial"/>
                <w:b/>
                <w:bCs/>
                <w:color w:val="000000"/>
              </w:rPr>
            </w:pPr>
            <w:r>
              <w:rPr>
                <w:rFonts w:cs="Arial"/>
                <w:b/>
                <w:bCs/>
                <w:color w:val="000000"/>
              </w:rPr>
              <w:t>Description</w:t>
            </w:r>
          </w:p>
        </w:tc>
      </w:tr>
      <w:tr w:rsidR="003F1285" w:rsidRPr="003F473D" w14:paraId="0410FBBB" w14:textId="77777777" w:rsidTr="00FE7FBD">
        <w:trPr>
          <w:trHeight w:val="410"/>
        </w:trPr>
        <w:tc>
          <w:tcPr>
            <w:tcW w:w="3685" w:type="dxa"/>
            <w:noWrap/>
            <w:vAlign w:val="center"/>
          </w:tcPr>
          <w:p w14:paraId="51E6A278" w14:textId="322B1B26" w:rsidR="003F1285" w:rsidRPr="002B126F" w:rsidRDefault="00141455" w:rsidP="00CE6121">
            <w:pPr>
              <w:spacing w:line="240" w:lineRule="atLeast"/>
              <w:rPr>
                <w:rFonts w:cs="Arial"/>
              </w:rPr>
            </w:pPr>
            <w:hyperlink w:anchor="LSG_D_Ignition_Status_00032" w:history="1">
              <w:r w:rsidR="003F1285" w:rsidRPr="002B126F">
                <w:rPr>
                  <w:rStyle w:val="Hyperlink"/>
                  <w:rFonts w:cs="Arial"/>
                </w:rPr>
                <w:t>Ignition</w:t>
              </w:r>
              <w:r w:rsidR="00EE02A5" w:rsidRPr="002B126F">
                <w:rPr>
                  <w:rStyle w:val="Hyperlink"/>
                  <w:rFonts w:cs="Arial"/>
                </w:rPr>
                <w:t>_Sta</w:t>
              </w:r>
              <w:r w:rsidR="000A3A09" w:rsidRPr="002B126F">
                <w:rPr>
                  <w:rStyle w:val="Hyperlink"/>
                  <w:rFonts w:cs="Arial"/>
                </w:rPr>
                <w:t>tus</w:t>
              </w:r>
            </w:hyperlink>
          </w:p>
        </w:tc>
        <w:tc>
          <w:tcPr>
            <w:tcW w:w="6516" w:type="dxa"/>
            <w:vAlign w:val="center"/>
          </w:tcPr>
          <w:p w14:paraId="17F3A76B" w14:textId="77777777" w:rsidR="00920A92" w:rsidRDefault="00920A92" w:rsidP="00920A92">
            <w:pPr>
              <w:rPr>
                <w:rFonts w:ascii="Times New Roman" w:hAnsi="Times New Roman"/>
              </w:rPr>
            </w:pPr>
            <w:r>
              <w:rPr>
                <w:rFonts w:ascii="Times New Roman" w:hAnsi="Times New Roman"/>
              </w:rPr>
              <w:t>The processed value for current Ignition state.</w:t>
            </w:r>
          </w:p>
          <w:p w14:paraId="796A74D5" w14:textId="77777777" w:rsidR="003F1285" w:rsidRPr="00920A92" w:rsidRDefault="00422F95" w:rsidP="00CE6121">
            <w:pPr>
              <w:spacing w:line="240" w:lineRule="atLeast"/>
              <w:rPr>
                <w:rFonts w:ascii="Times New Roman" w:hAnsi="Times New Roman"/>
              </w:rPr>
            </w:pPr>
            <w:r w:rsidRPr="00920A92">
              <w:rPr>
                <w:rFonts w:ascii="Times New Roman" w:hAnsi="Times New Roman"/>
              </w:rPr>
              <w:t xml:space="preserve">Ignition status (OFF, ACC, RUN), primary HMI input to Front and Rear fog lamp logic control block. </w:t>
            </w:r>
          </w:p>
        </w:tc>
      </w:tr>
      <w:tr w:rsidR="009113AC" w:rsidRPr="003F473D" w14:paraId="050BBF90" w14:textId="77777777" w:rsidTr="00FE7FBD">
        <w:trPr>
          <w:trHeight w:val="410"/>
        </w:trPr>
        <w:tc>
          <w:tcPr>
            <w:tcW w:w="3685" w:type="dxa"/>
            <w:noWrap/>
            <w:vAlign w:val="center"/>
          </w:tcPr>
          <w:p w14:paraId="1A95DB39" w14:textId="3ABD53D3" w:rsidR="009113AC" w:rsidRPr="002B126F" w:rsidRDefault="00141455" w:rsidP="00CE6121">
            <w:pPr>
              <w:spacing w:line="240" w:lineRule="atLeast"/>
              <w:rPr>
                <w:rFonts w:cs="Arial"/>
              </w:rPr>
            </w:pPr>
            <w:hyperlink w:anchor="LSG_N_Front_Fog_Light_SW_Status_00029" w:history="1">
              <w:r w:rsidR="009113AC" w:rsidRPr="002B126F">
                <w:rPr>
                  <w:rStyle w:val="Hyperlink"/>
                  <w:rFonts w:cs="Arial"/>
                  <w:bCs/>
                </w:rPr>
                <w:t>Front_Fog_Light_SW_Status</w:t>
              </w:r>
            </w:hyperlink>
          </w:p>
        </w:tc>
        <w:tc>
          <w:tcPr>
            <w:tcW w:w="6516" w:type="dxa"/>
            <w:vAlign w:val="center"/>
          </w:tcPr>
          <w:p w14:paraId="0207EC95" w14:textId="77777777" w:rsidR="009113AC" w:rsidRDefault="009113AC" w:rsidP="00CE6121">
            <w:pPr>
              <w:spacing w:line="240" w:lineRule="atLeast"/>
              <w:rPr>
                <w:rFonts w:cs="Arial"/>
              </w:rPr>
            </w:pPr>
            <w:r>
              <w:rPr>
                <w:rFonts w:ascii="Times New Roman" w:hAnsi="Times New Roman"/>
              </w:rPr>
              <w:t>Indicates a driver request for front fog lights.</w:t>
            </w:r>
          </w:p>
        </w:tc>
      </w:tr>
      <w:tr w:rsidR="009113AC" w:rsidRPr="003F473D" w14:paraId="6E535700" w14:textId="77777777" w:rsidTr="00FE7FBD">
        <w:trPr>
          <w:trHeight w:val="410"/>
        </w:trPr>
        <w:tc>
          <w:tcPr>
            <w:tcW w:w="3685" w:type="dxa"/>
            <w:noWrap/>
            <w:vAlign w:val="center"/>
          </w:tcPr>
          <w:p w14:paraId="2EC0A9F8" w14:textId="0C45A963" w:rsidR="009113AC" w:rsidRPr="002B126F" w:rsidRDefault="00141455" w:rsidP="00CE6121">
            <w:pPr>
              <w:spacing w:line="240" w:lineRule="atLeast"/>
              <w:rPr>
                <w:rFonts w:cs="Arial"/>
                <w:bCs/>
              </w:rPr>
            </w:pPr>
            <w:hyperlink w:anchor="LSG_N_Rear_Fog_Switch_Status_00026" w:history="1">
              <w:r w:rsidR="009113AC" w:rsidRPr="002B126F">
                <w:rPr>
                  <w:rStyle w:val="Hyperlink"/>
                  <w:rFonts w:eastAsiaTheme="minorHAnsi" w:cs="Arial"/>
                  <w:bCs/>
                </w:rPr>
                <w:t>Rear_Fog_Switch_Status</w:t>
              </w:r>
            </w:hyperlink>
          </w:p>
        </w:tc>
        <w:tc>
          <w:tcPr>
            <w:tcW w:w="6516" w:type="dxa"/>
            <w:vAlign w:val="center"/>
          </w:tcPr>
          <w:p w14:paraId="30455179" w14:textId="77777777" w:rsidR="009113AC" w:rsidRDefault="009113AC" w:rsidP="00CE6121">
            <w:pPr>
              <w:spacing w:line="240" w:lineRule="atLeast"/>
              <w:rPr>
                <w:rFonts w:cs="Arial"/>
              </w:rPr>
            </w:pPr>
            <w:r>
              <w:rPr>
                <w:rFonts w:ascii="Times New Roman" w:eastAsiaTheme="minorHAnsi" w:hAnsi="Times New Roman"/>
              </w:rPr>
              <w:t>Indicates a driver request for rear fog lights.</w:t>
            </w:r>
          </w:p>
        </w:tc>
      </w:tr>
      <w:tr w:rsidR="009113AC" w:rsidRPr="003F473D" w14:paraId="48898F3C" w14:textId="77777777" w:rsidTr="00FE7FBD">
        <w:trPr>
          <w:trHeight w:val="410"/>
        </w:trPr>
        <w:tc>
          <w:tcPr>
            <w:tcW w:w="3685" w:type="dxa"/>
            <w:noWrap/>
            <w:vAlign w:val="center"/>
          </w:tcPr>
          <w:p w14:paraId="0E3D7A80" w14:textId="677FE55F" w:rsidR="009113AC" w:rsidRPr="002B126F" w:rsidRDefault="00141455" w:rsidP="00CE6121">
            <w:pPr>
              <w:spacing w:line="240" w:lineRule="atLeast"/>
              <w:rPr>
                <w:rFonts w:cs="Arial"/>
                <w:sz w:val="22"/>
                <w:szCs w:val="22"/>
              </w:rPr>
            </w:pPr>
            <w:hyperlink w:anchor="LSG_N_Headlight_Status_00031" w:history="1">
              <w:r w:rsidR="009113AC" w:rsidRPr="002B126F">
                <w:rPr>
                  <w:rStyle w:val="Hyperlink"/>
                  <w:rFonts w:cs="Arial"/>
                  <w:bCs/>
                </w:rPr>
                <w:t>Headlight_Status</w:t>
              </w:r>
            </w:hyperlink>
          </w:p>
        </w:tc>
        <w:tc>
          <w:tcPr>
            <w:tcW w:w="6516" w:type="dxa"/>
            <w:vAlign w:val="center"/>
          </w:tcPr>
          <w:p w14:paraId="67913420" w14:textId="77777777" w:rsidR="009113AC" w:rsidRDefault="009113AC" w:rsidP="00096587">
            <w:pPr>
              <w:spacing w:line="240" w:lineRule="atLeast"/>
              <w:rPr>
                <w:rFonts w:cs="Arial"/>
              </w:rPr>
            </w:pPr>
            <w:r>
              <w:rPr>
                <w:rFonts w:ascii="Times New Roman" w:hAnsi="Times New Roman"/>
              </w:rPr>
              <w:t>Indicates the status of Headlamp switch after debouncing and filtering.</w:t>
            </w:r>
            <w:r w:rsidR="00096587">
              <w:rPr>
                <w:rFonts w:ascii="Times New Roman" w:hAnsi="Times New Roman"/>
              </w:rPr>
              <w:t xml:space="preserve">  </w:t>
            </w:r>
            <w:r w:rsidR="00096587" w:rsidRPr="00096587">
              <w:rPr>
                <w:rFonts w:ascii="Times New Roman" w:hAnsi="Times New Roman"/>
              </w:rPr>
              <w:t>Headlamp switch (Off, P</w:t>
            </w:r>
            <w:r w:rsidR="00096587">
              <w:rPr>
                <w:rFonts w:ascii="Times New Roman" w:hAnsi="Times New Roman"/>
              </w:rPr>
              <w:t>osition, Low Beam, Auto Light).</w:t>
            </w:r>
          </w:p>
        </w:tc>
      </w:tr>
      <w:tr w:rsidR="00347AD3" w:rsidRPr="003F473D" w14:paraId="134B028A" w14:textId="77777777" w:rsidTr="00FE7FBD">
        <w:trPr>
          <w:trHeight w:val="410"/>
        </w:trPr>
        <w:tc>
          <w:tcPr>
            <w:tcW w:w="3685" w:type="dxa"/>
            <w:noWrap/>
            <w:vAlign w:val="center"/>
          </w:tcPr>
          <w:p w14:paraId="6048C1F1" w14:textId="308F665F" w:rsidR="00347AD3" w:rsidRPr="002B126F" w:rsidRDefault="00141455" w:rsidP="00347AD3">
            <w:pPr>
              <w:rPr>
                <w:rFonts w:eastAsia="Calibri" w:cs="Arial"/>
                <w:u w:val="single"/>
              </w:rPr>
            </w:pPr>
            <w:hyperlink w:anchor="LSG_D_SnowPlowMode_Status_00030" w:history="1">
              <w:r w:rsidR="00347AD3" w:rsidRPr="002B126F">
                <w:rPr>
                  <w:rStyle w:val="Hyperlink"/>
                  <w:rFonts w:cs="Arial"/>
                </w:rPr>
                <w:t>SnowPlowMode_Status</w:t>
              </w:r>
            </w:hyperlink>
          </w:p>
        </w:tc>
        <w:tc>
          <w:tcPr>
            <w:tcW w:w="6516" w:type="dxa"/>
            <w:vAlign w:val="center"/>
          </w:tcPr>
          <w:p w14:paraId="62452FE3" w14:textId="77777777" w:rsidR="00347AD3" w:rsidRDefault="00983399" w:rsidP="00CE6121">
            <w:pPr>
              <w:spacing w:line="240" w:lineRule="atLeast"/>
              <w:rPr>
                <w:rFonts w:cs="Arial"/>
              </w:rPr>
            </w:pPr>
            <w:r>
              <w:rPr>
                <w:rFonts w:ascii="Times New Roman" w:hAnsi="Times New Roman"/>
              </w:rPr>
              <w:t>Determines that the request for the Snow Plow Mode is present/not present</w:t>
            </w:r>
            <w:r w:rsidR="00D07A0C">
              <w:rPr>
                <w:rFonts w:ascii="Times New Roman" w:hAnsi="Times New Roman"/>
              </w:rPr>
              <w:t xml:space="preserve">. </w:t>
            </w:r>
            <w:r w:rsidR="00D07A0C" w:rsidRPr="00D07A0C">
              <w:rPr>
                <w:rFonts w:ascii="Times New Roman" w:hAnsi="Times New Roman"/>
              </w:rPr>
              <w:t>Typically a CAN or LIN message from an external Snow Plow ECU. Typically installed by Dealer</w:t>
            </w:r>
            <w:r w:rsidR="00D07A0C">
              <w:rPr>
                <w:rFonts w:ascii="Times New Roman" w:hAnsi="Times New Roman"/>
              </w:rPr>
              <w:t>.</w:t>
            </w:r>
          </w:p>
        </w:tc>
      </w:tr>
      <w:tr w:rsidR="001C6715" w:rsidRPr="003F473D" w14:paraId="4502F0C3" w14:textId="77777777" w:rsidTr="00550043">
        <w:trPr>
          <w:trHeight w:val="410"/>
        </w:trPr>
        <w:tc>
          <w:tcPr>
            <w:tcW w:w="3685" w:type="dxa"/>
            <w:noWrap/>
            <w:vAlign w:val="center"/>
          </w:tcPr>
          <w:p w14:paraId="3FAD3143" w14:textId="085723D4" w:rsidR="001C6715" w:rsidRPr="002B126F" w:rsidRDefault="00141455" w:rsidP="00550043">
            <w:pPr>
              <w:spacing w:line="240" w:lineRule="atLeast"/>
              <w:rPr>
                <w:rFonts w:cs="Arial"/>
              </w:rPr>
            </w:pPr>
            <w:hyperlink w:anchor="LPR_D_ExtLightIgnition_Status_00057" w:history="1">
              <w:r w:rsidR="001C6715" w:rsidRPr="002B126F">
                <w:rPr>
                  <w:rStyle w:val="Hyperlink"/>
                  <w:rFonts w:cs="Arial"/>
                  <w:bCs/>
                </w:rPr>
                <w:t>ExtLightIgnition_Status</w:t>
              </w:r>
            </w:hyperlink>
          </w:p>
        </w:tc>
        <w:tc>
          <w:tcPr>
            <w:tcW w:w="6516" w:type="dxa"/>
            <w:vAlign w:val="center"/>
          </w:tcPr>
          <w:p w14:paraId="7247BBF7" w14:textId="77777777" w:rsidR="001C6715" w:rsidRDefault="001C6715" w:rsidP="00550043">
            <w:pPr>
              <w:spacing w:line="240" w:lineRule="atLeast"/>
              <w:rPr>
                <w:rFonts w:cs="Arial"/>
                <w:highlight w:val="yellow"/>
              </w:rPr>
            </w:pPr>
            <w:r>
              <w:rPr>
                <w:rFonts w:ascii="Times New Roman" w:hAnsi="Times New Roman"/>
              </w:rPr>
              <w:t>This signal is used for exterior lights which have dependency on Ignition Status. When Ignition_Status is ACC or OFF, ExtLightIgnition_Status is DISABLE</w:t>
            </w:r>
          </w:p>
        </w:tc>
      </w:tr>
      <w:tr w:rsidR="004D509B" w:rsidRPr="003F473D" w14:paraId="68EB702B" w14:textId="77777777" w:rsidTr="00FE7FBD">
        <w:trPr>
          <w:trHeight w:val="410"/>
        </w:trPr>
        <w:tc>
          <w:tcPr>
            <w:tcW w:w="3685" w:type="dxa"/>
            <w:noWrap/>
            <w:vAlign w:val="center"/>
          </w:tcPr>
          <w:p w14:paraId="1CDB3066" w14:textId="12064347" w:rsidR="004D509B" w:rsidRPr="002B126F" w:rsidRDefault="00141455" w:rsidP="00347AD3">
            <w:pPr>
              <w:rPr>
                <w:rStyle w:val="Hyperlink"/>
                <w:rFonts w:cs="Arial"/>
                <w:sz w:val="16"/>
                <w:szCs w:val="16"/>
              </w:rPr>
            </w:pPr>
            <w:hyperlink w:anchor="LSG_D_High_Beam_Indicator_Rqst_00035" w:history="1">
              <w:r w:rsidR="00C75F6C" w:rsidRPr="002B126F">
                <w:rPr>
                  <w:rStyle w:val="Hyperlink"/>
                  <w:rFonts w:cs="Arial"/>
                  <w:bCs/>
                </w:rPr>
                <w:t>High_Beam_Indicator_Rqst</w:t>
              </w:r>
            </w:hyperlink>
          </w:p>
        </w:tc>
        <w:tc>
          <w:tcPr>
            <w:tcW w:w="6516" w:type="dxa"/>
            <w:vAlign w:val="center"/>
          </w:tcPr>
          <w:p w14:paraId="1FDC7E71" w14:textId="77777777" w:rsidR="004D509B" w:rsidRDefault="00C75F6C" w:rsidP="00CE6121">
            <w:pPr>
              <w:spacing w:line="240" w:lineRule="atLeast"/>
              <w:rPr>
                <w:rFonts w:cs="Arial"/>
              </w:rPr>
            </w:pPr>
            <w:r>
              <w:rPr>
                <w:rFonts w:ascii="Times New Roman" w:hAnsi="Times New Roman"/>
              </w:rPr>
              <w:t>Signal used to request high beams ON or OFF.</w:t>
            </w:r>
            <w:r w:rsidR="003D439C">
              <w:rPr>
                <w:rFonts w:ascii="Times New Roman" w:hAnsi="Times New Roman"/>
              </w:rPr>
              <w:t xml:space="preserve"> </w:t>
            </w:r>
            <w:r w:rsidR="003D439C" w:rsidRPr="003B22B6">
              <w:rPr>
                <w:rFonts w:ascii="Times New Roman" w:hAnsi="Times New Roman"/>
              </w:rPr>
              <w:t xml:space="preserve">Hi/Lo_Beam_Stalk_SW </w:t>
            </w:r>
            <w:r w:rsidR="003D439C" w:rsidRPr="003D439C">
              <w:rPr>
                <w:rFonts w:ascii="Times New Roman" w:hAnsi="Times New Roman"/>
              </w:rPr>
              <w:t>Part of the SCCM Stalk Headlamp push/pull switch on steering colu</w:t>
            </w:r>
            <w:r w:rsidR="003D439C">
              <w:rPr>
                <w:rFonts w:ascii="Times New Roman" w:hAnsi="Times New Roman"/>
              </w:rPr>
              <w:t>mn</w:t>
            </w:r>
          </w:p>
        </w:tc>
      </w:tr>
      <w:tr w:rsidR="004D509B" w:rsidRPr="003F473D" w14:paraId="181CB2EC" w14:textId="77777777" w:rsidTr="00FE7FBD">
        <w:trPr>
          <w:trHeight w:val="410"/>
        </w:trPr>
        <w:tc>
          <w:tcPr>
            <w:tcW w:w="3685" w:type="dxa"/>
            <w:noWrap/>
            <w:vAlign w:val="center"/>
          </w:tcPr>
          <w:p w14:paraId="2B3B0786" w14:textId="77777777" w:rsidR="004D509B" w:rsidRPr="002B126F" w:rsidRDefault="00C75F6C" w:rsidP="008135E5">
            <w:pPr>
              <w:spacing w:line="240" w:lineRule="atLeast"/>
              <w:rPr>
                <w:rStyle w:val="Hyperlink"/>
                <w:rFonts w:cs="Arial"/>
                <w:sz w:val="16"/>
                <w:szCs w:val="16"/>
              </w:rPr>
            </w:pPr>
            <w:r w:rsidRPr="002B126F">
              <w:rPr>
                <w:rStyle w:val="Hyperlink"/>
                <w:rFonts w:cs="Arial"/>
                <w:bCs/>
              </w:rPr>
              <w:t>High_Beam_Cmd</w:t>
            </w:r>
          </w:p>
        </w:tc>
        <w:tc>
          <w:tcPr>
            <w:tcW w:w="6516" w:type="dxa"/>
            <w:vAlign w:val="center"/>
          </w:tcPr>
          <w:p w14:paraId="129C7AB8" w14:textId="77777777" w:rsidR="004D509B" w:rsidRDefault="00C75F6C" w:rsidP="00CE6121">
            <w:pPr>
              <w:spacing w:line="240" w:lineRule="atLeast"/>
              <w:rPr>
                <w:rFonts w:cs="Arial"/>
              </w:rPr>
            </w:pPr>
            <w:r>
              <w:rPr>
                <w:rFonts w:ascii="Times New Roman" w:hAnsi="Times New Roman"/>
              </w:rPr>
              <w:t>Command to turn on/turn off the high beams.</w:t>
            </w:r>
          </w:p>
        </w:tc>
      </w:tr>
      <w:tr w:rsidR="00347AD3" w:rsidRPr="003F473D" w14:paraId="65404FA2" w14:textId="77777777" w:rsidTr="00FE7FBD">
        <w:trPr>
          <w:trHeight w:val="410"/>
        </w:trPr>
        <w:tc>
          <w:tcPr>
            <w:tcW w:w="3685" w:type="dxa"/>
            <w:noWrap/>
            <w:vAlign w:val="center"/>
          </w:tcPr>
          <w:p w14:paraId="2008C58D" w14:textId="154FA44E" w:rsidR="00347AD3" w:rsidRPr="002B126F" w:rsidRDefault="00141455" w:rsidP="00347AD3">
            <w:pPr>
              <w:rPr>
                <w:rStyle w:val="Hyperlink"/>
                <w:rFonts w:cs="Arial"/>
                <w:sz w:val="16"/>
                <w:szCs w:val="16"/>
              </w:rPr>
            </w:pPr>
            <w:hyperlink w:anchor="LSG_N_FTP_Status_00036" w:history="1">
              <w:r w:rsidR="00C75F6C" w:rsidRPr="002B126F">
                <w:rPr>
                  <w:rStyle w:val="Hyperlink"/>
                  <w:rFonts w:cs="Arial"/>
                  <w:bCs/>
                </w:rPr>
                <w:t>FTP_Status</w:t>
              </w:r>
            </w:hyperlink>
          </w:p>
        </w:tc>
        <w:tc>
          <w:tcPr>
            <w:tcW w:w="6516" w:type="dxa"/>
            <w:vAlign w:val="center"/>
          </w:tcPr>
          <w:p w14:paraId="0B8F8672" w14:textId="77777777" w:rsidR="00C75F6C" w:rsidRDefault="00C75F6C" w:rsidP="00CE485E">
            <w:pPr>
              <w:spacing w:line="240" w:lineRule="atLeast"/>
              <w:rPr>
                <w:rFonts w:ascii="Times New Roman" w:hAnsi="Times New Roman"/>
              </w:rPr>
            </w:pPr>
            <w:r>
              <w:rPr>
                <w:rFonts w:ascii="Times New Roman" w:hAnsi="Times New Roman"/>
              </w:rPr>
              <w:t>Indicates a driver request for flash-to-pass. FTP_High_Beam_Switch_Type_Cfg</w:t>
            </w:r>
          </w:p>
          <w:p w14:paraId="1C257D30" w14:textId="77777777" w:rsidR="00347AD3" w:rsidRPr="00CE485E" w:rsidRDefault="00C75F6C" w:rsidP="00CE485E">
            <w:pPr>
              <w:spacing w:line="240" w:lineRule="atLeast"/>
              <w:rPr>
                <w:rFonts w:ascii="Times New Roman" w:hAnsi="Times New Roman"/>
              </w:rPr>
            </w:pPr>
            <w:r>
              <w:rPr>
                <w:rFonts w:ascii="Times New Roman" w:hAnsi="Times New Roman"/>
              </w:rPr>
              <w:t>FTPHighBeamInputType_Cfg</w:t>
            </w:r>
          </w:p>
        </w:tc>
      </w:tr>
      <w:tr w:rsidR="002468C4" w:rsidRPr="003F473D" w14:paraId="0906C5D6" w14:textId="77777777" w:rsidTr="00FE7FBD">
        <w:trPr>
          <w:trHeight w:val="410"/>
        </w:trPr>
        <w:tc>
          <w:tcPr>
            <w:tcW w:w="3685" w:type="dxa"/>
            <w:noWrap/>
            <w:vAlign w:val="center"/>
          </w:tcPr>
          <w:p w14:paraId="6F3BF8B4" w14:textId="2B5F0FF1" w:rsidR="002468C4" w:rsidRPr="002B126F" w:rsidRDefault="00141455" w:rsidP="002468C4">
            <w:pPr>
              <w:spacing w:line="240" w:lineRule="atLeast"/>
              <w:rPr>
                <w:rFonts w:cs="Arial"/>
              </w:rPr>
            </w:pPr>
            <w:hyperlink w:anchor="LPR_D_LowBeam_00002" w:history="1">
              <w:r w:rsidR="002468C4" w:rsidRPr="002B126F">
                <w:rPr>
                  <w:rStyle w:val="Hyperlink"/>
                  <w:rFonts w:cs="Arial"/>
                </w:rPr>
                <w:t>HeadLamp_HMI_SW_LowBeam</w:t>
              </w:r>
            </w:hyperlink>
          </w:p>
        </w:tc>
        <w:tc>
          <w:tcPr>
            <w:tcW w:w="6516" w:type="dxa"/>
            <w:vAlign w:val="center"/>
          </w:tcPr>
          <w:p w14:paraId="6AC0FF15" w14:textId="77777777" w:rsidR="002468C4" w:rsidRPr="00CE485E" w:rsidRDefault="002468C4" w:rsidP="002468C4">
            <w:pPr>
              <w:spacing w:line="240" w:lineRule="atLeast"/>
              <w:rPr>
                <w:rFonts w:ascii="Times New Roman" w:hAnsi="Times New Roman"/>
              </w:rPr>
            </w:pPr>
            <w:r w:rsidRPr="00CE485E">
              <w:rPr>
                <w:rFonts w:ascii="Times New Roman" w:hAnsi="Times New Roman"/>
              </w:rPr>
              <w:t>Low beam is ON. Head Lamp HMI state input to Front and Rear fog logic control block</w:t>
            </w:r>
          </w:p>
        </w:tc>
      </w:tr>
      <w:tr w:rsidR="002468C4" w:rsidRPr="003F473D" w14:paraId="4FD807A6" w14:textId="77777777" w:rsidTr="00FE7FBD">
        <w:trPr>
          <w:trHeight w:val="410"/>
        </w:trPr>
        <w:tc>
          <w:tcPr>
            <w:tcW w:w="3685" w:type="dxa"/>
            <w:noWrap/>
            <w:vAlign w:val="center"/>
          </w:tcPr>
          <w:p w14:paraId="63E06A39" w14:textId="78F34E97" w:rsidR="002468C4" w:rsidRPr="002B126F" w:rsidRDefault="00141455" w:rsidP="002468C4">
            <w:pPr>
              <w:spacing w:line="240" w:lineRule="atLeast"/>
              <w:rPr>
                <w:rFonts w:cs="Arial"/>
              </w:rPr>
            </w:pPr>
            <w:hyperlink w:anchor="LPR_D_PositionLight_00004" w:history="1">
              <w:r w:rsidR="002468C4" w:rsidRPr="002B126F">
                <w:rPr>
                  <w:rStyle w:val="Hyperlink"/>
                  <w:rFonts w:cs="Arial"/>
                </w:rPr>
                <w:t>HeadLamp_HMI_SW_PositionLight</w:t>
              </w:r>
            </w:hyperlink>
          </w:p>
        </w:tc>
        <w:tc>
          <w:tcPr>
            <w:tcW w:w="6516" w:type="dxa"/>
            <w:vAlign w:val="center"/>
          </w:tcPr>
          <w:p w14:paraId="3357F17D" w14:textId="77777777" w:rsidR="002468C4" w:rsidRPr="00CE485E" w:rsidRDefault="002468C4" w:rsidP="00CE485E">
            <w:pPr>
              <w:spacing w:line="240" w:lineRule="atLeast"/>
              <w:rPr>
                <w:rFonts w:ascii="Times New Roman" w:hAnsi="Times New Roman"/>
              </w:rPr>
            </w:pPr>
            <w:r w:rsidRPr="00CE485E">
              <w:rPr>
                <w:rFonts w:ascii="Times New Roman" w:hAnsi="Times New Roman"/>
              </w:rPr>
              <w:t>Position/Park Light is ON. Head Lamp HMI state input to Front and Rear fog logic control block.</w:t>
            </w:r>
          </w:p>
        </w:tc>
      </w:tr>
    </w:tbl>
    <w:p w14:paraId="2DAA50D5" w14:textId="54F09F77" w:rsidR="0014019E" w:rsidRPr="00797407" w:rsidRDefault="0014019E" w:rsidP="0014019E">
      <w:pPr>
        <w:pStyle w:val="Caption"/>
        <w:spacing w:line="240" w:lineRule="atLeast"/>
      </w:pPr>
      <w:bookmarkStart w:id="208" w:name="_Toc89266999"/>
      <w:r w:rsidRPr="00797407">
        <w:t xml:space="preserve">Table </w:t>
      </w:r>
      <w:r>
        <w:rPr>
          <w:noProof/>
        </w:rPr>
        <w:fldChar w:fldCharType="begin"/>
      </w:r>
      <w:r>
        <w:rPr>
          <w:noProof/>
        </w:rPr>
        <w:instrText xml:space="preserve"> SEQ Table \* ARABIC </w:instrText>
      </w:r>
      <w:r>
        <w:rPr>
          <w:noProof/>
        </w:rPr>
        <w:fldChar w:fldCharType="separate"/>
      </w:r>
      <w:r w:rsidR="00014CA1">
        <w:rPr>
          <w:noProof/>
        </w:rPr>
        <w:t>9</w:t>
      </w:r>
      <w:r>
        <w:rPr>
          <w:noProof/>
        </w:rPr>
        <w:fldChar w:fldCharType="end"/>
      </w:r>
      <w:r w:rsidRPr="00797407">
        <w:t xml:space="preserve">: </w:t>
      </w:r>
      <w:r>
        <w:t>Logic Inputs for Fog Lighting</w:t>
      </w:r>
      <w:bookmarkEnd w:id="208"/>
    </w:p>
    <w:p w14:paraId="79EBD9EF" w14:textId="77777777" w:rsidR="0014019E" w:rsidRDefault="0014019E"/>
    <w:p w14:paraId="6814AEDE" w14:textId="77777777" w:rsidR="00097BEB" w:rsidRDefault="00097BEB"/>
    <w:p w14:paraId="7C855D07" w14:textId="77777777" w:rsidR="00A72B37" w:rsidRDefault="00A72B37" w:rsidP="00CE6121">
      <w:pPr>
        <w:pStyle w:val="Heading3"/>
        <w:spacing w:line="240" w:lineRule="atLeast"/>
      </w:pPr>
      <w:bookmarkStart w:id="209" w:name="_Toc89266966"/>
      <w:r>
        <w:t>Logical Outputs</w:t>
      </w:r>
      <w:bookmarkEnd w:id="209"/>
    </w:p>
    <w:tbl>
      <w:tblPr>
        <w:tblStyle w:val="TableGrid"/>
        <w:tblW w:w="10201" w:type="dxa"/>
        <w:tblInd w:w="0" w:type="dxa"/>
        <w:tblLayout w:type="fixed"/>
        <w:tblLook w:val="04A0" w:firstRow="1" w:lastRow="0" w:firstColumn="1" w:lastColumn="0" w:noHBand="0" w:noVBand="1"/>
      </w:tblPr>
      <w:tblGrid>
        <w:gridCol w:w="2965"/>
        <w:gridCol w:w="7236"/>
      </w:tblGrid>
      <w:tr w:rsidR="00A07A81" w:rsidRPr="00E54DEA" w14:paraId="65CC4128" w14:textId="77777777" w:rsidTr="003A214C">
        <w:trPr>
          <w:trHeight w:val="260"/>
        </w:trPr>
        <w:tc>
          <w:tcPr>
            <w:tcW w:w="2965" w:type="dxa"/>
            <w:shd w:val="clear" w:color="auto" w:fill="D9D9D9" w:themeFill="background1" w:themeFillShade="D9"/>
            <w:noWrap/>
            <w:hideMark/>
          </w:tcPr>
          <w:p w14:paraId="234EC257" w14:textId="77777777" w:rsidR="00A07A81" w:rsidRPr="00E54DEA" w:rsidRDefault="00A07A81" w:rsidP="00CE6121">
            <w:pPr>
              <w:overflowPunct/>
              <w:autoSpaceDE/>
              <w:autoSpaceDN/>
              <w:adjustRightInd/>
              <w:spacing w:line="240" w:lineRule="atLeast"/>
              <w:textAlignment w:val="auto"/>
              <w:rPr>
                <w:rFonts w:cs="Arial"/>
                <w:b/>
                <w:bCs/>
                <w:color w:val="000000"/>
              </w:rPr>
            </w:pPr>
            <w:r w:rsidRPr="00E54DEA">
              <w:rPr>
                <w:rFonts w:cs="Arial"/>
                <w:b/>
                <w:bCs/>
                <w:color w:val="000000"/>
              </w:rPr>
              <w:t>Signal Name</w:t>
            </w:r>
          </w:p>
        </w:tc>
        <w:tc>
          <w:tcPr>
            <w:tcW w:w="7236" w:type="dxa"/>
            <w:shd w:val="clear" w:color="auto" w:fill="D9D9D9" w:themeFill="background1" w:themeFillShade="D9"/>
            <w:noWrap/>
            <w:hideMark/>
          </w:tcPr>
          <w:p w14:paraId="1F82538E" w14:textId="77777777" w:rsidR="00A07A81" w:rsidRPr="00E54DEA" w:rsidRDefault="00A07A81" w:rsidP="00CE6121">
            <w:pPr>
              <w:overflowPunct/>
              <w:autoSpaceDE/>
              <w:autoSpaceDN/>
              <w:adjustRightInd/>
              <w:spacing w:line="240" w:lineRule="atLeast"/>
              <w:textAlignment w:val="auto"/>
              <w:rPr>
                <w:rFonts w:cs="Arial"/>
                <w:b/>
                <w:bCs/>
                <w:color w:val="000000"/>
              </w:rPr>
            </w:pPr>
            <w:r>
              <w:rPr>
                <w:rFonts w:cs="Arial"/>
                <w:b/>
                <w:bCs/>
                <w:color w:val="000000"/>
              </w:rPr>
              <w:t>Description</w:t>
            </w:r>
          </w:p>
        </w:tc>
      </w:tr>
      <w:tr w:rsidR="003F1285" w:rsidRPr="003F473D" w14:paraId="79AC6A0F" w14:textId="77777777" w:rsidTr="003A214C">
        <w:trPr>
          <w:trHeight w:val="410"/>
        </w:trPr>
        <w:tc>
          <w:tcPr>
            <w:tcW w:w="2965" w:type="dxa"/>
            <w:noWrap/>
            <w:vAlign w:val="center"/>
          </w:tcPr>
          <w:p w14:paraId="67EC7BD0" w14:textId="63E83D92" w:rsidR="00060604" w:rsidRDefault="00141455" w:rsidP="00CE6121">
            <w:pPr>
              <w:spacing w:line="240" w:lineRule="atLeast"/>
              <w:rPr>
                <w:rFonts w:cs="Arial"/>
              </w:rPr>
            </w:pPr>
            <w:hyperlink w:anchor="LSG_D_Exterior_LF_Front_Fog_Lamp_00038" w:history="1">
              <w:r w:rsidR="00060604" w:rsidRPr="00DC55CF">
                <w:rPr>
                  <w:rStyle w:val="Hyperlink"/>
                  <w:rFonts w:cs="Arial"/>
                </w:rPr>
                <w:t>Exterior_LF_Front_Fog_Lamp</w:t>
              </w:r>
            </w:hyperlink>
          </w:p>
        </w:tc>
        <w:tc>
          <w:tcPr>
            <w:tcW w:w="7236" w:type="dxa"/>
            <w:noWrap/>
            <w:vAlign w:val="center"/>
          </w:tcPr>
          <w:p w14:paraId="7656C40F" w14:textId="77777777" w:rsidR="003F1285" w:rsidRPr="00CE485E" w:rsidRDefault="00425E43" w:rsidP="00CE6121">
            <w:pPr>
              <w:spacing w:line="240" w:lineRule="atLeast"/>
              <w:rPr>
                <w:rFonts w:ascii="Times New Roman" w:hAnsi="Times New Roman"/>
              </w:rPr>
            </w:pPr>
            <w:r w:rsidRPr="00CE485E">
              <w:rPr>
                <w:rFonts w:ascii="Times New Roman" w:hAnsi="Times New Roman"/>
              </w:rPr>
              <w:t xml:space="preserve">Left </w:t>
            </w:r>
            <w:r w:rsidR="00701D3E" w:rsidRPr="00CE485E">
              <w:rPr>
                <w:rFonts w:ascii="Times New Roman" w:hAnsi="Times New Roman"/>
              </w:rPr>
              <w:t>Front Fog lamps turned on</w:t>
            </w:r>
            <w:r w:rsidR="00907459" w:rsidRPr="00CE485E">
              <w:rPr>
                <w:rFonts w:ascii="Times New Roman" w:hAnsi="Times New Roman"/>
              </w:rPr>
              <w:t xml:space="preserve"> or off (output)</w:t>
            </w:r>
            <w:r w:rsidR="00701D3E" w:rsidRPr="00CE485E">
              <w:rPr>
                <w:rFonts w:ascii="Times New Roman" w:hAnsi="Times New Roman"/>
              </w:rPr>
              <w:t>.</w:t>
            </w:r>
          </w:p>
        </w:tc>
      </w:tr>
      <w:tr w:rsidR="00060604" w:rsidRPr="003F473D" w14:paraId="5FAC25AB" w14:textId="77777777" w:rsidTr="00550043">
        <w:trPr>
          <w:trHeight w:val="410"/>
        </w:trPr>
        <w:tc>
          <w:tcPr>
            <w:tcW w:w="2965" w:type="dxa"/>
            <w:noWrap/>
            <w:vAlign w:val="center"/>
          </w:tcPr>
          <w:p w14:paraId="666DAFF7" w14:textId="5F8EE9F2" w:rsidR="00060604" w:rsidRDefault="00141455" w:rsidP="00550043">
            <w:pPr>
              <w:spacing w:line="240" w:lineRule="atLeast"/>
              <w:rPr>
                <w:rFonts w:cs="Arial"/>
              </w:rPr>
            </w:pPr>
            <w:hyperlink w:anchor="LSG_D_Exterior_RF_Front_Fog_Lamp_00039" w:history="1">
              <w:r w:rsidR="00060604" w:rsidRPr="00425E43">
                <w:rPr>
                  <w:rStyle w:val="Hyperlink"/>
                  <w:rFonts w:cs="Arial"/>
                </w:rPr>
                <w:t>Exterior_RF_Front_Fog_Lamp</w:t>
              </w:r>
            </w:hyperlink>
          </w:p>
        </w:tc>
        <w:tc>
          <w:tcPr>
            <w:tcW w:w="7236" w:type="dxa"/>
            <w:noWrap/>
            <w:vAlign w:val="center"/>
          </w:tcPr>
          <w:p w14:paraId="190493F0" w14:textId="77777777" w:rsidR="00060604" w:rsidRPr="00CE485E" w:rsidRDefault="00425E43" w:rsidP="00550043">
            <w:pPr>
              <w:spacing w:line="240" w:lineRule="atLeast"/>
              <w:rPr>
                <w:rFonts w:ascii="Times New Roman" w:hAnsi="Times New Roman"/>
              </w:rPr>
            </w:pPr>
            <w:r w:rsidRPr="00CE485E">
              <w:rPr>
                <w:rFonts w:ascii="Times New Roman" w:hAnsi="Times New Roman"/>
              </w:rPr>
              <w:t xml:space="preserve">Right </w:t>
            </w:r>
            <w:r w:rsidR="00060604" w:rsidRPr="00CE485E">
              <w:rPr>
                <w:rFonts w:ascii="Times New Roman" w:hAnsi="Times New Roman"/>
              </w:rPr>
              <w:t>Front Fog lamps turned on or off (output).</w:t>
            </w:r>
          </w:p>
        </w:tc>
      </w:tr>
      <w:tr w:rsidR="00425E43" w:rsidRPr="003F473D" w14:paraId="1A0C0A10" w14:textId="77777777" w:rsidTr="003A214C">
        <w:trPr>
          <w:trHeight w:val="410"/>
        </w:trPr>
        <w:tc>
          <w:tcPr>
            <w:tcW w:w="2965" w:type="dxa"/>
            <w:noWrap/>
            <w:vAlign w:val="center"/>
          </w:tcPr>
          <w:p w14:paraId="6A2DF5E6" w14:textId="08B1E167" w:rsidR="00425E43" w:rsidRDefault="00141455" w:rsidP="00425E43">
            <w:pPr>
              <w:spacing w:line="240" w:lineRule="atLeast"/>
              <w:rPr>
                <w:rFonts w:cs="Arial"/>
              </w:rPr>
            </w:pPr>
            <w:hyperlink w:anchor="LSG_D_Exterior_LF_Front_Fog_Lamp_00038" w:history="1">
              <w:r w:rsidR="00425E43" w:rsidRPr="00DC55CF">
                <w:rPr>
                  <w:rStyle w:val="Hyperlink"/>
                  <w:rFonts w:cs="Arial"/>
                </w:rPr>
                <w:t>Exterior_LF_</w:t>
              </w:r>
              <w:r w:rsidR="00425E43">
                <w:rPr>
                  <w:rStyle w:val="Hyperlink"/>
                  <w:rFonts w:cs="Arial"/>
                </w:rPr>
                <w:t>Rear</w:t>
              </w:r>
              <w:r w:rsidR="00425E43" w:rsidRPr="00DC55CF">
                <w:rPr>
                  <w:rStyle w:val="Hyperlink"/>
                  <w:rFonts w:cs="Arial"/>
                </w:rPr>
                <w:t>_Fog_Lamp</w:t>
              </w:r>
            </w:hyperlink>
          </w:p>
        </w:tc>
        <w:tc>
          <w:tcPr>
            <w:tcW w:w="7236" w:type="dxa"/>
            <w:noWrap/>
            <w:vAlign w:val="center"/>
          </w:tcPr>
          <w:p w14:paraId="003F5E29" w14:textId="77777777" w:rsidR="00425E43" w:rsidRPr="00CE485E" w:rsidRDefault="00425E43" w:rsidP="00425E43">
            <w:pPr>
              <w:spacing w:line="240" w:lineRule="atLeast"/>
              <w:rPr>
                <w:rFonts w:ascii="Times New Roman" w:hAnsi="Times New Roman"/>
              </w:rPr>
            </w:pPr>
            <w:r w:rsidRPr="00CE485E">
              <w:rPr>
                <w:rFonts w:ascii="Times New Roman" w:hAnsi="Times New Roman"/>
              </w:rPr>
              <w:t>Left Rear Fog lamps turned on or off (output).</w:t>
            </w:r>
          </w:p>
        </w:tc>
      </w:tr>
      <w:tr w:rsidR="00425E43" w:rsidRPr="003F473D" w14:paraId="58187A4E" w14:textId="77777777" w:rsidTr="003A214C">
        <w:trPr>
          <w:trHeight w:val="410"/>
        </w:trPr>
        <w:tc>
          <w:tcPr>
            <w:tcW w:w="2965" w:type="dxa"/>
            <w:noWrap/>
            <w:vAlign w:val="center"/>
          </w:tcPr>
          <w:p w14:paraId="5AEAC002" w14:textId="2B20E2E4" w:rsidR="00425E43" w:rsidRDefault="00141455" w:rsidP="00425E43">
            <w:pPr>
              <w:spacing w:line="240" w:lineRule="atLeast"/>
              <w:rPr>
                <w:rFonts w:cs="Arial"/>
              </w:rPr>
            </w:pPr>
            <w:hyperlink w:anchor="LSG_D_Exterior_RF_Front_Fog_Lamp_00039" w:history="1">
              <w:r w:rsidR="00425E43" w:rsidRPr="00AD7F34">
                <w:rPr>
                  <w:rStyle w:val="Hyperlink"/>
                  <w:rFonts w:cs="Arial"/>
                </w:rPr>
                <w:t>Exterior_RF_Rear_Fog_Lamp</w:t>
              </w:r>
            </w:hyperlink>
          </w:p>
        </w:tc>
        <w:tc>
          <w:tcPr>
            <w:tcW w:w="7236" w:type="dxa"/>
            <w:noWrap/>
            <w:vAlign w:val="center"/>
          </w:tcPr>
          <w:p w14:paraId="7AD4FDC5" w14:textId="77777777" w:rsidR="00425E43" w:rsidRPr="00CE485E" w:rsidRDefault="00425E43" w:rsidP="00425E43">
            <w:pPr>
              <w:spacing w:line="240" w:lineRule="atLeast"/>
              <w:rPr>
                <w:rFonts w:ascii="Times New Roman" w:hAnsi="Times New Roman"/>
              </w:rPr>
            </w:pPr>
            <w:r w:rsidRPr="00CE485E">
              <w:rPr>
                <w:rFonts w:ascii="Times New Roman" w:hAnsi="Times New Roman"/>
              </w:rPr>
              <w:t>Right Rear Fog lamps turned on or off (output).</w:t>
            </w:r>
          </w:p>
        </w:tc>
      </w:tr>
      <w:tr w:rsidR="00425E43" w:rsidRPr="003F473D" w14:paraId="1405DF90" w14:textId="77777777" w:rsidTr="00CD2949">
        <w:trPr>
          <w:trHeight w:val="410"/>
        </w:trPr>
        <w:tc>
          <w:tcPr>
            <w:tcW w:w="2965" w:type="dxa"/>
            <w:shd w:val="clear" w:color="auto" w:fill="auto"/>
            <w:noWrap/>
            <w:vAlign w:val="center"/>
          </w:tcPr>
          <w:p w14:paraId="3E18F966" w14:textId="27AD20B1" w:rsidR="00425E43" w:rsidRDefault="00141455" w:rsidP="00425E43">
            <w:pPr>
              <w:spacing w:line="240" w:lineRule="atLeast"/>
              <w:rPr>
                <w:rFonts w:cs="Arial"/>
              </w:rPr>
            </w:pPr>
            <w:hyperlink w:anchor="LSG_D_Front_Telltale_Lamp_00043" w:history="1">
              <w:r w:rsidR="00425E43" w:rsidRPr="006F3E77">
                <w:rPr>
                  <w:rStyle w:val="Hyperlink"/>
                  <w:rFonts w:cs="Arial"/>
                </w:rPr>
                <w:t>Front_Telltale_Lamp</w:t>
              </w:r>
            </w:hyperlink>
          </w:p>
        </w:tc>
        <w:tc>
          <w:tcPr>
            <w:tcW w:w="7236" w:type="dxa"/>
            <w:noWrap/>
            <w:vAlign w:val="center"/>
          </w:tcPr>
          <w:p w14:paraId="5F248995" w14:textId="77777777" w:rsidR="00425E43" w:rsidRPr="00CE485E" w:rsidRDefault="00425E43" w:rsidP="00CE485E">
            <w:pPr>
              <w:spacing w:line="240" w:lineRule="atLeast"/>
              <w:rPr>
                <w:rFonts w:ascii="Times New Roman" w:hAnsi="Times New Roman"/>
              </w:rPr>
            </w:pPr>
            <w:r w:rsidRPr="00CE485E">
              <w:rPr>
                <w:rFonts w:ascii="Times New Roman" w:hAnsi="Times New Roman"/>
              </w:rPr>
              <w:t>Front Fog Telltale turned on</w:t>
            </w:r>
            <w:r w:rsidR="00AD7F34" w:rsidRPr="00CE485E">
              <w:rPr>
                <w:rFonts w:ascii="Times New Roman" w:hAnsi="Times New Roman"/>
              </w:rPr>
              <w:t xml:space="preserve"> or off </w:t>
            </w:r>
            <w:r w:rsidRPr="00CE485E">
              <w:rPr>
                <w:rFonts w:ascii="Times New Roman" w:hAnsi="Times New Roman"/>
              </w:rPr>
              <w:t xml:space="preserve">. </w:t>
            </w:r>
          </w:p>
          <w:p w14:paraId="17BEF691" w14:textId="77777777" w:rsidR="00425E43" w:rsidRPr="00CE485E" w:rsidRDefault="00425E43" w:rsidP="00CE485E">
            <w:pPr>
              <w:spacing w:line="240" w:lineRule="atLeast"/>
              <w:rPr>
                <w:rFonts w:ascii="Times New Roman" w:hAnsi="Times New Roman"/>
              </w:rPr>
            </w:pPr>
            <w:r w:rsidRPr="00CE485E">
              <w:rPr>
                <w:rFonts w:ascii="Times New Roman" w:hAnsi="Times New Roman"/>
              </w:rPr>
              <w:t>Driver Front Fog visual feedback inside vehicle on dashboard</w:t>
            </w:r>
          </w:p>
        </w:tc>
      </w:tr>
      <w:tr w:rsidR="00425E43" w:rsidRPr="003F473D" w14:paraId="434D902F" w14:textId="77777777" w:rsidTr="003A214C">
        <w:trPr>
          <w:trHeight w:val="410"/>
        </w:trPr>
        <w:tc>
          <w:tcPr>
            <w:tcW w:w="2965" w:type="dxa"/>
            <w:noWrap/>
            <w:vAlign w:val="center"/>
          </w:tcPr>
          <w:p w14:paraId="405E4458" w14:textId="37CBF44D" w:rsidR="00425E43" w:rsidRDefault="00141455" w:rsidP="00425E43">
            <w:pPr>
              <w:spacing w:line="240" w:lineRule="atLeast"/>
              <w:rPr>
                <w:rFonts w:cs="Arial"/>
              </w:rPr>
            </w:pPr>
            <w:hyperlink w:anchor="LSG_D_Rear_Telltale_Lamp_00044" w:history="1">
              <w:r w:rsidR="00425E43" w:rsidRPr="006F3E77">
                <w:rPr>
                  <w:rStyle w:val="Hyperlink"/>
                  <w:rFonts w:cs="Arial"/>
                </w:rPr>
                <w:t>Rear_Telltale Lamp</w:t>
              </w:r>
            </w:hyperlink>
          </w:p>
        </w:tc>
        <w:tc>
          <w:tcPr>
            <w:tcW w:w="7236" w:type="dxa"/>
            <w:noWrap/>
            <w:vAlign w:val="center"/>
          </w:tcPr>
          <w:p w14:paraId="7B70C42C" w14:textId="77777777" w:rsidR="00425E43" w:rsidRPr="00CE485E" w:rsidRDefault="00425E43" w:rsidP="00425E43">
            <w:pPr>
              <w:spacing w:line="240" w:lineRule="atLeast"/>
              <w:rPr>
                <w:rFonts w:ascii="Times New Roman" w:hAnsi="Times New Roman"/>
              </w:rPr>
            </w:pPr>
            <w:r w:rsidRPr="00CE485E">
              <w:rPr>
                <w:rFonts w:ascii="Times New Roman" w:hAnsi="Times New Roman"/>
              </w:rPr>
              <w:t>Rear Fog Telltale turned on</w:t>
            </w:r>
            <w:r w:rsidR="00AD7F34" w:rsidRPr="00CE485E">
              <w:rPr>
                <w:rFonts w:ascii="Times New Roman" w:hAnsi="Times New Roman"/>
              </w:rPr>
              <w:t xml:space="preserve"> or off</w:t>
            </w:r>
            <w:r w:rsidRPr="00CE485E">
              <w:rPr>
                <w:rFonts w:ascii="Times New Roman" w:hAnsi="Times New Roman"/>
              </w:rPr>
              <w:t>.</w:t>
            </w:r>
          </w:p>
          <w:p w14:paraId="3022D4E1" w14:textId="77777777" w:rsidR="00425E43" w:rsidRPr="00CE485E" w:rsidRDefault="00425E43" w:rsidP="00425E43">
            <w:pPr>
              <w:spacing w:line="240" w:lineRule="atLeast"/>
              <w:rPr>
                <w:rFonts w:ascii="Times New Roman" w:hAnsi="Times New Roman"/>
              </w:rPr>
            </w:pPr>
            <w:r w:rsidRPr="00CE485E">
              <w:rPr>
                <w:rFonts w:ascii="Times New Roman" w:hAnsi="Times New Roman"/>
              </w:rPr>
              <w:t>Driver Rear Fog visual feedback inside vehicle on dashboard</w:t>
            </w:r>
          </w:p>
        </w:tc>
      </w:tr>
      <w:tr w:rsidR="00425E43" w:rsidRPr="003F473D" w14:paraId="0F1238E5" w14:textId="77777777" w:rsidTr="00685EB6">
        <w:trPr>
          <w:trHeight w:val="410"/>
        </w:trPr>
        <w:tc>
          <w:tcPr>
            <w:tcW w:w="2965" w:type="dxa"/>
            <w:noWrap/>
            <w:vAlign w:val="center"/>
          </w:tcPr>
          <w:p w14:paraId="11A129C1" w14:textId="26680B2F" w:rsidR="00425E43" w:rsidRDefault="00141455" w:rsidP="00425E43">
            <w:pPr>
              <w:spacing w:line="240" w:lineRule="atLeast"/>
              <w:rPr>
                <w:rFonts w:cs="Arial"/>
              </w:rPr>
            </w:pPr>
            <w:hyperlink w:anchor="LSG_D_Rear_Trailer_Fog_Output_00023" w:history="1">
              <w:r w:rsidR="00425E43" w:rsidRPr="004636F1">
                <w:rPr>
                  <w:rStyle w:val="Hyperlink"/>
                  <w:rFonts w:cs="Arial"/>
                </w:rPr>
                <w:t>Rear_Fog_Trailer_Output</w:t>
              </w:r>
            </w:hyperlink>
          </w:p>
        </w:tc>
        <w:tc>
          <w:tcPr>
            <w:tcW w:w="7236" w:type="dxa"/>
            <w:noWrap/>
            <w:vAlign w:val="center"/>
          </w:tcPr>
          <w:p w14:paraId="6ECB79F2" w14:textId="77777777" w:rsidR="00425E43" w:rsidRPr="00CE485E" w:rsidRDefault="00425E43" w:rsidP="00CE485E">
            <w:pPr>
              <w:spacing w:line="240" w:lineRule="atLeast"/>
              <w:rPr>
                <w:rFonts w:ascii="Times New Roman" w:hAnsi="Times New Roman"/>
              </w:rPr>
            </w:pPr>
            <w:r w:rsidRPr="00CE485E">
              <w:rPr>
                <w:rFonts w:ascii="Times New Roman" w:hAnsi="Times New Roman"/>
              </w:rPr>
              <w:t>Rear Fog lamps</w:t>
            </w:r>
            <w:r w:rsidR="004013A4">
              <w:rPr>
                <w:rFonts w:ascii="Times New Roman" w:hAnsi="Times New Roman"/>
              </w:rPr>
              <w:t xml:space="preserve"> and/or Trailer Fog Lamps</w:t>
            </w:r>
            <w:r w:rsidRPr="00CE485E">
              <w:rPr>
                <w:rFonts w:ascii="Times New Roman" w:hAnsi="Times New Roman"/>
              </w:rPr>
              <w:t xml:space="preserve"> turned on or off (output).</w:t>
            </w:r>
          </w:p>
        </w:tc>
      </w:tr>
      <w:tr w:rsidR="00FE12E7" w:rsidRPr="003F473D" w14:paraId="5262707A" w14:textId="77777777" w:rsidTr="00685EB6">
        <w:trPr>
          <w:trHeight w:val="410"/>
        </w:trPr>
        <w:tc>
          <w:tcPr>
            <w:tcW w:w="2965" w:type="dxa"/>
            <w:noWrap/>
            <w:vAlign w:val="center"/>
          </w:tcPr>
          <w:p w14:paraId="46CC72C4" w14:textId="0081E26B" w:rsidR="00FE12E7" w:rsidRDefault="00141455" w:rsidP="00425E43">
            <w:pPr>
              <w:spacing w:line="240" w:lineRule="atLeast"/>
            </w:pPr>
            <w:hyperlink w:anchor="LSG_D_LowBeamsOnly_Rqst_00045" w:history="1">
              <w:r w:rsidR="00FE12E7" w:rsidRPr="0006045D">
                <w:rPr>
                  <w:rStyle w:val="Hyperlink"/>
                  <w:rFonts w:cs="Arial"/>
                </w:rPr>
                <w:t>LowBeamsOnly_Rqst</w:t>
              </w:r>
            </w:hyperlink>
          </w:p>
        </w:tc>
        <w:tc>
          <w:tcPr>
            <w:tcW w:w="7236" w:type="dxa"/>
            <w:noWrap/>
            <w:vAlign w:val="center"/>
          </w:tcPr>
          <w:p w14:paraId="2C5BA1FF" w14:textId="18224FEE" w:rsidR="00FE12E7" w:rsidRPr="000067EB" w:rsidRDefault="00163AC2" w:rsidP="000067EB">
            <w:pPr>
              <w:rPr>
                <w:color w:val="1F497D"/>
                <w:shd w:val="clear" w:color="auto" w:fill="FFFF00"/>
              </w:rPr>
            </w:pPr>
            <w:r>
              <w:rPr>
                <w:rFonts w:ascii="Times New Roman" w:hAnsi="Times New Roman"/>
              </w:rPr>
              <w:t>C</w:t>
            </w:r>
            <w:r w:rsidR="00A552D7">
              <w:rPr>
                <w:rFonts w:ascii="Times New Roman" w:hAnsi="Times New Roman"/>
              </w:rPr>
              <w:t>ontrol low beam headlamps activation for dual and quad headlamps, both HID and non-HID for headlamps used as low beams only.</w:t>
            </w:r>
            <w:r w:rsidR="000067EB">
              <w:rPr>
                <w:rFonts w:ascii="Times New Roman" w:hAnsi="Times New Roman"/>
              </w:rPr>
              <w:t xml:space="preserve"> This </w:t>
            </w:r>
            <w:r w:rsidR="000067EB" w:rsidRPr="00EF21A9">
              <w:rPr>
                <w:rFonts w:ascii="Times New Roman" w:hAnsi="Times New Roman"/>
              </w:rPr>
              <w:t xml:space="preserve">covers both situations of manual low beam on the MLS </w:t>
            </w:r>
            <w:r w:rsidR="00727AE7">
              <w:rPr>
                <w:rFonts w:ascii="Times New Roman" w:hAnsi="Times New Roman"/>
              </w:rPr>
              <w:t xml:space="preserve">(HEADLAMP) </w:t>
            </w:r>
            <w:r w:rsidR="000067EB" w:rsidRPr="00EF21A9">
              <w:rPr>
                <w:rFonts w:ascii="Times New Roman" w:hAnsi="Times New Roman"/>
              </w:rPr>
              <w:t>and Autolamps that detect nighttime conditions</w:t>
            </w:r>
            <w:r w:rsidR="00C16A41">
              <w:rPr>
                <w:rFonts w:ascii="Times New Roman" w:hAnsi="Times New Roman"/>
              </w:rPr>
              <w:t>,</w:t>
            </w:r>
            <w:r w:rsidR="004F0B43" w:rsidRPr="00EF21A9">
              <w:rPr>
                <w:rFonts w:ascii="Times New Roman" w:hAnsi="Times New Roman"/>
              </w:rPr>
              <w:t xml:space="preserve"> when </w:t>
            </w:r>
            <w:r w:rsidR="00727AE7" w:rsidRPr="00727AE7">
              <w:rPr>
                <w:rFonts w:ascii="Times New Roman" w:hAnsi="Times New Roman"/>
              </w:rPr>
              <w:t>LowBeamsOnly_Rqs</w:t>
            </w:r>
            <w:r w:rsidR="00727AE7">
              <w:rPr>
                <w:rFonts w:ascii="Times New Roman" w:hAnsi="Times New Roman"/>
              </w:rPr>
              <w:t xml:space="preserve"> </w:t>
            </w:r>
            <w:r w:rsidR="004F0B43" w:rsidRPr="00EF21A9">
              <w:rPr>
                <w:rFonts w:ascii="Times New Roman" w:hAnsi="Times New Roman"/>
              </w:rPr>
              <w:t>= ON</w:t>
            </w:r>
          </w:p>
        </w:tc>
      </w:tr>
      <w:tr w:rsidR="00680BCA" w:rsidRPr="003F473D" w14:paraId="5243C348" w14:textId="77777777" w:rsidTr="00685EB6">
        <w:trPr>
          <w:trHeight w:val="410"/>
        </w:trPr>
        <w:tc>
          <w:tcPr>
            <w:tcW w:w="2965" w:type="dxa"/>
            <w:noWrap/>
            <w:vAlign w:val="center"/>
          </w:tcPr>
          <w:p w14:paraId="71F395DE" w14:textId="11D7DC45" w:rsidR="00680BCA" w:rsidRDefault="00141455" w:rsidP="00425E43">
            <w:pPr>
              <w:spacing w:line="240" w:lineRule="atLeast"/>
              <w:rPr>
                <w:rFonts w:cs="Arial"/>
                <w:bCs/>
              </w:rPr>
            </w:pPr>
            <w:hyperlink w:anchor="LSG_D_LowBeams_WithDRL_Rqst_00046" w:history="1">
              <w:r w:rsidR="00680BCA" w:rsidRPr="0006045D">
                <w:rPr>
                  <w:rStyle w:val="Hyperlink"/>
                  <w:rFonts w:cs="Arial"/>
                </w:rPr>
                <w:t>LowBeams_WithDRL_Rqst</w:t>
              </w:r>
            </w:hyperlink>
          </w:p>
        </w:tc>
        <w:tc>
          <w:tcPr>
            <w:tcW w:w="7236" w:type="dxa"/>
            <w:noWrap/>
            <w:vAlign w:val="center"/>
          </w:tcPr>
          <w:p w14:paraId="28C96C12" w14:textId="3659003C" w:rsidR="00680BCA" w:rsidRDefault="00654C5D" w:rsidP="000067EB">
            <w:pPr>
              <w:rPr>
                <w:rFonts w:ascii="Times New Roman" w:hAnsi="Times New Roman"/>
              </w:rPr>
            </w:pPr>
            <w:r>
              <w:rPr>
                <w:rFonts w:ascii="Times New Roman" w:hAnsi="Times New Roman"/>
              </w:rPr>
              <w:t xml:space="preserve">Control low beam headlamps activation for dual and quad headlamps, both HID and non-HID for headlamps used as low beams or configured as DRL. This </w:t>
            </w:r>
            <w:r w:rsidRPr="00EF21A9">
              <w:rPr>
                <w:rFonts w:ascii="Times New Roman" w:hAnsi="Times New Roman"/>
              </w:rPr>
              <w:t xml:space="preserve">covers both situations of manual low beam </w:t>
            </w:r>
            <w:r>
              <w:rPr>
                <w:rFonts w:ascii="Times New Roman" w:hAnsi="Times New Roman"/>
              </w:rPr>
              <w:t>position of</w:t>
            </w:r>
            <w:r w:rsidRPr="00EF21A9">
              <w:rPr>
                <w:rFonts w:ascii="Times New Roman" w:hAnsi="Times New Roman"/>
              </w:rPr>
              <w:t xml:space="preserve"> MLS </w:t>
            </w:r>
            <w:r>
              <w:rPr>
                <w:rFonts w:ascii="Times New Roman" w:hAnsi="Times New Roman"/>
              </w:rPr>
              <w:t xml:space="preserve">(HEADLAMP) </w:t>
            </w:r>
            <w:r w:rsidRPr="00EF21A9">
              <w:rPr>
                <w:rFonts w:ascii="Times New Roman" w:hAnsi="Times New Roman"/>
              </w:rPr>
              <w:t>and Autolamps that detect nighttime conditions</w:t>
            </w:r>
            <w:r>
              <w:rPr>
                <w:rFonts w:ascii="Times New Roman" w:hAnsi="Times New Roman"/>
              </w:rPr>
              <w:t xml:space="preserve"> and DRL (night),</w:t>
            </w:r>
            <w:r w:rsidRPr="00EF21A9">
              <w:rPr>
                <w:rFonts w:ascii="Times New Roman" w:hAnsi="Times New Roman"/>
              </w:rPr>
              <w:t xml:space="preserve"> when </w:t>
            </w:r>
            <w:r>
              <w:rPr>
                <w:rFonts w:ascii="Times New Roman" w:hAnsi="Times New Roman"/>
                <w:b/>
                <w:bCs/>
              </w:rPr>
              <w:t>LowBeams_WithDRL_Rqst</w:t>
            </w:r>
            <w:r w:rsidRPr="00EF21A9">
              <w:rPr>
                <w:rFonts w:ascii="Times New Roman" w:hAnsi="Times New Roman"/>
              </w:rPr>
              <w:t xml:space="preserve"> = ON</w:t>
            </w:r>
          </w:p>
        </w:tc>
      </w:tr>
    </w:tbl>
    <w:p w14:paraId="491D65F5" w14:textId="62429462" w:rsidR="0014019E" w:rsidRPr="00797407" w:rsidRDefault="0014019E" w:rsidP="0014019E">
      <w:pPr>
        <w:pStyle w:val="Caption"/>
        <w:spacing w:line="240" w:lineRule="atLeast"/>
      </w:pPr>
      <w:bookmarkStart w:id="210" w:name="_Toc89267000"/>
      <w:r w:rsidRPr="00797407">
        <w:t xml:space="preserve">Table </w:t>
      </w:r>
      <w:r>
        <w:rPr>
          <w:noProof/>
        </w:rPr>
        <w:fldChar w:fldCharType="begin"/>
      </w:r>
      <w:r>
        <w:rPr>
          <w:noProof/>
        </w:rPr>
        <w:instrText xml:space="preserve"> SEQ Table \* ARABIC </w:instrText>
      </w:r>
      <w:r>
        <w:rPr>
          <w:noProof/>
        </w:rPr>
        <w:fldChar w:fldCharType="separate"/>
      </w:r>
      <w:r w:rsidR="00014CA1">
        <w:rPr>
          <w:noProof/>
        </w:rPr>
        <w:t>10</w:t>
      </w:r>
      <w:r>
        <w:rPr>
          <w:noProof/>
        </w:rPr>
        <w:fldChar w:fldCharType="end"/>
      </w:r>
      <w:r w:rsidRPr="00797407">
        <w:t xml:space="preserve">: </w:t>
      </w:r>
      <w:r>
        <w:t>Logic Outputs for Fog Lighting</w:t>
      </w:r>
      <w:bookmarkEnd w:id="210"/>
    </w:p>
    <w:p w14:paraId="07DD4DC3" w14:textId="77777777" w:rsidR="00A72B37" w:rsidRDefault="00A72B37" w:rsidP="00CE6121">
      <w:pPr>
        <w:spacing w:line="240" w:lineRule="atLeast"/>
      </w:pPr>
    </w:p>
    <w:p w14:paraId="4FFCD894" w14:textId="77777777" w:rsidR="00A72B37" w:rsidRDefault="00A72B37" w:rsidP="00CE6121">
      <w:pPr>
        <w:pStyle w:val="Heading3"/>
        <w:spacing w:line="240" w:lineRule="atLeast"/>
      </w:pPr>
      <w:bookmarkStart w:id="211" w:name="_Toc89266967"/>
      <w:r>
        <w:t>Logical</w:t>
      </w:r>
      <w:r w:rsidRPr="00F15706">
        <w:t xml:space="preserve"> Parameters</w:t>
      </w:r>
      <w:bookmarkEnd w:id="211"/>
    </w:p>
    <w:p w14:paraId="320D7C16" w14:textId="77777777" w:rsidR="00A72B37" w:rsidRPr="007B3137" w:rsidRDefault="00A72B37" w:rsidP="00CE6121">
      <w:pPr>
        <w:shd w:val="clear" w:color="auto" w:fill="D6E3BC" w:themeFill="accent3" w:themeFillTint="66"/>
        <w:spacing w:line="240" w:lineRule="atLeast"/>
        <w:rPr>
          <w:rStyle w:val="SubtleEmphasis"/>
        </w:rPr>
      </w:pPr>
      <w:r w:rsidRPr="00A428A4">
        <w:rPr>
          <w:rStyle w:val="SubtleEmphasis"/>
          <w:b/>
        </w:rPr>
        <w:t>#Hint</w:t>
      </w:r>
      <w:r w:rsidRPr="007B3137">
        <w:rPr>
          <w:rStyle w:val="SubtleEmphasis"/>
        </w:rPr>
        <w:t xml:space="preserve">: Put requirements for parameters here, which </w:t>
      </w:r>
      <w:r>
        <w:rPr>
          <w:rStyle w:val="SubtleEmphasis"/>
        </w:rPr>
        <w:t>are implemented as</w:t>
      </w:r>
      <w:r w:rsidRPr="007B3137">
        <w:rPr>
          <w:rStyle w:val="SubtleEmphasis"/>
        </w:rPr>
        <w:t xml:space="preserve"> configuration parameters using Method 2 or 3</w:t>
      </w:r>
      <w:r>
        <w:rPr>
          <w:rStyle w:val="SubtleEmphasis"/>
        </w:rPr>
        <w:t xml:space="preserve"> or as parameters for calibration.</w:t>
      </w:r>
    </w:p>
    <w:p w14:paraId="4A5E150F" w14:textId="77777777" w:rsidR="00A72B37" w:rsidRDefault="00A72B37" w:rsidP="00CE6121">
      <w:pPr>
        <w:spacing w:line="240" w:lineRule="atLeast"/>
      </w:pPr>
    </w:p>
    <w:tbl>
      <w:tblPr>
        <w:tblStyle w:val="TableGrid"/>
        <w:tblW w:w="10201" w:type="dxa"/>
        <w:tblInd w:w="0" w:type="dxa"/>
        <w:tblLayout w:type="fixed"/>
        <w:tblLook w:val="04A0" w:firstRow="1" w:lastRow="0" w:firstColumn="1" w:lastColumn="0" w:noHBand="0" w:noVBand="1"/>
      </w:tblPr>
      <w:tblGrid>
        <w:gridCol w:w="3685"/>
        <w:gridCol w:w="6516"/>
      </w:tblGrid>
      <w:tr w:rsidR="00A07A81" w:rsidRPr="00E54DEA" w14:paraId="7D094EE5" w14:textId="77777777" w:rsidTr="00187D62">
        <w:trPr>
          <w:trHeight w:val="211"/>
        </w:trPr>
        <w:tc>
          <w:tcPr>
            <w:tcW w:w="3685" w:type="dxa"/>
            <w:shd w:val="clear" w:color="auto" w:fill="D9D9D9" w:themeFill="background1" w:themeFillShade="D9"/>
            <w:noWrap/>
            <w:hideMark/>
          </w:tcPr>
          <w:p w14:paraId="165ABBB7" w14:textId="77777777" w:rsidR="00A07A81" w:rsidRPr="00E54DEA" w:rsidRDefault="00A07A81" w:rsidP="00CE6121">
            <w:pPr>
              <w:overflowPunct/>
              <w:autoSpaceDE/>
              <w:autoSpaceDN/>
              <w:adjustRightInd/>
              <w:spacing w:line="240" w:lineRule="atLeast"/>
              <w:textAlignment w:val="auto"/>
              <w:rPr>
                <w:rFonts w:cs="Arial"/>
                <w:b/>
                <w:bCs/>
                <w:color w:val="000000"/>
              </w:rPr>
            </w:pPr>
            <w:r>
              <w:rPr>
                <w:rFonts w:cs="Arial"/>
                <w:b/>
                <w:bCs/>
                <w:color w:val="000000"/>
              </w:rPr>
              <w:t>Parameter</w:t>
            </w:r>
            <w:r w:rsidRPr="00E54DEA">
              <w:rPr>
                <w:rFonts w:cs="Arial"/>
                <w:b/>
                <w:bCs/>
                <w:color w:val="000000"/>
              </w:rPr>
              <w:t xml:space="preserve"> Name</w:t>
            </w:r>
          </w:p>
        </w:tc>
        <w:tc>
          <w:tcPr>
            <w:tcW w:w="6516" w:type="dxa"/>
            <w:shd w:val="clear" w:color="auto" w:fill="D9D9D9" w:themeFill="background1" w:themeFillShade="D9"/>
            <w:noWrap/>
            <w:hideMark/>
          </w:tcPr>
          <w:p w14:paraId="31E01819" w14:textId="77777777" w:rsidR="00A07A81" w:rsidRPr="00D90BED" w:rsidRDefault="00A07A81" w:rsidP="00CE6121">
            <w:pPr>
              <w:overflowPunct/>
              <w:autoSpaceDE/>
              <w:autoSpaceDN/>
              <w:adjustRightInd/>
              <w:spacing w:line="240" w:lineRule="atLeast"/>
              <w:textAlignment w:val="auto"/>
              <w:rPr>
                <w:rFonts w:cs="Arial"/>
                <w:b/>
                <w:bCs/>
                <w:color w:val="000000"/>
              </w:rPr>
            </w:pPr>
            <w:r>
              <w:rPr>
                <w:rFonts w:cs="Arial"/>
                <w:b/>
                <w:bCs/>
                <w:color w:val="000000"/>
              </w:rPr>
              <w:t>Description</w:t>
            </w:r>
          </w:p>
        </w:tc>
      </w:tr>
      <w:tr w:rsidR="003B22B6" w:rsidRPr="003F473D" w14:paraId="780E9A9A" w14:textId="77777777" w:rsidTr="002A3DE1">
        <w:trPr>
          <w:trHeight w:val="410"/>
        </w:trPr>
        <w:tc>
          <w:tcPr>
            <w:tcW w:w="3685" w:type="dxa"/>
            <w:noWrap/>
            <w:vAlign w:val="center"/>
          </w:tcPr>
          <w:p w14:paraId="6924A2E5" w14:textId="3EE6EE11" w:rsidR="003B22B6" w:rsidRPr="003B22B6" w:rsidRDefault="00141455" w:rsidP="003B22B6">
            <w:pPr>
              <w:spacing w:line="240" w:lineRule="atLeast"/>
              <w:rPr>
                <w:rFonts w:cs="Arial"/>
              </w:rPr>
            </w:pPr>
            <w:hyperlink w:anchor="LPR_D_RearFogWithTrailer_Cfg_00058" w:history="1">
              <w:r w:rsidR="003B22B6" w:rsidRPr="003B22B6">
                <w:rPr>
                  <w:rStyle w:val="Hyperlink"/>
                  <w:rFonts w:eastAsia="Calibri" w:cs="Arial"/>
                </w:rPr>
                <w:t>RearFogWithTrailer_Cfg</w:t>
              </w:r>
            </w:hyperlink>
          </w:p>
        </w:tc>
        <w:tc>
          <w:tcPr>
            <w:tcW w:w="6516" w:type="dxa"/>
            <w:vAlign w:val="center"/>
          </w:tcPr>
          <w:p w14:paraId="3D8A2733" w14:textId="77777777" w:rsidR="003B22B6" w:rsidRPr="00B606B2" w:rsidRDefault="003B22B6" w:rsidP="003B22B6">
            <w:pPr>
              <w:spacing w:line="240" w:lineRule="atLeast"/>
              <w:rPr>
                <w:rFonts w:cs="Arial"/>
                <w:highlight w:val="yellow"/>
              </w:rPr>
            </w:pPr>
            <w:r>
              <w:rPr>
                <w:rFonts w:ascii="Times New Roman" w:hAnsi="Times New Roman"/>
              </w:rPr>
              <w:t>Determines if vehicle Rear Fog Lamps are allowed to operate when a trailer is connected.</w:t>
            </w:r>
          </w:p>
        </w:tc>
      </w:tr>
      <w:tr w:rsidR="003B22B6" w:rsidRPr="003F473D" w14:paraId="198B225D" w14:textId="77777777" w:rsidTr="002A3DE1">
        <w:trPr>
          <w:trHeight w:val="410"/>
        </w:trPr>
        <w:tc>
          <w:tcPr>
            <w:tcW w:w="3685" w:type="dxa"/>
            <w:noWrap/>
            <w:vAlign w:val="center"/>
          </w:tcPr>
          <w:p w14:paraId="634E064C" w14:textId="3C47EB3A" w:rsidR="003B22B6" w:rsidRPr="003B22B6" w:rsidRDefault="00141455" w:rsidP="003B22B6">
            <w:pPr>
              <w:rPr>
                <w:rFonts w:eastAsiaTheme="minorHAnsi" w:cs="Arial"/>
              </w:rPr>
            </w:pPr>
            <w:hyperlink w:anchor="LPR_D_FrontFog_Enable_Cfg_00029" w:history="1">
              <w:r w:rsidR="003B22B6" w:rsidRPr="003B22B6">
                <w:rPr>
                  <w:rStyle w:val="Hyperlink"/>
                  <w:rFonts w:cs="Arial"/>
                </w:rPr>
                <w:t>FrontFog_Enable_Cfg</w:t>
              </w:r>
            </w:hyperlink>
          </w:p>
        </w:tc>
        <w:tc>
          <w:tcPr>
            <w:tcW w:w="6516" w:type="dxa"/>
            <w:vAlign w:val="center"/>
          </w:tcPr>
          <w:p w14:paraId="4354714B" w14:textId="77777777" w:rsidR="003B22B6" w:rsidRDefault="003B22B6" w:rsidP="003B22B6">
            <w:pPr>
              <w:rPr>
                <w:rFonts w:ascii="Times New Roman" w:eastAsiaTheme="minorHAnsi" w:hAnsi="Times New Roman"/>
              </w:rPr>
            </w:pPr>
            <w:r>
              <w:rPr>
                <w:rFonts w:ascii="Times New Roman" w:hAnsi="Times New Roman"/>
              </w:rPr>
              <w:t>This parameter enables/disables the Front Fog Lighting feature.</w:t>
            </w:r>
          </w:p>
        </w:tc>
      </w:tr>
      <w:tr w:rsidR="003B22B6" w:rsidRPr="003F473D" w14:paraId="045CEB5F" w14:textId="77777777" w:rsidTr="002A3DE1">
        <w:trPr>
          <w:trHeight w:val="410"/>
        </w:trPr>
        <w:tc>
          <w:tcPr>
            <w:tcW w:w="3685" w:type="dxa"/>
            <w:noWrap/>
            <w:vAlign w:val="center"/>
          </w:tcPr>
          <w:p w14:paraId="09B214A4" w14:textId="2E17F3E0" w:rsidR="003B22B6" w:rsidRDefault="00141455" w:rsidP="003B22B6">
            <w:pPr>
              <w:spacing w:line="240" w:lineRule="atLeast"/>
              <w:rPr>
                <w:rFonts w:cs="Arial"/>
              </w:rPr>
            </w:pPr>
            <w:hyperlink w:anchor="LPR_D_RearFog_Config_00005" w:history="1">
              <w:r w:rsidR="003B22B6" w:rsidRPr="00FE7FBD">
                <w:rPr>
                  <w:rStyle w:val="Hyperlink"/>
                  <w:rFonts w:cs="Arial"/>
                </w:rPr>
                <w:t>RearFog_Config</w:t>
              </w:r>
            </w:hyperlink>
          </w:p>
        </w:tc>
        <w:tc>
          <w:tcPr>
            <w:tcW w:w="6516" w:type="dxa"/>
            <w:vAlign w:val="center"/>
          </w:tcPr>
          <w:p w14:paraId="0FCE9CAA" w14:textId="77777777" w:rsidR="003B22B6" w:rsidRPr="00CE485E" w:rsidRDefault="003B22B6" w:rsidP="00CE485E">
            <w:pPr>
              <w:rPr>
                <w:rFonts w:ascii="Times New Roman" w:hAnsi="Times New Roman"/>
              </w:rPr>
            </w:pPr>
            <w:r w:rsidRPr="00CE485E">
              <w:rPr>
                <w:rFonts w:ascii="Times New Roman" w:hAnsi="Times New Roman"/>
              </w:rPr>
              <w:t xml:space="preserve">Rear Fog lamp(s) configured on vehicle per international standards. </w:t>
            </w:r>
          </w:p>
        </w:tc>
      </w:tr>
      <w:tr w:rsidR="003B22B6" w:rsidRPr="003F473D" w14:paraId="6E96A5DE" w14:textId="77777777" w:rsidTr="002A3DE1">
        <w:trPr>
          <w:trHeight w:val="410"/>
        </w:trPr>
        <w:tc>
          <w:tcPr>
            <w:tcW w:w="3685" w:type="dxa"/>
            <w:noWrap/>
            <w:vAlign w:val="center"/>
          </w:tcPr>
          <w:p w14:paraId="351743DA" w14:textId="67F3B01D" w:rsidR="003B22B6" w:rsidRPr="00310A47" w:rsidRDefault="00141455" w:rsidP="003B22B6">
            <w:pPr>
              <w:spacing w:line="240" w:lineRule="atLeast"/>
              <w:rPr>
                <w:rFonts w:cs="Arial"/>
              </w:rPr>
            </w:pPr>
            <w:hyperlink w:anchor="LPR_N_FrontFog_AutoCancel_Cfg_00017" w:history="1">
              <w:r w:rsidR="003B22B6" w:rsidRPr="00310A47">
                <w:rPr>
                  <w:rStyle w:val="Hyperlink"/>
                  <w:rFonts w:cs="Arial"/>
                  <w:bCs/>
                </w:rPr>
                <w:t>FrontFog_AutoCancel_Cfg</w:t>
              </w:r>
            </w:hyperlink>
          </w:p>
        </w:tc>
        <w:tc>
          <w:tcPr>
            <w:tcW w:w="6516" w:type="dxa"/>
            <w:vAlign w:val="center"/>
          </w:tcPr>
          <w:p w14:paraId="5892CAF3" w14:textId="380BC636" w:rsidR="003B22B6" w:rsidRDefault="003B22B6" w:rsidP="003B22B6">
            <w:pPr>
              <w:spacing w:line="240" w:lineRule="atLeast"/>
              <w:rPr>
                <w:rFonts w:ascii="Times New Roman" w:hAnsi="Times New Roman"/>
              </w:rPr>
            </w:pPr>
            <w:r>
              <w:rPr>
                <w:rFonts w:ascii="Times New Roman" w:hAnsi="Times New Roman"/>
                <w:b/>
                <w:bCs/>
              </w:rPr>
              <w:t xml:space="preserve">FrontFog_AutoCancel_Cfg </w:t>
            </w:r>
            <w:r>
              <w:rPr>
                <w:rFonts w:ascii="Times New Roman" w:hAnsi="Times New Roman"/>
              </w:rPr>
              <w:t>shall be set to NO_CANCEL for North America</w:t>
            </w:r>
            <w:r w:rsidR="009F417F">
              <w:rPr>
                <w:rFonts w:ascii="Times New Roman" w:hAnsi="Times New Roman"/>
              </w:rPr>
              <w:t xml:space="preserve"> (U.S. and Canada)</w:t>
            </w:r>
          </w:p>
          <w:p w14:paraId="1280B46E" w14:textId="4D43A809" w:rsidR="003B22B6" w:rsidRDefault="003B22B6" w:rsidP="003B22B6">
            <w:pPr>
              <w:spacing w:line="240" w:lineRule="atLeast"/>
              <w:rPr>
                <w:rFonts w:cs="Arial"/>
              </w:rPr>
            </w:pPr>
            <w:r>
              <w:rPr>
                <w:rFonts w:ascii="Times New Roman" w:hAnsi="Times New Roman"/>
                <w:b/>
                <w:bCs/>
              </w:rPr>
              <w:t xml:space="preserve">FrontFog_AutoCancel_Cfg </w:t>
            </w:r>
            <w:r>
              <w:rPr>
                <w:rFonts w:ascii="Times New Roman" w:hAnsi="Times New Roman"/>
              </w:rPr>
              <w:t>shall be set to CANCEL for EU</w:t>
            </w:r>
            <w:r w:rsidR="00674B7D">
              <w:rPr>
                <w:rFonts w:ascii="Times New Roman" w:hAnsi="Times New Roman"/>
              </w:rPr>
              <w:t xml:space="preserve"> and all other NON-north American countries</w:t>
            </w:r>
            <w:r>
              <w:rPr>
                <w:rFonts w:ascii="Times New Roman" w:hAnsi="Times New Roman"/>
              </w:rPr>
              <w:t>.</w:t>
            </w:r>
          </w:p>
        </w:tc>
      </w:tr>
      <w:tr w:rsidR="003B22B6" w:rsidRPr="003F473D" w14:paraId="0323B210" w14:textId="77777777" w:rsidTr="00B02629">
        <w:trPr>
          <w:trHeight w:val="410"/>
        </w:trPr>
        <w:tc>
          <w:tcPr>
            <w:tcW w:w="3685" w:type="dxa"/>
            <w:noWrap/>
            <w:vAlign w:val="center"/>
          </w:tcPr>
          <w:p w14:paraId="2466218C" w14:textId="0AB83D47" w:rsidR="003B22B6" w:rsidRPr="00310A47" w:rsidRDefault="00141455" w:rsidP="003B22B6">
            <w:pPr>
              <w:spacing w:line="240" w:lineRule="atLeast"/>
              <w:rPr>
                <w:rFonts w:cs="Arial"/>
                <w:bCs/>
              </w:rPr>
            </w:pPr>
            <w:hyperlink w:anchor="LPR_D_FrontFog_WithHighBeams_Cfg_00012" w:history="1">
              <w:r w:rsidR="003B22B6" w:rsidRPr="00310A47">
                <w:rPr>
                  <w:rStyle w:val="Hyperlink"/>
                  <w:rFonts w:cs="Arial"/>
                  <w:bCs/>
                </w:rPr>
                <w:t>FrontFog_WithHighBeams_Cfg</w:t>
              </w:r>
            </w:hyperlink>
          </w:p>
        </w:tc>
        <w:tc>
          <w:tcPr>
            <w:tcW w:w="6516" w:type="dxa"/>
            <w:vAlign w:val="center"/>
          </w:tcPr>
          <w:p w14:paraId="7D21C0E9" w14:textId="77777777" w:rsidR="003B22B6" w:rsidRDefault="003B22B6" w:rsidP="003B22B6">
            <w:pPr>
              <w:spacing w:line="240" w:lineRule="atLeast"/>
              <w:rPr>
                <w:rFonts w:ascii="Times New Roman" w:hAnsi="Times New Roman"/>
              </w:rPr>
            </w:pPr>
            <w:r>
              <w:rPr>
                <w:rFonts w:ascii="Times New Roman" w:hAnsi="Times New Roman"/>
                <w:b/>
                <w:bCs/>
              </w:rPr>
              <w:t xml:space="preserve">FrontFog_WithHighBeams_Cfg </w:t>
            </w:r>
            <w:r>
              <w:rPr>
                <w:rFonts w:ascii="Times New Roman" w:hAnsi="Times New Roman"/>
              </w:rPr>
              <w:t>shall be set to ALLOW for EU.</w:t>
            </w:r>
          </w:p>
          <w:p w14:paraId="12F2AEAC" w14:textId="77777777" w:rsidR="003B22B6" w:rsidRDefault="003B22B6" w:rsidP="003B22B6">
            <w:pPr>
              <w:spacing w:line="240" w:lineRule="atLeast"/>
              <w:rPr>
                <w:rFonts w:cs="Arial"/>
                <w:highlight w:val="yellow"/>
              </w:rPr>
            </w:pPr>
            <w:r>
              <w:rPr>
                <w:rFonts w:ascii="Times New Roman" w:hAnsi="Times New Roman"/>
                <w:b/>
                <w:bCs/>
              </w:rPr>
              <w:t xml:space="preserve">FrontFog_WithHighBeams_Cfg </w:t>
            </w:r>
            <w:r>
              <w:rPr>
                <w:rFonts w:ascii="Times New Roman" w:hAnsi="Times New Roman"/>
              </w:rPr>
              <w:t>shall be set to INHIBIT for US</w:t>
            </w:r>
          </w:p>
        </w:tc>
      </w:tr>
      <w:tr w:rsidR="00897587" w:rsidRPr="003F473D" w14:paraId="638980EA" w14:textId="77777777" w:rsidTr="00B02629">
        <w:trPr>
          <w:trHeight w:val="410"/>
        </w:trPr>
        <w:tc>
          <w:tcPr>
            <w:tcW w:w="3685" w:type="dxa"/>
            <w:noWrap/>
            <w:vAlign w:val="center"/>
          </w:tcPr>
          <w:p w14:paraId="63E6E365" w14:textId="5913801E" w:rsidR="00897587" w:rsidRPr="00B0553D" w:rsidRDefault="00141455" w:rsidP="003B22B6">
            <w:pPr>
              <w:spacing w:line="240" w:lineRule="atLeast"/>
              <w:rPr>
                <w:rStyle w:val="Hyperlink"/>
                <w:rFonts w:cs="Arial"/>
                <w:bCs/>
              </w:rPr>
            </w:pPr>
            <w:hyperlink w:anchor="LPR_N_FogLamp_Start_Delay_Cfg_00060" w:history="1">
              <w:r w:rsidR="00897587" w:rsidRPr="00B0553D">
                <w:rPr>
                  <w:rStyle w:val="Hyperlink"/>
                  <w:rFonts w:cs="Arial"/>
                  <w:bCs/>
                </w:rPr>
                <w:t>FogLamp_Start_Delay_Cfg</w:t>
              </w:r>
            </w:hyperlink>
          </w:p>
        </w:tc>
        <w:tc>
          <w:tcPr>
            <w:tcW w:w="6516" w:type="dxa"/>
            <w:vAlign w:val="center"/>
          </w:tcPr>
          <w:p w14:paraId="004BB41C" w14:textId="33EB06C6" w:rsidR="00896E87" w:rsidRDefault="00CE37FC" w:rsidP="00896E87">
            <w:pPr>
              <w:overflowPunct/>
              <w:textAlignment w:val="auto"/>
              <w:rPr>
                <w:rFonts w:ascii="Times New Roman" w:hAnsi="Times New Roman"/>
              </w:rPr>
            </w:pPr>
            <w:r>
              <w:rPr>
                <w:rFonts w:ascii="Times New Roman" w:hAnsi="Times New Roman"/>
              </w:rPr>
              <w:t>(EU) P</w:t>
            </w:r>
            <w:r w:rsidR="00896E87">
              <w:rPr>
                <w:rFonts w:ascii="Times New Roman" w:hAnsi="Times New Roman"/>
              </w:rPr>
              <w:t>rovides a delay, following the return of ignition to RUN, to allow</w:t>
            </w:r>
          </w:p>
          <w:p w14:paraId="2BAE94A6" w14:textId="7349436D" w:rsidR="00897587" w:rsidRDefault="00896E87" w:rsidP="00896E87">
            <w:pPr>
              <w:spacing w:line="240" w:lineRule="atLeast"/>
              <w:rPr>
                <w:rFonts w:ascii="Times New Roman" w:hAnsi="Times New Roman"/>
                <w:b/>
                <w:bCs/>
              </w:rPr>
            </w:pPr>
            <w:r>
              <w:rPr>
                <w:rFonts w:ascii="Times New Roman" w:hAnsi="Times New Roman"/>
              </w:rPr>
              <w:t>Parklamps_Command to return to ON, before the usual front fog cancellation conditions are evaluated.</w:t>
            </w:r>
          </w:p>
        </w:tc>
      </w:tr>
      <w:tr w:rsidR="00E763E2" w:rsidRPr="003F473D" w14:paraId="611E2C98" w14:textId="77777777" w:rsidTr="00B02629">
        <w:trPr>
          <w:trHeight w:val="410"/>
        </w:trPr>
        <w:tc>
          <w:tcPr>
            <w:tcW w:w="3685" w:type="dxa"/>
            <w:noWrap/>
            <w:vAlign w:val="center"/>
          </w:tcPr>
          <w:p w14:paraId="2855DE95" w14:textId="5C26E8FF" w:rsidR="00E763E2" w:rsidRPr="00B0553D" w:rsidRDefault="00141455" w:rsidP="003B22B6">
            <w:pPr>
              <w:spacing w:line="240" w:lineRule="atLeast"/>
              <w:rPr>
                <w:rStyle w:val="Hyperlink"/>
                <w:rFonts w:cs="Arial"/>
                <w:bCs/>
              </w:rPr>
            </w:pPr>
            <w:hyperlink w:anchor="LPR_N_FogLampOffDelayFast_Cfg_00025" w:history="1">
              <w:r w:rsidR="008B0654" w:rsidRPr="00B0553D">
                <w:rPr>
                  <w:rStyle w:val="Hyperlink"/>
                  <w:rFonts w:cs="Arial"/>
                  <w:bCs/>
                </w:rPr>
                <w:t>FogLampOffDelayFast_Cfg</w:t>
              </w:r>
            </w:hyperlink>
          </w:p>
        </w:tc>
        <w:tc>
          <w:tcPr>
            <w:tcW w:w="6516" w:type="dxa"/>
            <w:vAlign w:val="center"/>
          </w:tcPr>
          <w:p w14:paraId="7680EEB1" w14:textId="3A8FDEFD" w:rsidR="0054473D" w:rsidRDefault="0054473D" w:rsidP="0054473D">
            <w:pPr>
              <w:overflowPunct/>
              <w:textAlignment w:val="auto"/>
              <w:rPr>
                <w:rFonts w:ascii="Times New Roman" w:hAnsi="Times New Roman"/>
              </w:rPr>
            </w:pPr>
            <w:r>
              <w:rPr>
                <w:rFonts w:ascii="Times New Roman" w:hAnsi="Times New Roman"/>
              </w:rPr>
              <w:t>When FrontFog_WithHighBeams_Cfg = INHIBIT, and Auto High Beam Control feature turns High Beams on with fast ramp-up (Ramping_Speed =</w:t>
            </w:r>
          </w:p>
          <w:p w14:paraId="0148CE47" w14:textId="586C0103" w:rsidR="00E763E2" w:rsidRDefault="0054473D" w:rsidP="0054473D">
            <w:pPr>
              <w:overflowPunct/>
              <w:textAlignment w:val="auto"/>
              <w:rPr>
                <w:rFonts w:ascii="Times New Roman" w:hAnsi="Times New Roman"/>
                <w:b/>
                <w:bCs/>
              </w:rPr>
            </w:pPr>
            <w:r>
              <w:rPr>
                <w:rFonts w:ascii="Times New Roman" w:hAnsi="Times New Roman"/>
              </w:rPr>
              <w:lastRenderedPageBreak/>
              <w:t>FAST), FogLampOffDelayFast_Cfg is the delay from the beginning of High Beam ramp-up until Front Fog turn-off.</w:t>
            </w:r>
          </w:p>
        </w:tc>
      </w:tr>
      <w:tr w:rsidR="00EC2A98" w:rsidRPr="003F473D" w14:paraId="510262F3" w14:textId="77777777" w:rsidTr="007A1912">
        <w:trPr>
          <w:trHeight w:val="410"/>
        </w:trPr>
        <w:tc>
          <w:tcPr>
            <w:tcW w:w="3685" w:type="dxa"/>
            <w:noWrap/>
            <w:vAlign w:val="center"/>
          </w:tcPr>
          <w:p w14:paraId="73D69AD0" w14:textId="5BC56044" w:rsidR="00EC2A98" w:rsidRPr="00B0553D" w:rsidRDefault="00141455" w:rsidP="007A1912">
            <w:pPr>
              <w:spacing w:line="240" w:lineRule="atLeast"/>
              <w:rPr>
                <w:rStyle w:val="Hyperlink"/>
                <w:rFonts w:cs="Arial"/>
                <w:bCs/>
              </w:rPr>
            </w:pPr>
            <w:hyperlink w:anchor="LPR_D_RearFogLamp_Start_Delay_Cfg_00061" w:history="1">
              <w:r w:rsidR="00EC2A98" w:rsidRPr="00B0553D">
                <w:rPr>
                  <w:rStyle w:val="Hyperlink"/>
                  <w:rFonts w:cs="Arial"/>
                  <w:bCs/>
                </w:rPr>
                <w:t>RearFogLamp_Start_Delay_Cfg</w:t>
              </w:r>
            </w:hyperlink>
          </w:p>
        </w:tc>
        <w:tc>
          <w:tcPr>
            <w:tcW w:w="6516" w:type="dxa"/>
            <w:vAlign w:val="center"/>
          </w:tcPr>
          <w:p w14:paraId="0AFE1899" w14:textId="77777777" w:rsidR="00EC2A98" w:rsidRDefault="00EC2A98" w:rsidP="007A1912">
            <w:pPr>
              <w:overflowPunct/>
              <w:textAlignment w:val="auto"/>
              <w:rPr>
                <w:rFonts w:ascii="Times New Roman" w:hAnsi="Times New Roman"/>
              </w:rPr>
            </w:pPr>
            <w:r>
              <w:rPr>
                <w:rFonts w:ascii="Times New Roman" w:hAnsi="Times New Roman"/>
              </w:rPr>
              <w:t>provides a delay, following the return of ignition to RUN, to allow updated status of Front_Fog_Light_Rqst and Headlamps_Command to be available to the Rear fog feature, before the usual Rear fog cancellation conditions are evaluated.</w:t>
            </w:r>
          </w:p>
        </w:tc>
      </w:tr>
      <w:tr w:rsidR="008B0654" w:rsidRPr="003F473D" w14:paraId="41FD1A06" w14:textId="77777777" w:rsidTr="00B02629">
        <w:trPr>
          <w:trHeight w:val="410"/>
        </w:trPr>
        <w:tc>
          <w:tcPr>
            <w:tcW w:w="3685" w:type="dxa"/>
            <w:noWrap/>
            <w:vAlign w:val="center"/>
          </w:tcPr>
          <w:p w14:paraId="49C1D1B1" w14:textId="3E0B048B" w:rsidR="008B0654" w:rsidRPr="00B0553D" w:rsidRDefault="00141455" w:rsidP="003B22B6">
            <w:pPr>
              <w:spacing w:line="240" w:lineRule="atLeast"/>
              <w:rPr>
                <w:rStyle w:val="Hyperlink"/>
                <w:rFonts w:cs="Arial"/>
                <w:bCs/>
              </w:rPr>
            </w:pPr>
            <w:hyperlink w:anchor="LPR_D_FogLampOffDelayMid_Cfg_00024" w:history="1">
              <w:r w:rsidR="009E4904" w:rsidRPr="00B0553D">
                <w:rPr>
                  <w:rStyle w:val="Hyperlink"/>
                  <w:rFonts w:cs="Arial"/>
                  <w:bCs/>
                </w:rPr>
                <w:t>FogLampOffDelayMid_Cfg</w:t>
              </w:r>
            </w:hyperlink>
          </w:p>
        </w:tc>
        <w:tc>
          <w:tcPr>
            <w:tcW w:w="6516" w:type="dxa"/>
            <w:vAlign w:val="center"/>
          </w:tcPr>
          <w:p w14:paraId="2B9659BB" w14:textId="7FBC4BF4" w:rsidR="008B0654" w:rsidRDefault="00EB26FF" w:rsidP="00EB26FF">
            <w:pPr>
              <w:overflowPunct/>
              <w:textAlignment w:val="auto"/>
              <w:rPr>
                <w:rFonts w:ascii="Times New Roman" w:hAnsi="Times New Roman"/>
                <w:b/>
                <w:bCs/>
              </w:rPr>
            </w:pPr>
            <w:r>
              <w:rPr>
                <w:rFonts w:ascii="Times New Roman" w:hAnsi="Times New Roman"/>
              </w:rPr>
              <w:t>When FrontFog_WithHighBeams_Cfg = INHIBIT, and Auto High Beam Control feature turns High Beams on with medium ramp-up (Ramping_Speed = MEDIUM), FogLampOffDelayMid_Cfg is the delay from the beginning of High Beam ramp-up until Front Fog turn-off.</w:t>
            </w:r>
          </w:p>
        </w:tc>
      </w:tr>
      <w:tr w:rsidR="008B0654" w:rsidRPr="003F473D" w14:paraId="157FEAB7" w14:textId="77777777" w:rsidTr="00B02629">
        <w:trPr>
          <w:trHeight w:val="410"/>
        </w:trPr>
        <w:tc>
          <w:tcPr>
            <w:tcW w:w="3685" w:type="dxa"/>
            <w:noWrap/>
            <w:vAlign w:val="center"/>
          </w:tcPr>
          <w:p w14:paraId="1F201B15" w14:textId="47BA1B4B" w:rsidR="008B0654" w:rsidRPr="00B0553D" w:rsidRDefault="00141455" w:rsidP="003B22B6">
            <w:pPr>
              <w:spacing w:line="240" w:lineRule="atLeast"/>
              <w:rPr>
                <w:rStyle w:val="Hyperlink"/>
                <w:rFonts w:cs="Arial"/>
                <w:bCs/>
              </w:rPr>
            </w:pPr>
            <w:hyperlink w:anchor="LPR_N_FogLampOffDelaySlow_Cfg_00023" w:history="1">
              <w:r w:rsidR="009E4904" w:rsidRPr="00B0553D">
                <w:rPr>
                  <w:rStyle w:val="Hyperlink"/>
                  <w:rFonts w:cs="Arial"/>
                  <w:bCs/>
                </w:rPr>
                <w:t>FogLampOffDelaySlow_Cfg</w:t>
              </w:r>
            </w:hyperlink>
          </w:p>
        </w:tc>
        <w:tc>
          <w:tcPr>
            <w:tcW w:w="6516" w:type="dxa"/>
            <w:vAlign w:val="center"/>
          </w:tcPr>
          <w:p w14:paraId="4EAB1408" w14:textId="59204E76" w:rsidR="004A03FD" w:rsidRDefault="004A03FD" w:rsidP="004A03FD">
            <w:pPr>
              <w:overflowPunct/>
              <w:textAlignment w:val="auto"/>
              <w:rPr>
                <w:rFonts w:ascii="Times New Roman" w:hAnsi="Times New Roman"/>
              </w:rPr>
            </w:pPr>
            <w:r>
              <w:rPr>
                <w:rFonts w:ascii="Times New Roman" w:hAnsi="Times New Roman"/>
              </w:rPr>
              <w:t>When FrontFog_WithHighBeams_Cfg = INHIBIT, and Auto High Beam Control feature turns High Beams on with slow ramp-up (Ramping_Speed =</w:t>
            </w:r>
          </w:p>
          <w:p w14:paraId="2DBBB79E" w14:textId="41D9F67D" w:rsidR="008B0654" w:rsidRDefault="004A03FD" w:rsidP="004A03FD">
            <w:pPr>
              <w:overflowPunct/>
              <w:textAlignment w:val="auto"/>
              <w:rPr>
                <w:rFonts w:ascii="Times New Roman" w:hAnsi="Times New Roman"/>
                <w:b/>
                <w:bCs/>
              </w:rPr>
            </w:pPr>
            <w:r>
              <w:rPr>
                <w:rFonts w:ascii="Times New Roman" w:hAnsi="Times New Roman"/>
              </w:rPr>
              <w:t>SLOW), FogLampOffDelaySlow_Cfg is the delay from the beginning of High Beam ramp-up until Front Fog turn-off.</w:t>
            </w:r>
          </w:p>
        </w:tc>
      </w:tr>
      <w:tr w:rsidR="008B0654" w:rsidRPr="003F473D" w14:paraId="7B8AC2ED" w14:textId="77777777" w:rsidTr="00B02629">
        <w:trPr>
          <w:trHeight w:val="410"/>
        </w:trPr>
        <w:tc>
          <w:tcPr>
            <w:tcW w:w="3685" w:type="dxa"/>
            <w:noWrap/>
            <w:vAlign w:val="center"/>
          </w:tcPr>
          <w:p w14:paraId="6C198F1F" w14:textId="49B5DB12" w:rsidR="008B0654" w:rsidRPr="00B0553D" w:rsidRDefault="00141455" w:rsidP="003B22B6">
            <w:pPr>
              <w:spacing w:line="240" w:lineRule="atLeast"/>
              <w:rPr>
                <w:rStyle w:val="Hyperlink"/>
                <w:rFonts w:cs="Arial"/>
                <w:bCs/>
              </w:rPr>
            </w:pPr>
            <w:hyperlink w:anchor="LPR_D_FogLampOnDelayFast_Cfg_00022" w:history="1">
              <w:r w:rsidR="00865864" w:rsidRPr="00B0553D">
                <w:rPr>
                  <w:rStyle w:val="Hyperlink"/>
                  <w:rFonts w:cs="Arial"/>
                  <w:bCs/>
                </w:rPr>
                <w:t>FogLampOnDelayFast_Cfg</w:t>
              </w:r>
            </w:hyperlink>
          </w:p>
        </w:tc>
        <w:tc>
          <w:tcPr>
            <w:tcW w:w="6516" w:type="dxa"/>
            <w:vAlign w:val="center"/>
          </w:tcPr>
          <w:p w14:paraId="2B9483A3" w14:textId="368ED59B" w:rsidR="008B0654" w:rsidRDefault="004A03FD" w:rsidP="004A03FD">
            <w:pPr>
              <w:overflowPunct/>
              <w:textAlignment w:val="auto"/>
              <w:rPr>
                <w:rFonts w:ascii="Times New Roman" w:hAnsi="Times New Roman"/>
                <w:b/>
                <w:bCs/>
              </w:rPr>
            </w:pPr>
            <w:r>
              <w:rPr>
                <w:rFonts w:ascii="Times New Roman" w:hAnsi="Times New Roman"/>
              </w:rPr>
              <w:t>When FrontFog_WithHighBeams_Cfg = INHIBIT, and Auto High Beam Control feature turns High Beams off with fast ramp-down (Ramping_Speed = FAST), FogLampOnDelayFast_Cfg is the delay from the beginning of High Beam ramp-down until Front Fog turn-on.</w:t>
            </w:r>
          </w:p>
        </w:tc>
      </w:tr>
      <w:tr w:rsidR="009E4904" w:rsidRPr="003F473D" w14:paraId="24F97C6D" w14:textId="77777777" w:rsidTr="00B02629">
        <w:trPr>
          <w:trHeight w:val="410"/>
        </w:trPr>
        <w:tc>
          <w:tcPr>
            <w:tcW w:w="3685" w:type="dxa"/>
            <w:noWrap/>
            <w:vAlign w:val="center"/>
          </w:tcPr>
          <w:p w14:paraId="63F2CAD8" w14:textId="60A21EAC" w:rsidR="009E4904" w:rsidRPr="00B0553D" w:rsidRDefault="00141455" w:rsidP="003B22B6">
            <w:pPr>
              <w:spacing w:line="240" w:lineRule="atLeast"/>
              <w:rPr>
                <w:rStyle w:val="Hyperlink"/>
                <w:rFonts w:cs="Arial"/>
                <w:bCs/>
              </w:rPr>
            </w:pPr>
            <w:hyperlink w:anchor="LPR_D_FogLampOnDelayMid_Cfg_00021" w:history="1">
              <w:r w:rsidR="00AE0988" w:rsidRPr="00B0553D">
                <w:rPr>
                  <w:rStyle w:val="Hyperlink"/>
                  <w:rFonts w:cs="Arial"/>
                  <w:bCs/>
                </w:rPr>
                <w:t>FogLampOnDelayMid_Cfg</w:t>
              </w:r>
            </w:hyperlink>
          </w:p>
        </w:tc>
        <w:tc>
          <w:tcPr>
            <w:tcW w:w="6516" w:type="dxa"/>
            <w:vAlign w:val="center"/>
          </w:tcPr>
          <w:p w14:paraId="1B440952" w14:textId="0D8345B3" w:rsidR="00865864" w:rsidRDefault="00865864" w:rsidP="00865864">
            <w:pPr>
              <w:overflowPunct/>
              <w:textAlignment w:val="auto"/>
              <w:rPr>
                <w:rFonts w:ascii="Times New Roman" w:hAnsi="Times New Roman"/>
              </w:rPr>
            </w:pPr>
            <w:r>
              <w:rPr>
                <w:rFonts w:ascii="Times New Roman" w:hAnsi="Times New Roman"/>
              </w:rPr>
              <w:t>When FrontFog_WithHighBeams_Cfg = INHIBIT, and Auto High Beam Control feature turns High Beams off with medium ramp-down</w:t>
            </w:r>
          </w:p>
          <w:p w14:paraId="745CBE32" w14:textId="39C23F61" w:rsidR="009E4904" w:rsidRDefault="00865864" w:rsidP="00865864">
            <w:pPr>
              <w:overflowPunct/>
              <w:textAlignment w:val="auto"/>
              <w:rPr>
                <w:rFonts w:ascii="Times New Roman" w:hAnsi="Times New Roman"/>
                <w:b/>
                <w:bCs/>
              </w:rPr>
            </w:pPr>
            <w:r>
              <w:rPr>
                <w:rFonts w:ascii="Times New Roman" w:hAnsi="Times New Roman"/>
              </w:rPr>
              <w:t>(Ramping_Speed = MEDIUM), FogLampOnDelayMid_Cfg is the delay from the beginning of High Beam ramp-down until Front Fog turn-on.</w:t>
            </w:r>
          </w:p>
        </w:tc>
      </w:tr>
      <w:tr w:rsidR="009E4904" w:rsidRPr="003F473D" w14:paraId="0B0CDA88" w14:textId="77777777" w:rsidTr="00B02629">
        <w:trPr>
          <w:trHeight w:val="410"/>
        </w:trPr>
        <w:tc>
          <w:tcPr>
            <w:tcW w:w="3685" w:type="dxa"/>
            <w:noWrap/>
            <w:vAlign w:val="center"/>
          </w:tcPr>
          <w:p w14:paraId="191A3480" w14:textId="467FA438" w:rsidR="009E4904" w:rsidRPr="00B0553D" w:rsidRDefault="00141455" w:rsidP="003B22B6">
            <w:pPr>
              <w:spacing w:line="240" w:lineRule="atLeast"/>
              <w:rPr>
                <w:rStyle w:val="Hyperlink"/>
                <w:rFonts w:cs="Arial"/>
                <w:bCs/>
              </w:rPr>
            </w:pPr>
            <w:hyperlink w:anchor="LPR_D_FogLampOnDelaySlow_Cfg_00020" w:history="1">
              <w:r w:rsidR="00AE0988" w:rsidRPr="00B0553D">
                <w:rPr>
                  <w:rStyle w:val="Hyperlink"/>
                  <w:rFonts w:cs="Arial"/>
                  <w:bCs/>
                </w:rPr>
                <w:t>FogLampOnDelaySlow_Cfg</w:t>
              </w:r>
            </w:hyperlink>
          </w:p>
        </w:tc>
        <w:tc>
          <w:tcPr>
            <w:tcW w:w="6516" w:type="dxa"/>
            <w:vAlign w:val="center"/>
          </w:tcPr>
          <w:p w14:paraId="1D5CC561" w14:textId="734BBF44" w:rsidR="009E4904" w:rsidRDefault="00CA396C" w:rsidP="00CA396C">
            <w:pPr>
              <w:overflowPunct/>
              <w:textAlignment w:val="auto"/>
              <w:rPr>
                <w:rFonts w:ascii="Times New Roman" w:hAnsi="Times New Roman"/>
                <w:b/>
                <w:bCs/>
              </w:rPr>
            </w:pPr>
            <w:r>
              <w:rPr>
                <w:rFonts w:ascii="Times New Roman" w:hAnsi="Times New Roman"/>
              </w:rPr>
              <w:t>When FrontFog_WithHighBeams_Cfg = INHIBIT, and Auto High Beam Control feature turns High Beams off with slow ramp-down (Ramping_Speed = SLOW), FogLampOnDelaySlow_Cfg is the delay from the beginning of High Beam ramp-down until Front Fog turn-on.</w:t>
            </w:r>
          </w:p>
        </w:tc>
      </w:tr>
      <w:tr w:rsidR="008D586E" w:rsidRPr="003F473D" w14:paraId="178A6708" w14:textId="77777777" w:rsidTr="00B02629">
        <w:trPr>
          <w:trHeight w:val="410"/>
        </w:trPr>
        <w:tc>
          <w:tcPr>
            <w:tcW w:w="3685" w:type="dxa"/>
            <w:noWrap/>
            <w:vAlign w:val="center"/>
          </w:tcPr>
          <w:p w14:paraId="3CF66FE5" w14:textId="29CBDC3A" w:rsidR="008D586E" w:rsidRPr="00B0553D" w:rsidRDefault="00141455" w:rsidP="003B22B6">
            <w:pPr>
              <w:spacing w:line="240" w:lineRule="atLeast"/>
              <w:rPr>
                <w:rStyle w:val="Hyperlink"/>
                <w:rFonts w:cs="Arial"/>
                <w:bCs/>
              </w:rPr>
            </w:pPr>
            <w:hyperlink w:anchor="LPR_D_Numeric_Zero_00062" w:history="1">
              <w:r w:rsidR="008D586E" w:rsidRPr="00B0553D">
                <w:rPr>
                  <w:rStyle w:val="Hyperlink"/>
                  <w:rFonts w:cs="Arial"/>
                  <w:bCs/>
                </w:rPr>
                <w:t>Numeric_Zero</w:t>
              </w:r>
            </w:hyperlink>
          </w:p>
        </w:tc>
        <w:tc>
          <w:tcPr>
            <w:tcW w:w="6516" w:type="dxa"/>
            <w:vAlign w:val="center"/>
          </w:tcPr>
          <w:p w14:paraId="552F6D8C" w14:textId="47C0E5E0" w:rsidR="008D586E" w:rsidRDefault="00D9387A" w:rsidP="00684D61">
            <w:pPr>
              <w:overflowPunct/>
              <w:textAlignment w:val="auto"/>
              <w:rPr>
                <w:rFonts w:ascii="Times New Roman" w:hAnsi="Times New Roman"/>
              </w:rPr>
            </w:pPr>
            <w:r>
              <w:rPr>
                <w:rFonts w:ascii="Times New Roman" w:hAnsi="Times New Roman"/>
              </w:rPr>
              <w:t>A signal which will be used by different interior lighting features to check or to assign the numerical value of 0</w:t>
            </w:r>
          </w:p>
        </w:tc>
      </w:tr>
      <w:tr w:rsidR="00392EE0" w:rsidRPr="003F473D" w14:paraId="3EB3360B" w14:textId="77777777" w:rsidTr="00B02629">
        <w:trPr>
          <w:trHeight w:val="410"/>
        </w:trPr>
        <w:tc>
          <w:tcPr>
            <w:tcW w:w="3685" w:type="dxa"/>
            <w:noWrap/>
            <w:vAlign w:val="center"/>
          </w:tcPr>
          <w:p w14:paraId="389006D1" w14:textId="0CCC556B" w:rsidR="00392EE0" w:rsidRPr="00B0553D" w:rsidRDefault="00141455" w:rsidP="003B22B6">
            <w:pPr>
              <w:spacing w:line="240" w:lineRule="atLeast"/>
              <w:rPr>
                <w:rStyle w:val="Hyperlink"/>
                <w:rFonts w:cs="Arial"/>
                <w:bCs/>
              </w:rPr>
            </w:pPr>
            <w:hyperlink w:anchor="LPR_D_Front_Fog_Lamp_DbncV_00051" w:history="1">
              <w:r w:rsidR="00392EE0" w:rsidRPr="00B0553D">
                <w:rPr>
                  <w:rStyle w:val="Hyperlink"/>
                  <w:rFonts w:cs="Arial"/>
                  <w:bCs/>
                </w:rPr>
                <w:t>Front_Fog_Lamp_DbncV</w:t>
              </w:r>
            </w:hyperlink>
          </w:p>
        </w:tc>
        <w:tc>
          <w:tcPr>
            <w:tcW w:w="6516" w:type="dxa"/>
            <w:vAlign w:val="center"/>
          </w:tcPr>
          <w:p w14:paraId="08625067" w14:textId="0659E74D" w:rsidR="00392EE0" w:rsidRDefault="00392EE0" w:rsidP="00684D61">
            <w:pPr>
              <w:overflowPunct/>
              <w:textAlignment w:val="auto"/>
              <w:rPr>
                <w:rFonts w:ascii="Times New Roman" w:hAnsi="Times New Roman"/>
              </w:rPr>
            </w:pPr>
            <w:r>
              <w:rPr>
                <w:rFonts w:ascii="Times New Roman" w:hAnsi="Times New Roman"/>
              </w:rPr>
              <w:t>Debounced and Voltage Range Monitor modified version of customer request to activate Front Fog Lamps.</w:t>
            </w:r>
          </w:p>
        </w:tc>
      </w:tr>
    </w:tbl>
    <w:p w14:paraId="0B72BE6C" w14:textId="2EE19004" w:rsidR="0014019E" w:rsidRPr="00797407" w:rsidRDefault="0014019E" w:rsidP="0014019E">
      <w:pPr>
        <w:pStyle w:val="Caption"/>
        <w:spacing w:line="240" w:lineRule="atLeast"/>
      </w:pPr>
      <w:bookmarkStart w:id="212" w:name="_Toc89267001"/>
      <w:r w:rsidRPr="00797407">
        <w:t xml:space="preserve">Table </w:t>
      </w:r>
      <w:r>
        <w:rPr>
          <w:noProof/>
        </w:rPr>
        <w:fldChar w:fldCharType="begin"/>
      </w:r>
      <w:r>
        <w:rPr>
          <w:noProof/>
        </w:rPr>
        <w:instrText xml:space="preserve"> SEQ Table \* ARABIC </w:instrText>
      </w:r>
      <w:r>
        <w:rPr>
          <w:noProof/>
        </w:rPr>
        <w:fldChar w:fldCharType="separate"/>
      </w:r>
      <w:r w:rsidR="00014CA1">
        <w:rPr>
          <w:noProof/>
        </w:rPr>
        <w:t>11</w:t>
      </w:r>
      <w:r>
        <w:rPr>
          <w:noProof/>
        </w:rPr>
        <w:fldChar w:fldCharType="end"/>
      </w:r>
      <w:r w:rsidRPr="00797407">
        <w:t xml:space="preserve">: </w:t>
      </w:r>
      <w:r>
        <w:t>Logic Parameters for Fog Lighting</w:t>
      </w:r>
      <w:bookmarkEnd w:id="212"/>
    </w:p>
    <w:p w14:paraId="4BFFE7F6" w14:textId="77777777" w:rsidR="00A72B37" w:rsidRDefault="00A72B37" w:rsidP="00CE6121">
      <w:pPr>
        <w:spacing w:line="240" w:lineRule="atLeast"/>
      </w:pPr>
    </w:p>
    <w:p w14:paraId="71607B6B" w14:textId="1D6BA1D2" w:rsidR="00A04F00" w:rsidRDefault="00A04F00" w:rsidP="00ED3D02">
      <w:pPr>
        <w:overflowPunct/>
        <w:textAlignment w:val="auto"/>
        <w:rPr>
          <w:rFonts w:ascii="Times New Roman" w:hAnsi="Times New Roman"/>
        </w:rPr>
      </w:pPr>
    </w:p>
    <w:p w14:paraId="530C9B26" w14:textId="77777777" w:rsidR="00822913" w:rsidRDefault="00822913" w:rsidP="00CE6121">
      <w:pPr>
        <w:pStyle w:val="Heading2"/>
        <w:spacing w:line="240" w:lineRule="atLeast"/>
      </w:pPr>
      <w:bookmarkStart w:id="213" w:name="_Ref23969098"/>
      <w:bookmarkStart w:id="214" w:name="_Toc89266968"/>
      <w:r>
        <w:t>Function Modeling</w:t>
      </w:r>
      <w:bookmarkEnd w:id="213"/>
      <w:bookmarkEnd w:id="214"/>
    </w:p>
    <w:p w14:paraId="25A8F060" w14:textId="77777777" w:rsidR="00C31FB7" w:rsidRPr="00C31FB7" w:rsidRDefault="003760BF" w:rsidP="00CE6121">
      <w:pPr>
        <w:shd w:val="clear" w:color="auto" w:fill="D6E3BC" w:themeFill="accent3" w:themeFillTint="66"/>
        <w:spacing w:line="240" w:lineRule="atLeast"/>
        <w:rPr>
          <w:rStyle w:val="SubtleEmphasis"/>
        </w:rPr>
      </w:pPr>
      <w:r w:rsidRPr="007E0C44">
        <w:rPr>
          <w:rStyle w:val="SubtleEmphasis"/>
          <w:b/>
        </w:rPr>
        <w:t>#</w:t>
      </w:r>
      <w:r w:rsidR="00C31FB7">
        <w:rPr>
          <w:rStyle w:val="SubtleEmphasis"/>
          <w:b/>
        </w:rPr>
        <w:t xml:space="preserve">Classification: </w:t>
      </w:r>
      <w:r w:rsidR="00C31FB7" w:rsidRPr="00C31FB7">
        <w:rPr>
          <w:rStyle w:val="SubtleEmphasis"/>
        </w:rPr>
        <w:t>Mandatory</w:t>
      </w:r>
    </w:p>
    <w:p w14:paraId="5D1A581B" w14:textId="77777777" w:rsidR="003760BF" w:rsidRDefault="00C31FB7" w:rsidP="00CE6121">
      <w:pPr>
        <w:shd w:val="clear" w:color="auto" w:fill="D6E3BC" w:themeFill="accent3" w:themeFillTint="66"/>
        <w:spacing w:line="240" w:lineRule="atLeast"/>
        <w:rPr>
          <w:rStyle w:val="SubtleEmphasis"/>
        </w:rPr>
      </w:pPr>
      <w:r>
        <w:rPr>
          <w:rStyle w:val="SubtleEmphasis"/>
          <w:b/>
        </w:rPr>
        <w:t>#</w:t>
      </w:r>
      <w:r w:rsidR="003760BF" w:rsidRPr="007E0C44">
        <w:rPr>
          <w:rStyle w:val="SubtleEmphasis"/>
          <w:b/>
        </w:rPr>
        <w:t>Hint:</w:t>
      </w:r>
      <w:r w:rsidR="003760BF" w:rsidRPr="007E0C44">
        <w:rPr>
          <w:rStyle w:val="SubtleEmphasis"/>
        </w:rPr>
        <w:t xml:space="preserve"> </w:t>
      </w:r>
      <w:r w:rsidR="003760BF">
        <w:rPr>
          <w:rStyle w:val="SubtleEmphasis"/>
        </w:rPr>
        <w:t xml:space="preserve">Typical modeling artifacts in this section are State Machines, Activity Diagrams / Flow Charts, </w:t>
      </w:r>
      <w:r w:rsidR="00EF5443">
        <w:rPr>
          <w:rStyle w:val="SubtleEmphasis"/>
        </w:rPr>
        <w:t xml:space="preserve">Decision Tables, and possibly Sequence Diagrams, </w:t>
      </w:r>
      <w:r w:rsidR="003760BF">
        <w:rPr>
          <w:rStyle w:val="SubtleEmphasis"/>
        </w:rPr>
        <w:t>which can all be used as techniques to analyze the function requirements.</w:t>
      </w:r>
    </w:p>
    <w:p w14:paraId="56B2FDB7" w14:textId="77777777" w:rsidR="006E0690" w:rsidRDefault="006E0690" w:rsidP="00CE6121">
      <w:pPr>
        <w:shd w:val="clear" w:color="auto" w:fill="D6E3BC" w:themeFill="accent3" w:themeFillTint="66"/>
        <w:spacing w:line="240" w:lineRule="atLeast"/>
        <w:rPr>
          <w:rStyle w:val="SubtleEmphasis"/>
        </w:rPr>
      </w:pPr>
    </w:p>
    <w:p w14:paraId="2BBC43A0" w14:textId="77777777" w:rsidR="006E0690" w:rsidRDefault="006E0690" w:rsidP="00CE6121">
      <w:pPr>
        <w:shd w:val="clear" w:color="auto" w:fill="D6E3BC" w:themeFill="accent3" w:themeFillTint="66"/>
        <w:spacing w:line="240" w:lineRule="atLeast"/>
        <w:rPr>
          <w:rStyle w:val="SubtleEmphasis"/>
        </w:rPr>
      </w:pPr>
      <w:r>
        <w:rPr>
          <w:rStyle w:val="SubtleEmphasis"/>
        </w:rPr>
        <w:t>It is highly recommended to use at least one of the following modeling techniques for modeling and analyzing the Function behavior and derived requirements (refer to sample diagrams below):</w:t>
      </w:r>
      <w:r w:rsidR="00CD5346">
        <w:rPr>
          <w:rStyle w:val="SubtleEmphasis"/>
        </w:rPr>
        <w:t xml:space="preserve"> </w:t>
      </w:r>
      <w:r>
        <w:rPr>
          <w:rStyle w:val="SubtleEmphasis"/>
        </w:rPr>
        <w:t>State Machines, Activity Diagrams / Flow Charts, or Decision Tables</w:t>
      </w:r>
    </w:p>
    <w:p w14:paraId="707B2B69" w14:textId="77777777" w:rsidR="006E0690" w:rsidRDefault="006E0690" w:rsidP="00CE6121">
      <w:pPr>
        <w:shd w:val="clear" w:color="auto" w:fill="D6E3BC" w:themeFill="accent3" w:themeFillTint="66"/>
        <w:spacing w:line="240" w:lineRule="atLeast"/>
        <w:rPr>
          <w:rStyle w:val="SubtleEmphasis"/>
        </w:rPr>
      </w:pPr>
    </w:p>
    <w:p w14:paraId="403D56A0" w14:textId="6EC85388" w:rsidR="00EF5443" w:rsidRPr="00C37F5C" w:rsidRDefault="00EF5443" w:rsidP="00CE6121">
      <w:pPr>
        <w:shd w:val="clear" w:color="auto" w:fill="D6E3BC" w:themeFill="accent3" w:themeFillTint="66"/>
        <w:spacing w:line="240" w:lineRule="atLeast"/>
        <w:rPr>
          <w:rStyle w:val="SubtleEmphasis"/>
          <w:rFonts w:cs="Arial"/>
        </w:rPr>
      </w:pPr>
      <w:r w:rsidRPr="00C37F5C">
        <w:rPr>
          <w:rStyle w:val="SubtleEmphasis"/>
          <w:b/>
        </w:rPr>
        <w:t>#Links:</w:t>
      </w:r>
      <w:r w:rsidRPr="00347A88">
        <w:rPr>
          <w:rStyle w:val="SubtleEmphasis"/>
        </w:rPr>
        <w:t xml:space="preserve"> </w:t>
      </w:r>
      <w:r>
        <w:rPr>
          <w:rStyle w:val="SubtleEmphasis"/>
          <w:rFonts w:cs="Arial"/>
        </w:rPr>
        <w:t>Analyze / Model Requirements</w:t>
      </w:r>
      <w:r w:rsidRPr="00C37F5C">
        <w:rPr>
          <w:rStyle w:val="SubtleEmphasis"/>
          <w:rFonts w:cs="Arial"/>
        </w:rPr>
        <w:t>:</w:t>
      </w:r>
      <w:r w:rsidRPr="00C37F5C">
        <w:rPr>
          <w:rStyle w:val="SubtleEmphasis"/>
          <w:rFonts w:cs="Arial"/>
          <w:color w:val="0000FF"/>
        </w:rPr>
        <w:t xml:space="preserve"> </w:t>
      </w:r>
      <w:hyperlink r:id="rId48" w:history="1">
        <w:r w:rsidRPr="00EF5443">
          <w:rPr>
            <w:rStyle w:val="SubtleEmphasis"/>
            <w:color w:val="0000FF"/>
          </w:rPr>
          <w:t>RE Wiki – Analyze / Model Requirements</w:t>
        </w:r>
      </w:hyperlink>
    </w:p>
    <w:p w14:paraId="0C311F28" w14:textId="77777777" w:rsidR="002D15F6" w:rsidRDefault="002D15F6" w:rsidP="00CE6121">
      <w:pPr>
        <w:pStyle w:val="Heading3"/>
        <w:spacing w:line="240" w:lineRule="atLeast"/>
      </w:pPr>
      <w:bookmarkStart w:id="215" w:name="_Toc89266969"/>
      <w:r>
        <w:t>Use Cases</w:t>
      </w:r>
      <w:bookmarkEnd w:id="215"/>
    </w:p>
    <w:p w14:paraId="5384EBA4" w14:textId="77777777" w:rsidR="002D15F6" w:rsidRPr="00C31FB7" w:rsidRDefault="002D15F6" w:rsidP="00CE6121">
      <w:pPr>
        <w:shd w:val="clear" w:color="auto" w:fill="D6E3BC" w:themeFill="accent3" w:themeFillTint="66"/>
        <w:spacing w:line="240" w:lineRule="atLeast"/>
        <w:rPr>
          <w:rStyle w:val="SubtleEmphasis"/>
        </w:rPr>
      </w:pPr>
      <w:r w:rsidRPr="007E0C44">
        <w:rPr>
          <w:rStyle w:val="SubtleEmphasis"/>
          <w:b/>
        </w:rPr>
        <w:t>#</w:t>
      </w:r>
      <w:r>
        <w:rPr>
          <w:rStyle w:val="SubtleEmphasis"/>
          <w:b/>
        </w:rPr>
        <w:t xml:space="preserve">Classification: </w:t>
      </w:r>
      <w:r>
        <w:rPr>
          <w:rStyle w:val="SubtleEmphasis"/>
        </w:rPr>
        <w:t>Infotainment Only (remove section, if not used)</w:t>
      </w:r>
    </w:p>
    <w:p w14:paraId="2D50CF91" w14:textId="77777777" w:rsidR="002D15F6" w:rsidRDefault="002D15F6" w:rsidP="00CE6121">
      <w:pPr>
        <w:shd w:val="clear" w:color="auto" w:fill="D6E3BC" w:themeFill="accent3" w:themeFillTint="66"/>
        <w:spacing w:line="240" w:lineRule="atLeast"/>
        <w:rPr>
          <w:rStyle w:val="SubtleEmphasis"/>
        </w:rPr>
      </w:pPr>
      <w:r w:rsidRPr="007E0C44">
        <w:rPr>
          <w:rStyle w:val="SubtleEmphasis"/>
          <w:b/>
        </w:rPr>
        <w:t>#Hint:</w:t>
      </w:r>
      <w:r w:rsidRPr="007E0C44">
        <w:rPr>
          <w:rStyle w:val="SubtleEmphasis"/>
        </w:rPr>
        <w:t xml:space="preserve"> </w:t>
      </w:r>
      <w:r>
        <w:rPr>
          <w:rStyle w:val="SubtleEmphasis"/>
        </w:rPr>
        <w:t>Some Domains (e.g. Infotainment) use not only Customer Use Cases (in the Feature Doc), but refine Use Case descriptions down to function level. In general, the RE approach encourages the use of Use Cases on Feature Level but not on Function Level. Activity Diagrams are a more suitable way to express the same on Function Level.</w:t>
      </w:r>
    </w:p>
    <w:p w14:paraId="1037B11D" w14:textId="77777777" w:rsidR="002D15F6" w:rsidRDefault="002D15F6" w:rsidP="00CE6121">
      <w:pPr>
        <w:shd w:val="clear" w:color="auto" w:fill="D6E3BC" w:themeFill="accent3" w:themeFillTint="66"/>
        <w:spacing w:line="240" w:lineRule="atLeast"/>
        <w:rPr>
          <w:rStyle w:val="SubtleEmphasis"/>
        </w:rPr>
      </w:pPr>
      <w:r w:rsidRPr="00C37F5C">
        <w:rPr>
          <w:rStyle w:val="SubtleEmphasis"/>
          <w:b/>
        </w:rPr>
        <w:t>#Links:</w:t>
      </w:r>
      <w:r w:rsidRPr="00347A88">
        <w:rPr>
          <w:rStyle w:val="SubtleEmphasis"/>
        </w:rPr>
        <w:t xml:space="preserve"> </w:t>
      </w:r>
      <w:r>
        <w:rPr>
          <w:rStyle w:val="SubtleEmphasis"/>
        </w:rPr>
        <w:t>Infotainment – “Harmony Systems Engineering” Approach</w:t>
      </w:r>
    </w:p>
    <w:p w14:paraId="43926B4B" w14:textId="77777777" w:rsidR="002D15F6" w:rsidRPr="00C31FB7" w:rsidRDefault="002D15F6" w:rsidP="00CE6121">
      <w:pPr>
        <w:spacing w:line="240" w:lineRule="atLeast"/>
      </w:pPr>
    </w:p>
    <w:p w14:paraId="632AFA34" w14:textId="77777777" w:rsidR="00B342D4" w:rsidRDefault="00B342D4" w:rsidP="00CE6121">
      <w:pPr>
        <w:pStyle w:val="Heading3"/>
        <w:spacing w:line="240" w:lineRule="atLeast"/>
      </w:pPr>
      <w:bookmarkStart w:id="216" w:name="_Toc89266970"/>
      <w:r>
        <w:t>State Charts</w:t>
      </w:r>
      <w:bookmarkEnd w:id="216"/>
    </w:p>
    <w:p w14:paraId="02CD948E" w14:textId="77777777" w:rsidR="006E0690" w:rsidRDefault="006E0690" w:rsidP="00CE6121">
      <w:pPr>
        <w:shd w:val="clear" w:color="auto" w:fill="D6E3BC" w:themeFill="accent3" w:themeFillTint="66"/>
        <w:spacing w:line="240" w:lineRule="atLeast"/>
        <w:rPr>
          <w:rStyle w:val="SubtleEmphasis"/>
        </w:rPr>
      </w:pPr>
      <w:r w:rsidRPr="007E0C44">
        <w:rPr>
          <w:rStyle w:val="SubtleEmphasis"/>
          <w:b/>
        </w:rPr>
        <w:t>#</w:t>
      </w:r>
      <w:r>
        <w:rPr>
          <w:rStyle w:val="SubtleEmphasis"/>
          <w:b/>
        </w:rPr>
        <w:t xml:space="preserve">Classification: </w:t>
      </w:r>
      <w:r>
        <w:rPr>
          <w:rStyle w:val="SubtleEmphasis"/>
        </w:rPr>
        <w:t>Optional</w:t>
      </w:r>
      <w:r w:rsidR="007123BC">
        <w:rPr>
          <w:rStyle w:val="SubtleEmphasis"/>
        </w:rPr>
        <w:t xml:space="preserve"> (remove section, if not used)</w:t>
      </w:r>
    </w:p>
    <w:p w14:paraId="23C8C223" w14:textId="77777777" w:rsidR="000739A0" w:rsidRPr="00C31FB7" w:rsidRDefault="000739A0" w:rsidP="00CE6121">
      <w:pPr>
        <w:shd w:val="clear" w:color="auto" w:fill="D6E3BC" w:themeFill="accent3" w:themeFillTint="66"/>
        <w:spacing w:line="240" w:lineRule="atLeast"/>
        <w:rPr>
          <w:rStyle w:val="SubtleEmphasis"/>
        </w:rPr>
      </w:pPr>
      <w:r w:rsidRPr="000739A0">
        <w:rPr>
          <w:rStyle w:val="SubtleEmphasis"/>
          <w:b/>
        </w:rPr>
        <w:t>#Hint:</w:t>
      </w:r>
      <w:r>
        <w:rPr>
          <w:rStyle w:val="SubtleEmphasis"/>
        </w:rPr>
        <w:t xml:space="preserve"> State Charts are widely used to describe reactive, event-driven behavior.</w:t>
      </w:r>
    </w:p>
    <w:p w14:paraId="67CC752F" w14:textId="16397009" w:rsidR="006E0690" w:rsidRDefault="006E0690" w:rsidP="00CE6121">
      <w:pPr>
        <w:shd w:val="clear" w:color="auto" w:fill="D6E3BC" w:themeFill="accent3" w:themeFillTint="66"/>
        <w:spacing w:line="240" w:lineRule="atLeast"/>
        <w:rPr>
          <w:rStyle w:val="SubtleEmphasis"/>
          <w:rFonts w:cs="Arial"/>
          <w:color w:val="0000FF"/>
        </w:rPr>
      </w:pPr>
      <w:r w:rsidRPr="00C37F5C">
        <w:rPr>
          <w:rStyle w:val="SubtleEmphasis"/>
          <w:b/>
        </w:rPr>
        <w:lastRenderedPageBreak/>
        <w:t>#Links:</w:t>
      </w:r>
      <w:r w:rsidRPr="00347A88">
        <w:rPr>
          <w:rStyle w:val="SubtleEmphasis"/>
        </w:rPr>
        <w:t xml:space="preserve"> </w:t>
      </w:r>
      <w:r>
        <w:rPr>
          <w:rStyle w:val="SubtleEmphasis"/>
          <w:rFonts w:cs="Arial"/>
        </w:rPr>
        <w:t>State Charts</w:t>
      </w:r>
      <w:r w:rsidRPr="00C37F5C">
        <w:rPr>
          <w:rStyle w:val="SubtleEmphasis"/>
          <w:rFonts w:cs="Arial"/>
        </w:rPr>
        <w:t xml:space="preserve"> </w:t>
      </w:r>
      <w:hyperlink r:id="rId49" w:history="1">
        <w:r w:rsidRPr="00C37F5C">
          <w:rPr>
            <w:rStyle w:val="SubtleEmphasis"/>
            <w:rFonts w:cs="Arial"/>
            <w:color w:val="0000FF"/>
          </w:rPr>
          <w:t xml:space="preserve">RE Wiki </w:t>
        </w:r>
        <w:r>
          <w:rPr>
            <w:rStyle w:val="SubtleEmphasis"/>
            <w:rFonts w:cs="Arial"/>
            <w:color w:val="0000FF"/>
          </w:rPr>
          <w:t>–</w:t>
        </w:r>
        <w:r w:rsidRPr="00C37F5C">
          <w:rPr>
            <w:rStyle w:val="SubtleEmphasis"/>
            <w:rFonts w:cs="Arial"/>
            <w:color w:val="0000FF"/>
          </w:rPr>
          <w:t xml:space="preserve"> </w:t>
        </w:r>
        <w:r>
          <w:rPr>
            <w:rStyle w:val="SubtleEmphasis"/>
            <w:rFonts w:cs="Arial"/>
            <w:color w:val="0000FF"/>
          </w:rPr>
          <w:t>State Charts</w:t>
        </w:r>
      </w:hyperlink>
    </w:p>
    <w:p w14:paraId="29B86CF5" w14:textId="77777777" w:rsidR="00B342D4" w:rsidRDefault="00141455" w:rsidP="00CE6121">
      <w:pPr>
        <w:spacing w:line="240" w:lineRule="atLeast"/>
      </w:pPr>
      <w:r>
        <w:rPr>
          <w:i/>
          <w:noProof/>
          <w:color w:val="808080"/>
          <w:highlight w:val="yellow"/>
        </w:rPr>
        <w:object w:dxaOrig="1440" w:dyaOrig="1440" w14:anchorId="415E8607">
          <v:shape id="_x0000_s1057" type="#_x0000_t75" style="position:absolute;margin-left:3pt;margin-top:14.5pt;width:425.15pt;height:194.9pt;z-index:251658240">
            <v:imagedata r:id="rId50" o:title=""/>
            <w10:wrap type="topAndBottom"/>
          </v:shape>
          <o:OLEObject Type="Embed" ProgID="Visio.Drawing.11" ShapeID="_x0000_s1057" DrawAspect="Content" ObjectID="_1716035678" r:id="rId51"/>
        </w:object>
      </w:r>
    </w:p>
    <w:p w14:paraId="2C82B7D8" w14:textId="5CD0266E" w:rsidR="00B342D4" w:rsidRPr="00DA0AC5" w:rsidRDefault="00B342D4" w:rsidP="00CE6121">
      <w:pPr>
        <w:pStyle w:val="Caption"/>
        <w:spacing w:line="240" w:lineRule="atLeast"/>
      </w:pPr>
      <w:bookmarkStart w:id="217" w:name="_Toc89266988"/>
      <w:r>
        <w:t xml:space="preserve">Figure </w:t>
      </w:r>
      <w:r>
        <w:rPr>
          <w:noProof/>
        </w:rPr>
        <w:fldChar w:fldCharType="begin"/>
      </w:r>
      <w:r>
        <w:rPr>
          <w:noProof/>
        </w:rPr>
        <w:instrText xml:space="preserve"> SEQ Figure \* ARABIC </w:instrText>
      </w:r>
      <w:r>
        <w:rPr>
          <w:noProof/>
        </w:rPr>
        <w:fldChar w:fldCharType="separate"/>
      </w:r>
      <w:r w:rsidR="00014CA1">
        <w:rPr>
          <w:noProof/>
        </w:rPr>
        <w:t>2</w:t>
      </w:r>
      <w:r>
        <w:rPr>
          <w:noProof/>
        </w:rPr>
        <w:fldChar w:fldCharType="end"/>
      </w:r>
      <w:r>
        <w:rPr>
          <w:noProof/>
        </w:rPr>
        <w:t xml:space="preserve">: State Machine of Function </w:t>
      </w:r>
      <w:r w:rsidR="002D1B8B">
        <w:rPr>
          <w:noProof/>
        </w:rPr>
        <w:t>Front and Rear Fog Lighting</w:t>
      </w:r>
      <w:bookmarkEnd w:id="217"/>
    </w:p>
    <w:p w14:paraId="2DD3AA9E" w14:textId="77777777" w:rsidR="00B342D4" w:rsidRDefault="00B342D4" w:rsidP="00CE6121">
      <w:pPr>
        <w:pStyle w:val="Heading3"/>
        <w:spacing w:line="240" w:lineRule="atLeast"/>
      </w:pPr>
      <w:bookmarkStart w:id="218" w:name="_Toc89266971"/>
      <w:r>
        <w:t>A</w:t>
      </w:r>
      <w:r w:rsidR="002D15F6">
        <w:t>ctivity Diagrams</w:t>
      </w:r>
      <w:bookmarkEnd w:id="218"/>
    </w:p>
    <w:p w14:paraId="2C453E60" w14:textId="77777777" w:rsidR="006E0690" w:rsidRPr="00C31FB7" w:rsidRDefault="006E0690" w:rsidP="00CE6121">
      <w:pPr>
        <w:shd w:val="clear" w:color="auto" w:fill="D6E3BC" w:themeFill="accent3" w:themeFillTint="66"/>
        <w:spacing w:line="240" w:lineRule="atLeast"/>
        <w:rPr>
          <w:rStyle w:val="SubtleEmphasis"/>
        </w:rPr>
      </w:pPr>
      <w:r w:rsidRPr="007E0C44">
        <w:rPr>
          <w:rStyle w:val="SubtleEmphasis"/>
          <w:b/>
        </w:rPr>
        <w:t>#</w:t>
      </w:r>
      <w:r>
        <w:rPr>
          <w:rStyle w:val="SubtleEmphasis"/>
          <w:b/>
        </w:rPr>
        <w:t xml:space="preserve">Classification: </w:t>
      </w:r>
      <w:r>
        <w:rPr>
          <w:rStyle w:val="SubtleEmphasis"/>
        </w:rPr>
        <w:t>Optional</w:t>
      </w:r>
      <w:r w:rsidR="007123BC">
        <w:rPr>
          <w:rStyle w:val="SubtleEmphasis"/>
        </w:rPr>
        <w:t xml:space="preserve"> (remove section, if not used)</w:t>
      </w:r>
    </w:p>
    <w:p w14:paraId="7776AD95" w14:textId="77777777" w:rsidR="000739A0" w:rsidRPr="00C31FB7" w:rsidRDefault="000739A0" w:rsidP="00CE6121">
      <w:pPr>
        <w:shd w:val="clear" w:color="auto" w:fill="D6E3BC" w:themeFill="accent3" w:themeFillTint="66"/>
        <w:spacing w:line="240" w:lineRule="atLeast"/>
        <w:rPr>
          <w:rStyle w:val="SubtleEmphasis"/>
        </w:rPr>
      </w:pPr>
      <w:r w:rsidRPr="000739A0">
        <w:rPr>
          <w:rStyle w:val="SubtleEmphasis"/>
          <w:b/>
        </w:rPr>
        <w:t>#Hint:</w:t>
      </w:r>
      <w:r>
        <w:rPr>
          <w:rStyle w:val="SubtleEmphasis"/>
        </w:rPr>
        <w:t xml:space="preserve"> Activity diagrams are well suited to describe a flow of actions (e.g. to refine the an use case).</w:t>
      </w:r>
    </w:p>
    <w:p w14:paraId="1EEE1CA0" w14:textId="6392999D" w:rsidR="006E0690" w:rsidRDefault="006E0690" w:rsidP="00CE6121">
      <w:pPr>
        <w:shd w:val="clear" w:color="auto" w:fill="D6E3BC" w:themeFill="accent3" w:themeFillTint="66"/>
        <w:spacing w:line="240" w:lineRule="atLeast"/>
        <w:rPr>
          <w:rStyle w:val="Hyperlink"/>
        </w:rPr>
      </w:pPr>
      <w:r w:rsidRPr="00C37F5C">
        <w:rPr>
          <w:rStyle w:val="SubtleEmphasis"/>
          <w:b/>
        </w:rPr>
        <w:t>#Links:</w:t>
      </w:r>
      <w:r w:rsidRPr="00347A88">
        <w:rPr>
          <w:rStyle w:val="SubtleEmphasis"/>
        </w:rPr>
        <w:t xml:space="preserve"> </w:t>
      </w:r>
      <w:r>
        <w:rPr>
          <w:rStyle w:val="SubtleEmphasis"/>
          <w:rFonts w:cs="Arial"/>
        </w:rPr>
        <w:t>Activity Diagrams</w:t>
      </w:r>
      <w:r w:rsidRPr="00C37F5C">
        <w:rPr>
          <w:rStyle w:val="SubtleEmphasis"/>
          <w:rFonts w:cs="Arial"/>
        </w:rPr>
        <w:t>:</w:t>
      </w:r>
      <w:r w:rsidRPr="00C37F5C">
        <w:rPr>
          <w:rStyle w:val="SubtleEmphasis"/>
          <w:rFonts w:cs="Arial"/>
          <w:color w:val="0000FF"/>
        </w:rPr>
        <w:t xml:space="preserve"> </w:t>
      </w:r>
      <w:hyperlink r:id="rId52" w:history="1">
        <w:r w:rsidRPr="00EF5443">
          <w:rPr>
            <w:rStyle w:val="SubtleEmphasis"/>
            <w:color w:val="0000FF"/>
          </w:rPr>
          <w:t>RE Wiki – Activity Diagram</w:t>
        </w:r>
      </w:hyperlink>
      <w:r>
        <w:rPr>
          <w:rStyle w:val="SubtleEmphasis"/>
          <w:color w:val="0000FF"/>
        </w:rPr>
        <w:t xml:space="preserve">, </w:t>
      </w:r>
      <w:hyperlink r:id="rId53" w:history="1">
        <w:r w:rsidRPr="001134B9">
          <w:rPr>
            <w:rStyle w:val="Hyperlink"/>
          </w:rPr>
          <w:t>SysML User Group – Activity Diagram Basics</w:t>
        </w:r>
      </w:hyperlink>
    </w:p>
    <w:p w14:paraId="2FCCE464" w14:textId="77777777" w:rsidR="00B342D4" w:rsidRDefault="00B342D4" w:rsidP="00CE6121">
      <w:pPr>
        <w:spacing w:line="240" w:lineRule="atLeast"/>
      </w:pPr>
    </w:p>
    <w:p w14:paraId="6262A7FE" w14:textId="77777777" w:rsidR="00B342D4" w:rsidRPr="00C31FB7" w:rsidRDefault="00203A39" w:rsidP="00CE6121">
      <w:pPr>
        <w:spacing w:line="240" w:lineRule="atLeast"/>
      </w:pPr>
      <w:r>
        <w:object w:dxaOrig="15376" w:dyaOrig="10666" w14:anchorId="484F7E87">
          <v:shape id="_x0000_i1027" type="#_x0000_t75" style="width:524.3pt;height:363.7pt" o:ole="">
            <v:imagedata r:id="rId54" o:title=""/>
          </v:shape>
          <o:OLEObject Type="Embed" ProgID="Visio.Drawing.15" ShapeID="_x0000_i1027" DrawAspect="Content" ObjectID="_1716035676" r:id="rId55"/>
        </w:object>
      </w:r>
    </w:p>
    <w:p w14:paraId="5644D12A" w14:textId="55C04ECF" w:rsidR="00B342D4" w:rsidRDefault="00B342D4" w:rsidP="00CE6121">
      <w:pPr>
        <w:pStyle w:val="Caption"/>
        <w:spacing w:line="240" w:lineRule="atLeast"/>
        <w:rPr>
          <w:noProof/>
        </w:rPr>
      </w:pPr>
      <w:bookmarkStart w:id="219" w:name="_Toc89266989"/>
      <w:r>
        <w:t xml:space="preserve">Figure </w:t>
      </w:r>
      <w:r>
        <w:rPr>
          <w:noProof/>
        </w:rPr>
        <w:fldChar w:fldCharType="begin"/>
      </w:r>
      <w:r>
        <w:rPr>
          <w:noProof/>
        </w:rPr>
        <w:instrText xml:space="preserve"> SEQ Figure \* ARABIC </w:instrText>
      </w:r>
      <w:r>
        <w:rPr>
          <w:noProof/>
        </w:rPr>
        <w:fldChar w:fldCharType="separate"/>
      </w:r>
      <w:r w:rsidR="00014CA1">
        <w:rPr>
          <w:noProof/>
        </w:rPr>
        <w:t>3</w:t>
      </w:r>
      <w:r>
        <w:rPr>
          <w:noProof/>
        </w:rPr>
        <w:fldChar w:fldCharType="end"/>
      </w:r>
      <w:r>
        <w:rPr>
          <w:noProof/>
        </w:rPr>
        <w:t xml:space="preserve">: Activity </w:t>
      </w:r>
      <w:r w:rsidR="00951F57">
        <w:t xml:space="preserve">Diagram/Data Flow </w:t>
      </w:r>
      <w:r w:rsidR="00951F57" w:rsidRPr="002E64FC">
        <w:t>Diagram</w:t>
      </w:r>
      <w:r w:rsidR="00951F57">
        <w:t xml:space="preserve"> </w:t>
      </w:r>
      <w:r w:rsidR="002D1B8B">
        <w:t>for Front and Rear Fog Lighting</w:t>
      </w:r>
      <w:bookmarkEnd w:id="219"/>
    </w:p>
    <w:p w14:paraId="29190955" w14:textId="77777777" w:rsidR="00B342D4" w:rsidRPr="00B342D4" w:rsidRDefault="00B342D4" w:rsidP="00CE6121">
      <w:pPr>
        <w:spacing w:line="240" w:lineRule="atLeast"/>
      </w:pPr>
    </w:p>
    <w:p w14:paraId="4087C9E3" w14:textId="77777777" w:rsidR="00B342D4" w:rsidRDefault="002D15F6" w:rsidP="00CE6121">
      <w:pPr>
        <w:pStyle w:val="Heading3"/>
        <w:spacing w:line="240" w:lineRule="atLeast"/>
      </w:pPr>
      <w:bookmarkStart w:id="220" w:name="_Toc89266972"/>
      <w:r>
        <w:lastRenderedPageBreak/>
        <w:t>Sequence Diagrams</w:t>
      </w:r>
      <w:bookmarkEnd w:id="220"/>
    </w:p>
    <w:p w14:paraId="3458D24C" w14:textId="77777777" w:rsidR="00E61CC6" w:rsidRPr="00C31FB7" w:rsidRDefault="00E61CC6" w:rsidP="00CE6121">
      <w:pPr>
        <w:shd w:val="clear" w:color="auto" w:fill="D6E3BC" w:themeFill="accent3" w:themeFillTint="66"/>
        <w:spacing w:line="240" w:lineRule="atLeast"/>
        <w:rPr>
          <w:rStyle w:val="SubtleEmphasis"/>
        </w:rPr>
      </w:pPr>
      <w:r w:rsidRPr="007E0C44">
        <w:rPr>
          <w:rStyle w:val="SubtleEmphasis"/>
          <w:b/>
        </w:rPr>
        <w:t>#</w:t>
      </w:r>
      <w:r>
        <w:rPr>
          <w:rStyle w:val="SubtleEmphasis"/>
          <w:b/>
        </w:rPr>
        <w:t xml:space="preserve">Classification: </w:t>
      </w:r>
      <w:r>
        <w:rPr>
          <w:rStyle w:val="SubtleEmphasis"/>
        </w:rPr>
        <w:t>Optional</w:t>
      </w:r>
      <w:r w:rsidR="007123BC">
        <w:rPr>
          <w:rStyle w:val="SubtleEmphasis"/>
        </w:rPr>
        <w:t xml:space="preserve"> (remove section, if not used)</w:t>
      </w:r>
    </w:p>
    <w:p w14:paraId="4E88765D" w14:textId="77777777" w:rsidR="000739A0" w:rsidRPr="00C31FB7" w:rsidRDefault="000739A0" w:rsidP="00CE6121">
      <w:pPr>
        <w:shd w:val="clear" w:color="auto" w:fill="D6E3BC" w:themeFill="accent3" w:themeFillTint="66"/>
        <w:spacing w:line="240" w:lineRule="atLeast"/>
        <w:rPr>
          <w:rStyle w:val="SubtleEmphasis"/>
        </w:rPr>
      </w:pPr>
      <w:r w:rsidRPr="000739A0">
        <w:rPr>
          <w:rStyle w:val="SubtleEmphasis"/>
          <w:b/>
        </w:rPr>
        <w:t>#Hint:</w:t>
      </w:r>
      <w:r>
        <w:rPr>
          <w:rStyle w:val="SubtleEmphasis"/>
        </w:rPr>
        <w:t xml:space="preserve"> Sequence diagrams may help to analyze the interaction between Functions in specific scenarios.</w:t>
      </w:r>
    </w:p>
    <w:p w14:paraId="6431B5EF" w14:textId="57878C05" w:rsidR="006E0690" w:rsidRPr="000739A0" w:rsidRDefault="006E0690" w:rsidP="00CE6121">
      <w:pPr>
        <w:shd w:val="clear" w:color="auto" w:fill="D6E3BC" w:themeFill="accent3" w:themeFillTint="66"/>
        <w:spacing w:line="240" w:lineRule="atLeast"/>
        <w:rPr>
          <w:rStyle w:val="SubtleEmphasis"/>
          <w:rFonts w:cs="Arial"/>
        </w:rPr>
      </w:pPr>
      <w:r w:rsidRPr="00C37F5C">
        <w:rPr>
          <w:rStyle w:val="SubtleEmphasis"/>
          <w:b/>
        </w:rPr>
        <w:t>#Links:</w:t>
      </w:r>
      <w:r w:rsidRPr="00347A88">
        <w:rPr>
          <w:rStyle w:val="SubtleEmphasis"/>
        </w:rPr>
        <w:t xml:space="preserve"> </w:t>
      </w:r>
      <w:r>
        <w:rPr>
          <w:rStyle w:val="SubtleEmphasis"/>
          <w:rFonts w:cs="Arial"/>
        </w:rPr>
        <w:t xml:space="preserve">Sequence Diagrams: </w:t>
      </w:r>
      <w:hyperlink r:id="rId56" w:history="1">
        <w:r w:rsidRPr="00EF5443">
          <w:rPr>
            <w:rStyle w:val="SubtleEmphasis"/>
            <w:color w:val="0000FF"/>
          </w:rPr>
          <w:t>RE Wiki – Sequence Chart</w:t>
        </w:r>
      </w:hyperlink>
      <w:r>
        <w:rPr>
          <w:rStyle w:val="SubtleEmphasis"/>
          <w:color w:val="0000FF"/>
        </w:rPr>
        <w:t xml:space="preserve">, </w:t>
      </w:r>
      <w:hyperlink r:id="rId57" w:history="1">
        <w:r w:rsidRPr="001134B9">
          <w:rPr>
            <w:rStyle w:val="Hyperlink"/>
          </w:rPr>
          <w:t>SysML User Group – Sequence Diagram Basics</w:t>
        </w:r>
      </w:hyperlink>
    </w:p>
    <w:p w14:paraId="621D7E18" w14:textId="77777777" w:rsidR="002D15F6" w:rsidRDefault="002D15F6" w:rsidP="00CE6121">
      <w:pPr>
        <w:spacing w:line="240" w:lineRule="atLeast"/>
      </w:pPr>
    </w:p>
    <w:p w14:paraId="207B4A9E" w14:textId="51771055" w:rsidR="00876F7F" w:rsidRDefault="00754AC2" w:rsidP="00CE6121">
      <w:pPr>
        <w:spacing w:line="240" w:lineRule="atLeast"/>
        <w:jc w:val="center"/>
      </w:pPr>
      <w:r>
        <w:object w:dxaOrig="13635" w:dyaOrig="11251" w14:anchorId="556F51D8">
          <v:shape id="_x0000_i1028" type="#_x0000_t75" style="width:507.9pt;height:419.1pt" o:ole="">
            <v:imagedata r:id="rId58" o:title=""/>
          </v:shape>
          <o:OLEObject Type="Embed" ProgID="Visio.Drawing.15" ShapeID="_x0000_i1028" DrawAspect="Content" ObjectID="_1716035677" r:id="rId59"/>
        </w:object>
      </w:r>
    </w:p>
    <w:p w14:paraId="62C1BC9A" w14:textId="77777777" w:rsidR="00876F7F" w:rsidRDefault="00876F7F" w:rsidP="00CE6121">
      <w:pPr>
        <w:spacing w:line="240" w:lineRule="atLeast"/>
        <w:jc w:val="center"/>
      </w:pPr>
    </w:p>
    <w:p w14:paraId="3D6D53A3" w14:textId="582F7BB4" w:rsidR="002D15F6" w:rsidRPr="00876F7F" w:rsidRDefault="002D15F6" w:rsidP="00565DE3">
      <w:pPr>
        <w:pStyle w:val="Caption"/>
        <w:spacing w:line="240" w:lineRule="atLeast"/>
      </w:pPr>
      <w:bookmarkStart w:id="221" w:name="_Toc89266990"/>
      <w:r w:rsidRPr="00876F7F">
        <w:t xml:space="preserve">Figure </w:t>
      </w:r>
      <w:r>
        <w:fldChar w:fldCharType="begin"/>
      </w:r>
      <w:r>
        <w:instrText>SEQ Figure \* ARABIC</w:instrText>
      </w:r>
      <w:r>
        <w:fldChar w:fldCharType="separate"/>
      </w:r>
      <w:r w:rsidR="00014CA1">
        <w:rPr>
          <w:noProof/>
        </w:rPr>
        <w:t>4</w:t>
      </w:r>
      <w:r>
        <w:fldChar w:fldCharType="end"/>
      </w:r>
      <w:r w:rsidRPr="00876F7F">
        <w:t xml:space="preserve">: Sequence Diagram of Function </w:t>
      </w:r>
      <w:r w:rsidR="00F86319" w:rsidRPr="00876F7F">
        <w:t>Fog</w:t>
      </w:r>
      <w:r w:rsidR="002D1B8B" w:rsidRPr="00876F7F">
        <w:t xml:space="preserve"> Lighting</w:t>
      </w:r>
      <w:bookmarkEnd w:id="221"/>
    </w:p>
    <w:p w14:paraId="262E5913" w14:textId="77777777" w:rsidR="00B342D4" w:rsidRDefault="00B342D4" w:rsidP="00CE6121">
      <w:pPr>
        <w:spacing w:line="240" w:lineRule="atLeast"/>
      </w:pPr>
    </w:p>
    <w:p w14:paraId="5B1C04F8" w14:textId="77777777" w:rsidR="00B342D4" w:rsidRDefault="00B342D4" w:rsidP="00CE6121">
      <w:pPr>
        <w:pStyle w:val="Heading3"/>
        <w:spacing w:line="240" w:lineRule="atLeast"/>
      </w:pPr>
      <w:bookmarkStart w:id="222" w:name="_Toc89266973"/>
      <w:r>
        <w:t>Decision Tables</w:t>
      </w:r>
      <w:bookmarkEnd w:id="222"/>
    </w:p>
    <w:p w14:paraId="5CF77A7B" w14:textId="77777777" w:rsidR="00E61CC6" w:rsidRDefault="00E61CC6" w:rsidP="00CE6121">
      <w:pPr>
        <w:shd w:val="clear" w:color="auto" w:fill="D6E3BC" w:themeFill="accent3" w:themeFillTint="66"/>
        <w:spacing w:line="240" w:lineRule="atLeast"/>
        <w:rPr>
          <w:rStyle w:val="SubtleEmphasis"/>
        </w:rPr>
      </w:pPr>
      <w:r w:rsidRPr="007E0C44">
        <w:rPr>
          <w:rStyle w:val="SubtleEmphasis"/>
          <w:b/>
        </w:rPr>
        <w:t>#</w:t>
      </w:r>
      <w:r>
        <w:rPr>
          <w:rStyle w:val="SubtleEmphasis"/>
          <w:b/>
        </w:rPr>
        <w:t xml:space="preserve">Classification: </w:t>
      </w:r>
      <w:r>
        <w:rPr>
          <w:rStyle w:val="SubtleEmphasis"/>
        </w:rPr>
        <w:t>Optional</w:t>
      </w:r>
      <w:r w:rsidR="007123BC">
        <w:rPr>
          <w:rStyle w:val="SubtleEmphasis"/>
        </w:rPr>
        <w:t xml:space="preserve"> (remove section, if not used)</w:t>
      </w:r>
    </w:p>
    <w:p w14:paraId="1D22991A" w14:textId="77777777" w:rsidR="000739A0" w:rsidRPr="00C31FB7" w:rsidRDefault="000739A0" w:rsidP="00CE6121">
      <w:pPr>
        <w:shd w:val="clear" w:color="auto" w:fill="D6E3BC" w:themeFill="accent3" w:themeFillTint="66"/>
        <w:spacing w:line="240" w:lineRule="atLeast"/>
        <w:rPr>
          <w:rStyle w:val="SubtleEmphasis"/>
        </w:rPr>
      </w:pPr>
      <w:r w:rsidRPr="000739A0">
        <w:rPr>
          <w:rStyle w:val="SubtleEmphasis"/>
          <w:b/>
        </w:rPr>
        <w:t>#Hint:</w:t>
      </w:r>
      <w:r>
        <w:rPr>
          <w:rStyle w:val="SubtleEmphasis"/>
        </w:rPr>
        <w:t xml:space="preserve"> Decision Tables are well suited to describe combinatorial logic</w:t>
      </w:r>
    </w:p>
    <w:p w14:paraId="53583ACF" w14:textId="77777777" w:rsidR="00B342D4" w:rsidRPr="00B342D4" w:rsidRDefault="00B342D4" w:rsidP="00CE6121">
      <w:pPr>
        <w:spacing w:line="240" w:lineRule="atLeast"/>
      </w:pPr>
    </w:p>
    <w:p w14:paraId="7AD4F229" w14:textId="77777777" w:rsidR="00F15706" w:rsidRDefault="00DA0800" w:rsidP="00CE6121">
      <w:pPr>
        <w:pStyle w:val="Heading2"/>
        <w:spacing w:line="240" w:lineRule="atLeast"/>
      </w:pPr>
      <w:bookmarkStart w:id="223" w:name="_Ref26442706"/>
      <w:bookmarkStart w:id="224" w:name="_Toc89266974"/>
      <w:r>
        <w:t>Function Requirements</w:t>
      </w:r>
      <w:bookmarkEnd w:id="223"/>
      <w:bookmarkEnd w:id="224"/>
    </w:p>
    <w:p w14:paraId="565AFC5D" w14:textId="490FB38C" w:rsidR="00747C6B" w:rsidRPr="00347A88" w:rsidRDefault="00747C6B" w:rsidP="00CE6121">
      <w:pPr>
        <w:shd w:val="clear" w:color="auto" w:fill="D6E3BC" w:themeFill="accent3" w:themeFillTint="66"/>
        <w:spacing w:line="240" w:lineRule="atLeast"/>
        <w:rPr>
          <w:rStyle w:val="SubtleEmphasis"/>
        </w:rPr>
      </w:pPr>
      <w:r w:rsidRPr="00347A88">
        <w:rPr>
          <w:rStyle w:val="SubtleEmphasis"/>
        </w:rPr>
        <w:t xml:space="preserve">#Macro: </w:t>
      </w:r>
      <w:hyperlink r:id="rId60" w:anchor="AddNewRequirement" w:history="1">
        <w:r w:rsidRPr="00347A88">
          <w:rPr>
            <w:rStyle w:val="SubtleEmphasis"/>
          </w:rPr>
          <w:t>Add Ins -&gt; Add Requirement macro</w:t>
        </w:r>
      </w:hyperlink>
      <w:r w:rsidRPr="00347A88">
        <w:rPr>
          <w:rStyle w:val="SubtleEmphasis"/>
        </w:rPr>
        <w:t xml:space="preserve"> (select </w:t>
      </w:r>
      <w:r>
        <w:rPr>
          <w:rStyle w:val="SubtleEmphasis"/>
        </w:rPr>
        <w:t xml:space="preserve">“FNC” as ID Prefix, the </w:t>
      </w:r>
      <w:r w:rsidRPr="009E1EFA">
        <w:rPr>
          <w:rStyle w:val="SubtleEmphasis"/>
          <w:u w:val="single"/>
        </w:rPr>
        <w:t>function</w:t>
      </w:r>
      <w:r>
        <w:rPr>
          <w:rStyle w:val="SubtleEmphasis"/>
        </w:rPr>
        <w:t xml:space="preserve"> name as ID Infix (Short Name)</w:t>
      </w:r>
      <w:r w:rsidRPr="00347A88">
        <w:rPr>
          <w:rStyle w:val="SubtleEmphasis"/>
        </w:rPr>
        <w:t xml:space="preserve"> </w:t>
      </w:r>
      <w:r>
        <w:rPr>
          <w:rStyle w:val="SubtleEmphasis"/>
        </w:rPr>
        <w:t xml:space="preserve">and </w:t>
      </w:r>
      <w:r w:rsidRPr="00347A88">
        <w:rPr>
          <w:rStyle w:val="SubtleEmphasis"/>
        </w:rPr>
        <w:t>“Requirement” as type)</w:t>
      </w:r>
    </w:p>
    <w:p w14:paraId="7B906428" w14:textId="7A67EA75" w:rsidR="00747C6B" w:rsidRPr="00D1072B" w:rsidRDefault="00747C6B" w:rsidP="00CE6121">
      <w:pPr>
        <w:shd w:val="clear" w:color="auto" w:fill="D6E3BC" w:themeFill="accent3" w:themeFillTint="66"/>
        <w:spacing w:line="240" w:lineRule="atLeast"/>
        <w:rPr>
          <w:i/>
          <w:iCs/>
          <w:color w:val="808080" w:themeColor="text1" w:themeTint="7F"/>
        </w:rPr>
      </w:pPr>
      <w:r w:rsidRPr="00347A88">
        <w:rPr>
          <w:rStyle w:val="SubtleEmphasis"/>
        </w:rPr>
        <w:t xml:space="preserve">#Link: </w:t>
      </w:r>
      <w:hyperlink r:id="rId61" w:history="1">
        <w:r w:rsidR="00137F46" w:rsidRPr="00954A43">
          <w:rPr>
            <w:rStyle w:val="Hyperlink"/>
            <w:i/>
            <w:iCs/>
          </w:rPr>
          <w:t>RE Wiki – How to write good requirements</w:t>
        </w:r>
      </w:hyperlink>
    </w:p>
    <w:p w14:paraId="6D5F53B5" w14:textId="77777777" w:rsidR="00F15706" w:rsidRDefault="00F15706" w:rsidP="00CE6121">
      <w:pPr>
        <w:pStyle w:val="Heading3"/>
        <w:spacing w:line="240" w:lineRule="atLeast"/>
      </w:pPr>
      <w:bookmarkStart w:id="225" w:name="_Toc417661290"/>
      <w:bookmarkStart w:id="226" w:name="_Toc89266975"/>
      <w:r>
        <w:lastRenderedPageBreak/>
        <w:t>Functional Requirements</w:t>
      </w:r>
      <w:bookmarkEnd w:id="225"/>
      <w:bookmarkEnd w:id="226"/>
    </w:p>
    <w:p w14:paraId="7D1B2649" w14:textId="212116F5" w:rsidR="001C63DD" w:rsidRPr="00400BE3" w:rsidRDefault="001C63DD" w:rsidP="00CE6121">
      <w:pPr>
        <w:shd w:val="clear" w:color="auto" w:fill="D6E3BC" w:themeFill="accent3" w:themeFillTint="66"/>
        <w:spacing w:line="240" w:lineRule="atLeast"/>
        <w:rPr>
          <w:i/>
          <w:color w:val="808080" w:themeColor="background1" w:themeShade="80"/>
        </w:rPr>
      </w:pPr>
      <w:r w:rsidRPr="007E0C44">
        <w:rPr>
          <w:b/>
          <w:i/>
          <w:color w:val="808080" w:themeColor="background1" w:themeShade="80"/>
        </w:rPr>
        <w:t>#Hint:</w:t>
      </w:r>
      <w:r>
        <w:rPr>
          <w:i/>
          <w:color w:val="808080" w:themeColor="background1" w:themeShade="80"/>
        </w:rPr>
        <w:t xml:space="preserve"> </w:t>
      </w:r>
      <w:r w:rsidRPr="00400BE3">
        <w:rPr>
          <w:i/>
          <w:color w:val="808080" w:themeColor="background1" w:themeShade="80"/>
        </w:rPr>
        <w:t xml:space="preserve">Please </w:t>
      </w:r>
      <w:r>
        <w:rPr>
          <w:i/>
          <w:color w:val="808080" w:themeColor="background1" w:themeShade="80"/>
        </w:rPr>
        <w:t>also consider specific situations like Initialization (Startup) and Deinitialization (Shutdown) apart from Normal Operation and Error Handling.</w:t>
      </w:r>
      <w:r w:rsidR="00137F46">
        <w:rPr>
          <w:i/>
          <w:color w:val="808080" w:themeColor="background1" w:themeShade="80"/>
        </w:rPr>
        <w:t xml:space="preserve"> </w:t>
      </w:r>
      <w:r w:rsidR="00893FC4">
        <w:rPr>
          <w:i/>
          <w:color w:val="808080" w:themeColor="background1" w:themeShade="80"/>
        </w:rPr>
        <w:t>E.g. a</w:t>
      </w:r>
      <w:r w:rsidR="00137F46" w:rsidRPr="007B3137">
        <w:rPr>
          <w:rStyle w:val="SubtleEmphasis"/>
        </w:rPr>
        <w:t xml:space="preserve"> state chart </w:t>
      </w:r>
      <w:r w:rsidR="00893FC4">
        <w:rPr>
          <w:rStyle w:val="SubtleEmphasis"/>
        </w:rPr>
        <w:t xml:space="preserve">or activity diagram </w:t>
      </w:r>
      <w:r w:rsidR="00137F46" w:rsidRPr="007B3137">
        <w:rPr>
          <w:rStyle w:val="SubtleEmphasis"/>
        </w:rPr>
        <w:t xml:space="preserve">in </w:t>
      </w:r>
      <w:r w:rsidR="00137F46" w:rsidRPr="00E0522F">
        <w:rPr>
          <w:iCs/>
          <w:color w:val="808080" w:themeColor="background1" w:themeShade="80"/>
        </w:rPr>
        <w:t>section “</w:t>
      </w:r>
      <w:r w:rsidR="00E0522F" w:rsidRPr="00E0522F">
        <w:rPr>
          <w:iCs/>
          <w:color w:val="808080" w:themeColor="background1" w:themeShade="80"/>
        </w:rPr>
        <w:fldChar w:fldCharType="begin"/>
      </w:r>
      <w:r w:rsidR="00E0522F" w:rsidRPr="00E0522F">
        <w:rPr>
          <w:iCs/>
          <w:color w:val="808080" w:themeColor="background1" w:themeShade="80"/>
        </w:rPr>
        <w:instrText xml:space="preserve"> REF _Ref23969098 \h </w:instrText>
      </w:r>
      <w:r w:rsidR="00E0522F">
        <w:rPr>
          <w:iCs/>
          <w:color w:val="808080" w:themeColor="background1" w:themeShade="80"/>
        </w:rPr>
        <w:instrText xml:space="preserve"> \* MERGEFORMAT </w:instrText>
      </w:r>
      <w:r w:rsidR="00E0522F" w:rsidRPr="00E0522F">
        <w:rPr>
          <w:iCs/>
          <w:color w:val="808080" w:themeColor="background1" w:themeShade="80"/>
        </w:rPr>
      </w:r>
      <w:r w:rsidR="00E0522F" w:rsidRPr="00E0522F">
        <w:rPr>
          <w:iCs/>
          <w:color w:val="808080" w:themeColor="background1" w:themeShade="80"/>
        </w:rPr>
        <w:fldChar w:fldCharType="separate"/>
      </w:r>
      <w:r w:rsidR="00014CA1" w:rsidRPr="00014CA1">
        <w:rPr>
          <w:i/>
          <w:color w:val="808080" w:themeColor="background1" w:themeShade="80"/>
        </w:rPr>
        <w:t>Function Modeling</w:t>
      </w:r>
      <w:r w:rsidR="00E0522F" w:rsidRPr="00E0522F">
        <w:rPr>
          <w:iCs/>
          <w:color w:val="808080" w:themeColor="background1" w:themeShade="80"/>
        </w:rPr>
        <w:fldChar w:fldCharType="end"/>
      </w:r>
      <w:r w:rsidR="00137F46" w:rsidRPr="00E0522F">
        <w:rPr>
          <w:iCs/>
          <w:color w:val="808080" w:themeColor="background1" w:themeShade="80"/>
        </w:rPr>
        <w:t>” might</w:t>
      </w:r>
      <w:r w:rsidR="00137F46" w:rsidRPr="007B3137">
        <w:rPr>
          <w:rStyle w:val="SubtleEmphasis"/>
        </w:rPr>
        <w:t xml:space="preserve"> help for better understanding.</w:t>
      </w:r>
    </w:p>
    <w:p w14:paraId="1598AF24" w14:textId="77777777" w:rsidR="003E13CB" w:rsidRPr="00B96A9C" w:rsidRDefault="00F15706" w:rsidP="00CE6121">
      <w:pPr>
        <w:pStyle w:val="Heading4"/>
        <w:spacing w:line="240" w:lineRule="atLeast"/>
        <w:rPr>
          <w:b/>
        </w:rPr>
      </w:pPr>
      <w:bookmarkStart w:id="227" w:name="_Toc417661292"/>
      <w:r w:rsidRPr="00B96A9C">
        <w:rPr>
          <w:b/>
        </w:rPr>
        <w:t>Normal Operation</w:t>
      </w:r>
      <w:bookmarkStart w:id="228" w:name="_Toc417661293"/>
      <w:bookmarkEnd w:id="227"/>
    </w:p>
    <w:p w14:paraId="1D83ABDB" w14:textId="77777777" w:rsidR="00650D05" w:rsidRPr="00C66B68" w:rsidRDefault="00650D05" w:rsidP="00CE6121">
      <w:pPr>
        <w:spacing w:line="240" w:lineRule="atLeast"/>
        <w:rPr>
          <w:rFonts w:cs="Arial"/>
        </w:rPr>
      </w:pPr>
      <w:bookmarkStart w:id="229" w:name="_Hlk27050327"/>
    </w:p>
    <w:p w14:paraId="5F64B7BD" w14:textId="1CB5E0B1" w:rsidR="009821BF" w:rsidRDefault="00B96A9C" w:rsidP="00CE6121">
      <w:pPr>
        <w:spacing w:line="240" w:lineRule="atLeast"/>
        <w:jc w:val="center"/>
      </w:pPr>
      <w:r>
        <w:t xml:space="preserve">Note: </w:t>
      </w:r>
      <w:r w:rsidR="004D7348">
        <w:t>(</w:t>
      </w:r>
      <w:r>
        <w:t>Any CAN and LIN communication</w:t>
      </w:r>
      <w:r w:rsidR="00975908">
        <w:t>s</w:t>
      </w:r>
      <w:r>
        <w:t xml:space="preserve"> will be covered in the I</w:t>
      </w:r>
      <w:r w:rsidRPr="00975908">
        <w:t>mplementation Spec</w:t>
      </w:r>
      <w:r w:rsidR="004D7348">
        <w:t>)</w:t>
      </w:r>
    </w:p>
    <w:p w14:paraId="08799728" w14:textId="77777777" w:rsidR="008D0B85" w:rsidRDefault="008D0B85" w:rsidP="00CE6121">
      <w:pPr>
        <w:spacing w:line="240" w:lineRule="atLeast"/>
        <w:jc w:val="center"/>
      </w:pPr>
    </w:p>
    <w:p w14:paraId="5B6946CA" w14:textId="77777777" w:rsidR="002849F1" w:rsidRDefault="004F2BD8" w:rsidP="00CE6121">
      <w:pPr>
        <w:spacing w:line="240" w:lineRule="atLeast"/>
        <w:jc w:val="center"/>
      </w:pPr>
      <w:r>
        <w:t xml:space="preserve">The following requirements apply to </w:t>
      </w:r>
      <w:r w:rsidRPr="004F2BD8">
        <w:t>Fog_Lamp_Usage_Cfg</w:t>
      </w:r>
      <w:r>
        <w:t xml:space="preserve"> = </w:t>
      </w:r>
      <w:r w:rsidR="00FE76A2">
        <w:t>FOG_ONLY</w:t>
      </w:r>
      <w:r w:rsidR="00BC2A4F">
        <w:t xml:space="preserve"> </w:t>
      </w:r>
      <w:r w:rsidR="002849F1">
        <w:t xml:space="preserve">. </w:t>
      </w:r>
    </w:p>
    <w:p w14:paraId="12A33B96" w14:textId="1606142E" w:rsidR="00F74467" w:rsidRDefault="002849F1" w:rsidP="00CE6121">
      <w:pPr>
        <w:spacing w:line="240" w:lineRule="atLeast"/>
        <w:jc w:val="center"/>
      </w:pPr>
      <w:r>
        <w:t xml:space="preserve">For U.S. markets, </w:t>
      </w:r>
      <w:r w:rsidRPr="00336AD9">
        <w:t>DRL</w:t>
      </w:r>
      <w:r>
        <w:rPr>
          <w:rFonts w:ascii="Times New Roman" w:hAnsi="Times New Roman"/>
          <w:bCs/>
        </w:rPr>
        <w:t xml:space="preserve"> </w:t>
      </w:r>
      <w:r w:rsidRPr="002849F1">
        <w:t xml:space="preserve">and Fog cannot be on at the same </w:t>
      </w:r>
      <w:r w:rsidR="00D459D1" w:rsidRPr="002849F1">
        <w:t>time</w:t>
      </w:r>
      <w:r w:rsidR="00D459D1">
        <w:rPr>
          <w:rFonts w:ascii="Times New Roman" w:hAnsi="Times New Roman"/>
          <w:bCs/>
        </w:rPr>
        <w:t>.</w:t>
      </w:r>
    </w:p>
    <w:p w14:paraId="35E9BCEE" w14:textId="77777777" w:rsidR="004D7348" w:rsidRPr="00975908" w:rsidRDefault="004D7348" w:rsidP="00975908">
      <w:pPr>
        <w:spacing w:line="240" w:lineRule="atLeast"/>
        <w:jc w:val="center"/>
      </w:pPr>
    </w:p>
    <w:p w14:paraId="6301C62F" w14:textId="77777777" w:rsidR="00AF5358" w:rsidRPr="00D17759" w:rsidRDefault="00AF5358" w:rsidP="00CE6121">
      <w:pPr>
        <w:spacing w:line="240" w:lineRule="atLeast"/>
        <w:rPr>
          <w:rFonts w:cs="Arial"/>
        </w:rPr>
      </w:pPr>
    </w:p>
    <w:bookmarkEnd w:id="229"/>
    <w:p w14:paraId="561CDD1A" w14:textId="77777777" w:rsidR="009821BF" w:rsidRPr="004051D0" w:rsidRDefault="009821BF" w:rsidP="00CE6121">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30" w:name="R_ID_FNC_00002_Front_Fog_Lamp_Active_Inp"/>
      <w:r>
        <w:rPr>
          <w:rFonts w:ascii="Arial" w:hAnsi="Arial" w:cs="Arial"/>
        </w:rPr>
        <w:t>R_FNC_Front Fog Active</w:t>
      </w:r>
      <w:r w:rsidR="00306B4F">
        <w:rPr>
          <w:rFonts w:ascii="Arial" w:hAnsi="Arial" w:cs="Arial"/>
        </w:rPr>
        <w:t>-US</w:t>
      </w:r>
      <w:r>
        <w:rPr>
          <w:rFonts w:ascii="Arial" w:hAnsi="Arial" w:cs="Arial"/>
        </w:rPr>
        <w:t>_00002</w:t>
      </w:r>
      <w:bookmarkEnd w:id="230"/>
      <w:r w:rsidRPr="004051D0">
        <w:rPr>
          <w:rFonts w:ascii="Arial" w:hAnsi="Arial" w:cs="Arial"/>
        </w:rPr>
        <w:t xml:space="preserve">### </w:t>
      </w:r>
      <w:r>
        <w:rPr>
          <w:rFonts w:ascii="Arial" w:hAnsi="Arial" w:cs="Arial"/>
        </w:rPr>
        <w:t>Front Fog Lamp Active Input Conditions</w:t>
      </w:r>
    </w:p>
    <w:p w14:paraId="563FBFBF" w14:textId="63C80461" w:rsidR="00CD34EE" w:rsidRDefault="00DC55CF" w:rsidP="00DC55CF">
      <w:bookmarkStart w:id="231" w:name="_Hlk68854454"/>
      <w:r>
        <w:t xml:space="preserve">Front Fog </w:t>
      </w:r>
      <w:r w:rsidR="00C544A8">
        <w:t>Light</w:t>
      </w:r>
      <w:r>
        <w:t xml:space="preserve"> Feature shall be enabled when</w:t>
      </w:r>
      <w:r w:rsidR="00A20071">
        <w:t xml:space="preserve"> </w:t>
      </w:r>
      <w:hyperlink w:anchor="LSG_N_Headlight_Status_00031" w:history="1">
        <w:r w:rsidR="00854675" w:rsidRPr="002B126F">
          <w:rPr>
            <w:rStyle w:val="Hyperlink"/>
            <w:rFonts w:cs="Arial"/>
            <w:bCs/>
          </w:rPr>
          <w:t>Headlight_Status</w:t>
        </w:r>
      </w:hyperlink>
      <w:r w:rsidR="00854675">
        <w:rPr>
          <w:rStyle w:val="Hyperlink"/>
          <w:rFonts w:cs="Arial"/>
          <w:bCs/>
        </w:rPr>
        <w:t xml:space="preserve"> </w:t>
      </w:r>
      <w:r w:rsidR="00854675" w:rsidRPr="00554F10">
        <w:t>= (</w:t>
      </w:r>
      <w:r w:rsidR="00854675">
        <w:t>!OFF OR AUTO (Night Light)</w:t>
      </w:r>
      <w:r w:rsidR="00E838B3">
        <w:t xml:space="preserve"> </w:t>
      </w:r>
    </w:p>
    <w:p w14:paraId="2C5B1B18" w14:textId="2994EBAC" w:rsidR="00DC55CF" w:rsidRDefault="00A20071" w:rsidP="00DC55CF">
      <w:pPr>
        <w:rPr>
          <w:rFonts w:cs="Arial"/>
          <w:sz w:val="19"/>
          <w:szCs w:val="19"/>
        </w:rPr>
      </w:pPr>
      <w:r>
        <w:t>&amp;&amp;</w:t>
      </w:r>
      <w:r w:rsidR="00DC55CF">
        <w:t xml:space="preserve"> </w:t>
      </w:r>
      <w:hyperlink w:anchor="LPR_D_FrontFog_Enable_Cfg_00029" w:history="1">
        <w:r w:rsidR="00DC55CF" w:rsidRPr="001936FC">
          <w:rPr>
            <w:rStyle w:val="Hyperlink"/>
            <w:rFonts w:cs="Arial"/>
          </w:rPr>
          <w:t>FrontFog_Enable_Cfg</w:t>
        </w:r>
      </w:hyperlink>
      <w:r w:rsidR="00FE70EC">
        <w:rPr>
          <w:rStyle w:val="Hyperlink"/>
          <w:rFonts w:cs="Arial"/>
        </w:rPr>
        <w:t xml:space="preserve"> </w:t>
      </w:r>
      <w:r w:rsidR="00F025B7" w:rsidRPr="00F025B7">
        <w:t>= ENABLE</w:t>
      </w:r>
      <w:r w:rsidR="00DC55CF">
        <w:rPr>
          <w:rFonts w:ascii="Calibri" w:eastAsia="Calibri" w:hAnsi="Calibri" w:cs="Arial"/>
        </w:rPr>
        <w:t xml:space="preserve"> </w:t>
      </w:r>
      <w:r w:rsidR="00DC55CF" w:rsidRPr="0029666F">
        <w:rPr>
          <w:rFonts w:cs="Arial"/>
        </w:rPr>
        <w:t xml:space="preserve">&amp;&amp; </w:t>
      </w:r>
      <w:hyperlink w:anchor="LPR_D_FrontFog_WithHighBeams_Cfg_00012" w:history="1">
        <w:r w:rsidR="00DC55CF" w:rsidRPr="001936FC">
          <w:rPr>
            <w:rStyle w:val="Hyperlink"/>
            <w:rFonts w:cs="Arial"/>
          </w:rPr>
          <w:t>FrontFog_WithHighBeams_Cf</w:t>
        </w:r>
        <w:r w:rsidR="00DC55CF" w:rsidRPr="008135E5">
          <w:rPr>
            <w:rStyle w:val="Hyperlink"/>
            <w:rFonts w:asciiTheme="minorHAnsi" w:hAnsiTheme="minorHAnsi" w:cstheme="minorHAnsi"/>
          </w:rPr>
          <w:t>g</w:t>
        </w:r>
      </w:hyperlink>
      <w:r w:rsidR="00DC55CF" w:rsidRPr="0029666F">
        <w:rPr>
          <w:rFonts w:cs="Arial"/>
        </w:rPr>
        <w:t xml:space="preserve"> = INHIBIT </w:t>
      </w:r>
      <w:r w:rsidR="00DC55CF" w:rsidRPr="00F45A65">
        <w:rPr>
          <w:rFonts w:cs="Arial"/>
        </w:rPr>
        <w:t xml:space="preserve">&amp;&amp; </w:t>
      </w:r>
      <w:r w:rsidR="00DC55CF" w:rsidRPr="001936FC">
        <w:rPr>
          <w:rStyle w:val="Hyperlink"/>
          <w:rFonts w:cs="Arial"/>
        </w:rPr>
        <w:t>FTP_Status</w:t>
      </w:r>
      <w:r w:rsidR="00DC55CF">
        <w:rPr>
          <w:rFonts w:ascii="Times New Roman" w:hAnsi="Times New Roman"/>
          <w:b/>
          <w:bCs/>
        </w:rPr>
        <w:t xml:space="preserve"> </w:t>
      </w:r>
      <w:r w:rsidR="00DC55CF">
        <w:rPr>
          <w:rFonts w:cs="Arial"/>
        </w:rPr>
        <w:t>= NULL</w:t>
      </w:r>
      <w:r w:rsidR="00DC55CF" w:rsidRPr="00190FC5">
        <w:rPr>
          <w:rFonts w:asciiTheme="minorHAnsi" w:hAnsiTheme="minorHAnsi" w:cs="Arial"/>
        </w:rPr>
        <w:t xml:space="preserve"> &amp;&amp;</w:t>
      </w:r>
      <w:r w:rsidR="00DC55CF" w:rsidRPr="001936FC">
        <w:rPr>
          <w:rStyle w:val="Hyperlink"/>
        </w:rPr>
        <w:t xml:space="preserve"> </w:t>
      </w:r>
      <w:hyperlink w:anchor="LSG_N_Front_Fog_Light_SW_Status_00029" w:history="1">
        <w:r w:rsidR="00DC55CF" w:rsidRPr="001936FC">
          <w:rPr>
            <w:rStyle w:val="Hyperlink"/>
            <w:rFonts w:cs="Arial"/>
          </w:rPr>
          <w:t>Front_Fog_Light_SW_Status</w:t>
        </w:r>
      </w:hyperlink>
      <w:r w:rsidR="00DC55CF">
        <w:rPr>
          <w:rFonts w:ascii="Times New Roman" w:hAnsi="Times New Roman"/>
          <w:b/>
          <w:bCs/>
        </w:rPr>
        <w:t xml:space="preserve"> </w:t>
      </w:r>
      <w:r w:rsidR="00DC55CF" w:rsidRPr="00624792">
        <w:rPr>
          <w:rFonts w:cs="Arial"/>
        </w:rPr>
        <w:t xml:space="preserve">= ON &amp;&amp; </w:t>
      </w:r>
      <w:hyperlink w:anchor="LSG_D_SnowPlowMode_Status_00030" w:history="1">
        <w:r w:rsidR="00DC55CF" w:rsidRPr="001936FC">
          <w:rPr>
            <w:rStyle w:val="Hyperlink"/>
            <w:rFonts w:cs="Arial"/>
          </w:rPr>
          <w:t>SnowPlowMode_Status</w:t>
        </w:r>
      </w:hyperlink>
      <w:r w:rsidR="00DC55CF">
        <w:rPr>
          <w:rFonts w:ascii="Times New Roman" w:hAnsi="Times New Roman"/>
          <w:b/>
        </w:rPr>
        <w:t xml:space="preserve"> </w:t>
      </w:r>
      <w:r w:rsidR="00DC55CF">
        <w:t xml:space="preserve">= </w:t>
      </w:r>
      <w:r w:rsidR="00DC55CF" w:rsidRPr="00E131BA">
        <w:t>DISABLED</w:t>
      </w:r>
      <w:r w:rsidR="00DC55CF" w:rsidRPr="0029666F">
        <w:rPr>
          <w:rFonts w:ascii="Calibri" w:eastAsia="Calibri" w:hAnsi="Calibri"/>
        </w:rPr>
        <w:t xml:space="preserve"> </w:t>
      </w:r>
      <w:r w:rsidR="00DC55CF" w:rsidRPr="00624792">
        <w:rPr>
          <w:rFonts w:cs="Arial"/>
        </w:rPr>
        <w:t xml:space="preserve"> &amp;&amp;</w:t>
      </w:r>
      <w:r w:rsidR="00DC55CF" w:rsidRPr="0029666F">
        <w:rPr>
          <w:rStyle w:val="Hyperlink"/>
          <w:rFonts w:cs="Arial"/>
        </w:rPr>
        <w:t xml:space="preserve"> </w:t>
      </w:r>
      <w:hyperlink w:anchor="LSG_N_Ignition_00001" w:history="1">
        <w:r w:rsidR="00DC55CF" w:rsidRPr="001936FC">
          <w:rPr>
            <w:rStyle w:val="Hyperlink"/>
            <w:rFonts w:cs="Arial"/>
          </w:rPr>
          <w:t>Ignition_Status</w:t>
        </w:r>
      </w:hyperlink>
      <w:r w:rsidR="00DC55CF" w:rsidRPr="0029666F">
        <w:rPr>
          <w:rFonts w:cs="Arial"/>
        </w:rPr>
        <w:t xml:space="preserve"> </w:t>
      </w:r>
      <w:r w:rsidR="00DC55CF">
        <w:rPr>
          <w:rFonts w:cs="Arial"/>
        </w:rPr>
        <w:t>=</w:t>
      </w:r>
      <w:r w:rsidR="00DC55CF" w:rsidRPr="0029666F">
        <w:rPr>
          <w:rFonts w:cs="Arial"/>
        </w:rPr>
        <w:t xml:space="preserve"> </w:t>
      </w:r>
      <w:r w:rsidR="00DC55CF">
        <w:rPr>
          <w:rFonts w:cs="Arial"/>
        </w:rPr>
        <w:t>RUN</w:t>
      </w:r>
      <w:r w:rsidR="00DC55CF" w:rsidRPr="0029666F">
        <w:rPr>
          <w:rFonts w:ascii="Calibri" w:eastAsia="Calibri" w:hAnsi="Calibri" w:cs="Arial"/>
        </w:rPr>
        <w:t xml:space="preserve"> </w:t>
      </w:r>
      <w:r w:rsidR="00DC55CF" w:rsidRPr="0002416C">
        <w:t xml:space="preserve">&amp;&amp; </w:t>
      </w:r>
      <w:hyperlink w:anchor="LSG_D_High_Beam_Indicator_Rqst_00035" w:history="1">
        <w:r w:rsidR="00DC55CF" w:rsidRPr="001936FC">
          <w:rPr>
            <w:rStyle w:val="Hyperlink"/>
            <w:rFonts w:cs="Arial"/>
          </w:rPr>
          <w:t>High_Beam_Indicator_Rqst</w:t>
        </w:r>
      </w:hyperlink>
      <w:r w:rsidR="00DC55CF">
        <w:rPr>
          <w:rFonts w:ascii="Times New Roman" w:hAnsi="Times New Roman"/>
          <w:b/>
          <w:bCs/>
        </w:rPr>
        <w:t xml:space="preserve"> </w:t>
      </w:r>
      <w:r w:rsidR="00DC55CF">
        <w:t xml:space="preserve">= </w:t>
      </w:r>
      <w:r w:rsidR="009C7454">
        <w:rPr>
          <w:rFonts w:cs="Arial"/>
        </w:rPr>
        <w:t>OFF</w:t>
      </w:r>
      <w:r w:rsidR="00DC55CF">
        <w:rPr>
          <w:rFonts w:cs="Arial"/>
        </w:rPr>
        <w:t xml:space="preserve"> </w:t>
      </w:r>
      <w:r w:rsidR="00335342">
        <w:rPr>
          <w:rFonts w:cs="Arial"/>
        </w:rPr>
        <w:t xml:space="preserve">&amp;&amp; </w:t>
      </w:r>
      <w:hyperlink w:anchor="LSG_D_LowBeamsOnly_Rqst_00045" w:history="1">
        <w:r w:rsidR="00335342" w:rsidRPr="005F5592">
          <w:rPr>
            <w:rStyle w:val="Hyperlink"/>
            <w:rFonts w:cs="Arial"/>
            <w:bCs/>
          </w:rPr>
          <w:t>LowBeamsOnly_Rqst</w:t>
        </w:r>
      </w:hyperlink>
      <w:r w:rsidR="00335342">
        <w:rPr>
          <w:rFonts w:cs="Arial"/>
          <w:bCs/>
        </w:rPr>
        <w:t xml:space="preserve"> = ON</w:t>
      </w:r>
      <w:r w:rsidR="00C4166B">
        <w:rPr>
          <w:rFonts w:cs="Arial"/>
          <w:bCs/>
        </w:rPr>
        <w:t xml:space="preserve"> OR</w:t>
      </w:r>
      <w:r w:rsidR="001E2DE8">
        <w:rPr>
          <w:rFonts w:cs="Arial"/>
          <w:bCs/>
        </w:rPr>
        <w:t xml:space="preserve"> </w:t>
      </w:r>
      <w:hyperlink w:anchor="LSG_D_LowBeams_WithDRL_Rqst_00046" w:history="1">
        <w:r w:rsidR="001E2DE8" w:rsidRPr="003664F9">
          <w:rPr>
            <w:rStyle w:val="Hyperlink"/>
          </w:rPr>
          <w:t>LowBeams_WithDRL_Rqst</w:t>
        </w:r>
      </w:hyperlink>
      <w:r w:rsidR="001E2DE8" w:rsidRPr="003664F9">
        <w:rPr>
          <w:rStyle w:val="Hyperlink"/>
        </w:rPr>
        <w:t xml:space="preserve"> </w:t>
      </w:r>
      <w:r w:rsidR="001E2DE8">
        <w:rPr>
          <w:rFonts w:cs="Arial"/>
          <w:bCs/>
        </w:rPr>
        <w:t>= ON</w:t>
      </w:r>
      <w:r w:rsidR="00335342">
        <w:rPr>
          <w:rFonts w:cs="Arial"/>
        </w:rPr>
        <w:t xml:space="preserve"> </w:t>
      </w:r>
      <w:r w:rsidR="009F36E5">
        <w:rPr>
          <w:rFonts w:cs="Arial"/>
        </w:rPr>
        <w:t>(</w:t>
      </w:r>
      <w:r w:rsidR="006B2DEE">
        <w:rPr>
          <w:rFonts w:cs="Arial"/>
        </w:rPr>
        <w:t>headlamps are in low beam state)</w:t>
      </w:r>
      <w:r w:rsidR="008654D4">
        <w:rPr>
          <w:rFonts w:cs="Arial"/>
        </w:rPr>
        <w:t>.</w:t>
      </w:r>
    </w:p>
    <w:p w14:paraId="3E2B29BB" w14:textId="77777777" w:rsidR="008135E5" w:rsidRDefault="008135E5" w:rsidP="00CE6121">
      <w:pPr>
        <w:spacing w:line="240" w:lineRule="atLeast"/>
        <w:rPr>
          <w:rFonts w:ascii="Calibri" w:eastAsia="Calibri" w:hAnsi="Calibri" w:cs="Arial"/>
          <w:sz w:val="22"/>
          <w:szCs w:val="22"/>
        </w:rPr>
      </w:pPr>
    </w:p>
    <w:tbl>
      <w:tblPr>
        <w:tblStyle w:val="TableGrid"/>
        <w:tblW w:w="0" w:type="auto"/>
        <w:jc w:val="center"/>
        <w:tblInd w:w="0" w:type="dxa"/>
        <w:tblLook w:val="04A0" w:firstRow="1" w:lastRow="0" w:firstColumn="1" w:lastColumn="0" w:noHBand="0" w:noVBand="1"/>
      </w:tblPr>
      <w:tblGrid>
        <w:gridCol w:w="1110"/>
        <w:gridCol w:w="1393"/>
        <w:gridCol w:w="1503"/>
        <w:gridCol w:w="1349"/>
        <w:gridCol w:w="824"/>
        <w:gridCol w:w="990"/>
        <w:gridCol w:w="1337"/>
        <w:gridCol w:w="680"/>
        <w:gridCol w:w="987"/>
      </w:tblGrid>
      <w:tr w:rsidR="008652C6" w:rsidRPr="004A588F" w14:paraId="0A747EE6" w14:textId="77777777" w:rsidTr="008652C6">
        <w:trPr>
          <w:jc w:val="center"/>
        </w:trPr>
        <w:tc>
          <w:tcPr>
            <w:tcW w:w="985" w:type="dxa"/>
            <w:shd w:val="clear" w:color="auto" w:fill="F2F2F2" w:themeFill="background1" w:themeFillShade="F2"/>
          </w:tcPr>
          <w:p w14:paraId="18ECC5C0" w14:textId="5121E912" w:rsidR="008652C6" w:rsidRPr="00F45A65" w:rsidRDefault="00141455" w:rsidP="00773266">
            <w:pPr>
              <w:rPr>
                <w:sz w:val="16"/>
                <w:szCs w:val="16"/>
              </w:rPr>
            </w:pPr>
            <w:hyperlink w:anchor="LPR_D_FrontFog_Enable_Cfg_00029" w:history="1">
              <w:r w:rsidR="008652C6" w:rsidRPr="00F45A65">
                <w:rPr>
                  <w:rStyle w:val="Hyperlink"/>
                  <w:rFonts w:ascii="Times New Roman" w:hAnsi="Times New Roman"/>
                  <w:sz w:val="16"/>
                  <w:szCs w:val="16"/>
                </w:rPr>
                <w:t>FrontFog_Enable_Cfg</w:t>
              </w:r>
            </w:hyperlink>
            <w:r w:rsidR="008652C6" w:rsidRPr="00F45A65">
              <w:rPr>
                <w:rFonts w:ascii="Calibri" w:eastAsia="Calibri" w:hAnsi="Calibri" w:cs="Arial"/>
                <w:sz w:val="16"/>
                <w:szCs w:val="16"/>
              </w:rPr>
              <w:t xml:space="preserve"> </w:t>
            </w:r>
          </w:p>
        </w:tc>
        <w:tc>
          <w:tcPr>
            <w:tcW w:w="1227" w:type="dxa"/>
            <w:shd w:val="clear" w:color="auto" w:fill="F2F2F2" w:themeFill="background1" w:themeFillShade="F2"/>
          </w:tcPr>
          <w:p w14:paraId="4E6B0FEB" w14:textId="1CF72B3D" w:rsidR="008652C6" w:rsidRPr="00F45A65" w:rsidRDefault="00141455" w:rsidP="00773266">
            <w:pPr>
              <w:rPr>
                <w:rFonts w:ascii="Times New Roman" w:hAnsi="Times New Roman"/>
                <w:sz w:val="16"/>
                <w:szCs w:val="16"/>
              </w:rPr>
            </w:pPr>
            <w:hyperlink w:anchor="LSG_N_Front_Fog_Light_SW_Status_00029" w:history="1">
              <w:r w:rsidR="008652C6" w:rsidRPr="00F45A65">
                <w:rPr>
                  <w:rStyle w:val="Hyperlink"/>
                  <w:rFonts w:ascii="Times New Roman" w:hAnsi="Times New Roman"/>
                  <w:sz w:val="16"/>
                  <w:szCs w:val="16"/>
                </w:rPr>
                <w:t>Front_Fog_Light_SW_Status</w:t>
              </w:r>
            </w:hyperlink>
          </w:p>
        </w:tc>
        <w:tc>
          <w:tcPr>
            <w:tcW w:w="1322" w:type="dxa"/>
            <w:shd w:val="clear" w:color="auto" w:fill="F2F2F2" w:themeFill="background1" w:themeFillShade="F2"/>
          </w:tcPr>
          <w:p w14:paraId="7C4E9AE9" w14:textId="51427284" w:rsidR="008652C6" w:rsidRPr="005A5FE1" w:rsidRDefault="00141455" w:rsidP="00773266">
            <w:pPr>
              <w:rPr>
                <w:rStyle w:val="Hyperlink"/>
                <w:rFonts w:ascii="Times New Roman" w:hAnsi="Times New Roman"/>
              </w:rPr>
            </w:pPr>
            <w:hyperlink w:anchor="LPR_D_FrontFog_WithHighBeams_Cfg_00012" w:history="1">
              <w:r w:rsidR="008652C6" w:rsidRPr="005A5FE1">
                <w:rPr>
                  <w:rStyle w:val="Hyperlink"/>
                  <w:rFonts w:ascii="Times New Roman" w:hAnsi="Times New Roman"/>
                  <w:sz w:val="16"/>
                  <w:szCs w:val="16"/>
                </w:rPr>
                <w:t>FrontFog_WithHighBeams_Cfg</w:t>
              </w:r>
            </w:hyperlink>
          </w:p>
        </w:tc>
        <w:tc>
          <w:tcPr>
            <w:tcW w:w="1190" w:type="dxa"/>
            <w:shd w:val="clear" w:color="auto" w:fill="F2F2F2" w:themeFill="background1" w:themeFillShade="F2"/>
          </w:tcPr>
          <w:p w14:paraId="5AB171C0" w14:textId="4263F75A" w:rsidR="008652C6" w:rsidRDefault="008652C6" w:rsidP="00773266">
            <w:r w:rsidRPr="00773266">
              <w:rPr>
                <w:rStyle w:val="Hyperlink"/>
                <w:rFonts w:ascii="Times New Roman" w:hAnsi="Times New Roman"/>
                <w:sz w:val="16"/>
                <w:szCs w:val="16"/>
              </w:rPr>
              <w:t>LowBeamsOnly_Rqst OR LowBeams_WithDRL_Rqst</w:t>
            </w:r>
          </w:p>
        </w:tc>
        <w:tc>
          <w:tcPr>
            <w:tcW w:w="738" w:type="dxa"/>
            <w:shd w:val="clear" w:color="auto" w:fill="F2F2F2" w:themeFill="background1" w:themeFillShade="F2"/>
          </w:tcPr>
          <w:p w14:paraId="6E99D61A" w14:textId="7D3003FF" w:rsidR="008652C6" w:rsidRPr="005A5FE1" w:rsidRDefault="00141455" w:rsidP="00773266">
            <w:pPr>
              <w:rPr>
                <w:rStyle w:val="Hyperlink"/>
                <w:rFonts w:ascii="Times New Roman" w:hAnsi="Times New Roman"/>
              </w:rPr>
            </w:pPr>
            <w:hyperlink w:anchor="LSG_N_Ignition_00001" w:history="1">
              <w:r w:rsidR="008652C6" w:rsidRPr="005A5FE1">
                <w:rPr>
                  <w:rStyle w:val="Hyperlink"/>
                  <w:rFonts w:ascii="Times New Roman" w:hAnsi="Times New Roman"/>
                  <w:sz w:val="16"/>
                  <w:szCs w:val="16"/>
                </w:rPr>
                <w:t>Ignition_Status</w:t>
              </w:r>
            </w:hyperlink>
          </w:p>
        </w:tc>
        <w:tc>
          <w:tcPr>
            <w:tcW w:w="881" w:type="dxa"/>
            <w:shd w:val="clear" w:color="auto" w:fill="F2F2F2" w:themeFill="background1" w:themeFillShade="F2"/>
          </w:tcPr>
          <w:p w14:paraId="1EB78E38" w14:textId="361649DE" w:rsidR="008652C6" w:rsidRPr="005A5FE1" w:rsidRDefault="00141455" w:rsidP="00773266">
            <w:pPr>
              <w:rPr>
                <w:rStyle w:val="Hyperlink"/>
                <w:rFonts w:ascii="Times New Roman" w:hAnsi="Times New Roman"/>
                <w:sz w:val="16"/>
                <w:szCs w:val="16"/>
              </w:rPr>
            </w:pPr>
            <w:hyperlink w:anchor="LSG_N_Snow_Plow_Status_00011" w:history="1">
              <w:r w:rsidR="008652C6" w:rsidRPr="005A5FE1">
                <w:rPr>
                  <w:rStyle w:val="Hyperlink"/>
                  <w:rFonts w:ascii="Times New Roman" w:hAnsi="Times New Roman"/>
                  <w:sz w:val="16"/>
                  <w:szCs w:val="16"/>
                </w:rPr>
                <w:t>Snow_Plow_Status</w:t>
              </w:r>
            </w:hyperlink>
          </w:p>
        </w:tc>
        <w:tc>
          <w:tcPr>
            <w:tcW w:w="1180" w:type="dxa"/>
            <w:shd w:val="clear" w:color="auto" w:fill="F2F2F2" w:themeFill="background1" w:themeFillShade="F2"/>
          </w:tcPr>
          <w:p w14:paraId="02D7CE0B" w14:textId="101CA9C9" w:rsidR="008652C6" w:rsidRPr="005A5FE1" w:rsidRDefault="00141455" w:rsidP="00773266">
            <w:pPr>
              <w:rPr>
                <w:rStyle w:val="Hyperlink"/>
              </w:rPr>
            </w:pPr>
            <w:hyperlink w:anchor="LSG_D_High_Beam_Indicator_Rqst_00035" w:history="1">
              <w:r w:rsidR="008652C6" w:rsidRPr="00F45A65">
                <w:rPr>
                  <w:rStyle w:val="Hyperlink"/>
                  <w:rFonts w:ascii="Times New Roman" w:hAnsi="Times New Roman"/>
                  <w:sz w:val="16"/>
                  <w:szCs w:val="16"/>
                </w:rPr>
                <w:t>High_Beam_Indicator_Rqst</w:t>
              </w:r>
            </w:hyperlink>
          </w:p>
        </w:tc>
        <w:tc>
          <w:tcPr>
            <w:tcW w:w="615" w:type="dxa"/>
            <w:shd w:val="clear" w:color="auto" w:fill="F2F2F2" w:themeFill="background1" w:themeFillShade="F2"/>
          </w:tcPr>
          <w:p w14:paraId="2C082B5A" w14:textId="77777777" w:rsidR="008652C6" w:rsidRPr="005A5FE1" w:rsidRDefault="008652C6" w:rsidP="00773266">
            <w:pPr>
              <w:rPr>
                <w:rStyle w:val="Hyperlink"/>
              </w:rPr>
            </w:pPr>
            <w:r w:rsidRPr="00296533">
              <w:rPr>
                <w:rStyle w:val="Hyperlink"/>
                <w:rFonts w:ascii="Times New Roman" w:hAnsi="Times New Roman"/>
                <w:sz w:val="16"/>
                <w:szCs w:val="16"/>
              </w:rPr>
              <w:t>FTP_Status</w:t>
            </w:r>
          </w:p>
        </w:tc>
        <w:tc>
          <w:tcPr>
            <w:tcW w:w="879" w:type="dxa"/>
            <w:shd w:val="clear" w:color="auto" w:fill="F2F2F2" w:themeFill="background1" w:themeFillShade="F2"/>
          </w:tcPr>
          <w:p w14:paraId="5073EDBE" w14:textId="36AA3938" w:rsidR="008652C6" w:rsidRPr="00854675" w:rsidRDefault="00141455" w:rsidP="00773266">
            <w:pPr>
              <w:rPr>
                <w:rStyle w:val="Hyperlink"/>
                <w:rFonts w:ascii="Times New Roman" w:hAnsi="Times New Roman"/>
                <w:sz w:val="16"/>
                <w:szCs w:val="16"/>
              </w:rPr>
            </w:pPr>
            <w:hyperlink w:anchor="LSG_N_Headlight_Status_00031" w:history="1">
              <w:r w:rsidR="008652C6" w:rsidRPr="00854675">
                <w:rPr>
                  <w:rStyle w:val="Hyperlink"/>
                  <w:rFonts w:ascii="Times New Roman" w:hAnsi="Times New Roman"/>
                  <w:sz w:val="16"/>
                  <w:szCs w:val="16"/>
                </w:rPr>
                <w:t>Headlight_Status</w:t>
              </w:r>
            </w:hyperlink>
          </w:p>
        </w:tc>
      </w:tr>
      <w:tr w:rsidR="008652C6" w:rsidRPr="00F65F95" w14:paraId="3A56186A" w14:textId="77777777" w:rsidTr="008652C6">
        <w:trPr>
          <w:jc w:val="center"/>
        </w:trPr>
        <w:tc>
          <w:tcPr>
            <w:tcW w:w="985" w:type="dxa"/>
          </w:tcPr>
          <w:p w14:paraId="3234EE1C" w14:textId="77777777" w:rsidR="008652C6" w:rsidRPr="00F65F95" w:rsidRDefault="008652C6" w:rsidP="00773266">
            <w:pPr>
              <w:rPr>
                <w:rFonts w:ascii="Times New Roman" w:hAnsi="Times New Roman"/>
                <w:sz w:val="16"/>
                <w:szCs w:val="16"/>
              </w:rPr>
            </w:pPr>
            <w:r w:rsidRPr="00F65F95">
              <w:rPr>
                <w:rFonts w:ascii="Times New Roman" w:hAnsi="Times New Roman"/>
                <w:sz w:val="16"/>
                <w:szCs w:val="16"/>
              </w:rPr>
              <w:t>ENABLE</w:t>
            </w:r>
          </w:p>
        </w:tc>
        <w:tc>
          <w:tcPr>
            <w:tcW w:w="1227" w:type="dxa"/>
          </w:tcPr>
          <w:p w14:paraId="339F769F" w14:textId="25C46AA4" w:rsidR="008652C6" w:rsidRPr="00F65F95" w:rsidRDefault="008652C6" w:rsidP="00773266">
            <w:pPr>
              <w:rPr>
                <w:rFonts w:ascii="Times New Roman" w:hAnsi="Times New Roman"/>
                <w:sz w:val="16"/>
                <w:szCs w:val="16"/>
              </w:rPr>
            </w:pPr>
            <w:r>
              <w:rPr>
                <w:rFonts w:ascii="Times New Roman" w:hAnsi="Times New Roman"/>
                <w:sz w:val="16"/>
                <w:szCs w:val="16"/>
              </w:rPr>
              <w:t>ON</w:t>
            </w:r>
          </w:p>
        </w:tc>
        <w:tc>
          <w:tcPr>
            <w:tcW w:w="1322" w:type="dxa"/>
          </w:tcPr>
          <w:p w14:paraId="0796926C" w14:textId="3840EE7D" w:rsidR="008652C6" w:rsidRPr="00F65F95" w:rsidRDefault="008652C6" w:rsidP="00773266">
            <w:pPr>
              <w:rPr>
                <w:rFonts w:ascii="Times New Roman" w:hAnsi="Times New Roman"/>
                <w:sz w:val="16"/>
                <w:szCs w:val="16"/>
              </w:rPr>
            </w:pPr>
            <w:r w:rsidRPr="00F65F95">
              <w:rPr>
                <w:rFonts w:ascii="Times New Roman" w:hAnsi="Times New Roman"/>
                <w:sz w:val="16"/>
                <w:szCs w:val="16"/>
              </w:rPr>
              <w:t>INHIBIT</w:t>
            </w:r>
          </w:p>
        </w:tc>
        <w:tc>
          <w:tcPr>
            <w:tcW w:w="1190" w:type="dxa"/>
          </w:tcPr>
          <w:p w14:paraId="0E08EA13" w14:textId="49BD740A" w:rsidR="008652C6" w:rsidRPr="00F65F95" w:rsidRDefault="008652C6" w:rsidP="00773266">
            <w:pPr>
              <w:rPr>
                <w:rFonts w:ascii="Times New Roman" w:hAnsi="Times New Roman"/>
                <w:sz w:val="16"/>
                <w:szCs w:val="16"/>
              </w:rPr>
            </w:pPr>
            <w:r>
              <w:rPr>
                <w:rFonts w:ascii="Times New Roman" w:hAnsi="Times New Roman"/>
                <w:sz w:val="16"/>
                <w:szCs w:val="16"/>
              </w:rPr>
              <w:t>ON</w:t>
            </w:r>
          </w:p>
        </w:tc>
        <w:tc>
          <w:tcPr>
            <w:tcW w:w="738" w:type="dxa"/>
          </w:tcPr>
          <w:p w14:paraId="367BF8D9" w14:textId="69A585BF" w:rsidR="008652C6" w:rsidRPr="00F65F95" w:rsidRDefault="008652C6" w:rsidP="00773266">
            <w:pPr>
              <w:rPr>
                <w:rFonts w:ascii="Times New Roman" w:hAnsi="Times New Roman"/>
                <w:sz w:val="16"/>
                <w:szCs w:val="16"/>
              </w:rPr>
            </w:pPr>
            <w:r w:rsidRPr="00F65F95">
              <w:rPr>
                <w:rFonts w:ascii="Times New Roman" w:hAnsi="Times New Roman"/>
                <w:sz w:val="16"/>
                <w:szCs w:val="16"/>
              </w:rPr>
              <w:t>RUN</w:t>
            </w:r>
          </w:p>
        </w:tc>
        <w:tc>
          <w:tcPr>
            <w:tcW w:w="881" w:type="dxa"/>
          </w:tcPr>
          <w:p w14:paraId="4D067ED6" w14:textId="77777777" w:rsidR="008652C6" w:rsidRPr="00F65F95" w:rsidRDefault="008652C6" w:rsidP="00773266">
            <w:pPr>
              <w:rPr>
                <w:rFonts w:ascii="Times New Roman" w:hAnsi="Times New Roman"/>
                <w:sz w:val="16"/>
                <w:szCs w:val="16"/>
              </w:rPr>
            </w:pPr>
            <w:r w:rsidRPr="00F65F95">
              <w:rPr>
                <w:rFonts w:ascii="Times New Roman" w:hAnsi="Times New Roman"/>
                <w:sz w:val="16"/>
                <w:szCs w:val="16"/>
              </w:rPr>
              <w:t>DISABLED</w:t>
            </w:r>
          </w:p>
        </w:tc>
        <w:tc>
          <w:tcPr>
            <w:tcW w:w="1180" w:type="dxa"/>
          </w:tcPr>
          <w:p w14:paraId="0D3CC810" w14:textId="5EF96989" w:rsidR="008652C6" w:rsidRPr="00F65F95" w:rsidRDefault="008652C6" w:rsidP="00773266">
            <w:pPr>
              <w:rPr>
                <w:rFonts w:ascii="Times New Roman" w:hAnsi="Times New Roman"/>
                <w:sz w:val="16"/>
                <w:szCs w:val="16"/>
              </w:rPr>
            </w:pPr>
            <w:r>
              <w:rPr>
                <w:rFonts w:ascii="Times New Roman" w:hAnsi="Times New Roman"/>
                <w:sz w:val="16"/>
                <w:szCs w:val="16"/>
              </w:rPr>
              <w:t>OFF (</w:t>
            </w:r>
            <w:r w:rsidRPr="008654D4">
              <w:rPr>
                <w:rFonts w:ascii="Times New Roman" w:hAnsi="Times New Roman"/>
                <w:sz w:val="16"/>
                <w:szCs w:val="16"/>
              </w:rPr>
              <w:t>headlamps are in low beam state)</w:t>
            </w:r>
          </w:p>
        </w:tc>
        <w:tc>
          <w:tcPr>
            <w:tcW w:w="615" w:type="dxa"/>
          </w:tcPr>
          <w:p w14:paraId="6FD3CC00" w14:textId="77777777" w:rsidR="008652C6" w:rsidRPr="00F65F95" w:rsidRDefault="008652C6" w:rsidP="00773266">
            <w:pPr>
              <w:rPr>
                <w:rFonts w:ascii="Times New Roman" w:hAnsi="Times New Roman"/>
                <w:sz w:val="16"/>
                <w:szCs w:val="16"/>
              </w:rPr>
            </w:pPr>
            <w:r w:rsidRPr="00F65F95">
              <w:rPr>
                <w:rFonts w:ascii="Times New Roman" w:hAnsi="Times New Roman"/>
                <w:sz w:val="16"/>
                <w:szCs w:val="16"/>
              </w:rPr>
              <w:t>NULL</w:t>
            </w:r>
          </w:p>
        </w:tc>
        <w:tc>
          <w:tcPr>
            <w:tcW w:w="879" w:type="dxa"/>
          </w:tcPr>
          <w:p w14:paraId="2B461310" w14:textId="03F5DD14" w:rsidR="008652C6" w:rsidRPr="00F65F95" w:rsidRDefault="008652C6" w:rsidP="00773266">
            <w:pPr>
              <w:rPr>
                <w:rFonts w:ascii="Times New Roman" w:hAnsi="Times New Roman"/>
                <w:sz w:val="16"/>
                <w:szCs w:val="16"/>
              </w:rPr>
            </w:pPr>
            <w:r>
              <w:rPr>
                <w:rFonts w:ascii="Times New Roman" w:hAnsi="Times New Roman"/>
                <w:sz w:val="16"/>
                <w:szCs w:val="16"/>
              </w:rPr>
              <w:t>POSITION/PARK, Low Beam, or Auto (night light)</w:t>
            </w:r>
          </w:p>
        </w:tc>
      </w:tr>
      <w:bookmarkEnd w:id="231"/>
    </w:tbl>
    <w:p w14:paraId="13F37EEA" w14:textId="77777777" w:rsidR="008135E5" w:rsidRPr="0029666F" w:rsidRDefault="008135E5" w:rsidP="00CE6121">
      <w:pPr>
        <w:spacing w:line="240" w:lineRule="atLeast"/>
        <w:rPr>
          <w:rFonts w:asciiTheme="minorHAnsi" w:eastAsiaTheme="minorHAnsi" w:hAnsiTheme="minorHAnsi" w:cs="Arial"/>
          <w:sz w:val="22"/>
          <w:szCs w:val="22"/>
        </w:rPr>
      </w:pPr>
    </w:p>
    <w:p w14:paraId="7F5899C4" w14:textId="77777777" w:rsidR="00F74102" w:rsidRPr="004051D0" w:rsidRDefault="00F74102" w:rsidP="00CE6121">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9821BF" w:rsidRPr="004051D0" w14:paraId="4F373614" w14:textId="77777777" w:rsidTr="00B02629">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50FEE57" w14:textId="77777777" w:rsidR="009821BF" w:rsidRPr="004051D0" w:rsidRDefault="009821BF" w:rsidP="00CE6121">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R_FNC_Front Fog Active_00002</w:t>
            </w:r>
            <w:r w:rsidRPr="004051D0">
              <w:rPr>
                <w:rFonts w:cs="Arial"/>
                <w:bCs/>
                <w:vanish/>
                <w:color w:val="808080" w:themeColor="background1" w:themeShade="80"/>
                <w:sz w:val="16"/>
                <w:szCs w:val="14"/>
              </w:rPr>
              <w:t>###</w:t>
            </w:r>
          </w:p>
        </w:tc>
      </w:tr>
      <w:tr w:rsidR="009821BF" w:rsidRPr="004051D0" w14:paraId="1C652B20"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227921" w14:textId="77777777" w:rsidR="009821BF" w:rsidRPr="004051D0" w:rsidRDefault="009821BF" w:rsidP="00CE6121">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8DB4FE"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42DF1BA0"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0341C99" w14:textId="77777777" w:rsidR="009821BF" w:rsidRPr="004051D0" w:rsidRDefault="009821BF" w:rsidP="00CE6121">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A3A1FB5"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71FE5159"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339DCC" w14:textId="77777777" w:rsidR="009821BF" w:rsidRPr="004051D0" w:rsidRDefault="009821BF" w:rsidP="00CE6121">
            <w:pPr>
              <w:spacing w:line="240" w:lineRule="atLeast"/>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395853" w14:textId="77777777" w:rsidR="009821BF" w:rsidRPr="004051D0" w:rsidRDefault="006035B5" w:rsidP="006035B5">
            <w:pPr>
              <w:spacing w:line="240" w:lineRule="atLeast"/>
              <w:rPr>
                <w:rFonts w:cs="Arial"/>
                <w:vanish/>
                <w:color w:val="000000" w:themeColor="text1"/>
                <w:sz w:val="16"/>
                <w:szCs w:val="14"/>
              </w:rPr>
            </w:pPr>
            <w:r>
              <w:rPr>
                <w:rFonts w:cs="Arial"/>
                <w:vanish/>
                <w:color w:val="000000" w:themeColor="text1"/>
                <w:sz w:val="16"/>
                <w:szCs w:val="14"/>
              </w:rPr>
              <w:t>Not to include battery criteria as this is assumed to be taken care of by other modules or functions outside fog.</w:t>
            </w:r>
            <w:r w:rsidR="00532B15">
              <w:rPr>
                <w:rFonts w:cs="Arial"/>
                <w:vanish/>
                <w:color w:val="000000" w:themeColor="text1"/>
                <w:sz w:val="16"/>
                <w:szCs w:val="14"/>
              </w:rPr>
              <w:t xml:space="preserve"> Debounce of inputs to be moved to implementation spec.</w:t>
            </w:r>
          </w:p>
        </w:tc>
      </w:tr>
      <w:tr w:rsidR="009821BF" w:rsidRPr="004051D0" w14:paraId="7409792C"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83C46F" w14:textId="77777777" w:rsidR="009821BF" w:rsidRPr="004051D0" w:rsidRDefault="009821BF" w:rsidP="00CE6121">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13AEF8" w14:textId="77777777" w:rsidR="009821BF" w:rsidRPr="004051D0" w:rsidRDefault="009821BF" w:rsidP="00CE6121">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42C0F00" w14:textId="77777777" w:rsidR="009821BF" w:rsidRPr="004051D0" w:rsidRDefault="009821BF" w:rsidP="00CE6121">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9484199"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3727F247"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7A9116" w14:textId="77777777" w:rsidR="009821BF" w:rsidRPr="004051D0" w:rsidRDefault="009821BF" w:rsidP="00CE6121">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1CB576" w14:textId="77777777" w:rsidR="009821BF" w:rsidRPr="004051D0" w:rsidRDefault="009821BF" w:rsidP="00CE6121">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76A39BF" w14:textId="77777777" w:rsidR="009821BF" w:rsidRPr="004051D0" w:rsidRDefault="009821BF" w:rsidP="00CE6121">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13631F9"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626DA8CA" w14:textId="77777777" w:rsidTr="00B02629">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8658F3" w14:textId="77777777" w:rsidR="009821BF" w:rsidRPr="004051D0" w:rsidRDefault="009821BF" w:rsidP="00CE6121">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2000531732"/>
            <w:placeholder>
              <w:docPart w:val="C6C819DE35DE42928126B696EE221993"/>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70F1CDF" w14:textId="77777777" w:rsidR="009821BF" w:rsidRPr="004051D0" w:rsidRDefault="006035B5" w:rsidP="00CE6121">
                <w:pPr>
                  <w:spacing w:line="240" w:lineRule="atLeast"/>
                  <w:rPr>
                    <w:rFonts w:cs="Arial"/>
                    <w:vanish/>
                    <w:color w:val="000000" w:themeColor="text1"/>
                    <w:sz w:val="16"/>
                    <w:szCs w:val="14"/>
                  </w:rPr>
                </w:pPr>
                <w:r>
                  <w:rPr>
                    <w:rFonts w:cs="Arial"/>
                    <w:vanish/>
                    <w:color w:val="000000" w:themeColor="text1"/>
                    <w:sz w:val="16"/>
                    <w:szCs w:val="14"/>
                  </w:rPr>
                  <w:t>Functional</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D37280" w14:textId="77777777" w:rsidR="009821BF" w:rsidRPr="004051D0" w:rsidRDefault="009821BF" w:rsidP="00CE6121">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1354576040"/>
            <w:placeholder>
              <w:docPart w:val="FC96F76591654FE5B57B9E0605AB6FEF"/>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DC6A06" w14:textId="77777777" w:rsidR="009821BF" w:rsidRPr="004051D0" w:rsidRDefault="006035B5" w:rsidP="00CE6121">
                <w:pPr>
                  <w:spacing w:line="240" w:lineRule="atLeast"/>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5DC33A2" w14:textId="77777777" w:rsidR="009821BF" w:rsidRPr="004051D0" w:rsidRDefault="009821BF" w:rsidP="00CE6121">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892960816"/>
            <w:placeholder>
              <w:docPart w:val="39DA9BA72750432180938CF20FA9ED7D"/>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BB5A451" w14:textId="77777777" w:rsidR="009821BF" w:rsidRPr="000302BF" w:rsidRDefault="006035B5" w:rsidP="00CE6121">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9821BF" w:rsidRPr="004051D0" w14:paraId="5D026D3A" w14:textId="77777777" w:rsidTr="00B02629">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3F146C5" w14:textId="3B61F1D6" w:rsidR="009821BF" w:rsidRPr="004051D0" w:rsidRDefault="00141455" w:rsidP="00CE6121">
            <w:pPr>
              <w:spacing w:line="240" w:lineRule="atLeast"/>
              <w:rPr>
                <w:rFonts w:cs="Arial"/>
                <w:bCs/>
                <w:vanish/>
                <w:color w:val="808080" w:themeColor="background1" w:themeShade="80"/>
                <w:sz w:val="16"/>
                <w:szCs w:val="14"/>
              </w:rPr>
            </w:pPr>
            <w:hyperlink r:id="rId62" w:history="1">
              <w:r w:rsidR="009821BF" w:rsidRPr="004051D0">
                <w:rPr>
                  <w:rStyle w:val="Hyperlink"/>
                  <w:rFonts w:cs="Arial"/>
                  <w:bCs/>
                  <w:vanish/>
                  <w:sz w:val="16"/>
                  <w:szCs w:val="14"/>
                </w:rPr>
                <w:t>Req. Template</w:t>
              </w:r>
            </w:hyperlink>
            <w:r w:rsidR="009821BF"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A34B0EE" w14:textId="72349C6D" w:rsidR="009821BF" w:rsidRPr="004051D0" w:rsidRDefault="009821BF" w:rsidP="00CE6121">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2749199" w14:textId="77777777" w:rsidR="009821BF" w:rsidRPr="004051D0" w:rsidRDefault="009821BF" w:rsidP="00CE6121">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41253152" w14:textId="77777777" w:rsidR="00562DE4" w:rsidRDefault="00562DE4" w:rsidP="00CE6121">
      <w:pPr>
        <w:spacing w:line="240" w:lineRule="atLeast"/>
        <w:rPr>
          <w:rFonts w:cs="Arial"/>
        </w:rPr>
      </w:pPr>
    </w:p>
    <w:p w14:paraId="4AE1FC2B" w14:textId="77777777" w:rsidR="00562DE4" w:rsidRDefault="00562DE4" w:rsidP="00CE6121">
      <w:pPr>
        <w:spacing w:line="240" w:lineRule="atLeast"/>
        <w:rPr>
          <w:rFonts w:cs="Arial"/>
        </w:rPr>
      </w:pPr>
    </w:p>
    <w:p w14:paraId="5A93CE3E" w14:textId="77777777" w:rsidR="00306B4F" w:rsidRDefault="00306B4F" w:rsidP="00CE6121">
      <w:pPr>
        <w:spacing w:line="240" w:lineRule="atLeast"/>
        <w:rPr>
          <w:rFonts w:cs="Arial"/>
        </w:rPr>
      </w:pPr>
    </w:p>
    <w:p w14:paraId="735C0B71" w14:textId="77777777" w:rsidR="00306B4F" w:rsidRPr="004051D0" w:rsidRDefault="00306B4F" w:rsidP="00CE6121">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32" w:name="R_ID_FNC_00020_Front_Fog_Active_Input_Co"/>
      <w:r>
        <w:rPr>
          <w:rFonts w:ascii="Arial" w:hAnsi="Arial" w:cs="Arial"/>
        </w:rPr>
        <w:t>R_FNC_Front Fog Active-EU_00020</w:t>
      </w:r>
      <w:bookmarkEnd w:id="232"/>
      <w:r w:rsidRPr="004051D0">
        <w:rPr>
          <w:rFonts w:ascii="Arial" w:hAnsi="Arial" w:cs="Arial"/>
        </w:rPr>
        <w:t xml:space="preserve">### </w:t>
      </w:r>
      <w:r>
        <w:rPr>
          <w:rFonts w:ascii="Arial" w:hAnsi="Arial" w:cs="Arial"/>
        </w:rPr>
        <w:t>Front Fog Active Input Conditions</w:t>
      </w:r>
    </w:p>
    <w:p w14:paraId="2D2FF5F9" w14:textId="4711517E" w:rsidR="007D2FA7" w:rsidRDefault="007D2FA7" w:rsidP="00881F24">
      <w:pPr>
        <w:rPr>
          <w:rFonts w:ascii="Calibri" w:eastAsia="Calibri" w:hAnsi="Calibri" w:cs="Arial"/>
        </w:rPr>
      </w:pPr>
      <w:bookmarkStart w:id="233" w:name="_Hlk68854281"/>
      <w:r>
        <w:t>Front Fog Lamps shall turn on when</w:t>
      </w:r>
      <w:r w:rsidR="00E22182">
        <w:t xml:space="preserve"> </w:t>
      </w:r>
      <w:hyperlink w:anchor="LSG_N_Headlight_Status_00031" w:history="1">
        <w:r w:rsidR="00881F24" w:rsidRPr="002B126F">
          <w:rPr>
            <w:rStyle w:val="Hyperlink"/>
            <w:rFonts w:cs="Arial"/>
            <w:bCs/>
          </w:rPr>
          <w:t>Headlight_Status</w:t>
        </w:r>
      </w:hyperlink>
      <w:r w:rsidR="00881F24">
        <w:rPr>
          <w:rStyle w:val="Hyperlink"/>
          <w:rFonts w:cs="Arial"/>
          <w:bCs/>
        </w:rPr>
        <w:t xml:space="preserve"> </w:t>
      </w:r>
      <w:r w:rsidR="00881F24" w:rsidRPr="00554F10">
        <w:t>= (</w:t>
      </w:r>
      <w:r w:rsidR="00881F24">
        <w:t xml:space="preserve">!OFF OR AUTO (Night Light) </w:t>
      </w:r>
      <w:r w:rsidR="005253B7">
        <w:t>&amp;&amp;</w:t>
      </w:r>
      <w:r>
        <w:t xml:space="preserve"> </w:t>
      </w:r>
      <w:hyperlink w:anchor="LPR_D_FrontFog_Enable_Cfg_00029" w:history="1">
        <w:r w:rsidR="00491BFD" w:rsidRPr="001936FC">
          <w:rPr>
            <w:rStyle w:val="Hyperlink"/>
            <w:rFonts w:cs="Arial"/>
          </w:rPr>
          <w:t>FrontFog_Enable_Cfg</w:t>
        </w:r>
      </w:hyperlink>
      <w:r w:rsidR="00491BFD">
        <w:rPr>
          <w:rStyle w:val="Hyperlink"/>
          <w:rFonts w:cs="Arial"/>
        </w:rPr>
        <w:t xml:space="preserve"> </w:t>
      </w:r>
      <w:r w:rsidR="00B550BF" w:rsidRPr="00B550BF">
        <w:t xml:space="preserve">= ENABLE </w:t>
      </w:r>
      <w:r w:rsidRPr="00B550BF">
        <w:t xml:space="preserve">&amp;&amp; </w:t>
      </w:r>
      <w:hyperlink w:anchor="LPR_D_FrontFog_WithHighBeams_Cfg_00012" w:history="1">
        <w:r w:rsidRPr="001936FC">
          <w:rPr>
            <w:rStyle w:val="Hyperlink"/>
          </w:rPr>
          <w:t>FrontFog_WithHighBeams_Cfg</w:t>
        </w:r>
      </w:hyperlink>
      <w:r>
        <w:rPr>
          <w:rFonts w:cs="Arial"/>
        </w:rPr>
        <w:t xml:space="preserve"> = ALLOW &amp;&amp; </w:t>
      </w:r>
      <w:hyperlink w:anchor="LSG_N_Front_Fog_HMI_Status_00008" w:history="1">
        <w:r w:rsidRPr="001936FC">
          <w:rPr>
            <w:rStyle w:val="Hyperlink"/>
          </w:rPr>
          <w:t>Front_Fog</w:t>
        </w:r>
        <w:r w:rsidR="00E045BF">
          <w:rPr>
            <w:rStyle w:val="Hyperlink"/>
          </w:rPr>
          <w:t>_</w:t>
        </w:r>
        <w:r w:rsidRPr="001936FC">
          <w:rPr>
            <w:rStyle w:val="Hyperlink"/>
          </w:rPr>
          <w:t>Status</w:t>
        </w:r>
      </w:hyperlink>
      <w:r w:rsidRPr="00F40A4D">
        <w:rPr>
          <w:rFonts w:ascii="Calibri" w:eastAsia="Calibri" w:hAnsi="Calibri" w:cs="Arial"/>
        </w:rPr>
        <w:t xml:space="preserve"> </w:t>
      </w:r>
      <w:r w:rsidRPr="00CC2093">
        <w:t>=</w:t>
      </w:r>
      <w:r w:rsidRPr="00F40A4D">
        <w:rPr>
          <w:rFonts w:ascii="Calibri" w:eastAsia="Calibri" w:hAnsi="Calibri" w:cs="Arial"/>
        </w:rPr>
        <w:t xml:space="preserve"> ON &amp;&amp; </w:t>
      </w:r>
      <w:hyperlink w:anchor="LSG_N_Snow_Plow_Status_00011" w:history="1">
        <w:r w:rsidRPr="00E577FA">
          <w:rPr>
            <w:rStyle w:val="Hyperlink"/>
          </w:rPr>
          <w:t>Snow_Plow_Status</w:t>
        </w:r>
      </w:hyperlink>
      <w:r>
        <w:rPr>
          <w:rStyle w:val="Hyperlink"/>
          <w:rFonts w:cs="Arial"/>
        </w:rPr>
        <w:t xml:space="preserve"> </w:t>
      </w:r>
      <w:r w:rsidRPr="00E77722">
        <w:t xml:space="preserve">= DISABLED </w:t>
      </w:r>
      <w:r w:rsidRPr="00CD6FDB">
        <w:rPr>
          <w:rFonts w:ascii="Calibri" w:eastAsia="Calibri" w:hAnsi="Calibri"/>
        </w:rPr>
        <w:t xml:space="preserve">&amp;&amp; </w:t>
      </w:r>
      <w:hyperlink w:anchor="LPR_N_FrontFog_AutoCancel_Cfg_00017" w:history="1">
        <w:r w:rsidR="004A56FD" w:rsidRPr="00310A47">
          <w:rPr>
            <w:rStyle w:val="Hyperlink"/>
            <w:rFonts w:cs="Arial"/>
            <w:bCs/>
          </w:rPr>
          <w:t>FrontFog_AutoCancel_Cfg</w:t>
        </w:r>
      </w:hyperlink>
      <w:r w:rsidR="004A56FD">
        <w:rPr>
          <w:rStyle w:val="Hyperlink"/>
          <w:rFonts w:cs="Arial"/>
          <w:bCs/>
        </w:rPr>
        <w:t xml:space="preserve"> </w:t>
      </w:r>
      <w:r w:rsidR="004A56FD" w:rsidRPr="00843344">
        <w:t>= CANCEL</w:t>
      </w:r>
      <w:r w:rsidR="004A56FD" w:rsidRPr="004A56FD">
        <w:rPr>
          <w:rStyle w:val="Hyperlink"/>
          <w:rFonts w:cs="Arial"/>
          <w:bCs/>
          <w:u w:val="none"/>
        </w:rPr>
        <w:t xml:space="preserve"> </w:t>
      </w:r>
      <w:r w:rsidR="004A56FD">
        <w:rPr>
          <w:rFonts w:cs="Arial"/>
        </w:rPr>
        <w:t>&amp;&amp;</w:t>
      </w:r>
      <w:r w:rsidR="004A56FD" w:rsidRPr="00E24657">
        <w:rPr>
          <w:rStyle w:val="Hyperlink"/>
        </w:rPr>
        <w:t xml:space="preserve"> </w:t>
      </w:r>
      <w:hyperlink w:anchor="LSG_N_Ignition_00001" w:history="1">
        <w:r w:rsidRPr="001936FC">
          <w:rPr>
            <w:rStyle w:val="Hyperlink"/>
          </w:rPr>
          <w:t>Ignition_Status</w:t>
        </w:r>
      </w:hyperlink>
      <w:r>
        <w:rPr>
          <w:rFonts w:ascii="Calibri" w:eastAsia="Calibri" w:hAnsi="Calibri" w:cs="Arial"/>
        </w:rPr>
        <w:t xml:space="preserve"> </w:t>
      </w:r>
      <w:r w:rsidRPr="00CC2093">
        <w:t xml:space="preserve">= </w:t>
      </w:r>
      <w:r>
        <w:rPr>
          <w:rFonts w:ascii="Calibri" w:eastAsia="Calibri" w:hAnsi="Calibri" w:cs="Arial"/>
        </w:rPr>
        <w:t>RUN</w:t>
      </w:r>
      <w:r w:rsidRPr="00F40A4D">
        <w:rPr>
          <w:rFonts w:ascii="Calibri" w:eastAsia="Calibri" w:hAnsi="Calibri" w:cs="Arial"/>
        </w:rPr>
        <w:t>.</w:t>
      </w:r>
      <w:r>
        <w:rPr>
          <w:rFonts w:ascii="Calibri" w:eastAsia="Calibri" w:hAnsi="Calibri" w:cs="Arial"/>
        </w:rPr>
        <w:t xml:space="preserve"> (NOTE: High Beam allows Front Fog Lamps to be on for EU.)</w:t>
      </w:r>
    </w:p>
    <w:p w14:paraId="23FC181E" w14:textId="77777777" w:rsidR="007D2FA7" w:rsidRPr="00B32431" w:rsidRDefault="007D2FA7" w:rsidP="007D2FA7">
      <w:pPr>
        <w:spacing w:line="240" w:lineRule="atLeast"/>
        <w:rPr>
          <w:rFonts w:ascii="Calibri" w:eastAsia="Calibri" w:hAnsi="Calibri" w:cs="Arial"/>
        </w:rPr>
      </w:pPr>
    </w:p>
    <w:tbl>
      <w:tblPr>
        <w:tblStyle w:val="TableGrid"/>
        <w:tblW w:w="0" w:type="auto"/>
        <w:jc w:val="center"/>
        <w:tblInd w:w="0" w:type="dxa"/>
        <w:tblLook w:val="04A0" w:firstRow="1" w:lastRow="0" w:firstColumn="1" w:lastColumn="0" w:noHBand="0" w:noVBand="1"/>
      </w:tblPr>
      <w:tblGrid>
        <w:gridCol w:w="1390"/>
        <w:gridCol w:w="1759"/>
        <w:gridCol w:w="1650"/>
        <w:gridCol w:w="1904"/>
        <w:gridCol w:w="1013"/>
        <w:gridCol w:w="1230"/>
        <w:gridCol w:w="1227"/>
      </w:tblGrid>
      <w:tr w:rsidR="00B56183" w:rsidRPr="004A588F" w14:paraId="677EBF87" w14:textId="77777777" w:rsidTr="00B56183">
        <w:trPr>
          <w:jc w:val="center"/>
        </w:trPr>
        <w:tc>
          <w:tcPr>
            <w:tcW w:w="1194" w:type="dxa"/>
            <w:shd w:val="clear" w:color="auto" w:fill="F2F2F2" w:themeFill="background1" w:themeFillShade="F2"/>
          </w:tcPr>
          <w:bookmarkEnd w:id="233"/>
          <w:p w14:paraId="56A050E0" w14:textId="7E703798" w:rsidR="00B56183" w:rsidRPr="00F45A65" w:rsidRDefault="00B56183" w:rsidP="007A1912">
            <w:pPr>
              <w:rPr>
                <w:sz w:val="16"/>
                <w:szCs w:val="16"/>
              </w:rPr>
            </w:pPr>
            <w:r>
              <w:fldChar w:fldCharType="begin"/>
            </w:r>
            <w:r>
              <w:instrText xml:space="preserve"> HYPERLINK \l "LPR_D_FrontFog_Enable_Cfg_00029" </w:instrText>
            </w:r>
            <w:r>
              <w:fldChar w:fldCharType="separate"/>
            </w:r>
            <w:r w:rsidRPr="00F45A65">
              <w:rPr>
                <w:rStyle w:val="Hyperlink"/>
                <w:rFonts w:ascii="Times New Roman" w:hAnsi="Times New Roman"/>
                <w:sz w:val="16"/>
                <w:szCs w:val="16"/>
              </w:rPr>
              <w:t>FrontFog_Enable_Cfg</w:t>
            </w:r>
            <w:r>
              <w:rPr>
                <w:rStyle w:val="Hyperlink"/>
                <w:rFonts w:ascii="Times New Roman" w:hAnsi="Times New Roman"/>
                <w:sz w:val="16"/>
                <w:szCs w:val="16"/>
              </w:rPr>
              <w:fldChar w:fldCharType="end"/>
            </w:r>
            <w:r w:rsidRPr="00F45A65">
              <w:rPr>
                <w:rFonts w:ascii="Calibri" w:eastAsia="Calibri" w:hAnsi="Calibri" w:cs="Arial"/>
                <w:sz w:val="16"/>
                <w:szCs w:val="16"/>
              </w:rPr>
              <w:t xml:space="preserve"> </w:t>
            </w:r>
          </w:p>
        </w:tc>
        <w:tc>
          <w:tcPr>
            <w:tcW w:w="1502" w:type="dxa"/>
            <w:shd w:val="clear" w:color="auto" w:fill="F2F2F2" w:themeFill="background1" w:themeFillShade="F2"/>
          </w:tcPr>
          <w:p w14:paraId="5F4B8C5F" w14:textId="3211C6D8" w:rsidR="00B56183" w:rsidRPr="00F45A65" w:rsidRDefault="00141455" w:rsidP="007A1912">
            <w:pPr>
              <w:rPr>
                <w:rFonts w:ascii="Times New Roman" w:hAnsi="Times New Roman"/>
                <w:sz w:val="16"/>
                <w:szCs w:val="16"/>
              </w:rPr>
            </w:pPr>
            <w:hyperlink w:anchor="LSG_N_Front_Fog_Light_SW_Status_00029" w:history="1">
              <w:r w:rsidR="00B56183" w:rsidRPr="00F45A65">
                <w:rPr>
                  <w:rStyle w:val="Hyperlink"/>
                  <w:rFonts w:ascii="Times New Roman" w:hAnsi="Times New Roman"/>
                  <w:sz w:val="16"/>
                  <w:szCs w:val="16"/>
                </w:rPr>
                <w:t>Front_Fog_Light_SW_Status</w:t>
              </w:r>
            </w:hyperlink>
          </w:p>
        </w:tc>
        <w:tc>
          <w:tcPr>
            <w:tcW w:w="1411" w:type="dxa"/>
            <w:shd w:val="clear" w:color="auto" w:fill="F2F2F2" w:themeFill="background1" w:themeFillShade="F2"/>
          </w:tcPr>
          <w:p w14:paraId="70550109" w14:textId="6F06136C" w:rsidR="00B56183" w:rsidRDefault="00141455" w:rsidP="007A1912">
            <w:hyperlink w:anchor="LPR_N_FrontFog_AutoCancel_Cfg_00017" w:history="1">
              <w:r w:rsidR="00B56183" w:rsidRPr="00C544A8">
                <w:rPr>
                  <w:rStyle w:val="Hyperlink"/>
                  <w:rFonts w:ascii="Times New Roman" w:hAnsi="Times New Roman"/>
                  <w:sz w:val="16"/>
                  <w:szCs w:val="16"/>
                </w:rPr>
                <w:t>FrontFog_AutoCancel_Cfg</w:t>
              </w:r>
            </w:hyperlink>
          </w:p>
        </w:tc>
        <w:tc>
          <w:tcPr>
            <w:tcW w:w="1623" w:type="dxa"/>
            <w:shd w:val="clear" w:color="auto" w:fill="F2F2F2" w:themeFill="background1" w:themeFillShade="F2"/>
          </w:tcPr>
          <w:p w14:paraId="08159F06" w14:textId="572416F6" w:rsidR="00B56183" w:rsidRPr="005A5FE1" w:rsidRDefault="00141455" w:rsidP="007A1912">
            <w:pPr>
              <w:rPr>
                <w:rStyle w:val="Hyperlink"/>
                <w:rFonts w:ascii="Times New Roman" w:hAnsi="Times New Roman"/>
              </w:rPr>
            </w:pPr>
            <w:hyperlink w:anchor="LPR_D_FrontFog_WithHighBeams_Cfg_00012" w:history="1">
              <w:r w:rsidR="00B56183" w:rsidRPr="005A5FE1">
                <w:rPr>
                  <w:rStyle w:val="Hyperlink"/>
                  <w:rFonts w:ascii="Times New Roman" w:hAnsi="Times New Roman"/>
                  <w:sz w:val="16"/>
                  <w:szCs w:val="16"/>
                </w:rPr>
                <w:t>FrontFog_WithHighBeams_Cfg</w:t>
              </w:r>
            </w:hyperlink>
          </w:p>
        </w:tc>
        <w:tc>
          <w:tcPr>
            <w:tcW w:w="880" w:type="dxa"/>
            <w:shd w:val="clear" w:color="auto" w:fill="F2F2F2" w:themeFill="background1" w:themeFillShade="F2"/>
          </w:tcPr>
          <w:p w14:paraId="40825A42" w14:textId="1E91B79B" w:rsidR="00B56183" w:rsidRPr="005A5FE1" w:rsidRDefault="00141455" w:rsidP="007A1912">
            <w:pPr>
              <w:rPr>
                <w:rStyle w:val="Hyperlink"/>
                <w:rFonts w:ascii="Times New Roman" w:hAnsi="Times New Roman"/>
              </w:rPr>
            </w:pPr>
            <w:hyperlink w:anchor="LSG_N_Ignition_00001" w:history="1">
              <w:r w:rsidR="00B56183" w:rsidRPr="005A5FE1">
                <w:rPr>
                  <w:rStyle w:val="Hyperlink"/>
                  <w:rFonts w:ascii="Times New Roman" w:hAnsi="Times New Roman"/>
                  <w:sz w:val="16"/>
                  <w:szCs w:val="16"/>
                </w:rPr>
                <w:t>Ignition_Status</w:t>
              </w:r>
            </w:hyperlink>
          </w:p>
        </w:tc>
        <w:tc>
          <w:tcPr>
            <w:tcW w:w="1062" w:type="dxa"/>
            <w:shd w:val="clear" w:color="auto" w:fill="F2F2F2" w:themeFill="background1" w:themeFillShade="F2"/>
          </w:tcPr>
          <w:p w14:paraId="63CD6ED7" w14:textId="573D7FC9" w:rsidR="00B56183" w:rsidRPr="005A5FE1" w:rsidRDefault="00141455" w:rsidP="007A1912">
            <w:pPr>
              <w:rPr>
                <w:rStyle w:val="Hyperlink"/>
                <w:rFonts w:ascii="Times New Roman" w:hAnsi="Times New Roman"/>
                <w:sz w:val="16"/>
                <w:szCs w:val="16"/>
              </w:rPr>
            </w:pPr>
            <w:hyperlink w:anchor="LSG_N_Snow_Plow_Status_00011" w:history="1">
              <w:r w:rsidR="00B56183" w:rsidRPr="005A5FE1">
                <w:rPr>
                  <w:rStyle w:val="Hyperlink"/>
                  <w:rFonts w:ascii="Times New Roman" w:hAnsi="Times New Roman"/>
                  <w:sz w:val="16"/>
                  <w:szCs w:val="16"/>
                </w:rPr>
                <w:t>Snow_Plow_Status</w:t>
              </w:r>
            </w:hyperlink>
          </w:p>
        </w:tc>
        <w:tc>
          <w:tcPr>
            <w:tcW w:w="1059" w:type="dxa"/>
            <w:shd w:val="clear" w:color="auto" w:fill="F2F2F2" w:themeFill="background1" w:themeFillShade="F2"/>
          </w:tcPr>
          <w:p w14:paraId="12EEA00D" w14:textId="6D5C30FC" w:rsidR="00B56183" w:rsidRPr="00854675" w:rsidRDefault="00141455" w:rsidP="007A1912">
            <w:pPr>
              <w:rPr>
                <w:rStyle w:val="Hyperlink"/>
                <w:rFonts w:ascii="Times New Roman" w:hAnsi="Times New Roman"/>
                <w:sz w:val="16"/>
                <w:szCs w:val="16"/>
              </w:rPr>
            </w:pPr>
            <w:hyperlink w:anchor="LSG_N_Headlight_Status_00031" w:history="1">
              <w:r w:rsidR="00B56183" w:rsidRPr="00854675">
                <w:rPr>
                  <w:rStyle w:val="Hyperlink"/>
                  <w:rFonts w:ascii="Times New Roman" w:hAnsi="Times New Roman"/>
                  <w:sz w:val="16"/>
                  <w:szCs w:val="16"/>
                </w:rPr>
                <w:t>Headlight_Status</w:t>
              </w:r>
            </w:hyperlink>
          </w:p>
        </w:tc>
      </w:tr>
      <w:tr w:rsidR="00B56183" w:rsidRPr="00F65F95" w14:paraId="2B957367" w14:textId="77777777" w:rsidTr="00B56183">
        <w:trPr>
          <w:jc w:val="center"/>
        </w:trPr>
        <w:tc>
          <w:tcPr>
            <w:tcW w:w="1194" w:type="dxa"/>
          </w:tcPr>
          <w:p w14:paraId="04868FB7" w14:textId="77777777" w:rsidR="00B56183" w:rsidRPr="00F65F95" w:rsidRDefault="00B56183" w:rsidP="007A1912">
            <w:pPr>
              <w:rPr>
                <w:rFonts w:ascii="Times New Roman" w:hAnsi="Times New Roman"/>
                <w:sz w:val="16"/>
                <w:szCs w:val="16"/>
              </w:rPr>
            </w:pPr>
            <w:r w:rsidRPr="00F65F95">
              <w:rPr>
                <w:rFonts w:ascii="Times New Roman" w:hAnsi="Times New Roman"/>
                <w:sz w:val="16"/>
                <w:szCs w:val="16"/>
              </w:rPr>
              <w:t>ENABLE</w:t>
            </w:r>
          </w:p>
        </w:tc>
        <w:tc>
          <w:tcPr>
            <w:tcW w:w="1502" w:type="dxa"/>
          </w:tcPr>
          <w:p w14:paraId="394401A6" w14:textId="77777777" w:rsidR="00B56183" w:rsidRPr="00F65F95" w:rsidRDefault="00B56183" w:rsidP="007A1912">
            <w:pPr>
              <w:rPr>
                <w:rFonts w:ascii="Times New Roman" w:hAnsi="Times New Roman"/>
                <w:sz w:val="16"/>
                <w:szCs w:val="16"/>
              </w:rPr>
            </w:pPr>
            <w:r>
              <w:rPr>
                <w:rFonts w:ascii="Times New Roman" w:hAnsi="Times New Roman"/>
                <w:sz w:val="16"/>
                <w:szCs w:val="16"/>
              </w:rPr>
              <w:t>ON</w:t>
            </w:r>
          </w:p>
        </w:tc>
        <w:tc>
          <w:tcPr>
            <w:tcW w:w="1411" w:type="dxa"/>
          </w:tcPr>
          <w:p w14:paraId="0100108E" w14:textId="06399E25" w:rsidR="00B56183" w:rsidRPr="00F65F95" w:rsidRDefault="00B56183" w:rsidP="007A1912">
            <w:pPr>
              <w:rPr>
                <w:rFonts w:ascii="Times New Roman" w:hAnsi="Times New Roman"/>
                <w:sz w:val="16"/>
                <w:szCs w:val="16"/>
              </w:rPr>
            </w:pPr>
            <w:r>
              <w:rPr>
                <w:rFonts w:ascii="Times New Roman" w:hAnsi="Times New Roman"/>
                <w:sz w:val="16"/>
                <w:szCs w:val="16"/>
              </w:rPr>
              <w:t>CANCEL</w:t>
            </w:r>
          </w:p>
        </w:tc>
        <w:tc>
          <w:tcPr>
            <w:tcW w:w="1623" w:type="dxa"/>
          </w:tcPr>
          <w:p w14:paraId="7A87C37E" w14:textId="77777777" w:rsidR="00B56183" w:rsidRPr="00F65F95" w:rsidRDefault="00B56183" w:rsidP="007A1912">
            <w:pPr>
              <w:rPr>
                <w:rFonts w:ascii="Times New Roman" w:hAnsi="Times New Roman"/>
                <w:sz w:val="16"/>
                <w:szCs w:val="16"/>
              </w:rPr>
            </w:pPr>
            <w:r w:rsidRPr="00F65F95">
              <w:rPr>
                <w:rFonts w:ascii="Times New Roman" w:hAnsi="Times New Roman"/>
                <w:sz w:val="16"/>
                <w:szCs w:val="16"/>
              </w:rPr>
              <w:t>INHIBIT</w:t>
            </w:r>
          </w:p>
        </w:tc>
        <w:tc>
          <w:tcPr>
            <w:tcW w:w="880" w:type="dxa"/>
          </w:tcPr>
          <w:p w14:paraId="4563A38C" w14:textId="77777777" w:rsidR="00B56183" w:rsidRPr="00F65F95" w:rsidRDefault="00B56183" w:rsidP="007A1912">
            <w:pPr>
              <w:rPr>
                <w:rFonts w:ascii="Times New Roman" w:hAnsi="Times New Roman"/>
                <w:sz w:val="16"/>
                <w:szCs w:val="16"/>
              </w:rPr>
            </w:pPr>
            <w:r w:rsidRPr="00F65F95">
              <w:rPr>
                <w:rFonts w:ascii="Times New Roman" w:hAnsi="Times New Roman"/>
                <w:sz w:val="16"/>
                <w:szCs w:val="16"/>
              </w:rPr>
              <w:t>RUN</w:t>
            </w:r>
          </w:p>
        </w:tc>
        <w:tc>
          <w:tcPr>
            <w:tcW w:w="1062" w:type="dxa"/>
          </w:tcPr>
          <w:p w14:paraId="1A861119" w14:textId="77777777" w:rsidR="00B56183" w:rsidRPr="00F65F95" w:rsidRDefault="00B56183" w:rsidP="007A1912">
            <w:pPr>
              <w:rPr>
                <w:rFonts w:ascii="Times New Roman" w:hAnsi="Times New Roman"/>
                <w:sz w:val="16"/>
                <w:szCs w:val="16"/>
              </w:rPr>
            </w:pPr>
            <w:r w:rsidRPr="00F65F95">
              <w:rPr>
                <w:rFonts w:ascii="Times New Roman" w:hAnsi="Times New Roman"/>
                <w:sz w:val="16"/>
                <w:szCs w:val="16"/>
              </w:rPr>
              <w:t>DISABLED</w:t>
            </w:r>
          </w:p>
        </w:tc>
        <w:tc>
          <w:tcPr>
            <w:tcW w:w="1059" w:type="dxa"/>
          </w:tcPr>
          <w:p w14:paraId="09EEDCB3" w14:textId="77777777" w:rsidR="00B56183" w:rsidRPr="00F65F95" w:rsidRDefault="00B56183" w:rsidP="007A1912">
            <w:pPr>
              <w:rPr>
                <w:rFonts w:ascii="Times New Roman" w:hAnsi="Times New Roman"/>
                <w:sz w:val="16"/>
                <w:szCs w:val="16"/>
              </w:rPr>
            </w:pPr>
            <w:r>
              <w:rPr>
                <w:rFonts w:ascii="Times New Roman" w:hAnsi="Times New Roman"/>
                <w:sz w:val="16"/>
                <w:szCs w:val="16"/>
              </w:rPr>
              <w:t>POSITION/PARK, Low Beam, or Auto (night light)</w:t>
            </w:r>
          </w:p>
        </w:tc>
      </w:tr>
    </w:tbl>
    <w:p w14:paraId="5DD394DE" w14:textId="77777777" w:rsidR="00306B4F" w:rsidRPr="00A14AB0" w:rsidRDefault="00306B4F" w:rsidP="00CE6121">
      <w:pPr>
        <w:spacing w:line="240" w:lineRule="atLeast"/>
        <w:rPr>
          <w:rFonts w:cs="Arial"/>
          <w:b/>
          <w:bCs/>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306B4F" w:rsidRPr="004051D0" w14:paraId="20C2CF8C" w14:textId="77777777" w:rsidTr="005C6B35">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902F021" w14:textId="77777777" w:rsidR="00306B4F" w:rsidRPr="004051D0" w:rsidRDefault="00306B4F" w:rsidP="00CE6121">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R_FNC_Front Fog Active-EU_00020</w:t>
            </w:r>
            <w:r w:rsidRPr="004051D0">
              <w:rPr>
                <w:rFonts w:cs="Arial"/>
                <w:bCs/>
                <w:vanish/>
                <w:color w:val="808080" w:themeColor="background1" w:themeShade="80"/>
                <w:sz w:val="16"/>
                <w:szCs w:val="14"/>
              </w:rPr>
              <w:t>###</w:t>
            </w:r>
          </w:p>
        </w:tc>
      </w:tr>
      <w:tr w:rsidR="00306B4F" w:rsidRPr="004051D0" w14:paraId="31489F0F"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CA0F21E" w14:textId="77777777" w:rsidR="00306B4F" w:rsidRPr="004051D0" w:rsidRDefault="00306B4F" w:rsidP="00CE6121">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7554F1" w14:textId="77777777" w:rsidR="00306B4F" w:rsidRPr="004051D0" w:rsidRDefault="00306B4F" w:rsidP="00CE6121">
            <w:pPr>
              <w:spacing w:line="240" w:lineRule="atLeast"/>
              <w:rPr>
                <w:rFonts w:cs="Arial"/>
                <w:vanish/>
                <w:color w:val="000000" w:themeColor="text1"/>
                <w:sz w:val="16"/>
                <w:szCs w:val="14"/>
              </w:rPr>
            </w:pPr>
          </w:p>
        </w:tc>
      </w:tr>
      <w:tr w:rsidR="00306B4F" w:rsidRPr="004051D0" w14:paraId="60954EF6"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0ABF84" w14:textId="77777777" w:rsidR="00306B4F" w:rsidRPr="004051D0" w:rsidRDefault="00306B4F" w:rsidP="00CE6121">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620638" w14:textId="77777777" w:rsidR="00306B4F" w:rsidRPr="004051D0" w:rsidRDefault="00306B4F" w:rsidP="00CE6121">
            <w:pPr>
              <w:spacing w:line="240" w:lineRule="atLeast"/>
              <w:rPr>
                <w:rFonts w:cs="Arial"/>
                <w:vanish/>
                <w:color w:val="000000" w:themeColor="text1"/>
                <w:sz w:val="16"/>
                <w:szCs w:val="14"/>
              </w:rPr>
            </w:pPr>
          </w:p>
        </w:tc>
      </w:tr>
      <w:tr w:rsidR="007D2FA7" w:rsidRPr="004051D0" w14:paraId="4E17E170"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030B2F" w14:textId="77777777" w:rsidR="007D2FA7" w:rsidRPr="004051D0" w:rsidRDefault="007D2FA7" w:rsidP="007D2FA7">
            <w:pPr>
              <w:spacing w:line="240" w:lineRule="atLeast"/>
              <w:rPr>
                <w:rFonts w:cs="Arial"/>
                <w:vanish/>
                <w:sz w:val="16"/>
                <w:szCs w:val="14"/>
              </w:rPr>
            </w:pPr>
            <w:r w:rsidRPr="004051D0">
              <w:rPr>
                <w:rFonts w:cs="Arial"/>
                <w:b/>
                <w:bCs/>
                <w:vanish/>
                <w:sz w:val="16"/>
                <w:szCs w:val="14"/>
              </w:rPr>
              <w:lastRenderedPageBreak/>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D0DF6B" w14:textId="77777777" w:rsidR="007D2FA7" w:rsidRPr="004051D0" w:rsidRDefault="007D2FA7" w:rsidP="007D2FA7">
            <w:pPr>
              <w:spacing w:line="240" w:lineRule="atLeast"/>
              <w:rPr>
                <w:rFonts w:cs="Arial"/>
                <w:vanish/>
                <w:color w:val="000000" w:themeColor="text1"/>
                <w:sz w:val="16"/>
                <w:szCs w:val="14"/>
              </w:rPr>
            </w:pPr>
            <w:r>
              <w:rPr>
                <w:rFonts w:cs="Arial"/>
                <w:vanish/>
                <w:color w:val="000000" w:themeColor="text1"/>
                <w:sz w:val="16"/>
                <w:szCs w:val="14"/>
              </w:rPr>
              <w:t>Not to include battery criteria as this is assumed to be taken care of by other modules or functions outside fog. Debounce of inputs to be moved to implementation spec.</w:t>
            </w:r>
          </w:p>
        </w:tc>
      </w:tr>
      <w:tr w:rsidR="007D2FA7" w:rsidRPr="004051D0" w14:paraId="6F1C60D4"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30702A" w14:textId="77777777" w:rsidR="007D2FA7" w:rsidRPr="004051D0" w:rsidRDefault="007D2FA7" w:rsidP="007D2FA7">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4BB302" w14:textId="77777777" w:rsidR="007D2FA7" w:rsidRPr="004051D0" w:rsidRDefault="007D2FA7" w:rsidP="007D2FA7">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91F0C99" w14:textId="77777777" w:rsidR="007D2FA7" w:rsidRPr="004051D0" w:rsidRDefault="007D2FA7" w:rsidP="007D2FA7">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7331E41" w14:textId="77777777" w:rsidR="007D2FA7" w:rsidRPr="004051D0" w:rsidRDefault="007D2FA7" w:rsidP="007D2FA7">
            <w:pPr>
              <w:spacing w:line="240" w:lineRule="atLeast"/>
              <w:rPr>
                <w:rFonts w:cs="Arial"/>
                <w:vanish/>
                <w:color w:val="000000" w:themeColor="text1"/>
                <w:sz w:val="16"/>
                <w:szCs w:val="14"/>
              </w:rPr>
            </w:pPr>
          </w:p>
        </w:tc>
      </w:tr>
      <w:tr w:rsidR="007D2FA7" w:rsidRPr="004051D0" w14:paraId="572332E0"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BB8E37" w14:textId="77777777" w:rsidR="007D2FA7" w:rsidRPr="004051D0" w:rsidRDefault="007D2FA7" w:rsidP="007D2FA7">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4BAEB7" w14:textId="77777777" w:rsidR="007D2FA7" w:rsidRPr="004051D0" w:rsidRDefault="007D2FA7" w:rsidP="007D2FA7">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E7AA169" w14:textId="77777777" w:rsidR="007D2FA7" w:rsidRPr="004051D0" w:rsidRDefault="007D2FA7" w:rsidP="007D2FA7">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18F0798" w14:textId="77777777" w:rsidR="007D2FA7" w:rsidRPr="004051D0" w:rsidRDefault="007D2FA7" w:rsidP="007D2FA7">
            <w:pPr>
              <w:spacing w:line="240" w:lineRule="atLeast"/>
              <w:rPr>
                <w:rFonts w:cs="Arial"/>
                <w:vanish/>
                <w:color w:val="000000" w:themeColor="text1"/>
                <w:sz w:val="16"/>
                <w:szCs w:val="14"/>
              </w:rPr>
            </w:pPr>
          </w:p>
        </w:tc>
      </w:tr>
      <w:tr w:rsidR="007D2FA7" w:rsidRPr="004051D0" w14:paraId="777DE3A3" w14:textId="77777777" w:rsidTr="005C6B35">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63A159" w14:textId="77777777" w:rsidR="007D2FA7" w:rsidRPr="004051D0" w:rsidRDefault="007D2FA7" w:rsidP="007D2FA7">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418409179"/>
            <w:placeholder>
              <w:docPart w:val="BB737AA30FE341D291AA5BC7F9B3C9E1"/>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531DBB4" w14:textId="77777777" w:rsidR="007D2FA7" w:rsidRPr="004051D0" w:rsidRDefault="007D2FA7" w:rsidP="007D2FA7">
                <w:pPr>
                  <w:spacing w:line="240" w:lineRule="atLeast"/>
                  <w:rPr>
                    <w:rFonts w:cs="Arial"/>
                    <w:vanish/>
                    <w:color w:val="000000" w:themeColor="text1"/>
                    <w:sz w:val="16"/>
                    <w:szCs w:val="14"/>
                  </w:rPr>
                </w:pPr>
                <w:r>
                  <w:rPr>
                    <w:rFonts w:cs="Arial"/>
                    <w:vanish/>
                    <w:color w:val="000000" w:themeColor="text1"/>
                    <w:sz w:val="16"/>
                    <w:szCs w:val="14"/>
                  </w:rPr>
                  <w:t>Functional</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C65259" w14:textId="77777777" w:rsidR="007D2FA7" w:rsidRPr="004051D0" w:rsidRDefault="007D2FA7" w:rsidP="007D2FA7">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210005671"/>
            <w:placeholder>
              <w:docPart w:val="3447C36C4383473D9F07D6D15F1836BF"/>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51DE86" w14:textId="77777777" w:rsidR="007D2FA7" w:rsidRPr="004051D0" w:rsidRDefault="007D2FA7" w:rsidP="007D2FA7">
                <w:pPr>
                  <w:spacing w:line="240" w:lineRule="atLeast"/>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AD28B60" w14:textId="77777777" w:rsidR="007D2FA7" w:rsidRPr="004051D0" w:rsidRDefault="007D2FA7" w:rsidP="007D2FA7">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160271836"/>
            <w:placeholder>
              <w:docPart w:val="91A5075BC5334ABE99DD51473155E84F"/>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A39D3C4" w14:textId="77777777" w:rsidR="007D2FA7" w:rsidRPr="000302BF" w:rsidRDefault="007D2FA7" w:rsidP="007D2FA7">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7D2FA7" w:rsidRPr="004051D0" w14:paraId="7CD1DA2B" w14:textId="77777777" w:rsidTr="005C6B35">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392D176" w14:textId="04D03421" w:rsidR="007D2FA7" w:rsidRPr="004051D0" w:rsidRDefault="00141455" w:rsidP="007D2FA7">
            <w:pPr>
              <w:spacing w:line="240" w:lineRule="atLeast"/>
              <w:rPr>
                <w:rFonts w:cs="Arial"/>
                <w:bCs/>
                <w:vanish/>
                <w:color w:val="808080" w:themeColor="background1" w:themeShade="80"/>
                <w:sz w:val="16"/>
                <w:szCs w:val="14"/>
              </w:rPr>
            </w:pPr>
            <w:hyperlink r:id="rId63" w:history="1">
              <w:r w:rsidR="007D2FA7" w:rsidRPr="004051D0">
                <w:rPr>
                  <w:rStyle w:val="Hyperlink"/>
                  <w:rFonts w:cs="Arial"/>
                  <w:bCs/>
                  <w:vanish/>
                  <w:sz w:val="16"/>
                  <w:szCs w:val="14"/>
                </w:rPr>
                <w:t>Req. Template</w:t>
              </w:r>
            </w:hyperlink>
            <w:r w:rsidR="007D2FA7"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27A6F6A" w14:textId="4C45034B" w:rsidR="007D2FA7" w:rsidRPr="004051D0" w:rsidRDefault="007D2FA7" w:rsidP="007D2FA7">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E10FD4A" w14:textId="77777777" w:rsidR="007D2FA7" w:rsidRPr="004051D0" w:rsidRDefault="007D2FA7" w:rsidP="007D2FA7">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19AB9F1B" w14:textId="77777777" w:rsidR="00306B4F" w:rsidRPr="00C66B68" w:rsidRDefault="00306B4F" w:rsidP="00CE6121">
      <w:pPr>
        <w:spacing w:line="240" w:lineRule="atLeast"/>
        <w:rPr>
          <w:rFonts w:cs="Arial"/>
        </w:rPr>
      </w:pPr>
    </w:p>
    <w:p w14:paraId="6BA3E56D" w14:textId="77777777" w:rsidR="009821BF" w:rsidRDefault="009821BF" w:rsidP="00CE6121">
      <w:pPr>
        <w:spacing w:line="240" w:lineRule="atLeast"/>
        <w:rPr>
          <w:rFonts w:cs="Arial"/>
        </w:rPr>
      </w:pPr>
    </w:p>
    <w:p w14:paraId="09A589F3" w14:textId="77777777" w:rsidR="009821BF" w:rsidRPr="004051D0" w:rsidRDefault="009821BF" w:rsidP="00CE6121">
      <w:pPr>
        <w:pStyle w:val="RERequirement"/>
        <w:shd w:val="clear" w:color="auto" w:fill="F2F2F2" w:themeFill="background1" w:themeFillShade="F2"/>
        <w:spacing w:line="240" w:lineRule="atLeast"/>
        <w:rPr>
          <w:rFonts w:ascii="Arial" w:hAnsi="Arial" w:cs="Arial"/>
        </w:rPr>
      </w:pPr>
      <w:bookmarkStart w:id="234" w:name="_Toc28953423"/>
      <w:r w:rsidRPr="004051D0">
        <w:rPr>
          <w:rFonts w:ascii="Arial" w:hAnsi="Arial" w:cs="Arial"/>
        </w:rPr>
        <w:t>###</w:t>
      </w:r>
      <w:bookmarkStart w:id="235" w:name="R_ID_FNC_00003_Front_Fog_InActive_Input_"/>
      <w:r>
        <w:rPr>
          <w:rFonts w:ascii="Arial" w:hAnsi="Arial" w:cs="Arial"/>
        </w:rPr>
        <w:t>R_FNC_Front Fog InActive_00003</w:t>
      </w:r>
      <w:bookmarkEnd w:id="235"/>
      <w:r w:rsidRPr="004051D0">
        <w:rPr>
          <w:rFonts w:ascii="Arial" w:hAnsi="Arial" w:cs="Arial"/>
        </w:rPr>
        <w:t xml:space="preserve">### </w:t>
      </w:r>
      <w:bookmarkEnd w:id="234"/>
      <w:r>
        <w:rPr>
          <w:rFonts w:ascii="Arial" w:hAnsi="Arial" w:cs="Arial"/>
        </w:rPr>
        <w:t>Front Fog InActive Input Conditions</w:t>
      </w:r>
    </w:p>
    <w:p w14:paraId="2EA9F2CA" w14:textId="185BD6C5" w:rsidR="009821BF" w:rsidRPr="009821BF" w:rsidRDefault="009821BF" w:rsidP="00CE6121">
      <w:pPr>
        <w:spacing w:line="240" w:lineRule="atLeast"/>
        <w:rPr>
          <w:rFonts w:ascii="Calibri" w:eastAsia="Calibri" w:hAnsi="Calibri" w:cs="Arial"/>
          <w:sz w:val="22"/>
          <w:szCs w:val="22"/>
        </w:rPr>
      </w:pPr>
      <w:r>
        <w:t xml:space="preserve">Front Fog Lamps shall </w:t>
      </w:r>
      <w:r w:rsidR="002F47EF">
        <w:t xml:space="preserve">not </w:t>
      </w:r>
      <w:r>
        <w:t xml:space="preserve">turn </w:t>
      </w:r>
      <w:r w:rsidR="002F47EF">
        <w:t>on</w:t>
      </w:r>
      <w:r>
        <w:t xml:space="preserve"> when </w:t>
      </w:r>
      <w:hyperlink w:anchor="LSG_N_Snow_Plow_Status_00011" w:history="1">
        <w:r w:rsidR="000021A4" w:rsidRPr="00AE79FE">
          <w:rPr>
            <w:rStyle w:val="Hyperlink"/>
            <w:rFonts w:cs="Arial"/>
          </w:rPr>
          <w:t>Snow_Plow_Status</w:t>
        </w:r>
      </w:hyperlink>
      <w:r w:rsidR="000021A4" w:rsidRPr="00AE79FE">
        <w:rPr>
          <w:rStyle w:val="Hyperlink"/>
          <w:rFonts w:cs="Arial"/>
        </w:rPr>
        <w:t xml:space="preserve"> </w:t>
      </w:r>
      <w:r w:rsidR="000021A4" w:rsidRPr="00CC2093">
        <w:t xml:space="preserve">= </w:t>
      </w:r>
      <w:r w:rsidR="000021A4" w:rsidRPr="003B6197">
        <w:rPr>
          <w:bCs/>
        </w:rPr>
        <w:t>ENABLED</w:t>
      </w:r>
      <w:r w:rsidR="00CC2093">
        <w:rPr>
          <w:bCs/>
        </w:rPr>
        <w:t xml:space="preserve"> || </w:t>
      </w:r>
      <w:hyperlink w:anchor="LPR_D_FrontFog_Enable_Cfg_00029" w:history="1">
        <w:r w:rsidR="00112213" w:rsidRPr="001936FC">
          <w:rPr>
            <w:rStyle w:val="Hyperlink"/>
            <w:rFonts w:cs="Arial"/>
          </w:rPr>
          <w:t>FrontFog_Enable_Cfg</w:t>
        </w:r>
      </w:hyperlink>
      <w:r w:rsidR="00CC2093">
        <w:rPr>
          <w:rFonts w:ascii="Calibri" w:eastAsia="Calibri" w:hAnsi="Calibri" w:cs="Arial"/>
          <w:color w:val="0000FF"/>
          <w:u w:val="single"/>
        </w:rPr>
        <w:t xml:space="preserve"> </w:t>
      </w:r>
      <w:r w:rsidR="00CC2093" w:rsidRPr="00112213">
        <w:rPr>
          <w:bCs/>
        </w:rPr>
        <w:t>= DISABLED</w:t>
      </w:r>
    </w:p>
    <w:p w14:paraId="48D3FC1C" w14:textId="77777777" w:rsidR="009821BF" w:rsidRPr="004051D0" w:rsidRDefault="009821BF" w:rsidP="00CE6121">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9821BF" w:rsidRPr="004051D0" w14:paraId="2B837CC3" w14:textId="77777777" w:rsidTr="00B02629">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77B9804" w14:textId="77777777" w:rsidR="009821BF" w:rsidRPr="004051D0" w:rsidRDefault="009821BF" w:rsidP="00CE6121">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R_FNC_Front Fog InActive_00003</w:t>
            </w:r>
            <w:r w:rsidRPr="004051D0">
              <w:rPr>
                <w:rFonts w:cs="Arial"/>
                <w:bCs/>
                <w:vanish/>
                <w:color w:val="808080" w:themeColor="background1" w:themeShade="80"/>
                <w:sz w:val="16"/>
                <w:szCs w:val="14"/>
              </w:rPr>
              <w:t>###</w:t>
            </w:r>
          </w:p>
        </w:tc>
      </w:tr>
      <w:tr w:rsidR="009821BF" w:rsidRPr="004051D0" w14:paraId="40449E26"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E561E3A" w14:textId="77777777" w:rsidR="009821BF" w:rsidRPr="004051D0" w:rsidRDefault="009821BF" w:rsidP="00CE6121">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D28BA8"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05C2FC8C"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73E3DC" w14:textId="77777777" w:rsidR="009821BF" w:rsidRPr="004051D0" w:rsidRDefault="009821BF" w:rsidP="00CE6121">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F93069"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6ECDBFF9"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5F3684" w14:textId="77777777" w:rsidR="009821BF" w:rsidRPr="004051D0" w:rsidRDefault="009821BF" w:rsidP="00CE6121">
            <w:pPr>
              <w:spacing w:line="240" w:lineRule="atLeast"/>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BB2D82"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462F0C53"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4A9516" w14:textId="77777777" w:rsidR="009821BF" w:rsidRPr="004051D0" w:rsidRDefault="009821BF" w:rsidP="00CE6121">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4660E8" w14:textId="77777777" w:rsidR="009821BF" w:rsidRPr="004051D0" w:rsidRDefault="009821BF" w:rsidP="00CE6121">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5007E0B" w14:textId="77777777" w:rsidR="009821BF" w:rsidRPr="004051D0" w:rsidRDefault="009821BF" w:rsidP="00CE6121">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EF05D10"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055949E6"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F89A01" w14:textId="77777777" w:rsidR="009821BF" w:rsidRPr="004051D0" w:rsidRDefault="009821BF" w:rsidP="00CE6121">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38E7A2" w14:textId="77777777" w:rsidR="009821BF" w:rsidRPr="004051D0" w:rsidRDefault="009821BF" w:rsidP="00CE6121">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B1B38CD" w14:textId="77777777" w:rsidR="009821BF" w:rsidRPr="004051D0" w:rsidRDefault="009821BF" w:rsidP="00CE6121">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E5EC932"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42DADE19" w14:textId="77777777" w:rsidTr="00B02629">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74C203" w14:textId="77777777" w:rsidR="009821BF" w:rsidRPr="004051D0" w:rsidRDefault="009821BF" w:rsidP="00CE6121">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559683085"/>
            <w:placeholder>
              <w:docPart w:val="0F91CF8BA79C49419C94753D5ACDA1F9"/>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343D58B" w14:textId="77777777" w:rsidR="009821BF" w:rsidRPr="004051D0" w:rsidRDefault="009821BF" w:rsidP="00CE6121">
                <w:pPr>
                  <w:spacing w:line="240" w:lineRule="atLeast"/>
                  <w:rPr>
                    <w:rFonts w:cs="Arial"/>
                    <w:vanish/>
                    <w:color w:val="000000" w:themeColor="text1"/>
                    <w:sz w:val="16"/>
                    <w:szCs w:val="14"/>
                  </w:rPr>
                </w:pPr>
                <w:r w:rsidRPr="004051D0">
                  <w:rPr>
                    <w:rStyle w:val="PlaceholderText"/>
                    <w:rFonts w:cs="Arial"/>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63F0EA" w14:textId="77777777" w:rsidR="009821BF" w:rsidRPr="004051D0" w:rsidRDefault="009821BF" w:rsidP="00CE6121">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1334417354"/>
            <w:placeholder>
              <w:docPart w:val="0FA34E9A97034AEAB31D1D861B127EED"/>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1E1C6C" w14:textId="77777777" w:rsidR="009821BF" w:rsidRPr="004051D0" w:rsidRDefault="009821BF" w:rsidP="00CE6121">
                <w:pPr>
                  <w:spacing w:line="240" w:lineRule="atLeast"/>
                  <w:rPr>
                    <w:rFonts w:cs="Arial"/>
                    <w:vanish/>
                    <w:color w:val="000000" w:themeColor="text1"/>
                    <w:sz w:val="16"/>
                    <w:szCs w:val="14"/>
                  </w:rPr>
                </w:pPr>
                <w:r w:rsidRPr="004051D0">
                  <w:rPr>
                    <w:rStyle w:val="PlaceholderText"/>
                    <w:rFonts w:cs="Arial"/>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B3525CA" w14:textId="77777777" w:rsidR="009821BF" w:rsidRPr="004051D0" w:rsidRDefault="009821BF" w:rsidP="00CE6121">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942058174"/>
            <w:placeholder>
              <w:docPart w:val="FE5167FD50B8447C995AD04733BFEDD5"/>
            </w:placeholder>
            <w:showingPlcHd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0F785F5" w14:textId="77777777" w:rsidR="009821BF" w:rsidRPr="000302BF" w:rsidRDefault="009821BF" w:rsidP="00CE6121">
                <w:pPr>
                  <w:spacing w:line="240" w:lineRule="atLeast"/>
                  <w:rPr>
                    <w:rFonts w:cs="Arial"/>
                    <w:vanish/>
                    <w:color w:val="000000" w:themeColor="text1"/>
                    <w:sz w:val="16"/>
                    <w:szCs w:val="14"/>
                  </w:rPr>
                </w:pPr>
                <w:r w:rsidRPr="004051D0">
                  <w:rPr>
                    <w:rFonts w:cs="Arial"/>
                    <w:vanish/>
                    <w:color w:val="000000" w:themeColor="text1"/>
                    <w:sz w:val="16"/>
                    <w:szCs w:val="14"/>
                  </w:rPr>
                  <w:t>Choose an item.</w:t>
                </w:r>
              </w:p>
            </w:tc>
          </w:sdtContent>
        </w:sdt>
      </w:tr>
      <w:tr w:rsidR="009821BF" w:rsidRPr="004051D0" w14:paraId="617A8797" w14:textId="77777777" w:rsidTr="00B02629">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187339B" w14:textId="164B0CC6" w:rsidR="009821BF" w:rsidRPr="004051D0" w:rsidRDefault="00141455" w:rsidP="00CE6121">
            <w:pPr>
              <w:spacing w:line="240" w:lineRule="atLeast"/>
              <w:rPr>
                <w:rFonts w:cs="Arial"/>
                <w:bCs/>
                <w:vanish/>
                <w:color w:val="808080" w:themeColor="background1" w:themeShade="80"/>
                <w:sz w:val="16"/>
                <w:szCs w:val="14"/>
              </w:rPr>
            </w:pPr>
            <w:hyperlink r:id="rId64" w:history="1">
              <w:r w:rsidR="009821BF" w:rsidRPr="004051D0">
                <w:rPr>
                  <w:rStyle w:val="Hyperlink"/>
                  <w:rFonts w:cs="Arial"/>
                  <w:bCs/>
                  <w:vanish/>
                  <w:sz w:val="16"/>
                  <w:szCs w:val="14"/>
                </w:rPr>
                <w:t>Req. Template</w:t>
              </w:r>
            </w:hyperlink>
            <w:r w:rsidR="009821BF"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AD3A8F0" w14:textId="6E0164AF" w:rsidR="009821BF" w:rsidRPr="004051D0" w:rsidRDefault="009821BF" w:rsidP="00CE6121">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504BAAE" w14:textId="77777777" w:rsidR="009821BF" w:rsidRPr="004051D0" w:rsidRDefault="009821BF" w:rsidP="00CE6121">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34B098A7" w14:textId="77777777" w:rsidR="009821BF" w:rsidRPr="00C66B68" w:rsidRDefault="009821BF" w:rsidP="00CE6121">
      <w:pPr>
        <w:spacing w:line="240" w:lineRule="atLeast"/>
        <w:rPr>
          <w:rFonts w:cs="Arial"/>
        </w:rPr>
      </w:pPr>
    </w:p>
    <w:p w14:paraId="75DD0E9D" w14:textId="1EB5D226" w:rsidR="003A4AA7" w:rsidRDefault="003A4AA7" w:rsidP="00CE6121">
      <w:pPr>
        <w:spacing w:line="240" w:lineRule="atLeast"/>
        <w:rPr>
          <w:rFonts w:cs="Arial"/>
        </w:rPr>
      </w:pPr>
    </w:p>
    <w:p w14:paraId="404BC323" w14:textId="77777777" w:rsidR="00AA44E4" w:rsidRDefault="00AA44E4" w:rsidP="00CE6121">
      <w:pPr>
        <w:spacing w:line="240" w:lineRule="atLeast"/>
        <w:rPr>
          <w:rFonts w:cs="Arial"/>
        </w:rPr>
      </w:pPr>
    </w:p>
    <w:p w14:paraId="3C8695F8" w14:textId="77777777" w:rsidR="003A4AA7" w:rsidRPr="004051D0" w:rsidRDefault="003A4AA7" w:rsidP="00CE6121">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36" w:name="R_ID_FNC_00021_Front_Fog_Turn_OFF_EU"/>
      <w:r>
        <w:rPr>
          <w:rFonts w:ascii="Arial" w:hAnsi="Arial" w:cs="Arial"/>
        </w:rPr>
        <w:t>R_FNC_Front Fog Turn OFF-EU_00021</w:t>
      </w:r>
      <w:bookmarkEnd w:id="236"/>
      <w:r w:rsidRPr="004051D0">
        <w:rPr>
          <w:rFonts w:ascii="Arial" w:hAnsi="Arial" w:cs="Arial"/>
        </w:rPr>
        <w:t xml:space="preserve">### </w:t>
      </w:r>
      <w:r>
        <w:rPr>
          <w:rFonts w:ascii="Arial" w:hAnsi="Arial" w:cs="Arial"/>
        </w:rPr>
        <w:t>Front Fog Turn OFF-EU</w:t>
      </w:r>
    </w:p>
    <w:p w14:paraId="12342B88" w14:textId="2094BA03" w:rsidR="003A4AA7" w:rsidRDefault="003A4AA7" w:rsidP="00CE6121">
      <w:pPr>
        <w:spacing w:line="240" w:lineRule="atLeast"/>
        <w:textAlignment w:val="auto"/>
        <w:rPr>
          <w:rFonts w:ascii="Times New Roman" w:hAnsi="Times New Roman"/>
          <w:bCs/>
        </w:rPr>
      </w:pPr>
      <w:r>
        <w:t>Front Fog Lamps shall turn off when</w:t>
      </w:r>
      <w:r w:rsidR="006F79BF">
        <w:t xml:space="preserve"> </w:t>
      </w:r>
      <w:hyperlink w:anchor="LSG_N_Headlight_Status_00031" w:history="1">
        <w:r w:rsidR="009D4B01" w:rsidRPr="002B126F">
          <w:rPr>
            <w:rStyle w:val="Hyperlink"/>
            <w:rFonts w:cs="Arial"/>
            <w:bCs/>
          </w:rPr>
          <w:t>Headlight_Status</w:t>
        </w:r>
      </w:hyperlink>
      <w:r w:rsidR="009D4B01">
        <w:rPr>
          <w:rStyle w:val="Hyperlink"/>
          <w:rFonts w:cs="Arial"/>
          <w:bCs/>
        </w:rPr>
        <w:t xml:space="preserve"> </w:t>
      </w:r>
      <w:r w:rsidR="009D4B01" w:rsidRPr="00554F10">
        <w:t>= (</w:t>
      </w:r>
      <w:r w:rsidR="009D4B01">
        <w:t xml:space="preserve">OFF </w:t>
      </w:r>
      <w:r w:rsidR="008E160E">
        <w:t>or DRL turns ON</w:t>
      </w:r>
      <w:r w:rsidR="00A40140">
        <w:t>,</w:t>
      </w:r>
      <w:r w:rsidR="001E0D59">
        <w:t xml:space="preserve"> </w:t>
      </w:r>
      <w:r w:rsidR="00A40140">
        <w:t>or</w:t>
      </w:r>
      <w:r w:rsidR="001E0D59">
        <w:t xml:space="preserve"> Auto</w:t>
      </w:r>
      <w:r w:rsidR="00BC1971">
        <w:t xml:space="preserve"> detect daylight</w:t>
      </w:r>
      <w:r w:rsidR="008E160E">
        <w:t>)</w:t>
      </w:r>
      <w:r w:rsidR="006F79BF">
        <w:t xml:space="preserve"> </w:t>
      </w:r>
      <w:r w:rsidR="00F23C92">
        <w:rPr>
          <w:rFonts w:cs="Arial"/>
        </w:rPr>
        <w:t>||</w:t>
      </w:r>
      <w:r w:rsidR="00586D2D">
        <w:rPr>
          <w:rFonts w:cs="Arial"/>
        </w:rPr>
        <w:t xml:space="preserve"> </w:t>
      </w:r>
      <w:r w:rsidR="003B6197" w:rsidRPr="003B6197">
        <w:t xml:space="preserve"> </w:t>
      </w:r>
      <w:hyperlink w:anchor="LSG_N_Front_Fog_HMI_Status_00008" w:history="1">
        <w:r w:rsidR="000A3FC2" w:rsidRPr="001936FC">
          <w:rPr>
            <w:rStyle w:val="Hyperlink"/>
          </w:rPr>
          <w:t>Front_Fog</w:t>
        </w:r>
        <w:r w:rsidR="000A3FC2">
          <w:rPr>
            <w:rStyle w:val="Hyperlink"/>
          </w:rPr>
          <w:t>_</w:t>
        </w:r>
        <w:r w:rsidR="000A3FC2" w:rsidRPr="001936FC">
          <w:rPr>
            <w:rStyle w:val="Hyperlink"/>
          </w:rPr>
          <w:t>Status</w:t>
        </w:r>
      </w:hyperlink>
      <w:r w:rsidR="000A3FC2" w:rsidRPr="00F40A4D">
        <w:rPr>
          <w:rFonts w:ascii="Calibri" w:eastAsia="Calibri" w:hAnsi="Calibri" w:cs="Arial"/>
        </w:rPr>
        <w:t xml:space="preserve"> </w:t>
      </w:r>
      <w:r w:rsidR="000A3FC2" w:rsidRPr="00CC2093">
        <w:t>=</w:t>
      </w:r>
      <w:r w:rsidR="000A3FC2" w:rsidRPr="00F40A4D">
        <w:rPr>
          <w:rFonts w:ascii="Calibri" w:eastAsia="Calibri" w:hAnsi="Calibri" w:cs="Arial"/>
        </w:rPr>
        <w:t xml:space="preserve"> O</w:t>
      </w:r>
      <w:r w:rsidR="000A3FC2">
        <w:rPr>
          <w:rFonts w:ascii="Calibri" w:eastAsia="Calibri" w:hAnsi="Calibri" w:cs="Arial"/>
        </w:rPr>
        <w:t>FF</w:t>
      </w:r>
      <w:r w:rsidRPr="003A4AA7">
        <w:rPr>
          <w:rFonts w:ascii="Times New Roman" w:hAnsi="Times New Roman"/>
          <w:bCs/>
        </w:rPr>
        <w:t xml:space="preserve"> </w:t>
      </w:r>
      <w:r w:rsidR="00F23C92">
        <w:rPr>
          <w:rFonts w:cs="Arial"/>
        </w:rPr>
        <w:t>||</w:t>
      </w:r>
      <w:r w:rsidR="001924FB" w:rsidRPr="001924FB">
        <w:rPr>
          <w:rFonts w:cs="Arial"/>
        </w:rPr>
        <w:t xml:space="preserve"> </w:t>
      </w:r>
      <w:hyperlink w:anchor="LSG_N_Ignition_00001" w:history="1">
        <w:r w:rsidR="00DB5C74" w:rsidRPr="00E77722">
          <w:rPr>
            <w:rStyle w:val="Hyperlink"/>
            <w:rFonts w:cs="Arial"/>
          </w:rPr>
          <w:t>Ignition_Status</w:t>
        </w:r>
      </w:hyperlink>
      <w:r w:rsidR="00DB5C74" w:rsidRPr="00D070C5">
        <w:rPr>
          <w:rFonts w:cs="Arial"/>
        </w:rPr>
        <w:t xml:space="preserve"> !=</w:t>
      </w:r>
      <w:r w:rsidR="00DB5C74">
        <w:rPr>
          <w:rFonts w:ascii="Calibri" w:eastAsia="Calibri" w:hAnsi="Calibri" w:cs="Arial"/>
          <w:sz w:val="22"/>
          <w:szCs w:val="22"/>
        </w:rPr>
        <w:t xml:space="preserve"> RUN</w:t>
      </w:r>
      <w:r w:rsidR="001466C2">
        <w:rPr>
          <w:rFonts w:ascii="Times New Roman" w:hAnsi="Times New Roman"/>
          <w:bCs/>
        </w:rPr>
        <w:t xml:space="preserve">. </w:t>
      </w:r>
    </w:p>
    <w:p w14:paraId="7676AB1D" w14:textId="77777777" w:rsidR="00681C8F" w:rsidRPr="003A4AA7" w:rsidRDefault="00681C8F" w:rsidP="00CE6121">
      <w:pPr>
        <w:spacing w:line="240" w:lineRule="atLeast"/>
        <w:textAlignment w:val="auto"/>
        <w:rPr>
          <w:rFonts w:cs="Arial"/>
          <w:color w:val="000000"/>
          <w:sz w:val="16"/>
          <w:szCs w:val="16"/>
        </w:rPr>
      </w:pPr>
    </w:p>
    <w:tbl>
      <w:tblPr>
        <w:tblStyle w:val="TableGrid"/>
        <w:tblW w:w="0" w:type="auto"/>
        <w:jc w:val="center"/>
        <w:tblInd w:w="0" w:type="dxa"/>
        <w:tblLook w:val="04A0" w:firstRow="1" w:lastRow="0" w:firstColumn="1" w:lastColumn="0" w:noHBand="0" w:noVBand="1"/>
      </w:tblPr>
      <w:tblGrid>
        <w:gridCol w:w="1363"/>
        <w:gridCol w:w="1194"/>
        <w:gridCol w:w="1319"/>
      </w:tblGrid>
      <w:tr w:rsidR="00E50EF8" w:rsidRPr="00A42FC9" w14:paraId="506BE7D9" w14:textId="77777777" w:rsidTr="00A718E6">
        <w:trPr>
          <w:jc w:val="center"/>
        </w:trPr>
        <w:tc>
          <w:tcPr>
            <w:tcW w:w="1363" w:type="dxa"/>
            <w:shd w:val="clear" w:color="auto" w:fill="F2F2F2" w:themeFill="background1" w:themeFillShade="F2"/>
          </w:tcPr>
          <w:p w14:paraId="3C6F8729" w14:textId="04B0BBB7" w:rsidR="00E50EF8" w:rsidRPr="00B34FDC" w:rsidRDefault="00141455" w:rsidP="00CE6121">
            <w:pPr>
              <w:spacing w:line="240" w:lineRule="atLeast"/>
              <w:rPr>
                <w:rFonts w:ascii="Times New Roman" w:hAnsi="Times New Roman"/>
                <w:sz w:val="16"/>
                <w:szCs w:val="16"/>
              </w:rPr>
            </w:pPr>
            <w:hyperlink w:anchor="LSG_N_Front_Fog_HMI_Status_00008" w:history="1">
              <w:r w:rsidR="00E50EF8" w:rsidRPr="00B34FDC">
                <w:rPr>
                  <w:rFonts w:ascii="Times New Roman" w:eastAsia="Calibri" w:hAnsi="Times New Roman"/>
                  <w:color w:val="0000FF"/>
                  <w:sz w:val="16"/>
                  <w:szCs w:val="16"/>
                  <w:u w:val="single"/>
                </w:rPr>
                <w:t>Front_Fog_Status</w:t>
              </w:r>
            </w:hyperlink>
          </w:p>
        </w:tc>
        <w:tc>
          <w:tcPr>
            <w:tcW w:w="1194" w:type="dxa"/>
            <w:shd w:val="clear" w:color="auto" w:fill="F2F2F2" w:themeFill="background1" w:themeFillShade="F2"/>
          </w:tcPr>
          <w:p w14:paraId="47863161" w14:textId="0B1E1EEB" w:rsidR="00E50EF8" w:rsidRPr="00B34FDC" w:rsidRDefault="00141455" w:rsidP="00CE6121">
            <w:pPr>
              <w:spacing w:line="240" w:lineRule="atLeast"/>
              <w:rPr>
                <w:rFonts w:ascii="Times New Roman" w:hAnsi="Times New Roman"/>
                <w:sz w:val="16"/>
                <w:szCs w:val="16"/>
              </w:rPr>
            </w:pPr>
            <w:hyperlink w:anchor="LSG_N_Ignition_00001" w:history="1">
              <w:r w:rsidR="00E50EF8" w:rsidRPr="00B34FDC">
                <w:rPr>
                  <w:rStyle w:val="Hyperlink"/>
                  <w:rFonts w:ascii="Times New Roman" w:hAnsi="Times New Roman"/>
                  <w:sz w:val="16"/>
                  <w:szCs w:val="16"/>
                </w:rPr>
                <w:t>Ignition_Status</w:t>
              </w:r>
            </w:hyperlink>
          </w:p>
        </w:tc>
        <w:tc>
          <w:tcPr>
            <w:tcW w:w="1319" w:type="dxa"/>
            <w:shd w:val="clear" w:color="auto" w:fill="F2F2F2" w:themeFill="background1" w:themeFillShade="F2"/>
          </w:tcPr>
          <w:p w14:paraId="02213E9E" w14:textId="1D94E322" w:rsidR="00E50EF8" w:rsidRPr="00B34FDC" w:rsidRDefault="00141455" w:rsidP="00CE6121">
            <w:pPr>
              <w:spacing w:line="240" w:lineRule="atLeast"/>
              <w:rPr>
                <w:rFonts w:ascii="Times New Roman" w:hAnsi="Times New Roman"/>
                <w:sz w:val="16"/>
                <w:szCs w:val="16"/>
              </w:rPr>
            </w:pPr>
            <w:hyperlink w:anchor="LSG_N_Headlight_Status_00031" w:history="1">
              <w:r w:rsidR="00E50EF8" w:rsidRPr="007D266E">
                <w:rPr>
                  <w:rStyle w:val="Hyperlink"/>
                  <w:rFonts w:ascii="Times New Roman" w:hAnsi="Times New Roman"/>
                  <w:sz w:val="16"/>
                  <w:szCs w:val="16"/>
                </w:rPr>
                <w:t>Headlight_Status</w:t>
              </w:r>
            </w:hyperlink>
          </w:p>
        </w:tc>
      </w:tr>
      <w:tr w:rsidR="00E50EF8" w:rsidRPr="00953763" w14:paraId="31774222" w14:textId="77777777" w:rsidTr="00A718E6">
        <w:trPr>
          <w:jc w:val="center"/>
        </w:trPr>
        <w:tc>
          <w:tcPr>
            <w:tcW w:w="1363" w:type="dxa"/>
          </w:tcPr>
          <w:p w14:paraId="2D9A48E9" w14:textId="77777777" w:rsidR="00E50EF8" w:rsidRPr="00953763" w:rsidRDefault="00E50EF8" w:rsidP="00CE6121">
            <w:pPr>
              <w:spacing w:line="240" w:lineRule="atLeast"/>
              <w:rPr>
                <w:sz w:val="16"/>
                <w:szCs w:val="16"/>
              </w:rPr>
            </w:pPr>
            <w:r>
              <w:rPr>
                <w:sz w:val="16"/>
                <w:szCs w:val="16"/>
              </w:rPr>
              <w:t>OFF</w:t>
            </w:r>
          </w:p>
        </w:tc>
        <w:tc>
          <w:tcPr>
            <w:tcW w:w="1194" w:type="dxa"/>
          </w:tcPr>
          <w:p w14:paraId="7CC2C669" w14:textId="77777777" w:rsidR="00E50EF8" w:rsidRPr="00953763" w:rsidRDefault="00E50EF8" w:rsidP="00CE6121">
            <w:pPr>
              <w:spacing w:line="240" w:lineRule="atLeast"/>
              <w:rPr>
                <w:sz w:val="16"/>
                <w:szCs w:val="16"/>
              </w:rPr>
            </w:pPr>
            <w:r>
              <w:rPr>
                <w:sz w:val="16"/>
                <w:szCs w:val="16"/>
              </w:rPr>
              <w:t>!= RUN</w:t>
            </w:r>
          </w:p>
        </w:tc>
        <w:tc>
          <w:tcPr>
            <w:tcW w:w="1319" w:type="dxa"/>
          </w:tcPr>
          <w:p w14:paraId="57429C69" w14:textId="2EC0187F" w:rsidR="00E50EF8" w:rsidRPr="00953763" w:rsidRDefault="00E50EF8" w:rsidP="00CE6121">
            <w:pPr>
              <w:spacing w:line="240" w:lineRule="atLeast"/>
              <w:rPr>
                <w:sz w:val="16"/>
                <w:szCs w:val="16"/>
              </w:rPr>
            </w:pPr>
            <w:r>
              <w:rPr>
                <w:sz w:val="16"/>
                <w:szCs w:val="16"/>
              </w:rPr>
              <w:t xml:space="preserve">OFF </w:t>
            </w:r>
            <w:r w:rsidRPr="00C72C11">
              <w:rPr>
                <w:sz w:val="16"/>
                <w:szCs w:val="16"/>
              </w:rPr>
              <w:t>or DRL turns ON</w:t>
            </w:r>
          </w:p>
        </w:tc>
      </w:tr>
    </w:tbl>
    <w:p w14:paraId="4730F1F6" w14:textId="77777777" w:rsidR="003A4AA7" w:rsidRPr="004051D0" w:rsidRDefault="003A4AA7" w:rsidP="00CE6121">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3A4AA7" w:rsidRPr="004051D0" w14:paraId="325B05EE" w14:textId="77777777" w:rsidTr="005C6B35">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BF3B84" w14:textId="77777777" w:rsidR="003A4AA7" w:rsidRPr="004051D0" w:rsidRDefault="003A4AA7" w:rsidP="00CE6121">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R_FNC_Front Fog Turn OFF-EU_00021</w:t>
            </w:r>
            <w:r w:rsidRPr="004051D0">
              <w:rPr>
                <w:rFonts w:cs="Arial"/>
                <w:bCs/>
                <w:vanish/>
                <w:color w:val="808080" w:themeColor="background1" w:themeShade="80"/>
                <w:sz w:val="16"/>
                <w:szCs w:val="14"/>
              </w:rPr>
              <w:t>###</w:t>
            </w:r>
          </w:p>
        </w:tc>
      </w:tr>
      <w:tr w:rsidR="003A4AA7" w:rsidRPr="004051D0" w14:paraId="742ABA29"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8FF402B" w14:textId="77777777" w:rsidR="003A4AA7" w:rsidRPr="004051D0" w:rsidRDefault="003A4AA7" w:rsidP="00CE6121">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4DA11E" w14:textId="77777777" w:rsidR="003A4AA7" w:rsidRPr="004051D0" w:rsidRDefault="003A4AA7" w:rsidP="00CE6121">
            <w:pPr>
              <w:spacing w:line="240" w:lineRule="atLeast"/>
              <w:rPr>
                <w:rFonts w:cs="Arial"/>
                <w:vanish/>
                <w:color w:val="000000" w:themeColor="text1"/>
                <w:sz w:val="16"/>
                <w:szCs w:val="14"/>
              </w:rPr>
            </w:pPr>
          </w:p>
        </w:tc>
      </w:tr>
      <w:tr w:rsidR="003A4AA7" w:rsidRPr="004051D0" w14:paraId="5B18856A"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634B4ED" w14:textId="77777777" w:rsidR="003A4AA7" w:rsidRPr="004051D0" w:rsidRDefault="003A4AA7" w:rsidP="00CE6121">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F0DAFA7" w14:textId="77777777" w:rsidR="003A4AA7" w:rsidRPr="004051D0" w:rsidRDefault="003A4AA7" w:rsidP="00CE6121">
            <w:pPr>
              <w:spacing w:line="240" w:lineRule="atLeast"/>
              <w:rPr>
                <w:rFonts w:cs="Arial"/>
                <w:vanish/>
                <w:color w:val="000000" w:themeColor="text1"/>
                <w:sz w:val="16"/>
                <w:szCs w:val="14"/>
              </w:rPr>
            </w:pPr>
          </w:p>
        </w:tc>
      </w:tr>
      <w:tr w:rsidR="003A4AA7" w:rsidRPr="004051D0" w14:paraId="1849ED9A"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C314FD" w14:textId="77777777" w:rsidR="003A4AA7" w:rsidRPr="004051D0" w:rsidRDefault="003A4AA7" w:rsidP="00CE6121">
            <w:pPr>
              <w:spacing w:line="240" w:lineRule="atLeast"/>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0913D1" w14:textId="77777777" w:rsidR="003A4AA7" w:rsidRPr="004051D0" w:rsidRDefault="003A4AA7" w:rsidP="00CE6121">
            <w:pPr>
              <w:spacing w:line="240" w:lineRule="atLeast"/>
              <w:rPr>
                <w:rFonts w:cs="Arial"/>
                <w:vanish/>
                <w:color w:val="000000" w:themeColor="text1"/>
                <w:sz w:val="16"/>
                <w:szCs w:val="14"/>
              </w:rPr>
            </w:pPr>
          </w:p>
        </w:tc>
      </w:tr>
      <w:tr w:rsidR="003A4AA7" w:rsidRPr="004051D0" w14:paraId="7ECDA2EF"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2CFB05" w14:textId="77777777" w:rsidR="003A4AA7" w:rsidRPr="004051D0" w:rsidRDefault="003A4AA7" w:rsidP="00CE6121">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A6D2FF" w14:textId="77777777" w:rsidR="003A4AA7" w:rsidRPr="004051D0" w:rsidRDefault="003A4AA7" w:rsidP="00CE6121">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1F954DA" w14:textId="77777777" w:rsidR="003A4AA7" w:rsidRPr="004051D0" w:rsidRDefault="003A4AA7" w:rsidP="00CE6121">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53935B2" w14:textId="77777777" w:rsidR="003A4AA7" w:rsidRPr="004051D0" w:rsidRDefault="003A4AA7" w:rsidP="00CE6121">
            <w:pPr>
              <w:spacing w:line="240" w:lineRule="atLeast"/>
              <w:rPr>
                <w:rFonts w:cs="Arial"/>
                <w:vanish/>
                <w:color w:val="000000" w:themeColor="text1"/>
                <w:sz w:val="16"/>
                <w:szCs w:val="14"/>
              </w:rPr>
            </w:pPr>
          </w:p>
        </w:tc>
      </w:tr>
      <w:tr w:rsidR="003A4AA7" w:rsidRPr="004051D0" w14:paraId="3EBD393C"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F0B0A6" w14:textId="77777777" w:rsidR="003A4AA7" w:rsidRPr="004051D0" w:rsidRDefault="003A4AA7" w:rsidP="00CE6121">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B593A9" w14:textId="77777777" w:rsidR="003A4AA7" w:rsidRPr="004051D0" w:rsidRDefault="003A4AA7" w:rsidP="00CE6121">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5EEC5E9" w14:textId="77777777" w:rsidR="003A4AA7" w:rsidRPr="004051D0" w:rsidRDefault="003A4AA7" w:rsidP="00CE6121">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42B5DDF" w14:textId="77777777" w:rsidR="003A4AA7" w:rsidRPr="004051D0" w:rsidRDefault="003A4AA7" w:rsidP="00CE6121">
            <w:pPr>
              <w:spacing w:line="240" w:lineRule="atLeast"/>
              <w:rPr>
                <w:rFonts w:cs="Arial"/>
                <w:vanish/>
                <w:color w:val="000000" w:themeColor="text1"/>
                <w:sz w:val="16"/>
                <w:szCs w:val="14"/>
              </w:rPr>
            </w:pPr>
          </w:p>
        </w:tc>
      </w:tr>
      <w:tr w:rsidR="003A4AA7" w:rsidRPr="004051D0" w14:paraId="7597DFCF" w14:textId="77777777" w:rsidTr="005C6B35">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498B22" w14:textId="77777777" w:rsidR="003A4AA7" w:rsidRPr="004051D0" w:rsidRDefault="003A4AA7" w:rsidP="00CE6121">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2007082667"/>
            <w:placeholder>
              <w:docPart w:val="329A6CC7C4D04E63814A2B01C2B26F52"/>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6B9D7A" w14:textId="77777777" w:rsidR="003A4AA7" w:rsidRPr="004051D0" w:rsidRDefault="0065737B" w:rsidP="00CE6121">
                <w:pPr>
                  <w:spacing w:line="240" w:lineRule="atLeast"/>
                  <w:rPr>
                    <w:rFonts w:cs="Arial"/>
                    <w:vanish/>
                    <w:color w:val="000000" w:themeColor="text1"/>
                    <w:sz w:val="16"/>
                    <w:szCs w:val="14"/>
                  </w:rPr>
                </w:pPr>
                <w:r>
                  <w:rPr>
                    <w:rFonts w:cs="Arial"/>
                    <w:vanish/>
                    <w:color w:val="000000" w:themeColor="text1"/>
                    <w:sz w:val="16"/>
                    <w:szCs w:val="14"/>
                  </w:rPr>
                  <w:t>Functional</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850A31" w14:textId="77777777" w:rsidR="003A4AA7" w:rsidRPr="004051D0" w:rsidRDefault="003A4AA7" w:rsidP="00CE6121">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1296792567"/>
            <w:placeholder>
              <w:docPart w:val="7F96FE1F8D2146A8B524306F6CF4DC96"/>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E4CE79" w14:textId="77777777" w:rsidR="003A4AA7" w:rsidRPr="004051D0" w:rsidRDefault="0065737B" w:rsidP="00CE6121">
                <w:pPr>
                  <w:spacing w:line="240" w:lineRule="atLeast"/>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5D1B52D" w14:textId="77777777" w:rsidR="003A4AA7" w:rsidRPr="004051D0" w:rsidRDefault="003A4AA7" w:rsidP="00CE6121">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356777009"/>
            <w:placeholder>
              <w:docPart w:val="AC7AB0AE8E0D435C9695DB5235031C83"/>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920422F" w14:textId="77777777" w:rsidR="003A4AA7" w:rsidRPr="000302BF" w:rsidRDefault="0065737B" w:rsidP="00CE6121">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3A4AA7" w:rsidRPr="004051D0" w14:paraId="2A585DF3" w14:textId="77777777" w:rsidTr="005C6B35">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E720720" w14:textId="73DA46F2" w:rsidR="003A4AA7" w:rsidRPr="004051D0" w:rsidRDefault="00141455" w:rsidP="00CE6121">
            <w:pPr>
              <w:spacing w:line="240" w:lineRule="atLeast"/>
              <w:rPr>
                <w:rFonts w:cs="Arial"/>
                <w:bCs/>
                <w:vanish/>
                <w:color w:val="808080" w:themeColor="background1" w:themeShade="80"/>
                <w:sz w:val="16"/>
                <w:szCs w:val="14"/>
              </w:rPr>
            </w:pPr>
            <w:hyperlink r:id="rId65" w:history="1">
              <w:r w:rsidR="003A4AA7" w:rsidRPr="004051D0">
                <w:rPr>
                  <w:rStyle w:val="Hyperlink"/>
                  <w:rFonts w:cs="Arial"/>
                  <w:bCs/>
                  <w:vanish/>
                  <w:sz w:val="16"/>
                  <w:szCs w:val="14"/>
                </w:rPr>
                <w:t>Req. Template</w:t>
              </w:r>
            </w:hyperlink>
            <w:r w:rsidR="003A4AA7"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7884B70" w14:textId="05BCD8F7" w:rsidR="003A4AA7" w:rsidRPr="004051D0" w:rsidRDefault="003A4AA7" w:rsidP="00CE6121">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2C2E859" w14:textId="77777777" w:rsidR="003A4AA7" w:rsidRPr="004051D0" w:rsidRDefault="003A4AA7" w:rsidP="00CE6121">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1B18EEEC" w14:textId="77777777" w:rsidR="003A4AA7" w:rsidRPr="00C66B68" w:rsidRDefault="003A4AA7" w:rsidP="00CE6121">
      <w:pPr>
        <w:spacing w:line="240" w:lineRule="atLeast"/>
        <w:rPr>
          <w:rFonts w:cs="Arial"/>
        </w:rPr>
      </w:pPr>
    </w:p>
    <w:p w14:paraId="26929DB1" w14:textId="77777777" w:rsidR="003A4AA7" w:rsidRDefault="003A4AA7" w:rsidP="00CE6121">
      <w:pPr>
        <w:spacing w:line="240" w:lineRule="atLeast"/>
        <w:rPr>
          <w:rFonts w:cs="Arial"/>
        </w:rPr>
      </w:pPr>
    </w:p>
    <w:p w14:paraId="61B84D7D" w14:textId="77777777" w:rsidR="003A4AA7" w:rsidRPr="004051D0" w:rsidRDefault="003A4AA7" w:rsidP="00CE6121">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37" w:name="R_ID_FNC_00022_Front_Fog_Turn_OFF_US"/>
      <w:r>
        <w:rPr>
          <w:rFonts w:ascii="Arial" w:hAnsi="Arial" w:cs="Arial"/>
        </w:rPr>
        <w:t>R_FNC_Front Fog Turn OFF-US_00022</w:t>
      </w:r>
      <w:bookmarkEnd w:id="237"/>
      <w:r w:rsidRPr="004051D0">
        <w:rPr>
          <w:rFonts w:ascii="Arial" w:hAnsi="Arial" w:cs="Arial"/>
        </w:rPr>
        <w:t xml:space="preserve">### </w:t>
      </w:r>
      <w:r>
        <w:rPr>
          <w:rFonts w:ascii="Arial" w:hAnsi="Arial" w:cs="Arial"/>
        </w:rPr>
        <w:t>Front Fog Turn OFF-US</w:t>
      </w:r>
    </w:p>
    <w:p w14:paraId="7681AB78" w14:textId="116FCACA" w:rsidR="003A4AA7" w:rsidRDefault="003A4AA7" w:rsidP="00CE6121">
      <w:pPr>
        <w:spacing w:line="240" w:lineRule="atLeast"/>
        <w:rPr>
          <w:rFonts w:cs="Arial"/>
          <w:bCs/>
        </w:rPr>
      </w:pPr>
      <w:r>
        <w:t xml:space="preserve">Front Fog Lamps shall turn off when </w:t>
      </w:r>
      <w:hyperlink w:anchor="LSG_N_Headlight_Status_00031" w:history="1">
        <w:r w:rsidR="00EF6DA8" w:rsidRPr="002B126F">
          <w:rPr>
            <w:rStyle w:val="Hyperlink"/>
            <w:rFonts w:cs="Arial"/>
            <w:bCs/>
          </w:rPr>
          <w:t>Headlight_Status</w:t>
        </w:r>
      </w:hyperlink>
      <w:r w:rsidR="00EF6DA8">
        <w:rPr>
          <w:rStyle w:val="Hyperlink"/>
          <w:rFonts w:cs="Arial"/>
          <w:bCs/>
        </w:rPr>
        <w:t xml:space="preserve"> </w:t>
      </w:r>
      <w:r w:rsidR="00EF6DA8" w:rsidRPr="00554F10">
        <w:t>= (</w:t>
      </w:r>
      <w:r w:rsidR="00EF6DA8">
        <w:t>OFF OR AUTO (Day Light)</w:t>
      </w:r>
      <w:r w:rsidR="00C236AB">
        <w:t xml:space="preserve"> OR DRL turns ON</w:t>
      </w:r>
      <w:r w:rsidR="00C236AB">
        <w:rPr>
          <w:rFonts w:cs="Arial"/>
        </w:rPr>
        <w:t xml:space="preserve">) </w:t>
      </w:r>
      <w:r w:rsidR="00B974B8">
        <w:rPr>
          <w:rFonts w:cs="Arial"/>
        </w:rPr>
        <w:t xml:space="preserve">|| </w:t>
      </w:r>
      <w:hyperlink w:anchor="LSG_D_High_Beam_Indicator_Rqst_00035" w:history="1">
        <w:r w:rsidR="00556799" w:rsidRPr="001936FC">
          <w:rPr>
            <w:rStyle w:val="Hyperlink"/>
            <w:rFonts w:cs="Arial"/>
          </w:rPr>
          <w:t>High_Beam_Indicator_Rqst</w:t>
        </w:r>
      </w:hyperlink>
      <w:r w:rsidR="00556799">
        <w:rPr>
          <w:rFonts w:ascii="Times New Roman" w:hAnsi="Times New Roman"/>
          <w:b/>
          <w:bCs/>
        </w:rPr>
        <w:t xml:space="preserve"> </w:t>
      </w:r>
      <w:r w:rsidR="00556799">
        <w:t xml:space="preserve">= </w:t>
      </w:r>
      <w:r w:rsidR="00743DF2">
        <w:rPr>
          <w:rFonts w:cs="Arial"/>
        </w:rPr>
        <w:t>ON</w:t>
      </w:r>
      <w:r w:rsidR="00556799">
        <w:rPr>
          <w:rFonts w:cs="Arial"/>
        </w:rPr>
        <w:t xml:space="preserve"> </w:t>
      </w:r>
      <w:r w:rsidR="0036262B">
        <w:rPr>
          <w:rFonts w:cs="Arial"/>
          <w:bCs/>
        </w:rPr>
        <w:t>&amp;</w:t>
      </w:r>
      <w:r w:rsidRPr="0036262B">
        <w:rPr>
          <w:rFonts w:cs="Arial"/>
          <w:bCs/>
        </w:rPr>
        <w:t>&amp;</w:t>
      </w:r>
      <w:r>
        <w:rPr>
          <w:rFonts w:ascii="Times New Roman" w:hAnsi="Times New Roman"/>
          <w:bCs/>
        </w:rPr>
        <w:t xml:space="preserve"> </w:t>
      </w:r>
      <w:hyperlink w:anchor="LSG_N_Ignition_00001" w:history="1">
        <w:r w:rsidR="00DB5C74" w:rsidRPr="00E77722">
          <w:rPr>
            <w:rStyle w:val="Hyperlink"/>
            <w:rFonts w:cs="Arial"/>
          </w:rPr>
          <w:t>Ignition_Status</w:t>
        </w:r>
      </w:hyperlink>
      <w:r w:rsidR="00DB5C74">
        <w:rPr>
          <w:rFonts w:ascii="Calibri" w:eastAsia="Calibri" w:hAnsi="Calibri" w:cs="Arial"/>
          <w:sz w:val="22"/>
          <w:szCs w:val="22"/>
        </w:rPr>
        <w:t xml:space="preserve"> </w:t>
      </w:r>
      <w:r w:rsidR="0065737B" w:rsidRPr="006F348D">
        <w:rPr>
          <w:rFonts w:cs="Arial"/>
        </w:rPr>
        <w:t>!</w:t>
      </w:r>
      <w:r w:rsidR="00DB5C74" w:rsidRPr="006F348D">
        <w:rPr>
          <w:rFonts w:cs="Arial"/>
        </w:rPr>
        <w:t>=</w:t>
      </w:r>
      <w:r w:rsidR="00DB5C74">
        <w:rPr>
          <w:rFonts w:ascii="Calibri" w:eastAsia="Calibri" w:hAnsi="Calibri" w:cs="Arial"/>
          <w:sz w:val="22"/>
          <w:szCs w:val="22"/>
        </w:rPr>
        <w:t xml:space="preserve"> RUN</w:t>
      </w:r>
      <w:r w:rsidR="00DB5C74" w:rsidRPr="0036262B">
        <w:rPr>
          <w:rFonts w:cs="Arial"/>
        </w:rPr>
        <w:t xml:space="preserve"> </w:t>
      </w:r>
      <w:r w:rsidR="000D5E94">
        <w:rPr>
          <w:rFonts w:cs="Arial"/>
        </w:rPr>
        <w:t xml:space="preserve">|| </w:t>
      </w:r>
      <w:hyperlink w:anchor="LSG_N_Front_Fog_HMI_Status_00008" w:history="1">
        <w:r w:rsidR="000D5E94" w:rsidRPr="001936FC">
          <w:rPr>
            <w:rStyle w:val="Hyperlink"/>
          </w:rPr>
          <w:t>Front_Fog</w:t>
        </w:r>
        <w:r w:rsidR="000D5E94">
          <w:rPr>
            <w:rStyle w:val="Hyperlink"/>
          </w:rPr>
          <w:t>_</w:t>
        </w:r>
        <w:r w:rsidR="000D5E94" w:rsidRPr="001936FC">
          <w:rPr>
            <w:rStyle w:val="Hyperlink"/>
          </w:rPr>
          <w:t>Status</w:t>
        </w:r>
      </w:hyperlink>
      <w:r w:rsidR="000D5E94" w:rsidRPr="00F40A4D">
        <w:rPr>
          <w:rFonts w:ascii="Calibri" w:eastAsia="Calibri" w:hAnsi="Calibri" w:cs="Arial"/>
        </w:rPr>
        <w:t xml:space="preserve"> </w:t>
      </w:r>
      <w:r w:rsidR="000D5E94" w:rsidRPr="00CC2093">
        <w:t>=</w:t>
      </w:r>
      <w:r w:rsidR="000D5E94" w:rsidRPr="00F40A4D">
        <w:rPr>
          <w:rFonts w:ascii="Calibri" w:eastAsia="Calibri" w:hAnsi="Calibri" w:cs="Arial"/>
        </w:rPr>
        <w:t xml:space="preserve"> O</w:t>
      </w:r>
      <w:r w:rsidR="000D5E94">
        <w:rPr>
          <w:rFonts w:ascii="Calibri" w:eastAsia="Calibri" w:hAnsi="Calibri" w:cs="Arial"/>
        </w:rPr>
        <w:t>FF</w:t>
      </w:r>
    </w:p>
    <w:p w14:paraId="679C0C7C" w14:textId="77777777" w:rsidR="0065737B" w:rsidRPr="004051D0" w:rsidRDefault="0065737B" w:rsidP="00CE6121">
      <w:pPr>
        <w:spacing w:line="240" w:lineRule="atLeast"/>
        <w:rPr>
          <w:rFonts w:cs="Arial"/>
        </w:rPr>
      </w:pPr>
    </w:p>
    <w:tbl>
      <w:tblPr>
        <w:tblStyle w:val="TableGrid"/>
        <w:tblW w:w="0" w:type="auto"/>
        <w:jc w:val="center"/>
        <w:tblInd w:w="0" w:type="dxa"/>
        <w:tblLook w:val="04A0" w:firstRow="1" w:lastRow="0" w:firstColumn="1" w:lastColumn="0" w:noHBand="0" w:noVBand="1"/>
      </w:tblPr>
      <w:tblGrid>
        <w:gridCol w:w="2288"/>
        <w:gridCol w:w="1642"/>
        <w:gridCol w:w="1194"/>
        <w:gridCol w:w="1585"/>
      </w:tblGrid>
      <w:tr w:rsidR="00DD1B4B" w:rsidRPr="00A42FC9" w14:paraId="190EDBDC" w14:textId="77777777" w:rsidTr="009D4643">
        <w:trPr>
          <w:jc w:val="center"/>
        </w:trPr>
        <w:tc>
          <w:tcPr>
            <w:tcW w:w="2288" w:type="dxa"/>
            <w:shd w:val="clear" w:color="auto" w:fill="F2F2F2" w:themeFill="background1" w:themeFillShade="F2"/>
          </w:tcPr>
          <w:p w14:paraId="22D931EE" w14:textId="08C37157" w:rsidR="00DD1B4B" w:rsidRPr="00743DF2" w:rsidRDefault="00141455" w:rsidP="00CE6121">
            <w:pPr>
              <w:spacing w:line="240" w:lineRule="atLeast"/>
              <w:rPr>
                <w:rFonts w:ascii="Times New Roman" w:eastAsia="Calibri" w:hAnsi="Times New Roman"/>
                <w:color w:val="0000FF"/>
                <w:sz w:val="16"/>
                <w:szCs w:val="16"/>
                <w:u w:val="single"/>
              </w:rPr>
            </w:pPr>
            <w:hyperlink w:anchor="LSG_D_High_Beam_Indicator_Rqst_00035" w:history="1">
              <w:r w:rsidR="00743DF2" w:rsidRPr="00880454">
                <w:rPr>
                  <w:rFonts w:ascii="Times New Roman" w:eastAsia="Calibri" w:hAnsi="Times New Roman"/>
                  <w:color w:val="0000FF"/>
                  <w:sz w:val="16"/>
                  <w:szCs w:val="16"/>
                  <w:u w:val="single"/>
                </w:rPr>
                <w:t>High_Beam_Indicator_Rqst</w:t>
              </w:r>
            </w:hyperlink>
          </w:p>
        </w:tc>
        <w:tc>
          <w:tcPr>
            <w:tcW w:w="1642" w:type="dxa"/>
            <w:shd w:val="clear" w:color="auto" w:fill="F2F2F2" w:themeFill="background1" w:themeFillShade="F2"/>
          </w:tcPr>
          <w:p w14:paraId="015D4ADC" w14:textId="4CDFD4CC" w:rsidR="00DD1B4B" w:rsidRPr="00B34FDC" w:rsidRDefault="00141455" w:rsidP="00CE6121">
            <w:pPr>
              <w:spacing w:line="240" w:lineRule="atLeast"/>
              <w:rPr>
                <w:rFonts w:ascii="Times New Roman" w:hAnsi="Times New Roman"/>
                <w:sz w:val="16"/>
                <w:szCs w:val="16"/>
              </w:rPr>
            </w:pPr>
            <w:hyperlink w:anchor="LSG_N_Front_Fog_HMI_Status_00008" w:history="1">
              <w:r w:rsidR="00DD1B4B" w:rsidRPr="00B34FDC">
                <w:rPr>
                  <w:rFonts w:ascii="Times New Roman" w:eastAsia="Calibri" w:hAnsi="Times New Roman"/>
                  <w:color w:val="0000FF"/>
                  <w:sz w:val="16"/>
                  <w:szCs w:val="16"/>
                  <w:u w:val="single"/>
                </w:rPr>
                <w:t>Front_Fog_Status</w:t>
              </w:r>
            </w:hyperlink>
          </w:p>
        </w:tc>
        <w:tc>
          <w:tcPr>
            <w:tcW w:w="1194" w:type="dxa"/>
            <w:shd w:val="clear" w:color="auto" w:fill="F2F2F2" w:themeFill="background1" w:themeFillShade="F2"/>
          </w:tcPr>
          <w:p w14:paraId="6AEAA8BC" w14:textId="41F366CF" w:rsidR="00DD1B4B" w:rsidRPr="00B34FDC" w:rsidRDefault="00141455" w:rsidP="00CE6121">
            <w:pPr>
              <w:spacing w:line="240" w:lineRule="atLeast"/>
              <w:rPr>
                <w:rFonts w:ascii="Times New Roman" w:hAnsi="Times New Roman"/>
                <w:sz w:val="16"/>
                <w:szCs w:val="16"/>
              </w:rPr>
            </w:pPr>
            <w:hyperlink w:anchor="LSG_N_Ignition_00001" w:history="1">
              <w:r w:rsidR="00DD1B4B" w:rsidRPr="00B34FDC">
                <w:rPr>
                  <w:rStyle w:val="Hyperlink"/>
                  <w:rFonts w:ascii="Times New Roman" w:hAnsi="Times New Roman"/>
                  <w:sz w:val="16"/>
                  <w:szCs w:val="16"/>
                </w:rPr>
                <w:t>Ignition_Status</w:t>
              </w:r>
            </w:hyperlink>
          </w:p>
        </w:tc>
        <w:tc>
          <w:tcPr>
            <w:tcW w:w="1585" w:type="dxa"/>
            <w:shd w:val="clear" w:color="auto" w:fill="F2F2F2" w:themeFill="background1" w:themeFillShade="F2"/>
          </w:tcPr>
          <w:p w14:paraId="47581448" w14:textId="31BBDEBA" w:rsidR="00DD1B4B" w:rsidRPr="00B34FDC" w:rsidRDefault="00141455" w:rsidP="00CE6121">
            <w:pPr>
              <w:spacing w:line="240" w:lineRule="atLeast"/>
              <w:rPr>
                <w:rFonts w:ascii="Times New Roman" w:hAnsi="Times New Roman"/>
                <w:sz w:val="16"/>
                <w:szCs w:val="16"/>
              </w:rPr>
            </w:pPr>
            <w:hyperlink w:anchor="LSG_N_Headlight_Status_00031" w:history="1">
              <w:r w:rsidR="00DD1B4B" w:rsidRPr="00BA2FFB">
                <w:rPr>
                  <w:rStyle w:val="Hyperlink"/>
                  <w:rFonts w:ascii="Times New Roman" w:hAnsi="Times New Roman"/>
                  <w:sz w:val="16"/>
                  <w:szCs w:val="16"/>
                </w:rPr>
                <w:t>Headlight_Status</w:t>
              </w:r>
            </w:hyperlink>
          </w:p>
        </w:tc>
      </w:tr>
      <w:tr w:rsidR="00DD1B4B" w:rsidRPr="00953763" w14:paraId="585578C8" w14:textId="77777777" w:rsidTr="009D4643">
        <w:trPr>
          <w:jc w:val="center"/>
        </w:trPr>
        <w:tc>
          <w:tcPr>
            <w:tcW w:w="2288" w:type="dxa"/>
          </w:tcPr>
          <w:p w14:paraId="4D81F4CD" w14:textId="28E5B0FB" w:rsidR="00DD1B4B" w:rsidRPr="00953763" w:rsidRDefault="00743DF2" w:rsidP="00CE6121">
            <w:pPr>
              <w:spacing w:line="240" w:lineRule="atLeast"/>
              <w:rPr>
                <w:sz w:val="16"/>
                <w:szCs w:val="16"/>
              </w:rPr>
            </w:pPr>
            <w:r>
              <w:rPr>
                <w:sz w:val="16"/>
                <w:szCs w:val="16"/>
              </w:rPr>
              <w:t>ON</w:t>
            </w:r>
          </w:p>
        </w:tc>
        <w:tc>
          <w:tcPr>
            <w:tcW w:w="1642" w:type="dxa"/>
          </w:tcPr>
          <w:p w14:paraId="0D993ABC" w14:textId="77777777" w:rsidR="00DD1B4B" w:rsidRPr="00953763" w:rsidRDefault="00DD1B4B" w:rsidP="00CE6121">
            <w:pPr>
              <w:spacing w:line="240" w:lineRule="atLeast"/>
              <w:rPr>
                <w:sz w:val="16"/>
                <w:szCs w:val="16"/>
              </w:rPr>
            </w:pPr>
            <w:r>
              <w:rPr>
                <w:sz w:val="16"/>
                <w:szCs w:val="16"/>
              </w:rPr>
              <w:t>OFF</w:t>
            </w:r>
          </w:p>
        </w:tc>
        <w:tc>
          <w:tcPr>
            <w:tcW w:w="1194" w:type="dxa"/>
          </w:tcPr>
          <w:p w14:paraId="2023A93D" w14:textId="77777777" w:rsidR="00DD1B4B" w:rsidRPr="00953763" w:rsidRDefault="00DD1B4B" w:rsidP="00CE6121">
            <w:pPr>
              <w:spacing w:line="240" w:lineRule="atLeast"/>
              <w:rPr>
                <w:sz w:val="16"/>
                <w:szCs w:val="16"/>
              </w:rPr>
            </w:pPr>
            <w:r>
              <w:rPr>
                <w:sz w:val="16"/>
                <w:szCs w:val="16"/>
              </w:rPr>
              <w:t>!= RUN</w:t>
            </w:r>
          </w:p>
        </w:tc>
        <w:tc>
          <w:tcPr>
            <w:tcW w:w="1585" w:type="dxa"/>
          </w:tcPr>
          <w:p w14:paraId="13204721" w14:textId="2F2C0424" w:rsidR="00DD1B4B" w:rsidRPr="00953763" w:rsidRDefault="00DD1B4B" w:rsidP="00CE6121">
            <w:pPr>
              <w:spacing w:line="240" w:lineRule="atLeast"/>
              <w:rPr>
                <w:sz w:val="16"/>
                <w:szCs w:val="16"/>
              </w:rPr>
            </w:pPr>
            <w:r w:rsidRPr="00BA2FFB">
              <w:rPr>
                <w:sz w:val="16"/>
                <w:szCs w:val="16"/>
              </w:rPr>
              <w:t>OFF OR AUTO (Day Light) OR DRL turns ON</w:t>
            </w:r>
          </w:p>
        </w:tc>
      </w:tr>
    </w:tbl>
    <w:p w14:paraId="6207688C" w14:textId="77777777" w:rsidR="003A4AA7" w:rsidRPr="004051D0" w:rsidRDefault="003A4AA7" w:rsidP="00CE6121">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3A4AA7" w:rsidRPr="004051D0" w14:paraId="03E12C6F" w14:textId="77777777" w:rsidTr="005C6B35">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1429F2C" w14:textId="77777777" w:rsidR="003A4AA7" w:rsidRPr="004051D0" w:rsidRDefault="003A4AA7" w:rsidP="00CE6121">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R_FNC_Front Fog Turn OFF-US_00022</w:t>
            </w:r>
            <w:r w:rsidRPr="004051D0">
              <w:rPr>
                <w:rFonts w:cs="Arial"/>
                <w:bCs/>
                <w:vanish/>
                <w:color w:val="808080" w:themeColor="background1" w:themeShade="80"/>
                <w:sz w:val="16"/>
                <w:szCs w:val="14"/>
              </w:rPr>
              <w:t>###</w:t>
            </w:r>
          </w:p>
        </w:tc>
      </w:tr>
      <w:tr w:rsidR="003A4AA7" w:rsidRPr="004051D0" w14:paraId="575E0516"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07262CE" w14:textId="77777777" w:rsidR="003A4AA7" w:rsidRPr="004051D0" w:rsidRDefault="003A4AA7" w:rsidP="00CE6121">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4579C9" w14:textId="77777777" w:rsidR="003A4AA7" w:rsidRPr="004051D0" w:rsidRDefault="003A4AA7" w:rsidP="00CE6121">
            <w:pPr>
              <w:spacing w:line="240" w:lineRule="atLeast"/>
              <w:rPr>
                <w:rFonts w:cs="Arial"/>
                <w:vanish/>
                <w:color w:val="000000" w:themeColor="text1"/>
                <w:sz w:val="16"/>
                <w:szCs w:val="14"/>
              </w:rPr>
            </w:pPr>
          </w:p>
        </w:tc>
      </w:tr>
      <w:tr w:rsidR="003A4AA7" w:rsidRPr="004051D0" w14:paraId="35DA49A5"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F5FA94" w14:textId="77777777" w:rsidR="003A4AA7" w:rsidRPr="004051D0" w:rsidRDefault="003A4AA7" w:rsidP="00CE6121">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9AD496" w14:textId="77777777" w:rsidR="003A4AA7" w:rsidRPr="004051D0" w:rsidRDefault="003A4AA7" w:rsidP="00CE6121">
            <w:pPr>
              <w:spacing w:line="240" w:lineRule="atLeast"/>
              <w:rPr>
                <w:rFonts w:cs="Arial"/>
                <w:vanish/>
                <w:color w:val="000000" w:themeColor="text1"/>
                <w:sz w:val="16"/>
                <w:szCs w:val="14"/>
              </w:rPr>
            </w:pPr>
          </w:p>
        </w:tc>
      </w:tr>
      <w:tr w:rsidR="003A4AA7" w:rsidRPr="004051D0" w14:paraId="3C14F585"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481FE7" w14:textId="77777777" w:rsidR="003A4AA7" w:rsidRPr="004051D0" w:rsidRDefault="003A4AA7" w:rsidP="00CE6121">
            <w:pPr>
              <w:spacing w:line="240" w:lineRule="atLeast"/>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FC960A" w14:textId="77777777" w:rsidR="003A4AA7" w:rsidRPr="004051D0" w:rsidRDefault="003A4AA7" w:rsidP="00CE6121">
            <w:pPr>
              <w:spacing w:line="240" w:lineRule="atLeast"/>
              <w:rPr>
                <w:rFonts w:cs="Arial"/>
                <w:vanish/>
                <w:color w:val="000000" w:themeColor="text1"/>
                <w:sz w:val="16"/>
                <w:szCs w:val="14"/>
              </w:rPr>
            </w:pPr>
          </w:p>
        </w:tc>
      </w:tr>
      <w:tr w:rsidR="003A4AA7" w:rsidRPr="004051D0" w14:paraId="60511981"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1BBAC6" w14:textId="77777777" w:rsidR="003A4AA7" w:rsidRPr="004051D0" w:rsidRDefault="003A4AA7" w:rsidP="00CE6121">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D8EE09" w14:textId="77777777" w:rsidR="003A4AA7" w:rsidRPr="004051D0" w:rsidRDefault="003A4AA7" w:rsidP="00CE6121">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A309A46" w14:textId="77777777" w:rsidR="003A4AA7" w:rsidRPr="004051D0" w:rsidRDefault="003A4AA7" w:rsidP="00CE6121">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9B4273" w14:textId="77777777" w:rsidR="003A4AA7" w:rsidRPr="004051D0" w:rsidRDefault="003A4AA7" w:rsidP="00CE6121">
            <w:pPr>
              <w:spacing w:line="240" w:lineRule="atLeast"/>
              <w:rPr>
                <w:rFonts w:cs="Arial"/>
                <w:vanish/>
                <w:color w:val="000000" w:themeColor="text1"/>
                <w:sz w:val="16"/>
                <w:szCs w:val="14"/>
              </w:rPr>
            </w:pPr>
          </w:p>
        </w:tc>
      </w:tr>
      <w:tr w:rsidR="003A4AA7" w:rsidRPr="004051D0" w14:paraId="269EC94D"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4C6114" w14:textId="77777777" w:rsidR="003A4AA7" w:rsidRPr="004051D0" w:rsidRDefault="003A4AA7" w:rsidP="00CE6121">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34EF5D" w14:textId="77777777" w:rsidR="003A4AA7" w:rsidRPr="004051D0" w:rsidRDefault="003A4AA7" w:rsidP="00CE6121">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4CFBE57" w14:textId="77777777" w:rsidR="003A4AA7" w:rsidRPr="004051D0" w:rsidRDefault="003A4AA7" w:rsidP="00CE6121">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0C5FD99" w14:textId="77777777" w:rsidR="003A4AA7" w:rsidRPr="004051D0" w:rsidRDefault="003A4AA7" w:rsidP="00CE6121">
            <w:pPr>
              <w:spacing w:line="240" w:lineRule="atLeast"/>
              <w:rPr>
                <w:rFonts w:cs="Arial"/>
                <w:vanish/>
                <w:color w:val="000000" w:themeColor="text1"/>
                <w:sz w:val="16"/>
                <w:szCs w:val="14"/>
              </w:rPr>
            </w:pPr>
          </w:p>
        </w:tc>
      </w:tr>
      <w:tr w:rsidR="003A4AA7" w:rsidRPr="004051D0" w14:paraId="57BFFC7A" w14:textId="77777777" w:rsidTr="005C6B35">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9D45F9" w14:textId="77777777" w:rsidR="003A4AA7" w:rsidRPr="004051D0" w:rsidRDefault="003A4AA7" w:rsidP="00CE6121">
            <w:pPr>
              <w:spacing w:line="240" w:lineRule="atLeast"/>
              <w:rPr>
                <w:rFonts w:eastAsiaTheme="minorHAnsi" w:cs="Arial"/>
                <w:b/>
                <w:bCs/>
                <w:vanish/>
                <w:sz w:val="16"/>
                <w:szCs w:val="14"/>
              </w:rPr>
            </w:pPr>
            <w:r w:rsidRPr="004051D0">
              <w:rPr>
                <w:rFonts w:cs="Arial"/>
                <w:b/>
                <w:bCs/>
                <w:vanish/>
                <w:sz w:val="16"/>
                <w:szCs w:val="14"/>
              </w:rPr>
              <w:lastRenderedPageBreak/>
              <w:t>Type</w:t>
            </w:r>
          </w:p>
        </w:tc>
        <w:sdt>
          <w:sdtPr>
            <w:rPr>
              <w:rFonts w:cs="Arial"/>
              <w:vanish/>
              <w:color w:val="000000" w:themeColor="text1"/>
              <w:sz w:val="16"/>
              <w:szCs w:val="14"/>
            </w:rPr>
            <w:alias w:val="Requirement Type"/>
            <w:tag w:val="Requirements Type"/>
            <w:id w:val="1766343734"/>
            <w:placeholder>
              <w:docPart w:val="675B1C9A6F4D42C2B11CEFFFCE244142"/>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0922160" w14:textId="77777777" w:rsidR="003A4AA7"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Functional</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171107" w14:textId="77777777" w:rsidR="003A4AA7" w:rsidRPr="004051D0" w:rsidRDefault="003A4AA7" w:rsidP="00CE6121">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552966137"/>
            <w:placeholder>
              <w:docPart w:val="CBDEBD744CCB411D835DC1F7C52EC35B"/>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F5195F" w14:textId="77777777" w:rsidR="003A4AA7"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1DB5DED" w14:textId="77777777" w:rsidR="003A4AA7" w:rsidRPr="004051D0" w:rsidRDefault="003A4AA7" w:rsidP="00CE6121">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723600325"/>
            <w:placeholder>
              <w:docPart w:val="46427484360C4ED08DDBA562F603CB80"/>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7AF3639" w14:textId="77777777" w:rsidR="003A4AA7" w:rsidRPr="000302BF" w:rsidRDefault="00806A1C" w:rsidP="00CE6121">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3A4AA7" w:rsidRPr="004051D0" w14:paraId="23B8921C" w14:textId="77777777" w:rsidTr="005C6B35">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B45B101" w14:textId="0F5C6302" w:rsidR="003A4AA7" w:rsidRPr="004051D0" w:rsidRDefault="00141455" w:rsidP="00CE6121">
            <w:pPr>
              <w:spacing w:line="240" w:lineRule="atLeast"/>
              <w:rPr>
                <w:rFonts w:cs="Arial"/>
                <w:bCs/>
                <w:vanish/>
                <w:color w:val="808080" w:themeColor="background1" w:themeShade="80"/>
                <w:sz w:val="16"/>
                <w:szCs w:val="14"/>
              </w:rPr>
            </w:pPr>
            <w:hyperlink r:id="rId66" w:history="1">
              <w:r w:rsidR="003A4AA7" w:rsidRPr="004051D0">
                <w:rPr>
                  <w:rStyle w:val="Hyperlink"/>
                  <w:rFonts w:cs="Arial"/>
                  <w:bCs/>
                  <w:vanish/>
                  <w:sz w:val="16"/>
                  <w:szCs w:val="14"/>
                </w:rPr>
                <w:t>Req. Template</w:t>
              </w:r>
            </w:hyperlink>
            <w:r w:rsidR="003A4AA7"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BA467A7" w14:textId="0CE9D423" w:rsidR="003A4AA7" w:rsidRPr="004051D0" w:rsidRDefault="003A4AA7" w:rsidP="00CE6121">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D2947E9" w14:textId="77777777" w:rsidR="003A4AA7" w:rsidRPr="004051D0" w:rsidRDefault="003A4AA7" w:rsidP="00CE6121">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7AC9F530" w14:textId="77777777" w:rsidR="00170285" w:rsidRDefault="00170285" w:rsidP="00CE6121">
      <w:pPr>
        <w:spacing w:line="240" w:lineRule="atLeast"/>
        <w:rPr>
          <w:rFonts w:cs="Arial"/>
        </w:rPr>
      </w:pPr>
    </w:p>
    <w:p w14:paraId="30D03B68" w14:textId="77777777" w:rsidR="002F47EF" w:rsidRDefault="002F47EF" w:rsidP="00CE6121">
      <w:pPr>
        <w:spacing w:line="240" w:lineRule="atLeast"/>
        <w:rPr>
          <w:rFonts w:cs="Arial"/>
        </w:rPr>
      </w:pPr>
    </w:p>
    <w:p w14:paraId="3F83E01F" w14:textId="77777777" w:rsidR="009821BF" w:rsidRPr="004051D0" w:rsidRDefault="009821BF" w:rsidP="00CE6121">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38" w:name="R_ID_FNC_00004_Rear_Fog_Active_Input_Con"/>
      <w:r>
        <w:rPr>
          <w:rFonts w:ascii="Arial" w:hAnsi="Arial" w:cs="Arial"/>
        </w:rPr>
        <w:t>R_FNC_Rear Fog Active_00004</w:t>
      </w:r>
      <w:bookmarkEnd w:id="238"/>
      <w:r w:rsidRPr="004051D0">
        <w:rPr>
          <w:rFonts w:ascii="Arial" w:hAnsi="Arial" w:cs="Arial"/>
        </w:rPr>
        <w:t xml:space="preserve">### </w:t>
      </w:r>
      <w:r>
        <w:rPr>
          <w:rFonts w:ascii="Arial" w:hAnsi="Arial" w:cs="Arial"/>
        </w:rPr>
        <w:t>Rear Fog Active Input Conditions</w:t>
      </w:r>
    </w:p>
    <w:p w14:paraId="4139C8D9" w14:textId="5C3438EC" w:rsidR="009821BF" w:rsidRDefault="009821BF" w:rsidP="00CE6121">
      <w:pPr>
        <w:spacing w:line="240" w:lineRule="atLeast"/>
        <w:rPr>
          <w:rFonts w:ascii="Calibri" w:eastAsia="Calibri" w:hAnsi="Calibri" w:cs="Arial"/>
          <w:sz w:val="22"/>
          <w:szCs w:val="22"/>
        </w:rPr>
      </w:pPr>
      <w:r>
        <w:t xml:space="preserve">Rear Fog Lamps shall turn on when </w:t>
      </w:r>
      <w:hyperlink w:anchor="LPR_D_RearFog_Config_00005" w:history="1">
        <w:r w:rsidRPr="008930E2">
          <w:rPr>
            <w:rStyle w:val="Hyperlink"/>
          </w:rPr>
          <w:t>RearFog_Config</w:t>
        </w:r>
      </w:hyperlink>
      <w:r w:rsidRPr="009821BF">
        <w:rPr>
          <w:rFonts w:ascii="Calibri" w:eastAsia="Calibri" w:hAnsi="Calibri" w:cs="Arial"/>
          <w:sz w:val="22"/>
          <w:szCs w:val="22"/>
        </w:rPr>
        <w:t xml:space="preserve"> </w:t>
      </w:r>
      <w:r w:rsidR="00CD4EE0" w:rsidRPr="00346C5F">
        <w:rPr>
          <w:rFonts w:cs="Arial"/>
        </w:rPr>
        <w:t xml:space="preserve"> </w:t>
      </w:r>
      <w:r w:rsidR="00CD4EE0" w:rsidRPr="003B0454">
        <w:rPr>
          <w:rFonts w:cs="Arial"/>
        </w:rPr>
        <w:t xml:space="preserve">= </w:t>
      </w:r>
      <w:r w:rsidR="00CD4EE0" w:rsidRPr="00346C5F">
        <w:rPr>
          <w:rFonts w:cs="Arial"/>
        </w:rPr>
        <w:t>ENABLE</w:t>
      </w:r>
      <w:r w:rsidR="00170285" w:rsidRPr="00346C5F">
        <w:rPr>
          <w:rFonts w:cs="Arial"/>
        </w:rPr>
        <w:t xml:space="preserve"> </w:t>
      </w:r>
      <w:r w:rsidRPr="00346C5F">
        <w:rPr>
          <w:rFonts w:cs="Arial"/>
        </w:rPr>
        <w:t xml:space="preserve">&amp;&amp; </w:t>
      </w:r>
      <w:hyperlink w:anchor="LSG_N_Rear_Fog_Switch_Status_00026" w:history="1">
        <w:r w:rsidR="00767B31" w:rsidRPr="002B126F">
          <w:rPr>
            <w:rStyle w:val="Hyperlink"/>
            <w:rFonts w:eastAsiaTheme="minorHAnsi" w:cs="Arial"/>
            <w:bCs/>
          </w:rPr>
          <w:t>Rear_Fog_Switch_Status</w:t>
        </w:r>
      </w:hyperlink>
      <w:r w:rsidR="00170285">
        <w:rPr>
          <w:rFonts w:ascii="Calibri" w:eastAsia="Calibri" w:hAnsi="Calibri" w:cs="Arial"/>
          <w:color w:val="0000FF"/>
          <w:sz w:val="22"/>
          <w:szCs w:val="22"/>
          <w:u w:val="single"/>
        </w:rPr>
        <w:t xml:space="preserve"> </w:t>
      </w:r>
      <w:r w:rsidRPr="003B0454">
        <w:rPr>
          <w:rFonts w:cs="Arial"/>
        </w:rPr>
        <w:t>=</w:t>
      </w:r>
      <w:r w:rsidRPr="00346C5F">
        <w:rPr>
          <w:rFonts w:cs="Arial"/>
        </w:rPr>
        <w:t xml:space="preserve"> ON &amp;&amp;</w:t>
      </w:r>
      <w:r w:rsidRPr="009821BF">
        <w:rPr>
          <w:rFonts w:ascii="Calibri" w:eastAsia="Calibri" w:hAnsi="Calibri" w:cs="Arial"/>
          <w:sz w:val="22"/>
          <w:szCs w:val="22"/>
        </w:rPr>
        <w:t xml:space="preserve"> </w:t>
      </w:r>
      <w:hyperlink w:anchor="LSG_N_Ignition_00001" w:history="1">
        <w:r w:rsidR="003D1A64" w:rsidRPr="00E77722">
          <w:rPr>
            <w:rStyle w:val="Hyperlink"/>
            <w:rFonts w:cs="Arial"/>
          </w:rPr>
          <w:t>Ignition_Status</w:t>
        </w:r>
      </w:hyperlink>
      <w:r w:rsidR="003D1A64" w:rsidRPr="003B0454">
        <w:rPr>
          <w:rFonts w:cs="Arial"/>
        </w:rPr>
        <w:t xml:space="preserve"> =</w:t>
      </w:r>
      <w:r w:rsidR="003D1A64" w:rsidRPr="00346C5F">
        <w:rPr>
          <w:rFonts w:cs="Arial"/>
        </w:rPr>
        <w:t xml:space="preserve"> RUN</w:t>
      </w:r>
      <w:r w:rsidR="003D1A64" w:rsidRPr="0036262B">
        <w:rPr>
          <w:rFonts w:cs="Arial"/>
        </w:rPr>
        <w:t xml:space="preserve"> </w:t>
      </w:r>
      <w:r w:rsidR="000A3A09" w:rsidRPr="00346C5F">
        <w:rPr>
          <w:rFonts w:cs="Arial"/>
        </w:rPr>
        <w:t>&amp;&amp;</w:t>
      </w:r>
      <w:r w:rsidR="000A3A09">
        <w:rPr>
          <w:rFonts w:ascii="Calibri" w:eastAsia="Calibri" w:hAnsi="Calibri" w:cs="Arial"/>
          <w:sz w:val="22"/>
          <w:szCs w:val="22"/>
        </w:rPr>
        <w:t xml:space="preserve"> </w:t>
      </w:r>
      <w:r w:rsidRPr="009821BF">
        <w:rPr>
          <w:rFonts w:ascii="Calibri" w:eastAsia="Calibri" w:hAnsi="Calibri" w:cs="Arial"/>
          <w:sz w:val="22"/>
          <w:szCs w:val="22"/>
        </w:rPr>
        <w:t xml:space="preserve"> </w:t>
      </w:r>
      <w:hyperlink w:anchor="LSG_N_Front_Fog_HMI_Status_00008" w:history="1">
        <w:r w:rsidRPr="008930E2">
          <w:rPr>
            <w:rStyle w:val="Hyperlink"/>
          </w:rPr>
          <w:t>Front_Fog_Status</w:t>
        </w:r>
      </w:hyperlink>
      <w:r w:rsidR="000A3A09">
        <w:rPr>
          <w:rFonts w:ascii="Calibri" w:eastAsia="Calibri" w:hAnsi="Calibri" w:cs="Arial"/>
          <w:color w:val="0000FF"/>
          <w:sz w:val="22"/>
          <w:szCs w:val="22"/>
          <w:u w:val="single"/>
        </w:rPr>
        <w:t xml:space="preserve"> </w:t>
      </w:r>
      <w:r w:rsidR="000A3A09" w:rsidRPr="000A3A09">
        <w:rPr>
          <w:rFonts w:cs="Arial"/>
        </w:rPr>
        <w:t>= ON</w:t>
      </w:r>
      <w:r w:rsidRPr="00346C5F">
        <w:rPr>
          <w:rFonts w:cs="Arial"/>
        </w:rPr>
        <w:t xml:space="preserve"> </w:t>
      </w:r>
      <w:r w:rsidR="00570A5B">
        <w:rPr>
          <w:rFonts w:cs="Arial"/>
        </w:rPr>
        <w:t>OR</w:t>
      </w:r>
      <w:r w:rsidR="00A31184">
        <w:rPr>
          <w:rFonts w:ascii="Calibri" w:eastAsia="Calibri" w:hAnsi="Calibri" w:cs="Arial"/>
          <w:sz w:val="22"/>
          <w:szCs w:val="22"/>
        </w:rPr>
        <w:t xml:space="preserve"> </w:t>
      </w:r>
      <w:r w:rsidR="00680BCA">
        <w:rPr>
          <w:rFonts w:ascii="Calibri" w:eastAsia="Calibri" w:hAnsi="Calibri" w:cs="Arial"/>
          <w:sz w:val="22"/>
          <w:szCs w:val="22"/>
        </w:rPr>
        <w:t>(</w:t>
      </w:r>
      <w:hyperlink w:anchor="LSG_D_LowBeamsOnly_Rqst_00045" w:history="1">
        <w:r w:rsidR="002623B5" w:rsidRPr="005F5592">
          <w:rPr>
            <w:rStyle w:val="Hyperlink"/>
            <w:rFonts w:cs="Arial"/>
            <w:bCs/>
          </w:rPr>
          <w:t>LowBeamsOnly_Rqst</w:t>
        </w:r>
      </w:hyperlink>
      <w:r w:rsidR="002623B5">
        <w:rPr>
          <w:rFonts w:cs="Arial"/>
          <w:bCs/>
        </w:rPr>
        <w:t xml:space="preserve"> = ON</w:t>
      </w:r>
      <w:r w:rsidR="00680BCA">
        <w:rPr>
          <w:rFonts w:cs="Arial"/>
          <w:bCs/>
        </w:rPr>
        <w:t xml:space="preserve"> || </w:t>
      </w:r>
      <w:hyperlink w:anchor="LSG_D_LowBeams_WithDRL_Rqst_00046" w:history="1">
        <w:r w:rsidR="00654C5D" w:rsidRPr="003664F9">
          <w:rPr>
            <w:rStyle w:val="Hyperlink"/>
          </w:rPr>
          <w:t>LowBeams_WithDRL_Rqst</w:t>
        </w:r>
      </w:hyperlink>
      <w:r w:rsidR="00654C5D" w:rsidRPr="003664F9">
        <w:rPr>
          <w:rStyle w:val="Hyperlink"/>
        </w:rPr>
        <w:t xml:space="preserve"> </w:t>
      </w:r>
      <w:r w:rsidR="00654C5D">
        <w:rPr>
          <w:rFonts w:cs="Arial"/>
          <w:bCs/>
        </w:rPr>
        <w:t>= ON)</w:t>
      </w:r>
      <w:r w:rsidR="00876B84">
        <w:rPr>
          <w:rFonts w:cs="Arial"/>
          <w:bCs/>
        </w:rPr>
        <w:t xml:space="preserve"> (when low beams are ON, high beams can also be ON</w:t>
      </w:r>
      <w:r w:rsidR="00F554C7">
        <w:rPr>
          <w:rFonts w:cs="Arial"/>
          <w:bCs/>
        </w:rPr>
        <w:t xml:space="preserve">. If front fogs are no </w:t>
      </w:r>
      <w:r w:rsidR="005901EA">
        <w:rPr>
          <w:rFonts w:cs="Arial"/>
          <w:bCs/>
        </w:rPr>
        <w:t xml:space="preserve">installed, then Low beams </w:t>
      </w:r>
      <w:r w:rsidR="003E132E">
        <w:rPr>
          <w:rFonts w:cs="Arial"/>
          <w:bCs/>
        </w:rPr>
        <w:t xml:space="preserve">ON can </w:t>
      </w:r>
      <w:r w:rsidR="005901EA">
        <w:rPr>
          <w:rFonts w:cs="Arial"/>
          <w:bCs/>
        </w:rPr>
        <w:t>qualify</w:t>
      </w:r>
      <w:r w:rsidR="00876B84">
        <w:rPr>
          <w:rFonts w:cs="Arial"/>
          <w:bCs/>
        </w:rPr>
        <w:t>)</w:t>
      </w:r>
    </w:p>
    <w:p w14:paraId="60DB0086" w14:textId="77777777" w:rsidR="00681C8F" w:rsidRPr="009821BF" w:rsidRDefault="00681C8F" w:rsidP="00CE6121">
      <w:pPr>
        <w:spacing w:line="240" w:lineRule="atLeast"/>
        <w:rPr>
          <w:rFonts w:ascii="Calibri" w:eastAsia="Calibri" w:hAnsi="Calibri" w:cs="Arial"/>
          <w:sz w:val="22"/>
          <w:szCs w:val="22"/>
        </w:rPr>
      </w:pPr>
    </w:p>
    <w:tbl>
      <w:tblPr>
        <w:tblStyle w:val="TableGrid"/>
        <w:tblW w:w="0" w:type="auto"/>
        <w:jc w:val="center"/>
        <w:tblInd w:w="0" w:type="dxa"/>
        <w:tblLook w:val="04A0" w:firstRow="1" w:lastRow="0" w:firstColumn="1" w:lastColumn="0" w:noHBand="0" w:noVBand="1"/>
      </w:tblPr>
      <w:tblGrid>
        <w:gridCol w:w="1292"/>
        <w:gridCol w:w="1640"/>
        <w:gridCol w:w="2039"/>
        <w:gridCol w:w="1843"/>
        <w:gridCol w:w="1194"/>
      </w:tblGrid>
      <w:tr w:rsidR="007F454D" w:rsidRPr="00A42FC9" w14:paraId="39F169D2" w14:textId="77777777" w:rsidTr="007F454D">
        <w:trPr>
          <w:jc w:val="center"/>
        </w:trPr>
        <w:tc>
          <w:tcPr>
            <w:tcW w:w="1292" w:type="dxa"/>
            <w:shd w:val="clear" w:color="auto" w:fill="F2F2F2" w:themeFill="background1" w:themeFillShade="F2"/>
          </w:tcPr>
          <w:bookmarkStart w:id="239" w:name="_Hlk71120430"/>
          <w:p w14:paraId="4CB010C3" w14:textId="5A789BA3" w:rsidR="007F454D" w:rsidRPr="00B34FDC" w:rsidRDefault="007F454D" w:rsidP="00CE6121">
            <w:pPr>
              <w:spacing w:line="240" w:lineRule="atLeast"/>
              <w:rPr>
                <w:rFonts w:ascii="Times New Roman" w:hAnsi="Times New Roman"/>
                <w:sz w:val="16"/>
                <w:szCs w:val="16"/>
              </w:rPr>
            </w:pPr>
            <w:r>
              <w:fldChar w:fldCharType="begin"/>
            </w:r>
            <w:r>
              <w:instrText xml:space="preserve"> HYPERLINK \l "LPR_D_RearFog_Config_00005" </w:instrText>
            </w:r>
            <w:r>
              <w:fldChar w:fldCharType="separate"/>
            </w:r>
            <w:r w:rsidRPr="00B34FDC">
              <w:rPr>
                <w:rFonts w:ascii="Times New Roman" w:eastAsia="Calibri" w:hAnsi="Times New Roman"/>
                <w:color w:val="0000FF"/>
                <w:sz w:val="16"/>
                <w:szCs w:val="16"/>
                <w:u w:val="single"/>
              </w:rPr>
              <w:t>RearFog_Config</w:t>
            </w:r>
            <w:r>
              <w:rPr>
                <w:rFonts w:ascii="Times New Roman" w:eastAsia="Calibri" w:hAnsi="Times New Roman"/>
                <w:color w:val="0000FF"/>
                <w:sz w:val="16"/>
                <w:szCs w:val="16"/>
                <w:u w:val="single"/>
              </w:rPr>
              <w:fldChar w:fldCharType="end"/>
            </w:r>
          </w:p>
        </w:tc>
        <w:tc>
          <w:tcPr>
            <w:tcW w:w="1640" w:type="dxa"/>
            <w:shd w:val="clear" w:color="auto" w:fill="F2F2F2" w:themeFill="background1" w:themeFillShade="F2"/>
          </w:tcPr>
          <w:p w14:paraId="197FDAE4" w14:textId="5FF79740" w:rsidR="007F454D" w:rsidRPr="00B34FDC" w:rsidRDefault="00141455" w:rsidP="00CE6121">
            <w:pPr>
              <w:spacing w:line="240" w:lineRule="atLeast"/>
              <w:rPr>
                <w:rFonts w:ascii="Times New Roman" w:hAnsi="Times New Roman"/>
                <w:sz w:val="16"/>
                <w:szCs w:val="16"/>
              </w:rPr>
            </w:pPr>
            <w:hyperlink w:anchor="LSG_N_Front_Fog_HMI_Status_00008" w:history="1">
              <w:r w:rsidR="007F454D" w:rsidRPr="00B34FDC">
                <w:rPr>
                  <w:rFonts w:ascii="Times New Roman" w:eastAsia="Calibri" w:hAnsi="Times New Roman"/>
                  <w:color w:val="0000FF"/>
                  <w:sz w:val="16"/>
                  <w:szCs w:val="16"/>
                  <w:u w:val="single"/>
                </w:rPr>
                <w:t>Front_Fog_Status</w:t>
              </w:r>
            </w:hyperlink>
          </w:p>
        </w:tc>
        <w:tc>
          <w:tcPr>
            <w:tcW w:w="1843" w:type="dxa"/>
            <w:shd w:val="clear" w:color="auto" w:fill="F2F2F2" w:themeFill="background1" w:themeFillShade="F2"/>
          </w:tcPr>
          <w:p w14:paraId="78424051" w14:textId="17DA521F" w:rsidR="007F454D" w:rsidRPr="00E04835" w:rsidRDefault="00141455" w:rsidP="00CE6121">
            <w:pPr>
              <w:spacing w:line="240" w:lineRule="atLeast"/>
              <w:rPr>
                <w:rStyle w:val="Hyperlink"/>
                <w:rFonts w:ascii="Times New Roman" w:hAnsi="Times New Roman"/>
                <w:sz w:val="16"/>
                <w:szCs w:val="16"/>
              </w:rPr>
            </w:pPr>
            <w:hyperlink w:anchor="LSG_D_LowBeamsOnly_Rqst_00045" w:history="1">
              <w:r w:rsidR="007F454D" w:rsidRPr="007F454D">
                <w:rPr>
                  <w:rStyle w:val="Hyperlink"/>
                  <w:rFonts w:ascii="Times New Roman" w:hAnsi="Times New Roman"/>
                  <w:sz w:val="16"/>
                  <w:szCs w:val="16"/>
                </w:rPr>
                <w:t>LowBeamsOnly_Rqst</w:t>
              </w:r>
            </w:hyperlink>
            <w:r w:rsidR="00E04835">
              <w:rPr>
                <w:rStyle w:val="Hyperlink"/>
                <w:rFonts w:ascii="Times New Roman" w:hAnsi="Times New Roman"/>
                <w:sz w:val="16"/>
                <w:szCs w:val="16"/>
              </w:rPr>
              <w:t xml:space="preserve"> </w:t>
            </w:r>
            <w:r w:rsidR="00E04835" w:rsidRPr="00E04835">
              <w:rPr>
                <w:rStyle w:val="Hyperlink"/>
                <w:rFonts w:ascii="Times New Roman" w:hAnsi="Times New Roman"/>
                <w:b/>
                <w:bCs/>
                <w:sz w:val="16"/>
                <w:szCs w:val="16"/>
              </w:rPr>
              <w:t>OR</w:t>
            </w:r>
            <w:r w:rsidR="00E04835" w:rsidRPr="00E04835">
              <w:rPr>
                <w:rStyle w:val="Hyperlink"/>
                <w:rFonts w:ascii="Times New Roman" w:hAnsi="Times New Roman"/>
                <w:sz w:val="16"/>
                <w:szCs w:val="16"/>
              </w:rPr>
              <w:t xml:space="preserve"> </w:t>
            </w:r>
            <w:hyperlink w:anchor="LSG_D_LowBeams_WithDRL_Rqst_00046" w:history="1">
              <w:r w:rsidR="00E04835" w:rsidRPr="00E04835">
                <w:rPr>
                  <w:rStyle w:val="Hyperlink"/>
                  <w:rFonts w:ascii="Times New Roman" w:hAnsi="Times New Roman"/>
                  <w:sz w:val="16"/>
                  <w:szCs w:val="16"/>
                </w:rPr>
                <w:t>LowBeams_WithDRL_Rqst</w:t>
              </w:r>
            </w:hyperlink>
          </w:p>
        </w:tc>
        <w:tc>
          <w:tcPr>
            <w:tcW w:w="1843" w:type="dxa"/>
            <w:shd w:val="clear" w:color="auto" w:fill="F2F2F2" w:themeFill="background1" w:themeFillShade="F2"/>
          </w:tcPr>
          <w:p w14:paraId="58FD0C55" w14:textId="2D8D1D1F" w:rsidR="007F454D" w:rsidRPr="00B34FDC" w:rsidRDefault="00141455" w:rsidP="00CE6121">
            <w:pPr>
              <w:spacing w:line="240" w:lineRule="atLeast"/>
              <w:rPr>
                <w:rFonts w:ascii="Times New Roman" w:hAnsi="Times New Roman"/>
                <w:sz w:val="16"/>
                <w:szCs w:val="16"/>
              </w:rPr>
            </w:pPr>
            <w:hyperlink w:anchor="LSG_N_Rear_Fog_Switch_Status_00026" w:history="1">
              <w:r w:rsidR="007F454D" w:rsidRPr="009D269A">
                <w:rPr>
                  <w:rStyle w:val="Hyperlink"/>
                  <w:rFonts w:ascii="Times New Roman" w:hAnsi="Times New Roman"/>
                  <w:sz w:val="16"/>
                  <w:szCs w:val="16"/>
                </w:rPr>
                <w:t>Rear_Fog_Switch_Status</w:t>
              </w:r>
            </w:hyperlink>
          </w:p>
        </w:tc>
        <w:tc>
          <w:tcPr>
            <w:tcW w:w="1194" w:type="dxa"/>
            <w:shd w:val="clear" w:color="auto" w:fill="F2F2F2" w:themeFill="background1" w:themeFillShade="F2"/>
          </w:tcPr>
          <w:p w14:paraId="652E03E9" w14:textId="19A2E809" w:rsidR="007F454D" w:rsidRPr="00B34FDC" w:rsidRDefault="00141455" w:rsidP="00CE6121">
            <w:pPr>
              <w:spacing w:line="240" w:lineRule="atLeast"/>
              <w:rPr>
                <w:rFonts w:ascii="Times New Roman" w:hAnsi="Times New Roman"/>
                <w:sz w:val="16"/>
                <w:szCs w:val="16"/>
              </w:rPr>
            </w:pPr>
            <w:hyperlink w:anchor="LSG_N_Ignition_00001" w:history="1">
              <w:r w:rsidR="007F454D" w:rsidRPr="00B34FDC">
                <w:rPr>
                  <w:rStyle w:val="Hyperlink"/>
                  <w:rFonts w:ascii="Times New Roman" w:hAnsi="Times New Roman"/>
                  <w:sz w:val="16"/>
                  <w:szCs w:val="16"/>
                </w:rPr>
                <w:t>Ignition_Status</w:t>
              </w:r>
            </w:hyperlink>
          </w:p>
        </w:tc>
      </w:tr>
      <w:tr w:rsidR="007F454D" w:rsidRPr="00953763" w14:paraId="039EE2AF" w14:textId="77777777" w:rsidTr="007F454D">
        <w:trPr>
          <w:trHeight w:val="47"/>
          <w:jc w:val="center"/>
        </w:trPr>
        <w:tc>
          <w:tcPr>
            <w:tcW w:w="1292" w:type="dxa"/>
          </w:tcPr>
          <w:p w14:paraId="7D757B2C" w14:textId="77777777" w:rsidR="007F454D" w:rsidRPr="00953763" w:rsidRDefault="007F454D" w:rsidP="00CE6121">
            <w:pPr>
              <w:spacing w:line="240" w:lineRule="atLeast"/>
              <w:rPr>
                <w:sz w:val="16"/>
                <w:szCs w:val="16"/>
              </w:rPr>
            </w:pPr>
            <w:r>
              <w:rPr>
                <w:sz w:val="16"/>
                <w:szCs w:val="16"/>
              </w:rPr>
              <w:t>ENABLE</w:t>
            </w:r>
          </w:p>
        </w:tc>
        <w:tc>
          <w:tcPr>
            <w:tcW w:w="1640" w:type="dxa"/>
          </w:tcPr>
          <w:p w14:paraId="1F0337AE" w14:textId="77777777" w:rsidR="007F454D" w:rsidRPr="00953763" w:rsidRDefault="007F454D" w:rsidP="00CE6121">
            <w:pPr>
              <w:spacing w:line="240" w:lineRule="atLeast"/>
              <w:rPr>
                <w:sz w:val="16"/>
                <w:szCs w:val="16"/>
              </w:rPr>
            </w:pPr>
            <w:r>
              <w:rPr>
                <w:sz w:val="16"/>
                <w:szCs w:val="16"/>
              </w:rPr>
              <w:t>ON</w:t>
            </w:r>
          </w:p>
        </w:tc>
        <w:tc>
          <w:tcPr>
            <w:tcW w:w="1843" w:type="dxa"/>
          </w:tcPr>
          <w:p w14:paraId="0BFF96A5" w14:textId="014360DE" w:rsidR="007F454D" w:rsidRPr="00953763" w:rsidRDefault="007F454D" w:rsidP="00CE6121">
            <w:pPr>
              <w:spacing w:line="240" w:lineRule="atLeast"/>
              <w:rPr>
                <w:sz w:val="16"/>
                <w:szCs w:val="16"/>
              </w:rPr>
            </w:pPr>
            <w:r>
              <w:rPr>
                <w:sz w:val="16"/>
                <w:szCs w:val="16"/>
              </w:rPr>
              <w:t>ON</w:t>
            </w:r>
          </w:p>
        </w:tc>
        <w:tc>
          <w:tcPr>
            <w:tcW w:w="1843" w:type="dxa"/>
          </w:tcPr>
          <w:p w14:paraId="597BC8E1" w14:textId="2E479A84" w:rsidR="007F454D" w:rsidRPr="00953763" w:rsidRDefault="007F454D" w:rsidP="00CE6121">
            <w:pPr>
              <w:spacing w:line="240" w:lineRule="atLeast"/>
              <w:rPr>
                <w:sz w:val="16"/>
                <w:szCs w:val="16"/>
              </w:rPr>
            </w:pPr>
            <w:r w:rsidRPr="00953763">
              <w:rPr>
                <w:sz w:val="16"/>
                <w:szCs w:val="16"/>
              </w:rPr>
              <w:t>ON</w:t>
            </w:r>
          </w:p>
        </w:tc>
        <w:tc>
          <w:tcPr>
            <w:tcW w:w="1194" w:type="dxa"/>
          </w:tcPr>
          <w:p w14:paraId="42B64591" w14:textId="77777777" w:rsidR="007F454D" w:rsidRPr="00953763" w:rsidRDefault="007F454D" w:rsidP="00CE6121">
            <w:pPr>
              <w:spacing w:line="240" w:lineRule="atLeast"/>
              <w:rPr>
                <w:sz w:val="16"/>
                <w:szCs w:val="16"/>
              </w:rPr>
            </w:pPr>
            <w:r>
              <w:rPr>
                <w:sz w:val="16"/>
                <w:szCs w:val="16"/>
              </w:rPr>
              <w:t>RUN</w:t>
            </w:r>
          </w:p>
        </w:tc>
      </w:tr>
      <w:bookmarkEnd w:id="239"/>
    </w:tbl>
    <w:p w14:paraId="016B05DB" w14:textId="77777777" w:rsidR="009821BF" w:rsidRPr="004051D0" w:rsidRDefault="009821BF" w:rsidP="00CE6121">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9821BF" w:rsidRPr="004051D0" w14:paraId="165E10D6" w14:textId="77777777" w:rsidTr="00B02629">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CC5178" w14:textId="77777777" w:rsidR="009821BF" w:rsidRPr="004051D0" w:rsidRDefault="009821BF" w:rsidP="00CE6121">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R_FNC_Rear Fog Active_00004</w:t>
            </w:r>
            <w:r w:rsidRPr="004051D0">
              <w:rPr>
                <w:rFonts w:cs="Arial"/>
                <w:bCs/>
                <w:vanish/>
                <w:color w:val="808080" w:themeColor="background1" w:themeShade="80"/>
                <w:sz w:val="16"/>
                <w:szCs w:val="14"/>
              </w:rPr>
              <w:t>###</w:t>
            </w:r>
          </w:p>
        </w:tc>
      </w:tr>
      <w:tr w:rsidR="009821BF" w:rsidRPr="004051D0" w14:paraId="73D6DF74"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1B88F1C" w14:textId="77777777" w:rsidR="009821BF" w:rsidRPr="004051D0" w:rsidRDefault="009821BF" w:rsidP="00CE6121">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56FA8E"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177416A1"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54760BD" w14:textId="77777777" w:rsidR="009821BF" w:rsidRPr="004051D0" w:rsidRDefault="009821BF" w:rsidP="00CE6121">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56EAA1"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33FD9432"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94E6F1" w14:textId="77777777" w:rsidR="009821BF" w:rsidRPr="004051D0" w:rsidRDefault="009821BF" w:rsidP="00CE6121">
            <w:pPr>
              <w:spacing w:line="240" w:lineRule="atLeast"/>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6C9E30"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743699A7"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2B0647" w14:textId="77777777" w:rsidR="009821BF" w:rsidRPr="004051D0" w:rsidRDefault="009821BF" w:rsidP="00CE6121">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9C898A" w14:textId="77777777" w:rsidR="009821BF" w:rsidRPr="004051D0" w:rsidRDefault="009821BF" w:rsidP="00CE6121">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B55525D" w14:textId="77777777" w:rsidR="009821BF" w:rsidRPr="004051D0" w:rsidRDefault="009821BF" w:rsidP="00CE6121">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345B4D2"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4A448767"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B192CD" w14:textId="77777777" w:rsidR="009821BF" w:rsidRPr="004051D0" w:rsidRDefault="009821BF" w:rsidP="00CE6121">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059BB7B" w14:textId="77777777" w:rsidR="009821BF" w:rsidRPr="004051D0" w:rsidRDefault="009821BF" w:rsidP="00CE6121">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D7A4503" w14:textId="77777777" w:rsidR="009821BF" w:rsidRPr="004051D0" w:rsidRDefault="009821BF" w:rsidP="00CE6121">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6B64A12" w14:textId="77777777" w:rsidR="009821BF" w:rsidRPr="004051D0" w:rsidRDefault="009821BF" w:rsidP="00CE6121">
            <w:pPr>
              <w:spacing w:line="240" w:lineRule="atLeast"/>
              <w:rPr>
                <w:rFonts w:cs="Arial"/>
                <w:vanish/>
                <w:color w:val="000000" w:themeColor="text1"/>
                <w:sz w:val="16"/>
                <w:szCs w:val="14"/>
              </w:rPr>
            </w:pPr>
          </w:p>
        </w:tc>
      </w:tr>
      <w:tr w:rsidR="009821BF" w:rsidRPr="004051D0" w14:paraId="345EC2FC" w14:textId="77777777" w:rsidTr="00B02629">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0B65CA" w14:textId="77777777" w:rsidR="009821BF" w:rsidRPr="004051D0" w:rsidRDefault="009821BF" w:rsidP="00CE6121">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1935283465"/>
            <w:placeholder>
              <w:docPart w:val="E2B88F5EABF940FF9E008F808D8A8DFC"/>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A4CDB63" w14:textId="77777777" w:rsidR="009821BF"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Functional</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89391D" w14:textId="77777777" w:rsidR="009821BF" w:rsidRPr="004051D0" w:rsidRDefault="009821BF" w:rsidP="00CE6121">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2131592270"/>
            <w:placeholder>
              <w:docPart w:val="B37438EC822E4A7FAF5438F615A9850E"/>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60C057" w14:textId="77777777" w:rsidR="009821BF"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2BF82EE" w14:textId="77777777" w:rsidR="009821BF" w:rsidRPr="004051D0" w:rsidRDefault="009821BF" w:rsidP="00CE6121">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79249303"/>
            <w:placeholder>
              <w:docPart w:val="3554CC1E92914B9682ABF61CCB29CD1B"/>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80EA1B8" w14:textId="77777777" w:rsidR="009821BF" w:rsidRPr="000302BF" w:rsidRDefault="00806A1C" w:rsidP="00CE6121">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9821BF" w:rsidRPr="004051D0" w14:paraId="59976AF1" w14:textId="77777777" w:rsidTr="00B02629">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26B1A0A" w14:textId="19AC5679" w:rsidR="009821BF" w:rsidRPr="004051D0" w:rsidRDefault="00141455" w:rsidP="00CE6121">
            <w:pPr>
              <w:spacing w:line="240" w:lineRule="atLeast"/>
              <w:rPr>
                <w:rFonts w:cs="Arial"/>
                <w:bCs/>
                <w:vanish/>
                <w:color w:val="808080" w:themeColor="background1" w:themeShade="80"/>
                <w:sz w:val="16"/>
                <w:szCs w:val="14"/>
              </w:rPr>
            </w:pPr>
            <w:hyperlink r:id="rId67" w:history="1">
              <w:r w:rsidR="009821BF" w:rsidRPr="004051D0">
                <w:rPr>
                  <w:rStyle w:val="Hyperlink"/>
                  <w:rFonts w:cs="Arial"/>
                  <w:bCs/>
                  <w:vanish/>
                  <w:sz w:val="16"/>
                  <w:szCs w:val="14"/>
                </w:rPr>
                <w:t>Req. Template</w:t>
              </w:r>
            </w:hyperlink>
            <w:r w:rsidR="009821BF"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1D2B212" w14:textId="63F1B11E" w:rsidR="009821BF" w:rsidRPr="004051D0" w:rsidRDefault="009821BF" w:rsidP="00CE6121">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B063E79" w14:textId="77777777" w:rsidR="009821BF" w:rsidRPr="004051D0" w:rsidRDefault="009821BF" w:rsidP="00CE6121">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20EE883A" w14:textId="77777777" w:rsidR="009821BF" w:rsidRPr="00C66B68" w:rsidRDefault="009821BF" w:rsidP="00CE6121">
      <w:pPr>
        <w:spacing w:line="240" w:lineRule="atLeast"/>
        <w:rPr>
          <w:rFonts w:cs="Arial"/>
        </w:rPr>
      </w:pPr>
    </w:p>
    <w:p w14:paraId="79ECE964" w14:textId="77777777" w:rsidR="00FA7FAA" w:rsidRDefault="00FA7FAA" w:rsidP="00CE6121">
      <w:pPr>
        <w:spacing w:line="240" w:lineRule="atLeast"/>
        <w:rPr>
          <w:rFonts w:cs="Arial"/>
        </w:rPr>
      </w:pPr>
    </w:p>
    <w:p w14:paraId="10C296BE" w14:textId="77777777" w:rsidR="00FA7FAA" w:rsidRPr="004051D0" w:rsidRDefault="00FA7FAA" w:rsidP="00CE6121">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40" w:name="R_ID_FNC_00023_Rear_Fog_Trailer_Light_US"/>
      <w:r>
        <w:rPr>
          <w:rFonts w:ascii="Arial" w:hAnsi="Arial" w:cs="Arial"/>
        </w:rPr>
        <w:t>R_FNC_Rear Fog Trailer-</w:t>
      </w:r>
      <w:r w:rsidR="00C243A9">
        <w:rPr>
          <w:rFonts w:ascii="Arial" w:hAnsi="Arial" w:cs="Arial"/>
        </w:rPr>
        <w:t>ALLOW</w:t>
      </w:r>
      <w:r>
        <w:rPr>
          <w:rFonts w:ascii="Arial" w:hAnsi="Arial" w:cs="Arial"/>
        </w:rPr>
        <w:t>_00023</w:t>
      </w:r>
      <w:bookmarkEnd w:id="240"/>
      <w:r w:rsidRPr="004051D0">
        <w:rPr>
          <w:rFonts w:ascii="Arial" w:hAnsi="Arial" w:cs="Arial"/>
        </w:rPr>
        <w:t xml:space="preserve">### </w:t>
      </w:r>
      <w:r>
        <w:rPr>
          <w:rFonts w:ascii="Arial" w:hAnsi="Arial" w:cs="Arial"/>
        </w:rPr>
        <w:t>Rear Fog Trailer Light-</w:t>
      </w:r>
      <w:r w:rsidR="00C243A9">
        <w:rPr>
          <w:rFonts w:ascii="Arial" w:hAnsi="Arial" w:cs="Arial"/>
        </w:rPr>
        <w:t>ALLOW</w:t>
      </w:r>
    </w:p>
    <w:p w14:paraId="54C61845" w14:textId="1C63AE89" w:rsidR="00681C8F" w:rsidRDefault="00FA7FAA" w:rsidP="00CE6121">
      <w:pPr>
        <w:spacing w:line="240" w:lineRule="atLeast"/>
        <w:rPr>
          <w:rFonts w:cs="Arial"/>
          <w:bCs/>
        </w:rPr>
      </w:pPr>
      <w:r>
        <w:t xml:space="preserve">Rear Fog </w:t>
      </w:r>
      <w:r w:rsidR="003F0522">
        <w:t xml:space="preserve">and </w:t>
      </w:r>
      <w:r w:rsidR="00907459">
        <w:t xml:space="preserve">Trailer </w:t>
      </w:r>
      <w:r>
        <w:t xml:space="preserve">Lamps shall turn on when </w:t>
      </w:r>
      <w:hyperlink r:id="rId68" w:anchor="LPR_D_RearFog_Config_00005" w:history="1">
        <w:r w:rsidRPr="000203B8">
          <w:rPr>
            <w:rStyle w:val="Hyperlink"/>
            <w:rFonts w:eastAsia="Calibri" w:cs="Arial"/>
          </w:rPr>
          <w:t>RearFog_Config</w:t>
        </w:r>
      </w:hyperlink>
      <w:r w:rsidR="003D1A64">
        <w:rPr>
          <w:rStyle w:val="Hyperlink"/>
          <w:rFonts w:eastAsia="Calibri" w:cs="Arial"/>
        </w:rPr>
        <w:t xml:space="preserve"> </w:t>
      </w:r>
      <w:r w:rsidR="003D1A64" w:rsidRPr="003B0454">
        <w:rPr>
          <w:rFonts w:cs="Arial"/>
        </w:rPr>
        <w:t>=</w:t>
      </w:r>
      <w:r w:rsidR="003D1A64">
        <w:rPr>
          <w:rFonts w:ascii="Calibri" w:eastAsia="Calibri" w:hAnsi="Calibri" w:cs="Arial"/>
          <w:sz w:val="22"/>
          <w:szCs w:val="22"/>
        </w:rPr>
        <w:t xml:space="preserve"> </w:t>
      </w:r>
      <w:r w:rsidR="003D1A64" w:rsidRPr="00EC00C4">
        <w:t>ENABLE</w:t>
      </w:r>
      <w:r w:rsidRPr="00EC00C4">
        <w:t xml:space="preserve"> &amp;&amp;</w:t>
      </w:r>
      <w:r>
        <w:rPr>
          <w:rFonts w:ascii="Calibri" w:eastAsia="Calibri" w:hAnsi="Calibri" w:cs="Arial"/>
        </w:rPr>
        <w:t xml:space="preserve"> </w:t>
      </w:r>
      <w:hyperlink w:anchor="LSG_N_Rear_Fog_Switch_Status_00026" w:history="1">
        <w:r w:rsidR="00767B31" w:rsidRPr="002B126F">
          <w:rPr>
            <w:rStyle w:val="Hyperlink"/>
            <w:rFonts w:eastAsiaTheme="minorHAnsi" w:cs="Arial"/>
            <w:bCs/>
          </w:rPr>
          <w:t>Rear_Fog_Switch_Status</w:t>
        </w:r>
      </w:hyperlink>
      <w:r w:rsidR="000203B8">
        <w:rPr>
          <w:rStyle w:val="Hyperlink"/>
          <w:rFonts w:ascii="Calibri" w:eastAsia="Calibri" w:hAnsi="Calibri" w:cs="Arial"/>
        </w:rPr>
        <w:t xml:space="preserve"> </w:t>
      </w:r>
      <w:r w:rsidRPr="00E97E08">
        <w:rPr>
          <w:rFonts w:cs="Arial"/>
        </w:rPr>
        <w:t xml:space="preserve">= ON </w:t>
      </w:r>
      <w:r w:rsidRPr="000C00F8">
        <w:rPr>
          <w:rFonts w:cs="Arial"/>
        </w:rPr>
        <w:t>&amp;&amp;</w:t>
      </w:r>
      <w:r>
        <w:rPr>
          <w:rFonts w:ascii="Calibri" w:eastAsia="Calibri" w:hAnsi="Calibri" w:cs="Arial"/>
        </w:rPr>
        <w:t xml:space="preserve"> </w:t>
      </w:r>
      <w:hyperlink w:anchor="LSG_N_Ignition_00001" w:history="1">
        <w:r w:rsidR="003D1A64" w:rsidRPr="00E77722">
          <w:rPr>
            <w:rStyle w:val="Hyperlink"/>
            <w:rFonts w:cs="Arial"/>
          </w:rPr>
          <w:t>Ignition_Status</w:t>
        </w:r>
      </w:hyperlink>
      <w:r w:rsidR="003D1A64">
        <w:rPr>
          <w:rFonts w:ascii="Calibri" w:eastAsia="Calibri" w:hAnsi="Calibri" w:cs="Arial"/>
          <w:sz w:val="22"/>
          <w:szCs w:val="22"/>
        </w:rPr>
        <w:t xml:space="preserve"> </w:t>
      </w:r>
      <w:r w:rsidR="003D1A64" w:rsidRPr="00EC00C4">
        <w:t xml:space="preserve">= RUN </w:t>
      </w:r>
      <w:r w:rsidRPr="00EC00C4">
        <w:t>&amp;&amp;</w:t>
      </w:r>
      <w:r w:rsidRPr="0036264A">
        <w:rPr>
          <w:rFonts w:ascii="Calibri" w:eastAsia="Calibri" w:hAnsi="Calibri" w:cs="Arial"/>
          <w:sz w:val="22"/>
          <w:szCs w:val="22"/>
        </w:rPr>
        <w:t xml:space="preserve"> </w:t>
      </w:r>
      <w:hyperlink w:anchor="LSG_D_RearFogWithTrailer_Cfg_00022" w:history="1">
        <w:r w:rsidR="00E97E08" w:rsidRPr="005643F4">
          <w:rPr>
            <w:rStyle w:val="Hyperlink"/>
            <w:rFonts w:eastAsia="Calibri" w:cs="Arial"/>
          </w:rPr>
          <w:t>RearFogWithTrailer_Cfg</w:t>
        </w:r>
      </w:hyperlink>
      <w:r w:rsidR="00E97E08">
        <w:rPr>
          <w:rFonts w:eastAsia="Calibri" w:cs="Arial"/>
        </w:rPr>
        <w:t xml:space="preserve"> </w:t>
      </w:r>
      <w:r w:rsidRPr="00E97E08">
        <w:rPr>
          <w:rFonts w:cs="Arial"/>
        </w:rPr>
        <w:t>=</w:t>
      </w:r>
      <w:r w:rsidR="000203B8" w:rsidRPr="00E97E08">
        <w:rPr>
          <w:rFonts w:cs="Arial"/>
        </w:rPr>
        <w:t xml:space="preserve"> </w:t>
      </w:r>
      <w:r w:rsidRPr="00E97E08">
        <w:rPr>
          <w:rFonts w:cs="Arial"/>
        </w:rPr>
        <w:t>ALLOW</w:t>
      </w:r>
      <w:r w:rsidR="00EC00C4" w:rsidRPr="000C00F8">
        <w:rPr>
          <w:rFonts w:cs="Arial"/>
        </w:rPr>
        <w:t xml:space="preserve"> </w:t>
      </w:r>
      <w:r w:rsidRPr="000C00F8">
        <w:rPr>
          <w:rFonts w:cs="Arial"/>
        </w:rPr>
        <w:t>&amp;&amp;</w:t>
      </w:r>
      <w:r>
        <w:rPr>
          <w:rFonts w:ascii="Calibri" w:eastAsia="Calibri" w:hAnsi="Calibri" w:cs="Arial"/>
        </w:rPr>
        <w:t xml:space="preserve"> </w:t>
      </w:r>
      <w:r w:rsidRPr="005643F4">
        <w:rPr>
          <w:rFonts w:cs="Arial"/>
        </w:rPr>
        <w:t>(</w:t>
      </w:r>
      <w:hyperlink w:anchor="LSG_N_Front_Fog_HMI_Status_00008" w:history="1">
        <w:r w:rsidR="000A3A09" w:rsidRPr="002070E9">
          <w:rPr>
            <w:rStyle w:val="Hyperlink"/>
          </w:rPr>
          <w:t>Front_Fog_Status</w:t>
        </w:r>
      </w:hyperlink>
      <w:r w:rsidR="000A3A09">
        <w:rPr>
          <w:rFonts w:ascii="Calibri" w:eastAsia="Calibri" w:hAnsi="Calibri" w:cs="Arial"/>
          <w:color w:val="0000FF"/>
          <w:sz w:val="22"/>
          <w:szCs w:val="22"/>
          <w:u w:val="single"/>
        </w:rPr>
        <w:t xml:space="preserve"> </w:t>
      </w:r>
      <w:r w:rsidR="000A3A09" w:rsidRPr="000A3A09">
        <w:rPr>
          <w:rFonts w:cs="Arial"/>
        </w:rPr>
        <w:t>= ON</w:t>
      </w:r>
      <w:r w:rsidR="000A3A09" w:rsidRPr="009821BF">
        <w:rPr>
          <w:rFonts w:ascii="Calibri" w:eastAsia="Calibri" w:hAnsi="Calibri" w:cs="Arial"/>
          <w:sz w:val="22"/>
          <w:szCs w:val="22"/>
        </w:rPr>
        <w:t xml:space="preserve"> </w:t>
      </w:r>
      <w:r w:rsidR="00B974B8">
        <w:rPr>
          <w:rFonts w:cs="Arial"/>
        </w:rPr>
        <w:t>||</w:t>
      </w:r>
      <w:r w:rsidR="002664A7">
        <w:rPr>
          <w:rFonts w:cs="Arial"/>
        </w:rPr>
        <w:t xml:space="preserve"> </w:t>
      </w:r>
      <w:r w:rsidR="002664A7">
        <w:rPr>
          <w:rFonts w:ascii="Calibri" w:eastAsia="Calibri" w:hAnsi="Calibri" w:cs="Arial"/>
          <w:sz w:val="22"/>
          <w:szCs w:val="22"/>
        </w:rPr>
        <w:t>(</w:t>
      </w:r>
      <w:hyperlink w:anchor="LSG_D_LowBeamsOnly_Rqst_00045" w:history="1">
        <w:r w:rsidR="002664A7" w:rsidRPr="005F5592">
          <w:rPr>
            <w:rStyle w:val="Hyperlink"/>
            <w:rFonts w:cs="Arial"/>
            <w:bCs/>
          </w:rPr>
          <w:t>LowBeamsOnly_Rqst</w:t>
        </w:r>
      </w:hyperlink>
      <w:r w:rsidR="002664A7">
        <w:rPr>
          <w:rFonts w:cs="Arial"/>
          <w:bCs/>
        </w:rPr>
        <w:t xml:space="preserve"> = OFF || </w:t>
      </w:r>
      <w:hyperlink w:anchor="LSG_D_LowBeams_WithDRL_Rqst_00046" w:history="1">
        <w:r w:rsidR="002664A7" w:rsidRPr="003664F9">
          <w:rPr>
            <w:rStyle w:val="Hyperlink"/>
          </w:rPr>
          <w:t>LowBeams_WithDRL_Rqst</w:t>
        </w:r>
      </w:hyperlink>
      <w:r w:rsidR="002664A7" w:rsidRPr="003664F9">
        <w:rPr>
          <w:rStyle w:val="Hyperlink"/>
        </w:rPr>
        <w:t xml:space="preserve"> </w:t>
      </w:r>
      <w:r w:rsidR="002664A7">
        <w:rPr>
          <w:rFonts w:cs="Arial"/>
          <w:bCs/>
        </w:rPr>
        <w:t>= OFF)</w:t>
      </w:r>
    </w:p>
    <w:p w14:paraId="715218CD" w14:textId="77777777" w:rsidR="002664A7" w:rsidRDefault="002664A7" w:rsidP="00CE6121">
      <w:pPr>
        <w:spacing w:line="240" w:lineRule="atLeast"/>
        <w:rPr>
          <w:rFonts w:ascii="Calibri" w:eastAsia="Calibri" w:hAnsi="Calibri" w:cs="Arial"/>
        </w:rPr>
      </w:pPr>
    </w:p>
    <w:tbl>
      <w:tblPr>
        <w:tblStyle w:val="TableGrid"/>
        <w:tblW w:w="0" w:type="auto"/>
        <w:jc w:val="center"/>
        <w:tblInd w:w="0" w:type="dxa"/>
        <w:tblLook w:val="04A0" w:firstRow="1" w:lastRow="0" w:firstColumn="1" w:lastColumn="0" w:noHBand="0" w:noVBand="1"/>
      </w:tblPr>
      <w:tblGrid>
        <w:gridCol w:w="1292"/>
        <w:gridCol w:w="1363"/>
        <w:gridCol w:w="1843"/>
        <w:gridCol w:w="2039"/>
        <w:gridCol w:w="1843"/>
        <w:gridCol w:w="1194"/>
      </w:tblGrid>
      <w:tr w:rsidR="005C6A4E" w:rsidRPr="00A42FC9" w14:paraId="152EA934" w14:textId="77777777" w:rsidTr="005C6A4E">
        <w:trPr>
          <w:jc w:val="center"/>
        </w:trPr>
        <w:tc>
          <w:tcPr>
            <w:tcW w:w="1210" w:type="dxa"/>
            <w:shd w:val="clear" w:color="auto" w:fill="F2F2F2" w:themeFill="background1" w:themeFillShade="F2"/>
          </w:tcPr>
          <w:bookmarkStart w:id="241" w:name="_Hlk71121001"/>
          <w:p w14:paraId="4E9DEFF3" w14:textId="372B6EEC" w:rsidR="005C6A4E" w:rsidRPr="00B34FDC" w:rsidRDefault="005C6A4E" w:rsidP="002664A7">
            <w:pPr>
              <w:rPr>
                <w:rFonts w:ascii="Times New Roman" w:hAnsi="Times New Roman"/>
                <w:sz w:val="16"/>
                <w:szCs w:val="16"/>
              </w:rPr>
            </w:pPr>
            <w:r>
              <w:fldChar w:fldCharType="begin"/>
            </w:r>
            <w:r>
              <w:instrText xml:space="preserve"> HYPERLINK \l "LPR_D_RearFog_Config_00005" </w:instrText>
            </w:r>
            <w:r>
              <w:fldChar w:fldCharType="separate"/>
            </w:r>
            <w:r w:rsidRPr="00B34FDC">
              <w:rPr>
                <w:rFonts w:ascii="Times New Roman" w:eastAsia="Calibri" w:hAnsi="Times New Roman"/>
                <w:color w:val="0000FF"/>
                <w:sz w:val="16"/>
                <w:szCs w:val="16"/>
                <w:u w:val="single"/>
              </w:rPr>
              <w:t>RearFog_Config</w:t>
            </w:r>
            <w:r>
              <w:rPr>
                <w:rFonts w:ascii="Times New Roman" w:eastAsia="Calibri" w:hAnsi="Times New Roman"/>
                <w:color w:val="0000FF"/>
                <w:sz w:val="16"/>
                <w:szCs w:val="16"/>
                <w:u w:val="single"/>
              </w:rPr>
              <w:fldChar w:fldCharType="end"/>
            </w:r>
          </w:p>
        </w:tc>
        <w:tc>
          <w:tcPr>
            <w:tcW w:w="1275" w:type="dxa"/>
            <w:shd w:val="clear" w:color="auto" w:fill="F2F2F2" w:themeFill="background1" w:themeFillShade="F2"/>
          </w:tcPr>
          <w:p w14:paraId="1C0B11CD" w14:textId="184B3392" w:rsidR="005C6A4E" w:rsidRPr="00B34FDC" w:rsidRDefault="00141455" w:rsidP="002664A7">
            <w:pPr>
              <w:rPr>
                <w:rFonts w:ascii="Times New Roman" w:hAnsi="Times New Roman"/>
                <w:sz w:val="16"/>
                <w:szCs w:val="16"/>
              </w:rPr>
            </w:pPr>
            <w:hyperlink w:anchor="LSG_N_Front_Fog_HMI_Status_00008" w:history="1">
              <w:r w:rsidR="005C6A4E" w:rsidRPr="00B34FDC">
                <w:rPr>
                  <w:rFonts w:ascii="Times New Roman" w:eastAsia="Calibri" w:hAnsi="Times New Roman"/>
                  <w:color w:val="0000FF"/>
                  <w:sz w:val="16"/>
                  <w:szCs w:val="16"/>
                  <w:u w:val="single"/>
                </w:rPr>
                <w:t>Front_Fog_Status</w:t>
              </w:r>
            </w:hyperlink>
          </w:p>
        </w:tc>
        <w:tc>
          <w:tcPr>
            <w:tcW w:w="1718" w:type="dxa"/>
            <w:shd w:val="clear" w:color="auto" w:fill="F2F2F2" w:themeFill="background1" w:themeFillShade="F2"/>
          </w:tcPr>
          <w:p w14:paraId="6FB694C0" w14:textId="180627BB" w:rsidR="005C6A4E" w:rsidRPr="00B34FDC" w:rsidRDefault="00141455" w:rsidP="002664A7">
            <w:pPr>
              <w:rPr>
                <w:rFonts w:ascii="Times New Roman" w:hAnsi="Times New Roman"/>
                <w:sz w:val="16"/>
                <w:szCs w:val="16"/>
              </w:rPr>
            </w:pPr>
            <w:hyperlink w:anchor="LSG_N_Rear_Fog_Switch_Status_00026" w:history="1">
              <w:r w:rsidR="005C6A4E" w:rsidRPr="003B77E3">
                <w:rPr>
                  <w:rStyle w:val="Hyperlink"/>
                  <w:rFonts w:ascii="Times New Roman" w:eastAsia="Calibri" w:hAnsi="Times New Roman"/>
                  <w:sz w:val="16"/>
                  <w:szCs w:val="16"/>
                </w:rPr>
                <w:t>Rear_Fog_Switch_Status</w:t>
              </w:r>
            </w:hyperlink>
          </w:p>
        </w:tc>
        <w:tc>
          <w:tcPr>
            <w:tcW w:w="1899" w:type="dxa"/>
            <w:shd w:val="clear" w:color="auto" w:fill="F2F2F2" w:themeFill="background1" w:themeFillShade="F2"/>
          </w:tcPr>
          <w:p w14:paraId="5F3B9D1F" w14:textId="4B6C9020" w:rsidR="005C6A4E" w:rsidRDefault="005C6A4E" w:rsidP="002664A7">
            <w:r w:rsidRPr="002664A7">
              <w:rPr>
                <w:rStyle w:val="Hyperlink"/>
                <w:rFonts w:ascii="Times New Roman" w:eastAsia="Calibri" w:hAnsi="Times New Roman"/>
                <w:sz w:val="16"/>
                <w:szCs w:val="16"/>
              </w:rPr>
              <w:t>LowBeamsOnly_Rqst OR LowBeams_WithDRL_Rqst</w:t>
            </w:r>
          </w:p>
        </w:tc>
        <w:tc>
          <w:tcPr>
            <w:tcW w:w="1718" w:type="dxa"/>
            <w:shd w:val="clear" w:color="auto" w:fill="F2F2F2" w:themeFill="background1" w:themeFillShade="F2"/>
          </w:tcPr>
          <w:p w14:paraId="1803E0F1" w14:textId="3F2EF38C" w:rsidR="005C6A4E" w:rsidRPr="00B34FDC" w:rsidRDefault="00141455" w:rsidP="002664A7">
            <w:pPr>
              <w:rPr>
                <w:rFonts w:ascii="Times New Roman" w:hAnsi="Times New Roman"/>
                <w:sz w:val="16"/>
                <w:szCs w:val="16"/>
              </w:rPr>
            </w:pPr>
            <w:hyperlink w:anchor="LSG_D_RearFogWithTrailer_Cfg_00022" w:history="1">
              <w:r w:rsidR="005C6A4E" w:rsidRPr="00B34FDC">
                <w:rPr>
                  <w:rStyle w:val="Hyperlink"/>
                  <w:rFonts w:ascii="Times New Roman" w:eastAsia="Calibri" w:hAnsi="Times New Roman"/>
                  <w:sz w:val="16"/>
                  <w:szCs w:val="16"/>
                </w:rPr>
                <w:t>RearFogWithTrailer_Cfg</w:t>
              </w:r>
            </w:hyperlink>
          </w:p>
        </w:tc>
        <w:tc>
          <w:tcPr>
            <w:tcW w:w="1119" w:type="dxa"/>
            <w:shd w:val="clear" w:color="auto" w:fill="F2F2F2" w:themeFill="background1" w:themeFillShade="F2"/>
          </w:tcPr>
          <w:p w14:paraId="67D944BB" w14:textId="074207B2" w:rsidR="005C6A4E" w:rsidRPr="00B34FDC" w:rsidRDefault="00141455" w:rsidP="002664A7">
            <w:pPr>
              <w:rPr>
                <w:rFonts w:ascii="Times New Roman" w:hAnsi="Times New Roman"/>
                <w:sz w:val="16"/>
                <w:szCs w:val="16"/>
              </w:rPr>
            </w:pPr>
            <w:hyperlink w:anchor="LSG_N_Ignition_00001" w:history="1">
              <w:r w:rsidR="005C6A4E" w:rsidRPr="00B34FDC">
                <w:rPr>
                  <w:rStyle w:val="Hyperlink"/>
                  <w:rFonts w:ascii="Times New Roman" w:hAnsi="Times New Roman"/>
                  <w:sz w:val="16"/>
                  <w:szCs w:val="16"/>
                </w:rPr>
                <w:t>Ignition_Status</w:t>
              </w:r>
            </w:hyperlink>
          </w:p>
        </w:tc>
      </w:tr>
      <w:tr w:rsidR="005C6A4E" w:rsidRPr="00953763" w14:paraId="6ADF96A7" w14:textId="77777777" w:rsidTr="005C6A4E">
        <w:trPr>
          <w:jc w:val="center"/>
        </w:trPr>
        <w:tc>
          <w:tcPr>
            <w:tcW w:w="1210" w:type="dxa"/>
          </w:tcPr>
          <w:p w14:paraId="3A1DFF9D" w14:textId="77777777" w:rsidR="005C6A4E" w:rsidRPr="00953763" w:rsidRDefault="005C6A4E" w:rsidP="002664A7">
            <w:pPr>
              <w:jc w:val="center"/>
              <w:rPr>
                <w:sz w:val="16"/>
                <w:szCs w:val="16"/>
              </w:rPr>
            </w:pPr>
            <w:r>
              <w:rPr>
                <w:sz w:val="16"/>
                <w:szCs w:val="16"/>
              </w:rPr>
              <w:t>ENABLE</w:t>
            </w:r>
          </w:p>
        </w:tc>
        <w:tc>
          <w:tcPr>
            <w:tcW w:w="1275" w:type="dxa"/>
          </w:tcPr>
          <w:p w14:paraId="2BE40E11" w14:textId="77777777" w:rsidR="005C6A4E" w:rsidRPr="00953763" w:rsidRDefault="005C6A4E" w:rsidP="002664A7">
            <w:pPr>
              <w:jc w:val="center"/>
              <w:rPr>
                <w:sz w:val="16"/>
                <w:szCs w:val="16"/>
              </w:rPr>
            </w:pPr>
            <w:r>
              <w:rPr>
                <w:sz w:val="16"/>
                <w:szCs w:val="16"/>
              </w:rPr>
              <w:t>ON</w:t>
            </w:r>
          </w:p>
        </w:tc>
        <w:tc>
          <w:tcPr>
            <w:tcW w:w="1718" w:type="dxa"/>
          </w:tcPr>
          <w:p w14:paraId="66FC6875" w14:textId="77777777" w:rsidR="005C6A4E" w:rsidRPr="00953763" w:rsidRDefault="005C6A4E" w:rsidP="002664A7">
            <w:pPr>
              <w:jc w:val="center"/>
              <w:rPr>
                <w:sz w:val="16"/>
                <w:szCs w:val="16"/>
              </w:rPr>
            </w:pPr>
            <w:r w:rsidRPr="00953763">
              <w:rPr>
                <w:sz w:val="16"/>
                <w:szCs w:val="16"/>
              </w:rPr>
              <w:t>ON</w:t>
            </w:r>
          </w:p>
        </w:tc>
        <w:tc>
          <w:tcPr>
            <w:tcW w:w="1899" w:type="dxa"/>
          </w:tcPr>
          <w:p w14:paraId="2F7D28DE" w14:textId="5BF40386" w:rsidR="005C6A4E" w:rsidRDefault="005C6A4E" w:rsidP="002664A7">
            <w:pPr>
              <w:jc w:val="center"/>
              <w:rPr>
                <w:sz w:val="16"/>
                <w:szCs w:val="16"/>
              </w:rPr>
            </w:pPr>
            <w:r>
              <w:rPr>
                <w:sz w:val="16"/>
                <w:szCs w:val="16"/>
              </w:rPr>
              <w:t>OFF</w:t>
            </w:r>
          </w:p>
        </w:tc>
        <w:tc>
          <w:tcPr>
            <w:tcW w:w="1718" w:type="dxa"/>
          </w:tcPr>
          <w:p w14:paraId="46D2EA8D" w14:textId="1DADCC23" w:rsidR="005C6A4E" w:rsidRPr="00953763" w:rsidRDefault="005C6A4E" w:rsidP="002664A7">
            <w:pPr>
              <w:jc w:val="center"/>
              <w:rPr>
                <w:sz w:val="16"/>
                <w:szCs w:val="16"/>
              </w:rPr>
            </w:pPr>
            <w:r>
              <w:rPr>
                <w:sz w:val="16"/>
                <w:szCs w:val="16"/>
              </w:rPr>
              <w:t>ALLOW</w:t>
            </w:r>
          </w:p>
        </w:tc>
        <w:tc>
          <w:tcPr>
            <w:tcW w:w="1119" w:type="dxa"/>
          </w:tcPr>
          <w:p w14:paraId="247D02C2" w14:textId="77777777" w:rsidR="005C6A4E" w:rsidRPr="00953763" w:rsidRDefault="005C6A4E" w:rsidP="002664A7">
            <w:pPr>
              <w:jc w:val="center"/>
              <w:rPr>
                <w:sz w:val="16"/>
                <w:szCs w:val="16"/>
              </w:rPr>
            </w:pPr>
            <w:r>
              <w:rPr>
                <w:sz w:val="16"/>
                <w:szCs w:val="16"/>
              </w:rPr>
              <w:t>RUN</w:t>
            </w:r>
          </w:p>
        </w:tc>
      </w:tr>
      <w:bookmarkEnd w:id="241"/>
    </w:tbl>
    <w:p w14:paraId="1EA37E21" w14:textId="77777777" w:rsidR="00FA7FAA" w:rsidRPr="004051D0" w:rsidRDefault="00FA7FAA" w:rsidP="00CE6121">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FA7FAA" w:rsidRPr="004051D0" w14:paraId="55F328AC" w14:textId="77777777" w:rsidTr="005C6B35">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2A7C67" w14:textId="77777777" w:rsidR="00FA7FAA" w:rsidRPr="004051D0" w:rsidRDefault="00FA7FAA" w:rsidP="00CE6121">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R_FNC_Rear Fog Trailer-US_00023</w:t>
            </w:r>
            <w:r w:rsidRPr="004051D0">
              <w:rPr>
                <w:rFonts w:cs="Arial"/>
                <w:bCs/>
                <w:vanish/>
                <w:color w:val="808080" w:themeColor="background1" w:themeShade="80"/>
                <w:sz w:val="16"/>
                <w:szCs w:val="14"/>
              </w:rPr>
              <w:t>###</w:t>
            </w:r>
          </w:p>
        </w:tc>
      </w:tr>
      <w:tr w:rsidR="00FA7FAA" w:rsidRPr="004051D0" w14:paraId="5348D988"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C6C4399" w14:textId="77777777" w:rsidR="00FA7FAA" w:rsidRPr="004051D0" w:rsidRDefault="00FA7FAA" w:rsidP="00CE6121">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6A2638" w14:textId="77777777" w:rsidR="00FA7FAA" w:rsidRPr="004051D0" w:rsidRDefault="00FA7FAA" w:rsidP="00CE6121">
            <w:pPr>
              <w:spacing w:line="240" w:lineRule="atLeast"/>
              <w:rPr>
                <w:rFonts w:cs="Arial"/>
                <w:vanish/>
                <w:color w:val="000000" w:themeColor="text1"/>
                <w:sz w:val="16"/>
                <w:szCs w:val="14"/>
              </w:rPr>
            </w:pPr>
          </w:p>
        </w:tc>
      </w:tr>
      <w:tr w:rsidR="00FA7FAA" w:rsidRPr="004051D0" w14:paraId="11586774"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CE102C" w14:textId="77777777" w:rsidR="00FA7FAA" w:rsidRPr="004051D0" w:rsidRDefault="00FA7FAA" w:rsidP="00CE6121">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4F32AF" w14:textId="77777777" w:rsidR="00FA7FAA" w:rsidRPr="004051D0" w:rsidRDefault="00FA7FAA" w:rsidP="00CE6121">
            <w:pPr>
              <w:spacing w:line="240" w:lineRule="atLeast"/>
              <w:rPr>
                <w:rFonts w:cs="Arial"/>
                <w:vanish/>
                <w:color w:val="000000" w:themeColor="text1"/>
                <w:sz w:val="16"/>
                <w:szCs w:val="14"/>
              </w:rPr>
            </w:pPr>
          </w:p>
        </w:tc>
      </w:tr>
      <w:tr w:rsidR="00FA7FAA" w:rsidRPr="004051D0" w14:paraId="6D7B006C"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8574A2" w14:textId="77777777" w:rsidR="00FA7FAA" w:rsidRPr="004051D0" w:rsidRDefault="00FA7FAA" w:rsidP="00CE6121">
            <w:pPr>
              <w:spacing w:line="240" w:lineRule="atLeast"/>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5D813C4" w14:textId="77777777" w:rsidR="00FA7FAA" w:rsidRPr="004051D0" w:rsidRDefault="00FA7FAA" w:rsidP="00CE6121">
            <w:pPr>
              <w:spacing w:line="240" w:lineRule="atLeast"/>
              <w:rPr>
                <w:rFonts w:cs="Arial"/>
                <w:vanish/>
                <w:color w:val="000000" w:themeColor="text1"/>
                <w:sz w:val="16"/>
                <w:szCs w:val="14"/>
              </w:rPr>
            </w:pPr>
          </w:p>
        </w:tc>
      </w:tr>
      <w:tr w:rsidR="00FA7FAA" w:rsidRPr="004051D0" w14:paraId="5DC868AB"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CC0E3F" w14:textId="77777777" w:rsidR="00FA7FAA" w:rsidRPr="004051D0" w:rsidRDefault="00FA7FAA" w:rsidP="00CE6121">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4B46A8" w14:textId="77777777" w:rsidR="00FA7FAA" w:rsidRPr="004051D0" w:rsidRDefault="00FA7FAA" w:rsidP="00CE6121">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7E23E40" w14:textId="77777777" w:rsidR="00FA7FAA" w:rsidRPr="004051D0" w:rsidRDefault="00FA7FAA" w:rsidP="00CE6121">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D7ADEF7" w14:textId="77777777" w:rsidR="00FA7FAA" w:rsidRPr="004051D0" w:rsidRDefault="00FA7FAA" w:rsidP="00CE6121">
            <w:pPr>
              <w:spacing w:line="240" w:lineRule="atLeast"/>
              <w:rPr>
                <w:rFonts w:cs="Arial"/>
                <w:vanish/>
                <w:color w:val="000000" w:themeColor="text1"/>
                <w:sz w:val="16"/>
                <w:szCs w:val="14"/>
              </w:rPr>
            </w:pPr>
          </w:p>
        </w:tc>
      </w:tr>
      <w:tr w:rsidR="00FA7FAA" w:rsidRPr="004051D0" w14:paraId="44FDFBB0"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645823" w14:textId="77777777" w:rsidR="00FA7FAA" w:rsidRPr="004051D0" w:rsidRDefault="00FA7FAA" w:rsidP="00CE6121">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9625C2" w14:textId="77777777" w:rsidR="00FA7FAA" w:rsidRPr="004051D0" w:rsidRDefault="00FA7FAA" w:rsidP="00CE6121">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B3364CE" w14:textId="77777777" w:rsidR="00FA7FAA" w:rsidRPr="004051D0" w:rsidRDefault="00FA7FAA" w:rsidP="00CE6121">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DAF3129" w14:textId="77777777" w:rsidR="00FA7FAA" w:rsidRPr="004051D0" w:rsidRDefault="00FA7FAA" w:rsidP="00CE6121">
            <w:pPr>
              <w:spacing w:line="240" w:lineRule="atLeast"/>
              <w:rPr>
                <w:rFonts w:cs="Arial"/>
                <w:vanish/>
                <w:color w:val="000000" w:themeColor="text1"/>
                <w:sz w:val="16"/>
                <w:szCs w:val="14"/>
              </w:rPr>
            </w:pPr>
          </w:p>
        </w:tc>
      </w:tr>
      <w:tr w:rsidR="00FA7FAA" w:rsidRPr="004051D0" w14:paraId="70E5F6C4" w14:textId="77777777" w:rsidTr="005C6B35">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AD6A46" w14:textId="77777777" w:rsidR="00FA7FAA" w:rsidRPr="004051D0" w:rsidRDefault="00FA7FAA" w:rsidP="00CE6121">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31472957"/>
            <w:placeholder>
              <w:docPart w:val="52F68338F53E4ED88EF65D6168A9CA12"/>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DD2E961" w14:textId="77777777" w:rsidR="00FA7FAA"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Functional</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5001EE" w14:textId="77777777" w:rsidR="00FA7FAA" w:rsidRPr="004051D0" w:rsidRDefault="00FA7FAA" w:rsidP="00CE6121">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1421095079"/>
            <w:placeholder>
              <w:docPart w:val="0F1CF16EBA7740BCAADC706E7FE7C86B"/>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67038B" w14:textId="77777777" w:rsidR="00FA7FAA"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9FFBD8B" w14:textId="77777777" w:rsidR="00FA7FAA" w:rsidRPr="004051D0" w:rsidRDefault="00FA7FAA" w:rsidP="00CE6121">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393968697"/>
            <w:placeholder>
              <w:docPart w:val="D9CC178E780D4BDE92DC08744A1EDA5E"/>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317535D" w14:textId="77777777" w:rsidR="00FA7FAA" w:rsidRPr="000302BF" w:rsidRDefault="00806A1C" w:rsidP="00CE6121">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FA7FAA" w:rsidRPr="004051D0" w14:paraId="53631D94" w14:textId="77777777" w:rsidTr="005C6B35">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138B131" w14:textId="0B2DF63C" w:rsidR="00FA7FAA" w:rsidRPr="004051D0" w:rsidRDefault="00141455" w:rsidP="00CE6121">
            <w:pPr>
              <w:spacing w:line="240" w:lineRule="atLeast"/>
              <w:rPr>
                <w:rFonts w:cs="Arial"/>
                <w:bCs/>
                <w:vanish/>
                <w:color w:val="808080" w:themeColor="background1" w:themeShade="80"/>
                <w:sz w:val="16"/>
                <w:szCs w:val="14"/>
              </w:rPr>
            </w:pPr>
            <w:hyperlink r:id="rId69" w:history="1">
              <w:r w:rsidR="00FA7FAA" w:rsidRPr="004051D0">
                <w:rPr>
                  <w:rStyle w:val="Hyperlink"/>
                  <w:rFonts w:cs="Arial"/>
                  <w:bCs/>
                  <w:vanish/>
                  <w:sz w:val="16"/>
                  <w:szCs w:val="14"/>
                </w:rPr>
                <w:t>Req. Template</w:t>
              </w:r>
            </w:hyperlink>
            <w:r w:rsidR="00FA7FAA"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6F28589" w14:textId="65EC2592" w:rsidR="00FA7FAA" w:rsidRPr="004051D0" w:rsidRDefault="00FA7FAA" w:rsidP="00CE6121">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0F99F5B" w14:textId="77777777" w:rsidR="00FA7FAA" w:rsidRPr="004051D0" w:rsidRDefault="00FA7FAA" w:rsidP="00CE6121">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1C72A776" w14:textId="77777777" w:rsidR="00FA7FAA" w:rsidRPr="00C66B68" w:rsidRDefault="00FA7FAA" w:rsidP="00CE6121">
      <w:pPr>
        <w:spacing w:line="240" w:lineRule="atLeast"/>
        <w:rPr>
          <w:rFonts w:cs="Arial"/>
        </w:rPr>
      </w:pPr>
    </w:p>
    <w:p w14:paraId="758F1488" w14:textId="77777777" w:rsidR="00FA7FAA" w:rsidRDefault="00FA7FAA" w:rsidP="00CE6121">
      <w:pPr>
        <w:spacing w:line="240" w:lineRule="atLeast"/>
        <w:rPr>
          <w:rFonts w:cs="Arial"/>
        </w:rPr>
      </w:pPr>
    </w:p>
    <w:p w14:paraId="0D13AE3B" w14:textId="77777777" w:rsidR="00FA7FAA" w:rsidRPr="004051D0" w:rsidRDefault="00FA7FAA" w:rsidP="00CE6121">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42" w:name="R_ID_FNC_00024_Rear_Fog_Trailer_Light_EU"/>
      <w:r w:rsidR="00C243A9">
        <w:rPr>
          <w:rFonts w:ascii="Arial" w:hAnsi="Arial" w:cs="Arial"/>
        </w:rPr>
        <w:t>R_FNC_Rear Fog Trailer-INHIBIT</w:t>
      </w:r>
      <w:r>
        <w:rPr>
          <w:rFonts w:ascii="Arial" w:hAnsi="Arial" w:cs="Arial"/>
        </w:rPr>
        <w:t>_00024</w:t>
      </w:r>
      <w:bookmarkEnd w:id="242"/>
      <w:r w:rsidRPr="004051D0">
        <w:rPr>
          <w:rFonts w:ascii="Arial" w:hAnsi="Arial" w:cs="Arial"/>
        </w:rPr>
        <w:t xml:space="preserve">### </w:t>
      </w:r>
      <w:r>
        <w:rPr>
          <w:rFonts w:ascii="Arial" w:hAnsi="Arial" w:cs="Arial"/>
        </w:rPr>
        <w:t>Rear Fog Trailer Light-</w:t>
      </w:r>
      <w:r w:rsidR="00C243A9">
        <w:rPr>
          <w:rFonts w:ascii="Arial" w:hAnsi="Arial" w:cs="Arial"/>
        </w:rPr>
        <w:t>INHIBIT</w:t>
      </w:r>
    </w:p>
    <w:p w14:paraId="470FB49F" w14:textId="56CB0A6F" w:rsidR="00FA7FAA" w:rsidRDefault="00CB7376" w:rsidP="00767B31">
      <w:r>
        <w:t>Only Rear Fog</w:t>
      </w:r>
      <w:r w:rsidR="003F0522">
        <w:t xml:space="preserve"> </w:t>
      </w:r>
      <w:r w:rsidR="00907459">
        <w:t>Trailer</w:t>
      </w:r>
      <w:r w:rsidR="00FA7FAA">
        <w:t xml:space="preserve"> Lamps shall turn on when </w:t>
      </w:r>
      <w:hyperlink w:anchor="LSG_N_Rear_Fog_Switch_Status_00026" w:history="1">
        <w:r w:rsidR="00767B31" w:rsidRPr="002B126F">
          <w:rPr>
            <w:rStyle w:val="Hyperlink"/>
            <w:rFonts w:eastAsiaTheme="minorHAnsi" w:cs="Arial"/>
            <w:bCs/>
          </w:rPr>
          <w:t>Rear_Fog_Switch_Status</w:t>
        </w:r>
      </w:hyperlink>
      <w:r w:rsidR="00767B31">
        <w:rPr>
          <w:rStyle w:val="Hyperlink"/>
          <w:rFonts w:eastAsiaTheme="minorHAnsi" w:cs="Arial"/>
          <w:bCs/>
        </w:rPr>
        <w:t xml:space="preserve"> </w:t>
      </w:r>
      <w:r w:rsidR="002070E9" w:rsidRPr="00767B31">
        <w:rPr>
          <w:rFonts w:cs="Arial"/>
        </w:rPr>
        <w:t xml:space="preserve"> </w:t>
      </w:r>
      <w:r w:rsidR="00FA7FAA" w:rsidRPr="00767B31">
        <w:rPr>
          <w:rFonts w:cs="Arial"/>
        </w:rPr>
        <w:t>=</w:t>
      </w:r>
      <w:r w:rsidR="00FA7FAA" w:rsidRPr="00FA7FAA">
        <w:rPr>
          <w:rFonts w:ascii="Calibri" w:eastAsia="Calibri" w:hAnsi="Calibri" w:cs="Arial"/>
          <w:sz w:val="22"/>
          <w:szCs w:val="22"/>
        </w:rPr>
        <w:t xml:space="preserve"> ON &amp;&amp; </w:t>
      </w:r>
      <w:hyperlink w:anchor="LSG_N_Ignition_00001" w:history="1">
        <w:r w:rsidR="003D1A64" w:rsidRPr="00E77722">
          <w:rPr>
            <w:rStyle w:val="Hyperlink"/>
            <w:rFonts w:cs="Arial"/>
          </w:rPr>
          <w:t>Ignition_Status</w:t>
        </w:r>
      </w:hyperlink>
      <w:r w:rsidR="003D1A64" w:rsidRPr="003B0454">
        <w:rPr>
          <w:rFonts w:cs="Arial"/>
        </w:rPr>
        <w:t xml:space="preserve"> =</w:t>
      </w:r>
      <w:r w:rsidR="003D1A64">
        <w:rPr>
          <w:rFonts w:ascii="Calibri" w:eastAsia="Calibri" w:hAnsi="Calibri" w:cs="Arial"/>
          <w:sz w:val="22"/>
          <w:szCs w:val="22"/>
        </w:rPr>
        <w:t xml:space="preserve"> RUN</w:t>
      </w:r>
      <w:r w:rsidR="003D1A64" w:rsidRPr="0036262B">
        <w:rPr>
          <w:rFonts w:cs="Arial"/>
        </w:rPr>
        <w:t xml:space="preserve"> </w:t>
      </w:r>
      <w:r w:rsidR="00FA7FAA" w:rsidRPr="00FA7FAA">
        <w:rPr>
          <w:rFonts w:ascii="Calibri" w:eastAsia="Calibri" w:hAnsi="Calibri" w:cs="Arial"/>
          <w:sz w:val="22"/>
          <w:szCs w:val="22"/>
        </w:rPr>
        <w:t xml:space="preserve">&amp;&amp; </w:t>
      </w:r>
      <w:hyperlink w:anchor="LSG_D_RearFogWithTrailer_Cfg_00022" w:history="1">
        <w:r w:rsidR="005643F4" w:rsidRPr="005643F4">
          <w:rPr>
            <w:rStyle w:val="Hyperlink"/>
            <w:rFonts w:eastAsia="Calibri" w:cs="Arial"/>
          </w:rPr>
          <w:t>RearFogWithTrailer_Cfg</w:t>
        </w:r>
      </w:hyperlink>
      <w:r w:rsidR="005643F4">
        <w:rPr>
          <w:rFonts w:cs="Arial"/>
        </w:rPr>
        <w:t xml:space="preserve"> </w:t>
      </w:r>
      <w:r w:rsidR="00FA7FAA" w:rsidRPr="003B0454">
        <w:rPr>
          <w:rFonts w:cs="Arial"/>
        </w:rPr>
        <w:t>=</w:t>
      </w:r>
      <w:r w:rsidR="005643F4" w:rsidRPr="003B0454">
        <w:rPr>
          <w:rFonts w:cs="Arial"/>
        </w:rPr>
        <w:t xml:space="preserve"> </w:t>
      </w:r>
      <w:r w:rsidR="0036264A" w:rsidRPr="00EC00C4">
        <w:t>INHIBIT</w:t>
      </w:r>
      <w:r w:rsidR="0036264A">
        <w:rPr>
          <w:rFonts w:ascii="Calibri" w:eastAsia="Calibri" w:hAnsi="Calibri" w:cs="Arial"/>
          <w:sz w:val="22"/>
          <w:szCs w:val="22"/>
        </w:rPr>
        <w:t xml:space="preserve"> &amp;&amp; </w:t>
      </w:r>
      <w:hyperlink w:anchor="LSG_N_Front_Fog_HMI_Status_00008" w:history="1">
        <w:r w:rsidR="000A3A09" w:rsidRPr="002070E9">
          <w:rPr>
            <w:rStyle w:val="Hyperlink"/>
          </w:rPr>
          <w:t>Front_Fog_Status</w:t>
        </w:r>
      </w:hyperlink>
      <w:r w:rsidR="000A3A09">
        <w:rPr>
          <w:rFonts w:ascii="Calibri" w:eastAsia="Calibri" w:hAnsi="Calibri" w:cs="Arial"/>
          <w:color w:val="0000FF"/>
          <w:sz w:val="22"/>
          <w:szCs w:val="22"/>
          <w:u w:val="single"/>
        </w:rPr>
        <w:t xml:space="preserve"> </w:t>
      </w:r>
      <w:r w:rsidR="000A3A09" w:rsidRPr="000A3A09">
        <w:rPr>
          <w:rFonts w:cs="Arial"/>
        </w:rPr>
        <w:t>= ON</w:t>
      </w:r>
      <w:r w:rsidR="000A3A09" w:rsidRPr="009821BF">
        <w:rPr>
          <w:rFonts w:ascii="Calibri" w:eastAsia="Calibri" w:hAnsi="Calibri" w:cs="Arial"/>
          <w:sz w:val="22"/>
          <w:szCs w:val="22"/>
        </w:rPr>
        <w:t xml:space="preserve"> </w:t>
      </w:r>
      <w:r w:rsidR="00B974B8">
        <w:rPr>
          <w:rFonts w:cs="Arial"/>
        </w:rPr>
        <w:t xml:space="preserve">|| </w:t>
      </w:r>
      <w:r w:rsidR="00D837F4">
        <w:rPr>
          <w:rFonts w:ascii="Calibri" w:eastAsia="Calibri" w:hAnsi="Calibri" w:cs="Arial"/>
          <w:sz w:val="22"/>
          <w:szCs w:val="22"/>
        </w:rPr>
        <w:t>(</w:t>
      </w:r>
      <w:hyperlink w:anchor="LSG_D_LowBeamsOnly_Rqst_00045" w:history="1">
        <w:r w:rsidR="00D837F4" w:rsidRPr="005F5592">
          <w:rPr>
            <w:rStyle w:val="Hyperlink"/>
            <w:rFonts w:cs="Arial"/>
            <w:bCs/>
          </w:rPr>
          <w:t>LowBeamsOnly_Rqst</w:t>
        </w:r>
      </w:hyperlink>
      <w:r w:rsidR="00D837F4">
        <w:rPr>
          <w:rFonts w:cs="Arial"/>
          <w:bCs/>
        </w:rPr>
        <w:t xml:space="preserve"> = ON || </w:t>
      </w:r>
      <w:hyperlink w:anchor="LSG_D_LowBeams_WithDRL_Rqst_00046" w:history="1">
        <w:r w:rsidR="00D837F4" w:rsidRPr="003664F9">
          <w:rPr>
            <w:rStyle w:val="Hyperlink"/>
          </w:rPr>
          <w:t>LowBeams_WithDRL_Rqst</w:t>
        </w:r>
      </w:hyperlink>
      <w:r w:rsidR="00D837F4" w:rsidRPr="003664F9">
        <w:rPr>
          <w:rStyle w:val="Hyperlink"/>
        </w:rPr>
        <w:t xml:space="preserve"> </w:t>
      </w:r>
      <w:r w:rsidR="00D837F4">
        <w:rPr>
          <w:rFonts w:cs="Arial"/>
          <w:bCs/>
        </w:rPr>
        <w:t>= ON)</w:t>
      </w:r>
    </w:p>
    <w:p w14:paraId="40911187" w14:textId="77777777" w:rsidR="00681C8F" w:rsidRPr="005643F4" w:rsidRDefault="00681C8F" w:rsidP="00CE6121">
      <w:pPr>
        <w:spacing w:line="240" w:lineRule="atLeast"/>
        <w:rPr>
          <w:rFonts w:cs="Arial"/>
        </w:rPr>
      </w:pPr>
    </w:p>
    <w:tbl>
      <w:tblPr>
        <w:tblStyle w:val="TableGrid"/>
        <w:tblW w:w="0" w:type="auto"/>
        <w:jc w:val="center"/>
        <w:tblInd w:w="0" w:type="dxa"/>
        <w:tblLook w:val="04A0" w:firstRow="1" w:lastRow="0" w:firstColumn="1" w:lastColumn="0" w:noHBand="0" w:noVBand="1"/>
      </w:tblPr>
      <w:tblGrid>
        <w:gridCol w:w="1006"/>
        <w:gridCol w:w="1058"/>
        <w:gridCol w:w="1410"/>
        <w:gridCol w:w="1260"/>
        <w:gridCol w:w="1541"/>
        <w:gridCol w:w="1554"/>
        <w:gridCol w:w="1410"/>
        <w:gridCol w:w="934"/>
      </w:tblGrid>
      <w:tr w:rsidR="006E3528" w:rsidRPr="00A42FC9" w14:paraId="1635781E" w14:textId="77777777" w:rsidTr="006E3528">
        <w:trPr>
          <w:jc w:val="center"/>
        </w:trPr>
        <w:tc>
          <w:tcPr>
            <w:tcW w:w="1155" w:type="dxa"/>
            <w:shd w:val="clear" w:color="auto" w:fill="F2F2F2" w:themeFill="background1" w:themeFillShade="F2"/>
          </w:tcPr>
          <w:p w14:paraId="185A32C0" w14:textId="465C244F" w:rsidR="006E3528" w:rsidRPr="00B34FDC" w:rsidRDefault="00141455" w:rsidP="006E3528">
            <w:pPr>
              <w:rPr>
                <w:rFonts w:ascii="Times New Roman" w:hAnsi="Times New Roman"/>
                <w:sz w:val="16"/>
                <w:szCs w:val="16"/>
              </w:rPr>
            </w:pPr>
            <w:hyperlink w:anchor="LPR_D_RearFog_Config_00005" w:history="1">
              <w:r w:rsidR="006E3528" w:rsidRPr="00B34FDC">
                <w:rPr>
                  <w:rFonts w:ascii="Times New Roman" w:eastAsia="Calibri" w:hAnsi="Times New Roman"/>
                  <w:color w:val="0000FF"/>
                  <w:sz w:val="16"/>
                  <w:szCs w:val="16"/>
                  <w:u w:val="single"/>
                </w:rPr>
                <w:t>RearFog_Config</w:t>
              </w:r>
            </w:hyperlink>
          </w:p>
        </w:tc>
        <w:tc>
          <w:tcPr>
            <w:tcW w:w="1216" w:type="dxa"/>
            <w:shd w:val="clear" w:color="auto" w:fill="F2F2F2" w:themeFill="background1" w:themeFillShade="F2"/>
          </w:tcPr>
          <w:p w14:paraId="5759A6E5" w14:textId="57E9B853" w:rsidR="006E3528" w:rsidRPr="00B34FDC" w:rsidRDefault="00141455" w:rsidP="006E3528">
            <w:pPr>
              <w:rPr>
                <w:rFonts w:ascii="Times New Roman" w:hAnsi="Times New Roman"/>
                <w:sz w:val="16"/>
                <w:szCs w:val="16"/>
              </w:rPr>
            </w:pPr>
            <w:hyperlink w:anchor="LSG_N_Front_Fog_HMI_Status_00008" w:history="1">
              <w:r w:rsidR="006E3528" w:rsidRPr="00B34FDC">
                <w:rPr>
                  <w:rFonts w:ascii="Times New Roman" w:eastAsia="Calibri" w:hAnsi="Times New Roman"/>
                  <w:color w:val="0000FF"/>
                  <w:sz w:val="16"/>
                  <w:szCs w:val="16"/>
                  <w:u w:val="single"/>
                </w:rPr>
                <w:t>Front_Fog_Status</w:t>
              </w:r>
            </w:hyperlink>
          </w:p>
        </w:tc>
        <w:tc>
          <w:tcPr>
            <w:tcW w:w="1634" w:type="dxa"/>
            <w:shd w:val="clear" w:color="auto" w:fill="F2F2F2" w:themeFill="background1" w:themeFillShade="F2"/>
          </w:tcPr>
          <w:p w14:paraId="25649368" w14:textId="109A530D" w:rsidR="006E3528" w:rsidRPr="00B34FDC" w:rsidRDefault="00141455" w:rsidP="006E3528">
            <w:pPr>
              <w:rPr>
                <w:rFonts w:ascii="Times New Roman" w:hAnsi="Times New Roman"/>
                <w:sz w:val="16"/>
                <w:szCs w:val="16"/>
              </w:rPr>
            </w:pPr>
            <w:hyperlink w:anchor="LSG_N_Rear_Fog_HMI_Status_00009" w:history="1">
              <w:hyperlink w:anchor="LSG_N_Rear_Fog_Switch_Status_00026" w:history="1">
                <w:r w:rsidR="006E3528" w:rsidRPr="00BB20E0">
                  <w:rPr>
                    <w:rStyle w:val="Hyperlink"/>
                    <w:rFonts w:ascii="Times New Roman" w:eastAsia="Calibri" w:hAnsi="Times New Roman"/>
                    <w:sz w:val="16"/>
                    <w:szCs w:val="16"/>
                  </w:rPr>
                  <w:t>Rear_Fog_Switch_Status</w:t>
                </w:r>
              </w:hyperlink>
            </w:hyperlink>
          </w:p>
        </w:tc>
        <w:tc>
          <w:tcPr>
            <w:tcW w:w="1456" w:type="dxa"/>
            <w:shd w:val="clear" w:color="auto" w:fill="F2F2F2" w:themeFill="background1" w:themeFillShade="F2"/>
          </w:tcPr>
          <w:p w14:paraId="1E77CC0F" w14:textId="0B70D140" w:rsidR="006E3528" w:rsidRPr="00997DEC" w:rsidRDefault="00141455" w:rsidP="006E3528">
            <w:pPr>
              <w:rPr>
                <w:rStyle w:val="Hyperlink"/>
                <w:rFonts w:eastAsia="Calibri"/>
              </w:rPr>
            </w:pPr>
            <w:hyperlink w:anchor="LSG_D_LowBeamsOnly_Rqst_00045" w:history="1">
              <w:r w:rsidR="006E3528" w:rsidRPr="00204A07">
                <w:rPr>
                  <w:rStyle w:val="Hyperlink"/>
                  <w:rFonts w:ascii="Times New Roman" w:eastAsia="Calibri" w:hAnsi="Times New Roman"/>
                  <w:sz w:val="16"/>
                  <w:szCs w:val="16"/>
                </w:rPr>
                <w:t>LowBeamsOnly_Rqst</w:t>
              </w:r>
            </w:hyperlink>
          </w:p>
        </w:tc>
        <w:tc>
          <w:tcPr>
            <w:tcW w:w="1789" w:type="dxa"/>
            <w:shd w:val="clear" w:color="auto" w:fill="F2F2F2" w:themeFill="background1" w:themeFillShade="F2"/>
          </w:tcPr>
          <w:p w14:paraId="3F405FA7" w14:textId="02182838" w:rsidR="006E3528" w:rsidRPr="006E3528" w:rsidRDefault="00141455" w:rsidP="006E3528">
            <w:pPr>
              <w:rPr>
                <w:rStyle w:val="Hyperlink"/>
                <w:rFonts w:ascii="Times New Roman" w:eastAsia="Calibri" w:hAnsi="Times New Roman"/>
                <w:sz w:val="16"/>
                <w:szCs w:val="16"/>
              </w:rPr>
            </w:pPr>
            <w:hyperlink w:anchor="LSG_D_High_Beam_Indicator_Rqst_00035" w:history="1">
              <w:r w:rsidR="006E3528" w:rsidRPr="00843B41">
                <w:rPr>
                  <w:rStyle w:val="Hyperlink"/>
                  <w:rFonts w:ascii="Times New Roman" w:eastAsia="Calibri" w:hAnsi="Times New Roman"/>
                  <w:sz w:val="16"/>
                  <w:szCs w:val="16"/>
                </w:rPr>
                <w:t>High_Beam_Indicator_Rqst</w:t>
              </w:r>
            </w:hyperlink>
          </w:p>
        </w:tc>
        <w:tc>
          <w:tcPr>
            <w:tcW w:w="221" w:type="dxa"/>
            <w:shd w:val="clear" w:color="auto" w:fill="F2F2F2" w:themeFill="background1" w:themeFillShade="F2"/>
          </w:tcPr>
          <w:p w14:paraId="05C17143" w14:textId="62DD39E2" w:rsidR="006E3528" w:rsidRPr="006E3528" w:rsidRDefault="006E3528" w:rsidP="006E3528">
            <w:pPr>
              <w:rPr>
                <w:rStyle w:val="Hyperlink"/>
                <w:rFonts w:ascii="Times New Roman" w:eastAsia="Calibri" w:hAnsi="Times New Roman"/>
                <w:sz w:val="16"/>
                <w:szCs w:val="16"/>
              </w:rPr>
            </w:pPr>
            <w:r w:rsidRPr="006E3528">
              <w:rPr>
                <w:rStyle w:val="Hyperlink"/>
                <w:rFonts w:ascii="Times New Roman" w:eastAsia="Calibri" w:hAnsi="Times New Roman"/>
                <w:sz w:val="16"/>
                <w:szCs w:val="16"/>
              </w:rPr>
              <w:t>LowBeamsOnly_Rqst OR LowBeams_WithDRL_Rqst</w:t>
            </w:r>
          </w:p>
        </w:tc>
        <w:tc>
          <w:tcPr>
            <w:tcW w:w="1634" w:type="dxa"/>
            <w:shd w:val="clear" w:color="auto" w:fill="F2F2F2" w:themeFill="background1" w:themeFillShade="F2"/>
          </w:tcPr>
          <w:p w14:paraId="74DC15AA" w14:textId="73CBA703" w:rsidR="006E3528" w:rsidRPr="00B34FDC" w:rsidRDefault="00141455" w:rsidP="006E3528">
            <w:pPr>
              <w:rPr>
                <w:rFonts w:ascii="Times New Roman" w:hAnsi="Times New Roman"/>
                <w:sz w:val="16"/>
                <w:szCs w:val="16"/>
              </w:rPr>
            </w:pPr>
            <w:hyperlink w:anchor="LSG_D_RearFogWithTrailer_Cfg_00022" w:history="1">
              <w:r w:rsidR="006E3528" w:rsidRPr="00B34FDC">
                <w:rPr>
                  <w:rStyle w:val="Hyperlink"/>
                  <w:rFonts w:ascii="Times New Roman" w:eastAsia="Calibri" w:hAnsi="Times New Roman"/>
                  <w:sz w:val="16"/>
                  <w:szCs w:val="16"/>
                </w:rPr>
                <w:t>RearFogWithTrailer_Cfg</w:t>
              </w:r>
            </w:hyperlink>
          </w:p>
        </w:tc>
        <w:tc>
          <w:tcPr>
            <w:tcW w:w="1068" w:type="dxa"/>
            <w:shd w:val="clear" w:color="auto" w:fill="F2F2F2" w:themeFill="background1" w:themeFillShade="F2"/>
          </w:tcPr>
          <w:p w14:paraId="3A382021" w14:textId="66D3008C" w:rsidR="006E3528" w:rsidRPr="00B34FDC" w:rsidRDefault="00141455" w:rsidP="006E3528">
            <w:pPr>
              <w:rPr>
                <w:rFonts w:ascii="Times New Roman" w:hAnsi="Times New Roman"/>
                <w:sz w:val="16"/>
                <w:szCs w:val="16"/>
              </w:rPr>
            </w:pPr>
            <w:hyperlink w:anchor="LSG_N_Ignition_00001" w:history="1">
              <w:r w:rsidR="006E3528" w:rsidRPr="00B34FDC">
                <w:rPr>
                  <w:rStyle w:val="Hyperlink"/>
                  <w:rFonts w:ascii="Times New Roman" w:hAnsi="Times New Roman"/>
                  <w:sz w:val="16"/>
                  <w:szCs w:val="16"/>
                </w:rPr>
                <w:t>Ignition_Status</w:t>
              </w:r>
            </w:hyperlink>
          </w:p>
        </w:tc>
      </w:tr>
      <w:tr w:rsidR="006E3528" w:rsidRPr="00953763" w14:paraId="0AE9A314" w14:textId="77777777" w:rsidTr="006E3528">
        <w:trPr>
          <w:jc w:val="center"/>
        </w:trPr>
        <w:tc>
          <w:tcPr>
            <w:tcW w:w="1155" w:type="dxa"/>
          </w:tcPr>
          <w:p w14:paraId="1C4DE07B" w14:textId="77777777" w:rsidR="006E3528" w:rsidRPr="00953763" w:rsidRDefault="006E3528" w:rsidP="006E3528">
            <w:pPr>
              <w:jc w:val="center"/>
              <w:rPr>
                <w:sz w:val="16"/>
                <w:szCs w:val="16"/>
              </w:rPr>
            </w:pPr>
            <w:r>
              <w:rPr>
                <w:sz w:val="16"/>
                <w:szCs w:val="16"/>
              </w:rPr>
              <w:t>ENABLE</w:t>
            </w:r>
          </w:p>
        </w:tc>
        <w:tc>
          <w:tcPr>
            <w:tcW w:w="1216" w:type="dxa"/>
          </w:tcPr>
          <w:p w14:paraId="72A99065" w14:textId="77777777" w:rsidR="006E3528" w:rsidRPr="00953763" w:rsidRDefault="006E3528" w:rsidP="006E3528">
            <w:pPr>
              <w:jc w:val="center"/>
              <w:rPr>
                <w:sz w:val="16"/>
                <w:szCs w:val="16"/>
              </w:rPr>
            </w:pPr>
            <w:r>
              <w:rPr>
                <w:sz w:val="16"/>
                <w:szCs w:val="16"/>
              </w:rPr>
              <w:t>ON</w:t>
            </w:r>
          </w:p>
        </w:tc>
        <w:tc>
          <w:tcPr>
            <w:tcW w:w="1634" w:type="dxa"/>
          </w:tcPr>
          <w:p w14:paraId="6E1557FE" w14:textId="77777777" w:rsidR="006E3528" w:rsidRPr="00953763" w:rsidRDefault="006E3528" w:rsidP="006E3528">
            <w:pPr>
              <w:jc w:val="center"/>
              <w:rPr>
                <w:sz w:val="16"/>
                <w:szCs w:val="16"/>
              </w:rPr>
            </w:pPr>
            <w:r w:rsidRPr="00953763">
              <w:rPr>
                <w:sz w:val="16"/>
                <w:szCs w:val="16"/>
              </w:rPr>
              <w:t>ON</w:t>
            </w:r>
          </w:p>
        </w:tc>
        <w:tc>
          <w:tcPr>
            <w:tcW w:w="1456" w:type="dxa"/>
          </w:tcPr>
          <w:p w14:paraId="43DD9B4B" w14:textId="48BEDDE5" w:rsidR="006E3528" w:rsidRPr="00953763" w:rsidRDefault="006E3528" w:rsidP="006E3528">
            <w:pPr>
              <w:jc w:val="center"/>
              <w:rPr>
                <w:sz w:val="16"/>
                <w:szCs w:val="16"/>
              </w:rPr>
            </w:pPr>
            <w:r>
              <w:rPr>
                <w:sz w:val="16"/>
                <w:szCs w:val="16"/>
              </w:rPr>
              <w:t>ON</w:t>
            </w:r>
          </w:p>
        </w:tc>
        <w:tc>
          <w:tcPr>
            <w:tcW w:w="1789" w:type="dxa"/>
          </w:tcPr>
          <w:p w14:paraId="3249C7B4" w14:textId="05D056AB" w:rsidR="006E3528" w:rsidRDefault="006E3528" w:rsidP="006E3528">
            <w:pPr>
              <w:jc w:val="center"/>
              <w:rPr>
                <w:sz w:val="16"/>
                <w:szCs w:val="16"/>
              </w:rPr>
            </w:pPr>
            <w:r>
              <w:rPr>
                <w:sz w:val="16"/>
                <w:szCs w:val="16"/>
              </w:rPr>
              <w:t>OFF</w:t>
            </w:r>
          </w:p>
        </w:tc>
        <w:tc>
          <w:tcPr>
            <w:tcW w:w="221" w:type="dxa"/>
          </w:tcPr>
          <w:p w14:paraId="53CC7683" w14:textId="54B71A0C" w:rsidR="006E3528" w:rsidRDefault="006E3528" w:rsidP="006E3528">
            <w:pPr>
              <w:jc w:val="center"/>
              <w:rPr>
                <w:sz w:val="16"/>
                <w:szCs w:val="16"/>
              </w:rPr>
            </w:pPr>
            <w:r>
              <w:rPr>
                <w:sz w:val="16"/>
                <w:szCs w:val="16"/>
              </w:rPr>
              <w:t>ON</w:t>
            </w:r>
          </w:p>
        </w:tc>
        <w:tc>
          <w:tcPr>
            <w:tcW w:w="1634" w:type="dxa"/>
          </w:tcPr>
          <w:p w14:paraId="279B5501" w14:textId="146A79B9" w:rsidR="006E3528" w:rsidRPr="00953763" w:rsidRDefault="006E3528" w:rsidP="006E3528">
            <w:pPr>
              <w:jc w:val="center"/>
              <w:rPr>
                <w:sz w:val="16"/>
                <w:szCs w:val="16"/>
              </w:rPr>
            </w:pPr>
            <w:r>
              <w:rPr>
                <w:sz w:val="16"/>
                <w:szCs w:val="16"/>
              </w:rPr>
              <w:t>INHIBIT</w:t>
            </w:r>
          </w:p>
        </w:tc>
        <w:tc>
          <w:tcPr>
            <w:tcW w:w="1068" w:type="dxa"/>
          </w:tcPr>
          <w:p w14:paraId="0D18C927" w14:textId="77777777" w:rsidR="006E3528" w:rsidRPr="00953763" w:rsidRDefault="006E3528" w:rsidP="006E3528">
            <w:pPr>
              <w:jc w:val="center"/>
              <w:rPr>
                <w:sz w:val="16"/>
                <w:szCs w:val="16"/>
              </w:rPr>
            </w:pPr>
            <w:r>
              <w:rPr>
                <w:sz w:val="16"/>
                <w:szCs w:val="16"/>
              </w:rPr>
              <w:t>RUN</w:t>
            </w:r>
          </w:p>
        </w:tc>
      </w:tr>
    </w:tbl>
    <w:p w14:paraId="4021FBCD" w14:textId="77777777" w:rsidR="00FA7FAA" w:rsidRPr="004051D0" w:rsidRDefault="00FA7FAA" w:rsidP="00CE6121">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FA7FAA" w:rsidRPr="004051D0" w14:paraId="251208B5" w14:textId="77777777" w:rsidTr="005C6B35">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C5B086" w14:textId="77777777" w:rsidR="00FA7FAA" w:rsidRPr="004051D0" w:rsidRDefault="00FA7FAA" w:rsidP="00CE6121">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R_FNC_Rear Fog Trailer-US_00024</w:t>
            </w:r>
            <w:r w:rsidRPr="004051D0">
              <w:rPr>
                <w:rFonts w:cs="Arial"/>
                <w:bCs/>
                <w:vanish/>
                <w:color w:val="808080" w:themeColor="background1" w:themeShade="80"/>
                <w:sz w:val="16"/>
                <w:szCs w:val="14"/>
              </w:rPr>
              <w:t>###</w:t>
            </w:r>
          </w:p>
        </w:tc>
      </w:tr>
      <w:tr w:rsidR="00FA7FAA" w:rsidRPr="004051D0" w14:paraId="465EB223"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FE4BD54" w14:textId="77777777" w:rsidR="00FA7FAA" w:rsidRPr="004051D0" w:rsidRDefault="00FA7FAA" w:rsidP="00CE6121">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40147C" w14:textId="77777777" w:rsidR="00FA7FAA" w:rsidRPr="004051D0" w:rsidRDefault="00FA7FAA" w:rsidP="00CE6121">
            <w:pPr>
              <w:spacing w:line="240" w:lineRule="atLeast"/>
              <w:rPr>
                <w:rFonts w:cs="Arial"/>
                <w:vanish/>
                <w:color w:val="000000" w:themeColor="text1"/>
                <w:sz w:val="16"/>
                <w:szCs w:val="14"/>
              </w:rPr>
            </w:pPr>
          </w:p>
        </w:tc>
      </w:tr>
      <w:tr w:rsidR="00FA7FAA" w:rsidRPr="004051D0" w14:paraId="25E5F002"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E4C16E" w14:textId="77777777" w:rsidR="00FA7FAA" w:rsidRPr="004051D0" w:rsidRDefault="00FA7FAA" w:rsidP="00CE6121">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DD7533" w14:textId="77777777" w:rsidR="00FA7FAA" w:rsidRPr="004051D0" w:rsidRDefault="00FA7FAA" w:rsidP="00CE6121">
            <w:pPr>
              <w:spacing w:line="240" w:lineRule="atLeast"/>
              <w:rPr>
                <w:rFonts w:cs="Arial"/>
                <w:vanish/>
                <w:color w:val="000000" w:themeColor="text1"/>
                <w:sz w:val="16"/>
                <w:szCs w:val="14"/>
              </w:rPr>
            </w:pPr>
          </w:p>
        </w:tc>
      </w:tr>
      <w:tr w:rsidR="00FA7FAA" w:rsidRPr="004051D0" w14:paraId="018A6EE0"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354556" w14:textId="77777777" w:rsidR="00FA7FAA" w:rsidRPr="004051D0" w:rsidRDefault="00FA7FAA" w:rsidP="00CE6121">
            <w:pPr>
              <w:spacing w:line="240" w:lineRule="atLeast"/>
              <w:rPr>
                <w:rFonts w:cs="Arial"/>
                <w:vanish/>
                <w:sz w:val="16"/>
                <w:szCs w:val="14"/>
              </w:rPr>
            </w:pPr>
            <w:r w:rsidRPr="004051D0">
              <w:rPr>
                <w:rFonts w:cs="Arial"/>
                <w:b/>
                <w:bCs/>
                <w:vanish/>
                <w:sz w:val="16"/>
                <w:szCs w:val="14"/>
              </w:rPr>
              <w:lastRenderedPageBreak/>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B1A817" w14:textId="77777777" w:rsidR="00FA7FAA" w:rsidRPr="004051D0" w:rsidRDefault="00FA7FAA" w:rsidP="00CE6121">
            <w:pPr>
              <w:spacing w:line="240" w:lineRule="atLeast"/>
              <w:rPr>
                <w:rFonts w:cs="Arial"/>
                <w:vanish/>
                <w:color w:val="000000" w:themeColor="text1"/>
                <w:sz w:val="16"/>
                <w:szCs w:val="14"/>
              </w:rPr>
            </w:pPr>
          </w:p>
        </w:tc>
      </w:tr>
      <w:tr w:rsidR="00FA7FAA" w:rsidRPr="004051D0" w14:paraId="65E95973"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CC3169" w14:textId="77777777" w:rsidR="00FA7FAA" w:rsidRPr="004051D0" w:rsidRDefault="00FA7FAA" w:rsidP="00CE6121">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905F2A" w14:textId="77777777" w:rsidR="00FA7FAA" w:rsidRPr="004051D0" w:rsidRDefault="00FA7FAA" w:rsidP="00CE6121">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9FA148" w14:textId="77777777" w:rsidR="00FA7FAA" w:rsidRPr="004051D0" w:rsidRDefault="00FA7FAA" w:rsidP="00CE6121">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1FB0487" w14:textId="77777777" w:rsidR="00FA7FAA" w:rsidRPr="004051D0" w:rsidRDefault="00FA7FAA" w:rsidP="00CE6121">
            <w:pPr>
              <w:spacing w:line="240" w:lineRule="atLeast"/>
              <w:rPr>
                <w:rFonts w:cs="Arial"/>
                <w:vanish/>
                <w:color w:val="000000" w:themeColor="text1"/>
                <w:sz w:val="16"/>
                <w:szCs w:val="14"/>
              </w:rPr>
            </w:pPr>
          </w:p>
        </w:tc>
      </w:tr>
      <w:tr w:rsidR="00FA7FAA" w:rsidRPr="004051D0" w14:paraId="1DD63675"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1989A3" w14:textId="77777777" w:rsidR="00FA7FAA" w:rsidRPr="004051D0" w:rsidRDefault="00FA7FAA" w:rsidP="00CE6121">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C20B88" w14:textId="77777777" w:rsidR="00FA7FAA" w:rsidRPr="004051D0" w:rsidRDefault="00FA7FAA" w:rsidP="00CE6121">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94127AB" w14:textId="77777777" w:rsidR="00FA7FAA" w:rsidRPr="004051D0" w:rsidRDefault="00FA7FAA" w:rsidP="00CE6121">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39B74A2" w14:textId="77777777" w:rsidR="00FA7FAA" w:rsidRPr="004051D0" w:rsidRDefault="00FA7FAA" w:rsidP="00CE6121">
            <w:pPr>
              <w:spacing w:line="240" w:lineRule="atLeast"/>
              <w:rPr>
                <w:rFonts w:cs="Arial"/>
                <w:vanish/>
                <w:color w:val="000000" w:themeColor="text1"/>
                <w:sz w:val="16"/>
                <w:szCs w:val="14"/>
              </w:rPr>
            </w:pPr>
          </w:p>
        </w:tc>
      </w:tr>
      <w:tr w:rsidR="00FA7FAA" w:rsidRPr="004051D0" w14:paraId="67941789" w14:textId="77777777" w:rsidTr="005C6B35">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F3E48C" w14:textId="77777777" w:rsidR="00FA7FAA" w:rsidRPr="004051D0" w:rsidRDefault="00FA7FAA" w:rsidP="00CE6121">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392894640"/>
            <w:placeholder>
              <w:docPart w:val="5D8362115F9C45CA993282755B29C396"/>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093919F" w14:textId="77777777" w:rsidR="00FA7FAA"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Functional</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465488" w14:textId="77777777" w:rsidR="00FA7FAA" w:rsidRPr="004051D0" w:rsidRDefault="00FA7FAA" w:rsidP="00CE6121">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1681009145"/>
            <w:placeholder>
              <w:docPart w:val="43BEC0110F514553B19EDA195A99D830"/>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25C218" w14:textId="77777777" w:rsidR="00FA7FAA"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C93E0A5" w14:textId="77777777" w:rsidR="00FA7FAA" w:rsidRPr="004051D0" w:rsidRDefault="00FA7FAA" w:rsidP="00CE6121">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804541841"/>
            <w:placeholder>
              <w:docPart w:val="7B0557ED1D5A46D8BEE4E609C2C4DA1E"/>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01DF030" w14:textId="77777777" w:rsidR="00FA7FAA" w:rsidRPr="000302BF" w:rsidRDefault="00806A1C" w:rsidP="00CE6121">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FA7FAA" w:rsidRPr="004051D0" w14:paraId="2EE0F9A7" w14:textId="77777777" w:rsidTr="005C6B35">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757C227" w14:textId="47C8DF57" w:rsidR="00FA7FAA" w:rsidRPr="004051D0" w:rsidRDefault="00141455" w:rsidP="00CE6121">
            <w:pPr>
              <w:spacing w:line="240" w:lineRule="atLeast"/>
              <w:rPr>
                <w:rFonts w:cs="Arial"/>
                <w:bCs/>
                <w:vanish/>
                <w:color w:val="808080" w:themeColor="background1" w:themeShade="80"/>
                <w:sz w:val="16"/>
                <w:szCs w:val="14"/>
              </w:rPr>
            </w:pPr>
            <w:hyperlink r:id="rId70" w:history="1">
              <w:r w:rsidR="00FA7FAA" w:rsidRPr="004051D0">
                <w:rPr>
                  <w:rStyle w:val="Hyperlink"/>
                  <w:rFonts w:cs="Arial"/>
                  <w:bCs/>
                  <w:vanish/>
                  <w:sz w:val="16"/>
                  <w:szCs w:val="14"/>
                </w:rPr>
                <w:t>Req. Template</w:t>
              </w:r>
            </w:hyperlink>
            <w:r w:rsidR="00FA7FAA"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CC034C6" w14:textId="6DF57E9E" w:rsidR="00FA7FAA" w:rsidRPr="004051D0" w:rsidRDefault="00FA7FAA" w:rsidP="00CE6121">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4B56B45" w14:textId="77777777" w:rsidR="00FA7FAA" w:rsidRPr="004051D0" w:rsidRDefault="00FA7FAA" w:rsidP="00CE6121">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07D64F5E" w14:textId="77777777" w:rsidR="00FA7FAA" w:rsidRPr="00C66B68" w:rsidRDefault="00FA7FAA" w:rsidP="00CE6121">
      <w:pPr>
        <w:spacing w:line="240" w:lineRule="atLeast"/>
        <w:rPr>
          <w:rFonts w:cs="Arial"/>
        </w:rPr>
      </w:pPr>
    </w:p>
    <w:p w14:paraId="43AF7881" w14:textId="77777777" w:rsidR="00A86F6B" w:rsidRDefault="00A86F6B" w:rsidP="00CE6121">
      <w:pPr>
        <w:spacing w:line="240" w:lineRule="atLeast"/>
        <w:rPr>
          <w:rFonts w:cs="Arial"/>
        </w:rPr>
      </w:pPr>
    </w:p>
    <w:p w14:paraId="3DAEBEE9" w14:textId="77777777" w:rsidR="00A86F6B" w:rsidRPr="004051D0" w:rsidRDefault="00A86F6B" w:rsidP="00CE6121">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43" w:name="R_ID_FNC_00026_Rear_Fog_Disable_Conditio"/>
      <w:r>
        <w:rPr>
          <w:rFonts w:ascii="Arial" w:hAnsi="Arial" w:cs="Arial"/>
        </w:rPr>
        <w:t>R_FNC_Rear Fog Disable-EU_00026</w:t>
      </w:r>
      <w:bookmarkEnd w:id="243"/>
      <w:r w:rsidRPr="004051D0">
        <w:rPr>
          <w:rFonts w:ascii="Arial" w:hAnsi="Arial" w:cs="Arial"/>
        </w:rPr>
        <w:t xml:space="preserve">### </w:t>
      </w:r>
      <w:r>
        <w:rPr>
          <w:rFonts w:ascii="Arial" w:hAnsi="Arial" w:cs="Arial"/>
        </w:rPr>
        <w:t>Rear Fog Disable Conditions-EU</w:t>
      </w:r>
    </w:p>
    <w:p w14:paraId="24408D18" w14:textId="2ECEA7E1" w:rsidR="006E3528" w:rsidRDefault="0013661D" w:rsidP="006E3528">
      <w:pPr>
        <w:spacing w:line="240" w:lineRule="atLeast"/>
        <w:rPr>
          <w:rFonts w:cs="Arial"/>
          <w:bCs/>
        </w:rPr>
      </w:pPr>
      <w:r>
        <w:t xml:space="preserve">Rear Fog and Trailer Fog Lamps shall turn off </w:t>
      </w:r>
      <w:r w:rsidR="005556AA">
        <w:t xml:space="preserve">when </w:t>
      </w:r>
      <w:r w:rsidR="005556AA">
        <w:rPr>
          <w:rFonts w:ascii="Calibri" w:hAnsi="Calibri" w:cs="Calibri"/>
          <w:color w:val="000000"/>
        </w:rPr>
        <w:t xml:space="preserve"> </w:t>
      </w:r>
      <w:hyperlink w:anchor="LSG_N_Rear_Fog_Switch_Status_00026" w:history="1">
        <w:r w:rsidR="008971B5" w:rsidRPr="002B126F">
          <w:rPr>
            <w:rStyle w:val="Hyperlink"/>
            <w:rFonts w:eastAsiaTheme="minorHAnsi" w:cs="Arial"/>
            <w:bCs/>
          </w:rPr>
          <w:t>Rear_Fog_Switch_Status</w:t>
        </w:r>
      </w:hyperlink>
      <w:r w:rsidR="005556AA" w:rsidRPr="003C0639">
        <w:rPr>
          <w:rFonts w:cs="Arial"/>
        </w:rPr>
        <w:t>=</w:t>
      </w:r>
      <w:r w:rsidR="005556AA">
        <w:rPr>
          <w:rFonts w:ascii="Calibri" w:hAnsi="Calibri" w:cs="Calibri"/>
          <w:color w:val="000000"/>
        </w:rPr>
        <w:t xml:space="preserve"> </w:t>
      </w:r>
      <w:r w:rsidR="005556AA" w:rsidRPr="003C0639">
        <w:rPr>
          <w:rFonts w:ascii="Calibri" w:eastAsia="Calibri" w:hAnsi="Calibri" w:cs="Arial"/>
          <w:sz w:val="22"/>
          <w:szCs w:val="22"/>
        </w:rPr>
        <w:t>OFF</w:t>
      </w:r>
      <w:r w:rsidR="005556AA">
        <w:rPr>
          <w:rFonts w:cs="Arial"/>
        </w:rPr>
        <w:t xml:space="preserve"> || </w:t>
      </w:r>
      <w:hyperlink w:anchor="LSG_N_Ignition_00001" w:history="1">
        <w:r w:rsidR="005556AA" w:rsidRPr="004B3735">
          <w:rPr>
            <w:rStyle w:val="Hyperlink"/>
            <w:rFonts w:cs="Arial"/>
          </w:rPr>
          <w:t>Ignition_Status</w:t>
        </w:r>
      </w:hyperlink>
      <w:r w:rsidR="005556AA" w:rsidRPr="004B3735">
        <w:rPr>
          <w:rStyle w:val="Hyperlink"/>
          <w:rFonts w:cs="Arial"/>
        </w:rPr>
        <w:t xml:space="preserve"> </w:t>
      </w:r>
      <w:r w:rsidR="005556AA" w:rsidRPr="00B423FC">
        <w:t>= (ACC || OFF)</w:t>
      </w:r>
      <w:r w:rsidR="005556AA">
        <w:t xml:space="preserve"> </w:t>
      </w:r>
      <w:r w:rsidR="005556AA">
        <w:rPr>
          <w:rFonts w:cs="Arial"/>
        </w:rPr>
        <w:t>||</w:t>
      </w:r>
      <w:r w:rsidR="005556AA">
        <w:rPr>
          <w:rFonts w:ascii="Calibri" w:hAnsi="Calibri" w:cs="Calibri"/>
          <w:color w:val="000000"/>
        </w:rPr>
        <w:t xml:space="preserve"> </w:t>
      </w:r>
      <w:r w:rsidR="005556AA" w:rsidRPr="00BA47C4">
        <w:rPr>
          <w:rFonts w:cs="Arial"/>
          <w:color w:val="0000FF"/>
          <w:u w:val="single"/>
        </w:rPr>
        <w:t>Front_Fog_Status</w:t>
      </w:r>
      <w:r w:rsidR="005556AA">
        <w:rPr>
          <w:rFonts w:ascii="Calibri" w:hAnsi="Calibri" w:cs="Calibri"/>
          <w:color w:val="000000"/>
        </w:rPr>
        <w:t xml:space="preserve"> </w:t>
      </w:r>
      <w:r w:rsidR="005556AA">
        <w:rPr>
          <w:rFonts w:ascii="Calibri" w:eastAsia="Calibri" w:hAnsi="Calibri" w:cs="Arial"/>
          <w:sz w:val="22"/>
          <w:szCs w:val="22"/>
        </w:rPr>
        <w:t xml:space="preserve"> </w:t>
      </w:r>
      <w:r w:rsidR="005556AA" w:rsidRPr="0098694B">
        <w:rPr>
          <w:rFonts w:cs="Arial"/>
        </w:rPr>
        <w:t>= OFF</w:t>
      </w:r>
      <w:r w:rsidR="005556AA">
        <w:rPr>
          <w:rFonts w:ascii="Calibri" w:eastAsia="Calibri" w:hAnsi="Calibri" w:cs="Arial"/>
          <w:sz w:val="22"/>
          <w:szCs w:val="22"/>
        </w:rPr>
        <w:t xml:space="preserve"> </w:t>
      </w:r>
      <w:r w:rsidR="005556AA">
        <w:rPr>
          <w:rFonts w:cs="Arial"/>
        </w:rPr>
        <w:t xml:space="preserve">|| </w:t>
      </w:r>
      <w:hyperlink w:anchor="LSG_N_Headlight_Status_00031" w:history="1">
        <w:r w:rsidR="00E459BE" w:rsidRPr="002B126F">
          <w:rPr>
            <w:rStyle w:val="Hyperlink"/>
            <w:rFonts w:cs="Arial"/>
            <w:bCs/>
          </w:rPr>
          <w:t>Headlight_Status</w:t>
        </w:r>
      </w:hyperlink>
      <w:r w:rsidR="00E459BE">
        <w:rPr>
          <w:rStyle w:val="Hyperlink"/>
          <w:rFonts w:cs="Arial"/>
          <w:bCs/>
        </w:rPr>
        <w:t xml:space="preserve"> </w:t>
      </w:r>
      <w:r w:rsidR="005556AA">
        <w:rPr>
          <w:rFonts w:cs="Arial"/>
        </w:rPr>
        <w:t xml:space="preserve">= </w:t>
      </w:r>
      <w:r w:rsidR="005556AA" w:rsidRPr="009C36F2">
        <w:t xml:space="preserve">AUTO </w:t>
      </w:r>
      <w:r w:rsidR="00EE66B2">
        <w:t>(</w:t>
      </w:r>
      <w:r w:rsidR="005556AA" w:rsidRPr="009C36F2">
        <w:t>light status = BRIGHT</w:t>
      </w:r>
      <w:r w:rsidR="00EE66B2">
        <w:t xml:space="preserve">) </w:t>
      </w:r>
      <w:r w:rsidR="00EE66B2">
        <w:rPr>
          <w:rFonts w:cs="Arial"/>
        </w:rPr>
        <w:t xml:space="preserve">|| </w:t>
      </w:r>
      <w:r w:rsidR="005556AA">
        <w:t xml:space="preserve"> </w:t>
      </w:r>
      <w:hyperlink w:anchor="LSG_N_Headlight_Status_00031" w:history="1">
        <w:r w:rsidR="00EE66B2" w:rsidRPr="002B126F">
          <w:rPr>
            <w:rStyle w:val="Hyperlink"/>
            <w:rFonts w:cs="Arial"/>
            <w:bCs/>
          </w:rPr>
          <w:t>Headlight_Status</w:t>
        </w:r>
      </w:hyperlink>
      <w:r w:rsidR="00EE66B2">
        <w:rPr>
          <w:rStyle w:val="Hyperlink"/>
          <w:rFonts w:cs="Arial"/>
          <w:bCs/>
        </w:rPr>
        <w:t xml:space="preserve"> </w:t>
      </w:r>
      <w:r w:rsidR="00EE66B2">
        <w:rPr>
          <w:rFonts w:cs="Arial"/>
        </w:rPr>
        <w:t>= OFF</w:t>
      </w:r>
      <w:r w:rsidR="006E3528">
        <w:rPr>
          <w:rFonts w:cs="Arial"/>
        </w:rPr>
        <w:t xml:space="preserve"> || </w:t>
      </w:r>
      <w:r w:rsidR="006E3528">
        <w:rPr>
          <w:rFonts w:ascii="Calibri" w:eastAsia="Calibri" w:hAnsi="Calibri" w:cs="Arial"/>
          <w:sz w:val="22"/>
          <w:szCs w:val="22"/>
        </w:rPr>
        <w:t>(</w:t>
      </w:r>
      <w:hyperlink w:anchor="LSG_D_LowBeamsOnly_Rqst_00045" w:history="1">
        <w:r w:rsidR="006E3528" w:rsidRPr="005F5592">
          <w:rPr>
            <w:rStyle w:val="Hyperlink"/>
            <w:rFonts w:cs="Arial"/>
            <w:bCs/>
          </w:rPr>
          <w:t>LowBeamsOnly_Rqst</w:t>
        </w:r>
      </w:hyperlink>
      <w:r w:rsidR="006E3528">
        <w:rPr>
          <w:rFonts w:cs="Arial"/>
          <w:bCs/>
        </w:rPr>
        <w:t xml:space="preserve"> = OFF || </w:t>
      </w:r>
      <w:hyperlink w:anchor="LSG_D_LowBeams_WithDRL_Rqst_00046" w:history="1">
        <w:r w:rsidR="006E3528" w:rsidRPr="003664F9">
          <w:rPr>
            <w:rStyle w:val="Hyperlink"/>
          </w:rPr>
          <w:t>LowBeams_WithDRL_Rqst</w:t>
        </w:r>
      </w:hyperlink>
      <w:r w:rsidR="006E3528" w:rsidRPr="003664F9">
        <w:rPr>
          <w:rStyle w:val="Hyperlink"/>
        </w:rPr>
        <w:t xml:space="preserve"> </w:t>
      </w:r>
      <w:r w:rsidR="006E3528">
        <w:rPr>
          <w:rFonts w:cs="Arial"/>
          <w:bCs/>
        </w:rPr>
        <w:t>= OFF)</w:t>
      </w:r>
    </w:p>
    <w:p w14:paraId="32BB4750" w14:textId="5B71A137" w:rsidR="0013661D" w:rsidRPr="009C36F2" w:rsidRDefault="0013661D" w:rsidP="0013661D">
      <w:pPr>
        <w:spacing w:line="240" w:lineRule="atLeast"/>
        <w:rPr>
          <w:sz w:val="16"/>
          <w:szCs w:val="16"/>
        </w:rPr>
      </w:pPr>
    </w:p>
    <w:p w14:paraId="55ABA293" w14:textId="77777777" w:rsidR="0013661D" w:rsidRDefault="0013661D" w:rsidP="0013661D">
      <w:pPr>
        <w:rPr>
          <w:color w:val="1F497D"/>
        </w:rPr>
      </w:pPr>
    </w:p>
    <w:tbl>
      <w:tblPr>
        <w:tblStyle w:val="TableGrid"/>
        <w:tblW w:w="0" w:type="auto"/>
        <w:jc w:val="center"/>
        <w:tblInd w:w="0" w:type="dxa"/>
        <w:tblLook w:val="04A0" w:firstRow="1" w:lastRow="0" w:firstColumn="1" w:lastColumn="0" w:noHBand="0" w:noVBand="1"/>
      </w:tblPr>
      <w:tblGrid>
        <w:gridCol w:w="1319"/>
        <w:gridCol w:w="1319"/>
        <w:gridCol w:w="1363"/>
        <w:gridCol w:w="2039"/>
        <w:gridCol w:w="1843"/>
        <w:gridCol w:w="1194"/>
      </w:tblGrid>
      <w:tr w:rsidR="006E3528" w:rsidRPr="00A42FC9" w14:paraId="4716BA87" w14:textId="77777777" w:rsidTr="006E3528">
        <w:trPr>
          <w:jc w:val="center"/>
        </w:trPr>
        <w:tc>
          <w:tcPr>
            <w:tcW w:w="1319" w:type="dxa"/>
            <w:shd w:val="clear" w:color="auto" w:fill="F2F2F2" w:themeFill="background1" w:themeFillShade="F2"/>
          </w:tcPr>
          <w:p w14:paraId="3488CB6D" w14:textId="490B1E15" w:rsidR="006E3528" w:rsidRDefault="00141455" w:rsidP="006E3528">
            <w:pPr>
              <w:spacing w:line="240" w:lineRule="atLeast"/>
            </w:pPr>
            <w:hyperlink w:anchor="LSG_N_Headlight_Status_00031" w:history="1">
              <w:r w:rsidR="006E3528" w:rsidRPr="00997DEC">
                <w:rPr>
                  <w:rStyle w:val="Hyperlink"/>
                  <w:rFonts w:ascii="Times New Roman" w:eastAsia="Calibri" w:hAnsi="Times New Roman"/>
                  <w:sz w:val="16"/>
                  <w:szCs w:val="16"/>
                </w:rPr>
                <w:t>Headlight_Status</w:t>
              </w:r>
            </w:hyperlink>
          </w:p>
        </w:tc>
        <w:tc>
          <w:tcPr>
            <w:tcW w:w="1319" w:type="dxa"/>
            <w:shd w:val="clear" w:color="auto" w:fill="F2F2F2" w:themeFill="background1" w:themeFillShade="F2"/>
          </w:tcPr>
          <w:p w14:paraId="7C17AEEF" w14:textId="4A8DE013" w:rsidR="006E3528" w:rsidRDefault="00141455" w:rsidP="006E3528">
            <w:pPr>
              <w:spacing w:line="240" w:lineRule="atLeast"/>
            </w:pPr>
            <w:hyperlink w:anchor="LSG_N_Headlight_Status_00031" w:history="1">
              <w:r w:rsidR="006E3528" w:rsidRPr="00997DEC">
                <w:rPr>
                  <w:rStyle w:val="Hyperlink"/>
                  <w:rFonts w:ascii="Times New Roman" w:eastAsia="Calibri" w:hAnsi="Times New Roman"/>
                  <w:sz w:val="16"/>
                  <w:szCs w:val="16"/>
                </w:rPr>
                <w:t>Headlight_Status</w:t>
              </w:r>
            </w:hyperlink>
          </w:p>
        </w:tc>
        <w:tc>
          <w:tcPr>
            <w:tcW w:w="1363" w:type="dxa"/>
            <w:shd w:val="clear" w:color="auto" w:fill="F2F2F2" w:themeFill="background1" w:themeFillShade="F2"/>
          </w:tcPr>
          <w:p w14:paraId="339EFFAF" w14:textId="3FDA0794" w:rsidR="006E3528" w:rsidRPr="00B34FDC" w:rsidRDefault="00141455" w:rsidP="006E3528">
            <w:pPr>
              <w:spacing w:line="240" w:lineRule="atLeast"/>
              <w:rPr>
                <w:rFonts w:ascii="Times New Roman" w:hAnsi="Times New Roman"/>
                <w:sz w:val="16"/>
                <w:szCs w:val="16"/>
              </w:rPr>
            </w:pPr>
            <w:hyperlink w:anchor="LSG_N_Front_Fog_HMI_Status_00008" w:history="1">
              <w:r w:rsidR="006E3528" w:rsidRPr="00B34FDC">
                <w:rPr>
                  <w:rFonts w:ascii="Times New Roman" w:eastAsia="Calibri" w:hAnsi="Times New Roman"/>
                  <w:color w:val="0000FF"/>
                  <w:sz w:val="16"/>
                  <w:szCs w:val="16"/>
                  <w:u w:val="single"/>
                </w:rPr>
                <w:t>Front_Fog_Status</w:t>
              </w:r>
            </w:hyperlink>
          </w:p>
        </w:tc>
        <w:tc>
          <w:tcPr>
            <w:tcW w:w="1843" w:type="dxa"/>
            <w:shd w:val="clear" w:color="auto" w:fill="F2F2F2" w:themeFill="background1" w:themeFillShade="F2"/>
          </w:tcPr>
          <w:p w14:paraId="2D54EA01" w14:textId="2015FE8F" w:rsidR="006E3528" w:rsidRPr="006E3528" w:rsidRDefault="006E3528" w:rsidP="006E3528">
            <w:pPr>
              <w:spacing w:line="240" w:lineRule="atLeast"/>
              <w:rPr>
                <w:rStyle w:val="Hyperlink"/>
                <w:rFonts w:ascii="Times New Roman" w:hAnsi="Times New Roman"/>
                <w:sz w:val="16"/>
                <w:szCs w:val="16"/>
              </w:rPr>
            </w:pPr>
            <w:r w:rsidRPr="006E3528">
              <w:rPr>
                <w:rStyle w:val="Hyperlink"/>
                <w:rFonts w:ascii="Times New Roman" w:hAnsi="Times New Roman"/>
                <w:sz w:val="16"/>
                <w:szCs w:val="16"/>
              </w:rPr>
              <w:t>LowBeamsOnly_Rqst OR LowBeams_WithDRL_Rqst</w:t>
            </w:r>
          </w:p>
        </w:tc>
        <w:tc>
          <w:tcPr>
            <w:tcW w:w="1843" w:type="dxa"/>
            <w:shd w:val="clear" w:color="auto" w:fill="F2F2F2" w:themeFill="background1" w:themeFillShade="F2"/>
          </w:tcPr>
          <w:p w14:paraId="702892F4" w14:textId="2A6187F7" w:rsidR="006E3528" w:rsidRPr="00B34FDC" w:rsidRDefault="00141455" w:rsidP="006E3528">
            <w:pPr>
              <w:spacing w:line="240" w:lineRule="atLeast"/>
              <w:rPr>
                <w:rFonts w:ascii="Times New Roman" w:hAnsi="Times New Roman"/>
                <w:sz w:val="16"/>
                <w:szCs w:val="16"/>
              </w:rPr>
            </w:pPr>
            <w:hyperlink w:anchor="LSG_N_Rear_Fog_Switch_Status_00026" w:history="1">
              <w:r w:rsidR="006E3528" w:rsidRPr="00BB20E0">
                <w:rPr>
                  <w:rStyle w:val="Hyperlink"/>
                  <w:rFonts w:ascii="Times New Roman" w:hAnsi="Times New Roman"/>
                  <w:sz w:val="16"/>
                  <w:szCs w:val="16"/>
                </w:rPr>
                <w:t>Rear_Fog_Switch_Status</w:t>
              </w:r>
            </w:hyperlink>
          </w:p>
        </w:tc>
        <w:tc>
          <w:tcPr>
            <w:tcW w:w="1194" w:type="dxa"/>
            <w:shd w:val="clear" w:color="auto" w:fill="F2F2F2" w:themeFill="background1" w:themeFillShade="F2"/>
          </w:tcPr>
          <w:p w14:paraId="5F9A8CC1" w14:textId="7AA9E857" w:rsidR="006E3528" w:rsidRPr="00B34FDC" w:rsidRDefault="00141455" w:rsidP="006E3528">
            <w:pPr>
              <w:spacing w:line="240" w:lineRule="atLeast"/>
              <w:rPr>
                <w:rFonts w:ascii="Times New Roman" w:hAnsi="Times New Roman"/>
                <w:sz w:val="16"/>
                <w:szCs w:val="16"/>
              </w:rPr>
            </w:pPr>
            <w:hyperlink w:anchor="LSG_N_Ignition_00001" w:history="1">
              <w:r w:rsidR="006E3528" w:rsidRPr="00B34FDC">
                <w:rPr>
                  <w:rStyle w:val="Hyperlink"/>
                  <w:rFonts w:ascii="Times New Roman" w:hAnsi="Times New Roman"/>
                  <w:sz w:val="16"/>
                  <w:szCs w:val="16"/>
                </w:rPr>
                <w:t>Ignition_Status</w:t>
              </w:r>
            </w:hyperlink>
          </w:p>
        </w:tc>
      </w:tr>
      <w:tr w:rsidR="006E3528" w:rsidRPr="00953763" w14:paraId="4CC6EC91" w14:textId="77777777" w:rsidTr="006E3528">
        <w:trPr>
          <w:jc w:val="center"/>
        </w:trPr>
        <w:tc>
          <w:tcPr>
            <w:tcW w:w="1319" w:type="dxa"/>
          </w:tcPr>
          <w:p w14:paraId="4DFEB4E5" w14:textId="77777777" w:rsidR="006E3528" w:rsidRDefault="006E3528" w:rsidP="006E3528">
            <w:pPr>
              <w:spacing w:line="240" w:lineRule="atLeast"/>
              <w:rPr>
                <w:sz w:val="16"/>
                <w:szCs w:val="16"/>
              </w:rPr>
            </w:pPr>
            <w:r>
              <w:rPr>
                <w:sz w:val="16"/>
                <w:szCs w:val="16"/>
              </w:rPr>
              <w:t>OFF</w:t>
            </w:r>
          </w:p>
        </w:tc>
        <w:tc>
          <w:tcPr>
            <w:tcW w:w="1319" w:type="dxa"/>
          </w:tcPr>
          <w:p w14:paraId="0E07C7E0" w14:textId="292158E3" w:rsidR="006E3528" w:rsidRDefault="006E3528" w:rsidP="006E3528">
            <w:pPr>
              <w:spacing w:line="240" w:lineRule="atLeast"/>
              <w:rPr>
                <w:sz w:val="16"/>
                <w:szCs w:val="16"/>
              </w:rPr>
            </w:pPr>
            <w:r>
              <w:rPr>
                <w:sz w:val="16"/>
                <w:szCs w:val="16"/>
              </w:rPr>
              <w:t>AUTO (light status = BRIGHT)</w:t>
            </w:r>
          </w:p>
        </w:tc>
        <w:tc>
          <w:tcPr>
            <w:tcW w:w="1363" w:type="dxa"/>
          </w:tcPr>
          <w:p w14:paraId="5B8BA3EE" w14:textId="77777777" w:rsidR="006E3528" w:rsidRPr="00953763" w:rsidRDefault="006E3528" w:rsidP="006E3528">
            <w:pPr>
              <w:spacing w:line="240" w:lineRule="atLeast"/>
              <w:rPr>
                <w:sz w:val="16"/>
                <w:szCs w:val="16"/>
              </w:rPr>
            </w:pPr>
            <w:r>
              <w:rPr>
                <w:sz w:val="16"/>
                <w:szCs w:val="16"/>
              </w:rPr>
              <w:t>OFF</w:t>
            </w:r>
          </w:p>
        </w:tc>
        <w:tc>
          <w:tcPr>
            <w:tcW w:w="1843" w:type="dxa"/>
          </w:tcPr>
          <w:p w14:paraId="452872BA" w14:textId="06D36BA0" w:rsidR="006E3528" w:rsidRDefault="006E3528" w:rsidP="006E3528">
            <w:pPr>
              <w:spacing w:line="240" w:lineRule="atLeast"/>
              <w:rPr>
                <w:sz w:val="16"/>
                <w:szCs w:val="16"/>
              </w:rPr>
            </w:pPr>
            <w:r w:rsidRPr="006E3528">
              <w:rPr>
                <w:sz w:val="16"/>
                <w:szCs w:val="16"/>
              </w:rPr>
              <w:t>OFF</w:t>
            </w:r>
          </w:p>
        </w:tc>
        <w:tc>
          <w:tcPr>
            <w:tcW w:w="1843" w:type="dxa"/>
          </w:tcPr>
          <w:p w14:paraId="46F94BBC" w14:textId="2FC5750E" w:rsidR="006E3528" w:rsidRPr="00953763" w:rsidRDefault="006E3528" w:rsidP="006E3528">
            <w:pPr>
              <w:spacing w:line="240" w:lineRule="atLeast"/>
              <w:rPr>
                <w:sz w:val="16"/>
                <w:szCs w:val="16"/>
              </w:rPr>
            </w:pPr>
            <w:r>
              <w:rPr>
                <w:sz w:val="16"/>
                <w:szCs w:val="16"/>
              </w:rPr>
              <w:t>OFF</w:t>
            </w:r>
          </w:p>
        </w:tc>
        <w:tc>
          <w:tcPr>
            <w:tcW w:w="1194" w:type="dxa"/>
          </w:tcPr>
          <w:p w14:paraId="64DB5133" w14:textId="77777777" w:rsidR="006E3528" w:rsidRPr="00953763" w:rsidRDefault="006E3528" w:rsidP="006E3528">
            <w:pPr>
              <w:spacing w:line="240" w:lineRule="atLeast"/>
              <w:rPr>
                <w:sz w:val="16"/>
                <w:szCs w:val="16"/>
              </w:rPr>
            </w:pPr>
            <w:r>
              <w:rPr>
                <w:sz w:val="16"/>
                <w:szCs w:val="16"/>
              </w:rPr>
              <w:t>OFF</w:t>
            </w:r>
          </w:p>
        </w:tc>
      </w:tr>
    </w:tbl>
    <w:p w14:paraId="47348F79" w14:textId="77777777" w:rsidR="00A86F6B" w:rsidRPr="004051D0" w:rsidRDefault="00A86F6B" w:rsidP="00CE6121">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A86F6B" w:rsidRPr="004051D0" w14:paraId="778B4280" w14:textId="77777777" w:rsidTr="005C6B35">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670FC48" w14:textId="77777777" w:rsidR="00A86F6B" w:rsidRPr="004051D0" w:rsidRDefault="00A86F6B" w:rsidP="00CE6121">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R_FNC_Rear Fog Disable-EU_00026</w:t>
            </w:r>
            <w:r w:rsidRPr="004051D0">
              <w:rPr>
                <w:rFonts w:cs="Arial"/>
                <w:bCs/>
                <w:vanish/>
                <w:color w:val="808080" w:themeColor="background1" w:themeShade="80"/>
                <w:sz w:val="16"/>
                <w:szCs w:val="14"/>
              </w:rPr>
              <w:t>###</w:t>
            </w:r>
          </w:p>
        </w:tc>
      </w:tr>
      <w:tr w:rsidR="00A86F6B" w:rsidRPr="004051D0" w14:paraId="1B35A58A"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4831B5E" w14:textId="77777777" w:rsidR="00A86F6B" w:rsidRPr="004051D0" w:rsidRDefault="00A86F6B" w:rsidP="00CE6121">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BDAA29" w14:textId="77777777" w:rsidR="00A86F6B" w:rsidRPr="004051D0" w:rsidRDefault="00A86F6B" w:rsidP="00CE6121">
            <w:pPr>
              <w:spacing w:line="240" w:lineRule="atLeast"/>
              <w:rPr>
                <w:rFonts w:cs="Arial"/>
                <w:vanish/>
                <w:color w:val="000000" w:themeColor="text1"/>
                <w:sz w:val="16"/>
                <w:szCs w:val="14"/>
              </w:rPr>
            </w:pPr>
          </w:p>
        </w:tc>
      </w:tr>
      <w:tr w:rsidR="00A86F6B" w:rsidRPr="004051D0" w14:paraId="5A8B25D1"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41C4CE9" w14:textId="77777777" w:rsidR="00A86F6B" w:rsidRPr="004051D0" w:rsidRDefault="00A86F6B" w:rsidP="00CE6121">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BF862B" w14:textId="77777777" w:rsidR="00A86F6B" w:rsidRPr="004051D0" w:rsidRDefault="00A86F6B" w:rsidP="00CE6121">
            <w:pPr>
              <w:spacing w:line="240" w:lineRule="atLeast"/>
              <w:rPr>
                <w:rFonts w:cs="Arial"/>
                <w:vanish/>
                <w:color w:val="000000" w:themeColor="text1"/>
                <w:sz w:val="16"/>
                <w:szCs w:val="14"/>
              </w:rPr>
            </w:pPr>
          </w:p>
        </w:tc>
      </w:tr>
      <w:tr w:rsidR="00A86F6B" w:rsidRPr="004051D0" w14:paraId="60CA2CD5"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36A90E" w14:textId="77777777" w:rsidR="00A86F6B" w:rsidRPr="004051D0" w:rsidRDefault="00A86F6B" w:rsidP="00CE6121">
            <w:pPr>
              <w:spacing w:line="240" w:lineRule="atLeast"/>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0047AA" w14:textId="77777777" w:rsidR="00A86F6B" w:rsidRPr="004051D0" w:rsidRDefault="00A86F6B" w:rsidP="00CE6121">
            <w:pPr>
              <w:spacing w:line="240" w:lineRule="atLeast"/>
              <w:rPr>
                <w:rFonts w:cs="Arial"/>
                <w:vanish/>
                <w:color w:val="000000" w:themeColor="text1"/>
                <w:sz w:val="16"/>
                <w:szCs w:val="14"/>
              </w:rPr>
            </w:pPr>
          </w:p>
        </w:tc>
      </w:tr>
      <w:tr w:rsidR="00A86F6B" w:rsidRPr="004051D0" w14:paraId="4E77243E"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26CCC2" w14:textId="77777777" w:rsidR="00A86F6B" w:rsidRPr="004051D0" w:rsidRDefault="00A86F6B" w:rsidP="00CE6121">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89FF1A" w14:textId="77777777" w:rsidR="00A86F6B" w:rsidRPr="004051D0" w:rsidRDefault="00A86F6B" w:rsidP="00CE6121">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70C4D01" w14:textId="77777777" w:rsidR="00A86F6B" w:rsidRPr="004051D0" w:rsidRDefault="00A86F6B" w:rsidP="00CE6121">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DF300EB" w14:textId="77777777" w:rsidR="00A86F6B" w:rsidRPr="004051D0" w:rsidRDefault="00A86F6B" w:rsidP="00CE6121">
            <w:pPr>
              <w:spacing w:line="240" w:lineRule="atLeast"/>
              <w:rPr>
                <w:rFonts w:cs="Arial"/>
                <w:vanish/>
                <w:color w:val="000000" w:themeColor="text1"/>
                <w:sz w:val="16"/>
                <w:szCs w:val="14"/>
              </w:rPr>
            </w:pPr>
          </w:p>
        </w:tc>
      </w:tr>
      <w:tr w:rsidR="00A86F6B" w:rsidRPr="004051D0" w14:paraId="3064EE3C" w14:textId="77777777" w:rsidTr="005C6B35">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B63571" w14:textId="77777777" w:rsidR="00A86F6B" w:rsidRPr="004051D0" w:rsidRDefault="00A86F6B" w:rsidP="00CE6121">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2CFE81" w14:textId="77777777" w:rsidR="00A86F6B" w:rsidRPr="004051D0" w:rsidRDefault="00A86F6B" w:rsidP="00CE6121">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12C5528" w14:textId="77777777" w:rsidR="00A86F6B" w:rsidRPr="004051D0" w:rsidRDefault="00A86F6B" w:rsidP="00CE6121">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CCBC581" w14:textId="77777777" w:rsidR="00A86F6B" w:rsidRPr="004051D0" w:rsidRDefault="00A86F6B" w:rsidP="00CE6121">
            <w:pPr>
              <w:spacing w:line="240" w:lineRule="atLeast"/>
              <w:rPr>
                <w:rFonts w:cs="Arial"/>
                <w:vanish/>
                <w:color w:val="000000" w:themeColor="text1"/>
                <w:sz w:val="16"/>
                <w:szCs w:val="14"/>
              </w:rPr>
            </w:pPr>
          </w:p>
        </w:tc>
      </w:tr>
      <w:tr w:rsidR="00A86F6B" w:rsidRPr="004051D0" w14:paraId="2C65CC4A" w14:textId="77777777" w:rsidTr="005C6B35">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143DC1" w14:textId="77777777" w:rsidR="00A86F6B" w:rsidRPr="004051D0" w:rsidRDefault="00A86F6B" w:rsidP="00CE6121">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2017991064"/>
            <w:placeholder>
              <w:docPart w:val="8B68BF274D8F4028A761BFE3A89EC4BD"/>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291D34E" w14:textId="77777777" w:rsidR="00A86F6B"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Functional</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642808" w14:textId="77777777" w:rsidR="00A86F6B" w:rsidRPr="004051D0" w:rsidRDefault="00A86F6B" w:rsidP="00CE6121">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2123958072"/>
            <w:placeholder>
              <w:docPart w:val="641419AA5D504C28B3AF103815E9E76B"/>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60ACCB" w14:textId="77777777" w:rsidR="00A86F6B"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7D1EB8B" w14:textId="77777777" w:rsidR="00A86F6B" w:rsidRPr="004051D0" w:rsidRDefault="00A86F6B" w:rsidP="00CE6121">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122122327"/>
            <w:placeholder>
              <w:docPart w:val="2834E2DBB60A4EF3998E94ACE7BD9E89"/>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B4620D1" w14:textId="77777777" w:rsidR="00A86F6B" w:rsidRPr="000302BF" w:rsidRDefault="00806A1C" w:rsidP="00CE6121">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A86F6B" w:rsidRPr="004051D0" w14:paraId="3D51694C" w14:textId="77777777" w:rsidTr="005C6B35">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85B0EF8" w14:textId="63435B19" w:rsidR="00A86F6B" w:rsidRPr="004051D0" w:rsidRDefault="00141455" w:rsidP="00CE6121">
            <w:pPr>
              <w:spacing w:line="240" w:lineRule="atLeast"/>
              <w:rPr>
                <w:rFonts w:cs="Arial"/>
                <w:bCs/>
                <w:vanish/>
                <w:color w:val="808080" w:themeColor="background1" w:themeShade="80"/>
                <w:sz w:val="16"/>
                <w:szCs w:val="14"/>
              </w:rPr>
            </w:pPr>
            <w:hyperlink r:id="rId71" w:history="1">
              <w:r w:rsidR="00A86F6B" w:rsidRPr="004051D0">
                <w:rPr>
                  <w:rStyle w:val="Hyperlink"/>
                  <w:rFonts w:cs="Arial"/>
                  <w:bCs/>
                  <w:vanish/>
                  <w:sz w:val="16"/>
                  <w:szCs w:val="14"/>
                </w:rPr>
                <w:t>Req. Template</w:t>
              </w:r>
            </w:hyperlink>
            <w:r w:rsidR="00A86F6B"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85A2300" w14:textId="02C903BB" w:rsidR="00A86F6B" w:rsidRPr="004051D0" w:rsidRDefault="00A86F6B" w:rsidP="00CE6121">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4FD87D8" w14:textId="77777777" w:rsidR="00A86F6B" w:rsidRPr="004051D0" w:rsidRDefault="00A86F6B" w:rsidP="00CE6121">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77415DF3" w14:textId="494362C0" w:rsidR="00A86F6B" w:rsidRDefault="00A86F6B" w:rsidP="00CE6121">
      <w:pPr>
        <w:spacing w:line="240" w:lineRule="atLeast"/>
        <w:rPr>
          <w:rFonts w:cs="Arial"/>
        </w:rPr>
      </w:pPr>
    </w:p>
    <w:p w14:paraId="095210B7" w14:textId="77777777" w:rsidR="00184479" w:rsidRDefault="00184479" w:rsidP="00184479">
      <w:pPr>
        <w:spacing w:line="240" w:lineRule="atLeast"/>
        <w:rPr>
          <w:rFonts w:cs="Arial"/>
        </w:rPr>
      </w:pPr>
    </w:p>
    <w:p w14:paraId="2C57E132" w14:textId="77777777" w:rsidR="00184479" w:rsidRPr="004051D0" w:rsidRDefault="00184479" w:rsidP="00184479">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44" w:name="R_ID_FNC_00007_Rear_Trailer_Configuratio"/>
      <w:r>
        <w:rPr>
          <w:rFonts w:ascii="Arial" w:hAnsi="Arial" w:cs="Arial"/>
        </w:rPr>
        <w:t>R_FNC_Rear Trailer Mode_00007</w:t>
      </w:r>
      <w:bookmarkEnd w:id="244"/>
      <w:r w:rsidRPr="004051D0">
        <w:rPr>
          <w:rFonts w:ascii="Arial" w:hAnsi="Arial" w:cs="Arial"/>
        </w:rPr>
        <w:t xml:space="preserve">### </w:t>
      </w:r>
      <w:r>
        <w:rPr>
          <w:rFonts w:ascii="Arial" w:hAnsi="Arial" w:cs="Arial"/>
        </w:rPr>
        <w:t>Rear Trailer Configuration</w:t>
      </w:r>
    </w:p>
    <w:p w14:paraId="42671527" w14:textId="5922F569" w:rsidR="00184479" w:rsidRDefault="00184479" w:rsidP="00184479">
      <w:pPr>
        <w:spacing w:line="240" w:lineRule="atLeast"/>
        <w:rPr>
          <w:rFonts w:cs="Arial"/>
        </w:rPr>
      </w:pPr>
      <w:r>
        <w:rPr>
          <w:rFonts w:cs="Arial"/>
        </w:rPr>
        <w:t xml:space="preserve">Rear Fog Light shall be configurable, if in case a Trailer is attached to the vehicle, both RFL's (Trailer and Vehicle) are activated when </w:t>
      </w:r>
      <w:hyperlink w:anchor="LSG_D_RearFogWithTrailer_Cfg_00022" w:history="1">
        <w:r w:rsidR="00214130" w:rsidRPr="005643F4">
          <w:rPr>
            <w:rStyle w:val="Hyperlink"/>
            <w:rFonts w:eastAsia="Calibri" w:cs="Arial"/>
          </w:rPr>
          <w:t>RearFogWithTrailer_Cfg</w:t>
        </w:r>
      </w:hyperlink>
      <w:r w:rsidR="00214130">
        <w:rPr>
          <w:rStyle w:val="Hyperlink"/>
          <w:rFonts w:eastAsia="Calibri" w:cs="Arial"/>
        </w:rPr>
        <w:t xml:space="preserve"> </w:t>
      </w:r>
      <w:r w:rsidRPr="00D05B0B">
        <w:rPr>
          <w:rFonts w:cs="Arial"/>
        </w:rPr>
        <w:t>=</w:t>
      </w:r>
      <w:r w:rsidR="00214130" w:rsidRPr="00D05B0B">
        <w:rPr>
          <w:rFonts w:cs="Arial"/>
        </w:rPr>
        <w:t xml:space="preserve"> </w:t>
      </w:r>
      <w:r w:rsidRPr="00D05B0B">
        <w:rPr>
          <w:rFonts w:cs="Arial"/>
        </w:rPr>
        <w:t>ALLOW</w:t>
      </w:r>
      <w:r>
        <w:rPr>
          <w:rFonts w:cs="Arial"/>
        </w:rPr>
        <w:t xml:space="preserve"> or only the Trailers RFL is activated when </w:t>
      </w:r>
      <w:hyperlink w:anchor="LSG_D_RearFogWithTrailer_Cfg_00022" w:history="1">
        <w:r w:rsidR="00214130" w:rsidRPr="005643F4">
          <w:rPr>
            <w:rStyle w:val="Hyperlink"/>
            <w:rFonts w:eastAsia="Calibri" w:cs="Arial"/>
          </w:rPr>
          <w:t>RearFogWithTrailer_Cfg</w:t>
        </w:r>
      </w:hyperlink>
      <w:r w:rsidR="00214130">
        <w:rPr>
          <w:rStyle w:val="Hyperlink"/>
          <w:rFonts w:eastAsia="Calibri" w:cs="Arial"/>
        </w:rPr>
        <w:t xml:space="preserve"> </w:t>
      </w:r>
      <w:r w:rsidRPr="00D05B0B">
        <w:rPr>
          <w:rFonts w:cs="Arial"/>
        </w:rPr>
        <w:t>=</w:t>
      </w:r>
      <w:r w:rsidR="00214130" w:rsidRPr="00D05B0B">
        <w:rPr>
          <w:rFonts w:cs="Arial"/>
        </w:rPr>
        <w:t xml:space="preserve"> </w:t>
      </w:r>
      <w:r w:rsidRPr="00D05B0B">
        <w:rPr>
          <w:rFonts w:cs="Arial"/>
        </w:rPr>
        <w:t>INHIBIT</w:t>
      </w:r>
      <w:r>
        <w:rPr>
          <w:rFonts w:cs="Arial"/>
        </w:rPr>
        <w:t>.</w:t>
      </w:r>
      <w:r w:rsidRPr="00070CA3">
        <w:rPr>
          <w:rFonts w:cs="Arial"/>
        </w:rPr>
        <w:t xml:space="preserve"> </w:t>
      </w:r>
      <w:r>
        <w:rPr>
          <w:rFonts w:cs="Arial"/>
        </w:rPr>
        <w:t>(CAN message)</w:t>
      </w:r>
    </w:p>
    <w:p w14:paraId="07A358C8" w14:textId="77777777" w:rsidR="00184479" w:rsidRDefault="00184479" w:rsidP="00184479">
      <w:pPr>
        <w:spacing w:line="240" w:lineRule="atLeast"/>
        <w:rPr>
          <w:rFonts w:cs="Arial"/>
        </w:rPr>
      </w:pPr>
    </w:p>
    <w:p w14:paraId="20919B71" w14:textId="77777777" w:rsidR="00184479" w:rsidRDefault="00184479" w:rsidP="00184479">
      <w:pPr>
        <w:spacing w:line="240" w:lineRule="atLeast"/>
        <w:rPr>
          <w:rFonts w:ascii="Times New Roman" w:hAnsi="Times New Roman"/>
        </w:rPr>
      </w:pPr>
      <w:r>
        <w:rPr>
          <w:rFonts w:ascii="Times New Roman" w:hAnsi="Times New Roman"/>
        </w:rPr>
        <w:t>The Rear Fog Light on the trailer shall behave in the same way as on the vehicle such as all rear fog lamps on the trailer must remain illuminated as long as Rear Fog Light is selected.</w:t>
      </w:r>
    </w:p>
    <w:p w14:paraId="0D050D07" w14:textId="77777777" w:rsidR="00184479" w:rsidRPr="004051D0" w:rsidRDefault="00184479" w:rsidP="00184479">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184479" w:rsidRPr="004051D0" w14:paraId="22B1A8BF" w14:textId="77777777" w:rsidTr="007A1912">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5D18A41" w14:textId="77777777" w:rsidR="00184479" w:rsidRPr="004051D0" w:rsidRDefault="00184479" w:rsidP="007A1912">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R_FNC_Rear Trailer Mode_00007</w:t>
            </w:r>
            <w:r w:rsidRPr="004051D0">
              <w:rPr>
                <w:rFonts w:cs="Arial"/>
                <w:bCs/>
                <w:vanish/>
                <w:color w:val="808080" w:themeColor="background1" w:themeShade="80"/>
                <w:sz w:val="16"/>
                <w:szCs w:val="14"/>
              </w:rPr>
              <w:t>###</w:t>
            </w:r>
          </w:p>
        </w:tc>
      </w:tr>
      <w:tr w:rsidR="00184479" w:rsidRPr="004051D0" w14:paraId="47AA9DA6"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A365A8" w14:textId="77777777" w:rsidR="00184479" w:rsidRPr="004051D0" w:rsidRDefault="00184479" w:rsidP="007A1912">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7F8F55" w14:textId="77777777" w:rsidR="00184479" w:rsidRPr="004051D0" w:rsidRDefault="00184479" w:rsidP="007A1912">
            <w:pPr>
              <w:spacing w:line="240" w:lineRule="atLeast"/>
              <w:rPr>
                <w:rFonts w:cs="Arial"/>
                <w:vanish/>
                <w:color w:val="000000" w:themeColor="text1"/>
                <w:sz w:val="16"/>
                <w:szCs w:val="14"/>
              </w:rPr>
            </w:pPr>
          </w:p>
        </w:tc>
      </w:tr>
      <w:tr w:rsidR="00184479" w:rsidRPr="004051D0" w14:paraId="080D0235"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76EC71D" w14:textId="77777777" w:rsidR="00184479" w:rsidRPr="004051D0" w:rsidRDefault="00184479" w:rsidP="007A1912">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D98D42" w14:textId="77777777" w:rsidR="00184479" w:rsidRPr="004051D0" w:rsidRDefault="00184479" w:rsidP="007A1912">
            <w:pPr>
              <w:spacing w:line="240" w:lineRule="atLeast"/>
              <w:rPr>
                <w:rFonts w:cs="Arial"/>
                <w:vanish/>
                <w:color w:val="000000" w:themeColor="text1"/>
                <w:sz w:val="16"/>
                <w:szCs w:val="14"/>
              </w:rPr>
            </w:pPr>
          </w:p>
        </w:tc>
      </w:tr>
      <w:tr w:rsidR="00184479" w:rsidRPr="004051D0" w14:paraId="3D1A5E8B"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1A6E03" w14:textId="77777777" w:rsidR="00184479" w:rsidRPr="004051D0" w:rsidRDefault="00184479" w:rsidP="007A1912">
            <w:pPr>
              <w:spacing w:line="240" w:lineRule="atLeast"/>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FB6338" w14:textId="77777777" w:rsidR="00184479" w:rsidRPr="004051D0" w:rsidRDefault="00184479" w:rsidP="007A1912">
            <w:pPr>
              <w:spacing w:line="240" w:lineRule="atLeast"/>
              <w:rPr>
                <w:rFonts w:cs="Arial"/>
                <w:vanish/>
                <w:color w:val="000000" w:themeColor="text1"/>
                <w:sz w:val="16"/>
                <w:szCs w:val="14"/>
              </w:rPr>
            </w:pPr>
          </w:p>
        </w:tc>
      </w:tr>
      <w:tr w:rsidR="00184479" w:rsidRPr="004051D0" w14:paraId="65C0D13D"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A9D66F" w14:textId="77777777" w:rsidR="00184479" w:rsidRPr="004051D0" w:rsidRDefault="00184479" w:rsidP="007A1912">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94354C" w14:textId="77777777" w:rsidR="00184479" w:rsidRPr="004051D0" w:rsidRDefault="00184479" w:rsidP="007A1912">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5CD5757" w14:textId="77777777" w:rsidR="00184479" w:rsidRPr="004051D0" w:rsidRDefault="00184479" w:rsidP="007A1912">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19C56F6" w14:textId="77777777" w:rsidR="00184479" w:rsidRPr="004051D0" w:rsidRDefault="00184479" w:rsidP="007A1912">
            <w:pPr>
              <w:spacing w:line="240" w:lineRule="atLeast"/>
              <w:rPr>
                <w:rFonts w:cs="Arial"/>
                <w:vanish/>
                <w:color w:val="000000" w:themeColor="text1"/>
                <w:sz w:val="16"/>
                <w:szCs w:val="14"/>
              </w:rPr>
            </w:pPr>
          </w:p>
        </w:tc>
      </w:tr>
      <w:tr w:rsidR="00184479" w:rsidRPr="004051D0" w14:paraId="1CF65F01"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280201" w14:textId="77777777" w:rsidR="00184479" w:rsidRPr="004051D0" w:rsidRDefault="00184479" w:rsidP="007A1912">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E1B46E" w14:textId="77777777" w:rsidR="00184479" w:rsidRPr="004051D0" w:rsidRDefault="00184479" w:rsidP="007A1912">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BD3D884" w14:textId="77777777" w:rsidR="00184479" w:rsidRPr="004051D0" w:rsidRDefault="00184479" w:rsidP="007A1912">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9264A20" w14:textId="77777777" w:rsidR="00184479" w:rsidRPr="004051D0" w:rsidRDefault="00184479" w:rsidP="007A1912">
            <w:pPr>
              <w:spacing w:line="240" w:lineRule="atLeast"/>
              <w:rPr>
                <w:rFonts w:cs="Arial"/>
                <w:vanish/>
                <w:color w:val="000000" w:themeColor="text1"/>
                <w:sz w:val="16"/>
                <w:szCs w:val="14"/>
              </w:rPr>
            </w:pPr>
          </w:p>
        </w:tc>
      </w:tr>
      <w:tr w:rsidR="00184479" w:rsidRPr="004051D0" w14:paraId="436640B1" w14:textId="77777777" w:rsidTr="007A1912">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A777BD" w14:textId="77777777" w:rsidR="00184479" w:rsidRPr="004051D0" w:rsidRDefault="00184479" w:rsidP="007A1912">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770432483"/>
            <w:placeholder>
              <w:docPart w:val="B0A561FDA62A48C4982DE7BF7D43D57D"/>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DA96759" w14:textId="77777777" w:rsidR="00184479" w:rsidRPr="004051D0" w:rsidRDefault="00184479" w:rsidP="007A1912">
                <w:pPr>
                  <w:spacing w:line="240" w:lineRule="atLeast"/>
                  <w:rPr>
                    <w:rFonts w:cs="Arial"/>
                    <w:vanish/>
                    <w:color w:val="000000" w:themeColor="text1"/>
                    <w:sz w:val="16"/>
                    <w:szCs w:val="14"/>
                  </w:rPr>
                </w:pPr>
                <w:r>
                  <w:rPr>
                    <w:rFonts w:cs="Arial"/>
                    <w:vanish/>
                    <w:color w:val="000000" w:themeColor="text1"/>
                    <w:sz w:val="16"/>
                    <w:szCs w:val="14"/>
                  </w:rPr>
                  <w:t>Functional</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EEAB6E" w14:textId="77777777" w:rsidR="00184479" w:rsidRPr="004051D0" w:rsidRDefault="00184479" w:rsidP="007A1912">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961798654"/>
            <w:placeholder>
              <w:docPart w:val="7FE82640A1F54B96B738F9C12D874CB0"/>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337C98" w14:textId="77777777" w:rsidR="00184479" w:rsidRPr="004051D0" w:rsidRDefault="00184479" w:rsidP="007A1912">
                <w:pPr>
                  <w:spacing w:line="240" w:lineRule="atLeast"/>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B3FA0B2" w14:textId="77777777" w:rsidR="00184479" w:rsidRPr="004051D0" w:rsidRDefault="00184479" w:rsidP="007A1912">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867506460"/>
            <w:placeholder>
              <w:docPart w:val="EC7B88021F7E49709123B088308B640E"/>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3049F75" w14:textId="77777777" w:rsidR="00184479" w:rsidRPr="000302BF" w:rsidRDefault="00184479" w:rsidP="007A1912">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184479" w:rsidRPr="004051D0" w14:paraId="4A12454D" w14:textId="77777777" w:rsidTr="007A1912">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4CCA370" w14:textId="2D2DAE36" w:rsidR="00184479" w:rsidRPr="004051D0" w:rsidRDefault="00141455" w:rsidP="007A1912">
            <w:pPr>
              <w:spacing w:line="240" w:lineRule="atLeast"/>
              <w:rPr>
                <w:rFonts w:cs="Arial"/>
                <w:bCs/>
                <w:vanish/>
                <w:color w:val="808080" w:themeColor="background1" w:themeShade="80"/>
                <w:sz w:val="16"/>
                <w:szCs w:val="14"/>
              </w:rPr>
            </w:pPr>
            <w:hyperlink r:id="rId72" w:history="1">
              <w:r w:rsidR="00184479" w:rsidRPr="004051D0">
                <w:rPr>
                  <w:rStyle w:val="Hyperlink"/>
                  <w:rFonts w:cs="Arial"/>
                  <w:bCs/>
                  <w:vanish/>
                  <w:sz w:val="16"/>
                  <w:szCs w:val="14"/>
                </w:rPr>
                <w:t>Req. Template</w:t>
              </w:r>
            </w:hyperlink>
            <w:r w:rsidR="00184479"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9A6D10E" w14:textId="5E90C2D2" w:rsidR="00184479" w:rsidRPr="004051D0" w:rsidRDefault="00184479" w:rsidP="007A1912">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FAF1055" w14:textId="77777777" w:rsidR="00184479" w:rsidRPr="004051D0" w:rsidRDefault="00184479" w:rsidP="007A1912">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39F96C32" w14:textId="77777777" w:rsidR="00184479" w:rsidRPr="00C66B68" w:rsidRDefault="00184479" w:rsidP="00184479">
      <w:pPr>
        <w:spacing w:line="240" w:lineRule="atLeast"/>
        <w:rPr>
          <w:rFonts w:cs="Arial"/>
        </w:rPr>
      </w:pPr>
    </w:p>
    <w:p w14:paraId="47CB62C8" w14:textId="77777777" w:rsidR="00F4794C" w:rsidRDefault="00F4794C" w:rsidP="00CE6121">
      <w:pPr>
        <w:spacing w:line="240" w:lineRule="atLeast"/>
        <w:rPr>
          <w:rFonts w:cs="Arial"/>
        </w:rPr>
      </w:pPr>
    </w:p>
    <w:p w14:paraId="60995CE9" w14:textId="77777777" w:rsidR="00F4794C" w:rsidRPr="004051D0" w:rsidRDefault="00F4794C" w:rsidP="00CE6121">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45" w:name="R_ID_FNC_00012_Ext_Lighting_Ign_Status"/>
      <w:r>
        <w:rPr>
          <w:rFonts w:ascii="Arial" w:hAnsi="Arial" w:cs="Arial"/>
        </w:rPr>
        <w:t>R_FNC_Ext Lighting Ign Status_00012</w:t>
      </w:r>
      <w:bookmarkEnd w:id="245"/>
      <w:r w:rsidRPr="004051D0">
        <w:rPr>
          <w:rFonts w:ascii="Arial" w:hAnsi="Arial" w:cs="Arial"/>
        </w:rPr>
        <w:t xml:space="preserve">### </w:t>
      </w:r>
      <w:r>
        <w:rPr>
          <w:rFonts w:ascii="Arial" w:hAnsi="Arial" w:cs="Arial"/>
        </w:rPr>
        <w:t>Ext Lighting Ign Status</w:t>
      </w:r>
    </w:p>
    <w:p w14:paraId="768E30B5" w14:textId="77777777" w:rsidR="001411BA" w:rsidRDefault="001411BA" w:rsidP="00CE6121">
      <w:pPr>
        <w:overflowPunct/>
        <w:spacing w:line="240" w:lineRule="atLeast"/>
        <w:textAlignment w:val="auto"/>
        <w:rPr>
          <w:rFonts w:ascii="Times New Roman" w:hAnsi="Times New Roman"/>
        </w:rPr>
      </w:pPr>
      <w:r>
        <w:rPr>
          <w:rFonts w:ascii="Times New Roman" w:hAnsi="Times New Roman"/>
        </w:rPr>
        <w:t>When Ignition_Status is ACC or OFF, ExtLightIgnition_Status shall be DISABLE.</w:t>
      </w:r>
    </w:p>
    <w:p w14:paraId="47EF7655" w14:textId="77777777" w:rsidR="001411BA" w:rsidRDefault="001411BA" w:rsidP="00CE6121">
      <w:pPr>
        <w:spacing w:line="240" w:lineRule="atLeast"/>
        <w:rPr>
          <w:rFonts w:cs="Arial"/>
        </w:rPr>
      </w:pPr>
    </w:p>
    <w:p w14:paraId="489B67FB" w14:textId="77777777" w:rsidR="001411BA" w:rsidRDefault="001411BA" w:rsidP="00CE6121">
      <w:pPr>
        <w:overflowPunct/>
        <w:spacing w:line="240" w:lineRule="atLeast"/>
        <w:textAlignment w:val="auto"/>
        <w:rPr>
          <w:rFonts w:ascii="Times New Roman" w:hAnsi="Times New Roman"/>
        </w:rPr>
      </w:pPr>
      <w:r>
        <w:rPr>
          <w:rFonts w:ascii="Times New Roman" w:hAnsi="Times New Roman"/>
        </w:rPr>
        <w:t xml:space="preserve">This signal is used for exterior lights which have dependency on Ignition Status. </w:t>
      </w:r>
    </w:p>
    <w:p w14:paraId="0CF0DE81" w14:textId="77777777" w:rsidR="001411BA" w:rsidRDefault="001411BA" w:rsidP="00CE6121">
      <w:pPr>
        <w:overflowPunct/>
        <w:spacing w:line="240" w:lineRule="atLeast"/>
        <w:textAlignment w:val="auto"/>
        <w:rPr>
          <w:rFonts w:ascii="Times New Roman" w:hAnsi="Times New Roman"/>
        </w:rPr>
      </w:pPr>
      <w:r>
        <w:rPr>
          <w:rFonts w:ascii="Times New Roman" w:hAnsi="Times New Roman"/>
        </w:rPr>
        <w:t>ExtLightIgnition_Status remains DISABLE when Ignition_Status changes OFF/ACC to RUN before starting</w:t>
      </w:r>
    </w:p>
    <w:p w14:paraId="0F94B7EF" w14:textId="77777777" w:rsidR="001411BA" w:rsidRDefault="001411BA" w:rsidP="00CE6121">
      <w:pPr>
        <w:overflowPunct/>
        <w:spacing w:line="240" w:lineRule="atLeast"/>
        <w:textAlignment w:val="auto"/>
        <w:rPr>
          <w:rFonts w:ascii="Times New Roman" w:hAnsi="Times New Roman"/>
        </w:rPr>
      </w:pPr>
      <w:r>
        <w:rPr>
          <w:rFonts w:ascii="Times New Roman" w:hAnsi="Times New Roman"/>
        </w:rPr>
        <w:t>the engine for duration of 3 seconds (HeadlampsOffDelayTime_Cfg) to avoid light flicker on lamps.</w:t>
      </w:r>
    </w:p>
    <w:p w14:paraId="576100B9" w14:textId="60108CC2" w:rsidR="001411BA" w:rsidRPr="004051D0" w:rsidRDefault="001411BA" w:rsidP="00CE6121">
      <w:pPr>
        <w:spacing w:line="240" w:lineRule="atLeast"/>
        <w:rPr>
          <w:rFonts w:cs="Arial"/>
        </w:rPr>
      </w:pPr>
      <w:r>
        <w:rPr>
          <w:rFonts w:ascii="Times New Roman" w:hAnsi="Times New Roman"/>
        </w:rPr>
        <w:t xml:space="preserve">ExtLightIgnition_Status </w:t>
      </w:r>
      <w:r w:rsidR="0025243C">
        <w:rPr>
          <w:rFonts w:ascii="Times New Roman" w:hAnsi="Times New Roman"/>
        </w:rPr>
        <w:t>has</w:t>
      </w:r>
      <w:r>
        <w:rPr>
          <w:rFonts w:ascii="Times New Roman" w:hAnsi="Times New Roman"/>
        </w:rPr>
        <w:t xml:space="preserve"> NO_EFFECT when Ignition_Status is</w:t>
      </w:r>
      <w:r w:rsidR="0025243C">
        <w:rPr>
          <w:rFonts w:ascii="Times New Roman" w:hAnsi="Times New Roman"/>
        </w:rPr>
        <w:t xml:space="preserve"> in</w:t>
      </w:r>
      <w:r>
        <w:rPr>
          <w:rFonts w:ascii="Times New Roman" w:hAnsi="Times New Roman"/>
        </w:rPr>
        <w:t xml:space="preserve"> RUN after delay of 3 seconds</w:t>
      </w:r>
      <w:r w:rsidR="005A32EF">
        <w:rPr>
          <w:rFonts w:ascii="Times New Roman" w:hAnsi="Times New Roman"/>
        </w:rPr>
        <w:t xml:space="preserve"> HeadlampsOffDelayTime_Cfg) or ExtLightMode_Cfg = IGN_INDEPENDENT</w:t>
      </w:r>
    </w:p>
    <w:p w14:paraId="3F659C30" w14:textId="77777777" w:rsidR="00F4794C" w:rsidRPr="004051D0" w:rsidRDefault="00F4794C" w:rsidP="00CE6121">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F4794C" w:rsidRPr="004051D0" w14:paraId="19A753F6" w14:textId="77777777" w:rsidTr="00B02629">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825B541" w14:textId="77777777" w:rsidR="00F4794C" w:rsidRPr="004051D0" w:rsidRDefault="00F4794C" w:rsidP="00CE6121">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R_FNC_Ext Lighting Ign Status_00012</w:t>
            </w:r>
            <w:r w:rsidRPr="004051D0">
              <w:rPr>
                <w:rFonts w:cs="Arial"/>
                <w:bCs/>
                <w:vanish/>
                <w:color w:val="808080" w:themeColor="background1" w:themeShade="80"/>
                <w:sz w:val="16"/>
                <w:szCs w:val="14"/>
              </w:rPr>
              <w:t>###</w:t>
            </w:r>
          </w:p>
        </w:tc>
      </w:tr>
      <w:tr w:rsidR="00F4794C" w:rsidRPr="004051D0" w14:paraId="2545C9B4"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4CB392" w14:textId="77777777" w:rsidR="00F4794C" w:rsidRPr="004051D0" w:rsidRDefault="00F4794C" w:rsidP="00CE6121">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91D282" w14:textId="77777777" w:rsidR="00F4794C" w:rsidRPr="004051D0" w:rsidRDefault="00F4794C" w:rsidP="00CE6121">
            <w:pPr>
              <w:spacing w:line="240" w:lineRule="atLeast"/>
              <w:rPr>
                <w:rFonts w:cs="Arial"/>
                <w:vanish/>
                <w:color w:val="000000" w:themeColor="text1"/>
                <w:sz w:val="16"/>
                <w:szCs w:val="14"/>
              </w:rPr>
            </w:pPr>
          </w:p>
        </w:tc>
      </w:tr>
      <w:tr w:rsidR="00F4794C" w:rsidRPr="004051D0" w14:paraId="306FE24F"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57B744" w14:textId="77777777" w:rsidR="00F4794C" w:rsidRPr="004051D0" w:rsidRDefault="00F4794C" w:rsidP="00CE6121">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1E5A03" w14:textId="77777777" w:rsidR="00F4794C" w:rsidRPr="004051D0" w:rsidRDefault="00F4794C" w:rsidP="00CE6121">
            <w:pPr>
              <w:spacing w:line="240" w:lineRule="atLeast"/>
              <w:rPr>
                <w:rFonts w:cs="Arial"/>
                <w:vanish/>
                <w:color w:val="000000" w:themeColor="text1"/>
                <w:sz w:val="16"/>
                <w:szCs w:val="14"/>
              </w:rPr>
            </w:pPr>
          </w:p>
        </w:tc>
      </w:tr>
      <w:tr w:rsidR="00F4794C" w:rsidRPr="004051D0" w14:paraId="4109F70C"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49BF09" w14:textId="77777777" w:rsidR="00F4794C" w:rsidRPr="004051D0" w:rsidRDefault="00F4794C" w:rsidP="00CE6121">
            <w:pPr>
              <w:spacing w:line="240" w:lineRule="atLeast"/>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32A5A8" w14:textId="77777777" w:rsidR="00F4794C" w:rsidRPr="004051D0" w:rsidRDefault="00F4794C" w:rsidP="00CE6121">
            <w:pPr>
              <w:spacing w:line="240" w:lineRule="atLeast"/>
              <w:rPr>
                <w:rFonts w:cs="Arial"/>
                <w:vanish/>
                <w:color w:val="000000" w:themeColor="text1"/>
                <w:sz w:val="16"/>
                <w:szCs w:val="14"/>
              </w:rPr>
            </w:pPr>
          </w:p>
        </w:tc>
      </w:tr>
      <w:tr w:rsidR="00F4794C" w:rsidRPr="004051D0" w14:paraId="61CB527C"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57591B" w14:textId="77777777" w:rsidR="00F4794C" w:rsidRPr="004051D0" w:rsidRDefault="00F4794C" w:rsidP="00CE6121">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002412A" w14:textId="77777777" w:rsidR="00F4794C" w:rsidRPr="004051D0" w:rsidRDefault="00F4794C" w:rsidP="00CE6121">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18AD8BB" w14:textId="77777777" w:rsidR="00F4794C" w:rsidRPr="004051D0" w:rsidRDefault="00F4794C" w:rsidP="00CE6121">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6A923B3" w14:textId="77777777" w:rsidR="00F4794C" w:rsidRPr="004051D0" w:rsidRDefault="00F4794C" w:rsidP="00CE6121">
            <w:pPr>
              <w:spacing w:line="240" w:lineRule="atLeast"/>
              <w:rPr>
                <w:rFonts w:cs="Arial"/>
                <w:vanish/>
                <w:color w:val="000000" w:themeColor="text1"/>
                <w:sz w:val="16"/>
                <w:szCs w:val="14"/>
              </w:rPr>
            </w:pPr>
          </w:p>
        </w:tc>
      </w:tr>
      <w:tr w:rsidR="00F4794C" w:rsidRPr="004051D0" w14:paraId="5C5686B0"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2836CA" w14:textId="77777777" w:rsidR="00F4794C" w:rsidRPr="004051D0" w:rsidRDefault="00F4794C" w:rsidP="00CE6121">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CAB1C2" w14:textId="77777777" w:rsidR="00F4794C" w:rsidRPr="004051D0" w:rsidRDefault="00F4794C" w:rsidP="00CE6121">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812392A" w14:textId="77777777" w:rsidR="00F4794C" w:rsidRPr="004051D0" w:rsidRDefault="00F4794C" w:rsidP="00CE6121">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E27EA5A" w14:textId="77777777" w:rsidR="00F4794C" w:rsidRPr="004051D0" w:rsidRDefault="00F4794C" w:rsidP="00CE6121">
            <w:pPr>
              <w:spacing w:line="240" w:lineRule="atLeast"/>
              <w:rPr>
                <w:rFonts w:cs="Arial"/>
                <w:vanish/>
                <w:color w:val="000000" w:themeColor="text1"/>
                <w:sz w:val="16"/>
                <w:szCs w:val="14"/>
              </w:rPr>
            </w:pPr>
          </w:p>
        </w:tc>
      </w:tr>
      <w:tr w:rsidR="00F4794C" w:rsidRPr="004051D0" w14:paraId="6DE63F2A" w14:textId="77777777" w:rsidTr="00B02629">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7A01D9" w14:textId="77777777" w:rsidR="00F4794C" w:rsidRPr="004051D0" w:rsidRDefault="00F4794C" w:rsidP="00CE6121">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1910381015"/>
            <w:placeholder>
              <w:docPart w:val="E4D24993B5774C6FA1100BEA4A550750"/>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9A5E1F6" w14:textId="77777777" w:rsidR="00F4794C"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Functional</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DA6538" w14:textId="77777777" w:rsidR="00F4794C" w:rsidRPr="004051D0" w:rsidRDefault="00F4794C" w:rsidP="00CE6121">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1363093758"/>
            <w:placeholder>
              <w:docPart w:val="B85E8B41EB924A2ABE46F52F13883883"/>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6A00CA" w14:textId="77777777" w:rsidR="00F4794C"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1AD315B" w14:textId="77777777" w:rsidR="00F4794C" w:rsidRPr="004051D0" w:rsidRDefault="00F4794C" w:rsidP="00CE6121">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579597255"/>
            <w:placeholder>
              <w:docPart w:val="690E39D2398147CD97585C3A0B0F4961"/>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C4B4014" w14:textId="77777777" w:rsidR="00F4794C" w:rsidRPr="000302BF" w:rsidRDefault="00806A1C" w:rsidP="00CE6121">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F4794C" w:rsidRPr="004051D0" w14:paraId="3EE6C449" w14:textId="77777777" w:rsidTr="00B02629">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51230DC" w14:textId="728ED14C" w:rsidR="00F4794C" w:rsidRPr="004051D0" w:rsidRDefault="00141455" w:rsidP="00CE6121">
            <w:pPr>
              <w:spacing w:line="240" w:lineRule="atLeast"/>
              <w:rPr>
                <w:rFonts w:cs="Arial"/>
                <w:bCs/>
                <w:vanish/>
                <w:color w:val="808080" w:themeColor="background1" w:themeShade="80"/>
                <w:sz w:val="16"/>
                <w:szCs w:val="14"/>
              </w:rPr>
            </w:pPr>
            <w:hyperlink r:id="rId73" w:history="1">
              <w:r w:rsidR="00F4794C" w:rsidRPr="004051D0">
                <w:rPr>
                  <w:rStyle w:val="Hyperlink"/>
                  <w:rFonts w:cs="Arial"/>
                  <w:bCs/>
                  <w:vanish/>
                  <w:sz w:val="16"/>
                  <w:szCs w:val="14"/>
                </w:rPr>
                <w:t>Req. Template</w:t>
              </w:r>
            </w:hyperlink>
            <w:r w:rsidR="00F4794C"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5E9327A" w14:textId="7F4D92DC" w:rsidR="00F4794C" w:rsidRPr="004051D0" w:rsidRDefault="00F4794C" w:rsidP="00CE6121">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E4241E5" w14:textId="77777777" w:rsidR="00F4794C" w:rsidRPr="004051D0" w:rsidRDefault="00F4794C" w:rsidP="00CE6121">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3604F30C" w14:textId="77777777" w:rsidR="00F4794C" w:rsidRPr="00C66B68" w:rsidRDefault="00F4794C" w:rsidP="00CE6121">
      <w:pPr>
        <w:spacing w:line="240" w:lineRule="atLeast"/>
        <w:rPr>
          <w:rFonts w:cs="Arial"/>
        </w:rPr>
      </w:pPr>
    </w:p>
    <w:p w14:paraId="76ECD49E" w14:textId="77777777" w:rsidR="00F4794C" w:rsidRPr="00C66B68" w:rsidRDefault="00F4794C" w:rsidP="00CE6121">
      <w:pPr>
        <w:spacing w:line="240" w:lineRule="atLeast"/>
        <w:rPr>
          <w:rFonts w:cs="Arial"/>
        </w:rPr>
      </w:pPr>
    </w:p>
    <w:p w14:paraId="76A5B99D" w14:textId="77777777" w:rsidR="00F4794C" w:rsidRPr="004051D0" w:rsidRDefault="00F4794C" w:rsidP="00CE6121">
      <w:pPr>
        <w:pStyle w:val="RERequirement"/>
        <w:shd w:val="clear" w:color="auto" w:fill="F2F2F2" w:themeFill="background1" w:themeFillShade="F2"/>
        <w:spacing w:line="240" w:lineRule="atLeast"/>
        <w:rPr>
          <w:rFonts w:ascii="Arial" w:hAnsi="Arial" w:cs="Arial"/>
        </w:rPr>
      </w:pPr>
      <w:r w:rsidRPr="004051D0">
        <w:rPr>
          <w:rFonts w:ascii="Arial" w:hAnsi="Arial" w:cs="Arial"/>
        </w:rPr>
        <w:t>###</w:t>
      </w:r>
      <w:bookmarkStart w:id="246" w:name="R_ID_FNC_00008_Head_Beam_Ramp_Speed"/>
      <w:r>
        <w:rPr>
          <w:rFonts w:ascii="Arial" w:hAnsi="Arial" w:cs="Arial"/>
        </w:rPr>
        <w:t>R_FNC_Head Beam Ramp Speed_00008</w:t>
      </w:r>
      <w:bookmarkEnd w:id="246"/>
      <w:r w:rsidRPr="004051D0">
        <w:rPr>
          <w:rFonts w:ascii="Arial" w:hAnsi="Arial" w:cs="Arial"/>
        </w:rPr>
        <w:t xml:space="preserve">### </w:t>
      </w:r>
      <w:r>
        <w:rPr>
          <w:rFonts w:ascii="Arial" w:hAnsi="Arial" w:cs="Arial"/>
        </w:rPr>
        <w:t>Head Beam Ramp Speed</w:t>
      </w:r>
    </w:p>
    <w:p w14:paraId="4ECEC4EE" w14:textId="77777777" w:rsidR="00F4794C" w:rsidRPr="004051D0" w:rsidRDefault="004733CF" w:rsidP="00CE6121">
      <w:pPr>
        <w:spacing w:line="240" w:lineRule="atLeast"/>
        <w:rPr>
          <w:rFonts w:cs="Arial"/>
        </w:rPr>
      </w:pPr>
      <w:r>
        <w:rPr>
          <w:rFonts w:cs="Arial"/>
        </w:rPr>
        <w:t xml:space="preserve">Head Beam Ramp Speed shall be used to control fog lamp intensity.  This option is available for EU markets.  </w:t>
      </w:r>
    </w:p>
    <w:p w14:paraId="6D65B2E7" w14:textId="77777777" w:rsidR="00F4794C" w:rsidRPr="004051D0" w:rsidRDefault="00F4794C" w:rsidP="00CE6121">
      <w:pPr>
        <w:spacing w:line="240" w:lineRule="atLeast"/>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F4794C" w:rsidRPr="004051D0" w14:paraId="5268525A" w14:textId="77777777" w:rsidTr="00B02629">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18D3CF4" w14:textId="77777777" w:rsidR="00F4794C" w:rsidRPr="004051D0" w:rsidRDefault="00F4794C" w:rsidP="00CE6121">
            <w:pPr>
              <w:spacing w:line="240" w:lineRule="atLeast"/>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R_FNC_Head Beam Ramp Speed_00008</w:t>
            </w:r>
            <w:r w:rsidRPr="004051D0">
              <w:rPr>
                <w:rFonts w:cs="Arial"/>
                <w:bCs/>
                <w:vanish/>
                <w:color w:val="808080" w:themeColor="background1" w:themeShade="80"/>
                <w:sz w:val="16"/>
                <w:szCs w:val="14"/>
              </w:rPr>
              <w:t>###</w:t>
            </w:r>
          </w:p>
        </w:tc>
      </w:tr>
      <w:tr w:rsidR="00F4794C" w:rsidRPr="004051D0" w14:paraId="41525953"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72C2E53" w14:textId="77777777" w:rsidR="00F4794C" w:rsidRPr="004051D0" w:rsidRDefault="00F4794C" w:rsidP="00CE6121">
            <w:pPr>
              <w:spacing w:line="240" w:lineRule="atLeast"/>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F9E1A5" w14:textId="77777777" w:rsidR="00F4794C" w:rsidRPr="004051D0" w:rsidRDefault="00F4794C" w:rsidP="00CE6121">
            <w:pPr>
              <w:spacing w:line="240" w:lineRule="atLeast"/>
              <w:rPr>
                <w:rFonts w:cs="Arial"/>
                <w:vanish/>
                <w:color w:val="000000" w:themeColor="text1"/>
                <w:sz w:val="16"/>
                <w:szCs w:val="14"/>
              </w:rPr>
            </w:pPr>
          </w:p>
        </w:tc>
      </w:tr>
      <w:tr w:rsidR="00F4794C" w:rsidRPr="004051D0" w14:paraId="58B8C69F"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F398B97" w14:textId="77777777" w:rsidR="00F4794C" w:rsidRPr="004051D0" w:rsidRDefault="00F4794C" w:rsidP="00CE6121">
            <w:pPr>
              <w:spacing w:line="240" w:lineRule="atLeast"/>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ACC971" w14:textId="77777777" w:rsidR="00F4794C" w:rsidRPr="004051D0" w:rsidRDefault="00F4794C" w:rsidP="00CE6121">
            <w:pPr>
              <w:spacing w:line="240" w:lineRule="atLeast"/>
              <w:rPr>
                <w:rFonts w:cs="Arial"/>
                <w:vanish/>
                <w:color w:val="000000" w:themeColor="text1"/>
                <w:sz w:val="16"/>
                <w:szCs w:val="14"/>
              </w:rPr>
            </w:pPr>
          </w:p>
        </w:tc>
      </w:tr>
      <w:tr w:rsidR="00F4794C" w:rsidRPr="004051D0" w14:paraId="15A4FD63"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A8A20B" w14:textId="77777777" w:rsidR="00F4794C" w:rsidRPr="004051D0" w:rsidRDefault="00F4794C" w:rsidP="00CE6121">
            <w:pPr>
              <w:spacing w:line="240" w:lineRule="atLeast"/>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5D697F" w14:textId="77777777" w:rsidR="00F4794C" w:rsidRPr="004051D0" w:rsidRDefault="00F4794C" w:rsidP="00CE6121">
            <w:pPr>
              <w:spacing w:line="240" w:lineRule="atLeast"/>
              <w:rPr>
                <w:rFonts w:cs="Arial"/>
                <w:vanish/>
                <w:color w:val="000000" w:themeColor="text1"/>
                <w:sz w:val="16"/>
                <w:szCs w:val="14"/>
              </w:rPr>
            </w:pPr>
          </w:p>
        </w:tc>
      </w:tr>
      <w:tr w:rsidR="00F4794C" w:rsidRPr="004051D0" w14:paraId="0B53F852"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99870B" w14:textId="77777777" w:rsidR="00F4794C" w:rsidRPr="004051D0" w:rsidRDefault="00F4794C" w:rsidP="00CE6121">
            <w:pPr>
              <w:spacing w:line="240" w:lineRule="atLeast"/>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DEA729" w14:textId="77777777" w:rsidR="00F4794C" w:rsidRPr="004051D0" w:rsidRDefault="00F4794C" w:rsidP="00CE6121">
            <w:pPr>
              <w:spacing w:line="240" w:lineRule="atLeast"/>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1BF949C" w14:textId="77777777" w:rsidR="00F4794C" w:rsidRPr="004051D0" w:rsidRDefault="00F4794C" w:rsidP="00CE6121">
            <w:pPr>
              <w:spacing w:line="240" w:lineRule="atLeast"/>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DB4C771" w14:textId="77777777" w:rsidR="00F4794C" w:rsidRPr="004051D0" w:rsidRDefault="00F4794C" w:rsidP="00CE6121">
            <w:pPr>
              <w:spacing w:line="240" w:lineRule="atLeast"/>
              <w:rPr>
                <w:rFonts w:cs="Arial"/>
                <w:vanish/>
                <w:color w:val="000000" w:themeColor="text1"/>
                <w:sz w:val="16"/>
                <w:szCs w:val="14"/>
              </w:rPr>
            </w:pPr>
          </w:p>
        </w:tc>
      </w:tr>
      <w:tr w:rsidR="00F4794C" w:rsidRPr="004051D0" w14:paraId="61A7E7CB" w14:textId="77777777" w:rsidTr="00B02629">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6A2A19" w14:textId="77777777" w:rsidR="00F4794C" w:rsidRPr="004051D0" w:rsidRDefault="00F4794C" w:rsidP="00CE6121">
            <w:pPr>
              <w:spacing w:line="240" w:lineRule="atLeast"/>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DDBF6D" w14:textId="77777777" w:rsidR="00F4794C" w:rsidRPr="004051D0" w:rsidRDefault="00F4794C" w:rsidP="00CE6121">
            <w:pPr>
              <w:spacing w:line="240" w:lineRule="atLeast"/>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40570DE" w14:textId="77777777" w:rsidR="00F4794C" w:rsidRPr="004051D0" w:rsidRDefault="00F4794C" w:rsidP="00CE6121">
            <w:pPr>
              <w:spacing w:line="240" w:lineRule="atLeast"/>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C7DE4B" w14:textId="77777777" w:rsidR="00F4794C" w:rsidRPr="004051D0" w:rsidRDefault="00F4794C" w:rsidP="00CE6121">
            <w:pPr>
              <w:spacing w:line="240" w:lineRule="atLeast"/>
              <w:rPr>
                <w:rFonts w:cs="Arial"/>
                <w:vanish/>
                <w:color w:val="000000" w:themeColor="text1"/>
                <w:sz w:val="16"/>
                <w:szCs w:val="14"/>
              </w:rPr>
            </w:pPr>
          </w:p>
        </w:tc>
      </w:tr>
      <w:tr w:rsidR="00F4794C" w:rsidRPr="004051D0" w14:paraId="33EA9973" w14:textId="77777777" w:rsidTr="00B02629">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743D07" w14:textId="77777777" w:rsidR="00F4794C" w:rsidRPr="004051D0" w:rsidRDefault="00F4794C" w:rsidP="00CE6121">
            <w:pPr>
              <w:spacing w:line="240" w:lineRule="atLeast"/>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1371612895"/>
            <w:placeholder>
              <w:docPart w:val="76C1135C1F3446AE83D29EF4D356C7D2"/>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355E6B2" w14:textId="77777777" w:rsidR="00F4794C"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Functional</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801A7F" w14:textId="77777777" w:rsidR="00F4794C" w:rsidRPr="004051D0" w:rsidRDefault="00F4794C" w:rsidP="00CE6121">
            <w:pPr>
              <w:spacing w:line="240" w:lineRule="atLeast"/>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809905010"/>
            <w:placeholder>
              <w:docPart w:val="7719E8D6F5764258B6993EF7740CA2B9"/>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A856BA7" w14:textId="77777777" w:rsidR="00F4794C" w:rsidRPr="004051D0" w:rsidRDefault="00806A1C" w:rsidP="00CE6121">
                <w:pPr>
                  <w:spacing w:line="240" w:lineRule="atLeast"/>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B7FC6B3" w14:textId="77777777" w:rsidR="00F4794C" w:rsidRPr="004051D0" w:rsidRDefault="00F4794C" w:rsidP="00CE6121">
            <w:pPr>
              <w:spacing w:line="240" w:lineRule="atLeast"/>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00343477"/>
            <w:placeholder>
              <w:docPart w:val="7D763F3FBCDF4FDB851CDD05928307F6"/>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FF6A37B" w14:textId="77777777" w:rsidR="00F4794C" w:rsidRPr="000302BF" w:rsidRDefault="00806A1C" w:rsidP="00CE6121">
                <w:pPr>
                  <w:spacing w:line="240" w:lineRule="atLeast"/>
                  <w:rPr>
                    <w:rFonts w:cs="Arial"/>
                    <w:vanish/>
                    <w:color w:val="000000" w:themeColor="text1"/>
                    <w:sz w:val="16"/>
                    <w:szCs w:val="14"/>
                  </w:rPr>
                </w:pPr>
                <w:r>
                  <w:rPr>
                    <w:rFonts w:cs="Arial"/>
                    <w:vanish/>
                    <w:color w:val="000000" w:themeColor="text1"/>
                    <w:sz w:val="16"/>
                    <w:szCs w:val="14"/>
                  </w:rPr>
                  <w:t>Draft</w:t>
                </w:r>
              </w:p>
            </w:tc>
          </w:sdtContent>
        </w:sdt>
      </w:tr>
      <w:tr w:rsidR="00F4794C" w:rsidRPr="004051D0" w14:paraId="1884BAF9" w14:textId="77777777" w:rsidTr="00B02629">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A0D9CAE" w14:textId="5E07EE31" w:rsidR="00F4794C" w:rsidRPr="004051D0" w:rsidRDefault="00141455" w:rsidP="00CE6121">
            <w:pPr>
              <w:spacing w:line="240" w:lineRule="atLeast"/>
              <w:rPr>
                <w:rFonts w:cs="Arial"/>
                <w:bCs/>
                <w:vanish/>
                <w:color w:val="808080" w:themeColor="background1" w:themeShade="80"/>
                <w:sz w:val="16"/>
                <w:szCs w:val="14"/>
              </w:rPr>
            </w:pPr>
            <w:hyperlink r:id="rId74" w:history="1">
              <w:r w:rsidR="00F4794C" w:rsidRPr="004051D0">
                <w:rPr>
                  <w:rStyle w:val="Hyperlink"/>
                  <w:rFonts w:cs="Arial"/>
                  <w:bCs/>
                  <w:vanish/>
                  <w:sz w:val="16"/>
                  <w:szCs w:val="14"/>
                </w:rPr>
                <w:t>Req. Template</w:t>
              </w:r>
            </w:hyperlink>
            <w:r w:rsidR="00F4794C"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7409921" w14:textId="11E572E0" w:rsidR="00F4794C" w:rsidRPr="004051D0" w:rsidRDefault="00F4794C" w:rsidP="00CE6121">
            <w:pPr>
              <w:spacing w:line="240" w:lineRule="atLeast"/>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43F3944" w14:textId="77777777" w:rsidR="00F4794C" w:rsidRPr="004051D0" w:rsidRDefault="00F4794C" w:rsidP="00CE6121">
            <w:pPr>
              <w:spacing w:line="240" w:lineRule="atLeast"/>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3705B10F" w14:textId="77777777" w:rsidR="00F4794C" w:rsidRPr="00C66B68" w:rsidRDefault="00F4794C" w:rsidP="00CE6121">
      <w:pPr>
        <w:spacing w:line="240" w:lineRule="atLeast"/>
        <w:rPr>
          <w:rFonts w:cs="Arial"/>
        </w:rPr>
      </w:pPr>
    </w:p>
    <w:p w14:paraId="20CB74F3" w14:textId="77777777" w:rsidR="009D3D31" w:rsidRDefault="009D3D31" w:rsidP="009D3D31">
      <w:pPr>
        <w:rPr>
          <w:rFonts w:cs="Arial"/>
        </w:rPr>
      </w:pPr>
    </w:p>
    <w:p w14:paraId="38524ABF" w14:textId="77777777" w:rsidR="009D3D31" w:rsidRPr="004051D0" w:rsidRDefault="009D3D31" w:rsidP="009D3D31">
      <w:pPr>
        <w:pStyle w:val="RERequirement"/>
        <w:shd w:val="clear" w:color="auto" w:fill="F2F2F2" w:themeFill="background1" w:themeFillShade="F2"/>
        <w:rPr>
          <w:rFonts w:ascii="Arial" w:hAnsi="Arial" w:cs="Arial"/>
        </w:rPr>
      </w:pPr>
      <w:r w:rsidRPr="004051D0">
        <w:rPr>
          <w:rFonts w:ascii="Arial" w:hAnsi="Arial" w:cs="Arial"/>
        </w:rPr>
        <w:t>###</w:t>
      </w:r>
      <w:bookmarkStart w:id="247" w:name="R_ID_FNC_00034_Voltage_effect_on_Fog"/>
      <w:r>
        <w:rPr>
          <w:rFonts w:ascii="Arial" w:hAnsi="Arial" w:cs="Arial"/>
        </w:rPr>
        <w:t>R_FNC_Operational Voltage Range for Fog_00034</w:t>
      </w:r>
      <w:bookmarkEnd w:id="247"/>
      <w:r w:rsidRPr="004051D0">
        <w:rPr>
          <w:rFonts w:ascii="Arial" w:hAnsi="Arial" w:cs="Arial"/>
        </w:rPr>
        <w:t xml:space="preserve">### </w:t>
      </w:r>
      <w:r>
        <w:rPr>
          <w:rFonts w:ascii="Arial" w:hAnsi="Arial" w:cs="Arial"/>
        </w:rPr>
        <w:t>Voltage effect on Fog</w:t>
      </w:r>
    </w:p>
    <w:p w14:paraId="480A4B44" w14:textId="690CB7D5" w:rsidR="00203A39" w:rsidRDefault="00203A39" w:rsidP="00203A39">
      <w:pPr>
        <w:spacing w:line="240" w:lineRule="atLeast"/>
        <w:rPr>
          <w:rFonts w:cs="Arial"/>
        </w:rPr>
      </w:pPr>
      <w:r>
        <w:rPr>
          <w:rFonts w:cs="Arial"/>
        </w:rPr>
        <w:t xml:space="preserve">Conform to ELCOMP - RQT-191001-009906.  The operational voltage ranges shall be controlled by other functions and do not need to be considered by the fog lamp feature.  Therefore, will not to be considered be effected </w:t>
      </w:r>
      <w:r w:rsidR="0047090B">
        <w:rPr>
          <w:rFonts w:cs="Arial"/>
        </w:rPr>
        <w:t xml:space="preserve"> </w:t>
      </w:r>
      <w:r>
        <w:rPr>
          <w:rFonts w:cs="Arial"/>
        </w:rPr>
        <w:t>by the fog lamp function.</w:t>
      </w:r>
    </w:p>
    <w:p w14:paraId="4DF64D4A" w14:textId="77777777" w:rsidR="009D3D31" w:rsidRPr="004051D0" w:rsidRDefault="009D3D31" w:rsidP="009D3D31">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9D3D31" w:rsidRPr="004051D0" w14:paraId="7FF5988A" w14:textId="77777777" w:rsidTr="005253B7">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FFE4B3" w14:textId="77777777" w:rsidR="009D3D31" w:rsidRPr="004051D0" w:rsidRDefault="009D3D31" w:rsidP="005253B7">
            <w:pPr>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R_FNC_Operational Voltage Range for Fog_00034</w:t>
            </w:r>
            <w:r w:rsidRPr="004051D0">
              <w:rPr>
                <w:rFonts w:cs="Arial"/>
                <w:bCs/>
                <w:vanish/>
                <w:color w:val="808080" w:themeColor="background1" w:themeShade="80"/>
                <w:sz w:val="16"/>
                <w:szCs w:val="14"/>
              </w:rPr>
              <w:t>###</w:t>
            </w:r>
          </w:p>
        </w:tc>
      </w:tr>
      <w:tr w:rsidR="009D3D31" w:rsidRPr="004051D0" w14:paraId="421C79C6" w14:textId="77777777" w:rsidTr="005253B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BE9ED88" w14:textId="77777777" w:rsidR="009D3D31" w:rsidRPr="004051D0" w:rsidRDefault="009D3D31" w:rsidP="005253B7">
            <w:pPr>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4A3693" w14:textId="77777777" w:rsidR="009D3D31" w:rsidRPr="004051D0" w:rsidRDefault="009D3D31" w:rsidP="005253B7">
            <w:pPr>
              <w:rPr>
                <w:rFonts w:cs="Arial"/>
                <w:vanish/>
                <w:color w:val="000000" w:themeColor="text1"/>
                <w:sz w:val="16"/>
                <w:szCs w:val="14"/>
              </w:rPr>
            </w:pPr>
          </w:p>
        </w:tc>
      </w:tr>
      <w:tr w:rsidR="009D3D31" w:rsidRPr="004051D0" w14:paraId="3B7B4902" w14:textId="77777777" w:rsidTr="005253B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7868A3" w14:textId="77777777" w:rsidR="009D3D31" w:rsidRPr="004051D0" w:rsidRDefault="009D3D31" w:rsidP="005253B7">
            <w:pPr>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530888" w14:textId="77777777" w:rsidR="009D3D31" w:rsidRPr="004051D0" w:rsidRDefault="009D3D31" w:rsidP="005253B7">
            <w:pPr>
              <w:rPr>
                <w:rFonts w:cs="Arial"/>
                <w:vanish/>
                <w:color w:val="000000" w:themeColor="text1"/>
                <w:sz w:val="16"/>
                <w:szCs w:val="14"/>
              </w:rPr>
            </w:pPr>
          </w:p>
        </w:tc>
      </w:tr>
      <w:tr w:rsidR="009D3D31" w:rsidRPr="004051D0" w14:paraId="208F73EB" w14:textId="77777777" w:rsidTr="005253B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ACB875" w14:textId="77777777" w:rsidR="009D3D31" w:rsidRPr="004051D0" w:rsidRDefault="009D3D31" w:rsidP="005253B7">
            <w:pPr>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42D151B" w14:textId="77777777" w:rsidR="009D3D31" w:rsidRPr="004051D0" w:rsidRDefault="009D3D31" w:rsidP="005253B7">
            <w:pPr>
              <w:rPr>
                <w:rFonts w:cs="Arial"/>
                <w:vanish/>
                <w:color w:val="000000" w:themeColor="text1"/>
                <w:sz w:val="16"/>
                <w:szCs w:val="14"/>
              </w:rPr>
            </w:pPr>
          </w:p>
        </w:tc>
      </w:tr>
      <w:tr w:rsidR="009D3D31" w:rsidRPr="004051D0" w14:paraId="60142E13" w14:textId="77777777" w:rsidTr="005253B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5EC04F" w14:textId="77777777" w:rsidR="009D3D31" w:rsidRPr="004051D0" w:rsidRDefault="009D3D31" w:rsidP="005253B7">
            <w:pPr>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046A8B" w14:textId="77777777" w:rsidR="009D3D31" w:rsidRPr="004051D0" w:rsidRDefault="009D3D31" w:rsidP="005253B7">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4783A27" w14:textId="77777777" w:rsidR="009D3D31" w:rsidRPr="004051D0" w:rsidRDefault="009D3D31" w:rsidP="005253B7">
            <w:pPr>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35BB3F9" w14:textId="77777777" w:rsidR="009D3D31" w:rsidRPr="004051D0" w:rsidRDefault="009D3D31" w:rsidP="005253B7">
            <w:pPr>
              <w:rPr>
                <w:rFonts w:cs="Arial"/>
                <w:vanish/>
                <w:color w:val="000000" w:themeColor="text1"/>
                <w:sz w:val="16"/>
                <w:szCs w:val="14"/>
              </w:rPr>
            </w:pPr>
          </w:p>
        </w:tc>
      </w:tr>
      <w:tr w:rsidR="009D3D31" w:rsidRPr="004051D0" w14:paraId="4A79B757" w14:textId="77777777" w:rsidTr="005253B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3867D9" w14:textId="77777777" w:rsidR="009D3D31" w:rsidRPr="004051D0" w:rsidRDefault="009D3D31" w:rsidP="005253B7">
            <w:pPr>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F4943F" w14:textId="77777777" w:rsidR="009D3D31" w:rsidRPr="004051D0" w:rsidRDefault="009D3D31" w:rsidP="005253B7">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0E8195E" w14:textId="77777777" w:rsidR="009D3D31" w:rsidRPr="004051D0" w:rsidRDefault="009D3D31" w:rsidP="005253B7">
            <w:pPr>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322007F" w14:textId="77777777" w:rsidR="009D3D31" w:rsidRPr="004051D0" w:rsidRDefault="009D3D31" w:rsidP="005253B7">
            <w:pPr>
              <w:rPr>
                <w:rFonts w:cs="Arial"/>
                <w:vanish/>
                <w:color w:val="000000" w:themeColor="text1"/>
                <w:sz w:val="16"/>
                <w:szCs w:val="14"/>
              </w:rPr>
            </w:pPr>
          </w:p>
        </w:tc>
      </w:tr>
      <w:tr w:rsidR="009D3D31" w:rsidRPr="004051D0" w14:paraId="1676C006" w14:textId="77777777" w:rsidTr="005253B7">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7B6F15" w14:textId="77777777" w:rsidR="009D3D31" w:rsidRPr="004051D0" w:rsidRDefault="009D3D31" w:rsidP="005253B7">
            <w:pPr>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1099290764"/>
            <w:placeholder>
              <w:docPart w:val="657BCD98052B4F19ACD10D98935B8893"/>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614761" w14:textId="77777777" w:rsidR="009D3D31" w:rsidRPr="004051D0" w:rsidRDefault="00203A39" w:rsidP="005253B7">
                <w:pPr>
                  <w:rPr>
                    <w:rFonts w:cs="Arial"/>
                    <w:vanish/>
                    <w:color w:val="000000" w:themeColor="text1"/>
                    <w:sz w:val="16"/>
                    <w:szCs w:val="14"/>
                  </w:rPr>
                </w:pPr>
                <w:r>
                  <w:rPr>
                    <w:rFonts w:cs="Arial"/>
                    <w:vanish/>
                    <w:color w:val="000000" w:themeColor="text1"/>
                    <w:sz w:val="16"/>
                    <w:szCs w:val="14"/>
                  </w:rPr>
                  <w:t>Functional</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FC2A68" w14:textId="77777777" w:rsidR="009D3D31" w:rsidRPr="004051D0" w:rsidRDefault="009D3D31" w:rsidP="005253B7">
            <w:pPr>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749651913"/>
            <w:placeholder>
              <w:docPart w:val="DB15277B635D4B19B480BDFD965289DD"/>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F3AD47" w14:textId="77777777" w:rsidR="009D3D31" w:rsidRPr="004051D0" w:rsidRDefault="00203A39" w:rsidP="005253B7">
                <w:pPr>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D4B39EF" w14:textId="77777777" w:rsidR="009D3D31" w:rsidRPr="004051D0" w:rsidRDefault="009D3D31" w:rsidP="005253B7">
            <w:pPr>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386034795"/>
            <w:placeholder>
              <w:docPart w:val="0B830D0B9EA44DEBB9C5BCE8E1D3CC42"/>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9FA680D" w14:textId="77777777" w:rsidR="009D3D31" w:rsidRPr="000302BF" w:rsidRDefault="00203A39" w:rsidP="005253B7">
                <w:pPr>
                  <w:rPr>
                    <w:rFonts w:cs="Arial"/>
                    <w:vanish/>
                    <w:color w:val="000000" w:themeColor="text1"/>
                    <w:sz w:val="16"/>
                    <w:szCs w:val="14"/>
                  </w:rPr>
                </w:pPr>
                <w:r>
                  <w:rPr>
                    <w:rFonts w:cs="Arial"/>
                    <w:vanish/>
                    <w:color w:val="000000" w:themeColor="text1"/>
                    <w:sz w:val="16"/>
                    <w:szCs w:val="14"/>
                  </w:rPr>
                  <w:t>Draft</w:t>
                </w:r>
              </w:p>
            </w:tc>
          </w:sdtContent>
        </w:sdt>
      </w:tr>
      <w:tr w:rsidR="009D3D31" w:rsidRPr="004051D0" w14:paraId="0E9DCA7C" w14:textId="77777777" w:rsidTr="005253B7">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4B15F0C" w14:textId="2A74BEE3" w:rsidR="009D3D31" w:rsidRPr="004051D0" w:rsidRDefault="00141455" w:rsidP="005253B7">
            <w:pPr>
              <w:rPr>
                <w:rFonts w:cs="Arial"/>
                <w:bCs/>
                <w:vanish/>
                <w:color w:val="808080" w:themeColor="background1" w:themeShade="80"/>
                <w:sz w:val="16"/>
                <w:szCs w:val="14"/>
              </w:rPr>
            </w:pPr>
            <w:hyperlink r:id="rId75" w:history="1">
              <w:r w:rsidR="009D3D31" w:rsidRPr="004051D0">
                <w:rPr>
                  <w:rStyle w:val="Hyperlink"/>
                  <w:rFonts w:cs="Arial"/>
                  <w:bCs/>
                  <w:vanish/>
                  <w:sz w:val="16"/>
                  <w:szCs w:val="14"/>
                </w:rPr>
                <w:t>Req. Template</w:t>
              </w:r>
            </w:hyperlink>
            <w:r w:rsidR="009D3D31"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3984A65" w14:textId="7EA4CDA3" w:rsidR="009D3D31" w:rsidRPr="004051D0" w:rsidRDefault="009D3D31" w:rsidP="005253B7">
            <w:pPr>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46AC1E9" w14:textId="77777777" w:rsidR="009D3D31" w:rsidRPr="004051D0" w:rsidRDefault="009D3D31" w:rsidP="005253B7">
            <w:pPr>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566DAB6C" w14:textId="77777777" w:rsidR="009D3D31" w:rsidRPr="00C66B68" w:rsidRDefault="009D3D31" w:rsidP="009D3D31">
      <w:pPr>
        <w:rPr>
          <w:rFonts w:cs="Arial"/>
        </w:rPr>
      </w:pPr>
    </w:p>
    <w:p w14:paraId="485626CD" w14:textId="1AA5003B" w:rsidR="009D3D31" w:rsidRDefault="009D3D31" w:rsidP="00CE6121">
      <w:pPr>
        <w:spacing w:line="240" w:lineRule="atLeast"/>
        <w:rPr>
          <w:rFonts w:cs="Arial"/>
        </w:rPr>
      </w:pPr>
    </w:p>
    <w:p w14:paraId="69C812EA" w14:textId="77777777" w:rsidR="00975025" w:rsidRDefault="00975025" w:rsidP="00975025">
      <w:pPr>
        <w:rPr>
          <w:rFonts w:cs="Arial"/>
        </w:rPr>
      </w:pPr>
    </w:p>
    <w:p w14:paraId="3B8A93F1" w14:textId="27E2DF11" w:rsidR="00975025" w:rsidRPr="004051D0" w:rsidRDefault="00975025" w:rsidP="00975025">
      <w:pPr>
        <w:pStyle w:val="RERequirement"/>
        <w:shd w:val="clear" w:color="auto" w:fill="F2F2F2" w:themeFill="background1" w:themeFillShade="F2"/>
        <w:rPr>
          <w:rFonts w:ascii="Arial" w:hAnsi="Arial" w:cs="Arial"/>
        </w:rPr>
      </w:pPr>
      <w:r w:rsidRPr="004051D0">
        <w:rPr>
          <w:rFonts w:ascii="Arial" w:hAnsi="Arial" w:cs="Arial"/>
        </w:rPr>
        <w:t>###</w:t>
      </w:r>
      <w:bookmarkStart w:id="248" w:name="R_ID_FNC_00039_DTC_Requirements"/>
      <w:r>
        <w:rPr>
          <w:rFonts w:ascii="Arial" w:hAnsi="Arial" w:cs="Arial"/>
        </w:rPr>
        <w:t>R_FNC_DTC_Diagnostics_00039</w:t>
      </w:r>
      <w:bookmarkEnd w:id="248"/>
      <w:r w:rsidRPr="004051D0">
        <w:rPr>
          <w:rFonts w:ascii="Arial" w:hAnsi="Arial" w:cs="Arial"/>
        </w:rPr>
        <w:t xml:space="preserve">### </w:t>
      </w:r>
      <w:r>
        <w:rPr>
          <w:rFonts w:ascii="Arial" w:hAnsi="Arial" w:cs="Arial"/>
        </w:rPr>
        <w:t>DTC_Requirements</w:t>
      </w:r>
    </w:p>
    <w:p w14:paraId="4E5A64D5" w14:textId="2FB5D1B2" w:rsidR="00975025" w:rsidRPr="004051D0" w:rsidRDefault="002C4A11" w:rsidP="00975025">
      <w:pPr>
        <w:rPr>
          <w:rFonts w:cs="Arial"/>
        </w:rPr>
      </w:pPr>
      <w:r>
        <w:rPr>
          <w:rFonts w:cs="Arial"/>
        </w:rPr>
        <w:t xml:space="preserve">The Fog Feature shall incorporate DTC’s to identify faults throughout the </w:t>
      </w:r>
      <w:r w:rsidR="00203E63">
        <w:rPr>
          <w:rFonts w:cs="Arial"/>
        </w:rPr>
        <w:t>feature control network</w:t>
      </w:r>
      <w:r>
        <w:rPr>
          <w:rFonts w:cs="Arial"/>
        </w:rPr>
        <w:t>.</w:t>
      </w:r>
    </w:p>
    <w:p w14:paraId="7CDB28E0" w14:textId="77777777" w:rsidR="00975025" w:rsidRPr="004051D0" w:rsidRDefault="00975025" w:rsidP="00975025">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975025" w:rsidRPr="004051D0" w14:paraId="0FBE2512" w14:textId="77777777" w:rsidTr="007A1912">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EBC0FFC" w14:textId="66E44EC6" w:rsidR="00975025" w:rsidRPr="004051D0" w:rsidRDefault="00975025" w:rsidP="007A1912">
            <w:pPr>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R_FNC_DTC_Diagnostics_00039</w:t>
            </w:r>
            <w:r w:rsidRPr="004051D0">
              <w:rPr>
                <w:rFonts w:cs="Arial"/>
                <w:bCs/>
                <w:vanish/>
                <w:color w:val="808080" w:themeColor="background1" w:themeShade="80"/>
                <w:sz w:val="16"/>
                <w:szCs w:val="14"/>
              </w:rPr>
              <w:t>###</w:t>
            </w:r>
          </w:p>
        </w:tc>
      </w:tr>
      <w:tr w:rsidR="00975025" w:rsidRPr="004051D0" w14:paraId="43D6C763"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A0D405" w14:textId="77777777" w:rsidR="00975025" w:rsidRPr="004051D0" w:rsidRDefault="00975025" w:rsidP="007A1912">
            <w:pPr>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F28B4D" w14:textId="77777777" w:rsidR="00975025" w:rsidRPr="004051D0" w:rsidRDefault="00975025" w:rsidP="007A1912">
            <w:pPr>
              <w:rPr>
                <w:rFonts w:cs="Arial"/>
                <w:vanish/>
                <w:color w:val="000000" w:themeColor="text1"/>
                <w:sz w:val="16"/>
                <w:szCs w:val="14"/>
              </w:rPr>
            </w:pPr>
          </w:p>
        </w:tc>
      </w:tr>
      <w:tr w:rsidR="00975025" w:rsidRPr="004051D0" w14:paraId="04E77F74"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1AC0692" w14:textId="77777777" w:rsidR="00975025" w:rsidRPr="004051D0" w:rsidRDefault="00975025" w:rsidP="007A1912">
            <w:pPr>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84CE34" w14:textId="77777777" w:rsidR="00975025" w:rsidRPr="004051D0" w:rsidRDefault="00975025" w:rsidP="007A1912">
            <w:pPr>
              <w:rPr>
                <w:rFonts w:cs="Arial"/>
                <w:vanish/>
                <w:color w:val="000000" w:themeColor="text1"/>
                <w:sz w:val="16"/>
                <w:szCs w:val="14"/>
              </w:rPr>
            </w:pPr>
          </w:p>
        </w:tc>
      </w:tr>
      <w:tr w:rsidR="00975025" w:rsidRPr="004051D0" w14:paraId="027D7608"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114175" w14:textId="77777777" w:rsidR="00975025" w:rsidRPr="004051D0" w:rsidRDefault="00975025" w:rsidP="007A1912">
            <w:pPr>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0907CF" w14:textId="77777777" w:rsidR="00975025" w:rsidRPr="004051D0" w:rsidRDefault="00975025" w:rsidP="007A1912">
            <w:pPr>
              <w:rPr>
                <w:rFonts w:cs="Arial"/>
                <w:vanish/>
                <w:color w:val="000000" w:themeColor="text1"/>
                <w:sz w:val="16"/>
                <w:szCs w:val="14"/>
              </w:rPr>
            </w:pPr>
          </w:p>
        </w:tc>
      </w:tr>
      <w:tr w:rsidR="00975025" w:rsidRPr="004051D0" w14:paraId="671E1D18"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25BEB1" w14:textId="77777777" w:rsidR="00975025" w:rsidRPr="004051D0" w:rsidRDefault="00975025" w:rsidP="007A1912">
            <w:pPr>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113F1B" w14:textId="77777777" w:rsidR="00975025" w:rsidRPr="004051D0" w:rsidRDefault="00975025" w:rsidP="007A1912">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9AEBF22" w14:textId="77777777" w:rsidR="00975025" w:rsidRPr="004051D0" w:rsidRDefault="00975025" w:rsidP="007A1912">
            <w:pPr>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FE74A66" w14:textId="77777777" w:rsidR="00975025" w:rsidRPr="004051D0" w:rsidRDefault="00975025" w:rsidP="007A1912">
            <w:pPr>
              <w:rPr>
                <w:rFonts w:cs="Arial"/>
                <w:vanish/>
                <w:color w:val="000000" w:themeColor="text1"/>
                <w:sz w:val="16"/>
                <w:szCs w:val="14"/>
              </w:rPr>
            </w:pPr>
          </w:p>
        </w:tc>
      </w:tr>
      <w:tr w:rsidR="00975025" w:rsidRPr="004051D0" w14:paraId="3EACC287"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4F0D3F" w14:textId="77777777" w:rsidR="00975025" w:rsidRPr="004051D0" w:rsidRDefault="00975025" w:rsidP="007A1912">
            <w:pPr>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BBD01A" w14:textId="77777777" w:rsidR="00975025" w:rsidRPr="004051D0" w:rsidRDefault="00975025" w:rsidP="007A1912">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82B415A" w14:textId="77777777" w:rsidR="00975025" w:rsidRPr="004051D0" w:rsidRDefault="00975025" w:rsidP="007A1912">
            <w:pPr>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76CD3F" w14:textId="77777777" w:rsidR="00975025" w:rsidRPr="004051D0" w:rsidRDefault="00975025" w:rsidP="007A1912">
            <w:pPr>
              <w:rPr>
                <w:rFonts w:cs="Arial"/>
                <w:vanish/>
                <w:color w:val="000000" w:themeColor="text1"/>
                <w:sz w:val="16"/>
                <w:szCs w:val="14"/>
              </w:rPr>
            </w:pPr>
          </w:p>
        </w:tc>
      </w:tr>
      <w:tr w:rsidR="00975025" w:rsidRPr="004051D0" w14:paraId="4487D2F8" w14:textId="77777777" w:rsidTr="007A1912">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AF8A51" w14:textId="77777777" w:rsidR="00975025" w:rsidRPr="004051D0" w:rsidRDefault="00975025" w:rsidP="007A1912">
            <w:pPr>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609750633"/>
            <w:placeholder>
              <w:docPart w:val="E098C0B8E2D2423CAF6B8A04C6E4AC95"/>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D59EDA9" w14:textId="581172A6" w:rsidR="00975025" w:rsidRPr="004051D0" w:rsidRDefault="002C4A11" w:rsidP="007A1912">
                <w:pPr>
                  <w:rPr>
                    <w:rFonts w:cs="Arial"/>
                    <w:vanish/>
                    <w:color w:val="000000" w:themeColor="text1"/>
                    <w:sz w:val="16"/>
                    <w:szCs w:val="14"/>
                  </w:rPr>
                </w:pPr>
                <w:r>
                  <w:rPr>
                    <w:rFonts w:cs="Arial"/>
                    <w:vanish/>
                    <w:color w:val="000000" w:themeColor="text1"/>
                    <w:sz w:val="16"/>
                    <w:szCs w:val="14"/>
                  </w:rPr>
                  <w:t>Maintainability</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FF5AFD" w14:textId="77777777" w:rsidR="00975025" w:rsidRPr="004051D0" w:rsidRDefault="00975025" w:rsidP="007A1912">
            <w:pPr>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1531258706"/>
            <w:placeholder>
              <w:docPart w:val="F455BCD6B69A43EF9BED0DF93F6239A1"/>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5279A6" w14:textId="253CBCC1" w:rsidR="00975025" w:rsidRPr="004051D0" w:rsidRDefault="002C4A11" w:rsidP="007A1912">
                <w:pPr>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F1191B2" w14:textId="77777777" w:rsidR="00975025" w:rsidRPr="004051D0" w:rsidRDefault="00975025" w:rsidP="007A1912">
            <w:pPr>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61707011"/>
            <w:placeholder>
              <w:docPart w:val="9D5164192302484299ED727B3C677837"/>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00F42F0" w14:textId="021DA614" w:rsidR="00975025" w:rsidRPr="000302BF" w:rsidRDefault="002C4A11" w:rsidP="007A1912">
                <w:pPr>
                  <w:rPr>
                    <w:rFonts w:cs="Arial"/>
                    <w:vanish/>
                    <w:color w:val="000000" w:themeColor="text1"/>
                    <w:sz w:val="16"/>
                    <w:szCs w:val="14"/>
                  </w:rPr>
                </w:pPr>
                <w:r>
                  <w:rPr>
                    <w:rFonts w:cs="Arial"/>
                    <w:vanish/>
                    <w:color w:val="000000" w:themeColor="text1"/>
                    <w:sz w:val="16"/>
                    <w:szCs w:val="14"/>
                  </w:rPr>
                  <w:t>Draft</w:t>
                </w:r>
              </w:p>
            </w:tc>
          </w:sdtContent>
        </w:sdt>
      </w:tr>
      <w:tr w:rsidR="00975025" w:rsidRPr="004051D0" w14:paraId="00DA0D88" w14:textId="77777777" w:rsidTr="007A1912">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9B54F82" w14:textId="1371DACE" w:rsidR="00975025" w:rsidRPr="004051D0" w:rsidRDefault="00141455" w:rsidP="007A1912">
            <w:pPr>
              <w:rPr>
                <w:rFonts w:cs="Arial"/>
                <w:bCs/>
                <w:vanish/>
                <w:color w:val="808080" w:themeColor="background1" w:themeShade="80"/>
                <w:sz w:val="16"/>
                <w:szCs w:val="14"/>
              </w:rPr>
            </w:pPr>
            <w:hyperlink r:id="rId76" w:history="1">
              <w:r w:rsidR="00975025" w:rsidRPr="004051D0">
                <w:rPr>
                  <w:rStyle w:val="Hyperlink"/>
                  <w:rFonts w:cs="Arial"/>
                  <w:bCs/>
                  <w:vanish/>
                  <w:sz w:val="16"/>
                  <w:szCs w:val="14"/>
                </w:rPr>
                <w:t>Req. Template</w:t>
              </w:r>
            </w:hyperlink>
            <w:r w:rsidR="00975025"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BB7F8C8" w14:textId="5B8412EF" w:rsidR="00975025" w:rsidRPr="004051D0" w:rsidRDefault="00975025" w:rsidP="007A1912">
            <w:pPr>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BCFE03B" w14:textId="77777777" w:rsidR="00975025" w:rsidRPr="004051D0" w:rsidRDefault="00975025" w:rsidP="007A1912">
            <w:pPr>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4845C291" w14:textId="77777777" w:rsidR="00975025" w:rsidRPr="00C66B68" w:rsidRDefault="00975025" w:rsidP="00975025">
      <w:pPr>
        <w:rPr>
          <w:rFonts w:cs="Arial"/>
        </w:rPr>
      </w:pPr>
    </w:p>
    <w:p w14:paraId="33798396" w14:textId="77777777" w:rsidR="00CE0E0D" w:rsidRDefault="00CE0E0D" w:rsidP="00CE0E0D">
      <w:pPr>
        <w:rPr>
          <w:rFonts w:cs="Arial"/>
        </w:rPr>
      </w:pPr>
    </w:p>
    <w:p w14:paraId="57B9CD95" w14:textId="2B4C5057" w:rsidR="00CE0E0D" w:rsidRPr="004051D0" w:rsidRDefault="00CE0E0D" w:rsidP="00CE0E0D">
      <w:pPr>
        <w:pStyle w:val="RERequirement"/>
        <w:shd w:val="clear" w:color="auto" w:fill="F2F2F2" w:themeFill="background1" w:themeFillShade="F2"/>
        <w:rPr>
          <w:rFonts w:ascii="Arial" w:hAnsi="Arial" w:cs="Arial"/>
        </w:rPr>
      </w:pPr>
      <w:r w:rsidRPr="004051D0">
        <w:rPr>
          <w:rFonts w:ascii="Arial" w:hAnsi="Arial" w:cs="Arial"/>
        </w:rPr>
        <w:t>###</w:t>
      </w:r>
      <w:bookmarkStart w:id="249" w:name="R_ID_FNC_00040_DID_Requirements"/>
      <w:r>
        <w:rPr>
          <w:rFonts w:ascii="Arial" w:hAnsi="Arial" w:cs="Arial"/>
        </w:rPr>
        <w:t>R_FNC_DID_Parameters_00040</w:t>
      </w:r>
      <w:bookmarkEnd w:id="249"/>
      <w:r w:rsidRPr="004051D0">
        <w:rPr>
          <w:rFonts w:ascii="Arial" w:hAnsi="Arial" w:cs="Arial"/>
        </w:rPr>
        <w:t xml:space="preserve">### </w:t>
      </w:r>
      <w:r>
        <w:rPr>
          <w:rFonts w:ascii="Arial" w:hAnsi="Arial" w:cs="Arial"/>
        </w:rPr>
        <w:t>DID_Requirements</w:t>
      </w:r>
    </w:p>
    <w:p w14:paraId="33C4DD05" w14:textId="1ACE9FC9" w:rsidR="00CE0E0D" w:rsidRDefault="002C4A11" w:rsidP="00CE0E0D">
      <w:pPr>
        <w:rPr>
          <w:rFonts w:cs="Arial"/>
        </w:rPr>
      </w:pPr>
      <w:r>
        <w:rPr>
          <w:rFonts w:cs="Arial"/>
        </w:rPr>
        <w:t xml:space="preserve">The Fog Feature shall incorporate DID’s to identify status and states of controls throughout the </w:t>
      </w:r>
      <w:r w:rsidR="00203E63">
        <w:rPr>
          <w:rFonts w:cs="Arial"/>
        </w:rPr>
        <w:t>feature control network.</w:t>
      </w:r>
    </w:p>
    <w:p w14:paraId="7AA0548B" w14:textId="77777777" w:rsidR="002C4A11" w:rsidRPr="004051D0" w:rsidRDefault="002C4A11" w:rsidP="00CE0E0D">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CE0E0D" w:rsidRPr="004051D0" w14:paraId="527EA49A" w14:textId="77777777" w:rsidTr="007A1912">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5FDBC4" w14:textId="4D6699CC" w:rsidR="00CE0E0D" w:rsidRPr="004051D0" w:rsidRDefault="00CE0E0D" w:rsidP="007A1912">
            <w:pPr>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R_FNC_DID_Parameters_00040</w:t>
            </w:r>
            <w:r w:rsidRPr="004051D0">
              <w:rPr>
                <w:rFonts w:cs="Arial"/>
                <w:bCs/>
                <w:vanish/>
                <w:color w:val="808080" w:themeColor="background1" w:themeShade="80"/>
                <w:sz w:val="16"/>
                <w:szCs w:val="14"/>
              </w:rPr>
              <w:t>###</w:t>
            </w:r>
          </w:p>
        </w:tc>
      </w:tr>
      <w:tr w:rsidR="00CE0E0D" w:rsidRPr="004051D0" w14:paraId="4C008BE8"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F7D7CD6" w14:textId="77777777" w:rsidR="00CE0E0D" w:rsidRPr="004051D0" w:rsidRDefault="00CE0E0D" w:rsidP="007A1912">
            <w:pPr>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2B1639" w14:textId="77777777" w:rsidR="00CE0E0D" w:rsidRPr="004051D0" w:rsidRDefault="00CE0E0D" w:rsidP="007A1912">
            <w:pPr>
              <w:rPr>
                <w:rFonts w:cs="Arial"/>
                <w:vanish/>
                <w:color w:val="000000" w:themeColor="text1"/>
                <w:sz w:val="16"/>
                <w:szCs w:val="14"/>
              </w:rPr>
            </w:pPr>
          </w:p>
        </w:tc>
      </w:tr>
      <w:tr w:rsidR="00CE0E0D" w:rsidRPr="004051D0" w14:paraId="7363E226"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041F38" w14:textId="77777777" w:rsidR="00CE0E0D" w:rsidRPr="004051D0" w:rsidRDefault="00CE0E0D" w:rsidP="007A1912">
            <w:pPr>
              <w:rPr>
                <w:rFonts w:eastAsiaTheme="minorHAnsi" w:cs="Arial"/>
                <w:b/>
                <w:bCs/>
                <w:vanish/>
                <w:sz w:val="16"/>
                <w:szCs w:val="14"/>
              </w:rPr>
            </w:pPr>
            <w:r w:rsidRPr="004051D0">
              <w:rPr>
                <w:rFonts w:cs="Arial"/>
                <w:b/>
                <w:bCs/>
                <w:vanish/>
                <w:sz w:val="16"/>
                <w:szCs w:val="14"/>
              </w:rPr>
              <w:lastRenderedPageBreak/>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2E7C50" w14:textId="77777777" w:rsidR="00CE0E0D" w:rsidRPr="004051D0" w:rsidRDefault="00CE0E0D" w:rsidP="007A1912">
            <w:pPr>
              <w:rPr>
                <w:rFonts w:cs="Arial"/>
                <w:vanish/>
                <w:color w:val="000000" w:themeColor="text1"/>
                <w:sz w:val="16"/>
                <w:szCs w:val="14"/>
              </w:rPr>
            </w:pPr>
          </w:p>
        </w:tc>
      </w:tr>
      <w:tr w:rsidR="00CE0E0D" w:rsidRPr="004051D0" w14:paraId="57CF0015"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E7CAE2" w14:textId="77777777" w:rsidR="00CE0E0D" w:rsidRPr="004051D0" w:rsidRDefault="00CE0E0D" w:rsidP="007A1912">
            <w:pPr>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5F1C57" w14:textId="77777777" w:rsidR="00CE0E0D" w:rsidRPr="004051D0" w:rsidRDefault="00CE0E0D" w:rsidP="007A1912">
            <w:pPr>
              <w:rPr>
                <w:rFonts w:cs="Arial"/>
                <w:vanish/>
                <w:color w:val="000000" w:themeColor="text1"/>
                <w:sz w:val="16"/>
                <w:szCs w:val="14"/>
              </w:rPr>
            </w:pPr>
          </w:p>
        </w:tc>
      </w:tr>
      <w:tr w:rsidR="00CE0E0D" w:rsidRPr="004051D0" w14:paraId="2EFD65BA"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431499" w14:textId="77777777" w:rsidR="00CE0E0D" w:rsidRPr="004051D0" w:rsidRDefault="00CE0E0D" w:rsidP="007A1912">
            <w:pPr>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7A0BCC" w14:textId="77777777" w:rsidR="00CE0E0D" w:rsidRPr="004051D0" w:rsidRDefault="00CE0E0D" w:rsidP="007A1912">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0235F43" w14:textId="77777777" w:rsidR="00CE0E0D" w:rsidRPr="004051D0" w:rsidRDefault="00CE0E0D" w:rsidP="007A1912">
            <w:pPr>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80A5220" w14:textId="77777777" w:rsidR="00CE0E0D" w:rsidRPr="004051D0" w:rsidRDefault="00CE0E0D" w:rsidP="007A1912">
            <w:pPr>
              <w:rPr>
                <w:rFonts w:cs="Arial"/>
                <w:vanish/>
                <w:color w:val="000000" w:themeColor="text1"/>
                <w:sz w:val="16"/>
                <w:szCs w:val="14"/>
              </w:rPr>
            </w:pPr>
          </w:p>
        </w:tc>
      </w:tr>
      <w:tr w:rsidR="00CE0E0D" w:rsidRPr="004051D0" w14:paraId="31CB9056" w14:textId="77777777" w:rsidTr="007A1912">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A344AB7" w14:textId="77777777" w:rsidR="00CE0E0D" w:rsidRPr="004051D0" w:rsidRDefault="00CE0E0D" w:rsidP="007A1912">
            <w:pPr>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232685" w14:textId="77777777" w:rsidR="00CE0E0D" w:rsidRPr="004051D0" w:rsidRDefault="00CE0E0D" w:rsidP="007A1912">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689A692" w14:textId="77777777" w:rsidR="00CE0E0D" w:rsidRPr="004051D0" w:rsidRDefault="00CE0E0D" w:rsidP="007A1912">
            <w:pPr>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9C7D1E1" w14:textId="77777777" w:rsidR="00CE0E0D" w:rsidRPr="004051D0" w:rsidRDefault="00CE0E0D" w:rsidP="007A1912">
            <w:pPr>
              <w:rPr>
                <w:rFonts w:cs="Arial"/>
                <w:vanish/>
                <w:color w:val="000000" w:themeColor="text1"/>
                <w:sz w:val="16"/>
                <w:szCs w:val="14"/>
              </w:rPr>
            </w:pPr>
          </w:p>
        </w:tc>
      </w:tr>
      <w:tr w:rsidR="00CE0E0D" w:rsidRPr="004051D0" w14:paraId="37345253" w14:textId="77777777" w:rsidTr="007A1912">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6D06C9" w14:textId="77777777" w:rsidR="00CE0E0D" w:rsidRPr="004051D0" w:rsidRDefault="00CE0E0D" w:rsidP="007A1912">
            <w:pPr>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841239284"/>
            <w:placeholder>
              <w:docPart w:val="B000493DA60C454C9442DA52F81AFEC8"/>
            </w:placeholde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6AA3B2B" w14:textId="2A8311AF" w:rsidR="00CE0E0D" w:rsidRPr="004051D0" w:rsidRDefault="002C4A11" w:rsidP="007A1912">
                <w:pPr>
                  <w:rPr>
                    <w:rFonts w:cs="Arial"/>
                    <w:vanish/>
                    <w:color w:val="000000" w:themeColor="text1"/>
                    <w:sz w:val="16"/>
                    <w:szCs w:val="14"/>
                  </w:rPr>
                </w:pPr>
                <w:r>
                  <w:rPr>
                    <w:rFonts w:cs="Arial"/>
                    <w:vanish/>
                    <w:color w:val="000000" w:themeColor="text1"/>
                    <w:sz w:val="16"/>
                    <w:szCs w:val="14"/>
                  </w:rPr>
                  <w:t>Maintainability</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AC948D" w14:textId="77777777" w:rsidR="00CE0E0D" w:rsidRPr="004051D0" w:rsidRDefault="00CE0E0D" w:rsidP="007A1912">
            <w:pPr>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404993653"/>
            <w:placeholder>
              <w:docPart w:val="1FE07AE983AB4EE3A0CE9A6B247F199E"/>
            </w:placeholde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CB93FA" w14:textId="15123CA9" w:rsidR="00CE0E0D" w:rsidRPr="004051D0" w:rsidRDefault="002C4A11" w:rsidP="007A1912">
                <w:pPr>
                  <w:rPr>
                    <w:rFonts w:cs="Arial"/>
                    <w:vanish/>
                    <w:color w:val="000000" w:themeColor="text1"/>
                    <w:sz w:val="16"/>
                    <w:szCs w:val="14"/>
                  </w:rPr>
                </w:pPr>
                <w:r>
                  <w:rPr>
                    <w:rFonts w:cs="Arial"/>
                    <w:vanish/>
                    <w:color w:val="000000" w:themeColor="text1"/>
                    <w:sz w:val="16"/>
                    <w:szCs w:val="14"/>
                  </w:rPr>
                  <w:t>High (Mandatory)</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AF8C4DA" w14:textId="77777777" w:rsidR="00CE0E0D" w:rsidRPr="004051D0" w:rsidRDefault="00CE0E0D" w:rsidP="007A1912">
            <w:pPr>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584366992"/>
            <w:placeholder>
              <w:docPart w:val="8B739ECC0DEE4065A15D5E84C2855123"/>
            </w:placeholde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4A4894F" w14:textId="660349B4" w:rsidR="00CE0E0D" w:rsidRPr="000302BF" w:rsidRDefault="002C4A11" w:rsidP="007A1912">
                <w:pPr>
                  <w:rPr>
                    <w:rFonts w:cs="Arial"/>
                    <w:vanish/>
                    <w:color w:val="000000" w:themeColor="text1"/>
                    <w:sz w:val="16"/>
                    <w:szCs w:val="14"/>
                  </w:rPr>
                </w:pPr>
                <w:r>
                  <w:rPr>
                    <w:rFonts w:cs="Arial"/>
                    <w:vanish/>
                    <w:color w:val="000000" w:themeColor="text1"/>
                    <w:sz w:val="16"/>
                    <w:szCs w:val="14"/>
                  </w:rPr>
                  <w:t>Draft</w:t>
                </w:r>
              </w:p>
            </w:tc>
          </w:sdtContent>
        </w:sdt>
      </w:tr>
      <w:tr w:rsidR="00CE0E0D" w:rsidRPr="004051D0" w14:paraId="086A42CF" w14:textId="77777777" w:rsidTr="007A1912">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D46FD96" w14:textId="74D7376F" w:rsidR="00CE0E0D" w:rsidRPr="004051D0" w:rsidRDefault="00141455" w:rsidP="007A1912">
            <w:pPr>
              <w:rPr>
                <w:rFonts w:cs="Arial"/>
                <w:bCs/>
                <w:vanish/>
                <w:color w:val="808080" w:themeColor="background1" w:themeShade="80"/>
                <w:sz w:val="16"/>
                <w:szCs w:val="14"/>
              </w:rPr>
            </w:pPr>
            <w:hyperlink r:id="rId77" w:history="1">
              <w:r w:rsidR="00CE0E0D" w:rsidRPr="004051D0">
                <w:rPr>
                  <w:rStyle w:val="Hyperlink"/>
                  <w:rFonts w:cs="Arial"/>
                  <w:bCs/>
                  <w:vanish/>
                  <w:sz w:val="16"/>
                  <w:szCs w:val="14"/>
                </w:rPr>
                <w:t>Req. Template</w:t>
              </w:r>
            </w:hyperlink>
            <w:r w:rsidR="00CE0E0D"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77B4F9D" w14:textId="57FF1DE7" w:rsidR="00CE0E0D" w:rsidRPr="004051D0" w:rsidRDefault="00CE0E0D" w:rsidP="007A1912">
            <w:pPr>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937051">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0AA1812" w14:textId="77777777" w:rsidR="00CE0E0D" w:rsidRPr="004051D0" w:rsidRDefault="00CE0E0D" w:rsidP="007A1912">
            <w:pPr>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6F91B1A0" w14:textId="77777777" w:rsidR="00CE0E0D" w:rsidRPr="00C66B68" w:rsidRDefault="00CE0E0D" w:rsidP="00CE0E0D">
      <w:pPr>
        <w:rPr>
          <w:rFonts w:cs="Arial"/>
        </w:rPr>
      </w:pPr>
    </w:p>
    <w:p w14:paraId="1C07C3B0" w14:textId="5C366DD7" w:rsidR="00BA1A52" w:rsidRDefault="00BA1A52" w:rsidP="00CE6121">
      <w:pPr>
        <w:spacing w:line="240" w:lineRule="atLeast"/>
        <w:rPr>
          <w:rFonts w:cs="Arial"/>
        </w:rPr>
      </w:pPr>
    </w:p>
    <w:p w14:paraId="2F20A8FF" w14:textId="77777777" w:rsidR="009552B6" w:rsidRDefault="009552B6" w:rsidP="00CE6121">
      <w:pPr>
        <w:spacing w:line="240" w:lineRule="atLeast"/>
        <w:rPr>
          <w:rFonts w:cs="Arial"/>
        </w:rPr>
      </w:pPr>
    </w:p>
    <w:p w14:paraId="2C1B54C6" w14:textId="77777777" w:rsidR="00F15706" w:rsidRDefault="00F15706" w:rsidP="00CE6121">
      <w:pPr>
        <w:pStyle w:val="Heading4"/>
        <w:spacing w:line="240" w:lineRule="atLeast"/>
      </w:pPr>
      <w:bookmarkStart w:id="250" w:name="_Toc417661294"/>
      <w:bookmarkEnd w:id="228"/>
      <w:r>
        <w:t>Error Handling</w:t>
      </w:r>
      <w:bookmarkEnd w:id="250"/>
    </w:p>
    <w:p w14:paraId="2F9002A7" w14:textId="77777777" w:rsidR="00656931" w:rsidRDefault="00B052E2" w:rsidP="00CE6121">
      <w:pPr>
        <w:shd w:val="clear" w:color="auto" w:fill="D6E3BC" w:themeFill="accent3" w:themeFillTint="66"/>
        <w:spacing w:line="240" w:lineRule="atLeast"/>
        <w:rPr>
          <w:i/>
          <w:color w:val="808080" w:themeColor="background1" w:themeShade="80"/>
        </w:rPr>
      </w:pPr>
      <w:r w:rsidRPr="007E0C44">
        <w:rPr>
          <w:b/>
          <w:i/>
          <w:color w:val="808080" w:themeColor="background1" w:themeShade="80"/>
        </w:rPr>
        <w:t>#Hint:</w:t>
      </w:r>
      <w:r>
        <w:rPr>
          <w:i/>
          <w:color w:val="808080" w:themeColor="background1" w:themeShade="80"/>
        </w:rPr>
        <w:t xml:space="preserve"> </w:t>
      </w:r>
      <w:r w:rsidR="00461D70" w:rsidRPr="00400BE3">
        <w:rPr>
          <w:i/>
          <w:color w:val="808080" w:themeColor="background1" w:themeShade="80"/>
        </w:rPr>
        <w:t xml:space="preserve">FMEA counter measures </w:t>
      </w:r>
      <w:r w:rsidR="00393549">
        <w:rPr>
          <w:i/>
          <w:color w:val="808080" w:themeColor="background1" w:themeShade="80"/>
        </w:rPr>
        <w:t>could be considered as</w:t>
      </w:r>
      <w:r w:rsidR="00461D70" w:rsidRPr="00400BE3">
        <w:rPr>
          <w:i/>
          <w:color w:val="808080" w:themeColor="background1" w:themeShade="80"/>
        </w:rPr>
        <w:t xml:space="preserve"> requirements in this chapter</w:t>
      </w:r>
    </w:p>
    <w:p w14:paraId="42C28886" w14:textId="77777777" w:rsidR="00656931" w:rsidRPr="00400BE3" w:rsidRDefault="00656931" w:rsidP="00CE6121">
      <w:pPr>
        <w:shd w:val="clear" w:color="auto" w:fill="D6E3BC" w:themeFill="accent3" w:themeFillTint="66"/>
        <w:spacing w:line="240" w:lineRule="atLeast"/>
        <w:rPr>
          <w:i/>
          <w:color w:val="808080" w:themeColor="background1" w:themeShade="80"/>
        </w:rPr>
      </w:pPr>
      <w:r>
        <w:rPr>
          <w:i/>
          <w:color w:val="808080" w:themeColor="background1" w:themeShade="80"/>
        </w:rPr>
        <w:t>WHEN switch failed? Lamp failure? Etc.  diagnostic spec for the BCM.</w:t>
      </w:r>
    </w:p>
    <w:p w14:paraId="3BFC5DF0" w14:textId="77777777" w:rsidR="00DD7D94" w:rsidRDefault="00DD7D94" w:rsidP="00CE6121">
      <w:pPr>
        <w:pStyle w:val="Heading3"/>
        <w:spacing w:line="240" w:lineRule="atLeast"/>
      </w:pPr>
      <w:bookmarkStart w:id="251" w:name="_Toc89266976"/>
      <w:bookmarkStart w:id="252" w:name="_Toc417661295"/>
      <w:r>
        <w:t>Non-Functional Requirements</w:t>
      </w:r>
      <w:bookmarkEnd w:id="251"/>
    </w:p>
    <w:p w14:paraId="5BAC912F" w14:textId="77777777" w:rsidR="00DD7D94" w:rsidRPr="00400BE3" w:rsidRDefault="00DD7D94" w:rsidP="00CE6121">
      <w:pPr>
        <w:shd w:val="clear" w:color="auto" w:fill="D6E3BC" w:themeFill="accent3" w:themeFillTint="66"/>
        <w:spacing w:line="240" w:lineRule="atLeast"/>
        <w:rPr>
          <w:i/>
          <w:color w:val="808080" w:themeColor="background1" w:themeShade="80"/>
        </w:rPr>
      </w:pPr>
      <w:r w:rsidRPr="007E0C44">
        <w:rPr>
          <w:b/>
          <w:i/>
          <w:color w:val="808080" w:themeColor="background1" w:themeShade="80"/>
        </w:rPr>
        <w:t>#Hint:</w:t>
      </w:r>
      <w:r>
        <w:rPr>
          <w:i/>
          <w:color w:val="808080" w:themeColor="background1" w:themeShade="80"/>
        </w:rPr>
        <w:t xml:space="preserve"> Non-functional requirements specify some performance criteria in addition to the functional behavior given defined by the functional requirements. Timing (if not already included in the functional requirements), security details (e.g. how secure does an algorithm have to be) or reliability (e.g. mean time between failure) could be specified in this section.</w:t>
      </w:r>
    </w:p>
    <w:p w14:paraId="064A9F7B" w14:textId="77777777" w:rsidR="00DD7D94" w:rsidRPr="00A0582E" w:rsidRDefault="00DD7D94" w:rsidP="00CE6121">
      <w:pPr>
        <w:spacing w:line="240" w:lineRule="atLeast"/>
      </w:pPr>
    </w:p>
    <w:p w14:paraId="77D4D845" w14:textId="77777777" w:rsidR="00180EAF" w:rsidRDefault="00180EAF" w:rsidP="00CE6121">
      <w:pPr>
        <w:pStyle w:val="Heading3"/>
        <w:spacing w:line="240" w:lineRule="atLeast"/>
      </w:pPr>
      <w:bookmarkStart w:id="253" w:name="_Toc89266977"/>
      <w:r>
        <w:t>Functional Safety Requirements</w:t>
      </w:r>
      <w:bookmarkEnd w:id="253"/>
    </w:p>
    <w:p w14:paraId="3B79BDD0" w14:textId="77777777" w:rsidR="00165A07" w:rsidRPr="00347A88" w:rsidRDefault="00165A07" w:rsidP="00CE6121">
      <w:pPr>
        <w:shd w:val="clear" w:color="auto" w:fill="D6E3BC" w:themeFill="accent3" w:themeFillTint="66"/>
        <w:spacing w:line="240" w:lineRule="atLeast"/>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14:paraId="48739A05" w14:textId="77777777" w:rsidR="00165A07" w:rsidRDefault="00165A07" w:rsidP="00CE6121">
      <w:pPr>
        <w:shd w:val="clear" w:color="auto" w:fill="D6E3BC" w:themeFill="accent3" w:themeFillTint="66"/>
        <w:spacing w:line="240" w:lineRule="atLeast"/>
        <w:rPr>
          <w:i/>
          <w:color w:val="808080" w:themeColor="background1" w:themeShade="80"/>
        </w:rPr>
      </w:pPr>
      <w:r w:rsidRPr="00F15BD1">
        <w:rPr>
          <w:b/>
          <w:i/>
          <w:color w:val="808080" w:themeColor="background1" w:themeShade="80"/>
          <w:lang w:val="en-GB"/>
        </w:rPr>
        <w:t>#Hint:</w:t>
      </w:r>
      <w:r>
        <w:rPr>
          <w:i/>
          <w:color w:val="808080" w:themeColor="background1" w:themeShade="80"/>
          <w:lang w:val="en-GB"/>
        </w:rPr>
        <w:t xml:space="preserve"> </w:t>
      </w:r>
      <w:r>
        <w:rPr>
          <w:i/>
          <w:color w:val="808080" w:themeColor="background1" w:themeShade="80"/>
        </w:rPr>
        <w:t>The Functional Safety process does currently not allow to refine FSRs inside the Function Specification. Therefore, the Function Specification just lists the FSRs “inherited” from the features which contribute to this Logical Function. The “inherited” FSRs get cascaded 1:1 as input to the Implemented Functions.</w:t>
      </w:r>
    </w:p>
    <w:p w14:paraId="15E89A45" w14:textId="712B0B05" w:rsidR="00165A07" w:rsidRDefault="00165A07" w:rsidP="00CE6121">
      <w:pPr>
        <w:shd w:val="clear" w:color="auto" w:fill="D6E3BC" w:themeFill="accent3" w:themeFillTint="66"/>
        <w:spacing w:line="240" w:lineRule="atLeast"/>
        <w:rPr>
          <w:rStyle w:val="Hyperlink"/>
          <w:i/>
          <w:iCs/>
        </w:rPr>
      </w:pPr>
      <w:r w:rsidRPr="008A4C8A">
        <w:rPr>
          <w:rStyle w:val="SubtleEmphasis"/>
          <w:b/>
        </w:rPr>
        <w:t>#Link:</w:t>
      </w:r>
      <w:r w:rsidRPr="00E55931">
        <w:rPr>
          <w:rStyle w:val="Hyperlink"/>
          <w:i/>
          <w:iCs/>
        </w:rPr>
        <w:tab/>
      </w:r>
      <w:hyperlink r:id="rId78" w:history="1">
        <w:r w:rsidRPr="00E55931">
          <w:rPr>
            <w:rStyle w:val="Hyperlink"/>
          </w:rPr>
          <w:t>RE Wiki – RE Alignment with Functional Safety (ISO26262)</w:t>
        </w:r>
      </w:hyperlink>
    </w:p>
    <w:p w14:paraId="1773047D" w14:textId="1B52B26F" w:rsidR="00165A07" w:rsidRPr="00FC44FB" w:rsidRDefault="00141455" w:rsidP="00CE6121">
      <w:pPr>
        <w:shd w:val="clear" w:color="auto" w:fill="D6E3BC" w:themeFill="accent3" w:themeFillTint="66"/>
        <w:spacing w:line="240" w:lineRule="atLeast"/>
        <w:ind w:firstLine="720"/>
        <w:rPr>
          <w:rStyle w:val="SubtleEmphasis"/>
          <w:i w:val="0"/>
          <w:iCs w:val="0"/>
        </w:rPr>
      </w:pPr>
      <w:hyperlink r:id="rId79" w:history="1">
        <w:r w:rsidR="00165A07" w:rsidRPr="0097120E">
          <w:rPr>
            <w:rStyle w:val="Hyperlink"/>
          </w:rPr>
          <w:t>RE Wiki - Requirements Attributes</w:t>
        </w:r>
      </w:hyperlink>
    </w:p>
    <w:p w14:paraId="327FE476" w14:textId="4E940A4A" w:rsidR="00165A07" w:rsidRDefault="00141455" w:rsidP="00CE6121">
      <w:pPr>
        <w:shd w:val="clear" w:color="auto" w:fill="D6E3BC" w:themeFill="accent3" w:themeFillTint="66"/>
        <w:spacing w:line="240" w:lineRule="atLeast"/>
        <w:ind w:firstLine="720"/>
        <w:rPr>
          <w:rStyle w:val="SubtleEmphasis"/>
        </w:rPr>
      </w:pPr>
      <w:hyperlink r:id="rId80" w:history="1">
        <w:r w:rsidR="00165A07" w:rsidRPr="008A4C8A">
          <w:rPr>
            <w:rStyle w:val="Hyperlink"/>
          </w:rPr>
          <w:t>Functional Safety Sharepoint</w:t>
        </w:r>
      </w:hyperlink>
      <w:r w:rsidR="00165A07">
        <w:rPr>
          <w:rStyle w:val="SubtleEmphasis"/>
        </w:rPr>
        <w:t xml:space="preserve"> – Functional Safety Concept</w:t>
      </w:r>
    </w:p>
    <w:p w14:paraId="6F6C4D6B" w14:textId="77777777" w:rsidR="00656931" w:rsidRDefault="00656931" w:rsidP="00CE6121">
      <w:pPr>
        <w:spacing w:line="240" w:lineRule="atLeast"/>
      </w:pPr>
    </w:p>
    <w:p w14:paraId="701D4982" w14:textId="77777777" w:rsidR="00656931" w:rsidRDefault="00656931" w:rsidP="00CE6121">
      <w:pPr>
        <w:spacing w:line="240" w:lineRule="atLeast"/>
      </w:pPr>
    </w:p>
    <w:p w14:paraId="2E9A05FA" w14:textId="77777777" w:rsidR="00165A07" w:rsidRDefault="00DA60BF" w:rsidP="00CE6121">
      <w:pPr>
        <w:spacing w:line="240" w:lineRule="atLeast"/>
        <w:rPr>
          <w:highlight w:val="yellow"/>
        </w:rPr>
      </w:pPr>
      <w:ins w:id="254" w:author="Strzelczyk, Anthony (A.)" w:date="2021-01-05T12:54:00Z">
        <w:r>
          <w:rPr>
            <w:noProof/>
          </w:rPr>
          <mc:AlternateContent>
            <mc:Choice Requires="wps">
              <w:drawing>
                <wp:anchor distT="91440" distB="91440" distL="114300" distR="114300" simplePos="0" relativeHeight="251658241" behindDoc="0" locked="0" layoutInCell="1" allowOverlap="1" wp14:anchorId="4E1473DB" wp14:editId="01AD7732">
                  <wp:simplePos x="0" y="0"/>
                  <wp:positionH relativeFrom="margin">
                    <wp:posOffset>825137</wp:posOffset>
                  </wp:positionH>
                  <wp:positionV relativeFrom="paragraph">
                    <wp:posOffset>111810</wp:posOffset>
                  </wp:positionV>
                  <wp:extent cx="3782695" cy="1080770"/>
                  <wp:effectExtent l="0" t="0" r="17145"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2695" cy="1080770"/>
                          </a:xfrm>
                          <a:prstGeom prst="rect">
                            <a:avLst/>
                          </a:prstGeom>
                          <a:solidFill>
                            <a:sysClr val="window" lastClr="FFFFFF"/>
                          </a:solidFill>
                          <a:ln w="25400" cap="flat" cmpd="sng" algn="ctr">
                            <a:solidFill>
                              <a:srgbClr val="4F81BD"/>
                            </a:solidFill>
                            <a:prstDash val="solid"/>
                            <a:headEnd/>
                            <a:tailEnd/>
                          </a:ln>
                          <a:effectLst/>
                        </wps:spPr>
                        <wps:txbx>
                          <w:txbxContent>
                            <w:p w14:paraId="7484C6A4" w14:textId="77777777" w:rsidR="00E55B58" w:rsidRDefault="00E55B58" w:rsidP="00DA60BF">
                              <w:pPr>
                                <w:pBdr>
                                  <w:top w:val="single" w:sz="24" w:space="8" w:color="4F81BD" w:themeColor="accent1"/>
                                  <w:bottom w:val="single" w:sz="24" w:space="8" w:color="4F81BD" w:themeColor="accent1"/>
                                </w:pBdr>
                                <w:jc w:val="center"/>
                                <w:rPr>
                                  <w:i/>
                                  <w:iCs/>
                                  <w:color w:val="4F81BD" w:themeColor="accent1"/>
                                  <w:sz w:val="24"/>
                                </w:rPr>
                              </w:pPr>
                              <w:r>
                                <w:rPr>
                                  <w:i/>
                                  <w:iCs/>
                                  <w:color w:val="4F81BD" w:themeColor="accent1"/>
                                  <w:sz w:val="24"/>
                                  <w:szCs w:val="24"/>
                                </w:rPr>
                                <w:t xml:space="preserve">ASIL rated QM – </w:t>
                              </w:r>
                              <w:del w:id="255" w:author="Strzelczyk, Anthony (A.)" w:date="2021-01-05T12:54:00Z">
                                <w:r w:rsidDel="00C529D7">
                                  <w:rPr>
                                    <w:i/>
                                    <w:iCs/>
                                    <w:color w:val="4F81BD" w:themeColor="accent1"/>
                                    <w:sz w:val="24"/>
                                    <w:szCs w:val="24"/>
                                  </w:rPr>
                                  <w:delText>No Safety Goals</w:delText>
                                </w:r>
                              </w:del>
                              <w:ins w:id="256" w:author="Strzelczyk, Anthony (A.)" w:date="2021-01-05T12:55:00Z">
                                <w:r>
                                  <w:rPr>
                                    <w:i/>
                                    <w:iCs/>
                                    <w:color w:val="4F81BD" w:themeColor="accent1"/>
                                    <w:sz w:val="24"/>
                                    <w:szCs w:val="24"/>
                                  </w:rPr>
                                  <w:t>No FSR’s</w:t>
                                </w:r>
                              </w:ins>
                            </w:p>
                          </w:txbxContent>
                        </wps:txbx>
                        <wps:bodyPr rot="0" vert="horz" wrap="square" lIns="91440" tIns="45720" rIns="91440" bIns="45720" anchor="ctr"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4E1473DB" id="_x0000_t202" coordsize="21600,21600" o:spt="202" path="m,l,21600r21600,l21600,xe">
                  <v:stroke joinstyle="miter"/>
                  <v:path gradientshapeok="t" o:connecttype="rect"/>
                </v:shapetype>
                <v:shape id="Text Box 2" o:spid="_x0000_s1026" type="#_x0000_t202" style="position:absolute;margin-left:64.95pt;margin-top:8.8pt;width:297.85pt;height:85.1pt;z-index:251658241;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" fillcolor="window" strokecolor="#4f81bd" strokeweight="2pt">
                  <v:textbox style="mso-fit-shape-to-text:t">
                    <w:txbxContent>
                      <w:p w14:paraId="7484C6A4" w14:textId="77777777" w:rsidR="00E55B58" w:rsidRDefault="00E55B58" w:rsidP="00DA60BF">
                        <w:pPr>
                          <w:pBdr>
                            <w:top w:val="single" w:sz="24" w:space="8" w:color="4F81BD" w:themeColor="accent1"/>
                            <w:bottom w:val="single" w:sz="24" w:space="8" w:color="4F81BD" w:themeColor="accent1"/>
                          </w:pBdr>
                          <w:jc w:val="center"/>
                          <w:rPr>
                            <w:i/>
                            <w:iCs/>
                            <w:color w:val="4F81BD" w:themeColor="accent1"/>
                            <w:sz w:val="24"/>
                          </w:rPr>
                        </w:pPr>
                        <w:r>
                          <w:rPr>
                            <w:i/>
                            <w:iCs/>
                            <w:color w:val="4F81BD" w:themeColor="accent1"/>
                            <w:sz w:val="24"/>
                            <w:szCs w:val="24"/>
                          </w:rPr>
                          <w:t xml:space="preserve">ASIL rated QM – </w:t>
                        </w:r>
                        <w:del w:id="257" w:author="Strzelczyk, Anthony (A.)" w:date="2021-01-05T12:54:00Z">
                          <w:r w:rsidDel="00C529D7">
                            <w:rPr>
                              <w:i/>
                              <w:iCs/>
                              <w:color w:val="4F81BD" w:themeColor="accent1"/>
                              <w:sz w:val="24"/>
                              <w:szCs w:val="24"/>
                            </w:rPr>
                            <w:delText>No Safety Goals</w:delText>
                          </w:r>
                        </w:del>
                        <w:ins w:id="258" w:author="Strzelczyk, Anthony (A.)" w:date="2021-01-05T12:55:00Z">
                          <w:r>
                            <w:rPr>
                              <w:i/>
                              <w:iCs/>
                              <w:color w:val="4F81BD" w:themeColor="accent1"/>
                              <w:sz w:val="24"/>
                              <w:szCs w:val="24"/>
                            </w:rPr>
                            <w:t>No FSR’s</w:t>
                          </w:r>
                        </w:ins>
                      </w:p>
                    </w:txbxContent>
                  </v:textbox>
                  <w10:wrap anchorx="margin"/>
                </v:shape>
              </w:pict>
            </mc:Fallback>
          </mc:AlternateContent>
        </w:r>
      </w:ins>
    </w:p>
    <w:p w14:paraId="24C57C16" w14:textId="77777777" w:rsidR="00DA60BF" w:rsidRDefault="00DA60BF" w:rsidP="00CE6121">
      <w:pPr>
        <w:spacing w:line="240" w:lineRule="atLeast"/>
        <w:rPr>
          <w:highlight w:val="yellow"/>
        </w:rPr>
      </w:pPr>
    </w:p>
    <w:p w14:paraId="4736313B" w14:textId="77777777" w:rsidR="00DA60BF" w:rsidRDefault="00DA60BF" w:rsidP="00CE6121">
      <w:pPr>
        <w:spacing w:line="240" w:lineRule="atLeast"/>
        <w:rPr>
          <w:highlight w:val="yellow"/>
        </w:rPr>
      </w:pPr>
    </w:p>
    <w:p w14:paraId="050B8B17" w14:textId="77777777" w:rsidR="00DA60BF" w:rsidRDefault="00DA60BF" w:rsidP="00CE6121">
      <w:pPr>
        <w:spacing w:line="240" w:lineRule="atLeast"/>
        <w:rPr>
          <w:highlight w:val="yellow"/>
        </w:rPr>
      </w:pPr>
    </w:p>
    <w:p w14:paraId="26E39EFD" w14:textId="77777777" w:rsidR="00DA60BF" w:rsidRDefault="00DA60BF" w:rsidP="00CE6121">
      <w:pPr>
        <w:spacing w:line="240" w:lineRule="atLeast"/>
        <w:rPr>
          <w:highlight w:val="yellow"/>
        </w:rPr>
      </w:pPr>
    </w:p>
    <w:p w14:paraId="6F9DF4F5" w14:textId="77777777" w:rsidR="00DA60BF" w:rsidRDefault="00DA60BF" w:rsidP="00CE6121">
      <w:pPr>
        <w:spacing w:line="240" w:lineRule="atLeast"/>
        <w:rPr>
          <w:highlight w:val="yellow"/>
        </w:rPr>
      </w:pPr>
    </w:p>
    <w:tbl>
      <w:tblPr>
        <w:tblStyle w:val="TableGrid"/>
        <w:tblW w:w="10201" w:type="dxa"/>
        <w:tblInd w:w="0" w:type="dxa"/>
        <w:tblLook w:val="04A0" w:firstRow="1" w:lastRow="0" w:firstColumn="1" w:lastColumn="0" w:noHBand="0" w:noVBand="1"/>
      </w:tblPr>
      <w:tblGrid>
        <w:gridCol w:w="2122"/>
        <w:gridCol w:w="8079"/>
      </w:tblGrid>
      <w:tr w:rsidR="00EA08DB" w14:paraId="0CD6A4AC" w14:textId="77777777" w:rsidTr="00EA08DB">
        <w:tc>
          <w:tcPr>
            <w:tcW w:w="2122" w:type="dxa"/>
            <w:shd w:val="clear" w:color="auto" w:fill="D9D9D9" w:themeFill="background1" w:themeFillShade="D9"/>
          </w:tcPr>
          <w:p w14:paraId="19CB573D" w14:textId="77777777" w:rsidR="00EA08DB" w:rsidRDefault="00EA08DB" w:rsidP="00CE6121">
            <w:pPr>
              <w:spacing w:line="240" w:lineRule="atLeast"/>
              <w:rPr>
                <w:b/>
              </w:rPr>
            </w:pPr>
            <w:r>
              <w:rPr>
                <w:b/>
              </w:rPr>
              <w:t>FSR</w:t>
            </w:r>
            <w:r w:rsidRPr="00AF169D">
              <w:rPr>
                <w:b/>
              </w:rPr>
              <w:t xml:space="preserve"> ID</w:t>
            </w:r>
          </w:p>
          <w:p w14:paraId="28DE78EE" w14:textId="77777777" w:rsidR="00EA08DB" w:rsidRPr="00AF169D" w:rsidRDefault="00EA08DB" w:rsidP="00CE6121">
            <w:pPr>
              <w:spacing w:line="240" w:lineRule="atLeast"/>
              <w:rPr>
                <w:b/>
              </w:rPr>
            </w:pPr>
            <w:r w:rsidRPr="00EB7BB6">
              <w:t>(</w:t>
            </w:r>
            <w:r>
              <w:t>from Feature Doc</w:t>
            </w:r>
            <w:r w:rsidRPr="00EB7BB6">
              <w:t>)</w:t>
            </w:r>
          </w:p>
        </w:tc>
        <w:tc>
          <w:tcPr>
            <w:tcW w:w="8079" w:type="dxa"/>
            <w:shd w:val="clear" w:color="auto" w:fill="D9D9D9" w:themeFill="background1" w:themeFillShade="D9"/>
          </w:tcPr>
          <w:p w14:paraId="79D21E05" w14:textId="77777777" w:rsidR="00EA08DB" w:rsidRPr="00AF169D" w:rsidRDefault="00EA08DB" w:rsidP="00CE6121">
            <w:pPr>
              <w:spacing w:line="240" w:lineRule="atLeast"/>
              <w:rPr>
                <w:b/>
              </w:rPr>
            </w:pPr>
            <w:r w:rsidRPr="00AF169D">
              <w:rPr>
                <w:b/>
              </w:rPr>
              <w:t>Requirement Title</w:t>
            </w:r>
          </w:p>
        </w:tc>
      </w:tr>
      <w:tr w:rsidR="00EA08DB" w14:paraId="0D1A27F1" w14:textId="77777777" w:rsidTr="00EA08DB">
        <w:tc>
          <w:tcPr>
            <w:tcW w:w="2122" w:type="dxa"/>
          </w:tcPr>
          <w:p w14:paraId="217821E5" w14:textId="77777777" w:rsidR="00EA08DB" w:rsidRDefault="00EA08DB" w:rsidP="00CE6121">
            <w:pPr>
              <w:spacing w:line="240" w:lineRule="atLeast"/>
            </w:pPr>
          </w:p>
        </w:tc>
        <w:tc>
          <w:tcPr>
            <w:tcW w:w="8079" w:type="dxa"/>
          </w:tcPr>
          <w:p w14:paraId="18B905A4" w14:textId="77777777" w:rsidR="00EA08DB" w:rsidRDefault="00EA08DB" w:rsidP="00CE6121">
            <w:pPr>
              <w:spacing w:line="240" w:lineRule="atLeast"/>
            </w:pPr>
          </w:p>
        </w:tc>
      </w:tr>
      <w:tr w:rsidR="00EA08DB" w14:paraId="31370EDC" w14:textId="77777777" w:rsidTr="00EA08DB">
        <w:tc>
          <w:tcPr>
            <w:tcW w:w="2122" w:type="dxa"/>
          </w:tcPr>
          <w:p w14:paraId="3F7B0757" w14:textId="77777777" w:rsidR="00EA08DB" w:rsidRDefault="00EA08DB" w:rsidP="00CE6121">
            <w:pPr>
              <w:spacing w:line="240" w:lineRule="atLeast"/>
            </w:pPr>
          </w:p>
        </w:tc>
        <w:tc>
          <w:tcPr>
            <w:tcW w:w="8079" w:type="dxa"/>
          </w:tcPr>
          <w:p w14:paraId="6DD576AF" w14:textId="77777777" w:rsidR="00EA08DB" w:rsidRDefault="00EA08DB" w:rsidP="00CE6121">
            <w:pPr>
              <w:spacing w:line="240" w:lineRule="atLeast"/>
            </w:pPr>
          </w:p>
        </w:tc>
      </w:tr>
      <w:tr w:rsidR="00EA08DB" w14:paraId="3B5FE25C" w14:textId="77777777" w:rsidTr="00EA08DB">
        <w:tc>
          <w:tcPr>
            <w:tcW w:w="2122" w:type="dxa"/>
          </w:tcPr>
          <w:p w14:paraId="2841EE5B" w14:textId="77777777" w:rsidR="00EA08DB" w:rsidRDefault="00EA08DB" w:rsidP="00CE6121">
            <w:pPr>
              <w:spacing w:line="240" w:lineRule="atLeast"/>
            </w:pPr>
            <w:r>
              <w:t>…</w:t>
            </w:r>
          </w:p>
        </w:tc>
        <w:tc>
          <w:tcPr>
            <w:tcW w:w="8079" w:type="dxa"/>
          </w:tcPr>
          <w:p w14:paraId="0461EA23" w14:textId="77777777" w:rsidR="00EA08DB" w:rsidRDefault="00EA08DB" w:rsidP="00CE6121">
            <w:pPr>
              <w:spacing w:line="240" w:lineRule="atLeast"/>
            </w:pPr>
          </w:p>
        </w:tc>
      </w:tr>
    </w:tbl>
    <w:p w14:paraId="687BAC40" w14:textId="74E07B0D" w:rsidR="0014019E" w:rsidRPr="00797407" w:rsidRDefault="0014019E" w:rsidP="0014019E">
      <w:pPr>
        <w:pStyle w:val="Caption"/>
        <w:spacing w:line="240" w:lineRule="atLeast"/>
      </w:pPr>
      <w:bookmarkStart w:id="259" w:name="_Toc89267002"/>
      <w:bookmarkStart w:id="260" w:name="_Toc536800496"/>
      <w:bookmarkStart w:id="261" w:name="_Toc26438007"/>
      <w:r w:rsidRPr="00797407">
        <w:t xml:space="preserve">Table </w:t>
      </w:r>
      <w:r>
        <w:rPr>
          <w:noProof/>
        </w:rPr>
        <w:fldChar w:fldCharType="begin"/>
      </w:r>
      <w:r>
        <w:rPr>
          <w:noProof/>
        </w:rPr>
        <w:instrText xml:space="preserve"> SEQ Table \* ARABIC </w:instrText>
      </w:r>
      <w:r>
        <w:rPr>
          <w:noProof/>
        </w:rPr>
        <w:fldChar w:fldCharType="separate"/>
      </w:r>
      <w:r w:rsidR="00014CA1">
        <w:rPr>
          <w:noProof/>
        </w:rPr>
        <w:t>12</w:t>
      </w:r>
      <w:r>
        <w:rPr>
          <w:noProof/>
        </w:rPr>
        <w:fldChar w:fldCharType="end"/>
      </w:r>
      <w:r w:rsidRPr="00797407">
        <w:t xml:space="preserve">: </w:t>
      </w:r>
      <w:r>
        <w:t>Inherited FSRs for Fog Lighting</w:t>
      </w:r>
      <w:bookmarkEnd w:id="259"/>
    </w:p>
    <w:bookmarkEnd w:id="260"/>
    <w:bookmarkEnd w:id="261"/>
    <w:p w14:paraId="6B8C025E" w14:textId="77777777" w:rsidR="001639F5" w:rsidRPr="00C95AC2" w:rsidRDefault="001639F5" w:rsidP="00CE6121">
      <w:pPr>
        <w:spacing w:line="240" w:lineRule="atLeast"/>
      </w:pPr>
    </w:p>
    <w:p w14:paraId="7543B84C" w14:textId="77777777" w:rsidR="00DD7D94" w:rsidRDefault="00DD7D94" w:rsidP="00CE6121">
      <w:pPr>
        <w:pStyle w:val="Heading3"/>
        <w:spacing w:line="240" w:lineRule="atLeast"/>
      </w:pPr>
      <w:bookmarkStart w:id="262" w:name="_PCL_Status_Monitor"/>
      <w:bookmarkStart w:id="263" w:name="_Power_Locks_Arbitrator"/>
      <w:bookmarkStart w:id="264" w:name="_PCL_Latch_Status"/>
      <w:bookmarkStart w:id="265" w:name="_Child_Lock_State"/>
      <w:bookmarkStart w:id="266" w:name="_Toc89266978"/>
      <w:bookmarkEnd w:id="207"/>
      <w:bookmarkEnd w:id="252"/>
      <w:bookmarkEnd w:id="262"/>
      <w:bookmarkEnd w:id="263"/>
      <w:bookmarkEnd w:id="264"/>
      <w:bookmarkEnd w:id="265"/>
      <w:r>
        <w:t>Other Requirements</w:t>
      </w:r>
      <w:bookmarkEnd w:id="266"/>
    </w:p>
    <w:p w14:paraId="42022808" w14:textId="77777777" w:rsidR="00DD7D94" w:rsidRDefault="00DD7D94" w:rsidP="00CE6121">
      <w:pPr>
        <w:pStyle w:val="Heading4"/>
        <w:spacing w:line="240" w:lineRule="atLeast"/>
      </w:pPr>
      <w:r>
        <w:t>Design Requirements</w:t>
      </w:r>
    </w:p>
    <w:p w14:paraId="67C68E73" w14:textId="77777777" w:rsidR="00DD7D94" w:rsidRDefault="00DD7D94" w:rsidP="00CE6121">
      <w:pPr>
        <w:shd w:val="clear" w:color="auto" w:fill="D6E3BC" w:themeFill="accent3" w:themeFillTint="66"/>
        <w:spacing w:line="240" w:lineRule="atLeast"/>
        <w:rPr>
          <w:rStyle w:val="SubtleEmphasis"/>
        </w:rPr>
      </w:pPr>
      <w:r w:rsidRPr="007E0C44">
        <w:rPr>
          <w:b/>
          <w:i/>
          <w:color w:val="808080" w:themeColor="background1" w:themeShade="80"/>
        </w:rPr>
        <w:t>#Hint:</w:t>
      </w:r>
      <w:r>
        <w:rPr>
          <w:i/>
          <w:color w:val="808080" w:themeColor="background1" w:themeShade="80"/>
        </w:rPr>
        <w:t xml:space="preserve"> Requirements of a Logical Function should be typically agnostic of their SW/HW implementation</w:t>
      </w:r>
      <w:r w:rsidRPr="00AE573A">
        <w:rPr>
          <w:rStyle w:val="SubtleEmphasis"/>
        </w:rPr>
        <w:t xml:space="preserve">. </w:t>
      </w:r>
      <w:r>
        <w:rPr>
          <w:rStyle w:val="SubtleEmphasis"/>
        </w:rPr>
        <w:t>If for specific reasons the function owner needs to define explicitly design constraints, it can be done in this chapter.</w:t>
      </w:r>
    </w:p>
    <w:p w14:paraId="72F69B05" w14:textId="77777777" w:rsidR="000F2182" w:rsidRDefault="00996A2E" w:rsidP="00CE6121">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line="240" w:lineRule="atLeast"/>
        <w:textAlignment w:val="auto"/>
        <w:rPr>
          <w:lang w:val="en-GB"/>
        </w:rPr>
      </w:pPr>
      <w:bookmarkStart w:id="267" w:name="_Power_Locks_Arbitrator_1"/>
      <w:bookmarkStart w:id="268" w:name="_Power_Locks_Output"/>
      <w:bookmarkStart w:id="269" w:name="_PCL_State_Indicator"/>
      <w:bookmarkStart w:id="270" w:name="_RR_Door_Latch"/>
      <w:bookmarkStart w:id="271" w:name="_RL_Door_Latch"/>
      <w:bookmarkStart w:id="272" w:name="_DTC_Manager"/>
      <w:bookmarkStart w:id="273" w:name="_Function_B"/>
      <w:bookmarkStart w:id="274" w:name="_Message_Center"/>
      <w:bookmarkStart w:id="275" w:name="_Toc89266979"/>
      <w:bookmarkEnd w:id="267"/>
      <w:bookmarkEnd w:id="268"/>
      <w:bookmarkEnd w:id="269"/>
      <w:bookmarkEnd w:id="270"/>
      <w:bookmarkEnd w:id="271"/>
      <w:bookmarkEnd w:id="272"/>
      <w:bookmarkEnd w:id="273"/>
      <w:bookmarkEnd w:id="274"/>
      <w:r>
        <w:rPr>
          <w:lang w:val="en-GB"/>
        </w:rPr>
        <w:lastRenderedPageBreak/>
        <w:t xml:space="preserve">Open </w:t>
      </w:r>
      <w:r w:rsidR="00D6602D">
        <w:rPr>
          <w:lang w:val="en-GB"/>
        </w:rPr>
        <w:t>Concerns</w:t>
      </w:r>
      <w:bookmarkEnd w:id="275"/>
    </w:p>
    <w:p w14:paraId="79A60A4C" w14:textId="77777777" w:rsidR="003248A7" w:rsidRPr="004C0A84" w:rsidRDefault="003248A7" w:rsidP="00CE6121">
      <w:pPr>
        <w:shd w:val="clear" w:color="auto" w:fill="D6E3BC" w:themeFill="accent3" w:themeFillTint="66"/>
        <w:spacing w:line="240" w:lineRule="atLeast"/>
        <w:rPr>
          <w:rStyle w:val="SubtleEmphasis"/>
        </w:rPr>
      </w:pPr>
      <w:r>
        <w:rPr>
          <w:rStyle w:val="SubtleEmphasis"/>
          <w:b/>
        </w:rPr>
        <w:t xml:space="preserve">#Hint: </w:t>
      </w:r>
      <w:r w:rsidRPr="00F463D3">
        <w:rPr>
          <w:rStyle w:val="SubtleEmphasis"/>
        </w:rPr>
        <w:t xml:space="preserve">The following list presents </w:t>
      </w:r>
      <w:r>
        <w:rPr>
          <w:rStyle w:val="SubtleEmphasis"/>
        </w:rPr>
        <w:t xml:space="preserve">open concerns, which </w:t>
      </w:r>
      <w:r w:rsidRPr="00F463D3">
        <w:rPr>
          <w:rStyle w:val="SubtleEmphasis"/>
        </w:rPr>
        <w:t>have to be discussed or clarified over the course of the on-going requirements engineering.</w:t>
      </w:r>
    </w:p>
    <w:p w14:paraId="71E5ECA2" w14:textId="77777777" w:rsidR="003248A7" w:rsidRPr="00176A29" w:rsidRDefault="003248A7" w:rsidP="00CE6121">
      <w:pPr>
        <w:spacing w:line="240" w:lineRule="atLeast"/>
      </w:pPr>
    </w:p>
    <w:tbl>
      <w:tblPr>
        <w:tblStyle w:val="TableGrid"/>
        <w:tblW w:w="10377" w:type="dxa"/>
        <w:tblInd w:w="-176" w:type="dxa"/>
        <w:tblLayout w:type="fixed"/>
        <w:tblLook w:val="0000" w:firstRow="0" w:lastRow="0" w:firstColumn="0" w:lastColumn="0" w:noHBand="0" w:noVBand="0"/>
      </w:tblPr>
      <w:tblGrid>
        <w:gridCol w:w="568"/>
        <w:gridCol w:w="3969"/>
        <w:gridCol w:w="1417"/>
        <w:gridCol w:w="1134"/>
        <w:gridCol w:w="1134"/>
        <w:gridCol w:w="2155"/>
      </w:tblGrid>
      <w:tr w:rsidR="00F776AF" w:rsidRPr="007C20FA" w14:paraId="2481E45F" w14:textId="77777777" w:rsidTr="00901A4C">
        <w:tc>
          <w:tcPr>
            <w:tcW w:w="568" w:type="dxa"/>
            <w:shd w:val="clear" w:color="auto" w:fill="D9D9D9" w:themeFill="background1" w:themeFillShade="D9"/>
          </w:tcPr>
          <w:p w14:paraId="1CB3F9C4" w14:textId="77777777" w:rsidR="00F776AF" w:rsidRPr="007C20FA" w:rsidRDefault="00F776AF" w:rsidP="00CE6121">
            <w:pPr>
              <w:pStyle w:val="Caption"/>
              <w:spacing w:line="240" w:lineRule="atLeast"/>
            </w:pPr>
            <w:r w:rsidRPr="007C20FA">
              <w:t>ID</w:t>
            </w:r>
          </w:p>
        </w:tc>
        <w:tc>
          <w:tcPr>
            <w:tcW w:w="3969" w:type="dxa"/>
            <w:shd w:val="clear" w:color="auto" w:fill="D9D9D9" w:themeFill="background1" w:themeFillShade="D9"/>
          </w:tcPr>
          <w:p w14:paraId="3F8191DF" w14:textId="77777777" w:rsidR="00F776AF" w:rsidRPr="007C20FA" w:rsidRDefault="00D6602D" w:rsidP="00CE6121">
            <w:pPr>
              <w:pStyle w:val="Caption"/>
              <w:spacing w:line="240" w:lineRule="atLeast"/>
            </w:pPr>
            <w:r>
              <w:t>Concern</w:t>
            </w:r>
            <w:r w:rsidR="00F776AF" w:rsidRPr="007C20FA">
              <w:t xml:space="preserve"> Description</w:t>
            </w:r>
          </w:p>
        </w:tc>
        <w:tc>
          <w:tcPr>
            <w:tcW w:w="1417" w:type="dxa"/>
            <w:shd w:val="clear" w:color="auto" w:fill="D9D9D9" w:themeFill="background1" w:themeFillShade="D9"/>
          </w:tcPr>
          <w:p w14:paraId="68C5DE4B" w14:textId="77777777" w:rsidR="00F776AF" w:rsidRPr="007C20FA" w:rsidRDefault="00F776AF" w:rsidP="00CE6121">
            <w:pPr>
              <w:pStyle w:val="Caption"/>
              <w:spacing w:line="240" w:lineRule="atLeast"/>
            </w:pPr>
            <w:r w:rsidRPr="007C20FA">
              <w:t xml:space="preserve">e-Tracker </w:t>
            </w:r>
            <w:r>
              <w:t xml:space="preserve">/ </w:t>
            </w:r>
            <w:r w:rsidRPr="007C20FA">
              <w:t>Reference</w:t>
            </w:r>
          </w:p>
        </w:tc>
        <w:tc>
          <w:tcPr>
            <w:tcW w:w="1134" w:type="dxa"/>
            <w:shd w:val="clear" w:color="auto" w:fill="D9D9D9" w:themeFill="background1" w:themeFillShade="D9"/>
          </w:tcPr>
          <w:p w14:paraId="09EDCBA0" w14:textId="77777777" w:rsidR="00F776AF" w:rsidRPr="007C20FA" w:rsidRDefault="00F776AF" w:rsidP="00CE6121">
            <w:pPr>
              <w:pStyle w:val="Caption"/>
              <w:spacing w:line="240" w:lineRule="atLeast"/>
            </w:pPr>
            <w:r>
              <w:t>Responsible</w:t>
            </w:r>
          </w:p>
        </w:tc>
        <w:tc>
          <w:tcPr>
            <w:tcW w:w="1134" w:type="dxa"/>
            <w:shd w:val="clear" w:color="auto" w:fill="D9D9D9" w:themeFill="background1" w:themeFillShade="D9"/>
          </w:tcPr>
          <w:p w14:paraId="02A96D94" w14:textId="77777777" w:rsidR="00F776AF" w:rsidRPr="007C20FA" w:rsidRDefault="00F776AF" w:rsidP="00CE6121">
            <w:pPr>
              <w:pStyle w:val="Caption"/>
              <w:spacing w:line="240" w:lineRule="atLeast"/>
            </w:pPr>
            <w:r w:rsidRPr="007C20FA">
              <w:t>Status</w:t>
            </w:r>
          </w:p>
        </w:tc>
        <w:tc>
          <w:tcPr>
            <w:tcW w:w="2155" w:type="dxa"/>
            <w:shd w:val="clear" w:color="auto" w:fill="D9D9D9" w:themeFill="background1" w:themeFillShade="D9"/>
          </w:tcPr>
          <w:p w14:paraId="38DD7FF0" w14:textId="77777777" w:rsidR="00F776AF" w:rsidRPr="007C20FA" w:rsidRDefault="00F776AF" w:rsidP="00CE6121">
            <w:pPr>
              <w:pStyle w:val="Caption"/>
              <w:spacing w:line="240" w:lineRule="atLeast"/>
            </w:pPr>
            <w:r w:rsidRPr="007C20FA">
              <w:t>Solution</w:t>
            </w:r>
          </w:p>
        </w:tc>
      </w:tr>
      <w:tr w:rsidR="00F776AF" w:rsidRPr="007C20FA" w14:paraId="677D9D78" w14:textId="77777777" w:rsidTr="00901A4C">
        <w:tc>
          <w:tcPr>
            <w:tcW w:w="568" w:type="dxa"/>
          </w:tcPr>
          <w:p w14:paraId="2622D440" w14:textId="77777777" w:rsidR="00F776AF" w:rsidRPr="007C20FA" w:rsidRDefault="00F776AF" w:rsidP="00CE6121">
            <w:pPr>
              <w:pStyle w:val="BodyText"/>
              <w:spacing w:line="240" w:lineRule="atLeast"/>
              <w:rPr>
                <w:lang w:val="en-US"/>
              </w:rPr>
            </w:pPr>
            <w:r w:rsidRPr="007C20FA">
              <w:rPr>
                <w:lang w:val="en-US"/>
              </w:rPr>
              <w:t>1</w:t>
            </w:r>
          </w:p>
        </w:tc>
        <w:tc>
          <w:tcPr>
            <w:tcW w:w="3969" w:type="dxa"/>
          </w:tcPr>
          <w:p w14:paraId="21355685" w14:textId="77777777" w:rsidR="00F776AF" w:rsidRPr="00387CDD" w:rsidRDefault="00F776AF" w:rsidP="00CE6121">
            <w:pPr>
              <w:spacing w:line="240" w:lineRule="atLeast"/>
              <w:rPr>
                <w:snapToGrid w:val="0"/>
              </w:rPr>
            </w:pPr>
          </w:p>
        </w:tc>
        <w:tc>
          <w:tcPr>
            <w:tcW w:w="1417" w:type="dxa"/>
          </w:tcPr>
          <w:p w14:paraId="1644F9CC" w14:textId="77777777" w:rsidR="00F776AF" w:rsidRPr="007C20FA" w:rsidRDefault="00F776AF" w:rsidP="00CE6121">
            <w:pPr>
              <w:pStyle w:val="BodyText"/>
              <w:spacing w:line="240" w:lineRule="atLeast"/>
              <w:rPr>
                <w:lang w:val="en-US"/>
              </w:rPr>
            </w:pPr>
          </w:p>
        </w:tc>
        <w:tc>
          <w:tcPr>
            <w:tcW w:w="1134" w:type="dxa"/>
          </w:tcPr>
          <w:p w14:paraId="6F2FB38A" w14:textId="77777777" w:rsidR="00F776AF" w:rsidRPr="007C20FA" w:rsidRDefault="00F776AF" w:rsidP="00CE6121">
            <w:pPr>
              <w:spacing w:line="240" w:lineRule="atLeast"/>
            </w:pPr>
          </w:p>
        </w:tc>
        <w:tc>
          <w:tcPr>
            <w:tcW w:w="1134" w:type="dxa"/>
          </w:tcPr>
          <w:p w14:paraId="1407AA53" w14:textId="77777777" w:rsidR="00F776AF" w:rsidRPr="007C20FA" w:rsidRDefault="00F776AF" w:rsidP="00CE6121">
            <w:pPr>
              <w:spacing w:line="240" w:lineRule="atLeast"/>
            </w:pPr>
          </w:p>
        </w:tc>
        <w:tc>
          <w:tcPr>
            <w:tcW w:w="2155" w:type="dxa"/>
          </w:tcPr>
          <w:p w14:paraId="051DE8EE" w14:textId="77777777" w:rsidR="00F776AF" w:rsidRPr="007C20FA" w:rsidRDefault="00F776AF" w:rsidP="00CE6121">
            <w:pPr>
              <w:spacing w:line="240" w:lineRule="atLeast"/>
            </w:pPr>
          </w:p>
        </w:tc>
      </w:tr>
      <w:tr w:rsidR="00A82B4E" w:rsidRPr="00806157" w14:paraId="638B65A7" w14:textId="77777777" w:rsidTr="00901A4C">
        <w:tc>
          <w:tcPr>
            <w:tcW w:w="568" w:type="dxa"/>
          </w:tcPr>
          <w:p w14:paraId="590EE879" w14:textId="77777777" w:rsidR="00A82B4E" w:rsidRPr="007C20FA" w:rsidRDefault="00A82B4E" w:rsidP="00CE6121">
            <w:pPr>
              <w:pStyle w:val="BodyText"/>
              <w:spacing w:line="240" w:lineRule="atLeast"/>
              <w:rPr>
                <w:lang w:val="en-US"/>
              </w:rPr>
            </w:pPr>
            <w:r>
              <w:rPr>
                <w:lang w:val="en-US"/>
              </w:rPr>
              <w:t>2</w:t>
            </w:r>
          </w:p>
        </w:tc>
        <w:tc>
          <w:tcPr>
            <w:tcW w:w="3969" w:type="dxa"/>
          </w:tcPr>
          <w:p w14:paraId="2BF948AB" w14:textId="77777777" w:rsidR="00A82B4E" w:rsidRPr="00806157" w:rsidRDefault="00A82B4E" w:rsidP="00CE6121">
            <w:pPr>
              <w:pStyle w:val="BodyText"/>
              <w:spacing w:line="240" w:lineRule="atLeast"/>
              <w:rPr>
                <w:lang w:val="en-US"/>
              </w:rPr>
            </w:pPr>
          </w:p>
        </w:tc>
        <w:tc>
          <w:tcPr>
            <w:tcW w:w="1417" w:type="dxa"/>
          </w:tcPr>
          <w:p w14:paraId="15659261" w14:textId="77777777" w:rsidR="00A82B4E" w:rsidRPr="007C20FA" w:rsidRDefault="00A82B4E" w:rsidP="00CE6121">
            <w:pPr>
              <w:pStyle w:val="BodyText"/>
              <w:spacing w:line="240" w:lineRule="atLeast"/>
              <w:rPr>
                <w:lang w:val="en-US"/>
              </w:rPr>
            </w:pPr>
          </w:p>
        </w:tc>
        <w:tc>
          <w:tcPr>
            <w:tcW w:w="1134" w:type="dxa"/>
          </w:tcPr>
          <w:p w14:paraId="74AD46F0" w14:textId="77777777" w:rsidR="00A82B4E" w:rsidRPr="00806157" w:rsidRDefault="00A82B4E" w:rsidP="00CE6121">
            <w:pPr>
              <w:pStyle w:val="BodyText"/>
              <w:spacing w:line="240" w:lineRule="atLeast"/>
              <w:rPr>
                <w:lang w:val="en-US"/>
              </w:rPr>
            </w:pPr>
          </w:p>
        </w:tc>
        <w:tc>
          <w:tcPr>
            <w:tcW w:w="1134" w:type="dxa"/>
          </w:tcPr>
          <w:p w14:paraId="36874BC4" w14:textId="77777777" w:rsidR="00A82B4E" w:rsidRPr="00806157" w:rsidRDefault="00A82B4E" w:rsidP="00CE6121">
            <w:pPr>
              <w:pStyle w:val="BodyText"/>
              <w:spacing w:line="240" w:lineRule="atLeast"/>
              <w:rPr>
                <w:lang w:val="en-US"/>
              </w:rPr>
            </w:pPr>
          </w:p>
        </w:tc>
        <w:tc>
          <w:tcPr>
            <w:tcW w:w="2155" w:type="dxa"/>
          </w:tcPr>
          <w:p w14:paraId="7F726B4D" w14:textId="77777777" w:rsidR="00A82B4E" w:rsidRPr="00806157" w:rsidRDefault="00A82B4E" w:rsidP="00CE6121">
            <w:pPr>
              <w:pStyle w:val="BodyText"/>
              <w:spacing w:line="240" w:lineRule="atLeast"/>
              <w:rPr>
                <w:lang w:val="en-US"/>
              </w:rPr>
            </w:pPr>
          </w:p>
        </w:tc>
      </w:tr>
      <w:tr w:rsidR="00A82B4E" w:rsidRPr="00806157" w14:paraId="1AB5A074" w14:textId="77777777" w:rsidTr="00901A4C">
        <w:tc>
          <w:tcPr>
            <w:tcW w:w="568" w:type="dxa"/>
          </w:tcPr>
          <w:p w14:paraId="75C79B18" w14:textId="77777777" w:rsidR="00A82B4E" w:rsidRPr="007C20FA" w:rsidRDefault="00A82B4E" w:rsidP="00CE6121">
            <w:pPr>
              <w:pStyle w:val="BodyText"/>
              <w:spacing w:line="240" w:lineRule="atLeast"/>
              <w:rPr>
                <w:lang w:val="en-US"/>
              </w:rPr>
            </w:pPr>
            <w:r>
              <w:rPr>
                <w:lang w:val="en-US"/>
              </w:rPr>
              <w:t>3</w:t>
            </w:r>
          </w:p>
        </w:tc>
        <w:tc>
          <w:tcPr>
            <w:tcW w:w="3969" w:type="dxa"/>
          </w:tcPr>
          <w:p w14:paraId="0595E959" w14:textId="77777777" w:rsidR="00A82B4E" w:rsidRPr="00806157" w:rsidRDefault="00A82B4E" w:rsidP="00CE6121">
            <w:pPr>
              <w:pStyle w:val="BodyText"/>
              <w:spacing w:line="240" w:lineRule="atLeast"/>
              <w:rPr>
                <w:lang w:val="en-US"/>
              </w:rPr>
            </w:pPr>
          </w:p>
        </w:tc>
        <w:tc>
          <w:tcPr>
            <w:tcW w:w="1417" w:type="dxa"/>
          </w:tcPr>
          <w:p w14:paraId="6325B819" w14:textId="77777777" w:rsidR="00A82B4E" w:rsidRPr="007C20FA" w:rsidRDefault="00A82B4E" w:rsidP="00CE6121">
            <w:pPr>
              <w:pStyle w:val="BodyText"/>
              <w:spacing w:line="240" w:lineRule="atLeast"/>
              <w:rPr>
                <w:lang w:val="en-US"/>
              </w:rPr>
            </w:pPr>
          </w:p>
        </w:tc>
        <w:tc>
          <w:tcPr>
            <w:tcW w:w="1134" w:type="dxa"/>
          </w:tcPr>
          <w:p w14:paraId="39147CD6" w14:textId="77777777" w:rsidR="00A82B4E" w:rsidRPr="00806157" w:rsidRDefault="00A82B4E" w:rsidP="00CE6121">
            <w:pPr>
              <w:pStyle w:val="BodyText"/>
              <w:spacing w:line="240" w:lineRule="atLeast"/>
              <w:rPr>
                <w:lang w:val="en-US"/>
              </w:rPr>
            </w:pPr>
          </w:p>
        </w:tc>
        <w:tc>
          <w:tcPr>
            <w:tcW w:w="1134" w:type="dxa"/>
          </w:tcPr>
          <w:p w14:paraId="6205EAD7" w14:textId="77777777" w:rsidR="00A82B4E" w:rsidRPr="00806157" w:rsidRDefault="00A82B4E" w:rsidP="00CE6121">
            <w:pPr>
              <w:pStyle w:val="BodyText"/>
              <w:spacing w:line="240" w:lineRule="atLeast"/>
              <w:rPr>
                <w:lang w:val="en-US"/>
              </w:rPr>
            </w:pPr>
          </w:p>
        </w:tc>
        <w:tc>
          <w:tcPr>
            <w:tcW w:w="2155" w:type="dxa"/>
          </w:tcPr>
          <w:p w14:paraId="180F36CA" w14:textId="77777777" w:rsidR="00A82B4E" w:rsidRPr="00806157" w:rsidRDefault="00A82B4E" w:rsidP="00CE6121">
            <w:pPr>
              <w:pStyle w:val="BodyText"/>
              <w:spacing w:line="240" w:lineRule="atLeast"/>
              <w:rPr>
                <w:lang w:val="en-US"/>
              </w:rPr>
            </w:pPr>
          </w:p>
        </w:tc>
      </w:tr>
      <w:tr w:rsidR="00F776AF" w:rsidRPr="00806157" w14:paraId="4639E79C" w14:textId="77777777" w:rsidTr="00901A4C">
        <w:tc>
          <w:tcPr>
            <w:tcW w:w="568" w:type="dxa"/>
          </w:tcPr>
          <w:p w14:paraId="44D9370A" w14:textId="77777777" w:rsidR="00F776AF" w:rsidRPr="007C20FA" w:rsidRDefault="00A82B4E" w:rsidP="00CE6121">
            <w:pPr>
              <w:pStyle w:val="BodyText"/>
              <w:spacing w:line="240" w:lineRule="atLeast"/>
              <w:rPr>
                <w:lang w:val="en-US"/>
              </w:rPr>
            </w:pPr>
            <w:r>
              <w:rPr>
                <w:lang w:val="en-US"/>
              </w:rPr>
              <w:t>4</w:t>
            </w:r>
          </w:p>
        </w:tc>
        <w:tc>
          <w:tcPr>
            <w:tcW w:w="3969" w:type="dxa"/>
          </w:tcPr>
          <w:p w14:paraId="5C215D9D" w14:textId="77777777" w:rsidR="00F776AF" w:rsidRPr="00806157" w:rsidRDefault="00F776AF" w:rsidP="00CE6121">
            <w:pPr>
              <w:pStyle w:val="BodyText"/>
              <w:spacing w:line="240" w:lineRule="atLeast"/>
              <w:rPr>
                <w:lang w:val="en-US"/>
              </w:rPr>
            </w:pPr>
          </w:p>
        </w:tc>
        <w:tc>
          <w:tcPr>
            <w:tcW w:w="1417" w:type="dxa"/>
          </w:tcPr>
          <w:p w14:paraId="071127DB" w14:textId="77777777" w:rsidR="00F776AF" w:rsidRPr="007C20FA" w:rsidRDefault="00F776AF" w:rsidP="00CE6121">
            <w:pPr>
              <w:pStyle w:val="BodyText"/>
              <w:spacing w:line="240" w:lineRule="atLeast"/>
              <w:rPr>
                <w:lang w:val="en-US"/>
              </w:rPr>
            </w:pPr>
          </w:p>
        </w:tc>
        <w:tc>
          <w:tcPr>
            <w:tcW w:w="1134" w:type="dxa"/>
          </w:tcPr>
          <w:p w14:paraId="3832AB8A" w14:textId="77777777" w:rsidR="00F776AF" w:rsidRPr="00806157" w:rsidRDefault="00F776AF" w:rsidP="00CE6121">
            <w:pPr>
              <w:pStyle w:val="BodyText"/>
              <w:spacing w:line="240" w:lineRule="atLeast"/>
              <w:rPr>
                <w:lang w:val="en-US"/>
              </w:rPr>
            </w:pPr>
          </w:p>
        </w:tc>
        <w:tc>
          <w:tcPr>
            <w:tcW w:w="1134" w:type="dxa"/>
          </w:tcPr>
          <w:p w14:paraId="0AEBA2B4" w14:textId="77777777" w:rsidR="00F776AF" w:rsidRPr="00806157" w:rsidRDefault="00F776AF" w:rsidP="00CE6121">
            <w:pPr>
              <w:pStyle w:val="BodyText"/>
              <w:spacing w:line="240" w:lineRule="atLeast"/>
              <w:rPr>
                <w:lang w:val="en-US"/>
              </w:rPr>
            </w:pPr>
          </w:p>
        </w:tc>
        <w:tc>
          <w:tcPr>
            <w:tcW w:w="2155" w:type="dxa"/>
          </w:tcPr>
          <w:p w14:paraId="0CCD9781" w14:textId="77777777" w:rsidR="00F776AF" w:rsidRPr="00806157" w:rsidRDefault="00F776AF" w:rsidP="00CE6121">
            <w:pPr>
              <w:pStyle w:val="BodyText"/>
              <w:spacing w:line="240" w:lineRule="atLeast"/>
              <w:rPr>
                <w:lang w:val="en-US"/>
              </w:rPr>
            </w:pPr>
          </w:p>
        </w:tc>
      </w:tr>
      <w:tr w:rsidR="009709F2" w:rsidRPr="00806157" w14:paraId="4AD80D08" w14:textId="77777777" w:rsidTr="00901A4C">
        <w:tc>
          <w:tcPr>
            <w:tcW w:w="568" w:type="dxa"/>
          </w:tcPr>
          <w:p w14:paraId="36772AE8" w14:textId="77777777" w:rsidR="009709F2" w:rsidRDefault="009709F2" w:rsidP="00CE6121">
            <w:pPr>
              <w:pStyle w:val="BodyText"/>
              <w:spacing w:line="240" w:lineRule="atLeast"/>
              <w:rPr>
                <w:lang w:val="en-US"/>
              </w:rPr>
            </w:pPr>
            <w:r>
              <w:rPr>
                <w:lang w:val="en-US"/>
              </w:rPr>
              <w:t>5</w:t>
            </w:r>
          </w:p>
        </w:tc>
        <w:tc>
          <w:tcPr>
            <w:tcW w:w="3969" w:type="dxa"/>
          </w:tcPr>
          <w:p w14:paraId="14B5DAF4" w14:textId="77777777" w:rsidR="009709F2" w:rsidRPr="00806157" w:rsidRDefault="009709F2" w:rsidP="00CE6121">
            <w:pPr>
              <w:pStyle w:val="BodyText"/>
              <w:spacing w:line="240" w:lineRule="atLeast"/>
              <w:rPr>
                <w:lang w:val="en-US"/>
              </w:rPr>
            </w:pPr>
          </w:p>
        </w:tc>
        <w:tc>
          <w:tcPr>
            <w:tcW w:w="1417" w:type="dxa"/>
          </w:tcPr>
          <w:p w14:paraId="1F9D7FDC" w14:textId="77777777" w:rsidR="009709F2" w:rsidRPr="007C20FA" w:rsidRDefault="009709F2" w:rsidP="00CE6121">
            <w:pPr>
              <w:pStyle w:val="BodyText"/>
              <w:spacing w:line="240" w:lineRule="atLeast"/>
              <w:rPr>
                <w:lang w:val="en-US"/>
              </w:rPr>
            </w:pPr>
          </w:p>
        </w:tc>
        <w:tc>
          <w:tcPr>
            <w:tcW w:w="1134" w:type="dxa"/>
          </w:tcPr>
          <w:p w14:paraId="783EDDC1" w14:textId="77777777" w:rsidR="009709F2" w:rsidRPr="00806157" w:rsidRDefault="009709F2" w:rsidP="00CE6121">
            <w:pPr>
              <w:pStyle w:val="BodyText"/>
              <w:spacing w:line="240" w:lineRule="atLeast"/>
              <w:rPr>
                <w:lang w:val="en-US"/>
              </w:rPr>
            </w:pPr>
          </w:p>
        </w:tc>
        <w:tc>
          <w:tcPr>
            <w:tcW w:w="1134" w:type="dxa"/>
          </w:tcPr>
          <w:p w14:paraId="1ECE3638" w14:textId="77777777" w:rsidR="009709F2" w:rsidRPr="00806157" w:rsidRDefault="009709F2" w:rsidP="00CE6121">
            <w:pPr>
              <w:pStyle w:val="BodyText"/>
              <w:spacing w:line="240" w:lineRule="atLeast"/>
              <w:rPr>
                <w:lang w:val="en-US"/>
              </w:rPr>
            </w:pPr>
          </w:p>
        </w:tc>
        <w:tc>
          <w:tcPr>
            <w:tcW w:w="2155" w:type="dxa"/>
          </w:tcPr>
          <w:p w14:paraId="6802B49E" w14:textId="77777777" w:rsidR="009709F2" w:rsidRPr="00806157" w:rsidRDefault="009709F2" w:rsidP="00CE6121">
            <w:pPr>
              <w:pStyle w:val="BodyText"/>
              <w:spacing w:line="240" w:lineRule="atLeast"/>
              <w:rPr>
                <w:lang w:val="en-US"/>
              </w:rPr>
            </w:pPr>
          </w:p>
        </w:tc>
      </w:tr>
      <w:tr w:rsidR="009709F2" w:rsidRPr="00806157" w14:paraId="42A840EF" w14:textId="77777777" w:rsidTr="00901A4C">
        <w:tc>
          <w:tcPr>
            <w:tcW w:w="568" w:type="dxa"/>
          </w:tcPr>
          <w:p w14:paraId="5D78BA81" w14:textId="77777777" w:rsidR="009709F2" w:rsidRDefault="009709F2" w:rsidP="00CE6121">
            <w:pPr>
              <w:pStyle w:val="BodyText"/>
              <w:spacing w:line="240" w:lineRule="atLeast"/>
              <w:rPr>
                <w:lang w:val="en-US"/>
              </w:rPr>
            </w:pPr>
            <w:r>
              <w:rPr>
                <w:lang w:val="en-US"/>
              </w:rPr>
              <w:t>6</w:t>
            </w:r>
          </w:p>
        </w:tc>
        <w:tc>
          <w:tcPr>
            <w:tcW w:w="3969" w:type="dxa"/>
          </w:tcPr>
          <w:p w14:paraId="7B97D574" w14:textId="77777777" w:rsidR="009709F2" w:rsidRPr="00806157" w:rsidRDefault="009709F2" w:rsidP="00CE6121">
            <w:pPr>
              <w:pStyle w:val="BodyText"/>
              <w:spacing w:line="240" w:lineRule="atLeast"/>
              <w:rPr>
                <w:lang w:val="en-US"/>
              </w:rPr>
            </w:pPr>
          </w:p>
        </w:tc>
        <w:tc>
          <w:tcPr>
            <w:tcW w:w="1417" w:type="dxa"/>
          </w:tcPr>
          <w:p w14:paraId="0AE4C73E" w14:textId="77777777" w:rsidR="009709F2" w:rsidRPr="007C20FA" w:rsidRDefault="009709F2" w:rsidP="00CE6121">
            <w:pPr>
              <w:pStyle w:val="BodyText"/>
              <w:spacing w:line="240" w:lineRule="atLeast"/>
              <w:rPr>
                <w:lang w:val="en-US"/>
              </w:rPr>
            </w:pPr>
          </w:p>
        </w:tc>
        <w:tc>
          <w:tcPr>
            <w:tcW w:w="1134" w:type="dxa"/>
          </w:tcPr>
          <w:p w14:paraId="05BC51FF" w14:textId="77777777" w:rsidR="009709F2" w:rsidRDefault="009709F2" w:rsidP="00CE6121">
            <w:pPr>
              <w:pStyle w:val="BodyText"/>
              <w:spacing w:line="240" w:lineRule="atLeast"/>
              <w:rPr>
                <w:lang w:val="en-US"/>
              </w:rPr>
            </w:pPr>
          </w:p>
        </w:tc>
        <w:tc>
          <w:tcPr>
            <w:tcW w:w="1134" w:type="dxa"/>
          </w:tcPr>
          <w:p w14:paraId="24A24728" w14:textId="77777777" w:rsidR="009709F2" w:rsidRDefault="009709F2" w:rsidP="00CE6121">
            <w:pPr>
              <w:pStyle w:val="BodyText"/>
              <w:spacing w:line="240" w:lineRule="atLeast"/>
              <w:rPr>
                <w:lang w:val="en-US"/>
              </w:rPr>
            </w:pPr>
          </w:p>
        </w:tc>
        <w:tc>
          <w:tcPr>
            <w:tcW w:w="2155" w:type="dxa"/>
          </w:tcPr>
          <w:p w14:paraId="009080C2" w14:textId="77777777" w:rsidR="009709F2" w:rsidRPr="00806157" w:rsidRDefault="009709F2" w:rsidP="00CE6121">
            <w:pPr>
              <w:pStyle w:val="BodyText"/>
              <w:spacing w:line="240" w:lineRule="atLeast"/>
              <w:rPr>
                <w:lang w:val="en-US"/>
              </w:rPr>
            </w:pPr>
          </w:p>
        </w:tc>
      </w:tr>
      <w:tr w:rsidR="009709F2" w:rsidRPr="00806157" w14:paraId="22275C45" w14:textId="77777777" w:rsidTr="00901A4C">
        <w:tc>
          <w:tcPr>
            <w:tcW w:w="568" w:type="dxa"/>
          </w:tcPr>
          <w:p w14:paraId="4BCFDBFA" w14:textId="77777777" w:rsidR="009709F2" w:rsidRDefault="009709F2" w:rsidP="00CE6121">
            <w:pPr>
              <w:pStyle w:val="BodyText"/>
              <w:spacing w:line="240" w:lineRule="atLeast"/>
              <w:rPr>
                <w:lang w:val="en-US"/>
              </w:rPr>
            </w:pPr>
            <w:r>
              <w:rPr>
                <w:lang w:val="en-US"/>
              </w:rPr>
              <w:t>7</w:t>
            </w:r>
          </w:p>
        </w:tc>
        <w:tc>
          <w:tcPr>
            <w:tcW w:w="3969" w:type="dxa"/>
          </w:tcPr>
          <w:p w14:paraId="0036F23F" w14:textId="77777777" w:rsidR="009709F2" w:rsidRPr="003D6993" w:rsidRDefault="009709F2" w:rsidP="00CE6121">
            <w:pPr>
              <w:pStyle w:val="BodyText"/>
              <w:spacing w:line="240" w:lineRule="atLeast"/>
              <w:rPr>
                <w:lang w:val="en-US"/>
              </w:rPr>
            </w:pPr>
          </w:p>
        </w:tc>
        <w:tc>
          <w:tcPr>
            <w:tcW w:w="1417" w:type="dxa"/>
          </w:tcPr>
          <w:p w14:paraId="56F807FE" w14:textId="77777777" w:rsidR="009709F2" w:rsidRPr="007C20FA" w:rsidRDefault="009709F2" w:rsidP="00CE6121">
            <w:pPr>
              <w:pStyle w:val="BodyText"/>
              <w:spacing w:line="240" w:lineRule="atLeast"/>
              <w:rPr>
                <w:lang w:val="en-US"/>
              </w:rPr>
            </w:pPr>
          </w:p>
        </w:tc>
        <w:tc>
          <w:tcPr>
            <w:tcW w:w="1134" w:type="dxa"/>
          </w:tcPr>
          <w:p w14:paraId="04578275" w14:textId="77777777" w:rsidR="009709F2" w:rsidRDefault="009709F2" w:rsidP="00CE6121">
            <w:pPr>
              <w:pStyle w:val="BodyText"/>
              <w:spacing w:line="240" w:lineRule="atLeast"/>
              <w:rPr>
                <w:lang w:val="en-US"/>
              </w:rPr>
            </w:pPr>
          </w:p>
        </w:tc>
        <w:tc>
          <w:tcPr>
            <w:tcW w:w="1134" w:type="dxa"/>
          </w:tcPr>
          <w:p w14:paraId="2C346293" w14:textId="77777777" w:rsidR="009709F2" w:rsidRDefault="009709F2" w:rsidP="00CE6121">
            <w:pPr>
              <w:pStyle w:val="BodyText"/>
              <w:spacing w:line="240" w:lineRule="atLeast"/>
              <w:rPr>
                <w:lang w:val="en-US"/>
              </w:rPr>
            </w:pPr>
          </w:p>
        </w:tc>
        <w:tc>
          <w:tcPr>
            <w:tcW w:w="2155" w:type="dxa"/>
          </w:tcPr>
          <w:p w14:paraId="70B67159" w14:textId="77777777" w:rsidR="009709F2" w:rsidRPr="00806157" w:rsidRDefault="009709F2" w:rsidP="00CE6121">
            <w:pPr>
              <w:pStyle w:val="BodyText"/>
              <w:spacing w:line="240" w:lineRule="atLeast"/>
              <w:rPr>
                <w:lang w:val="en-US"/>
              </w:rPr>
            </w:pPr>
          </w:p>
        </w:tc>
      </w:tr>
      <w:tr w:rsidR="009709F2" w:rsidRPr="00806157" w14:paraId="099E795C" w14:textId="77777777" w:rsidTr="00901A4C">
        <w:tc>
          <w:tcPr>
            <w:tcW w:w="568" w:type="dxa"/>
          </w:tcPr>
          <w:p w14:paraId="5B0B7D22" w14:textId="77777777" w:rsidR="009709F2" w:rsidRDefault="009709F2" w:rsidP="00CE6121">
            <w:pPr>
              <w:pStyle w:val="BodyText"/>
              <w:spacing w:line="240" w:lineRule="atLeast"/>
              <w:rPr>
                <w:lang w:val="en-US"/>
              </w:rPr>
            </w:pPr>
            <w:r>
              <w:rPr>
                <w:lang w:val="en-US"/>
              </w:rPr>
              <w:t>8</w:t>
            </w:r>
          </w:p>
        </w:tc>
        <w:tc>
          <w:tcPr>
            <w:tcW w:w="3969" w:type="dxa"/>
          </w:tcPr>
          <w:p w14:paraId="62CC78C9" w14:textId="77777777" w:rsidR="009709F2" w:rsidRDefault="009709F2" w:rsidP="00CE6121">
            <w:pPr>
              <w:pStyle w:val="BodyText"/>
              <w:spacing w:line="240" w:lineRule="atLeast"/>
              <w:rPr>
                <w:lang w:val="en-US"/>
              </w:rPr>
            </w:pPr>
          </w:p>
        </w:tc>
        <w:tc>
          <w:tcPr>
            <w:tcW w:w="1417" w:type="dxa"/>
          </w:tcPr>
          <w:p w14:paraId="5942A563" w14:textId="77777777" w:rsidR="009709F2" w:rsidRDefault="009709F2" w:rsidP="00CE6121">
            <w:pPr>
              <w:pStyle w:val="BodyText"/>
              <w:spacing w:line="240" w:lineRule="atLeast"/>
              <w:rPr>
                <w:lang w:val="en-US"/>
              </w:rPr>
            </w:pPr>
          </w:p>
        </w:tc>
        <w:tc>
          <w:tcPr>
            <w:tcW w:w="1134" w:type="dxa"/>
          </w:tcPr>
          <w:p w14:paraId="6CCFB628" w14:textId="77777777" w:rsidR="009709F2" w:rsidRDefault="009709F2" w:rsidP="00CE6121">
            <w:pPr>
              <w:pStyle w:val="BodyText"/>
              <w:spacing w:line="240" w:lineRule="atLeast"/>
              <w:rPr>
                <w:lang w:val="en-US"/>
              </w:rPr>
            </w:pPr>
          </w:p>
        </w:tc>
        <w:tc>
          <w:tcPr>
            <w:tcW w:w="1134" w:type="dxa"/>
          </w:tcPr>
          <w:p w14:paraId="778C0BA6" w14:textId="77777777" w:rsidR="009709F2" w:rsidRDefault="009709F2" w:rsidP="00CE6121">
            <w:pPr>
              <w:pStyle w:val="BodyText"/>
              <w:spacing w:line="240" w:lineRule="atLeast"/>
              <w:rPr>
                <w:lang w:val="en-US"/>
              </w:rPr>
            </w:pPr>
          </w:p>
        </w:tc>
        <w:tc>
          <w:tcPr>
            <w:tcW w:w="2155" w:type="dxa"/>
          </w:tcPr>
          <w:p w14:paraId="52A7C787" w14:textId="77777777" w:rsidR="009709F2" w:rsidRPr="00806157" w:rsidRDefault="009709F2" w:rsidP="00CE6121">
            <w:pPr>
              <w:pStyle w:val="BodyText"/>
              <w:spacing w:line="240" w:lineRule="atLeast"/>
              <w:rPr>
                <w:lang w:val="en-US"/>
              </w:rPr>
            </w:pPr>
          </w:p>
        </w:tc>
      </w:tr>
      <w:tr w:rsidR="009709F2" w:rsidRPr="00806157" w14:paraId="575672CD" w14:textId="77777777" w:rsidTr="00901A4C">
        <w:tc>
          <w:tcPr>
            <w:tcW w:w="568" w:type="dxa"/>
          </w:tcPr>
          <w:p w14:paraId="1FA286CE" w14:textId="77777777" w:rsidR="009709F2" w:rsidRDefault="009709F2" w:rsidP="00CE6121">
            <w:pPr>
              <w:pStyle w:val="BodyText"/>
              <w:spacing w:line="240" w:lineRule="atLeast"/>
              <w:rPr>
                <w:lang w:val="en-US"/>
              </w:rPr>
            </w:pPr>
            <w:r>
              <w:rPr>
                <w:lang w:val="en-US"/>
              </w:rPr>
              <w:t>9</w:t>
            </w:r>
          </w:p>
        </w:tc>
        <w:tc>
          <w:tcPr>
            <w:tcW w:w="3969" w:type="dxa"/>
          </w:tcPr>
          <w:p w14:paraId="391A5225" w14:textId="77777777" w:rsidR="009709F2" w:rsidRDefault="009709F2" w:rsidP="00CE6121">
            <w:pPr>
              <w:pStyle w:val="BodyText"/>
              <w:spacing w:line="240" w:lineRule="atLeast"/>
              <w:rPr>
                <w:lang w:val="en-US"/>
              </w:rPr>
            </w:pPr>
          </w:p>
        </w:tc>
        <w:tc>
          <w:tcPr>
            <w:tcW w:w="1417" w:type="dxa"/>
          </w:tcPr>
          <w:p w14:paraId="41CE2FF4" w14:textId="77777777" w:rsidR="009709F2" w:rsidRDefault="009709F2" w:rsidP="00CE6121">
            <w:pPr>
              <w:pStyle w:val="BodyText"/>
              <w:spacing w:line="240" w:lineRule="atLeast"/>
              <w:rPr>
                <w:lang w:val="en-US"/>
              </w:rPr>
            </w:pPr>
          </w:p>
        </w:tc>
        <w:tc>
          <w:tcPr>
            <w:tcW w:w="1134" w:type="dxa"/>
          </w:tcPr>
          <w:p w14:paraId="1E128DAB" w14:textId="77777777" w:rsidR="009709F2" w:rsidRDefault="009709F2" w:rsidP="00CE6121">
            <w:pPr>
              <w:pStyle w:val="BodyText"/>
              <w:spacing w:line="240" w:lineRule="atLeast"/>
              <w:rPr>
                <w:lang w:val="en-US"/>
              </w:rPr>
            </w:pPr>
          </w:p>
        </w:tc>
        <w:tc>
          <w:tcPr>
            <w:tcW w:w="1134" w:type="dxa"/>
          </w:tcPr>
          <w:p w14:paraId="48D18D6C" w14:textId="77777777" w:rsidR="009709F2" w:rsidRDefault="009709F2" w:rsidP="00CE6121">
            <w:pPr>
              <w:pStyle w:val="BodyText"/>
              <w:spacing w:line="240" w:lineRule="atLeast"/>
              <w:rPr>
                <w:lang w:val="en-US"/>
              </w:rPr>
            </w:pPr>
          </w:p>
        </w:tc>
        <w:tc>
          <w:tcPr>
            <w:tcW w:w="2155" w:type="dxa"/>
          </w:tcPr>
          <w:p w14:paraId="2A2B39D5" w14:textId="77777777" w:rsidR="009709F2" w:rsidRPr="00806157" w:rsidRDefault="009709F2" w:rsidP="00CE6121">
            <w:pPr>
              <w:pStyle w:val="BodyText"/>
              <w:spacing w:line="240" w:lineRule="atLeast"/>
              <w:rPr>
                <w:lang w:val="en-US"/>
              </w:rPr>
            </w:pPr>
          </w:p>
        </w:tc>
      </w:tr>
    </w:tbl>
    <w:p w14:paraId="2A7EF4D2" w14:textId="58F04610" w:rsidR="00F776AF" w:rsidRDefault="00797407" w:rsidP="00CE6121">
      <w:pPr>
        <w:pStyle w:val="Caption"/>
        <w:spacing w:line="240" w:lineRule="atLeast"/>
      </w:pPr>
      <w:bookmarkStart w:id="276" w:name="_Toc89267003"/>
      <w:r>
        <w:t xml:space="preserve">Table </w:t>
      </w:r>
      <w:r w:rsidR="00F923BF">
        <w:rPr>
          <w:noProof/>
        </w:rPr>
        <w:fldChar w:fldCharType="begin"/>
      </w:r>
      <w:r w:rsidR="00F923BF">
        <w:rPr>
          <w:noProof/>
        </w:rPr>
        <w:instrText xml:space="preserve"> SEQ Table \* ARABIC </w:instrText>
      </w:r>
      <w:r w:rsidR="00F923BF">
        <w:rPr>
          <w:noProof/>
        </w:rPr>
        <w:fldChar w:fldCharType="separate"/>
      </w:r>
      <w:r w:rsidR="00014CA1">
        <w:rPr>
          <w:noProof/>
        </w:rPr>
        <w:t>13</w:t>
      </w:r>
      <w:r w:rsidR="00F923BF">
        <w:rPr>
          <w:noProof/>
        </w:rPr>
        <w:fldChar w:fldCharType="end"/>
      </w:r>
      <w:r>
        <w:t>: Open Concerns</w:t>
      </w:r>
      <w:bookmarkEnd w:id="276"/>
    </w:p>
    <w:p w14:paraId="6382E7AA" w14:textId="77777777" w:rsidR="00271274" w:rsidRPr="002345C2" w:rsidRDefault="00DD48A8" w:rsidP="00CE6121">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line="240" w:lineRule="atLeast"/>
        <w:textAlignment w:val="auto"/>
        <w:rPr>
          <w:lang w:val="en-GB"/>
        </w:rPr>
      </w:pPr>
      <w:bookmarkStart w:id="277" w:name="_Toc89266980"/>
      <w:r>
        <w:rPr>
          <w:lang w:val="en-GB"/>
        </w:rPr>
        <w:lastRenderedPageBreak/>
        <w:t>Revision History</w:t>
      </w:r>
      <w:bookmarkEnd w:id="277"/>
    </w:p>
    <w:tbl>
      <w:tblPr>
        <w:tblStyle w:val="TableGrid"/>
        <w:tblW w:w="10196" w:type="dxa"/>
        <w:tblInd w:w="0" w:type="dxa"/>
        <w:tblLayout w:type="fixed"/>
        <w:tblLook w:val="0620" w:firstRow="1" w:lastRow="0" w:firstColumn="0" w:lastColumn="0" w:noHBand="1" w:noVBand="1"/>
      </w:tblPr>
      <w:tblGrid>
        <w:gridCol w:w="1129"/>
        <w:gridCol w:w="993"/>
        <w:gridCol w:w="3969"/>
        <w:gridCol w:w="1701"/>
        <w:gridCol w:w="2404"/>
      </w:tblGrid>
      <w:tr w:rsidR="00AE73C3" w:rsidRPr="00017423" w14:paraId="2C1803BC" w14:textId="77777777" w:rsidTr="00AE73C3">
        <w:tc>
          <w:tcPr>
            <w:tcW w:w="1129" w:type="dxa"/>
            <w:shd w:val="clear" w:color="auto" w:fill="D9D9D9" w:themeFill="background1" w:themeFillShade="D9"/>
          </w:tcPr>
          <w:p w14:paraId="2FFE5A9F" w14:textId="77777777" w:rsidR="00AE73C3" w:rsidRPr="00017423" w:rsidRDefault="00AE73C3" w:rsidP="00CE6121">
            <w:pPr>
              <w:pStyle w:val="Caption"/>
              <w:spacing w:line="240" w:lineRule="atLeast"/>
            </w:pPr>
            <w:r w:rsidRPr="00017423">
              <w:rPr>
                <w:lang w:val="en-GB"/>
              </w:rPr>
              <w:t>Revision</w:t>
            </w:r>
          </w:p>
        </w:tc>
        <w:tc>
          <w:tcPr>
            <w:tcW w:w="993" w:type="dxa"/>
            <w:shd w:val="clear" w:color="auto" w:fill="D9D9D9" w:themeFill="background1" w:themeFillShade="D9"/>
          </w:tcPr>
          <w:p w14:paraId="4BE754E3" w14:textId="77777777" w:rsidR="00AE73C3" w:rsidRPr="00017423" w:rsidRDefault="00AE73C3" w:rsidP="00CE6121">
            <w:pPr>
              <w:pStyle w:val="Caption"/>
              <w:spacing w:line="240" w:lineRule="atLeast"/>
              <w:rPr>
                <w:lang w:val="en-GB"/>
              </w:rPr>
            </w:pPr>
            <w:r w:rsidRPr="00017423">
              <w:rPr>
                <w:lang w:val="en-GB"/>
              </w:rPr>
              <w:t>Date</w:t>
            </w:r>
          </w:p>
        </w:tc>
        <w:tc>
          <w:tcPr>
            <w:tcW w:w="3969" w:type="dxa"/>
            <w:shd w:val="clear" w:color="auto" w:fill="D9D9D9" w:themeFill="background1" w:themeFillShade="D9"/>
          </w:tcPr>
          <w:p w14:paraId="04B05B1D" w14:textId="77777777" w:rsidR="00AE73C3" w:rsidRPr="00017423" w:rsidRDefault="00AE73C3" w:rsidP="00CE6121">
            <w:pPr>
              <w:pStyle w:val="Caption"/>
              <w:spacing w:line="240" w:lineRule="atLeast"/>
              <w:rPr>
                <w:lang w:val="en-GB"/>
              </w:rPr>
            </w:pPr>
            <w:r w:rsidRPr="00017423">
              <w:rPr>
                <w:lang w:val="en-GB"/>
              </w:rPr>
              <w:t>Description</w:t>
            </w:r>
          </w:p>
        </w:tc>
        <w:tc>
          <w:tcPr>
            <w:tcW w:w="1701" w:type="dxa"/>
            <w:shd w:val="clear" w:color="auto" w:fill="D9D9D9" w:themeFill="background1" w:themeFillShade="D9"/>
          </w:tcPr>
          <w:p w14:paraId="7CA4286B" w14:textId="77777777" w:rsidR="00AE73C3" w:rsidRPr="00017423" w:rsidRDefault="00AE73C3" w:rsidP="00CE6121">
            <w:pPr>
              <w:pStyle w:val="Caption"/>
              <w:spacing w:line="240" w:lineRule="atLeast"/>
              <w:rPr>
                <w:lang w:val="en-GB"/>
              </w:rPr>
            </w:pPr>
            <w:r w:rsidRPr="00017423">
              <w:rPr>
                <w:lang w:val="en-GB"/>
              </w:rPr>
              <w:t>Approved by</w:t>
            </w:r>
          </w:p>
        </w:tc>
        <w:tc>
          <w:tcPr>
            <w:tcW w:w="2404" w:type="dxa"/>
            <w:shd w:val="clear" w:color="auto" w:fill="D9D9D9" w:themeFill="background1" w:themeFillShade="D9"/>
          </w:tcPr>
          <w:p w14:paraId="40AF9C9D" w14:textId="77777777" w:rsidR="00AE73C3" w:rsidRPr="00017423" w:rsidRDefault="00AE73C3" w:rsidP="00CE6121">
            <w:pPr>
              <w:pStyle w:val="Caption"/>
              <w:spacing w:line="240" w:lineRule="atLeast"/>
              <w:rPr>
                <w:lang w:val="en-GB"/>
              </w:rPr>
            </w:pPr>
            <w:r w:rsidRPr="00017423">
              <w:rPr>
                <w:lang w:val="en-GB"/>
              </w:rPr>
              <w:t>Responsible</w:t>
            </w:r>
          </w:p>
        </w:tc>
      </w:tr>
      <w:tr w:rsidR="00AE73C3" w:rsidRPr="00017423" w14:paraId="0D1EB748" w14:textId="77777777" w:rsidTr="00AE73C3">
        <w:tc>
          <w:tcPr>
            <w:tcW w:w="1129" w:type="dxa"/>
          </w:tcPr>
          <w:p w14:paraId="30540ED3" w14:textId="77777777" w:rsidR="00AE73C3" w:rsidRPr="00017423" w:rsidRDefault="00AE73C3" w:rsidP="00CE6121">
            <w:pPr>
              <w:spacing w:line="240" w:lineRule="atLeast"/>
              <w:jc w:val="center"/>
              <w:rPr>
                <w:snapToGrid w:val="0"/>
              </w:rPr>
            </w:pPr>
            <w:r w:rsidRPr="00017423">
              <w:rPr>
                <w:snapToGrid w:val="0"/>
              </w:rPr>
              <w:t>A</w:t>
            </w:r>
          </w:p>
        </w:tc>
        <w:tc>
          <w:tcPr>
            <w:tcW w:w="993" w:type="dxa"/>
          </w:tcPr>
          <w:p w14:paraId="23C99217" w14:textId="77777777" w:rsidR="00AE73C3" w:rsidRPr="00017423" w:rsidRDefault="00AE73C3" w:rsidP="00CE6121">
            <w:pPr>
              <w:spacing w:line="240" w:lineRule="atLeast"/>
              <w:jc w:val="center"/>
              <w:rPr>
                <w:snapToGrid w:val="0"/>
              </w:rPr>
            </w:pPr>
          </w:p>
        </w:tc>
        <w:tc>
          <w:tcPr>
            <w:tcW w:w="3969" w:type="dxa"/>
          </w:tcPr>
          <w:p w14:paraId="06F6433E" w14:textId="77777777" w:rsidR="00AE73C3" w:rsidRPr="00017423" w:rsidRDefault="00AE73C3" w:rsidP="00CE6121">
            <w:pPr>
              <w:pStyle w:val="Header"/>
              <w:spacing w:line="240" w:lineRule="atLeast"/>
              <w:rPr>
                <w:snapToGrid w:val="0"/>
              </w:rPr>
            </w:pPr>
            <w:r w:rsidRPr="00017423">
              <w:rPr>
                <w:snapToGrid w:val="0"/>
              </w:rPr>
              <w:t>Initial version</w:t>
            </w:r>
          </w:p>
        </w:tc>
        <w:tc>
          <w:tcPr>
            <w:tcW w:w="1701" w:type="dxa"/>
          </w:tcPr>
          <w:p w14:paraId="307E4E8E" w14:textId="77777777" w:rsidR="00AE73C3" w:rsidRPr="00017423" w:rsidRDefault="00AE73C3" w:rsidP="00CE6121">
            <w:pPr>
              <w:spacing w:line="240" w:lineRule="atLeast"/>
              <w:rPr>
                <w:snapToGrid w:val="0"/>
              </w:rPr>
            </w:pPr>
          </w:p>
        </w:tc>
        <w:tc>
          <w:tcPr>
            <w:tcW w:w="2404" w:type="dxa"/>
          </w:tcPr>
          <w:p w14:paraId="78987DCA" w14:textId="77777777" w:rsidR="00AE73C3" w:rsidRPr="00017423" w:rsidRDefault="00AE73C3" w:rsidP="00CE6121">
            <w:pPr>
              <w:spacing w:line="240" w:lineRule="atLeast"/>
              <w:rPr>
                <w:snapToGrid w:val="0"/>
              </w:rPr>
            </w:pPr>
          </w:p>
        </w:tc>
      </w:tr>
      <w:tr w:rsidR="00AE73C3" w:rsidRPr="00017423" w14:paraId="20465404" w14:textId="77777777" w:rsidTr="00AE73C3">
        <w:tc>
          <w:tcPr>
            <w:tcW w:w="1129" w:type="dxa"/>
          </w:tcPr>
          <w:p w14:paraId="6E69F33C" w14:textId="77777777" w:rsidR="00AE73C3" w:rsidRPr="00017423" w:rsidRDefault="00AE73C3" w:rsidP="00CE6121">
            <w:pPr>
              <w:spacing w:line="240" w:lineRule="atLeast"/>
              <w:jc w:val="center"/>
              <w:rPr>
                <w:snapToGrid w:val="0"/>
              </w:rPr>
            </w:pPr>
          </w:p>
        </w:tc>
        <w:tc>
          <w:tcPr>
            <w:tcW w:w="993" w:type="dxa"/>
          </w:tcPr>
          <w:p w14:paraId="71A539D5" w14:textId="77777777" w:rsidR="00AE73C3" w:rsidRPr="00017423" w:rsidRDefault="00AE73C3" w:rsidP="00CE6121">
            <w:pPr>
              <w:spacing w:line="240" w:lineRule="atLeast"/>
              <w:jc w:val="center"/>
              <w:rPr>
                <w:snapToGrid w:val="0"/>
              </w:rPr>
            </w:pPr>
          </w:p>
        </w:tc>
        <w:tc>
          <w:tcPr>
            <w:tcW w:w="3969" w:type="dxa"/>
          </w:tcPr>
          <w:p w14:paraId="6AA89617" w14:textId="77777777" w:rsidR="00AE73C3" w:rsidRPr="00017423" w:rsidRDefault="00AE73C3" w:rsidP="00CE6121">
            <w:pPr>
              <w:pStyle w:val="Header"/>
              <w:spacing w:line="240" w:lineRule="atLeast"/>
              <w:rPr>
                <w:snapToGrid w:val="0"/>
              </w:rPr>
            </w:pPr>
          </w:p>
        </w:tc>
        <w:tc>
          <w:tcPr>
            <w:tcW w:w="1701" w:type="dxa"/>
          </w:tcPr>
          <w:p w14:paraId="6092D7FB" w14:textId="77777777" w:rsidR="00AE73C3" w:rsidRPr="00017423" w:rsidRDefault="00AE73C3" w:rsidP="00CE6121">
            <w:pPr>
              <w:spacing w:line="240" w:lineRule="atLeast"/>
              <w:rPr>
                <w:snapToGrid w:val="0"/>
              </w:rPr>
            </w:pPr>
          </w:p>
        </w:tc>
        <w:tc>
          <w:tcPr>
            <w:tcW w:w="2404" w:type="dxa"/>
          </w:tcPr>
          <w:p w14:paraId="7C749A09" w14:textId="77777777" w:rsidR="00AE73C3" w:rsidRPr="00017423" w:rsidRDefault="00AE73C3" w:rsidP="00CE6121">
            <w:pPr>
              <w:spacing w:line="240" w:lineRule="atLeast"/>
              <w:rPr>
                <w:snapToGrid w:val="0"/>
              </w:rPr>
            </w:pPr>
          </w:p>
        </w:tc>
      </w:tr>
    </w:tbl>
    <w:p w14:paraId="4511E3F6" w14:textId="77777777" w:rsidR="00271274" w:rsidRDefault="00271274" w:rsidP="00CE6121">
      <w:pPr>
        <w:pStyle w:val="BodyText"/>
        <w:spacing w:line="240" w:lineRule="atLeast"/>
        <w:ind w:right="142"/>
        <w:jc w:val="both"/>
        <w:rPr>
          <w:rFonts w:cs="Arial"/>
          <w:i/>
          <w:iCs/>
          <w:lang w:val="en-US"/>
        </w:rPr>
      </w:pPr>
    </w:p>
    <w:p w14:paraId="5A632B48" w14:textId="77777777" w:rsidR="00271274" w:rsidRDefault="00271274" w:rsidP="00CE6121">
      <w:pPr>
        <w:pStyle w:val="Heading2"/>
        <w:tabs>
          <w:tab w:val="left" w:pos="709"/>
        </w:tabs>
        <w:spacing w:line="240" w:lineRule="atLeast"/>
        <w:rPr>
          <w:vanish/>
        </w:rPr>
      </w:pPr>
      <w:r w:rsidRPr="00EB5501">
        <w:rPr>
          <w:vanish/>
        </w:rPr>
        <w:t>Template Revisions</w:t>
      </w:r>
      <w:bookmarkStart w:id="278" w:name="_Toc426532436"/>
      <w:bookmarkStart w:id="279" w:name="_Toc426532709"/>
      <w:bookmarkStart w:id="280" w:name="_Toc426533131"/>
      <w:bookmarkStart w:id="281" w:name="_Toc435447515"/>
      <w:bookmarkStart w:id="282" w:name="_Toc442218275"/>
      <w:bookmarkStart w:id="283" w:name="_Toc442218491"/>
      <w:bookmarkStart w:id="284" w:name="_Toc442218707"/>
      <w:bookmarkStart w:id="285" w:name="_Toc442452634"/>
      <w:bookmarkStart w:id="286" w:name="_Toc442452854"/>
      <w:bookmarkStart w:id="287" w:name="_Toc442453074"/>
      <w:bookmarkStart w:id="288" w:name="_Toc442453270"/>
      <w:bookmarkStart w:id="289" w:name="_Toc442781392"/>
      <w:bookmarkStart w:id="290" w:name="_Toc442781605"/>
      <w:bookmarkStart w:id="291" w:name="_Toc442860317"/>
      <w:bookmarkStart w:id="292" w:name="_Toc442874918"/>
      <w:bookmarkStart w:id="293" w:name="_Toc442875138"/>
      <w:bookmarkStart w:id="294" w:name="_Toc442875358"/>
      <w:bookmarkStart w:id="295" w:name="_Toc442883010"/>
      <w:bookmarkStart w:id="296" w:name="_Toc442883231"/>
      <w:bookmarkStart w:id="297" w:name="_Toc442883450"/>
      <w:bookmarkStart w:id="298" w:name="_Toc442883670"/>
      <w:bookmarkStart w:id="299" w:name="_Toc442883891"/>
      <w:bookmarkStart w:id="300" w:name="_Toc442884187"/>
      <w:bookmarkStart w:id="301" w:name="_Toc442884239"/>
      <w:bookmarkStart w:id="302" w:name="_Toc442905502"/>
      <w:bookmarkStart w:id="303" w:name="_Toc442905576"/>
      <w:bookmarkStart w:id="304" w:name="_Toc442908211"/>
      <w:bookmarkStart w:id="305" w:name="_Toc442908436"/>
      <w:bookmarkStart w:id="306" w:name="_Toc442908533"/>
      <w:bookmarkStart w:id="307" w:name="_Toc442909388"/>
      <w:bookmarkStart w:id="308" w:name="_Toc442960180"/>
      <w:bookmarkStart w:id="309" w:name="_Toc442960301"/>
      <w:bookmarkStart w:id="310" w:name="_Toc444239577"/>
      <w:bookmarkStart w:id="311" w:name="_Toc444239668"/>
      <w:bookmarkStart w:id="312" w:name="_Toc444240289"/>
      <w:bookmarkStart w:id="313" w:name="_Toc444240787"/>
      <w:bookmarkStart w:id="314" w:name="_Toc444288558"/>
      <w:bookmarkStart w:id="315" w:name="_Toc446423592"/>
      <w:bookmarkStart w:id="316" w:name="_Toc446423948"/>
      <w:bookmarkStart w:id="317" w:name="_Toc456032576"/>
      <w:bookmarkStart w:id="318" w:name="_Toc456086062"/>
      <w:bookmarkStart w:id="319" w:name="_Toc456089178"/>
      <w:bookmarkStart w:id="320" w:name="_Toc456346162"/>
      <w:bookmarkStart w:id="321" w:name="_Toc468812897"/>
      <w:bookmarkStart w:id="322" w:name="_Toc468813021"/>
      <w:bookmarkStart w:id="323" w:name="_Toc471216813"/>
      <w:bookmarkStart w:id="324" w:name="_Toc471490094"/>
      <w:bookmarkStart w:id="325" w:name="_Toc472080009"/>
      <w:bookmarkStart w:id="326" w:name="_Toc472489949"/>
      <w:bookmarkStart w:id="327" w:name="_Toc479868607"/>
      <w:bookmarkStart w:id="328" w:name="_Toc481144032"/>
      <w:bookmarkStart w:id="329" w:name="_Toc520132743"/>
      <w:bookmarkStart w:id="330" w:name="_Toc520132957"/>
      <w:bookmarkStart w:id="331" w:name="_Toc521185615"/>
      <w:bookmarkStart w:id="332" w:name="_Toc528771612"/>
      <w:bookmarkStart w:id="333" w:name="_Toc531340537"/>
      <w:bookmarkStart w:id="334" w:name="_Toc531352736"/>
      <w:bookmarkStart w:id="335" w:name="_Toc531768188"/>
      <w:bookmarkStart w:id="336" w:name="_Toc531951856"/>
      <w:bookmarkStart w:id="337" w:name="_Toc531952259"/>
      <w:bookmarkStart w:id="338" w:name="_Toc531952392"/>
      <w:bookmarkStart w:id="339" w:name="_Toc531956929"/>
      <w:bookmarkStart w:id="340" w:name="_Toc532366150"/>
      <w:bookmarkStart w:id="341" w:name="_Toc532389664"/>
      <w:bookmarkStart w:id="342" w:name="_Toc4163721"/>
      <w:bookmarkStart w:id="343" w:name="_Toc4163778"/>
      <w:bookmarkStart w:id="344" w:name="_Toc4163933"/>
      <w:bookmarkStart w:id="345" w:name="_Toc12959572"/>
      <w:bookmarkStart w:id="346" w:name="_Toc12960396"/>
      <w:bookmarkStart w:id="347" w:name="_Toc12961806"/>
      <w:bookmarkStart w:id="348" w:name="_Toc18921219"/>
      <w:bookmarkStart w:id="349" w:name="_Toc23968898"/>
      <w:bookmarkStart w:id="350" w:name="_Toc23969162"/>
      <w:bookmarkStart w:id="351" w:name="_Toc26442876"/>
      <w:bookmarkStart w:id="352" w:name="_Toc26881557"/>
      <w:bookmarkStart w:id="353" w:name="_Toc26883846"/>
      <w:bookmarkStart w:id="354" w:name="_Toc26884248"/>
      <w:bookmarkStart w:id="355" w:name="_Toc34681169"/>
      <w:bookmarkStart w:id="356" w:name="_Toc61163865"/>
      <w:bookmarkStart w:id="357" w:name="_Toc61164083"/>
      <w:bookmarkStart w:id="358" w:name="_Toc61540504"/>
      <w:bookmarkStart w:id="359" w:name="_Toc62114988"/>
      <w:bookmarkStart w:id="360" w:name="_Toc62649304"/>
      <w:bookmarkStart w:id="361" w:name="_Toc62986201"/>
      <w:bookmarkStart w:id="362" w:name="_Toc63307139"/>
      <w:bookmarkStart w:id="363" w:name="_Toc68761978"/>
      <w:bookmarkStart w:id="364" w:name="_Toc89266981"/>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14:paraId="29805DF9" w14:textId="77777777" w:rsidR="005D7DAD" w:rsidRPr="00A30716" w:rsidRDefault="005D7DAD" w:rsidP="00CE6121">
      <w:pPr>
        <w:shd w:val="clear" w:color="auto" w:fill="D6E3BC" w:themeFill="accent3" w:themeFillTint="66"/>
        <w:spacing w:line="240" w:lineRule="atLeast"/>
        <w:rPr>
          <w:i/>
          <w:vanish/>
          <w:color w:val="808080" w:themeColor="background1" w:themeShade="80"/>
        </w:rPr>
      </w:pPr>
      <w:r>
        <w:rPr>
          <w:i/>
          <w:vanish/>
          <w:color w:val="808080" w:themeColor="background1" w:themeShade="80"/>
        </w:rPr>
        <w:t>#Important: Do not change this section</w:t>
      </w:r>
    </w:p>
    <w:p w14:paraId="3CA1D3C0" w14:textId="77777777" w:rsidR="00271274" w:rsidRPr="00EB5501" w:rsidRDefault="00271274" w:rsidP="00CE6121">
      <w:pPr>
        <w:spacing w:line="240" w:lineRule="atLeast"/>
      </w:pPr>
    </w:p>
    <w:p w14:paraId="26075625" w14:textId="77777777" w:rsidR="00602347" w:rsidRDefault="00675600" w:rsidP="00CE6121">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line="240" w:lineRule="atLeast"/>
        <w:textAlignment w:val="auto"/>
        <w:rPr>
          <w:lang w:val="en-GB"/>
        </w:rPr>
      </w:pPr>
      <w:bookmarkStart w:id="365" w:name="_Signal_Encoding_Types"/>
      <w:bookmarkStart w:id="366" w:name="_Toc89266982"/>
      <w:bookmarkEnd w:id="365"/>
      <w:r>
        <w:rPr>
          <w:lang w:val="en-GB"/>
        </w:rPr>
        <w:lastRenderedPageBreak/>
        <w:t>Appendix</w:t>
      </w:r>
      <w:bookmarkEnd w:id="366"/>
    </w:p>
    <w:p w14:paraId="028087C9" w14:textId="77777777" w:rsidR="00602347" w:rsidRDefault="00062770" w:rsidP="00CE6121">
      <w:pPr>
        <w:pStyle w:val="Heading2"/>
        <w:spacing w:line="240" w:lineRule="atLeast"/>
        <w:rPr>
          <w:lang w:val="en-GB"/>
        </w:rPr>
      </w:pPr>
      <w:bookmarkStart w:id="367" w:name="_Data_Dictionary"/>
      <w:bookmarkStart w:id="368" w:name="_Ref294992274"/>
      <w:bookmarkStart w:id="369" w:name="_Ref294992279"/>
      <w:bookmarkStart w:id="370" w:name="_Toc89266983"/>
      <w:bookmarkEnd w:id="367"/>
      <w:r>
        <w:rPr>
          <w:lang w:val="en-GB"/>
        </w:rPr>
        <w:t>Data</w:t>
      </w:r>
      <w:r w:rsidR="00602347">
        <w:rPr>
          <w:lang w:val="en-GB"/>
        </w:rPr>
        <w:t xml:space="preserve"> </w:t>
      </w:r>
      <w:r>
        <w:rPr>
          <w:lang w:val="en-GB"/>
        </w:rPr>
        <w:t>Dictionary</w:t>
      </w:r>
      <w:bookmarkEnd w:id="368"/>
      <w:bookmarkEnd w:id="369"/>
      <w:bookmarkEnd w:id="370"/>
    </w:p>
    <w:bookmarkStart w:id="371" w:name="_Logical_Signals"/>
    <w:bookmarkStart w:id="372" w:name="_Ref531353605"/>
    <w:bookmarkEnd w:id="371"/>
    <w:p w14:paraId="17E5E24B" w14:textId="1D1B1366" w:rsidR="00584E2D" w:rsidRDefault="00893B8D" w:rsidP="00CE6121">
      <w:pPr>
        <w:pStyle w:val="Heading3"/>
        <w:spacing w:line="240" w:lineRule="atLeast"/>
        <w:rPr>
          <w:lang w:val="en-GB"/>
        </w:rPr>
      </w:pPr>
      <w:r>
        <w:rPr>
          <w:lang w:val="en-GB"/>
        </w:rPr>
        <w:fldChar w:fldCharType="begin"/>
      </w:r>
      <w:r>
        <w:rPr>
          <w:lang w:val="en-GB"/>
        </w:rPr>
        <w:instrText xml:space="preserve"> HYPERLINK  \l "_Logical_Inputs" </w:instrText>
      </w:r>
      <w:r>
        <w:rPr>
          <w:lang w:val="en-GB"/>
        </w:rPr>
        <w:fldChar w:fldCharType="separate"/>
      </w:r>
      <w:bookmarkStart w:id="373" w:name="_Toc89266984"/>
      <w:r w:rsidR="00584E2D" w:rsidRPr="00893B8D">
        <w:rPr>
          <w:rStyle w:val="Hyperlink"/>
          <w:lang w:val="en-GB"/>
        </w:rPr>
        <w:t>Logical Signals</w:t>
      </w:r>
      <w:bookmarkEnd w:id="372"/>
      <w:r>
        <w:rPr>
          <w:lang w:val="en-GB"/>
        </w:rPr>
        <w:fldChar w:fldCharType="end"/>
      </w:r>
      <w:r w:rsidR="00481154">
        <w:rPr>
          <w:lang w:val="en-GB"/>
        </w:rPr>
        <w:t xml:space="preserve"> (LSG)</w:t>
      </w:r>
      <w:bookmarkEnd w:id="373"/>
    </w:p>
    <w:p w14:paraId="69271A88" w14:textId="0506C656" w:rsidR="00584E2D" w:rsidRDefault="00584E2D" w:rsidP="00CE6121">
      <w:pPr>
        <w:shd w:val="clear" w:color="auto" w:fill="D6E3BC" w:themeFill="accent3" w:themeFillTint="66"/>
        <w:spacing w:line="240" w:lineRule="atLeast"/>
        <w:rPr>
          <w:rStyle w:val="SubtleEmphasis"/>
        </w:rPr>
      </w:pPr>
      <w:r w:rsidRPr="00347A88">
        <w:rPr>
          <w:rStyle w:val="SubtleEmphasis"/>
          <w:b/>
        </w:rPr>
        <w:t>#Macro:</w:t>
      </w:r>
      <w:r w:rsidRPr="00347A88">
        <w:rPr>
          <w:rStyle w:val="SubtleEmphasis"/>
        </w:rPr>
        <w:t xml:space="preserve"> </w:t>
      </w:r>
      <w:hyperlink r:id="rId81" w:history="1">
        <w:r w:rsidRPr="001B2292">
          <w:rPr>
            <w:rStyle w:val="SubtleEmphasis"/>
            <w:color w:val="0000FF"/>
          </w:rPr>
          <w:t>Add Ins -&gt; Add Requirement macro</w:t>
        </w:r>
      </w:hyperlink>
      <w:r w:rsidRPr="00347A88">
        <w:rPr>
          <w:rStyle w:val="SubtleEmphasis"/>
        </w:rPr>
        <w:t xml:space="preserve"> (select “</w:t>
      </w:r>
      <w:r>
        <w:rPr>
          <w:rStyle w:val="SubtleEmphasis"/>
        </w:rPr>
        <w:t>Logical Signal”</w:t>
      </w:r>
      <w:r w:rsidRPr="00347A88">
        <w:rPr>
          <w:rStyle w:val="SubtleEmphasis"/>
        </w:rPr>
        <w:t xml:space="preserve"> as type)</w:t>
      </w:r>
    </w:p>
    <w:p w14:paraId="1C31C899" w14:textId="77777777" w:rsidR="00584E2D" w:rsidRDefault="00584E2D" w:rsidP="00CE6121">
      <w:pPr>
        <w:spacing w:line="240" w:lineRule="atLeast"/>
      </w:pPr>
    </w:p>
    <w:p w14:paraId="3CE94C5B" w14:textId="77777777" w:rsidR="003425CF" w:rsidRDefault="003425CF" w:rsidP="003425CF">
      <w:pPr>
        <w:rPr>
          <w:rFonts w:cs="Arial"/>
        </w:rPr>
      </w:pPr>
      <w:bookmarkStart w:id="374" w:name="_Hlk32427534"/>
    </w:p>
    <w:p w14:paraId="5D23106E" w14:textId="77777777" w:rsidR="003425CF" w:rsidRPr="00F03856" w:rsidRDefault="003425CF" w:rsidP="003425CF">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LSG_VBattState_00028</w:t>
      </w:r>
      <w:r w:rsidRPr="00F03856">
        <w:rPr>
          <w:rFonts w:ascii="Arial" w:hAnsi="Arial" w:cs="Arial"/>
        </w:rPr>
        <w:t xml:space="preserve">### </w:t>
      </w:r>
      <w:bookmarkStart w:id="375" w:name="LSG_N_VBattState_00028"/>
      <w:r>
        <w:rPr>
          <w:rFonts w:ascii="Arial" w:hAnsi="Arial" w:cs="Arial"/>
        </w:rPr>
        <w:t>LSG_VBattState</w:t>
      </w:r>
      <w:bookmarkEnd w:id="375"/>
    </w:p>
    <w:p w14:paraId="253A2FD8" w14:textId="77777777" w:rsidR="003425CF" w:rsidRDefault="003425CF" w:rsidP="003425CF">
      <w:pPr>
        <w:rPr>
          <w:rFonts w:ascii="Times New Roman" w:eastAsiaTheme="minorHAnsi" w:hAnsi="Times New Roman"/>
        </w:rPr>
      </w:pPr>
      <w:bookmarkStart w:id="376" w:name="LSG_D_VBattState_00028"/>
      <w:r>
        <w:rPr>
          <w:rFonts w:ascii="Times New Roman" w:eastAsiaTheme="minorHAnsi" w:hAnsi="Times New Roman"/>
        </w:rPr>
        <w:t>Array indicating Current State of a specific Voltage Range.</w:t>
      </w:r>
    </w:p>
    <w:p w14:paraId="444A29D1" w14:textId="77777777" w:rsidR="003425CF" w:rsidRPr="00F03856" w:rsidRDefault="003425CF" w:rsidP="003425CF">
      <w:pPr>
        <w:rPr>
          <w:rFonts w:cs="Arial"/>
        </w:rPr>
      </w:pPr>
      <w:r w:rsidRPr="00F03856">
        <w:rPr>
          <w:rFonts w:cs="Arial"/>
        </w:rPr>
        <w:t xml:space="preserve"> </w:t>
      </w: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3425CF" w:rsidRPr="00981CB3" w14:paraId="3A5361A8"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C33012D" w14:textId="77777777" w:rsidR="003425CF" w:rsidRPr="00981CB3" w:rsidRDefault="003425CF" w:rsidP="00550043">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636142652"/>
            <w:placeholder>
              <w:docPart w:val="FCE9FE76340846ECB2351154C448E2B9"/>
            </w:placeholder>
            <w:showingPlcHd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BC11BC5" w14:textId="77777777" w:rsidR="003425CF" w:rsidRPr="00981CB3" w:rsidRDefault="003425CF" w:rsidP="00550043">
                <w:pPr>
                  <w:pStyle w:val="scriptNormal"/>
                  <w:rPr>
                    <w:color w:val="auto"/>
                    <w:sz w:val="16"/>
                    <w:szCs w:val="16"/>
                  </w:rPr>
                </w:pPr>
                <w:r w:rsidRPr="00981CB3">
                  <w:rPr>
                    <w:color w:val="000000" w:themeColor="text1"/>
                    <w:sz w:val="16"/>
                    <w:szCs w:val="16"/>
                  </w:rPr>
                  <w:t>Choose an item.</w:t>
                </w:r>
              </w:p>
            </w:tc>
          </w:sdtContent>
        </w:sdt>
      </w:tr>
      <w:tr w:rsidR="003425CF" w:rsidRPr="00981CB3" w14:paraId="53F31837"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BD64512" w14:textId="77777777" w:rsidR="003425CF" w:rsidRPr="00981CB3" w:rsidRDefault="003425CF" w:rsidP="00550043">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624919D" w14:textId="77777777" w:rsidR="003425CF" w:rsidRPr="00981CB3" w:rsidRDefault="003425CF" w:rsidP="00550043">
            <w:pPr>
              <w:rPr>
                <w:rFonts w:eastAsiaTheme="minorHAnsi" w:cs="Arial"/>
                <w:color w:val="000000" w:themeColor="text1"/>
                <w:sz w:val="16"/>
                <w:szCs w:val="16"/>
              </w:rPr>
            </w:pPr>
            <w:r>
              <w:rPr>
                <w:rFonts w:eastAsiaTheme="minorHAnsi" w:cs="Arial"/>
                <w:color w:val="000000" w:themeColor="text1"/>
                <w:sz w:val="16"/>
                <w:szCs w:val="16"/>
              </w:rPr>
              <w:t xml:space="preserve"> Discrete</w:t>
            </w:r>
          </w:p>
        </w:tc>
      </w:tr>
      <w:tr w:rsidR="003425CF" w:rsidRPr="00981CB3" w14:paraId="5CFDE6A9"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FF4CA34" w14:textId="77777777" w:rsidR="003425CF" w:rsidRPr="00981CB3" w:rsidRDefault="003425CF" w:rsidP="00550043">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3425CF" w:rsidRPr="00981CB3" w14:paraId="6864F86F"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86BCF6" w14:textId="77777777" w:rsidR="003425CF" w:rsidRPr="00981CB3" w:rsidRDefault="003425CF"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30BDB7F" w14:textId="77777777" w:rsidR="003425CF" w:rsidRPr="00981CB3" w:rsidRDefault="003425CF" w:rsidP="00550043">
            <w:pPr>
              <w:rPr>
                <w:rFonts w:eastAsiaTheme="minorHAnsi" w:cs="Arial"/>
                <w:b/>
                <w:bCs/>
                <w:sz w:val="16"/>
                <w:szCs w:val="16"/>
                <w:lang w:val="en-GB"/>
              </w:rPr>
            </w:pPr>
            <w:r>
              <w:rPr>
                <w:rFonts w:ascii="Times New Roman" w:eastAsiaTheme="minorHAnsi" w:hAnsi="Times New Roman"/>
              </w:rPr>
              <w:t>HI_V</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8F05E77" w14:textId="77777777" w:rsidR="003425CF" w:rsidRPr="00981CB3" w:rsidRDefault="003425CF" w:rsidP="00550043">
            <w:pPr>
              <w:rPr>
                <w:rFonts w:eastAsiaTheme="minorHAnsi" w:cs="Arial"/>
                <w:color w:val="000000" w:themeColor="text1"/>
                <w:sz w:val="16"/>
                <w:szCs w:val="16"/>
              </w:rPr>
            </w:pPr>
            <w:r>
              <w:rPr>
                <w:rFonts w:ascii="Times New Roman" w:eastAsiaTheme="minorHAnsi" w:hAnsi="Times New Roman"/>
              </w:rPr>
              <w:t>Temporary High voltage</w:t>
            </w:r>
          </w:p>
        </w:tc>
      </w:tr>
      <w:tr w:rsidR="003425CF" w:rsidRPr="00981CB3" w14:paraId="002D9690"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9BA82C" w14:textId="77777777" w:rsidR="003425CF" w:rsidRPr="00981CB3" w:rsidRDefault="003425CF"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28F5E66" w14:textId="77777777" w:rsidR="003425CF" w:rsidRPr="00981CB3" w:rsidRDefault="003425CF" w:rsidP="00550043">
            <w:pPr>
              <w:rPr>
                <w:rFonts w:eastAsiaTheme="minorHAnsi" w:cs="Arial"/>
                <w:b/>
                <w:bCs/>
                <w:sz w:val="16"/>
                <w:szCs w:val="16"/>
                <w:lang w:val="en-GB"/>
              </w:rPr>
            </w:pPr>
            <w:r>
              <w:rPr>
                <w:rFonts w:ascii="Times New Roman" w:eastAsiaTheme="minorHAnsi" w:hAnsi="Times New Roman"/>
              </w:rPr>
              <w:t>LO_V</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12554A9" w14:textId="77777777" w:rsidR="003425CF" w:rsidRPr="00981CB3" w:rsidRDefault="003425CF" w:rsidP="00550043">
            <w:pPr>
              <w:rPr>
                <w:rFonts w:eastAsiaTheme="minorHAnsi" w:cs="Arial"/>
                <w:color w:val="000000" w:themeColor="text1"/>
                <w:sz w:val="16"/>
                <w:szCs w:val="16"/>
              </w:rPr>
            </w:pPr>
            <w:r>
              <w:rPr>
                <w:rFonts w:ascii="Times New Roman" w:eastAsiaTheme="minorHAnsi" w:hAnsi="Times New Roman"/>
              </w:rPr>
              <w:t>Temporary Low voltage</w:t>
            </w:r>
          </w:p>
        </w:tc>
      </w:tr>
      <w:tr w:rsidR="003425CF" w:rsidRPr="00981CB3" w14:paraId="57F06C5C"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F5CA82" w14:textId="77777777" w:rsidR="003425CF" w:rsidRPr="00981CB3" w:rsidRDefault="003425CF"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366BFE9" w14:textId="77777777" w:rsidR="003425CF" w:rsidRPr="00981CB3" w:rsidRDefault="003425CF" w:rsidP="00550043">
            <w:pPr>
              <w:rPr>
                <w:rFonts w:eastAsiaTheme="minorHAnsi" w:cs="Arial"/>
                <w:b/>
                <w:bCs/>
                <w:sz w:val="16"/>
                <w:szCs w:val="16"/>
                <w:lang w:val="en-GB"/>
              </w:rPr>
            </w:pPr>
            <w:r>
              <w:rPr>
                <w:rFonts w:ascii="Times New Roman" w:eastAsiaTheme="minorHAnsi" w:hAnsi="Times New Roman"/>
              </w:rPr>
              <w:t>NORM_V</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7DD180C" w14:textId="77777777" w:rsidR="003425CF" w:rsidRPr="00981CB3" w:rsidRDefault="003425CF" w:rsidP="00550043">
            <w:pPr>
              <w:rPr>
                <w:rFonts w:eastAsiaTheme="minorHAnsi" w:cs="Arial"/>
                <w:color w:val="000000" w:themeColor="text1"/>
                <w:sz w:val="16"/>
                <w:szCs w:val="16"/>
              </w:rPr>
            </w:pPr>
            <w:r>
              <w:rPr>
                <w:rFonts w:ascii="Times New Roman" w:eastAsiaTheme="minorHAnsi" w:hAnsi="Times New Roman"/>
              </w:rPr>
              <w:t>Normal voltage</w:t>
            </w:r>
          </w:p>
        </w:tc>
      </w:tr>
      <w:tr w:rsidR="003425CF" w:rsidRPr="00981CB3" w14:paraId="2E16BC13"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tcPr>
          <w:p w14:paraId="3D79E3C2" w14:textId="77777777" w:rsidR="003425CF" w:rsidRPr="00981CB3" w:rsidRDefault="003425CF"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tcPr>
          <w:p w14:paraId="08235742" w14:textId="77777777" w:rsidR="003425CF" w:rsidRPr="00981CB3" w:rsidRDefault="003425CF" w:rsidP="003425CF">
            <w:pPr>
              <w:rPr>
                <w:rFonts w:eastAsiaTheme="minorHAnsi" w:cs="Arial"/>
                <w:b/>
                <w:bCs/>
                <w:sz w:val="16"/>
                <w:szCs w:val="16"/>
                <w:lang w:val="en-GB"/>
              </w:rPr>
            </w:pPr>
            <w:r>
              <w:rPr>
                <w:rFonts w:ascii="Times New Roman" w:eastAsiaTheme="minorHAnsi" w:hAnsi="Times New Roman"/>
              </w:rPr>
              <w:t>OVER_V</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ED720EB" w14:textId="77777777" w:rsidR="003425CF" w:rsidRDefault="003425CF" w:rsidP="00550043">
            <w:pPr>
              <w:rPr>
                <w:rFonts w:ascii="Times New Roman" w:eastAsiaTheme="minorHAnsi" w:hAnsi="Times New Roman"/>
              </w:rPr>
            </w:pPr>
            <w:r>
              <w:rPr>
                <w:rFonts w:ascii="Times New Roman" w:eastAsiaTheme="minorHAnsi" w:hAnsi="Times New Roman"/>
              </w:rPr>
              <w:t>Too high too long, Over Voltage</w:t>
            </w:r>
          </w:p>
        </w:tc>
      </w:tr>
      <w:tr w:rsidR="003425CF" w:rsidRPr="00981CB3" w14:paraId="7501B249"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93A038A" w14:textId="77777777" w:rsidR="003425CF" w:rsidRPr="00981CB3" w:rsidRDefault="003425CF"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1A6886C" w14:textId="77777777" w:rsidR="003425CF" w:rsidRPr="00981CB3" w:rsidRDefault="003425CF" w:rsidP="00550043">
            <w:pPr>
              <w:rPr>
                <w:rFonts w:eastAsiaTheme="minorHAnsi" w:cs="Arial"/>
                <w:b/>
                <w:bCs/>
                <w:sz w:val="16"/>
                <w:szCs w:val="16"/>
                <w:lang w:val="en-GB"/>
              </w:rPr>
            </w:pPr>
            <w:r>
              <w:rPr>
                <w:rFonts w:ascii="Times New Roman" w:eastAsiaTheme="minorHAnsi" w:hAnsi="Times New Roman"/>
              </w:rPr>
              <w:t>UNDER_V</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CCC4F0E" w14:textId="77777777" w:rsidR="003425CF" w:rsidRPr="00981CB3" w:rsidRDefault="003425CF" w:rsidP="00550043">
            <w:pPr>
              <w:rPr>
                <w:rFonts w:eastAsiaTheme="minorHAnsi" w:cs="Arial"/>
                <w:color w:val="000000" w:themeColor="text1"/>
                <w:sz w:val="16"/>
                <w:szCs w:val="16"/>
              </w:rPr>
            </w:pPr>
            <w:r>
              <w:rPr>
                <w:rFonts w:ascii="Times New Roman" w:eastAsiaTheme="minorHAnsi" w:hAnsi="Times New Roman"/>
              </w:rPr>
              <w:t>Too low too long, Under Voltage</w:t>
            </w:r>
          </w:p>
        </w:tc>
      </w:tr>
      <w:bookmarkEnd w:id="376"/>
    </w:tbl>
    <w:p w14:paraId="5D219CF8" w14:textId="77777777" w:rsidR="003425CF" w:rsidRPr="00981CB3" w:rsidRDefault="003425CF" w:rsidP="003425CF">
      <w:pPr>
        <w:rPr>
          <w:rFonts w:cs="Arial"/>
          <w:sz w:val="16"/>
          <w:szCs w:val="16"/>
        </w:rPr>
      </w:pPr>
    </w:p>
    <w:p w14:paraId="6D8FB912" w14:textId="77777777" w:rsidR="003425CF" w:rsidRDefault="003425CF" w:rsidP="00523CC5">
      <w:pPr>
        <w:rPr>
          <w:rFonts w:cs="Arial"/>
        </w:rPr>
      </w:pPr>
    </w:p>
    <w:p w14:paraId="3DBBE5B8" w14:textId="77777777" w:rsidR="00CF4627" w:rsidRDefault="00CF4627" w:rsidP="00CF4627">
      <w:pPr>
        <w:rPr>
          <w:rFonts w:cs="Arial"/>
        </w:rPr>
      </w:pPr>
    </w:p>
    <w:p w14:paraId="6C68992F" w14:textId="77777777" w:rsidR="00CF4627" w:rsidRPr="00F03856" w:rsidRDefault="00CF4627" w:rsidP="00CF4627">
      <w:pPr>
        <w:pStyle w:val="RELogSignal"/>
        <w:shd w:val="clear" w:color="auto" w:fill="F2F2F2" w:themeFill="background1" w:themeFillShade="F2"/>
        <w:rPr>
          <w:rFonts w:ascii="Arial" w:hAnsi="Arial" w:cs="Arial"/>
        </w:rPr>
      </w:pPr>
      <w:bookmarkStart w:id="377" w:name="_Toc28953435"/>
      <w:r w:rsidRPr="00F03856">
        <w:rPr>
          <w:rFonts w:ascii="Arial" w:hAnsi="Arial" w:cs="Arial"/>
        </w:rPr>
        <w:t>###</w:t>
      </w:r>
      <w:r>
        <w:rPr>
          <w:rFonts w:ascii="Arial" w:hAnsi="Arial" w:cs="Arial"/>
        </w:rPr>
        <w:t>LSG_Ignition_Status_00032</w:t>
      </w:r>
      <w:r w:rsidRPr="00F03856">
        <w:rPr>
          <w:rFonts w:ascii="Arial" w:hAnsi="Arial" w:cs="Arial"/>
        </w:rPr>
        <w:t xml:space="preserve">### </w:t>
      </w:r>
      <w:bookmarkStart w:id="378" w:name="LSG_N_Ignition_Status_00032"/>
      <w:bookmarkEnd w:id="377"/>
      <w:r>
        <w:rPr>
          <w:rFonts w:ascii="Arial" w:hAnsi="Arial" w:cs="Arial"/>
        </w:rPr>
        <w:t>LSG_Ignition_Status</w:t>
      </w:r>
      <w:bookmarkEnd w:id="378"/>
    </w:p>
    <w:p w14:paraId="03C99C02" w14:textId="77777777" w:rsidR="00CF4627" w:rsidRDefault="00CF4627" w:rsidP="00CF4627">
      <w:pPr>
        <w:rPr>
          <w:rFonts w:ascii="Times New Roman" w:hAnsi="Times New Roman"/>
        </w:rPr>
      </w:pPr>
      <w:bookmarkStart w:id="379" w:name="LSG_D_Ignition_Status_00032"/>
      <w:r>
        <w:rPr>
          <w:rFonts w:ascii="Times New Roman" w:hAnsi="Times New Roman"/>
        </w:rPr>
        <w:t>The processed value for current Ignition state.</w:t>
      </w:r>
    </w:p>
    <w:p w14:paraId="6872BCFC" w14:textId="77777777" w:rsidR="00CF4627" w:rsidRPr="00F03856" w:rsidRDefault="00CF4627" w:rsidP="00CF4627">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CF4627" w:rsidRPr="00981CB3" w14:paraId="38956609"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4C8FB99" w14:textId="77777777" w:rsidR="00CF4627" w:rsidRPr="00981CB3" w:rsidRDefault="00CF4627" w:rsidP="00550043">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1110782297"/>
            <w:placeholder>
              <w:docPart w:val="83542FE9B7144A99BFA60D7BFA750D84"/>
            </w:placeholder>
            <w:showingPlcHd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D68CD35" w14:textId="77777777" w:rsidR="00CF4627" w:rsidRPr="00981CB3" w:rsidRDefault="00CF4627" w:rsidP="00550043">
                <w:pPr>
                  <w:pStyle w:val="scriptNormal"/>
                  <w:rPr>
                    <w:color w:val="auto"/>
                    <w:sz w:val="16"/>
                    <w:szCs w:val="16"/>
                  </w:rPr>
                </w:pPr>
                <w:r w:rsidRPr="00981CB3">
                  <w:rPr>
                    <w:color w:val="000000" w:themeColor="text1"/>
                    <w:sz w:val="16"/>
                    <w:szCs w:val="16"/>
                  </w:rPr>
                  <w:t>Choose an item.</w:t>
                </w:r>
              </w:p>
            </w:tc>
          </w:sdtContent>
        </w:sdt>
      </w:tr>
      <w:tr w:rsidR="00CF4627" w:rsidRPr="00981CB3" w14:paraId="241C3BED"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67843CE" w14:textId="77777777" w:rsidR="00CF4627" w:rsidRPr="00981CB3" w:rsidRDefault="00CF4627" w:rsidP="00550043">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CE1C30" w14:textId="77777777" w:rsidR="00CF4627" w:rsidRPr="00981CB3" w:rsidRDefault="00CF4627"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CF4627" w:rsidRPr="00981CB3" w14:paraId="5AD203D7"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A33A872" w14:textId="77777777" w:rsidR="00CF4627" w:rsidRPr="00981CB3" w:rsidRDefault="00CF4627" w:rsidP="00550043">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CF4627" w:rsidRPr="00981CB3" w14:paraId="359B8077"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5EA348F" w14:textId="77777777" w:rsidR="00CF4627" w:rsidRPr="00981CB3" w:rsidRDefault="00CF4627" w:rsidP="00550043">
            <w:pPr>
              <w:rPr>
                <w:rFonts w:cs="Arial"/>
                <w:b/>
                <w:bCs/>
                <w:sz w:val="16"/>
                <w:szCs w:val="16"/>
                <w:lang w:val="en-GB"/>
              </w:rPr>
            </w:pPr>
            <w:r w:rsidRPr="00981CB3">
              <w:rPr>
                <w:rFonts w:cs="Arial"/>
                <w:b/>
                <w:bCs/>
                <w:sz w:val="16"/>
                <w:szCs w:val="16"/>
                <w:lang w:val="en-GB"/>
              </w:rPr>
              <w:t>Value</w:t>
            </w:r>
          </w:p>
          <w:p w14:paraId="44EF298A" w14:textId="77777777" w:rsidR="00CF4627" w:rsidRPr="00981CB3" w:rsidRDefault="00CF4627" w:rsidP="00550043">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61979F0" w14:textId="77777777" w:rsidR="00CF4627" w:rsidRPr="00981CB3" w:rsidRDefault="00CF4627" w:rsidP="00550043">
            <w:pPr>
              <w:rPr>
                <w:rFonts w:eastAsiaTheme="minorHAnsi" w:cs="Arial"/>
                <w:b/>
                <w:bCs/>
                <w:sz w:val="16"/>
                <w:szCs w:val="16"/>
                <w:lang w:val="en-GB"/>
              </w:rPr>
            </w:pPr>
            <w:r>
              <w:rPr>
                <w:rFonts w:ascii="Times New Roman" w:hAnsi="Times New Roman"/>
              </w:rPr>
              <w:t>ACC</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A67A7C2" w14:textId="77777777" w:rsidR="00CF4627" w:rsidRPr="00981CB3" w:rsidRDefault="00CF4627" w:rsidP="00550043">
            <w:pPr>
              <w:rPr>
                <w:rFonts w:eastAsiaTheme="minorHAnsi" w:cs="Arial"/>
                <w:color w:val="000000" w:themeColor="text1"/>
                <w:sz w:val="16"/>
                <w:szCs w:val="16"/>
              </w:rPr>
            </w:pPr>
            <w:r>
              <w:rPr>
                <w:rFonts w:ascii="Times New Roman" w:hAnsi="Times New Roman"/>
              </w:rPr>
              <w:t>ignition is in the ACC position</w:t>
            </w:r>
          </w:p>
        </w:tc>
      </w:tr>
      <w:tr w:rsidR="00CF4627" w:rsidRPr="00981CB3" w14:paraId="433BD748"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99C178B" w14:textId="77777777" w:rsidR="00CF4627" w:rsidRPr="00981CB3" w:rsidRDefault="00CF4627" w:rsidP="00CF4627">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43FFFD1" w14:textId="77777777" w:rsidR="00CF4627" w:rsidRPr="00981CB3" w:rsidRDefault="00CF4627" w:rsidP="00CF4627">
            <w:pPr>
              <w:rPr>
                <w:rFonts w:eastAsiaTheme="minorHAnsi" w:cs="Arial"/>
                <w:b/>
                <w:bCs/>
                <w:sz w:val="16"/>
                <w:szCs w:val="16"/>
                <w:lang w:val="en-GB"/>
              </w:rPr>
            </w:pPr>
            <w:r>
              <w:rPr>
                <w:rFonts w:ascii="Times New Roman" w:hAnsi="Times New Roman"/>
              </w:rPr>
              <w:t>OFF</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645EA58" w14:textId="77777777" w:rsidR="00CF4627" w:rsidRDefault="00CF4627" w:rsidP="00CF4627">
            <w:r w:rsidRPr="00E91F5E">
              <w:rPr>
                <w:rFonts w:ascii="Times New Roman" w:hAnsi="Times New Roman"/>
              </w:rPr>
              <w:t xml:space="preserve">ignition is in the </w:t>
            </w:r>
            <w:r>
              <w:rPr>
                <w:rFonts w:ascii="Times New Roman" w:hAnsi="Times New Roman"/>
              </w:rPr>
              <w:t>OFF</w:t>
            </w:r>
            <w:r w:rsidRPr="00E91F5E">
              <w:rPr>
                <w:rFonts w:ascii="Times New Roman" w:hAnsi="Times New Roman"/>
              </w:rPr>
              <w:t xml:space="preserve"> position</w:t>
            </w:r>
          </w:p>
        </w:tc>
      </w:tr>
      <w:tr w:rsidR="00CF4627" w:rsidRPr="00981CB3" w14:paraId="500C7E07"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9BED087" w14:textId="77777777" w:rsidR="00CF4627" w:rsidRPr="00981CB3" w:rsidRDefault="00CF4627" w:rsidP="00CF4627">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852B00C" w14:textId="77777777" w:rsidR="00CF4627" w:rsidRPr="00981CB3" w:rsidRDefault="00CF4627" w:rsidP="00CF4627">
            <w:pPr>
              <w:rPr>
                <w:rFonts w:eastAsiaTheme="minorHAnsi" w:cs="Arial"/>
                <w:b/>
                <w:bCs/>
                <w:sz w:val="16"/>
                <w:szCs w:val="16"/>
                <w:lang w:val="en-GB"/>
              </w:rPr>
            </w:pPr>
            <w:r>
              <w:rPr>
                <w:rFonts w:ascii="Times New Roman" w:hAnsi="Times New Roman"/>
              </w:rPr>
              <w:t>RUN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7389080" w14:textId="77777777" w:rsidR="00CF4627" w:rsidRDefault="00CF4627" w:rsidP="00CF4627">
            <w:r w:rsidRPr="00E91F5E">
              <w:rPr>
                <w:rFonts w:ascii="Times New Roman" w:hAnsi="Times New Roman"/>
              </w:rPr>
              <w:t xml:space="preserve">ignition is in the </w:t>
            </w:r>
            <w:r>
              <w:rPr>
                <w:rFonts w:ascii="Times New Roman" w:hAnsi="Times New Roman"/>
              </w:rPr>
              <w:t>RUN</w:t>
            </w:r>
            <w:r w:rsidRPr="00E91F5E">
              <w:rPr>
                <w:rFonts w:ascii="Times New Roman" w:hAnsi="Times New Roman"/>
              </w:rPr>
              <w:t xml:space="preserve"> position</w:t>
            </w:r>
          </w:p>
        </w:tc>
      </w:tr>
      <w:tr w:rsidR="00CF4627" w:rsidRPr="00981CB3" w14:paraId="5CF339BC"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4BB261" w14:textId="77777777" w:rsidR="00CF4627" w:rsidRPr="00981CB3" w:rsidRDefault="00CF4627" w:rsidP="00CF4627">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506F2EE" w14:textId="77777777" w:rsidR="00CF4627" w:rsidRPr="00981CB3" w:rsidRDefault="00CF4627" w:rsidP="00CF4627">
            <w:pPr>
              <w:rPr>
                <w:rFonts w:eastAsiaTheme="minorHAnsi" w:cs="Arial"/>
                <w:b/>
                <w:bCs/>
                <w:sz w:val="16"/>
                <w:szCs w:val="16"/>
                <w:lang w:val="en-GB"/>
              </w:rPr>
            </w:pPr>
            <w:r>
              <w:rPr>
                <w:rFonts w:ascii="Times New Roman" w:hAnsi="Times New Roman"/>
              </w:rPr>
              <w:t>START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6A25712" w14:textId="77777777" w:rsidR="00CF4627" w:rsidRDefault="00CF4627" w:rsidP="00CF4627">
            <w:r w:rsidRPr="00E91F5E">
              <w:rPr>
                <w:rFonts w:ascii="Times New Roman" w:hAnsi="Times New Roman"/>
              </w:rPr>
              <w:t xml:space="preserve">ignition is in the </w:t>
            </w:r>
            <w:r>
              <w:rPr>
                <w:rFonts w:ascii="Times New Roman" w:hAnsi="Times New Roman"/>
              </w:rPr>
              <w:t>START</w:t>
            </w:r>
            <w:r w:rsidRPr="00E91F5E">
              <w:rPr>
                <w:rFonts w:ascii="Times New Roman" w:hAnsi="Times New Roman"/>
              </w:rPr>
              <w:t xml:space="preserve"> position</w:t>
            </w:r>
          </w:p>
        </w:tc>
      </w:tr>
      <w:tr w:rsidR="00CF4627" w:rsidRPr="00981CB3" w14:paraId="64435908"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FAC639" w14:textId="77777777" w:rsidR="00CF4627" w:rsidRPr="00981CB3" w:rsidRDefault="00CF4627"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4936C40" w14:textId="77777777" w:rsidR="00CF4627" w:rsidRPr="00981CB3" w:rsidRDefault="00CF4627" w:rsidP="00550043">
            <w:pPr>
              <w:rPr>
                <w:rFonts w:eastAsiaTheme="minorHAnsi" w:cs="Arial"/>
                <w:b/>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6AC8A52" w14:textId="77777777" w:rsidR="00CF4627" w:rsidRPr="00981CB3" w:rsidRDefault="00CF4627" w:rsidP="00550043">
            <w:pPr>
              <w:rPr>
                <w:rFonts w:eastAsiaTheme="minorHAnsi" w:cs="Arial"/>
                <w:color w:val="000000" w:themeColor="text1"/>
                <w:sz w:val="16"/>
                <w:szCs w:val="16"/>
              </w:rPr>
            </w:pPr>
          </w:p>
        </w:tc>
      </w:tr>
      <w:bookmarkEnd w:id="379"/>
    </w:tbl>
    <w:p w14:paraId="06BB81AB" w14:textId="77777777" w:rsidR="00CF4627" w:rsidRPr="00981CB3" w:rsidRDefault="00CF4627" w:rsidP="00CF4627">
      <w:pPr>
        <w:rPr>
          <w:rFonts w:cs="Arial"/>
          <w:sz w:val="16"/>
          <w:szCs w:val="16"/>
        </w:rPr>
      </w:pPr>
    </w:p>
    <w:p w14:paraId="626A36F7" w14:textId="77777777" w:rsidR="00240F7A" w:rsidRDefault="00240F7A" w:rsidP="00240F7A">
      <w:pPr>
        <w:rPr>
          <w:rFonts w:cs="Arial"/>
        </w:rPr>
      </w:pPr>
    </w:p>
    <w:p w14:paraId="1FCB8443" w14:textId="77777777" w:rsidR="00240F7A" w:rsidRPr="00F03856" w:rsidRDefault="00240F7A" w:rsidP="00240F7A">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LSG_Front_Fog_Light_SW_Status_00029</w:t>
      </w:r>
      <w:r w:rsidRPr="00F03856">
        <w:rPr>
          <w:rFonts w:ascii="Arial" w:hAnsi="Arial" w:cs="Arial"/>
        </w:rPr>
        <w:t xml:space="preserve">### </w:t>
      </w:r>
      <w:bookmarkStart w:id="380" w:name="LSG_N_Front_Fog_Light_SW_Status_00029"/>
      <w:r>
        <w:rPr>
          <w:rFonts w:ascii="Arial" w:hAnsi="Arial" w:cs="Arial"/>
        </w:rPr>
        <w:t>LSG_Front_Fog_Light_SW_Status</w:t>
      </w:r>
      <w:bookmarkEnd w:id="380"/>
    </w:p>
    <w:p w14:paraId="5D9DD2B5" w14:textId="77777777" w:rsidR="00240F7A" w:rsidRDefault="00240F7A" w:rsidP="00240F7A">
      <w:pPr>
        <w:rPr>
          <w:rFonts w:ascii="Times New Roman" w:hAnsi="Times New Roman"/>
        </w:rPr>
      </w:pPr>
      <w:bookmarkStart w:id="381" w:name="LSG_D_Front_Fog_Light_SW_Status_00029"/>
      <w:r>
        <w:rPr>
          <w:rFonts w:ascii="Times New Roman" w:hAnsi="Times New Roman"/>
        </w:rPr>
        <w:t>Indicates a driver request for front fog lights.</w:t>
      </w:r>
    </w:p>
    <w:p w14:paraId="0AA957D4" w14:textId="77777777" w:rsidR="00240F7A" w:rsidRPr="00F03856" w:rsidRDefault="00240F7A" w:rsidP="00240F7A">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240F7A" w:rsidRPr="00981CB3" w14:paraId="190EE452"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D9B0CFA" w14:textId="77777777" w:rsidR="00240F7A" w:rsidRPr="00981CB3" w:rsidRDefault="00240F7A" w:rsidP="00550043">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2081899377"/>
            <w:placeholder>
              <w:docPart w:val="8663CFD883624100957D53DDBE00DB72"/>
            </w:placeholder>
            <w:showingPlcHd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04D85B2" w14:textId="77777777" w:rsidR="00240F7A" w:rsidRPr="00981CB3" w:rsidRDefault="00240F7A" w:rsidP="00550043">
                <w:pPr>
                  <w:pStyle w:val="scriptNormal"/>
                  <w:rPr>
                    <w:color w:val="auto"/>
                    <w:sz w:val="16"/>
                    <w:szCs w:val="16"/>
                  </w:rPr>
                </w:pPr>
                <w:r w:rsidRPr="00981CB3">
                  <w:rPr>
                    <w:color w:val="000000" w:themeColor="text1"/>
                    <w:sz w:val="16"/>
                    <w:szCs w:val="16"/>
                  </w:rPr>
                  <w:t>Choose an item.</w:t>
                </w:r>
              </w:p>
            </w:tc>
          </w:sdtContent>
        </w:sdt>
      </w:tr>
      <w:tr w:rsidR="00240F7A" w:rsidRPr="00981CB3" w14:paraId="4B20CBCB"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B59CB6B" w14:textId="77777777" w:rsidR="00240F7A" w:rsidRPr="00981CB3" w:rsidRDefault="00240F7A" w:rsidP="00550043">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EDDB976" w14:textId="77777777" w:rsidR="00240F7A" w:rsidRPr="00981CB3" w:rsidRDefault="00240F7A"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240F7A" w:rsidRPr="00981CB3" w14:paraId="0D5BC44E"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4370230" w14:textId="77777777" w:rsidR="00240F7A" w:rsidRPr="00981CB3" w:rsidRDefault="00240F7A" w:rsidP="00550043">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240F7A" w:rsidRPr="00981CB3" w14:paraId="104255F4"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486A826" w14:textId="77777777" w:rsidR="00240F7A" w:rsidRPr="00981CB3" w:rsidRDefault="00240F7A" w:rsidP="00550043">
            <w:pPr>
              <w:rPr>
                <w:rFonts w:cs="Arial"/>
                <w:b/>
                <w:bCs/>
                <w:sz w:val="16"/>
                <w:szCs w:val="16"/>
                <w:lang w:val="en-GB"/>
              </w:rPr>
            </w:pPr>
            <w:r w:rsidRPr="00981CB3">
              <w:rPr>
                <w:rFonts w:cs="Arial"/>
                <w:b/>
                <w:bCs/>
                <w:sz w:val="16"/>
                <w:szCs w:val="16"/>
                <w:lang w:val="en-GB"/>
              </w:rPr>
              <w:t>Value</w:t>
            </w:r>
          </w:p>
          <w:p w14:paraId="0CED7C0B" w14:textId="77777777" w:rsidR="00240F7A" w:rsidRPr="00981CB3" w:rsidRDefault="00240F7A" w:rsidP="00550043">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DBC7B5B" w14:textId="77777777" w:rsidR="00240F7A" w:rsidRPr="00981CB3" w:rsidRDefault="00240F7A" w:rsidP="00550043">
            <w:pPr>
              <w:rPr>
                <w:rFonts w:eastAsiaTheme="minorHAnsi" w:cs="Arial"/>
                <w:b/>
                <w:bCs/>
                <w:sz w:val="16"/>
                <w:szCs w:val="16"/>
                <w:lang w:val="en-GB"/>
              </w:rPr>
            </w:pPr>
            <w:r>
              <w:rPr>
                <w:rFonts w:ascii="Times New Roman" w:hAnsi="Times New Roman"/>
              </w:rPr>
              <w:t>OFF</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2D4FEDE" w14:textId="77777777" w:rsidR="00240F7A" w:rsidRPr="00981CB3" w:rsidRDefault="00240F7A" w:rsidP="00550043">
            <w:pPr>
              <w:rPr>
                <w:rFonts w:eastAsiaTheme="minorHAnsi" w:cs="Arial"/>
                <w:color w:val="000000" w:themeColor="text1"/>
                <w:sz w:val="16"/>
                <w:szCs w:val="16"/>
              </w:rPr>
            </w:pPr>
            <w:r>
              <w:rPr>
                <w:rFonts w:ascii="Times New Roman" w:hAnsi="Times New Roman"/>
              </w:rPr>
              <w:t>request to turn the front fog lights off</w:t>
            </w:r>
          </w:p>
        </w:tc>
      </w:tr>
      <w:tr w:rsidR="00240F7A" w:rsidRPr="00981CB3" w14:paraId="1D336E51"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BE83A2B" w14:textId="77777777" w:rsidR="00240F7A" w:rsidRPr="00981CB3" w:rsidRDefault="00240F7A"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70C7D3A" w14:textId="77777777" w:rsidR="00240F7A" w:rsidRPr="00981CB3" w:rsidRDefault="00240F7A" w:rsidP="00550043">
            <w:pPr>
              <w:rPr>
                <w:rFonts w:eastAsiaTheme="minorHAnsi" w:cs="Arial"/>
                <w:b/>
                <w:bCs/>
                <w:sz w:val="16"/>
                <w:szCs w:val="16"/>
                <w:lang w:val="en-GB"/>
              </w:rPr>
            </w:pPr>
            <w:r>
              <w:rPr>
                <w:rFonts w:ascii="Times New Roman" w:hAnsi="Times New Roman"/>
              </w:rPr>
              <w:t>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52D12B5" w14:textId="77777777" w:rsidR="00240F7A" w:rsidRPr="00981CB3" w:rsidRDefault="00240F7A" w:rsidP="00550043">
            <w:pPr>
              <w:rPr>
                <w:rFonts w:eastAsiaTheme="minorHAnsi" w:cs="Arial"/>
                <w:color w:val="000000" w:themeColor="text1"/>
                <w:sz w:val="16"/>
                <w:szCs w:val="16"/>
              </w:rPr>
            </w:pPr>
            <w:r>
              <w:rPr>
                <w:rFonts w:ascii="Times New Roman" w:hAnsi="Times New Roman"/>
              </w:rPr>
              <w:t>request to turn the front fog lights on</w:t>
            </w:r>
          </w:p>
        </w:tc>
      </w:tr>
      <w:bookmarkEnd w:id="381"/>
    </w:tbl>
    <w:p w14:paraId="591BD49E" w14:textId="77777777" w:rsidR="00240F7A" w:rsidRPr="00981CB3" w:rsidRDefault="00240F7A" w:rsidP="00240F7A">
      <w:pPr>
        <w:rPr>
          <w:rFonts w:cs="Arial"/>
          <w:sz w:val="16"/>
          <w:szCs w:val="16"/>
        </w:rPr>
      </w:pPr>
    </w:p>
    <w:p w14:paraId="1BB89E46" w14:textId="77777777" w:rsidR="003425CF" w:rsidRDefault="003425CF" w:rsidP="00523CC5">
      <w:pPr>
        <w:rPr>
          <w:rFonts w:cs="Arial"/>
        </w:rPr>
      </w:pPr>
    </w:p>
    <w:p w14:paraId="149C93FC" w14:textId="77777777" w:rsidR="00523CC5" w:rsidRPr="00F03856" w:rsidRDefault="00523CC5" w:rsidP="00523CC5">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LSG_Rear_Fog_Switch_Status_00026</w:t>
      </w:r>
      <w:r w:rsidRPr="00F03856">
        <w:rPr>
          <w:rFonts w:ascii="Arial" w:hAnsi="Arial" w:cs="Arial"/>
        </w:rPr>
        <w:t xml:space="preserve">### </w:t>
      </w:r>
      <w:bookmarkStart w:id="382" w:name="LSG_N_Rear_Fog_Switch_Status_00026"/>
      <w:r>
        <w:rPr>
          <w:rFonts w:ascii="Arial" w:hAnsi="Arial" w:cs="Arial"/>
        </w:rPr>
        <w:t>LSG_Rear_Fog_Switch_Status</w:t>
      </w:r>
      <w:bookmarkEnd w:id="382"/>
    </w:p>
    <w:p w14:paraId="55E5F8FF" w14:textId="77777777" w:rsidR="00523CC5" w:rsidRDefault="00523CC5" w:rsidP="00523CC5">
      <w:pPr>
        <w:rPr>
          <w:rFonts w:ascii="Times New Roman" w:eastAsiaTheme="minorHAnsi" w:hAnsi="Times New Roman"/>
        </w:rPr>
      </w:pPr>
      <w:bookmarkStart w:id="383" w:name="LSG_D_Rear_Fog_Switch_Status_00026"/>
      <w:r>
        <w:rPr>
          <w:rFonts w:ascii="Times New Roman" w:eastAsiaTheme="minorHAnsi" w:hAnsi="Times New Roman"/>
        </w:rPr>
        <w:t>Indicates a driver request for rear fog lights.</w:t>
      </w:r>
    </w:p>
    <w:p w14:paraId="728E2F4B" w14:textId="77777777" w:rsidR="00523CC5" w:rsidRPr="00F03856" w:rsidRDefault="00523CC5" w:rsidP="00523CC5">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523CC5" w:rsidRPr="00981CB3" w14:paraId="6344B84E"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3B93639" w14:textId="77777777" w:rsidR="00523CC5" w:rsidRPr="00981CB3" w:rsidRDefault="00523CC5" w:rsidP="00550043">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2066906704"/>
            <w:placeholder>
              <w:docPart w:val="C911B1E070D14ECB9D31A6200FB48823"/>
            </w:placeholde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3620ACB" w14:textId="77777777" w:rsidR="00523CC5" w:rsidRPr="00981CB3" w:rsidRDefault="002B126F" w:rsidP="00550043">
                <w:pPr>
                  <w:pStyle w:val="scriptNormal"/>
                  <w:rPr>
                    <w:color w:val="auto"/>
                    <w:sz w:val="16"/>
                    <w:szCs w:val="16"/>
                  </w:rPr>
                </w:pPr>
                <w:r>
                  <w:rPr>
                    <w:color w:val="auto"/>
                    <w:sz w:val="16"/>
                    <w:szCs w:val="16"/>
                  </w:rPr>
                  <w:t>QM</w:t>
                </w:r>
              </w:p>
            </w:tc>
          </w:sdtContent>
        </w:sdt>
      </w:tr>
      <w:tr w:rsidR="00523CC5" w:rsidRPr="00981CB3" w14:paraId="62FB4195"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E5F68C4" w14:textId="77777777" w:rsidR="00523CC5" w:rsidRPr="00981CB3" w:rsidRDefault="00523CC5" w:rsidP="00550043">
            <w:pPr>
              <w:ind w:left="138"/>
              <w:rPr>
                <w:rFonts w:eastAsiaTheme="minorHAnsi" w:cs="Arial"/>
                <w:b/>
                <w:bCs/>
                <w:sz w:val="16"/>
                <w:szCs w:val="16"/>
                <w:lang w:val="en-GB"/>
              </w:rPr>
            </w:pPr>
            <w:r w:rsidRPr="00981CB3">
              <w:rPr>
                <w:rFonts w:eastAsiaTheme="minorHAnsi" w:cs="Arial"/>
                <w:b/>
                <w:bCs/>
                <w:sz w:val="16"/>
                <w:szCs w:val="16"/>
                <w:lang w:val="en-GB"/>
              </w:rPr>
              <w:lastRenderedPageBreak/>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431EA4" w14:textId="77777777" w:rsidR="00523CC5" w:rsidRPr="00981CB3" w:rsidRDefault="00523CC5"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523CC5" w:rsidRPr="00981CB3" w14:paraId="681D98E8"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C0FE052" w14:textId="77777777" w:rsidR="00523CC5" w:rsidRPr="00981CB3" w:rsidRDefault="00523CC5" w:rsidP="00550043">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523CC5" w:rsidRPr="00981CB3" w14:paraId="1739467D"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27FE46E" w14:textId="77777777" w:rsidR="00523CC5" w:rsidRPr="00981CB3" w:rsidRDefault="00523CC5" w:rsidP="00550043">
            <w:pPr>
              <w:rPr>
                <w:rFonts w:cs="Arial"/>
                <w:b/>
                <w:bCs/>
                <w:sz w:val="16"/>
                <w:szCs w:val="16"/>
                <w:lang w:val="en-GB"/>
              </w:rPr>
            </w:pPr>
            <w:r w:rsidRPr="00981CB3">
              <w:rPr>
                <w:rFonts w:cs="Arial"/>
                <w:b/>
                <w:bCs/>
                <w:sz w:val="16"/>
                <w:szCs w:val="16"/>
                <w:lang w:val="en-GB"/>
              </w:rPr>
              <w:t>Value</w:t>
            </w:r>
          </w:p>
          <w:p w14:paraId="0F6B3C3C" w14:textId="77777777" w:rsidR="00523CC5" w:rsidRPr="00981CB3" w:rsidRDefault="00523CC5" w:rsidP="00550043">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FF28F55" w14:textId="77777777" w:rsidR="00523CC5" w:rsidRPr="00981CB3" w:rsidRDefault="00523CC5" w:rsidP="00550043">
            <w:pPr>
              <w:rPr>
                <w:rFonts w:eastAsiaTheme="minorHAnsi" w:cs="Arial"/>
                <w:b/>
                <w:bCs/>
                <w:sz w:val="16"/>
                <w:szCs w:val="16"/>
                <w:lang w:val="en-GB"/>
              </w:rPr>
            </w:pPr>
            <w:r>
              <w:rPr>
                <w:rFonts w:ascii="Times New Roman" w:eastAsiaTheme="minorHAnsi" w:hAnsi="Times New Roman"/>
              </w:rPr>
              <w:t>OFF</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77178EF" w14:textId="77777777" w:rsidR="00523CC5" w:rsidRPr="00981CB3" w:rsidRDefault="00523CC5" w:rsidP="00550043">
            <w:pPr>
              <w:rPr>
                <w:rFonts w:eastAsiaTheme="minorHAnsi" w:cs="Arial"/>
                <w:color w:val="000000" w:themeColor="text1"/>
                <w:sz w:val="16"/>
                <w:szCs w:val="16"/>
              </w:rPr>
            </w:pPr>
            <w:r>
              <w:rPr>
                <w:rFonts w:ascii="Times New Roman" w:eastAsiaTheme="minorHAnsi" w:hAnsi="Times New Roman"/>
              </w:rPr>
              <w:t>request to turn the rear fog lights off</w:t>
            </w:r>
          </w:p>
        </w:tc>
      </w:tr>
      <w:tr w:rsidR="00523CC5" w:rsidRPr="00981CB3" w14:paraId="0C31094F"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B51DED6" w14:textId="77777777" w:rsidR="00523CC5" w:rsidRPr="00981CB3" w:rsidRDefault="00523CC5"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EDE7EC6" w14:textId="77777777" w:rsidR="00523CC5" w:rsidRPr="00981CB3" w:rsidRDefault="00523CC5" w:rsidP="00550043">
            <w:pPr>
              <w:rPr>
                <w:rFonts w:eastAsiaTheme="minorHAnsi" w:cs="Arial"/>
                <w:b/>
                <w:bCs/>
                <w:sz w:val="16"/>
                <w:szCs w:val="16"/>
                <w:lang w:val="en-GB"/>
              </w:rPr>
            </w:pPr>
            <w:r>
              <w:rPr>
                <w:rFonts w:ascii="Times New Roman" w:eastAsiaTheme="minorHAnsi" w:hAnsi="Times New Roman"/>
              </w:rPr>
              <w:t>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8B25344" w14:textId="77777777" w:rsidR="00523CC5" w:rsidRPr="00981CB3" w:rsidRDefault="00523CC5" w:rsidP="00550043">
            <w:pPr>
              <w:rPr>
                <w:rFonts w:eastAsiaTheme="minorHAnsi" w:cs="Arial"/>
                <w:color w:val="000000" w:themeColor="text1"/>
                <w:sz w:val="16"/>
                <w:szCs w:val="16"/>
              </w:rPr>
            </w:pPr>
            <w:r>
              <w:rPr>
                <w:rFonts w:ascii="Times New Roman" w:eastAsiaTheme="minorHAnsi" w:hAnsi="Times New Roman"/>
              </w:rPr>
              <w:t>request to turn the rear fog lights on</w:t>
            </w:r>
          </w:p>
        </w:tc>
      </w:tr>
      <w:bookmarkEnd w:id="383"/>
    </w:tbl>
    <w:p w14:paraId="503ED89E" w14:textId="77777777" w:rsidR="00523CC5" w:rsidRPr="00981CB3" w:rsidRDefault="00523CC5" w:rsidP="00523CC5">
      <w:pPr>
        <w:rPr>
          <w:rFonts w:cs="Arial"/>
          <w:sz w:val="16"/>
          <w:szCs w:val="16"/>
        </w:rPr>
      </w:pPr>
    </w:p>
    <w:p w14:paraId="1608F2BA" w14:textId="77777777" w:rsidR="00523CC5" w:rsidRPr="00981CB3" w:rsidRDefault="00523CC5" w:rsidP="00523CC5">
      <w:pPr>
        <w:rPr>
          <w:rFonts w:cs="Arial"/>
          <w:sz w:val="16"/>
          <w:szCs w:val="16"/>
        </w:rPr>
      </w:pPr>
    </w:p>
    <w:p w14:paraId="70548E6D" w14:textId="77777777" w:rsidR="004A529D" w:rsidRDefault="004A529D" w:rsidP="004A529D">
      <w:pPr>
        <w:rPr>
          <w:rFonts w:cs="Arial"/>
        </w:rPr>
      </w:pPr>
    </w:p>
    <w:p w14:paraId="76E8E906" w14:textId="77777777" w:rsidR="004A529D" w:rsidRPr="00F03856" w:rsidRDefault="004A529D" w:rsidP="004A529D">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LSG_SnowPlowMode_Status_00030</w:t>
      </w:r>
      <w:r w:rsidRPr="00F03856">
        <w:rPr>
          <w:rFonts w:ascii="Arial" w:hAnsi="Arial" w:cs="Arial"/>
        </w:rPr>
        <w:t xml:space="preserve">### </w:t>
      </w:r>
      <w:bookmarkStart w:id="384" w:name="LSG_N_SnowPlowMode_Status_00030"/>
      <w:r>
        <w:rPr>
          <w:rFonts w:ascii="Arial" w:hAnsi="Arial" w:cs="Arial"/>
        </w:rPr>
        <w:t>LSG_SnowPlowMode_Status</w:t>
      </w:r>
      <w:bookmarkEnd w:id="384"/>
    </w:p>
    <w:p w14:paraId="60408E14" w14:textId="77777777" w:rsidR="004A529D" w:rsidRDefault="004A529D" w:rsidP="004A529D">
      <w:pPr>
        <w:rPr>
          <w:rFonts w:ascii="Times New Roman" w:hAnsi="Times New Roman"/>
        </w:rPr>
      </w:pPr>
      <w:bookmarkStart w:id="385" w:name="LSG_D_SnowPlowMode_Status_00030"/>
      <w:r>
        <w:rPr>
          <w:rFonts w:ascii="Times New Roman" w:hAnsi="Times New Roman"/>
        </w:rPr>
        <w:t>Determines that the request for the Snow Plow Mode is present/not present</w:t>
      </w:r>
    </w:p>
    <w:p w14:paraId="27977BB2" w14:textId="77777777" w:rsidR="004A529D" w:rsidRPr="00F03856" w:rsidRDefault="004A529D" w:rsidP="004A529D">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4A529D" w:rsidRPr="00981CB3" w14:paraId="6C452144"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9711AC0" w14:textId="77777777" w:rsidR="004A529D" w:rsidRPr="00981CB3" w:rsidRDefault="004A529D" w:rsidP="00550043">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1422220183"/>
            <w:placeholder>
              <w:docPart w:val="69E0FDF1F6C44C39B494BAD67E3CBD9E"/>
            </w:placeholde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31C35B5" w14:textId="77777777" w:rsidR="004A529D" w:rsidRPr="00981CB3" w:rsidRDefault="002B126F" w:rsidP="00550043">
                <w:pPr>
                  <w:pStyle w:val="scriptNormal"/>
                  <w:rPr>
                    <w:color w:val="auto"/>
                    <w:sz w:val="16"/>
                    <w:szCs w:val="16"/>
                  </w:rPr>
                </w:pPr>
                <w:r>
                  <w:rPr>
                    <w:color w:val="auto"/>
                    <w:sz w:val="16"/>
                    <w:szCs w:val="16"/>
                  </w:rPr>
                  <w:t>QM</w:t>
                </w:r>
              </w:p>
            </w:tc>
          </w:sdtContent>
        </w:sdt>
      </w:tr>
      <w:tr w:rsidR="004A529D" w:rsidRPr="00981CB3" w14:paraId="1D499434"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31A169B" w14:textId="77777777" w:rsidR="004A529D" w:rsidRPr="00981CB3" w:rsidRDefault="004A529D" w:rsidP="00550043">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AE20E41" w14:textId="77777777" w:rsidR="004A529D" w:rsidRPr="00981CB3" w:rsidRDefault="004A529D"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4A529D" w:rsidRPr="00981CB3" w14:paraId="3C96FBCD"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AC75866" w14:textId="77777777" w:rsidR="004A529D" w:rsidRPr="00981CB3" w:rsidRDefault="004A529D" w:rsidP="00550043">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4A529D" w:rsidRPr="00981CB3" w14:paraId="7BDF90D5"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746AA8A" w14:textId="77777777" w:rsidR="004A529D" w:rsidRPr="00981CB3" w:rsidRDefault="004A529D" w:rsidP="00550043">
            <w:pPr>
              <w:rPr>
                <w:rFonts w:cs="Arial"/>
                <w:b/>
                <w:bCs/>
                <w:sz w:val="16"/>
                <w:szCs w:val="16"/>
                <w:lang w:val="en-GB"/>
              </w:rPr>
            </w:pPr>
            <w:r w:rsidRPr="00981CB3">
              <w:rPr>
                <w:rFonts w:cs="Arial"/>
                <w:b/>
                <w:bCs/>
                <w:sz w:val="16"/>
                <w:szCs w:val="16"/>
                <w:lang w:val="en-GB"/>
              </w:rPr>
              <w:t>Value</w:t>
            </w:r>
          </w:p>
          <w:p w14:paraId="3D09130D" w14:textId="77777777" w:rsidR="004A529D" w:rsidRPr="00981CB3" w:rsidRDefault="004A529D" w:rsidP="00550043">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02CA5ED" w14:textId="77777777" w:rsidR="004A529D" w:rsidRPr="00981CB3" w:rsidRDefault="004A529D" w:rsidP="00550043">
            <w:pPr>
              <w:rPr>
                <w:rFonts w:eastAsiaTheme="minorHAnsi" w:cs="Arial"/>
                <w:b/>
                <w:bCs/>
                <w:sz w:val="16"/>
                <w:szCs w:val="16"/>
                <w:lang w:val="en-GB"/>
              </w:rPr>
            </w:pPr>
            <w:r>
              <w:rPr>
                <w:rFonts w:ascii="Times New Roman" w:hAnsi="Times New Roman"/>
              </w:rPr>
              <w:t>DISABLED</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BE64485" w14:textId="77777777" w:rsidR="004A529D" w:rsidRPr="00981CB3" w:rsidRDefault="004A529D" w:rsidP="00550043">
            <w:pPr>
              <w:rPr>
                <w:rFonts w:eastAsiaTheme="minorHAnsi" w:cs="Arial"/>
                <w:color w:val="000000" w:themeColor="text1"/>
                <w:sz w:val="16"/>
                <w:szCs w:val="16"/>
              </w:rPr>
            </w:pPr>
            <w:r>
              <w:rPr>
                <w:rFonts w:ascii="Times New Roman" w:hAnsi="Times New Roman"/>
              </w:rPr>
              <w:t>Snow Plow Mode request is not present.</w:t>
            </w:r>
          </w:p>
        </w:tc>
      </w:tr>
      <w:tr w:rsidR="004A529D" w:rsidRPr="00981CB3" w14:paraId="1CB7AF4B"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AC43895" w14:textId="77777777" w:rsidR="004A529D" w:rsidRPr="00981CB3" w:rsidRDefault="004A529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4BB9A0C" w14:textId="77777777" w:rsidR="004A529D" w:rsidRPr="00981CB3" w:rsidRDefault="004A529D" w:rsidP="00550043">
            <w:pPr>
              <w:rPr>
                <w:rFonts w:eastAsiaTheme="minorHAnsi" w:cs="Arial"/>
                <w:b/>
                <w:bCs/>
                <w:sz w:val="16"/>
                <w:szCs w:val="16"/>
                <w:lang w:val="en-GB"/>
              </w:rPr>
            </w:pPr>
            <w:r>
              <w:rPr>
                <w:rFonts w:ascii="Times New Roman" w:hAnsi="Times New Roman"/>
              </w:rPr>
              <w:t>ENABLED</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C11AA1C" w14:textId="77777777" w:rsidR="004A529D" w:rsidRPr="00981CB3" w:rsidRDefault="004A529D" w:rsidP="00550043">
            <w:pPr>
              <w:rPr>
                <w:rFonts w:eastAsiaTheme="minorHAnsi" w:cs="Arial"/>
                <w:color w:val="000000" w:themeColor="text1"/>
                <w:sz w:val="16"/>
                <w:szCs w:val="16"/>
              </w:rPr>
            </w:pPr>
            <w:r>
              <w:rPr>
                <w:rFonts w:ascii="Times New Roman" w:hAnsi="Times New Roman"/>
              </w:rPr>
              <w:t>Snow Plow Mode request is present</w:t>
            </w:r>
          </w:p>
        </w:tc>
      </w:tr>
      <w:bookmarkEnd w:id="385"/>
    </w:tbl>
    <w:p w14:paraId="4DCC8FC9" w14:textId="77777777" w:rsidR="004A529D" w:rsidRPr="00981CB3" w:rsidRDefault="004A529D" w:rsidP="004A529D">
      <w:pPr>
        <w:rPr>
          <w:rFonts w:cs="Arial"/>
          <w:sz w:val="16"/>
          <w:szCs w:val="16"/>
        </w:rPr>
      </w:pPr>
    </w:p>
    <w:p w14:paraId="3BB4ED0F" w14:textId="77777777" w:rsidR="00096587" w:rsidRDefault="00096587" w:rsidP="00096587">
      <w:pPr>
        <w:rPr>
          <w:rFonts w:cs="Arial"/>
        </w:rPr>
      </w:pPr>
    </w:p>
    <w:p w14:paraId="26F72687" w14:textId="77777777" w:rsidR="00096587" w:rsidRPr="00F03856" w:rsidRDefault="00096587" w:rsidP="00096587">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LSG_Headlight_Status_00031</w:t>
      </w:r>
      <w:r w:rsidRPr="00F03856">
        <w:rPr>
          <w:rFonts w:ascii="Arial" w:hAnsi="Arial" w:cs="Arial"/>
        </w:rPr>
        <w:t xml:space="preserve">### </w:t>
      </w:r>
      <w:bookmarkStart w:id="386" w:name="LSG_N_Headlight_Status_00031"/>
      <w:r>
        <w:rPr>
          <w:rFonts w:ascii="Arial" w:hAnsi="Arial" w:cs="Arial"/>
        </w:rPr>
        <w:t>LSG_Headlight_Status</w:t>
      </w:r>
      <w:bookmarkEnd w:id="386"/>
    </w:p>
    <w:p w14:paraId="728DC6DB" w14:textId="77777777" w:rsidR="00096587" w:rsidRDefault="00096587" w:rsidP="00096587">
      <w:pPr>
        <w:rPr>
          <w:rFonts w:ascii="Times New Roman" w:hAnsi="Times New Roman"/>
        </w:rPr>
      </w:pPr>
      <w:bookmarkStart w:id="387" w:name="LSG_D_Headlight_Status_00031"/>
      <w:r>
        <w:rPr>
          <w:rFonts w:ascii="Times New Roman" w:hAnsi="Times New Roman"/>
        </w:rPr>
        <w:t>Indicates the status of Headlamp switch after debouncing and filtering.</w:t>
      </w:r>
    </w:p>
    <w:p w14:paraId="4412BA24" w14:textId="77777777" w:rsidR="00096587" w:rsidRPr="00F03856" w:rsidRDefault="00096587" w:rsidP="00096587">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38"/>
        <w:gridCol w:w="4228"/>
      </w:tblGrid>
      <w:tr w:rsidR="00096587" w:rsidRPr="00981CB3" w14:paraId="0AB8D334" w14:textId="77777777" w:rsidTr="00096587">
        <w:trPr>
          <w:trHeight w:val="227"/>
        </w:trPr>
        <w:tc>
          <w:tcPr>
            <w:tcW w:w="2317"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D7BD737" w14:textId="77777777" w:rsidR="00096587" w:rsidRPr="00981CB3" w:rsidRDefault="00096587" w:rsidP="00550043">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488239637"/>
            <w:placeholder>
              <w:docPart w:val="5D1CD5957B0D467AA825537BFAFFFA2B"/>
            </w:placeholder>
            <w:showingPlcHdr/>
            <w:comboBox>
              <w:listItem w:value="Choose an item."/>
              <w:listItem w:displayText="QM" w:value="QM"/>
              <w:listItem w:displayText="A" w:value="A"/>
              <w:listItem w:displayText="B" w:value="B"/>
              <w:listItem w:displayText="C" w:value="C"/>
              <w:listItem w:displayText="D" w:value="D"/>
            </w:comboBox>
          </w:sdtPr>
          <w:sdtEndPr/>
          <w:sdtContent>
            <w:tc>
              <w:tcPr>
                <w:tcW w:w="42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2FC0E2E" w14:textId="77777777" w:rsidR="00096587" w:rsidRPr="00981CB3" w:rsidRDefault="00096587" w:rsidP="00550043">
                <w:pPr>
                  <w:pStyle w:val="scriptNormal"/>
                  <w:rPr>
                    <w:color w:val="auto"/>
                    <w:sz w:val="16"/>
                    <w:szCs w:val="16"/>
                  </w:rPr>
                </w:pPr>
                <w:r w:rsidRPr="00981CB3">
                  <w:rPr>
                    <w:color w:val="000000" w:themeColor="text1"/>
                    <w:sz w:val="16"/>
                    <w:szCs w:val="16"/>
                  </w:rPr>
                  <w:t>Choose an item.</w:t>
                </w:r>
              </w:p>
            </w:tc>
          </w:sdtContent>
        </w:sdt>
      </w:tr>
      <w:tr w:rsidR="00096587" w:rsidRPr="00981CB3" w14:paraId="02B0E6C9" w14:textId="77777777" w:rsidTr="00096587">
        <w:trPr>
          <w:trHeight w:val="227"/>
        </w:trPr>
        <w:tc>
          <w:tcPr>
            <w:tcW w:w="2317"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F8B3938" w14:textId="77777777" w:rsidR="00096587" w:rsidRPr="00981CB3" w:rsidRDefault="00096587" w:rsidP="00550043">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B1F168C" w14:textId="77777777" w:rsidR="00096587" w:rsidRPr="00981CB3" w:rsidRDefault="00096587"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096587" w:rsidRPr="00981CB3" w14:paraId="227BFD1E"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7924C0A" w14:textId="77777777" w:rsidR="00096587" w:rsidRPr="00981CB3" w:rsidRDefault="00096587" w:rsidP="00550043">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096587" w:rsidRPr="00981CB3" w14:paraId="2F4200C4" w14:textId="77777777" w:rsidTr="00096587">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9AA3E72" w14:textId="77777777" w:rsidR="00096587" w:rsidRPr="00981CB3" w:rsidRDefault="00096587" w:rsidP="00550043">
            <w:pPr>
              <w:rPr>
                <w:rFonts w:cs="Arial"/>
                <w:b/>
                <w:bCs/>
                <w:sz w:val="16"/>
                <w:szCs w:val="16"/>
                <w:lang w:val="en-GB"/>
              </w:rPr>
            </w:pPr>
            <w:r w:rsidRPr="00981CB3">
              <w:rPr>
                <w:rFonts w:cs="Arial"/>
                <w:b/>
                <w:bCs/>
                <w:sz w:val="16"/>
                <w:szCs w:val="16"/>
                <w:lang w:val="en-GB"/>
              </w:rPr>
              <w:t>Value</w:t>
            </w:r>
          </w:p>
          <w:p w14:paraId="632A4705" w14:textId="77777777" w:rsidR="00096587" w:rsidRPr="00981CB3" w:rsidRDefault="00096587" w:rsidP="00550043">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38"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7F38014" w14:textId="77777777" w:rsidR="00096587" w:rsidRPr="00981CB3" w:rsidRDefault="00096587" w:rsidP="00550043">
            <w:pPr>
              <w:rPr>
                <w:rFonts w:eastAsiaTheme="minorHAnsi" w:cs="Arial"/>
                <w:b/>
                <w:bCs/>
                <w:sz w:val="16"/>
                <w:szCs w:val="16"/>
                <w:lang w:val="en-GB"/>
              </w:rPr>
            </w:pPr>
            <w:r>
              <w:rPr>
                <w:rFonts w:ascii="Times New Roman" w:hAnsi="Times New Roman"/>
              </w:rPr>
              <w:t>AUTOLAMPS</w:t>
            </w:r>
          </w:p>
        </w:tc>
        <w:tc>
          <w:tcPr>
            <w:tcW w:w="422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3856360" w14:textId="77777777" w:rsidR="00096587" w:rsidRPr="001433BC" w:rsidRDefault="00AD1696" w:rsidP="00550043">
            <w:pPr>
              <w:rPr>
                <w:rFonts w:ascii="Times New Roman" w:hAnsi="Times New Roman"/>
              </w:rPr>
            </w:pPr>
            <w:r>
              <w:rPr>
                <w:rFonts w:ascii="Times New Roman" w:hAnsi="Times New Roman"/>
              </w:rPr>
              <w:t>the headlamp switch is in the autolamps position</w:t>
            </w:r>
          </w:p>
        </w:tc>
      </w:tr>
      <w:tr w:rsidR="00096587" w:rsidRPr="00981CB3" w14:paraId="3753152F" w14:textId="77777777" w:rsidTr="00096587">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241D19" w14:textId="77777777" w:rsidR="00096587" w:rsidRPr="00981CB3" w:rsidRDefault="00096587" w:rsidP="00550043">
            <w:pPr>
              <w:rPr>
                <w:rFonts w:eastAsiaTheme="minorHAnsi" w:cs="Arial"/>
                <w:b/>
                <w:bCs/>
                <w:sz w:val="16"/>
                <w:szCs w:val="16"/>
              </w:rPr>
            </w:pPr>
          </w:p>
        </w:tc>
        <w:tc>
          <w:tcPr>
            <w:tcW w:w="1238"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E7CFCE9" w14:textId="77777777" w:rsidR="00096587" w:rsidRPr="00981CB3" w:rsidRDefault="00096587" w:rsidP="00550043">
            <w:pPr>
              <w:rPr>
                <w:rFonts w:eastAsiaTheme="minorHAnsi" w:cs="Arial"/>
                <w:b/>
                <w:bCs/>
                <w:sz w:val="16"/>
                <w:szCs w:val="16"/>
                <w:lang w:val="en-GB"/>
              </w:rPr>
            </w:pPr>
            <w:r>
              <w:rPr>
                <w:rFonts w:ascii="Times New Roman" w:hAnsi="Times New Roman"/>
              </w:rPr>
              <w:t>HEADLAMPS</w:t>
            </w:r>
          </w:p>
        </w:tc>
        <w:tc>
          <w:tcPr>
            <w:tcW w:w="422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BFF2C4A" w14:textId="77777777" w:rsidR="00096587" w:rsidRPr="001433BC" w:rsidRDefault="00AD1696" w:rsidP="00550043">
            <w:pPr>
              <w:rPr>
                <w:rFonts w:ascii="Times New Roman" w:hAnsi="Times New Roman"/>
              </w:rPr>
            </w:pPr>
            <w:r>
              <w:rPr>
                <w:rFonts w:ascii="Times New Roman" w:hAnsi="Times New Roman"/>
              </w:rPr>
              <w:t>the headlamp switch is in the headlamps position</w:t>
            </w:r>
          </w:p>
        </w:tc>
      </w:tr>
      <w:tr w:rsidR="00AD1696" w:rsidRPr="00981CB3" w14:paraId="72789C31" w14:textId="77777777" w:rsidTr="00096587">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960811F" w14:textId="77777777" w:rsidR="00AD1696" w:rsidRPr="00981CB3" w:rsidRDefault="00AD1696" w:rsidP="00AD1696">
            <w:pPr>
              <w:rPr>
                <w:rFonts w:eastAsiaTheme="minorHAnsi" w:cs="Arial"/>
                <w:b/>
                <w:bCs/>
                <w:sz w:val="16"/>
                <w:szCs w:val="16"/>
              </w:rPr>
            </w:pPr>
          </w:p>
        </w:tc>
        <w:tc>
          <w:tcPr>
            <w:tcW w:w="1238"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6463BF5" w14:textId="77777777" w:rsidR="00AD1696" w:rsidRPr="00981CB3" w:rsidRDefault="00AD1696" w:rsidP="00AD1696">
            <w:pPr>
              <w:rPr>
                <w:rFonts w:eastAsiaTheme="minorHAnsi" w:cs="Arial"/>
                <w:b/>
                <w:bCs/>
                <w:sz w:val="16"/>
                <w:szCs w:val="16"/>
                <w:lang w:val="en-GB"/>
              </w:rPr>
            </w:pPr>
            <w:r>
              <w:rPr>
                <w:rFonts w:ascii="Times New Roman" w:hAnsi="Times New Roman"/>
              </w:rPr>
              <w:t>OFF</w:t>
            </w:r>
          </w:p>
        </w:tc>
        <w:tc>
          <w:tcPr>
            <w:tcW w:w="422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F76FA99" w14:textId="77777777" w:rsidR="00AD1696" w:rsidRPr="001433BC" w:rsidRDefault="00AD1696" w:rsidP="00AD1696">
            <w:pPr>
              <w:rPr>
                <w:rFonts w:ascii="Times New Roman" w:hAnsi="Times New Roman"/>
              </w:rPr>
            </w:pPr>
            <w:r>
              <w:rPr>
                <w:rFonts w:ascii="Times New Roman" w:hAnsi="Times New Roman"/>
              </w:rPr>
              <w:t>the headlamp switch is in the off position</w:t>
            </w:r>
          </w:p>
        </w:tc>
      </w:tr>
      <w:tr w:rsidR="00096587" w:rsidRPr="00981CB3" w14:paraId="01898E6B" w14:textId="77777777" w:rsidTr="00096587">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0CF120" w14:textId="77777777" w:rsidR="00096587" w:rsidRPr="00981CB3" w:rsidRDefault="00096587" w:rsidP="00550043">
            <w:pPr>
              <w:rPr>
                <w:rFonts w:eastAsiaTheme="minorHAnsi" w:cs="Arial"/>
                <w:b/>
                <w:bCs/>
                <w:sz w:val="16"/>
                <w:szCs w:val="16"/>
              </w:rPr>
            </w:pPr>
          </w:p>
        </w:tc>
        <w:tc>
          <w:tcPr>
            <w:tcW w:w="1238"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38B0CB3" w14:textId="77777777" w:rsidR="00096587" w:rsidRPr="00981CB3" w:rsidRDefault="00096587" w:rsidP="00550043">
            <w:pPr>
              <w:rPr>
                <w:rFonts w:eastAsiaTheme="minorHAnsi" w:cs="Arial"/>
                <w:b/>
                <w:bCs/>
                <w:sz w:val="16"/>
                <w:szCs w:val="16"/>
                <w:lang w:val="en-GB"/>
              </w:rPr>
            </w:pPr>
            <w:r>
              <w:rPr>
                <w:rFonts w:ascii="Times New Roman" w:hAnsi="Times New Roman"/>
              </w:rPr>
              <w:t>POSITION</w:t>
            </w:r>
          </w:p>
        </w:tc>
        <w:tc>
          <w:tcPr>
            <w:tcW w:w="422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8731215" w14:textId="77777777" w:rsidR="00096587" w:rsidRPr="001433BC" w:rsidRDefault="00AD1696" w:rsidP="00550043">
            <w:pPr>
              <w:rPr>
                <w:rFonts w:ascii="Times New Roman" w:hAnsi="Times New Roman"/>
              </w:rPr>
            </w:pPr>
            <w:r>
              <w:rPr>
                <w:rFonts w:ascii="Times New Roman" w:hAnsi="Times New Roman"/>
              </w:rPr>
              <w:t>the headlamp switch is in the position lights position</w:t>
            </w:r>
          </w:p>
        </w:tc>
      </w:tr>
      <w:bookmarkEnd w:id="387"/>
    </w:tbl>
    <w:p w14:paraId="152949BC" w14:textId="77777777" w:rsidR="00096587" w:rsidRPr="00981CB3" w:rsidRDefault="00096587" w:rsidP="00096587">
      <w:pPr>
        <w:rPr>
          <w:rFonts w:cs="Arial"/>
          <w:sz w:val="16"/>
          <w:szCs w:val="16"/>
        </w:rPr>
      </w:pPr>
    </w:p>
    <w:p w14:paraId="6BFE60E0" w14:textId="77777777" w:rsidR="00523CC5" w:rsidRDefault="00523CC5" w:rsidP="00523CC5">
      <w:pPr>
        <w:rPr>
          <w:lang w:val="en-GB"/>
        </w:rPr>
      </w:pPr>
    </w:p>
    <w:p w14:paraId="18D763D5" w14:textId="77777777" w:rsidR="00040C53" w:rsidRDefault="00040C53" w:rsidP="00040C53">
      <w:pPr>
        <w:spacing w:line="240" w:lineRule="atLeast"/>
        <w:rPr>
          <w:rFonts w:cs="Arial"/>
        </w:rPr>
      </w:pPr>
    </w:p>
    <w:p w14:paraId="1A1D9435" w14:textId="77777777" w:rsidR="00040C53" w:rsidRPr="00F03856" w:rsidRDefault="00040C53" w:rsidP="00040C53">
      <w:pPr>
        <w:pStyle w:val="RELogSignal"/>
        <w:shd w:val="clear" w:color="auto" w:fill="F2F2F2" w:themeFill="background1" w:themeFillShade="F2"/>
        <w:spacing w:line="240" w:lineRule="atLeast"/>
        <w:rPr>
          <w:rFonts w:ascii="Arial" w:hAnsi="Arial" w:cs="Arial"/>
        </w:rPr>
      </w:pPr>
      <w:r w:rsidRPr="00F03856">
        <w:rPr>
          <w:rFonts w:ascii="Arial" w:hAnsi="Arial" w:cs="Arial"/>
        </w:rPr>
        <w:t>###</w:t>
      </w:r>
      <w:r>
        <w:rPr>
          <w:rFonts w:ascii="Arial" w:hAnsi="Arial" w:cs="Arial"/>
        </w:rPr>
        <w:t>LSG_Headlamp_HMI_SW_00002</w:t>
      </w:r>
      <w:r w:rsidRPr="00F03856">
        <w:rPr>
          <w:rFonts w:ascii="Arial" w:hAnsi="Arial" w:cs="Arial"/>
        </w:rPr>
        <w:t xml:space="preserve">### </w:t>
      </w:r>
      <w:bookmarkStart w:id="388" w:name="LSG_N_Headlamp_Switch_00002"/>
      <w:r>
        <w:rPr>
          <w:rFonts w:ascii="Arial" w:hAnsi="Arial" w:cs="Arial"/>
        </w:rPr>
        <w:t>LSG_Headlamp_Switch</w:t>
      </w:r>
      <w:bookmarkEnd w:id="388"/>
    </w:p>
    <w:p w14:paraId="7BCB8713" w14:textId="77777777" w:rsidR="00040C53" w:rsidRPr="00F03856" w:rsidRDefault="00040C53" w:rsidP="00040C53">
      <w:pPr>
        <w:spacing w:line="240" w:lineRule="atLeast"/>
        <w:rPr>
          <w:rFonts w:cs="Arial"/>
        </w:rPr>
      </w:pPr>
      <w:bookmarkStart w:id="389" w:name="LSG_D_Headlamp_Switch_00002"/>
      <w:r>
        <w:rPr>
          <w:rFonts w:cs="Arial"/>
        </w:rPr>
        <w:t>Headlamp switch (Off, Position, Low Beam, Auto Light), secondary HMI input to Front and Rear fog lamp logic control block.</w:t>
      </w:r>
    </w:p>
    <w:p w14:paraId="4A09CB3A" w14:textId="77777777" w:rsidR="00040C53" w:rsidRPr="00F03856" w:rsidRDefault="00040C53" w:rsidP="00040C53">
      <w:pPr>
        <w:spacing w:line="240" w:lineRule="atLeast"/>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040C53" w:rsidRPr="00981CB3" w14:paraId="70232ED9"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4C65C7D" w14:textId="77777777" w:rsidR="00040C53" w:rsidRPr="00981CB3" w:rsidRDefault="00040C53" w:rsidP="00550043">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747225877"/>
            <w:placeholder>
              <w:docPart w:val="8A4F3690A81E43BE99438961BDB3FC60"/>
            </w:placeholde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8D7213E" w14:textId="77777777" w:rsidR="00040C53" w:rsidRPr="00981CB3" w:rsidRDefault="00040C53" w:rsidP="00550043">
                <w:pPr>
                  <w:pStyle w:val="scriptNormal"/>
                  <w:spacing w:line="240" w:lineRule="atLeast"/>
                  <w:rPr>
                    <w:color w:val="auto"/>
                    <w:sz w:val="16"/>
                    <w:szCs w:val="16"/>
                  </w:rPr>
                </w:pPr>
                <w:r>
                  <w:rPr>
                    <w:color w:val="auto"/>
                    <w:sz w:val="16"/>
                    <w:szCs w:val="16"/>
                  </w:rPr>
                  <w:t>QM</w:t>
                </w:r>
              </w:p>
            </w:tc>
          </w:sdtContent>
        </w:sdt>
      </w:tr>
      <w:tr w:rsidR="00040C53" w:rsidRPr="00981CB3" w14:paraId="148638AE"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0C92742" w14:textId="77777777" w:rsidR="00040C53" w:rsidRPr="00981CB3" w:rsidRDefault="00040C53" w:rsidP="00550043">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F3BC29" w14:textId="77777777" w:rsidR="00040C53" w:rsidRPr="00981CB3" w:rsidRDefault="00B00B38" w:rsidP="00550043">
            <w:pPr>
              <w:spacing w:line="240" w:lineRule="atLeast"/>
              <w:rPr>
                <w:rFonts w:eastAsiaTheme="minorHAnsi" w:cs="Arial"/>
                <w:color w:val="000000" w:themeColor="text1"/>
                <w:sz w:val="16"/>
                <w:szCs w:val="16"/>
              </w:rPr>
            </w:pPr>
            <w:r>
              <w:rPr>
                <w:rFonts w:eastAsiaTheme="minorHAnsi" w:cs="Arial"/>
                <w:color w:val="000000" w:themeColor="text1"/>
                <w:sz w:val="16"/>
                <w:szCs w:val="16"/>
              </w:rPr>
              <w:t>Discrete</w:t>
            </w:r>
          </w:p>
        </w:tc>
      </w:tr>
      <w:tr w:rsidR="00040C53" w:rsidRPr="00981CB3" w14:paraId="366C56D6"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C391F22" w14:textId="77777777" w:rsidR="00040C53" w:rsidRPr="00981CB3" w:rsidRDefault="00040C53" w:rsidP="00550043">
            <w:pPr>
              <w:spacing w:line="240" w:lineRule="atLeast"/>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040C53" w:rsidRPr="00981CB3" w14:paraId="26CF7325"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54C1067" w14:textId="77777777" w:rsidR="00040C53" w:rsidRPr="00981CB3" w:rsidRDefault="00040C53" w:rsidP="00550043">
            <w:pPr>
              <w:spacing w:line="240" w:lineRule="atLeast"/>
              <w:rPr>
                <w:rFonts w:cs="Arial"/>
                <w:b/>
                <w:bCs/>
                <w:sz w:val="16"/>
                <w:szCs w:val="16"/>
                <w:lang w:val="en-GB"/>
              </w:rPr>
            </w:pPr>
            <w:r w:rsidRPr="00981CB3">
              <w:rPr>
                <w:rFonts w:cs="Arial"/>
                <w:b/>
                <w:bCs/>
                <w:sz w:val="16"/>
                <w:szCs w:val="16"/>
                <w:lang w:val="en-GB"/>
              </w:rPr>
              <w:t>Value</w:t>
            </w:r>
          </w:p>
          <w:p w14:paraId="021E3642" w14:textId="77777777" w:rsidR="00040C53" w:rsidRPr="00981CB3" w:rsidRDefault="00040C53" w:rsidP="00550043">
            <w:pPr>
              <w:spacing w:line="240" w:lineRule="atLeast"/>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C1438BF" w14:textId="77777777" w:rsidR="00040C53" w:rsidRPr="001433BC" w:rsidRDefault="00040C53" w:rsidP="001433BC">
            <w:pPr>
              <w:rPr>
                <w:rFonts w:ascii="Times New Roman" w:hAnsi="Times New Roman"/>
              </w:rPr>
            </w:pPr>
            <w:r w:rsidRPr="001433BC">
              <w:rPr>
                <w:rFonts w:ascii="Times New Roman" w:hAnsi="Times New Roman"/>
              </w:rPr>
              <w:t>OFF</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ED1EF21" w14:textId="77777777" w:rsidR="00040C53" w:rsidRPr="001433BC" w:rsidRDefault="00040C53" w:rsidP="001433BC">
            <w:pPr>
              <w:rPr>
                <w:rFonts w:ascii="Times New Roman" w:hAnsi="Times New Roman"/>
              </w:rPr>
            </w:pPr>
            <w:r w:rsidRPr="001433BC">
              <w:rPr>
                <w:rFonts w:ascii="Times New Roman" w:hAnsi="Times New Roman"/>
              </w:rPr>
              <w:t>Headlamp Switch is in the OFF position</w:t>
            </w:r>
          </w:p>
        </w:tc>
      </w:tr>
      <w:tr w:rsidR="00040C53" w:rsidRPr="00981CB3" w14:paraId="64F78D64"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F812815" w14:textId="77777777" w:rsidR="00040C53" w:rsidRPr="00981CB3" w:rsidRDefault="00040C53" w:rsidP="00550043">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8EB9F13" w14:textId="77777777" w:rsidR="00040C53" w:rsidRPr="001433BC" w:rsidRDefault="00040C53" w:rsidP="001433BC">
            <w:pPr>
              <w:rPr>
                <w:rFonts w:ascii="Times New Roman" w:hAnsi="Times New Roman"/>
              </w:rPr>
            </w:pPr>
            <w:r w:rsidRPr="001433BC">
              <w:rPr>
                <w:rFonts w:ascii="Times New Roman" w:hAnsi="Times New Roman"/>
              </w:rPr>
              <w:t>POSITION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2424FAE" w14:textId="77777777" w:rsidR="00040C53" w:rsidRPr="001433BC" w:rsidRDefault="00040C53" w:rsidP="00550043">
            <w:pPr>
              <w:rPr>
                <w:rFonts w:ascii="Times New Roman" w:hAnsi="Times New Roman"/>
              </w:rPr>
            </w:pPr>
            <w:r w:rsidRPr="001433BC">
              <w:rPr>
                <w:rFonts w:ascii="Times New Roman" w:hAnsi="Times New Roman"/>
              </w:rPr>
              <w:t>Headlamp Switch is in POSITION</w:t>
            </w:r>
          </w:p>
        </w:tc>
      </w:tr>
      <w:tr w:rsidR="00040C53" w:rsidRPr="00981CB3" w14:paraId="7D91B96E"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7F8249A" w14:textId="77777777" w:rsidR="00040C53" w:rsidRPr="00981CB3" w:rsidRDefault="00040C53" w:rsidP="00550043">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5A0D14E" w14:textId="77777777" w:rsidR="00040C53" w:rsidRPr="001433BC" w:rsidRDefault="00040C53" w:rsidP="001433BC">
            <w:pPr>
              <w:rPr>
                <w:rFonts w:ascii="Times New Roman" w:hAnsi="Times New Roman"/>
              </w:rPr>
            </w:pPr>
            <w:r w:rsidRPr="001433BC">
              <w:rPr>
                <w:rFonts w:ascii="Times New Roman" w:hAnsi="Times New Roman"/>
              </w:rPr>
              <w:t>LOWBEAM</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58A815E" w14:textId="77777777" w:rsidR="00040C53" w:rsidRPr="001433BC" w:rsidRDefault="00040C53" w:rsidP="00550043">
            <w:pPr>
              <w:rPr>
                <w:rFonts w:ascii="Times New Roman" w:hAnsi="Times New Roman"/>
              </w:rPr>
            </w:pPr>
            <w:r w:rsidRPr="001433BC">
              <w:rPr>
                <w:rFonts w:ascii="Times New Roman" w:hAnsi="Times New Roman"/>
              </w:rPr>
              <w:t>Headlamp Switch is in the LOW_BEAM position</w:t>
            </w:r>
          </w:p>
        </w:tc>
      </w:tr>
      <w:tr w:rsidR="00040C53" w:rsidRPr="00981CB3" w14:paraId="50414AD5"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839956" w14:textId="77777777" w:rsidR="00040C53" w:rsidRPr="00981CB3" w:rsidRDefault="00040C53" w:rsidP="00550043">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59E5322" w14:textId="77777777" w:rsidR="00040C53" w:rsidRPr="001433BC" w:rsidRDefault="00040C53" w:rsidP="001433BC">
            <w:pPr>
              <w:rPr>
                <w:rFonts w:ascii="Times New Roman" w:hAnsi="Times New Roman"/>
              </w:rPr>
            </w:pPr>
            <w:r w:rsidRPr="001433BC">
              <w:rPr>
                <w:rFonts w:ascii="Times New Roman" w:hAnsi="Times New Roman"/>
              </w:rPr>
              <w:t>AUTOLIGHT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5E7FF7E" w14:textId="77777777" w:rsidR="00040C53" w:rsidRPr="001433BC" w:rsidRDefault="00040C53" w:rsidP="00550043">
            <w:pPr>
              <w:rPr>
                <w:rFonts w:ascii="Times New Roman" w:hAnsi="Times New Roman"/>
              </w:rPr>
            </w:pPr>
            <w:r w:rsidRPr="001433BC">
              <w:rPr>
                <w:rFonts w:ascii="Times New Roman" w:hAnsi="Times New Roman"/>
              </w:rPr>
              <w:t>Headlamp Switch is in the AUTO_LIGHT position</w:t>
            </w:r>
          </w:p>
        </w:tc>
      </w:tr>
      <w:bookmarkEnd w:id="389"/>
    </w:tbl>
    <w:p w14:paraId="73E0A0D9" w14:textId="77777777" w:rsidR="00523CC5" w:rsidRPr="00523CC5" w:rsidRDefault="00523CC5" w:rsidP="00523CC5">
      <w:pPr>
        <w:rPr>
          <w:lang w:val="en-GB"/>
        </w:rPr>
      </w:pPr>
    </w:p>
    <w:p w14:paraId="6C42E8F1" w14:textId="77777777" w:rsidR="0087677D" w:rsidRDefault="0087677D" w:rsidP="0087677D">
      <w:pPr>
        <w:rPr>
          <w:rFonts w:cs="Arial"/>
        </w:rPr>
      </w:pPr>
    </w:p>
    <w:p w14:paraId="5DEF642E" w14:textId="1FDD7D3D" w:rsidR="0087677D" w:rsidRPr="00F03856" w:rsidRDefault="0087677D" w:rsidP="0087677D">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LSG_LowBeamsOnly_Rqst_00045</w:t>
      </w:r>
      <w:r w:rsidRPr="00F03856">
        <w:rPr>
          <w:rFonts w:ascii="Arial" w:hAnsi="Arial" w:cs="Arial"/>
        </w:rPr>
        <w:t xml:space="preserve">### </w:t>
      </w:r>
      <w:bookmarkStart w:id="390" w:name="LSG_N_LowBeamsOnly_Rqst_00045"/>
      <w:r>
        <w:rPr>
          <w:rFonts w:ascii="Arial" w:hAnsi="Arial" w:cs="Arial"/>
        </w:rPr>
        <w:t>LSG_LowBeamsOnly_Rqst</w:t>
      </w:r>
      <w:bookmarkEnd w:id="390"/>
    </w:p>
    <w:p w14:paraId="4DDB29AF" w14:textId="303E62FA" w:rsidR="0087677D" w:rsidRDefault="0087677D" w:rsidP="0087677D">
      <w:pPr>
        <w:rPr>
          <w:rFonts w:cs="Arial"/>
        </w:rPr>
      </w:pPr>
      <w:bookmarkStart w:id="391" w:name="LSG_D_LowBeamsOnly_Rqst_00045"/>
      <w:r>
        <w:rPr>
          <w:rFonts w:ascii="Segoe UI" w:hAnsi="Segoe UI" w:cs="Segoe UI"/>
          <w:color w:val="000000"/>
          <w:sz w:val="21"/>
          <w:szCs w:val="21"/>
          <w:shd w:val="clear" w:color="auto" w:fill="FFFFFF"/>
        </w:rPr>
        <w:t xml:space="preserve">This message </w:t>
      </w:r>
      <w:r w:rsidRPr="0087677D">
        <w:rPr>
          <w:rFonts w:ascii="Segoe UI" w:hAnsi="Segoe UI" w:cs="Segoe UI"/>
          <w:color w:val="000000"/>
          <w:sz w:val="21"/>
          <w:szCs w:val="21"/>
          <w:shd w:val="clear" w:color="auto" w:fill="FFFFFF"/>
        </w:rPr>
        <w:t>control</w:t>
      </w:r>
      <w:r>
        <w:rPr>
          <w:rFonts w:ascii="Segoe UI" w:hAnsi="Segoe UI" w:cs="Segoe UI"/>
          <w:color w:val="000000"/>
          <w:sz w:val="21"/>
          <w:szCs w:val="21"/>
          <w:shd w:val="clear" w:color="auto" w:fill="FFFFFF"/>
        </w:rPr>
        <w:t>s</w:t>
      </w:r>
      <w:r w:rsidRPr="0087677D">
        <w:rPr>
          <w:rFonts w:ascii="Segoe UI" w:hAnsi="Segoe UI" w:cs="Segoe UI"/>
          <w:color w:val="000000"/>
          <w:sz w:val="21"/>
          <w:szCs w:val="21"/>
          <w:shd w:val="clear" w:color="auto" w:fill="FFFFFF"/>
        </w:rPr>
        <w:t xml:space="preserve"> low beam headlamps activation.</w:t>
      </w:r>
      <w:r>
        <w:rPr>
          <w:rFonts w:ascii="Times New Roman" w:hAnsi="Times New Roman"/>
        </w:rPr>
        <w:t xml:space="preserve">  It </w:t>
      </w:r>
      <w:r>
        <w:rPr>
          <w:rFonts w:ascii="Segoe UI" w:hAnsi="Segoe UI" w:cs="Segoe UI"/>
          <w:color w:val="000000"/>
          <w:sz w:val="21"/>
          <w:szCs w:val="21"/>
          <w:shd w:val="clear" w:color="auto" w:fill="FFFFFF"/>
        </w:rPr>
        <w:t>covers both situations of manual low beam ON the MLS Headlamp and Autolamps that detect nighttime conditions</w:t>
      </w:r>
    </w:p>
    <w:p w14:paraId="4AFB9655" w14:textId="77777777" w:rsidR="0087677D" w:rsidRPr="00F03856" w:rsidRDefault="0087677D" w:rsidP="0087677D">
      <w:pPr>
        <w:rPr>
          <w:rFonts w:cs="Arial"/>
        </w:rPr>
      </w:pPr>
    </w:p>
    <w:p w14:paraId="7C9896DF" w14:textId="77777777" w:rsidR="0087677D" w:rsidRPr="00F03856" w:rsidRDefault="0087677D" w:rsidP="0087677D">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87677D" w:rsidRPr="00981CB3" w14:paraId="5607652A" w14:textId="77777777" w:rsidTr="00E55B58">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4E0D271" w14:textId="77777777" w:rsidR="0087677D" w:rsidRPr="00981CB3" w:rsidRDefault="0087677D" w:rsidP="00E55B58">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437058599"/>
            <w:placeholder>
              <w:docPart w:val="D2D18E8667E441A2903199E33E427F56"/>
            </w:placeholder>
            <w:showingPlcHd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FF5DC0B" w14:textId="77777777" w:rsidR="0087677D" w:rsidRPr="00981CB3" w:rsidRDefault="0087677D" w:rsidP="00E55B58">
                <w:pPr>
                  <w:pStyle w:val="scriptNormal"/>
                  <w:rPr>
                    <w:color w:val="auto"/>
                    <w:sz w:val="16"/>
                    <w:szCs w:val="16"/>
                  </w:rPr>
                </w:pPr>
                <w:r w:rsidRPr="00981CB3">
                  <w:rPr>
                    <w:color w:val="000000" w:themeColor="text1"/>
                    <w:sz w:val="16"/>
                    <w:szCs w:val="16"/>
                  </w:rPr>
                  <w:t>Choose an item.</w:t>
                </w:r>
              </w:p>
            </w:tc>
          </w:sdtContent>
        </w:sdt>
      </w:tr>
      <w:tr w:rsidR="0087677D" w:rsidRPr="00981CB3" w14:paraId="146BA4BD" w14:textId="77777777" w:rsidTr="00E55B58">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4C0EDEC" w14:textId="77777777" w:rsidR="0087677D" w:rsidRPr="00981CB3" w:rsidRDefault="0087677D" w:rsidP="00E55B58">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87465A1" w14:textId="1BABD984" w:rsidR="0087677D" w:rsidRPr="00981CB3" w:rsidRDefault="0087677D" w:rsidP="00E55B58">
            <w:pPr>
              <w:rPr>
                <w:rFonts w:eastAsiaTheme="minorHAnsi" w:cs="Arial"/>
                <w:color w:val="000000" w:themeColor="text1"/>
                <w:sz w:val="16"/>
                <w:szCs w:val="16"/>
              </w:rPr>
            </w:pPr>
            <w:r>
              <w:rPr>
                <w:rFonts w:eastAsiaTheme="minorHAnsi" w:cs="Arial"/>
                <w:color w:val="000000" w:themeColor="text1"/>
                <w:sz w:val="16"/>
                <w:szCs w:val="16"/>
              </w:rPr>
              <w:t>Discrete</w:t>
            </w:r>
          </w:p>
        </w:tc>
      </w:tr>
      <w:tr w:rsidR="0087677D" w:rsidRPr="00981CB3" w14:paraId="6B52AF72" w14:textId="77777777" w:rsidTr="00E55B58">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09B9293" w14:textId="77777777" w:rsidR="0087677D" w:rsidRPr="00981CB3" w:rsidRDefault="0087677D" w:rsidP="00E55B58">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87677D" w:rsidRPr="00981CB3" w14:paraId="6F12C579" w14:textId="77777777" w:rsidTr="00E55B58">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88E4EFE" w14:textId="77777777" w:rsidR="0087677D" w:rsidRPr="00981CB3" w:rsidRDefault="0087677D" w:rsidP="0087677D">
            <w:pPr>
              <w:rPr>
                <w:rFonts w:cs="Arial"/>
                <w:b/>
                <w:bCs/>
                <w:sz w:val="16"/>
                <w:szCs w:val="16"/>
                <w:lang w:val="en-GB"/>
              </w:rPr>
            </w:pPr>
            <w:r w:rsidRPr="00981CB3">
              <w:rPr>
                <w:rFonts w:cs="Arial"/>
                <w:b/>
                <w:bCs/>
                <w:sz w:val="16"/>
                <w:szCs w:val="16"/>
                <w:lang w:val="en-GB"/>
              </w:rPr>
              <w:t>Value</w:t>
            </w:r>
          </w:p>
          <w:p w14:paraId="66795E28" w14:textId="77777777" w:rsidR="0087677D" w:rsidRPr="00981CB3" w:rsidRDefault="0087677D" w:rsidP="0087677D">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91E1659" w14:textId="5E99F490" w:rsidR="0087677D" w:rsidRPr="00981CB3" w:rsidRDefault="0087677D" w:rsidP="0087677D">
            <w:pPr>
              <w:rPr>
                <w:rFonts w:eastAsiaTheme="minorHAnsi" w:cs="Arial"/>
                <w:b/>
                <w:bCs/>
                <w:sz w:val="16"/>
                <w:szCs w:val="16"/>
                <w:lang w:val="en-GB"/>
              </w:rPr>
            </w:pPr>
            <w:r w:rsidRPr="00B00B38">
              <w:rPr>
                <w:rFonts w:ascii="Times New Roman" w:hAnsi="Times New Roman"/>
              </w:rPr>
              <w:t>ON</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24C2ACC" w14:textId="0ADC3EE7" w:rsidR="0087677D" w:rsidRPr="00981CB3" w:rsidRDefault="0087677D" w:rsidP="0087677D">
            <w:pPr>
              <w:rPr>
                <w:rFonts w:eastAsiaTheme="minorHAnsi" w:cs="Arial"/>
                <w:color w:val="000000" w:themeColor="text1"/>
                <w:sz w:val="16"/>
                <w:szCs w:val="16"/>
              </w:rPr>
            </w:pPr>
            <w:r>
              <w:rPr>
                <w:rFonts w:ascii="Times New Roman" w:hAnsi="Times New Roman"/>
              </w:rPr>
              <w:t>LOWBEAM is ON, not HIGHBEAM</w:t>
            </w:r>
          </w:p>
        </w:tc>
      </w:tr>
      <w:tr w:rsidR="0087677D" w:rsidRPr="00981CB3" w14:paraId="654BFB0A" w14:textId="77777777" w:rsidTr="00E55B58">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2EAC6B" w14:textId="77777777" w:rsidR="0087677D" w:rsidRPr="00981CB3" w:rsidRDefault="0087677D" w:rsidP="0087677D">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F994948" w14:textId="724F73B0" w:rsidR="0087677D" w:rsidRPr="00981CB3" w:rsidRDefault="0087677D" w:rsidP="0087677D">
            <w:pPr>
              <w:rPr>
                <w:rFonts w:eastAsiaTheme="minorHAnsi" w:cs="Arial"/>
                <w:b/>
                <w:bCs/>
                <w:sz w:val="16"/>
                <w:szCs w:val="16"/>
                <w:lang w:val="en-GB"/>
              </w:rPr>
            </w:pPr>
            <w:r w:rsidRPr="00B00B38">
              <w:rPr>
                <w:rFonts w:ascii="Times New Roman" w:hAnsi="Times New Roman"/>
              </w:rPr>
              <w:t>OFF</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69D22C6" w14:textId="10D77028" w:rsidR="0087677D" w:rsidRPr="00981CB3" w:rsidRDefault="0087677D" w:rsidP="0087677D">
            <w:pPr>
              <w:rPr>
                <w:rFonts w:eastAsiaTheme="minorHAnsi" w:cs="Arial"/>
                <w:color w:val="000000" w:themeColor="text1"/>
                <w:sz w:val="16"/>
                <w:szCs w:val="16"/>
              </w:rPr>
            </w:pPr>
            <w:r>
              <w:rPr>
                <w:rFonts w:ascii="Times New Roman" w:hAnsi="Times New Roman"/>
              </w:rPr>
              <w:t>LOWBEAM is OFF</w:t>
            </w:r>
          </w:p>
        </w:tc>
      </w:tr>
      <w:bookmarkEnd w:id="391"/>
    </w:tbl>
    <w:p w14:paraId="02DFC768" w14:textId="77777777" w:rsidR="0087677D" w:rsidRPr="00981CB3" w:rsidRDefault="0087677D" w:rsidP="0087677D">
      <w:pPr>
        <w:rPr>
          <w:rFonts w:cs="Arial"/>
          <w:sz w:val="16"/>
          <w:szCs w:val="16"/>
        </w:rPr>
      </w:pPr>
    </w:p>
    <w:p w14:paraId="73B5523F" w14:textId="77777777" w:rsidR="00650BA1" w:rsidRDefault="00650BA1" w:rsidP="00650BA1">
      <w:pPr>
        <w:rPr>
          <w:rFonts w:cs="Arial"/>
        </w:rPr>
      </w:pPr>
    </w:p>
    <w:p w14:paraId="0E213F70" w14:textId="2018171F" w:rsidR="00650BA1" w:rsidRPr="00F03856" w:rsidRDefault="00650BA1" w:rsidP="00650BA1">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LSG_LowBeams_WithDRL_Rqst_00046</w:t>
      </w:r>
      <w:r w:rsidRPr="00F03856">
        <w:rPr>
          <w:rFonts w:ascii="Arial" w:hAnsi="Arial" w:cs="Arial"/>
        </w:rPr>
        <w:t xml:space="preserve">### </w:t>
      </w:r>
      <w:bookmarkStart w:id="392" w:name="LSG_N_LowBeams_WithDRL_Rqst_00046"/>
      <w:r>
        <w:rPr>
          <w:rFonts w:ascii="Arial" w:hAnsi="Arial" w:cs="Arial"/>
        </w:rPr>
        <w:t>LSG_LowBeams_WithDRL_Rqst</w:t>
      </w:r>
      <w:bookmarkEnd w:id="392"/>
    </w:p>
    <w:p w14:paraId="766360E1" w14:textId="1C5ADD89" w:rsidR="00722F1E" w:rsidRDefault="00634D01" w:rsidP="00722F1E">
      <w:pPr>
        <w:rPr>
          <w:rFonts w:ascii="Times New Roman" w:hAnsi="Times New Roman"/>
        </w:rPr>
      </w:pPr>
      <w:bookmarkStart w:id="393" w:name="LSG_D_LowBeams_WithDRL_Rqst_00046"/>
      <w:r>
        <w:rPr>
          <w:rFonts w:ascii="Times New Roman" w:hAnsi="Times New Roman"/>
        </w:rPr>
        <w:t>Control low beam headlamps activation for dual and quad headlamps, both HID and non-HID for headlamps used as low beams or co</w:t>
      </w:r>
      <w:r w:rsidR="009C35B5">
        <w:rPr>
          <w:rFonts w:ascii="Times New Roman" w:hAnsi="Times New Roman"/>
        </w:rPr>
        <w:t>n</w:t>
      </w:r>
      <w:r>
        <w:rPr>
          <w:rFonts w:ascii="Times New Roman" w:hAnsi="Times New Roman"/>
        </w:rPr>
        <w:t xml:space="preserve">figured as DRL. This </w:t>
      </w:r>
      <w:r w:rsidRPr="00EF21A9">
        <w:rPr>
          <w:rFonts w:ascii="Times New Roman" w:hAnsi="Times New Roman"/>
        </w:rPr>
        <w:t xml:space="preserve">covers both situations of manual low beam </w:t>
      </w:r>
      <w:r w:rsidR="007364CF">
        <w:rPr>
          <w:rFonts w:ascii="Times New Roman" w:hAnsi="Times New Roman"/>
        </w:rPr>
        <w:t>position of</w:t>
      </w:r>
      <w:r w:rsidRPr="00EF21A9">
        <w:rPr>
          <w:rFonts w:ascii="Times New Roman" w:hAnsi="Times New Roman"/>
        </w:rPr>
        <w:t xml:space="preserve"> MLS </w:t>
      </w:r>
      <w:r>
        <w:rPr>
          <w:rFonts w:ascii="Times New Roman" w:hAnsi="Times New Roman"/>
        </w:rPr>
        <w:t xml:space="preserve">(HEADLAMP) </w:t>
      </w:r>
      <w:r w:rsidRPr="00EF21A9">
        <w:rPr>
          <w:rFonts w:ascii="Times New Roman" w:hAnsi="Times New Roman"/>
        </w:rPr>
        <w:t>and Autolamps that detect nighttime conditions</w:t>
      </w:r>
      <w:r>
        <w:rPr>
          <w:rFonts w:ascii="Times New Roman" w:hAnsi="Times New Roman"/>
        </w:rPr>
        <w:t xml:space="preserve"> and DRL (night),</w:t>
      </w:r>
      <w:r w:rsidRPr="00EF21A9">
        <w:rPr>
          <w:rFonts w:ascii="Times New Roman" w:hAnsi="Times New Roman"/>
        </w:rPr>
        <w:t xml:space="preserve"> when </w:t>
      </w:r>
      <w:r>
        <w:rPr>
          <w:rFonts w:ascii="Times New Roman" w:hAnsi="Times New Roman"/>
          <w:b/>
          <w:bCs/>
        </w:rPr>
        <w:t>LowBeams_WithDRL_Rqst</w:t>
      </w:r>
      <w:r w:rsidRPr="00EF21A9">
        <w:rPr>
          <w:rFonts w:ascii="Times New Roman" w:hAnsi="Times New Roman"/>
        </w:rPr>
        <w:t xml:space="preserve"> = ON</w:t>
      </w:r>
    </w:p>
    <w:p w14:paraId="37002D1F" w14:textId="77777777" w:rsidR="00634D01" w:rsidRPr="00F03856" w:rsidRDefault="00634D01" w:rsidP="00722F1E">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650BA1" w:rsidRPr="00981CB3" w14:paraId="47F56D1C" w14:textId="77777777" w:rsidTr="00E55B58">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882F0B4" w14:textId="77777777" w:rsidR="00650BA1" w:rsidRPr="00981CB3" w:rsidRDefault="00650BA1" w:rsidP="00E55B58">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1089745317"/>
            <w:placeholder>
              <w:docPart w:val="7DC66EDFE40D4BCEB50FF0305B7D3BF3"/>
            </w:placeholder>
            <w:showingPlcHd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258E928" w14:textId="77777777" w:rsidR="00650BA1" w:rsidRPr="00981CB3" w:rsidRDefault="00650BA1" w:rsidP="00E55B58">
                <w:pPr>
                  <w:pStyle w:val="scriptNormal"/>
                  <w:rPr>
                    <w:color w:val="auto"/>
                    <w:sz w:val="16"/>
                    <w:szCs w:val="16"/>
                  </w:rPr>
                </w:pPr>
                <w:r w:rsidRPr="00981CB3">
                  <w:rPr>
                    <w:color w:val="000000" w:themeColor="text1"/>
                    <w:sz w:val="16"/>
                    <w:szCs w:val="16"/>
                  </w:rPr>
                  <w:t>Choose an item.</w:t>
                </w:r>
              </w:p>
            </w:tc>
          </w:sdtContent>
        </w:sdt>
      </w:tr>
      <w:tr w:rsidR="00650BA1" w:rsidRPr="00981CB3" w14:paraId="0587EA76" w14:textId="77777777" w:rsidTr="00E55B58">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D67B340" w14:textId="77777777" w:rsidR="00650BA1" w:rsidRPr="00981CB3" w:rsidRDefault="00650BA1" w:rsidP="00E55B58">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545D30" w14:textId="2A27753B" w:rsidR="00650BA1" w:rsidRPr="00981CB3" w:rsidRDefault="00C131D3" w:rsidP="00E55B58">
            <w:pPr>
              <w:rPr>
                <w:rFonts w:eastAsiaTheme="minorHAnsi" w:cs="Arial"/>
                <w:color w:val="000000" w:themeColor="text1"/>
                <w:sz w:val="16"/>
                <w:szCs w:val="16"/>
              </w:rPr>
            </w:pPr>
            <w:r>
              <w:rPr>
                <w:rFonts w:eastAsiaTheme="minorHAnsi" w:cs="Arial"/>
                <w:color w:val="000000" w:themeColor="text1"/>
                <w:sz w:val="16"/>
                <w:szCs w:val="16"/>
              </w:rPr>
              <w:t>Discrete</w:t>
            </w:r>
          </w:p>
        </w:tc>
      </w:tr>
      <w:tr w:rsidR="00650BA1" w:rsidRPr="00981CB3" w14:paraId="3A98F321" w14:textId="77777777" w:rsidTr="00E55B58">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A3A5342" w14:textId="77777777" w:rsidR="00650BA1" w:rsidRPr="00981CB3" w:rsidRDefault="00650BA1" w:rsidP="00E55B58">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C131D3" w:rsidRPr="00981CB3" w14:paraId="7E18D939" w14:textId="77777777" w:rsidTr="00E55B58">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88068FC" w14:textId="77777777" w:rsidR="00C131D3" w:rsidRPr="00981CB3" w:rsidRDefault="00C131D3" w:rsidP="00C131D3">
            <w:pPr>
              <w:rPr>
                <w:rFonts w:cs="Arial"/>
                <w:b/>
                <w:bCs/>
                <w:sz w:val="16"/>
                <w:szCs w:val="16"/>
                <w:lang w:val="en-GB"/>
              </w:rPr>
            </w:pPr>
            <w:r w:rsidRPr="00981CB3">
              <w:rPr>
                <w:rFonts w:cs="Arial"/>
                <w:b/>
                <w:bCs/>
                <w:sz w:val="16"/>
                <w:szCs w:val="16"/>
                <w:lang w:val="en-GB"/>
              </w:rPr>
              <w:t>Value</w:t>
            </w:r>
          </w:p>
          <w:p w14:paraId="214880F6" w14:textId="77777777" w:rsidR="00C131D3" w:rsidRPr="00981CB3" w:rsidRDefault="00C131D3" w:rsidP="00C131D3">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588290B" w14:textId="45950314" w:rsidR="00C131D3" w:rsidRPr="00981CB3" w:rsidRDefault="00C131D3" w:rsidP="00C131D3">
            <w:pPr>
              <w:rPr>
                <w:rFonts w:eastAsiaTheme="minorHAnsi" w:cs="Arial"/>
                <w:b/>
                <w:bCs/>
                <w:sz w:val="16"/>
                <w:szCs w:val="16"/>
                <w:lang w:val="en-GB"/>
              </w:rPr>
            </w:pPr>
            <w:r w:rsidRPr="00B00B38">
              <w:rPr>
                <w:rFonts w:ascii="Times New Roman" w:hAnsi="Times New Roman"/>
              </w:rPr>
              <w:t>ON</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39B765F" w14:textId="7BA8AFE9" w:rsidR="00C131D3" w:rsidRPr="00981CB3" w:rsidRDefault="00C131D3" w:rsidP="00C131D3">
            <w:pPr>
              <w:rPr>
                <w:rFonts w:eastAsiaTheme="minorHAnsi" w:cs="Arial"/>
                <w:color w:val="000000" w:themeColor="text1"/>
                <w:sz w:val="16"/>
                <w:szCs w:val="16"/>
              </w:rPr>
            </w:pPr>
            <w:r>
              <w:rPr>
                <w:rFonts w:ascii="Times New Roman" w:hAnsi="Times New Roman"/>
              </w:rPr>
              <w:t>LOWBEAM is ON</w:t>
            </w:r>
          </w:p>
        </w:tc>
      </w:tr>
      <w:tr w:rsidR="00C131D3" w:rsidRPr="00981CB3" w14:paraId="65D37699" w14:textId="77777777" w:rsidTr="00E55B58">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A526130" w14:textId="77777777" w:rsidR="00C131D3" w:rsidRPr="00981CB3" w:rsidRDefault="00C131D3" w:rsidP="00C131D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5671D1E" w14:textId="63DDB4DD" w:rsidR="00C131D3" w:rsidRPr="00981CB3" w:rsidRDefault="00C131D3" w:rsidP="00C131D3">
            <w:pPr>
              <w:rPr>
                <w:rFonts w:eastAsiaTheme="minorHAnsi" w:cs="Arial"/>
                <w:b/>
                <w:bCs/>
                <w:sz w:val="16"/>
                <w:szCs w:val="16"/>
                <w:lang w:val="en-GB"/>
              </w:rPr>
            </w:pPr>
            <w:r w:rsidRPr="00B00B38">
              <w:rPr>
                <w:rFonts w:ascii="Times New Roman" w:hAnsi="Times New Roman"/>
              </w:rPr>
              <w:t>OFF</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FD4E7F5" w14:textId="314D109B" w:rsidR="00C131D3" w:rsidRPr="00981CB3" w:rsidRDefault="00C131D3" w:rsidP="00C131D3">
            <w:pPr>
              <w:rPr>
                <w:rFonts w:eastAsiaTheme="minorHAnsi" w:cs="Arial"/>
                <w:color w:val="000000" w:themeColor="text1"/>
                <w:sz w:val="16"/>
                <w:szCs w:val="16"/>
              </w:rPr>
            </w:pPr>
            <w:r>
              <w:rPr>
                <w:rFonts w:ascii="Times New Roman" w:hAnsi="Times New Roman"/>
              </w:rPr>
              <w:t>LOWBEAM is OFF</w:t>
            </w:r>
          </w:p>
        </w:tc>
      </w:tr>
      <w:tr w:rsidR="00650BA1" w:rsidRPr="00981CB3" w14:paraId="2FD84E15" w14:textId="77777777" w:rsidTr="00E55B58">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C79A831" w14:textId="77777777" w:rsidR="00650BA1" w:rsidRPr="00981CB3" w:rsidRDefault="00650BA1" w:rsidP="00E55B58">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2364D1F" w14:textId="4FA1FEBC" w:rsidR="00650BA1" w:rsidRPr="00981CB3" w:rsidRDefault="0044192F" w:rsidP="00E55B58">
            <w:pPr>
              <w:rPr>
                <w:rFonts w:eastAsiaTheme="minorHAnsi" w:cs="Arial"/>
                <w:b/>
                <w:bCs/>
                <w:sz w:val="16"/>
                <w:szCs w:val="16"/>
                <w:lang w:val="en-GB"/>
              </w:rPr>
            </w:pPr>
            <w:r>
              <w:rPr>
                <w:rFonts w:ascii="Times New Roman" w:hAnsi="Times New Roman"/>
              </w:rPr>
              <w:t>ON_DRL</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83978B3" w14:textId="69F067E0" w:rsidR="00650BA1" w:rsidRPr="00981CB3" w:rsidRDefault="0044192F" w:rsidP="00E55B58">
            <w:pPr>
              <w:rPr>
                <w:rFonts w:eastAsiaTheme="minorHAnsi" w:cs="Arial"/>
                <w:color w:val="000000" w:themeColor="text1"/>
                <w:sz w:val="16"/>
                <w:szCs w:val="16"/>
              </w:rPr>
            </w:pPr>
            <w:r>
              <w:rPr>
                <w:rFonts w:ascii="Times New Roman" w:hAnsi="Times New Roman"/>
              </w:rPr>
              <w:t>Turn low beam headlamps on when configured as daytime running</w:t>
            </w:r>
          </w:p>
        </w:tc>
      </w:tr>
      <w:bookmarkEnd w:id="393"/>
    </w:tbl>
    <w:p w14:paraId="0B878C03" w14:textId="77777777" w:rsidR="00E13855" w:rsidRDefault="00E13855" w:rsidP="00CE6121">
      <w:pPr>
        <w:spacing w:line="240" w:lineRule="atLeast"/>
        <w:rPr>
          <w:rFonts w:cs="Arial"/>
        </w:rPr>
      </w:pPr>
    </w:p>
    <w:bookmarkEnd w:id="374"/>
    <w:p w14:paraId="6A130735" w14:textId="77777777" w:rsidR="003A408D" w:rsidRDefault="003A408D" w:rsidP="00CE6121">
      <w:pPr>
        <w:spacing w:line="240" w:lineRule="atLeast"/>
      </w:pPr>
    </w:p>
    <w:p w14:paraId="77087E54" w14:textId="77777777" w:rsidR="00953189" w:rsidRPr="00F03856" w:rsidRDefault="00953189" w:rsidP="00CE6121">
      <w:pPr>
        <w:pStyle w:val="RELogSignal"/>
        <w:shd w:val="clear" w:color="auto" w:fill="F2F2F2" w:themeFill="background1" w:themeFillShade="F2"/>
        <w:spacing w:line="240" w:lineRule="atLeast"/>
        <w:rPr>
          <w:rFonts w:ascii="Arial" w:hAnsi="Arial" w:cs="Arial"/>
        </w:rPr>
      </w:pPr>
      <w:r w:rsidRPr="00F03856">
        <w:rPr>
          <w:rFonts w:ascii="Arial" w:hAnsi="Arial" w:cs="Arial"/>
        </w:rPr>
        <w:t>###</w:t>
      </w:r>
      <w:r>
        <w:rPr>
          <w:rFonts w:ascii="Arial" w:hAnsi="Arial" w:cs="Arial"/>
        </w:rPr>
        <w:t>LSG_Front_Fog_HMI_Status_00008</w:t>
      </w:r>
      <w:r w:rsidRPr="00F03856">
        <w:rPr>
          <w:rFonts w:ascii="Arial" w:hAnsi="Arial" w:cs="Arial"/>
        </w:rPr>
        <w:t xml:space="preserve">### </w:t>
      </w:r>
      <w:bookmarkStart w:id="394" w:name="LSG_N_Front_Fog_HMI_Status_00008"/>
      <w:r>
        <w:rPr>
          <w:rFonts w:ascii="Arial" w:hAnsi="Arial" w:cs="Arial"/>
        </w:rPr>
        <w:t>LSG_Front_Fog_HMI_Status</w:t>
      </w:r>
      <w:bookmarkEnd w:id="394"/>
    </w:p>
    <w:p w14:paraId="1BE342F2" w14:textId="77777777" w:rsidR="008B78FB" w:rsidRPr="00F03856" w:rsidRDefault="008B78FB" w:rsidP="00CE6121">
      <w:pPr>
        <w:spacing w:line="240" w:lineRule="atLeast"/>
        <w:rPr>
          <w:rFonts w:cs="Arial"/>
        </w:rPr>
      </w:pPr>
      <w:bookmarkStart w:id="395" w:name="LSG_D_Front_Fog_HMI_Status_00008"/>
      <w:r>
        <w:rPr>
          <w:rFonts w:cs="Arial"/>
        </w:rPr>
        <w:t>Front Fog switch, HMI input to Fron</w:t>
      </w:r>
      <w:r w:rsidR="00507F15">
        <w:rPr>
          <w:rFonts w:cs="Arial"/>
        </w:rPr>
        <w:t>t fog lamp logic control block.</w:t>
      </w:r>
    </w:p>
    <w:p w14:paraId="788BFD13" w14:textId="77777777" w:rsidR="00953189" w:rsidRPr="00F03856" w:rsidRDefault="00953189" w:rsidP="00CE6121">
      <w:pPr>
        <w:spacing w:line="240" w:lineRule="atLeast"/>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953189" w:rsidRPr="00981CB3" w14:paraId="2D71B1ED" w14:textId="77777777" w:rsidTr="002A3D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D78C6D4" w14:textId="77777777" w:rsidR="00953189" w:rsidRPr="00981CB3" w:rsidRDefault="00953189" w:rsidP="00CE6121">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760452443"/>
            <w:placeholder>
              <w:docPart w:val="6A96B351E8744A74B1690C5E7C7976E3"/>
            </w:placeholde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706F7C" w14:textId="77777777" w:rsidR="00953189" w:rsidRPr="00981CB3" w:rsidRDefault="00656931" w:rsidP="00CE6121">
                <w:pPr>
                  <w:pStyle w:val="scriptNormal"/>
                  <w:spacing w:line="240" w:lineRule="atLeast"/>
                  <w:rPr>
                    <w:color w:val="auto"/>
                    <w:sz w:val="16"/>
                    <w:szCs w:val="16"/>
                  </w:rPr>
                </w:pPr>
                <w:r>
                  <w:rPr>
                    <w:color w:val="auto"/>
                    <w:sz w:val="16"/>
                    <w:szCs w:val="16"/>
                  </w:rPr>
                  <w:t>QM</w:t>
                </w:r>
              </w:p>
            </w:tc>
          </w:sdtContent>
        </w:sdt>
      </w:tr>
      <w:tr w:rsidR="00953189" w:rsidRPr="00981CB3" w14:paraId="4C79A1D8" w14:textId="77777777" w:rsidTr="002A3D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DC3AEAE" w14:textId="77777777" w:rsidR="00953189" w:rsidRPr="00981CB3" w:rsidRDefault="00953189" w:rsidP="00CE6121">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114464" w14:textId="77777777" w:rsidR="00953189" w:rsidRPr="00981CB3" w:rsidRDefault="00A1694A" w:rsidP="00CE6121">
            <w:pPr>
              <w:spacing w:line="240" w:lineRule="atLeast"/>
              <w:rPr>
                <w:rFonts w:eastAsiaTheme="minorHAnsi" w:cs="Arial"/>
                <w:color w:val="000000" w:themeColor="text1"/>
                <w:sz w:val="16"/>
                <w:szCs w:val="16"/>
              </w:rPr>
            </w:pPr>
            <w:r>
              <w:rPr>
                <w:rFonts w:eastAsiaTheme="minorHAnsi" w:cs="Arial"/>
                <w:color w:val="000000" w:themeColor="text1"/>
                <w:sz w:val="16"/>
                <w:szCs w:val="16"/>
              </w:rPr>
              <w:t>Discrete</w:t>
            </w:r>
          </w:p>
        </w:tc>
      </w:tr>
      <w:tr w:rsidR="00953189" w:rsidRPr="00981CB3" w14:paraId="28437D16" w14:textId="77777777" w:rsidTr="002A3DE1">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142BC6C" w14:textId="77777777" w:rsidR="00953189" w:rsidRPr="00981CB3" w:rsidRDefault="00953189" w:rsidP="00CE6121">
            <w:pPr>
              <w:spacing w:line="240" w:lineRule="atLeast"/>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953189" w:rsidRPr="00981CB3" w14:paraId="48061301" w14:textId="77777777" w:rsidTr="002A3DE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0228697" w14:textId="77777777" w:rsidR="00953189" w:rsidRPr="00981CB3" w:rsidRDefault="00953189" w:rsidP="00CE6121">
            <w:pPr>
              <w:spacing w:line="240" w:lineRule="atLeast"/>
              <w:rPr>
                <w:rFonts w:cs="Arial"/>
                <w:b/>
                <w:bCs/>
                <w:sz w:val="16"/>
                <w:szCs w:val="16"/>
                <w:lang w:val="en-GB"/>
              </w:rPr>
            </w:pPr>
            <w:r w:rsidRPr="00981CB3">
              <w:rPr>
                <w:rFonts w:cs="Arial"/>
                <w:b/>
                <w:bCs/>
                <w:sz w:val="16"/>
                <w:szCs w:val="16"/>
                <w:lang w:val="en-GB"/>
              </w:rPr>
              <w:t>Value</w:t>
            </w:r>
          </w:p>
          <w:p w14:paraId="07922148" w14:textId="77777777" w:rsidR="00953189" w:rsidRPr="00981CB3" w:rsidRDefault="00953189" w:rsidP="00CE6121">
            <w:pPr>
              <w:spacing w:line="240" w:lineRule="atLeast"/>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C137325" w14:textId="77777777" w:rsidR="00953189" w:rsidRPr="00B00B38" w:rsidRDefault="00040C53" w:rsidP="00CE6121">
            <w:pPr>
              <w:spacing w:line="240" w:lineRule="atLeast"/>
              <w:rPr>
                <w:rFonts w:ascii="Times New Roman" w:hAnsi="Times New Roman"/>
              </w:rPr>
            </w:pPr>
            <w:r w:rsidRPr="00B00B38">
              <w:rPr>
                <w:rFonts w:ascii="Times New Roman" w:hAnsi="Times New Roman"/>
              </w:rPr>
              <w:t>ON</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34F774" w14:textId="77777777" w:rsidR="00953189" w:rsidRPr="001433BC" w:rsidRDefault="00040C53" w:rsidP="001433BC">
            <w:pPr>
              <w:rPr>
                <w:rFonts w:ascii="Times New Roman" w:hAnsi="Times New Roman"/>
              </w:rPr>
            </w:pPr>
            <w:r w:rsidRPr="001433BC">
              <w:rPr>
                <w:rFonts w:ascii="Times New Roman" w:hAnsi="Times New Roman"/>
              </w:rPr>
              <w:t>Front Fog Switch is active</w:t>
            </w:r>
          </w:p>
        </w:tc>
      </w:tr>
      <w:tr w:rsidR="00040C53" w:rsidRPr="00981CB3" w14:paraId="676C929E" w14:textId="77777777" w:rsidTr="002A3DE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13DC7D" w14:textId="77777777" w:rsidR="00040C53" w:rsidRPr="00981CB3" w:rsidRDefault="00040C53" w:rsidP="00040C53">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0FE7A0F" w14:textId="77777777" w:rsidR="00040C53" w:rsidRPr="00B00B38" w:rsidRDefault="00040C53" w:rsidP="00040C53">
            <w:pPr>
              <w:spacing w:line="240" w:lineRule="atLeast"/>
              <w:rPr>
                <w:rFonts w:ascii="Times New Roman" w:hAnsi="Times New Roman"/>
              </w:rPr>
            </w:pPr>
            <w:r w:rsidRPr="00B00B38">
              <w:rPr>
                <w:rFonts w:ascii="Times New Roman" w:hAnsi="Times New Roman"/>
              </w:rPr>
              <w:t>OFF</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D9D5257" w14:textId="77777777" w:rsidR="00040C53" w:rsidRPr="001433BC" w:rsidRDefault="00040C53" w:rsidP="001433BC">
            <w:pPr>
              <w:rPr>
                <w:rFonts w:ascii="Times New Roman" w:hAnsi="Times New Roman"/>
              </w:rPr>
            </w:pPr>
            <w:r w:rsidRPr="001433BC">
              <w:rPr>
                <w:rFonts w:ascii="Times New Roman" w:hAnsi="Times New Roman"/>
              </w:rPr>
              <w:t>Front Fog Switch is not active</w:t>
            </w:r>
          </w:p>
        </w:tc>
      </w:tr>
      <w:bookmarkEnd w:id="395"/>
    </w:tbl>
    <w:p w14:paraId="4B41AE62" w14:textId="77777777" w:rsidR="00953189" w:rsidRPr="00981CB3" w:rsidRDefault="00953189" w:rsidP="00CE6121">
      <w:pPr>
        <w:spacing w:line="240" w:lineRule="atLeast"/>
        <w:rPr>
          <w:rFonts w:cs="Arial"/>
          <w:sz w:val="16"/>
          <w:szCs w:val="16"/>
        </w:rPr>
      </w:pPr>
    </w:p>
    <w:p w14:paraId="31CBD087" w14:textId="77777777" w:rsidR="00953189" w:rsidRDefault="00953189" w:rsidP="00CE6121">
      <w:pPr>
        <w:spacing w:line="240" w:lineRule="atLeast"/>
        <w:rPr>
          <w:rFonts w:cs="Arial"/>
        </w:rPr>
      </w:pPr>
    </w:p>
    <w:p w14:paraId="730B863C" w14:textId="77777777" w:rsidR="00953189" w:rsidRPr="00F03856" w:rsidRDefault="00953189" w:rsidP="00CE6121">
      <w:pPr>
        <w:pStyle w:val="RELogSignal"/>
        <w:shd w:val="clear" w:color="auto" w:fill="F2F2F2" w:themeFill="background1" w:themeFillShade="F2"/>
        <w:spacing w:line="240" w:lineRule="atLeast"/>
        <w:rPr>
          <w:rFonts w:ascii="Arial" w:hAnsi="Arial" w:cs="Arial"/>
        </w:rPr>
      </w:pPr>
      <w:r w:rsidRPr="00F03856">
        <w:rPr>
          <w:rFonts w:ascii="Arial" w:hAnsi="Arial" w:cs="Arial"/>
        </w:rPr>
        <w:t>###</w:t>
      </w:r>
      <w:r>
        <w:rPr>
          <w:rFonts w:ascii="Arial" w:hAnsi="Arial" w:cs="Arial"/>
        </w:rPr>
        <w:t>LSG_Rear_Fog_HMI_Status_00009</w:t>
      </w:r>
      <w:r w:rsidRPr="00F03856">
        <w:rPr>
          <w:rFonts w:ascii="Arial" w:hAnsi="Arial" w:cs="Arial"/>
        </w:rPr>
        <w:t xml:space="preserve">### </w:t>
      </w:r>
      <w:bookmarkStart w:id="396" w:name="LSG_N_Rear_Fog_HMI_Status_00009"/>
      <w:r>
        <w:rPr>
          <w:rFonts w:ascii="Arial" w:hAnsi="Arial" w:cs="Arial"/>
        </w:rPr>
        <w:t>LSG_Rear_Fog_HMI_Status</w:t>
      </w:r>
      <w:bookmarkEnd w:id="396"/>
    </w:p>
    <w:p w14:paraId="1C2998AC" w14:textId="77777777" w:rsidR="008B78FB" w:rsidRPr="00F03856" w:rsidRDefault="004F32E1" w:rsidP="00CE6121">
      <w:pPr>
        <w:spacing w:line="240" w:lineRule="atLeast"/>
        <w:rPr>
          <w:rFonts w:cs="Arial"/>
        </w:rPr>
      </w:pPr>
      <w:bookmarkStart w:id="397" w:name="LSG_D_Rear_Fog_HMI_Status_00009"/>
      <w:r>
        <w:rPr>
          <w:rFonts w:cs="Arial"/>
        </w:rPr>
        <w:t xml:space="preserve">Rear Fog switch, </w:t>
      </w:r>
      <w:r w:rsidR="008B78FB">
        <w:rPr>
          <w:rFonts w:cs="Arial"/>
        </w:rPr>
        <w:t>HMI input to Rea</w:t>
      </w:r>
      <w:r w:rsidR="00507F15">
        <w:rPr>
          <w:rFonts w:cs="Arial"/>
        </w:rPr>
        <w:t>r fog lamp logic control block.</w:t>
      </w:r>
    </w:p>
    <w:p w14:paraId="02D2AF1E" w14:textId="77777777" w:rsidR="00953189" w:rsidRPr="00F03856" w:rsidRDefault="00953189" w:rsidP="00CE6121">
      <w:pPr>
        <w:spacing w:line="240" w:lineRule="atLeast"/>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953189" w:rsidRPr="00981CB3" w14:paraId="37C114B4" w14:textId="77777777" w:rsidTr="002A3D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794C0F4" w14:textId="77777777" w:rsidR="00953189" w:rsidRPr="00981CB3" w:rsidRDefault="00953189" w:rsidP="00CE6121">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235827858"/>
            <w:placeholder>
              <w:docPart w:val="A961FBBF7550494FAE21E6B9F94CCD91"/>
            </w:placeholde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0BB2D2E" w14:textId="77777777" w:rsidR="00953189" w:rsidRPr="00981CB3" w:rsidRDefault="00656931" w:rsidP="00CE6121">
                <w:pPr>
                  <w:pStyle w:val="scriptNormal"/>
                  <w:spacing w:line="240" w:lineRule="atLeast"/>
                  <w:rPr>
                    <w:color w:val="auto"/>
                    <w:sz w:val="16"/>
                    <w:szCs w:val="16"/>
                  </w:rPr>
                </w:pPr>
                <w:r>
                  <w:rPr>
                    <w:color w:val="auto"/>
                    <w:sz w:val="16"/>
                    <w:szCs w:val="16"/>
                  </w:rPr>
                  <w:t>QM</w:t>
                </w:r>
              </w:p>
            </w:tc>
          </w:sdtContent>
        </w:sdt>
      </w:tr>
      <w:tr w:rsidR="00953189" w:rsidRPr="00981CB3" w14:paraId="4F3BF1A6" w14:textId="77777777" w:rsidTr="002A3DE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54412D0" w14:textId="77777777" w:rsidR="00953189" w:rsidRPr="00981CB3" w:rsidRDefault="000F3459" w:rsidP="00CE6121">
            <w:pPr>
              <w:spacing w:line="240" w:lineRule="atLeast"/>
              <w:ind w:left="138"/>
              <w:rPr>
                <w:rFonts w:eastAsiaTheme="minorHAnsi" w:cs="Arial"/>
                <w:b/>
                <w:bCs/>
                <w:sz w:val="16"/>
                <w:szCs w:val="16"/>
                <w:lang w:val="en-GB"/>
              </w:rPr>
            </w:pPr>
            <w:r>
              <w:rPr>
                <w:rFonts w:eastAsiaTheme="minorHAnsi" w:cs="Arial"/>
                <w:b/>
                <w:bCs/>
                <w:sz w:val="16"/>
                <w:szCs w:val="16"/>
                <w:lang w:val="en-GB"/>
              </w:rPr>
              <w:t>ON</w:t>
            </w:r>
            <w:r w:rsidR="00953189"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926BBD" w14:textId="77777777" w:rsidR="00953189" w:rsidRPr="00981CB3" w:rsidRDefault="00A1694A" w:rsidP="00CE6121">
            <w:pPr>
              <w:spacing w:line="240" w:lineRule="atLeast"/>
              <w:rPr>
                <w:rFonts w:eastAsiaTheme="minorHAnsi" w:cs="Arial"/>
                <w:color w:val="000000" w:themeColor="text1"/>
                <w:sz w:val="16"/>
                <w:szCs w:val="16"/>
              </w:rPr>
            </w:pPr>
            <w:r>
              <w:rPr>
                <w:rFonts w:eastAsiaTheme="minorHAnsi" w:cs="Arial"/>
                <w:color w:val="000000" w:themeColor="text1"/>
                <w:sz w:val="16"/>
                <w:szCs w:val="16"/>
              </w:rPr>
              <w:t>Discrete</w:t>
            </w:r>
          </w:p>
        </w:tc>
      </w:tr>
      <w:tr w:rsidR="00953189" w:rsidRPr="00981CB3" w14:paraId="58126018" w14:textId="77777777" w:rsidTr="002A3DE1">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9B24BCA" w14:textId="77777777" w:rsidR="00953189" w:rsidRPr="00981CB3" w:rsidRDefault="00953189" w:rsidP="00CE6121">
            <w:pPr>
              <w:spacing w:line="240" w:lineRule="atLeast"/>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EC04E8" w:rsidRPr="00981CB3" w14:paraId="7949946F" w14:textId="77777777" w:rsidTr="002A3DE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3FD5F25" w14:textId="77777777" w:rsidR="00EC04E8" w:rsidRPr="00981CB3" w:rsidRDefault="00EC04E8" w:rsidP="00EC04E8">
            <w:pPr>
              <w:spacing w:line="240" w:lineRule="atLeast"/>
              <w:rPr>
                <w:rFonts w:cs="Arial"/>
                <w:b/>
                <w:bCs/>
                <w:sz w:val="16"/>
                <w:szCs w:val="16"/>
                <w:lang w:val="en-GB"/>
              </w:rPr>
            </w:pPr>
            <w:r w:rsidRPr="00981CB3">
              <w:rPr>
                <w:rFonts w:cs="Arial"/>
                <w:b/>
                <w:bCs/>
                <w:sz w:val="16"/>
                <w:szCs w:val="16"/>
                <w:lang w:val="en-GB"/>
              </w:rPr>
              <w:t>Value</w:t>
            </w:r>
          </w:p>
          <w:p w14:paraId="3A37F3E5" w14:textId="77777777" w:rsidR="00EC04E8" w:rsidRPr="00981CB3" w:rsidRDefault="00EC04E8" w:rsidP="00EC04E8">
            <w:pPr>
              <w:spacing w:line="240" w:lineRule="atLeast"/>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F946FC9" w14:textId="77777777" w:rsidR="00EC04E8" w:rsidRPr="00B00B38" w:rsidRDefault="00EC04E8" w:rsidP="00EC04E8">
            <w:pPr>
              <w:spacing w:line="240" w:lineRule="atLeast"/>
              <w:rPr>
                <w:rFonts w:ascii="Times New Roman" w:hAnsi="Times New Roman"/>
              </w:rPr>
            </w:pPr>
            <w:r w:rsidRPr="00B00B38">
              <w:rPr>
                <w:rFonts w:ascii="Times New Roman" w:hAnsi="Times New Roman"/>
              </w:rPr>
              <w:t>ON</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C913275" w14:textId="77777777" w:rsidR="00EC04E8" w:rsidRPr="001433BC" w:rsidRDefault="00EC04E8" w:rsidP="001433BC">
            <w:pPr>
              <w:rPr>
                <w:rFonts w:ascii="Times New Roman" w:hAnsi="Times New Roman"/>
              </w:rPr>
            </w:pPr>
            <w:r w:rsidRPr="001433BC">
              <w:rPr>
                <w:rFonts w:ascii="Times New Roman" w:hAnsi="Times New Roman"/>
              </w:rPr>
              <w:t>Rear Fog Switch is active</w:t>
            </w:r>
          </w:p>
        </w:tc>
      </w:tr>
      <w:tr w:rsidR="00EC04E8" w:rsidRPr="00981CB3" w14:paraId="5C3EFA2C" w14:textId="77777777" w:rsidTr="002A3DE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6D04FAD" w14:textId="77777777" w:rsidR="00EC04E8" w:rsidRPr="00981CB3" w:rsidRDefault="00EC04E8" w:rsidP="00EC04E8">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08D624F" w14:textId="77777777" w:rsidR="00EC04E8" w:rsidRPr="00B00B38" w:rsidRDefault="00EC04E8" w:rsidP="00EC04E8">
            <w:pPr>
              <w:spacing w:line="240" w:lineRule="atLeast"/>
              <w:rPr>
                <w:rFonts w:ascii="Times New Roman" w:hAnsi="Times New Roman"/>
              </w:rPr>
            </w:pPr>
            <w:r w:rsidRPr="00B00B38">
              <w:rPr>
                <w:rFonts w:ascii="Times New Roman" w:hAnsi="Times New Roman"/>
              </w:rPr>
              <w:t>OFF</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B014EF5" w14:textId="77777777" w:rsidR="00EC04E8" w:rsidRPr="001433BC" w:rsidRDefault="00EC04E8" w:rsidP="001433BC">
            <w:pPr>
              <w:rPr>
                <w:rFonts w:ascii="Times New Roman" w:hAnsi="Times New Roman"/>
              </w:rPr>
            </w:pPr>
            <w:r w:rsidRPr="001433BC">
              <w:rPr>
                <w:rFonts w:ascii="Times New Roman" w:hAnsi="Times New Roman"/>
              </w:rPr>
              <w:t>Rear Fog Switch is not active</w:t>
            </w:r>
          </w:p>
        </w:tc>
      </w:tr>
      <w:bookmarkEnd w:id="397"/>
    </w:tbl>
    <w:p w14:paraId="77105CC5" w14:textId="77777777" w:rsidR="00953189" w:rsidRPr="00981CB3" w:rsidRDefault="00953189" w:rsidP="00CE6121">
      <w:pPr>
        <w:spacing w:line="240" w:lineRule="atLeast"/>
        <w:rPr>
          <w:rFonts w:cs="Arial"/>
          <w:sz w:val="16"/>
          <w:szCs w:val="16"/>
        </w:rPr>
      </w:pPr>
    </w:p>
    <w:p w14:paraId="49C3FC42" w14:textId="77777777" w:rsidR="002D4433" w:rsidRPr="00981CB3" w:rsidRDefault="002D4433" w:rsidP="00CE6121">
      <w:pPr>
        <w:spacing w:line="240" w:lineRule="atLeast"/>
        <w:rPr>
          <w:rFonts w:cs="Arial"/>
          <w:sz w:val="16"/>
          <w:szCs w:val="16"/>
        </w:rPr>
      </w:pPr>
    </w:p>
    <w:p w14:paraId="7EB15234" w14:textId="77777777" w:rsidR="009B17CE" w:rsidRDefault="009B17CE" w:rsidP="00CE6121">
      <w:pPr>
        <w:spacing w:line="240" w:lineRule="atLeast"/>
        <w:rPr>
          <w:rFonts w:cs="Arial"/>
        </w:rPr>
      </w:pPr>
    </w:p>
    <w:p w14:paraId="73AB9A1C" w14:textId="77777777" w:rsidR="009B17CE" w:rsidRPr="00F03856" w:rsidRDefault="009B17CE" w:rsidP="00CE6121">
      <w:pPr>
        <w:pStyle w:val="RELogSignal"/>
        <w:shd w:val="clear" w:color="auto" w:fill="F2F2F2" w:themeFill="background1" w:themeFillShade="F2"/>
        <w:spacing w:line="240" w:lineRule="atLeast"/>
        <w:rPr>
          <w:rFonts w:ascii="Arial" w:hAnsi="Arial" w:cs="Arial"/>
        </w:rPr>
      </w:pPr>
      <w:r w:rsidRPr="00F03856">
        <w:rPr>
          <w:rFonts w:ascii="Arial" w:hAnsi="Arial" w:cs="Arial"/>
        </w:rPr>
        <w:t>###</w:t>
      </w:r>
      <w:r>
        <w:rPr>
          <w:rFonts w:ascii="Arial" w:hAnsi="Arial" w:cs="Arial"/>
        </w:rPr>
        <w:t>LSG_RearFogWithTrailer_Cfg_00022</w:t>
      </w:r>
      <w:r w:rsidRPr="00F03856">
        <w:rPr>
          <w:rFonts w:ascii="Arial" w:hAnsi="Arial" w:cs="Arial"/>
        </w:rPr>
        <w:t xml:space="preserve">### </w:t>
      </w:r>
      <w:bookmarkStart w:id="398" w:name="LSG_N_RearFogWithTrailer_Cfg_00022"/>
      <w:r>
        <w:rPr>
          <w:rFonts w:ascii="Arial" w:hAnsi="Arial" w:cs="Arial"/>
        </w:rPr>
        <w:t>LSG_RearFogWithTrailer_Cfg</w:t>
      </w:r>
      <w:bookmarkEnd w:id="398"/>
    </w:p>
    <w:p w14:paraId="194422E1" w14:textId="77777777" w:rsidR="009B17CE" w:rsidRDefault="009B17CE" w:rsidP="00CE6121">
      <w:pPr>
        <w:spacing w:line="240" w:lineRule="atLeast"/>
        <w:rPr>
          <w:rFonts w:ascii="Times New Roman" w:hAnsi="Times New Roman"/>
        </w:rPr>
      </w:pPr>
      <w:bookmarkStart w:id="399" w:name="LSG_D_RearFogWithTrailer_Cfg_00022"/>
      <w:r>
        <w:rPr>
          <w:rFonts w:ascii="Times New Roman" w:hAnsi="Times New Roman"/>
        </w:rPr>
        <w:lastRenderedPageBreak/>
        <w:t>The Rear Fog Light on the trailer shall behave in the same way as on the vehicle such as all rear fog lamps on the trailer must remain illuminated as long as Rear Fog Light is selected.</w:t>
      </w:r>
    </w:p>
    <w:p w14:paraId="65FACB35" w14:textId="77777777" w:rsidR="009B17CE" w:rsidRDefault="009B17CE" w:rsidP="00CE6121">
      <w:pPr>
        <w:spacing w:line="240" w:lineRule="atLeast"/>
        <w:rPr>
          <w:rFonts w:ascii="Times New Roman" w:hAnsi="Times New Roman"/>
        </w:rPr>
      </w:pPr>
    </w:p>
    <w:p w14:paraId="6152964E" w14:textId="6A93AB65" w:rsidR="009B17CE" w:rsidRDefault="009B17CE" w:rsidP="00CE6121">
      <w:pPr>
        <w:spacing w:line="240" w:lineRule="atLeast"/>
        <w:rPr>
          <w:rFonts w:ascii="Times New Roman" w:hAnsi="Times New Roman"/>
        </w:rPr>
      </w:pPr>
      <w:r>
        <w:rPr>
          <w:rFonts w:ascii="Times New Roman" w:hAnsi="Times New Roman"/>
        </w:rPr>
        <w:t xml:space="preserve">In the case a trailer is connected to the vehicle, when </w:t>
      </w:r>
      <w:hyperlink w:anchor="LSG_D_RearFogWithTrailer_Cfg_00022" w:history="1">
        <w:r w:rsidR="00F74E48" w:rsidRPr="005643F4">
          <w:rPr>
            <w:rStyle w:val="Hyperlink"/>
            <w:rFonts w:eastAsia="Calibri" w:cs="Arial"/>
          </w:rPr>
          <w:t>RearFogWithTrailer_Cfg</w:t>
        </w:r>
      </w:hyperlink>
      <w:r w:rsidR="00F74E48">
        <w:rPr>
          <w:rStyle w:val="Hyperlink"/>
          <w:rFonts w:eastAsia="Calibri" w:cs="Arial"/>
        </w:rPr>
        <w:t xml:space="preserve"> </w:t>
      </w:r>
      <w:r>
        <w:rPr>
          <w:rFonts w:ascii="Times New Roman" w:hAnsi="Times New Roman"/>
        </w:rPr>
        <w:t xml:space="preserve">= INHIBIT, the rear fog lamp on the trailer is illuminated, but the rear fog lamp on the vehicle is deactivated when Rear Fog Light is selected. This is required for </w:t>
      </w:r>
      <w:r>
        <w:rPr>
          <w:rFonts w:ascii="Times New Roman" w:hAnsi="Times New Roman"/>
          <w:b/>
        </w:rPr>
        <w:t>European</w:t>
      </w:r>
      <w:r>
        <w:rPr>
          <w:rFonts w:ascii="Times New Roman" w:hAnsi="Times New Roman"/>
        </w:rPr>
        <w:t xml:space="preserve"> applications and allowed by ECE regulations. However, when </w:t>
      </w:r>
      <w:hyperlink w:anchor="LSG_D_RearFogWithTrailer_Cfg_00022" w:history="1">
        <w:r w:rsidR="00F74E48" w:rsidRPr="005643F4">
          <w:rPr>
            <w:rStyle w:val="Hyperlink"/>
            <w:rFonts w:eastAsia="Calibri" w:cs="Arial"/>
          </w:rPr>
          <w:t>RearFogWithTrailer_Cfg</w:t>
        </w:r>
      </w:hyperlink>
      <w:r w:rsidR="00F74E48">
        <w:rPr>
          <w:rStyle w:val="Hyperlink"/>
          <w:rFonts w:eastAsia="Calibri" w:cs="Arial"/>
        </w:rPr>
        <w:t xml:space="preserve"> </w:t>
      </w:r>
      <w:r>
        <w:rPr>
          <w:rFonts w:ascii="Times New Roman" w:hAnsi="Times New Roman"/>
        </w:rPr>
        <w:t xml:space="preserve">= ALLOW, both vehicle and trailer rear fog lamps will be illuminated. This is required for </w:t>
      </w:r>
      <w:r>
        <w:rPr>
          <w:rFonts w:ascii="Times New Roman" w:hAnsi="Times New Roman"/>
          <w:b/>
        </w:rPr>
        <w:t>Brazilian</w:t>
      </w:r>
      <w:r>
        <w:rPr>
          <w:rFonts w:ascii="Times New Roman" w:hAnsi="Times New Roman"/>
        </w:rPr>
        <w:t xml:space="preserve"> applications.</w:t>
      </w:r>
    </w:p>
    <w:p w14:paraId="385D1750" w14:textId="77777777" w:rsidR="009B17CE" w:rsidRPr="00F03856" w:rsidRDefault="009B17CE" w:rsidP="00CE6121">
      <w:pPr>
        <w:spacing w:line="240" w:lineRule="atLeast"/>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9B17CE" w:rsidRPr="00981CB3" w14:paraId="11AFD571" w14:textId="77777777" w:rsidTr="00FC521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6541DE5" w14:textId="77777777" w:rsidR="009B17CE" w:rsidRPr="00981CB3" w:rsidRDefault="009B17CE" w:rsidP="00CE6121">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1766644215"/>
            <w:placeholder>
              <w:docPart w:val="FF601C10EA7140B78CD1A8D166045103"/>
            </w:placeholde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40BBF1F" w14:textId="77777777" w:rsidR="009B17CE" w:rsidRPr="00981CB3" w:rsidRDefault="00656931" w:rsidP="00CE6121">
                <w:pPr>
                  <w:pStyle w:val="scriptNormal"/>
                  <w:spacing w:line="240" w:lineRule="atLeast"/>
                  <w:rPr>
                    <w:color w:val="auto"/>
                    <w:sz w:val="16"/>
                    <w:szCs w:val="16"/>
                  </w:rPr>
                </w:pPr>
                <w:r>
                  <w:rPr>
                    <w:color w:val="auto"/>
                    <w:sz w:val="16"/>
                    <w:szCs w:val="16"/>
                  </w:rPr>
                  <w:t>QM</w:t>
                </w:r>
              </w:p>
            </w:tc>
          </w:sdtContent>
        </w:sdt>
      </w:tr>
      <w:tr w:rsidR="009B17CE" w:rsidRPr="00981CB3" w14:paraId="7D4E03D6" w14:textId="77777777" w:rsidTr="00FC521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19C06FA" w14:textId="77777777" w:rsidR="009B17CE" w:rsidRPr="00981CB3" w:rsidRDefault="009B17CE" w:rsidP="00CE6121">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9C45DC3" w14:textId="77777777" w:rsidR="009B17CE" w:rsidRPr="00981CB3" w:rsidRDefault="00A1694A" w:rsidP="00CE6121">
            <w:pPr>
              <w:spacing w:line="240" w:lineRule="atLeast"/>
              <w:rPr>
                <w:rFonts w:eastAsiaTheme="minorHAnsi" w:cs="Arial"/>
                <w:color w:val="000000" w:themeColor="text1"/>
                <w:sz w:val="16"/>
                <w:szCs w:val="16"/>
              </w:rPr>
            </w:pPr>
            <w:r>
              <w:rPr>
                <w:rFonts w:eastAsiaTheme="minorHAnsi" w:cs="Arial"/>
                <w:color w:val="000000" w:themeColor="text1"/>
                <w:sz w:val="16"/>
                <w:szCs w:val="16"/>
              </w:rPr>
              <w:t>Discrete</w:t>
            </w:r>
          </w:p>
        </w:tc>
      </w:tr>
      <w:tr w:rsidR="009B17CE" w:rsidRPr="00981CB3" w14:paraId="636813D5" w14:textId="77777777" w:rsidTr="00FC521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4F62EA4" w14:textId="77777777" w:rsidR="009B17CE" w:rsidRPr="00981CB3" w:rsidRDefault="009B17CE" w:rsidP="00CE6121">
            <w:pPr>
              <w:spacing w:line="240" w:lineRule="atLeast"/>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FC521F" w:rsidRPr="00981CB3" w14:paraId="496AF686" w14:textId="77777777" w:rsidTr="00FC521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ACDAC72" w14:textId="77777777" w:rsidR="00FC521F" w:rsidRPr="00981CB3" w:rsidRDefault="00FC521F" w:rsidP="00CE6121">
            <w:pPr>
              <w:spacing w:line="240" w:lineRule="atLeast"/>
              <w:rPr>
                <w:rFonts w:cs="Arial"/>
                <w:b/>
                <w:bCs/>
                <w:sz w:val="16"/>
                <w:szCs w:val="16"/>
                <w:lang w:val="en-GB"/>
              </w:rPr>
            </w:pPr>
            <w:r w:rsidRPr="00981CB3">
              <w:rPr>
                <w:rFonts w:cs="Arial"/>
                <w:b/>
                <w:bCs/>
                <w:sz w:val="16"/>
                <w:szCs w:val="16"/>
                <w:lang w:val="en-GB"/>
              </w:rPr>
              <w:t>Value</w:t>
            </w:r>
          </w:p>
          <w:p w14:paraId="2F5D51A1" w14:textId="77777777" w:rsidR="00FC521F" w:rsidRPr="00981CB3" w:rsidRDefault="00FC521F" w:rsidP="00CE6121">
            <w:pPr>
              <w:spacing w:line="240" w:lineRule="atLeast"/>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A115A84" w14:textId="77777777" w:rsidR="00FC521F" w:rsidRPr="00981CB3" w:rsidRDefault="00FF41CF" w:rsidP="00CE6121">
            <w:pPr>
              <w:spacing w:line="240" w:lineRule="atLeast"/>
              <w:rPr>
                <w:rFonts w:eastAsiaTheme="minorHAnsi" w:cs="Arial"/>
                <w:b/>
                <w:bCs/>
                <w:sz w:val="16"/>
                <w:szCs w:val="16"/>
                <w:lang w:val="en-GB"/>
              </w:rPr>
            </w:pPr>
            <w:r>
              <w:rPr>
                <w:rFonts w:ascii="Times New Roman" w:hAnsi="Times New Roman"/>
              </w:rPr>
              <w:t>ALLOW</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6CA494D" w14:textId="77777777" w:rsidR="00FC521F" w:rsidRPr="00981CB3" w:rsidRDefault="00FF41CF" w:rsidP="003B22B6">
            <w:pPr>
              <w:overflowPunct/>
              <w:textAlignment w:val="auto"/>
              <w:rPr>
                <w:rFonts w:eastAsiaTheme="minorHAnsi" w:cs="Arial"/>
                <w:color w:val="000000" w:themeColor="text1"/>
                <w:sz w:val="16"/>
                <w:szCs w:val="16"/>
              </w:rPr>
            </w:pPr>
            <w:r>
              <w:rPr>
                <w:rFonts w:ascii="Times New Roman" w:hAnsi="Times New Roman"/>
              </w:rPr>
              <w:t>Vehicle Rear Fog Lamps are allowed to operate when the trailer module</w:t>
            </w:r>
            <w:r w:rsidR="003B22B6">
              <w:rPr>
                <w:rFonts w:ascii="Times New Roman" w:hAnsi="Times New Roman"/>
              </w:rPr>
              <w:t xml:space="preserve"> </w:t>
            </w:r>
            <w:r>
              <w:rPr>
                <w:rFonts w:ascii="Times New Roman" w:hAnsi="Times New Roman"/>
              </w:rPr>
              <w:t>reports that a trailer is connected.</w:t>
            </w:r>
          </w:p>
        </w:tc>
      </w:tr>
      <w:tr w:rsidR="00FC521F" w:rsidRPr="00981CB3" w14:paraId="59DAA571" w14:textId="77777777" w:rsidTr="00FC521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7804DB8" w14:textId="77777777" w:rsidR="00FC521F" w:rsidRPr="00981CB3" w:rsidRDefault="00FC521F" w:rsidP="00CE6121">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03259EC" w14:textId="77777777" w:rsidR="00FC521F" w:rsidRPr="00981CB3" w:rsidRDefault="00FF41CF" w:rsidP="00CE6121">
            <w:pPr>
              <w:spacing w:line="240" w:lineRule="atLeast"/>
              <w:rPr>
                <w:rFonts w:eastAsiaTheme="minorHAnsi" w:cs="Arial"/>
                <w:b/>
                <w:bCs/>
                <w:sz w:val="16"/>
                <w:szCs w:val="16"/>
                <w:lang w:val="en-GB"/>
              </w:rPr>
            </w:pPr>
            <w:r>
              <w:rPr>
                <w:rFonts w:ascii="Times New Roman" w:hAnsi="Times New Roman"/>
              </w:rPr>
              <w:t>INHIBIT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6B0708D" w14:textId="77777777" w:rsidR="00FC521F" w:rsidRPr="00981CB3" w:rsidRDefault="00FF41CF" w:rsidP="003B22B6">
            <w:pPr>
              <w:overflowPunct/>
              <w:textAlignment w:val="auto"/>
              <w:rPr>
                <w:rFonts w:eastAsiaTheme="minorHAnsi" w:cs="Arial"/>
                <w:color w:val="000000" w:themeColor="text1"/>
                <w:sz w:val="16"/>
                <w:szCs w:val="16"/>
              </w:rPr>
            </w:pPr>
            <w:r>
              <w:rPr>
                <w:rFonts w:ascii="Times New Roman" w:hAnsi="Times New Roman"/>
              </w:rPr>
              <w:t>Vehicle Rear Fog Lamps are not allowed to operate when the trailer</w:t>
            </w:r>
            <w:r w:rsidR="003B22B6">
              <w:rPr>
                <w:rFonts w:ascii="Times New Roman" w:hAnsi="Times New Roman"/>
              </w:rPr>
              <w:t xml:space="preserve"> </w:t>
            </w:r>
            <w:r>
              <w:rPr>
                <w:rFonts w:ascii="Times New Roman" w:hAnsi="Times New Roman"/>
              </w:rPr>
              <w:t>module reports that a trailer is connected.</w:t>
            </w:r>
          </w:p>
        </w:tc>
      </w:tr>
      <w:bookmarkEnd w:id="399"/>
    </w:tbl>
    <w:p w14:paraId="3409CE92" w14:textId="77777777" w:rsidR="009B17CE" w:rsidRPr="00981CB3" w:rsidRDefault="009B17CE" w:rsidP="00CE6121">
      <w:pPr>
        <w:spacing w:line="240" w:lineRule="atLeast"/>
        <w:rPr>
          <w:rFonts w:cs="Arial"/>
          <w:sz w:val="16"/>
          <w:szCs w:val="16"/>
        </w:rPr>
      </w:pPr>
    </w:p>
    <w:p w14:paraId="77468DCE" w14:textId="77777777" w:rsidR="00E13855" w:rsidRDefault="00E13855" w:rsidP="00CE6121">
      <w:pPr>
        <w:spacing w:line="240" w:lineRule="atLeast"/>
        <w:rPr>
          <w:rFonts w:cs="Arial"/>
        </w:rPr>
      </w:pPr>
    </w:p>
    <w:p w14:paraId="68BAFEB6" w14:textId="77777777" w:rsidR="00D07A0C" w:rsidRDefault="00D07A0C" w:rsidP="00D07A0C">
      <w:pPr>
        <w:rPr>
          <w:rFonts w:cs="Arial"/>
        </w:rPr>
      </w:pPr>
    </w:p>
    <w:p w14:paraId="68CA7517" w14:textId="77777777" w:rsidR="00D07A0C" w:rsidRPr="00F03856" w:rsidRDefault="00D07A0C" w:rsidP="00D07A0C">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LSG_Trailer_Tow_Present_Status_00037</w:t>
      </w:r>
      <w:r w:rsidRPr="00F03856">
        <w:rPr>
          <w:rFonts w:ascii="Arial" w:hAnsi="Arial" w:cs="Arial"/>
        </w:rPr>
        <w:t xml:space="preserve">### </w:t>
      </w:r>
      <w:bookmarkStart w:id="400" w:name="LSG_N_Trailer_Tow_Present_Status_00037"/>
      <w:r>
        <w:rPr>
          <w:rFonts w:ascii="Arial" w:hAnsi="Arial" w:cs="Arial"/>
        </w:rPr>
        <w:t>LSG_Trailer_Tow_Present_Status</w:t>
      </w:r>
      <w:bookmarkEnd w:id="400"/>
    </w:p>
    <w:p w14:paraId="39FADF8D" w14:textId="77777777" w:rsidR="00D07A0C" w:rsidRDefault="00D07A0C" w:rsidP="00D07A0C">
      <w:pPr>
        <w:rPr>
          <w:rFonts w:ascii="Times New Roman" w:hAnsi="Times New Roman"/>
        </w:rPr>
      </w:pPr>
      <w:r>
        <w:rPr>
          <w:rFonts w:ascii="Times New Roman" w:hAnsi="Times New Roman"/>
        </w:rPr>
        <w:t>This CAN signal indicates the status of trailer tow connected or not connected.</w:t>
      </w:r>
    </w:p>
    <w:p w14:paraId="685F0926" w14:textId="77777777" w:rsidR="00D07A0C" w:rsidRPr="00F03856" w:rsidRDefault="00D07A0C" w:rsidP="00D07A0C">
      <w:pPr>
        <w:rPr>
          <w:rFonts w:cs="Arial"/>
        </w:rPr>
      </w:pPr>
    </w:p>
    <w:tbl>
      <w:tblPr>
        <w:tblW w:w="6545" w:type="dxa"/>
        <w:tblInd w:w="-24" w:type="dxa"/>
        <w:tblCellMar>
          <w:left w:w="0" w:type="dxa"/>
          <w:right w:w="0" w:type="dxa"/>
        </w:tblCellMar>
        <w:tblLook w:val="04A0" w:firstRow="1" w:lastRow="0" w:firstColumn="1" w:lastColumn="0" w:noHBand="0" w:noVBand="1"/>
      </w:tblPr>
      <w:tblGrid>
        <w:gridCol w:w="1071"/>
        <w:gridCol w:w="1393"/>
        <w:gridCol w:w="4081"/>
      </w:tblGrid>
      <w:tr w:rsidR="00D07A0C" w:rsidRPr="00981CB3" w14:paraId="25D30FED" w14:textId="77777777" w:rsidTr="00D07A0C">
        <w:trPr>
          <w:trHeight w:val="227"/>
        </w:trPr>
        <w:tc>
          <w:tcPr>
            <w:tcW w:w="2464"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0EEEA59" w14:textId="77777777" w:rsidR="00D07A0C" w:rsidRPr="00981CB3" w:rsidRDefault="00D07A0C" w:rsidP="00550043">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2026858220"/>
            <w:placeholder>
              <w:docPart w:val="3C756D4B2ABA490D8CBE62BE539D410F"/>
            </w:placeholder>
            <w:showingPlcHdr/>
            <w:comboBox>
              <w:listItem w:value="Choose an item."/>
              <w:listItem w:displayText="QM" w:value="QM"/>
              <w:listItem w:displayText="A" w:value="A"/>
              <w:listItem w:displayText="B" w:value="B"/>
              <w:listItem w:displayText="C" w:value="C"/>
              <w:listItem w:displayText="D" w:value="D"/>
            </w:comboBox>
          </w:sdtPr>
          <w:sdtEndPr/>
          <w:sdtContent>
            <w:tc>
              <w:tcPr>
                <w:tcW w:w="40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8A10F42" w14:textId="77777777" w:rsidR="00D07A0C" w:rsidRPr="00981CB3" w:rsidRDefault="00D07A0C" w:rsidP="00550043">
                <w:pPr>
                  <w:pStyle w:val="scriptNormal"/>
                  <w:rPr>
                    <w:color w:val="auto"/>
                    <w:sz w:val="16"/>
                    <w:szCs w:val="16"/>
                  </w:rPr>
                </w:pPr>
                <w:r w:rsidRPr="00981CB3">
                  <w:rPr>
                    <w:color w:val="000000" w:themeColor="text1"/>
                    <w:sz w:val="16"/>
                    <w:szCs w:val="16"/>
                  </w:rPr>
                  <w:t>Choose an item.</w:t>
                </w:r>
              </w:p>
            </w:tc>
          </w:sdtContent>
        </w:sdt>
      </w:tr>
      <w:tr w:rsidR="00D07A0C" w:rsidRPr="00981CB3" w14:paraId="71D5EEAA" w14:textId="77777777" w:rsidTr="00D07A0C">
        <w:trPr>
          <w:trHeight w:val="227"/>
        </w:trPr>
        <w:tc>
          <w:tcPr>
            <w:tcW w:w="2464"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D16AC60" w14:textId="77777777" w:rsidR="00D07A0C" w:rsidRPr="00981CB3" w:rsidRDefault="00D07A0C" w:rsidP="00550043">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0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9DF97F8" w14:textId="77777777" w:rsidR="00D07A0C" w:rsidRPr="00981CB3" w:rsidRDefault="00D07A0C"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D07A0C" w:rsidRPr="00981CB3" w14:paraId="116AE692"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731ED57" w14:textId="77777777" w:rsidR="00D07A0C" w:rsidRPr="00981CB3" w:rsidRDefault="00D07A0C" w:rsidP="00550043">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D07A0C" w:rsidRPr="00981CB3" w14:paraId="01A311DE" w14:textId="77777777" w:rsidTr="00D07A0C">
        <w:trPr>
          <w:trHeight w:val="227"/>
        </w:trPr>
        <w:tc>
          <w:tcPr>
            <w:tcW w:w="1071"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D1C18D9" w14:textId="77777777" w:rsidR="00D07A0C" w:rsidRPr="00981CB3" w:rsidRDefault="00D07A0C" w:rsidP="00550043">
            <w:pPr>
              <w:rPr>
                <w:rFonts w:cs="Arial"/>
                <w:b/>
                <w:bCs/>
                <w:sz w:val="16"/>
                <w:szCs w:val="16"/>
                <w:lang w:val="en-GB"/>
              </w:rPr>
            </w:pPr>
            <w:r w:rsidRPr="00981CB3">
              <w:rPr>
                <w:rFonts w:cs="Arial"/>
                <w:b/>
                <w:bCs/>
                <w:sz w:val="16"/>
                <w:szCs w:val="16"/>
                <w:lang w:val="en-GB"/>
              </w:rPr>
              <w:t>Value</w:t>
            </w:r>
          </w:p>
          <w:p w14:paraId="49F2244F" w14:textId="77777777" w:rsidR="00D07A0C" w:rsidRPr="00981CB3" w:rsidRDefault="00D07A0C" w:rsidP="00550043">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39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967BE9E" w14:textId="77777777" w:rsidR="00D07A0C" w:rsidRPr="00981CB3" w:rsidRDefault="00D07A0C" w:rsidP="00550043">
            <w:pPr>
              <w:rPr>
                <w:rFonts w:eastAsiaTheme="minorHAnsi" w:cs="Arial"/>
                <w:b/>
                <w:bCs/>
                <w:sz w:val="16"/>
                <w:szCs w:val="16"/>
                <w:lang w:val="en-GB"/>
              </w:rPr>
            </w:pPr>
            <w:r>
              <w:rPr>
                <w:rFonts w:ascii="Times New Roman" w:hAnsi="Times New Roman"/>
              </w:rPr>
              <w:t>NOT_PRESENT</w:t>
            </w:r>
          </w:p>
        </w:tc>
        <w:tc>
          <w:tcPr>
            <w:tcW w:w="4081"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C089E05" w14:textId="77777777" w:rsidR="00D07A0C" w:rsidRPr="00981CB3" w:rsidRDefault="00D07A0C" w:rsidP="00550043">
            <w:pPr>
              <w:rPr>
                <w:rFonts w:eastAsiaTheme="minorHAnsi" w:cs="Arial"/>
                <w:color w:val="000000" w:themeColor="text1"/>
                <w:sz w:val="16"/>
                <w:szCs w:val="16"/>
              </w:rPr>
            </w:pPr>
            <w:r>
              <w:rPr>
                <w:rFonts w:ascii="Times New Roman" w:hAnsi="Times New Roman"/>
              </w:rPr>
              <w:t>Trailer tow not connected</w:t>
            </w:r>
          </w:p>
        </w:tc>
      </w:tr>
      <w:tr w:rsidR="00D07A0C" w:rsidRPr="00981CB3" w14:paraId="60A7D9BB" w14:textId="77777777" w:rsidTr="00D07A0C">
        <w:trPr>
          <w:trHeight w:val="227"/>
        </w:trPr>
        <w:tc>
          <w:tcPr>
            <w:tcW w:w="1071"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7F12246" w14:textId="77777777" w:rsidR="00D07A0C" w:rsidRPr="00981CB3" w:rsidRDefault="00D07A0C" w:rsidP="00550043">
            <w:pPr>
              <w:rPr>
                <w:rFonts w:eastAsiaTheme="minorHAnsi" w:cs="Arial"/>
                <w:b/>
                <w:bCs/>
                <w:sz w:val="16"/>
                <w:szCs w:val="16"/>
              </w:rPr>
            </w:pPr>
          </w:p>
        </w:tc>
        <w:tc>
          <w:tcPr>
            <w:tcW w:w="139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8BCD337" w14:textId="77777777" w:rsidR="00D07A0C" w:rsidRPr="00981CB3" w:rsidRDefault="00D07A0C" w:rsidP="00550043">
            <w:pPr>
              <w:rPr>
                <w:rFonts w:eastAsiaTheme="minorHAnsi" w:cs="Arial"/>
                <w:b/>
                <w:bCs/>
                <w:sz w:val="16"/>
                <w:szCs w:val="16"/>
                <w:lang w:val="en-GB"/>
              </w:rPr>
            </w:pPr>
            <w:r>
              <w:rPr>
                <w:rFonts w:ascii="Times New Roman" w:hAnsi="Times New Roman"/>
              </w:rPr>
              <w:t>PRESENT</w:t>
            </w:r>
          </w:p>
        </w:tc>
        <w:tc>
          <w:tcPr>
            <w:tcW w:w="408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EFFA69D" w14:textId="77777777" w:rsidR="00D07A0C" w:rsidRPr="00981CB3" w:rsidRDefault="00D07A0C" w:rsidP="00550043">
            <w:pPr>
              <w:rPr>
                <w:rFonts w:eastAsiaTheme="minorHAnsi" w:cs="Arial"/>
                <w:color w:val="000000" w:themeColor="text1"/>
                <w:sz w:val="16"/>
                <w:szCs w:val="16"/>
              </w:rPr>
            </w:pPr>
            <w:r>
              <w:rPr>
                <w:rFonts w:ascii="Times New Roman" w:hAnsi="Times New Roman"/>
              </w:rPr>
              <w:t>Trailer tow connected</w:t>
            </w:r>
          </w:p>
        </w:tc>
      </w:tr>
    </w:tbl>
    <w:p w14:paraId="2258CF26" w14:textId="77777777" w:rsidR="00D07A0C" w:rsidRPr="00981CB3" w:rsidRDefault="00D07A0C" w:rsidP="00D07A0C">
      <w:pPr>
        <w:rPr>
          <w:rFonts w:cs="Arial"/>
          <w:sz w:val="16"/>
          <w:szCs w:val="16"/>
        </w:rPr>
      </w:pPr>
    </w:p>
    <w:p w14:paraId="440FB414" w14:textId="77777777" w:rsidR="00D07A0C" w:rsidRDefault="00D07A0C" w:rsidP="00CE6121">
      <w:pPr>
        <w:spacing w:line="240" w:lineRule="atLeast"/>
        <w:rPr>
          <w:rFonts w:cs="Arial"/>
        </w:rPr>
      </w:pPr>
    </w:p>
    <w:p w14:paraId="297C43DA" w14:textId="77777777" w:rsidR="00D91BB7" w:rsidRDefault="00D91BB7" w:rsidP="00CE6121">
      <w:pPr>
        <w:spacing w:line="240" w:lineRule="atLeast"/>
        <w:rPr>
          <w:rFonts w:cs="Arial"/>
        </w:rPr>
      </w:pPr>
    </w:p>
    <w:p w14:paraId="1F43BAD8" w14:textId="77777777" w:rsidR="00D91BB7" w:rsidRPr="00F03856" w:rsidRDefault="00D91BB7" w:rsidP="00CE6121">
      <w:pPr>
        <w:pStyle w:val="RELogSignal"/>
        <w:shd w:val="clear" w:color="auto" w:fill="F2F2F2" w:themeFill="background1" w:themeFillShade="F2"/>
        <w:spacing w:line="240" w:lineRule="atLeast"/>
        <w:rPr>
          <w:rFonts w:ascii="Arial" w:hAnsi="Arial" w:cs="Arial"/>
        </w:rPr>
      </w:pPr>
      <w:r w:rsidRPr="00F03856">
        <w:rPr>
          <w:rFonts w:ascii="Arial" w:hAnsi="Arial" w:cs="Arial"/>
        </w:rPr>
        <w:t>###</w:t>
      </w:r>
      <w:r>
        <w:rPr>
          <w:rFonts w:ascii="Arial" w:hAnsi="Arial" w:cs="Arial"/>
        </w:rPr>
        <w:t>LSG_Snow_Plow_Status_00011</w:t>
      </w:r>
      <w:r w:rsidRPr="00F03856">
        <w:rPr>
          <w:rFonts w:ascii="Arial" w:hAnsi="Arial" w:cs="Arial"/>
        </w:rPr>
        <w:t xml:space="preserve">### </w:t>
      </w:r>
      <w:bookmarkStart w:id="401" w:name="LSG_N_Snow_Plow_Status_00011"/>
      <w:r>
        <w:rPr>
          <w:rFonts w:ascii="Arial" w:hAnsi="Arial" w:cs="Arial"/>
        </w:rPr>
        <w:t>LSG_Snow_Plow_Status</w:t>
      </w:r>
      <w:bookmarkEnd w:id="401"/>
    </w:p>
    <w:p w14:paraId="0463B03D" w14:textId="77777777" w:rsidR="00D91BB7" w:rsidRPr="00F03856" w:rsidRDefault="00B606B2" w:rsidP="00CE6121">
      <w:pPr>
        <w:spacing w:line="240" w:lineRule="atLeast"/>
        <w:rPr>
          <w:rFonts w:cs="Arial"/>
        </w:rPr>
      </w:pPr>
      <w:bookmarkStart w:id="402" w:name="LSG_D_Snow_Plow_Status_00011"/>
      <w:r w:rsidRPr="00971D5C">
        <w:rPr>
          <w:rFonts w:cs="Arial"/>
        </w:rPr>
        <w:t>Snow Plow</w:t>
      </w:r>
      <w:r w:rsidR="00D91BB7" w:rsidRPr="00971D5C">
        <w:rPr>
          <w:rFonts w:cs="Arial"/>
        </w:rPr>
        <w:t xml:space="preserve"> Status</w:t>
      </w:r>
      <w:r w:rsidR="00971D5C" w:rsidRPr="00971D5C">
        <w:rPr>
          <w:rFonts w:cs="Arial"/>
        </w:rPr>
        <w:t xml:space="preserve"> (could be either CAN message or hardwired)</w:t>
      </w:r>
      <w:r w:rsidR="00D91BB7" w:rsidRPr="00971D5C">
        <w:rPr>
          <w:rFonts w:cs="Arial"/>
        </w:rPr>
        <w:t xml:space="preserve"> input to Front fog lamp logic control block.</w:t>
      </w:r>
      <w:r w:rsidR="000F3459">
        <w:rPr>
          <w:rFonts w:cs="Arial"/>
        </w:rPr>
        <w:t xml:space="preserve">  (</w:t>
      </w:r>
      <w:r w:rsidR="00971D5C">
        <w:rPr>
          <w:rFonts w:ascii="Segoe UI" w:hAnsi="Segoe UI" w:cs="Segoe UI"/>
          <w:color w:val="000000"/>
          <w:sz w:val="21"/>
          <w:szCs w:val="21"/>
          <w:shd w:val="clear" w:color="auto" w:fill="FFFFFF"/>
        </w:rPr>
        <w:t>Configured by the dealership</w:t>
      </w:r>
      <w:r w:rsidR="000F3459">
        <w:rPr>
          <w:rFonts w:cs="Arial"/>
        </w:rPr>
        <w:t>)</w:t>
      </w:r>
    </w:p>
    <w:p w14:paraId="7F6CB75F" w14:textId="77777777" w:rsidR="00D91BB7" w:rsidRPr="00F03856" w:rsidRDefault="00D91BB7" w:rsidP="00CE6121">
      <w:pPr>
        <w:spacing w:line="240" w:lineRule="atLeast"/>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393"/>
        <w:gridCol w:w="4073"/>
      </w:tblGrid>
      <w:tr w:rsidR="00D91BB7" w:rsidRPr="00981CB3" w14:paraId="32F05DA8" w14:textId="77777777" w:rsidTr="00B00B38">
        <w:trPr>
          <w:trHeight w:val="227"/>
        </w:trPr>
        <w:tc>
          <w:tcPr>
            <w:tcW w:w="247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8C3C5F4" w14:textId="77777777" w:rsidR="00D91BB7" w:rsidRPr="00981CB3" w:rsidRDefault="00D91BB7" w:rsidP="00CE6121">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842971199"/>
            <w:placeholder>
              <w:docPart w:val="9FC39AEA9D4642D0A3B62B21D1DDA16D"/>
            </w:placeholder>
            <w:comboBox>
              <w:listItem w:value="Choose an item."/>
              <w:listItem w:displayText="QM" w:value="QM"/>
              <w:listItem w:displayText="A" w:value="A"/>
              <w:listItem w:displayText="B" w:value="B"/>
              <w:listItem w:displayText="C" w:value="C"/>
              <w:listItem w:displayText="D" w:value="D"/>
            </w:comboBox>
          </w:sdtPr>
          <w:sdtEndPr/>
          <w:sdtContent>
            <w:tc>
              <w:tcPr>
                <w:tcW w:w="40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98DE0A7" w14:textId="77777777" w:rsidR="00D91BB7" w:rsidRPr="00981CB3" w:rsidRDefault="00656931" w:rsidP="00CE6121">
                <w:pPr>
                  <w:pStyle w:val="scriptNormal"/>
                  <w:spacing w:line="240" w:lineRule="atLeast"/>
                  <w:rPr>
                    <w:color w:val="auto"/>
                    <w:sz w:val="16"/>
                    <w:szCs w:val="16"/>
                  </w:rPr>
                </w:pPr>
                <w:r>
                  <w:rPr>
                    <w:color w:val="auto"/>
                    <w:sz w:val="16"/>
                    <w:szCs w:val="16"/>
                  </w:rPr>
                  <w:t>QM</w:t>
                </w:r>
              </w:p>
            </w:tc>
          </w:sdtContent>
        </w:sdt>
      </w:tr>
      <w:tr w:rsidR="00D91BB7" w:rsidRPr="00981CB3" w14:paraId="4D5FED04" w14:textId="77777777" w:rsidTr="00B00B38">
        <w:trPr>
          <w:trHeight w:val="227"/>
        </w:trPr>
        <w:tc>
          <w:tcPr>
            <w:tcW w:w="247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A45BA97" w14:textId="77777777" w:rsidR="00D91BB7" w:rsidRPr="00981CB3" w:rsidRDefault="00D91BB7" w:rsidP="00CE6121">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0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0141469" w14:textId="77777777" w:rsidR="00D91BB7" w:rsidRPr="00981CB3" w:rsidRDefault="00A1694A" w:rsidP="00CE6121">
            <w:pPr>
              <w:spacing w:line="240" w:lineRule="atLeast"/>
              <w:rPr>
                <w:rFonts w:eastAsiaTheme="minorHAnsi" w:cs="Arial"/>
                <w:color w:val="000000" w:themeColor="text1"/>
                <w:sz w:val="16"/>
                <w:szCs w:val="16"/>
              </w:rPr>
            </w:pPr>
            <w:r>
              <w:rPr>
                <w:rFonts w:eastAsiaTheme="minorHAnsi" w:cs="Arial"/>
                <w:color w:val="000000" w:themeColor="text1"/>
                <w:sz w:val="16"/>
                <w:szCs w:val="16"/>
              </w:rPr>
              <w:t>Discrete</w:t>
            </w:r>
          </w:p>
        </w:tc>
      </w:tr>
      <w:tr w:rsidR="00D91BB7" w:rsidRPr="00981CB3" w14:paraId="52E9AFD5" w14:textId="77777777" w:rsidTr="002A3DE1">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4148971" w14:textId="77777777" w:rsidR="00D91BB7" w:rsidRPr="00981CB3" w:rsidRDefault="00D91BB7" w:rsidP="00CE6121">
            <w:pPr>
              <w:spacing w:line="240" w:lineRule="atLeast"/>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B00B38" w:rsidRPr="00981CB3" w14:paraId="15B425B4" w14:textId="77777777" w:rsidTr="00B00B38">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A0B5AEA" w14:textId="77777777" w:rsidR="00B00B38" w:rsidRPr="00981CB3" w:rsidRDefault="00B00B38" w:rsidP="00B00B38">
            <w:pPr>
              <w:spacing w:line="240" w:lineRule="atLeast"/>
              <w:rPr>
                <w:rFonts w:cs="Arial"/>
                <w:b/>
                <w:bCs/>
                <w:sz w:val="16"/>
                <w:szCs w:val="16"/>
                <w:lang w:val="en-GB"/>
              </w:rPr>
            </w:pPr>
            <w:r w:rsidRPr="00981CB3">
              <w:rPr>
                <w:rFonts w:cs="Arial"/>
                <w:b/>
                <w:bCs/>
                <w:sz w:val="16"/>
                <w:szCs w:val="16"/>
                <w:lang w:val="en-GB"/>
              </w:rPr>
              <w:t>Value</w:t>
            </w:r>
          </w:p>
          <w:p w14:paraId="50ABA95C" w14:textId="77777777" w:rsidR="00B00B38" w:rsidRPr="00981CB3" w:rsidRDefault="00B00B38" w:rsidP="00B00B38">
            <w:pPr>
              <w:spacing w:line="240" w:lineRule="atLeast"/>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39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48D0CE8" w14:textId="77777777" w:rsidR="00B00B38" w:rsidRPr="00981CB3" w:rsidRDefault="00B00B38" w:rsidP="00B00B38">
            <w:pPr>
              <w:rPr>
                <w:rFonts w:eastAsiaTheme="minorHAnsi" w:cs="Arial"/>
                <w:b/>
                <w:bCs/>
                <w:sz w:val="16"/>
                <w:szCs w:val="16"/>
                <w:lang w:val="en-GB"/>
              </w:rPr>
            </w:pPr>
            <w:r>
              <w:rPr>
                <w:rFonts w:ascii="Times New Roman" w:hAnsi="Times New Roman"/>
              </w:rPr>
              <w:t>NOT_PRESENT</w:t>
            </w:r>
          </w:p>
        </w:tc>
        <w:tc>
          <w:tcPr>
            <w:tcW w:w="407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234FBFF" w14:textId="77777777" w:rsidR="00B00B38" w:rsidRPr="00981CB3" w:rsidRDefault="00B00B38" w:rsidP="00B00B38">
            <w:pPr>
              <w:rPr>
                <w:rFonts w:eastAsiaTheme="minorHAnsi" w:cs="Arial"/>
                <w:color w:val="000000" w:themeColor="text1"/>
                <w:sz w:val="16"/>
                <w:szCs w:val="16"/>
              </w:rPr>
            </w:pPr>
            <w:r>
              <w:rPr>
                <w:rFonts w:ascii="Times New Roman" w:hAnsi="Times New Roman"/>
              </w:rPr>
              <w:t>Trailer tow not connected</w:t>
            </w:r>
          </w:p>
        </w:tc>
      </w:tr>
      <w:tr w:rsidR="00B00B38" w:rsidRPr="00981CB3" w14:paraId="1224D05F" w14:textId="77777777" w:rsidTr="00B00B38">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B17297B" w14:textId="77777777" w:rsidR="00B00B38" w:rsidRPr="00981CB3" w:rsidRDefault="00B00B38" w:rsidP="00B00B38">
            <w:pPr>
              <w:spacing w:line="240" w:lineRule="atLeast"/>
              <w:rPr>
                <w:rFonts w:eastAsiaTheme="minorHAnsi" w:cs="Arial"/>
                <w:b/>
                <w:bCs/>
                <w:sz w:val="16"/>
                <w:szCs w:val="16"/>
              </w:rPr>
            </w:pPr>
          </w:p>
        </w:tc>
        <w:tc>
          <w:tcPr>
            <w:tcW w:w="139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29F2B47" w14:textId="77777777" w:rsidR="00B00B38" w:rsidRPr="00981CB3" w:rsidRDefault="00B00B38" w:rsidP="00B00B38">
            <w:pPr>
              <w:rPr>
                <w:rFonts w:eastAsiaTheme="minorHAnsi" w:cs="Arial"/>
                <w:b/>
                <w:bCs/>
                <w:sz w:val="16"/>
                <w:szCs w:val="16"/>
                <w:lang w:val="en-GB"/>
              </w:rPr>
            </w:pPr>
            <w:r>
              <w:rPr>
                <w:rFonts w:ascii="Times New Roman" w:hAnsi="Times New Roman"/>
              </w:rPr>
              <w:t>PRESENT</w:t>
            </w:r>
          </w:p>
        </w:tc>
        <w:tc>
          <w:tcPr>
            <w:tcW w:w="407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F4C033C" w14:textId="77777777" w:rsidR="00B00B38" w:rsidRPr="00981CB3" w:rsidRDefault="00B00B38" w:rsidP="00B00B38">
            <w:pPr>
              <w:rPr>
                <w:rFonts w:eastAsiaTheme="minorHAnsi" w:cs="Arial"/>
                <w:color w:val="000000" w:themeColor="text1"/>
                <w:sz w:val="16"/>
                <w:szCs w:val="16"/>
              </w:rPr>
            </w:pPr>
            <w:r>
              <w:rPr>
                <w:rFonts w:ascii="Times New Roman" w:hAnsi="Times New Roman"/>
              </w:rPr>
              <w:t>Trailer tow connected</w:t>
            </w:r>
          </w:p>
        </w:tc>
      </w:tr>
      <w:bookmarkEnd w:id="402"/>
    </w:tbl>
    <w:p w14:paraId="295A8024" w14:textId="77777777" w:rsidR="00D91BB7" w:rsidRPr="00981CB3" w:rsidRDefault="00D91BB7" w:rsidP="00CE6121">
      <w:pPr>
        <w:spacing w:line="240" w:lineRule="atLeast"/>
        <w:rPr>
          <w:rFonts w:cs="Arial"/>
          <w:sz w:val="16"/>
          <w:szCs w:val="16"/>
        </w:rPr>
      </w:pPr>
    </w:p>
    <w:p w14:paraId="0FF29E54" w14:textId="77777777" w:rsidR="00E13855" w:rsidRDefault="00E13855" w:rsidP="00CE6121">
      <w:pPr>
        <w:spacing w:line="240" w:lineRule="atLeast"/>
      </w:pPr>
    </w:p>
    <w:p w14:paraId="69B0A74C" w14:textId="77777777" w:rsidR="003A214C" w:rsidRDefault="003A214C" w:rsidP="00CE6121">
      <w:pPr>
        <w:spacing w:line="240" w:lineRule="atLeast"/>
        <w:rPr>
          <w:rFonts w:cs="Arial"/>
        </w:rPr>
      </w:pPr>
    </w:p>
    <w:p w14:paraId="390F03F3" w14:textId="77777777" w:rsidR="00DC55CF" w:rsidRPr="00F03856" w:rsidRDefault="00DC55CF" w:rsidP="00DC55CF">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LSG_Exterior_LF_Front_Fog_Lamp_00038</w:t>
      </w:r>
      <w:r w:rsidRPr="00F03856">
        <w:rPr>
          <w:rFonts w:ascii="Arial" w:hAnsi="Arial" w:cs="Arial"/>
        </w:rPr>
        <w:t xml:space="preserve">### </w:t>
      </w:r>
      <w:bookmarkStart w:id="403" w:name="LSG_N_Exterior_LF_Front_Fog_Lamp_00038"/>
      <w:r>
        <w:rPr>
          <w:rFonts w:ascii="Arial" w:hAnsi="Arial" w:cs="Arial"/>
        </w:rPr>
        <w:t>LSG_Exterior_LF_Front_Fog_Lamp</w:t>
      </w:r>
      <w:bookmarkEnd w:id="403"/>
    </w:p>
    <w:p w14:paraId="101745FD" w14:textId="0EE000CB" w:rsidR="00DC55CF" w:rsidRDefault="00DC55CF" w:rsidP="00DC55CF">
      <w:pPr>
        <w:spacing w:line="240" w:lineRule="atLeast"/>
        <w:rPr>
          <w:rFonts w:cs="Arial"/>
        </w:rPr>
      </w:pPr>
      <w:bookmarkStart w:id="404" w:name="LSG_D_Exterior_LF_Front_Fog_Lamp_00038"/>
      <w:r>
        <w:rPr>
          <w:rFonts w:cs="Arial"/>
        </w:rPr>
        <w:t>Left Front Fog lamp turns on or off</w:t>
      </w:r>
      <w:r w:rsidR="001965D6">
        <w:rPr>
          <w:rFonts w:cs="Arial"/>
        </w:rPr>
        <w:t xml:space="preserve"> (Logical Outputs)</w:t>
      </w:r>
    </w:p>
    <w:p w14:paraId="67E4C40A" w14:textId="77777777" w:rsidR="00DC55CF" w:rsidRPr="00F03856" w:rsidRDefault="00DC55CF" w:rsidP="00DC55CF">
      <w:pPr>
        <w:spacing w:line="240" w:lineRule="atLeast"/>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DC55CF" w:rsidRPr="00981CB3" w14:paraId="1EA18623"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E419843" w14:textId="77777777" w:rsidR="00DC55CF" w:rsidRPr="00981CB3" w:rsidRDefault="00DC55CF" w:rsidP="00550043">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521480945"/>
            <w:placeholder>
              <w:docPart w:val="C9EB462FE38A45EC9CAF141A7DBBE77D"/>
            </w:placeholde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57B1A02" w14:textId="77777777" w:rsidR="00DC55CF" w:rsidRPr="00981CB3" w:rsidRDefault="00DC55CF" w:rsidP="00550043">
                <w:pPr>
                  <w:pStyle w:val="scriptNormal"/>
                  <w:rPr>
                    <w:color w:val="auto"/>
                    <w:sz w:val="16"/>
                    <w:szCs w:val="16"/>
                  </w:rPr>
                </w:pPr>
                <w:r>
                  <w:rPr>
                    <w:color w:val="auto"/>
                    <w:sz w:val="16"/>
                    <w:szCs w:val="16"/>
                  </w:rPr>
                  <w:t>QM</w:t>
                </w:r>
              </w:p>
            </w:tc>
          </w:sdtContent>
        </w:sdt>
      </w:tr>
      <w:tr w:rsidR="00DC55CF" w:rsidRPr="00981CB3" w14:paraId="0EB46C8E"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5A3A42A" w14:textId="77777777" w:rsidR="00DC55CF" w:rsidRPr="00981CB3" w:rsidRDefault="00DC55CF" w:rsidP="00DC55CF">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1DDA29E" w14:textId="397E59B0" w:rsidR="00DC55CF" w:rsidRPr="00981CB3" w:rsidRDefault="00DC55CF" w:rsidP="000E7423">
            <w:pPr>
              <w:spacing w:line="240" w:lineRule="atLeast"/>
              <w:rPr>
                <w:rFonts w:eastAsiaTheme="minorHAnsi" w:cs="Arial"/>
                <w:color w:val="000000" w:themeColor="text1"/>
                <w:sz w:val="16"/>
                <w:szCs w:val="16"/>
              </w:rPr>
            </w:pPr>
            <w:r>
              <w:rPr>
                <w:rFonts w:eastAsiaTheme="minorHAnsi" w:cs="Arial"/>
                <w:color w:val="000000" w:themeColor="text1"/>
                <w:sz w:val="16"/>
                <w:szCs w:val="16"/>
              </w:rPr>
              <w:t xml:space="preserve"> </w:t>
            </w:r>
            <w:r w:rsidR="001965D6">
              <w:rPr>
                <w:rFonts w:eastAsiaTheme="minorHAnsi" w:cs="Arial"/>
                <w:color w:val="000000" w:themeColor="text1"/>
                <w:sz w:val="16"/>
                <w:szCs w:val="16"/>
              </w:rPr>
              <w:t>Continuous</w:t>
            </w:r>
          </w:p>
        </w:tc>
      </w:tr>
      <w:tr w:rsidR="00DC55CF" w:rsidRPr="00981CB3" w14:paraId="564A6442"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AB53F4E" w14:textId="77777777" w:rsidR="00DC55CF" w:rsidRPr="00981CB3" w:rsidRDefault="00DC55CF" w:rsidP="00550043">
            <w:pPr>
              <w:ind w:left="27"/>
              <w:rPr>
                <w:rFonts w:eastAsiaTheme="minorHAnsi" w:cs="Arial"/>
                <w:color w:val="000000" w:themeColor="text1"/>
                <w:sz w:val="16"/>
                <w:szCs w:val="16"/>
              </w:rPr>
            </w:pPr>
            <w:r w:rsidRPr="00981CB3">
              <w:rPr>
                <w:rFonts w:cs="Arial"/>
                <w:color w:val="808080" w:themeColor="background1" w:themeShade="80"/>
                <w:sz w:val="16"/>
                <w:szCs w:val="16"/>
              </w:rPr>
              <w:lastRenderedPageBreak/>
              <w:t>Note: An encoding is either discrete or continuous. Delete fields below which are not needed</w:t>
            </w:r>
          </w:p>
        </w:tc>
      </w:tr>
      <w:tr w:rsidR="000E7423" w:rsidRPr="00981CB3" w14:paraId="3F09CD94" w14:textId="77777777" w:rsidTr="00550043">
        <w:trPr>
          <w:trHeight w:val="227"/>
        </w:trPr>
        <w:tc>
          <w:tcPr>
            <w:tcW w:w="1079" w:type="dxa"/>
            <w:vMerge w:val="restart"/>
            <w:tcBorders>
              <w:top w:val="single" w:sz="8" w:space="0" w:color="000000"/>
              <w:left w:val="single" w:sz="8" w:space="0" w:color="000000"/>
              <w:right w:val="single" w:sz="8" w:space="0" w:color="000000"/>
            </w:tcBorders>
            <w:shd w:val="clear" w:color="auto" w:fill="D9D9D9"/>
          </w:tcPr>
          <w:p w14:paraId="7EF51868" w14:textId="77777777" w:rsidR="000E7423" w:rsidRPr="00981CB3" w:rsidRDefault="000E7423" w:rsidP="000E7423">
            <w:pPr>
              <w:spacing w:line="240" w:lineRule="atLeast"/>
              <w:rPr>
                <w:rFonts w:cs="Arial"/>
                <w:b/>
                <w:bCs/>
                <w:sz w:val="16"/>
                <w:szCs w:val="16"/>
                <w:lang w:val="en-GB"/>
              </w:rPr>
            </w:pPr>
            <w:r w:rsidRPr="00981CB3">
              <w:rPr>
                <w:rFonts w:cs="Arial"/>
                <w:b/>
                <w:bCs/>
                <w:sz w:val="16"/>
                <w:szCs w:val="16"/>
                <w:lang w:val="en-GB"/>
              </w:rPr>
              <w:t>Value</w:t>
            </w:r>
          </w:p>
          <w:p w14:paraId="1BB64538" w14:textId="77777777" w:rsidR="000E7423" w:rsidRPr="00981CB3" w:rsidRDefault="000E7423" w:rsidP="000E7423">
            <w:pPr>
              <w:spacing w:line="240" w:lineRule="atLeast"/>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tcPr>
          <w:p w14:paraId="3A8A3D80" w14:textId="77777777" w:rsidR="000E7423" w:rsidRPr="00B00B38" w:rsidRDefault="000E7423" w:rsidP="000E7423">
            <w:pPr>
              <w:spacing w:line="240" w:lineRule="atLeast"/>
              <w:rPr>
                <w:rFonts w:ascii="Times New Roman" w:hAnsi="Times New Roman"/>
              </w:rPr>
            </w:pPr>
            <w:r w:rsidRPr="00B00B38">
              <w:rPr>
                <w:rFonts w:ascii="Times New Roman" w:hAnsi="Times New Roman"/>
              </w:rPr>
              <w:t>ON</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4662E44" w14:textId="77777777" w:rsidR="000E7423" w:rsidRPr="00981CB3" w:rsidRDefault="000E7423" w:rsidP="000E7423">
            <w:pPr>
              <w:spacing w:line="240" w:lineRule="atLeast"/>
              <w:rPr>
                <w:rFonts w:eastAsiaTheme="minorHAnsi" w:cs="Arial"/>
                <w:color w:val="000000" w:themeColor="text1"/>
                <w:sz w:val="16"/>
                <w:szCs w:val="16"/>
              </w:rPr>
            </w:pPr>
            <w:r>
              <w:rPr>
                <w:rFonts w:eastAsiaTheme="minorHAnsi" w:cs="Arial"/>
                <w:color w:val="000000" w:themeColor="text1"/>
                <w:sz w:val="16"/>
                <w:szCs w:val="16"/>
              </w:rPr>
              <w:t>Exterior Left Front Fog Lamp ON</w:t>
            </w:r>
          </w:p>
        </w:tc>
      </w:tr>
      <w:tr w:rsidR="000E7423" w:rsidRPr="00981CB3" w14:paraId="63F7AF41" w14:textId="77777777" w:rsidTr="00550043">
        <w:trPr>
          <w:trHeight w:val="227"/>
        </w:trPr>
        <w:tc>
          <w:tcPr>
            <w:tcW w:w="1079" w:type="dxa"/>
            <w:vMerge/>
            <w:tcBorders>
              <w:top w:val="single" w:sz="8" w:space="0" w:color="000000"/>
              <w:left w:val="single" w:sz="8" w:space="0" w:color="000000"/>
              <w:right w:val="single" w:sz="8" w:space="0" w:color="000000"/>
            </w:tcBorders>
            <w:shd w:val="clear" w:color="auto" w:fill="D9D9D9"/>
          </w:tcPr>
          <w:p w14:paraId="76208FAA" w14:textId="77777777" w:rsidR="000E7423" w:rsidRPr="00981CB3" w:rsidRDefault="000E7423" w:rsidP="000E7423">
            <w:pPr>
              <w:spacing w:line="240" w:lineRule="atLeast"/>
              <w:rPr>
                <w:rFonts w:cs="Arial"/>
                <w:b/>
                <w:bCs/>
                <w:sz w:val="16"/>
                <w:szCs w:val="16"/>
                <w:lang w:val="en-GB"/>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tcPr>
          <w:p w14:paraId="5A3451FC" w14:textId="77777777" w:rsidR="000E7423" w:rsidRPr="00B00B38" w:rsidRDefault="000E7423" w:rsidP="000E7423">
            <w:pPr>
              <w:spacing w:line="240" w:lineRule="atLeast"/>
              <w:rPr>
                <w:rFonts w:ascii="Times New Roman" w:hAnsi="Times New Roman"/>
              </w:rPr>
            </w:pPr>
            <w:r>
              <w:rPr>
                <w:rFonts w:ascii="Times New Roman" w:hAnsi="Times New Roman"/>
              </w:rPr>
              <w:t>OFF</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43A19AC" w14:textId="77777777" w:rsidR="000E7423" w:rsidRPr="00981CB3" w:rsidRDefault="000E7423" w:rsidP="000E7423">
            <w:pPr>
              <w:spacing w:line="240" w:lineRule="atLeast"/>
              <w:rPr>
                <w:rFonts w:eastAsiaTheme="minorHAnsi" w:cs="Arial"/>
                <w:color w:val="000000" w:themeColor="text1"/>
                <w:sz w:val="16"/>
                <w:szCs w:val="16"/>
              </w:rPr>
            </w:pPr>
            <w:r>
              <w:rPr>
                <w:rFonts w:eastAsiaTheme="minorHAnsi" w:cs="Arial"/>
                <w:color w:val="000000" w:themeColor="text1"/>
                <w:sz w:val="16"/>
                <w:szCs w:val="16"/>
              </w:rPr>
              <w:t>Exterior Left Front Fog Lamp OFF</w:t>
            </w:r>
          </w:p>
        </w:tc>
      </w:tr>
      <w:tr w:rsidR="000E7423" w:rsidRPr="00981CB3" w14:paraId="6A7F9792" w14:textId="77777777" w:rsidTr="00550043">
        <w:trPr>
          <w:trHeight w:val="227"/>
        </w:trPr>
        <w:tc>
          <w:tcPr>
            <w:tcW w:w="1079" w:type="dxa"/>
            <w:vMerge/>
            <w:tcBorders>
              <w:left w:val="single" w:sz="8" w:space="0" w:color="000000"/>
              <w:bottom w:val="single" w:sz="8" w:space="0" w:color="000000"/>
              <w:right w:val="single" w:sz="8" w:space="0" w:color="000000"/>
            </w:tcBorders>
            <w:shd w:val="clear" w:color="auto" w:fill="D9D9D9"/>
            <w:vAlign w:val="center"/>
          </w:tcPr>
          <w:p w14:paraId="300B2D4D" w14:textId="77777777" w:rsidR="000E7423" w:rsidRPr="00981CB3" w:rsidRDefault="000E7423" w:rsidP="000E742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tcPr>
          <w:p w14:paraId="37D5B0E6" w14:textId="77777777" w:rsidR="000E7423" w:rsidRPr="00981CB3" w:rsidRDefault="000E7423" w:rsidP="000E7423">
            <w:pPr>
              <w:rPr>
                <w:rFonts w:cs="Arial"/>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BF03DCD" w14:textId="77777777" w:rsidR="000E7423" w:rsidRPr="00981CB3" w:rsidRDefault="000E7423" w:rsidP="000E7423">
            <w:pPr>
              <w:rPr>
                <w:rFonts w:eastAsiaTheme="minorHAnsi" w:cs="Arial"/>
                <w:color w:val="000000" w:themeColor="text1"/>
                <w:sz w:val="16"/>
                <w:szCs w:val="16"/>
              </w:rPr>
            </w:pPr>
          </w:p>
        </w:tc>
      </w:tr>
      <w:bookmarkEnd w:id="404"/>
    </w:tbl>
    <w:p w14:paraId="3BE69B6C" w14:textId="77777777" w:rsidR="00DC55CF" w:rsidRPr="00981CB3" w:rsidRDefault="00DC55CF" w:rsidP="00DC55CF">
      <w:pPr>
        <w:rPr>
          <w:rFonts w:cs="Arial"/>
          <w:sz w:val="16"/>
          <w:szCs w:val="16"/>
        </w:rPr>
      </w:pPr>
    </w:p>
    <w:p w14:paraId="18E560D8" w14:textId="77777777" w:rsidR="00DC55CF" w:rsidRDefault="00DC55CF" w:rsidP="00DC55CF">
      <w:pPr>
        <w:rPr>
          <w:rFonts w:cs="Arial"/>
        </w:rPr>
      </w:pPr>
    </w:p>
    <w:p w14:paraId="32C0F372" w14:textId="77777777" w:rsidR="00DC55CF" w:rsidRPr="00F03856" w:rsidRDefault="00DC55CF" w:rsidP="00DC55CF">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LSG_Exterior_RF_Front_Fog_Lamp_00039</w:t>
      </w:r>
      <w:r w:rsidRPr="00F03856">
        <w:rPr>
          <w:rFonts w:ascii="Arial" w:hAnsi="Arial" w:cs="Arial"/>
        </w:rPr>
        <w:t xml:space="preserve">### </w:t>
      </w:r>
      <w:bookmarkStart w:id="405" w:name="LSG_N_Exterior_RF_Front_Fog_Lamp_00039"/>
      <w:r>
        <w:rPr>
          <w:rFonts w:ascii="Arial" w:hAnsi="Arial" w:cs="Arial"/>
        </w:rPr>
        <w:t>LSG_Exterior_RF_Front_Fog_Lamp</w:t>
      </w:r>
      <w:bookmarkEnd w:id="405"/>
    </w:p>
    <w:p w14:paraId="2F482000" w14:textId="13F75C3F" w:rsidR="00DC55CF" w:rsidRDefault="00DC55CF" w:rsidP="00DC55CF">
      <w:pPr>
        <w:spacing w:line="240" w:lineRule="atLeast"/>
        <w:rPr>
          <w:rFonts w:cs="Arial"/>
        </w:rPr>
      </w:pPr>
      <w:bookmarkStart w:id="406" w:name="LSG_D_Exterior_RF_Front_Fog_Lamp_00039"/>
      <w:r>
        <w:rPr>
          <w:rFonts w:cs="Arial"/>
        </w:rPr>
        <w:t>Right Front Fog lamp turns on or off</w:t>
      </w:r>
      <w:r w:rsidR="001965D6">
        <w:rPr>
          <w:rFonts w:cs="Arial"/>
        </w:rPr>
        <w:t xml:space="preserve"> (Logical Outputs)</w:t>
      </w:r>
    </w:p>
    <w:p w14:paraId="7D0073B1" w14:textId="77777777" w:rsidR="00DC55CF" w:rsidRPr="00F03856" w:rsidRDefault="00DC55CF" w:rsidP="00DC55CF">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DC55CF" w:rsidRPr="00981CB3" w14:paraId="1822E42D"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5634963" w14:textId="77777777" w:rsidR="00DC55CF" w:rsidRPr="00981CB3" w:rsidRDefault="00DC55CF" w:rsidP="00550043">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458872016"/>
            <w:placeholder>
              <w:docPart w:val="805C91F9F1E74DD9B438624FB54257C6"/>
            </w:placeholde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D0306A7" w14:textId="77777777" w:rsidR="00DC55CF" w:rsidRPr="00981CB3" w:rsidRDefault="00DC55CF" w:rsidP="00550043">
                <w:pPr>
                  <w:pStyle w:val="scriptNormal"/>
                  <w:rPr>
                    <w:color w:val="auto"/>
                    <w:sz w:val="16"/>
                    <w:szCs w:val="16"/>
                  </w:rPr>
                </w:pPr>
                <w:r>
                  <w:rPr>
                    <w:color w:val="auto"/>
                    <w:sz w:val="16"/>
                    <w:szCs w:val="16"/>
                  </w:rPr>
                  <w:t>QM</w:t>
                </w:r>
              </w:p>
            </w:tc>
          </w:sdtContent>
        </w:sdt>
      </w:tr>
      <w:tr w:rsidR="00DC55CF" w:rsidRPr="00981CB3" w14:paraId="77EB1193"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D984BF9" w14:textId="77777777" w:rsidR="00DC55CF" w:rsidRPr="00981CB3" w:rsidRDefault="00DC55CF" w:rsidP="00DC55CF">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6A736B9" w14:textId="77777777" w:rsidR="00DC55CF" w:rsidRPr="00981CB3" w:rsidRDefault="00DC55CF" w:rsidP="00DC55CF">
            <w:pPr>
              <w:spacing w:line="240" w:lineRule="atLeast"/>
              <w:rPr>
                <w:rFonts w:eastAsiaTheme="minorHAnsi" w:cs="Arial"/>
                <w:color w:val="000000" w:themeColor="text1"/>
                <w:sz w:val="16"/>
                <w:szCs w:val="16"/>
              </w:rPr>
            </w:pPr>
            <w:r>
              <w:rPr>
                <w:rFonts w:eastAsiaTheme="minorHAnsi" w:cs="Arial"/>
                <w:color w:val="000000" w:themeColor="text1"/>
                <w:sz w:val="16"/>
                <w:szCs w:val="16"/>
              </w:rPr>
              <w:t xml:space="preserve"> Continuous</w:t>
            </w:r>
          </w:p>
        </w:tc>
      </w:tr>
      <w:tr w:rsidR="00DC55CF" w:rsidRPr="00981CB3" w14:paraId="0922315F"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00E215A" w14:textId="77777777" w:rsidR="00DC55CF" w:rsidRPr="00981CB3" w:rsidRDefault="00DC55CF" w:rsidP="00550043">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0E7423" w:rsidRPr="00981CB3" w14:paraId="0FBC0344" w14:textId="77777777" w:rsidTr="000E7423">
        <w:trPr>
          <w:trHeight w:val="227"/>
        </w:trPr>
        <w:tc>
          <w:tcPr>
            <w:tcW w:w="1079" w:type="dxa"/>
            <w:vMerge w:val="restart"/>
            <w:tcBorders>
              <w:top w:val="single" w:sz="8" w:space="0" w:color="000000"/>
              <w:left w:val="single" w:sz="8" w:space="0" w:color="000000"/>
              <w:bottom w:val="single" w:sz="12" w:space="0" w:color="000000"/>
              <w:right w:val="single" w:sz="8" w:space="0" w:color="000000"/>
            </w:tcBorders>
            <w:shd w:val="clear" w:color="auto" w:fill="D9D9D9"/>
          </w:tcPr>
          <w:p w14:paraId="7FCCBB69" w14:textId="77777777" w:rsidR="000E7423" w:rsidRPr="00981CB3" w:rsidRDefault="000E7423" w:rsidP="000E7423">
            <w:pPr>
              <w:spacing w:line="240" w:lineRule="atLeast"/>
              <w:rPr>
                <w:rFonts w:cs="Arial"/>
                <w:b/>
                <w:bCs/>
                <w:sz w:val="16"/>
                <w:szCs w:val="16"/>
                <w:lang w:val="en-GB"/>
              </w:rPr>
            </w:pPr>
            <w:r w:rsidRPr="00981CB3">
              <w:rPr>
                <w:rFonts w:cs="Arial"/>
                <w:b/>
                <w:bCs/>
                <w:sz w:val="16"/>
                <w:szCs w:val="16"/>
                <w:lang w:val="en-GB"/>
              </w:rPr>
              <w:t>Value</w:t>
            </w:r>
          </w:p>
          <w:p w14:paraId="6C3EAA4C" w14:textId="77777777" w:rsidR="000E7423" w:rsidRPr="000E7423" w:rsidRDefault="000E7423" w:rsidP="000E7423">
            <w:pPr>
              <w:spacing w:line="240" w:lineRule="atLeast"/>
              <w:rPr>
                <w:rFonts w:cs="Arial"/>
                <w:bCs/>
                <w:sz w:val="16"/>
                <w:szCs w:val="16"/>
                <w:lang w:val="en-GB"/>
              </w:rPr>
            </w:pPr>
            <w:r w:rsidRPr="000E7423">
              <w:rPr>
                <w:rFonts w:cs="Arial"/>
                <w:bCs/>
                <w:sz w:val="16"/>
                <w:szCs w:val="16"/>
                <w:lang w:val="en-GB"/>
              </w:rPr>
              <w:t xml:space="preserve">(Discrete </w:t>
            </w:r>
            <w:r w:rsidRPr="000E7423">
              <w:rPr>
                <w:rFonts w:cs="Arial"/>
                <w:bCs/>
                <w:sz w:val="16"/>
                <w:szCs w:val="16"/>
                <w:lang w:val="en-GB"/>
              </w:rPr>
              <w:br/>
              <w:t>Encoding)</w:t>
            </w: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tcPr>
          <w:p w14:paraId="3B1808E4" w14:textId="77777777" w:rsidR="000E7423" w:rsidRPr="00B00B38" w:rsidRDefault="000E7423" w:rsidP="000E7423">
            <w:pPr>
              <w:spacing w:line="240" w:lineRule="atLeast"/>
              <w:rPr>
                <w:rFonts w:ascii="Times New Roman" w:hAnsi="Times New Roman"/>
              </w:rPr>
            </w:pPr>
            <w:r w:rsidRPr="00B00B38">
              <w:rPr>
                <w:rFonts w:ascii="Times New Roman" w:hAnsi="Times New Roman"/>
              </w:rPr>
              <w:t>ON</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419E03B" w14:textId="77777777" w:rsidR="000E7423" w:rsidRPr="00981CB3" w:rsidRDefault="000E7423" w:rsidP="000E7423">
            <w:pPr>
              <w:spacing w:line="240" w:lineRule="atLeast"/>
              <w:rPr>
                <w:rFonts w:eastAsiaTheme="minorHAnsi" w:cs="Arial"/>
                <w:color w:val="000000" w:themeColor="text1"/>
                <w:sz w:val="16"/>
                <w:szCs w:val="16"/>
              </w:rPr>
            </w:pPr>
            <w:r>
              <w:rPr>
                <w:rFonts w:eastAsiaTheme="minorHAnsi" w:cs="Arial"/>
                <w:color w:val="000000" w:themeColor="text1"/>
                <w:sz w:val="16"/>
                <w:szCs w:val="16"/>
              </w:rPr>
              <w:t>Exterior Right Front Fog Lamp ON</w:t>
            </w:r>
          </w:p>
        </w:tc>
      </w:tr>
      <w:tr w:rsidR="000E7423" w:rsidRPr="00981CB3" w14:paraId="281440D9" w14:textId="77777777" w:rsidTr="000E7423">
        <w:trPr>
          <w:trHeight w:val="227"/>
        </w:trPr>
        <w:tc>
          <w:tcPr>
            <w:tcW w:w="1079" w:type="dxa"/>
            <w:vMerge/>
            <w:tcBorders>
              <w:top w:val="single" w:sz="4" w:space="0" w:color="auto"/>
              <w:left w:val="single" w:sz="8" w:space="0" w:color="000000"/>
              <w:bottom w:val="single" w:sz="12" w:space="0" w:color="000000"/>
              <w:right w:val="single" w:sz="8" w:space="0" w:color="000000"/>
            </w:tcBorders>
            <w:shd w:val="clear" w:color="auto" w:fill="D9D9D9"/>
          </w:tcPr>
          <w:p w14:paraId="3AD5F449" w14:textId="77777777" w:rsidR="000E7423" w:rsidRPr="00981CB3" w:rsidRDefault="000E7423" w:rsidP="000E7423">
            <w:pPr>
              <w:spacing w:line="240" w:lineRule="atLeast"/>
              <w:rPr>
                <w:rFonts w:cs="Arial"/>
                <w:b/>
                <w:bCs/>
                <w:sz w:val="16"/>
                <w:szCs w:val="16"/>
                <w:lang w:val="en-GB"/>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tcPr>
          <w:p w14:paraId="3D097148" w14:textId="77777777" w:rsidR="000E7423" w:rsidRPr="00B00B38" w:rsidRDefault="000E7423" w:rsidP="000E7423">
            <w:pPr>
              <w:spacing w:line="240" w:lineRule="atLeast"/>
              <w:rPr>
                <w:rFonts w:ascii="Times New Roman" w:hAnsi="Times New Roman"/>
              </w:rPr>
            </w:pPr>
            <w:r>
              <w:rPr>
                <w:rFonts w:ascii="Times New Roman" w:hAnsi="Times New Roman"/>
              </w:rPr>
              <w:t>OFF</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E4BAC0D" w14:textId="77777777" w:rsidR="000E7423" w:rsidRPr="00981CB3" w:rsidRDefault="000E7423" w:rsidP="000E7423">
            <w:pPr>
              <w:spacing w:line="240" w:lineRule="atLeast"/>
              <w:rPr>
                <w:rFonts w:eastAsiaTheme="minorHAnsi" w:cs="Arial"/>
                <w:color w:val="000000" w:themeColor="text1"/>
                <w:sz w:val="16"/>
                <w:szCs w:val="16"/>
              </w:rPr>
            </w:pPr>
            <w:r>
              <w:rPr>
                <w:rFonts w:eastAsiaTheme="minorHAnsi" w:cs="Arial"/>
                <w:color w:val="000000" w:themeColor="text1"/>
                <w:sz w:val="16"/>
                <w:szCs w:val="16"/>
              </w:rPr>
              <w:t>Exterior Right Front Fog Lamp OFF</w:t>
            </w:r>
          </w:p>
        </w:tc>
      </w:tr>
      <w:bookmarkEnd w:id="406"/>
    </w:tbl>
    <w:p w14:paraId="2C087B4E" w14:textId="77777777" w:rsidR="00425E43" w:rsidRDefault="00425E43" w:rsidP="00CE6121">
      <w:pPr>
        <w:spacing w:line="240" w:lineRule="atLeast"/>
        <w:rPr>
          <w:rFonts w:cs="Arial"/>
        </w:rPr>
      </w:pPr>
    </w:p>
    <w:p w14:paraId="5C6F3B32" w14:textId="77777777" w:rsidR="00AD7F34" w:rsidRDefault="00AD7F34" w:rsidP="00AD7F34">
      <w:pPr>
        <w:rPr>
          <w:rFonts w:cs="Arial"/>
        </w:rPr>
      </w:pPr>
    </w:p>
    <w:p w14:paraId="323EE187" w14:textId="77777777" w:rsidR="00AD7F34" w:rsidRPr="00F03856" w:rsidRDefault="00AD7F34" w:rsidP="00AD7F34">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LSG_Front_Telltale_Lamp_00043</w:t>
      </w:r>
      <w:r w:rsidRPr="00F03856">
        <w:rPr>
          <w:rFonts w:ascii="Arial" w:hAnsi="Arial" w:cs="Arial"/>
        </w:rPr>
        <w:t xml:space="preserve">### </w:t>
      </w:r>
      <w:bookmarkStart w:id="407" w:name="LSG_N_Front_Telltale_Lamp_00043"/>
      <w:r>
        <w:rPr>
          <w:rFonts w:ascii="Arial" w:hAnsi="Arial" w:cs="Arial"/>
        </w:rPr>
        <w:t>LSG_Front_Telltale_Lamp</w:t>
      </w:r>
      <w:bookmarkEnd w:id="407"/>
    </w:p>
    <w:p w14:paraId="315ED541" w14:textId="0DE5AC58" w:rsidR="00AD7F34" w:rsidRDefault="00AD7F34" w:rsidP="00AD7F34">
      <w:pPr>
        <w:spacing w:line="240" w:lineRule="atLeast"/>
        <w:rPr>
          <w:rFonts w:cs="Arial"/>
        </w:rPr>
      </w:pPr>
      <w:bookmarkStart w:id="408" w:name="LSG_D_Front_Telltale_Lamp_00043"/>
      <w:r>
        <w:rPr>
          <w:rFonts w:cs="Arial"/>
        </w:rPr>
        <w:t>Front Fog Telltale turns on or of</w:t>
      </w:r>
      <w:r w:rsidR="00454189">
        <w:rPr>
          <w:rFonts w:cs="Arial"/>
        </w:rPr>
        <w:t xml:space="preserve">f </w:t>
      </w:r>
      <w:r w:rsidR="006B152F">
        <w:rPr>
          <w:rFonts w:cs="Arial"/>
        </w:rPr>
        <w:t>synchronist</w:t>
      </w:r>
      <w:r w:rsidR="001A4220">
        <w:rPr>
          <w:rFonts w:cs="Arial"/>
        </w:rPr>
        <w:t xml:space="preserve"> to</w:t>
      </w:r>
      <w:r w:rsidR="00B52621">
        <w:rPr>
          <w:rFonts w:cs="Arial"/>
        </w:rPr>
        <w:t xml:space="preserve"> the front fog lamps turn on and off.</w:t>
      </w:r>
    </w:p>
    <w:p w14:paraId="3F11770C" w14:textId="77777777" w:rsidR="00A65F63" w:rsidRDefault="00A65F63" w:rsidP="00AD7F34">
      <w:pPr>
        <w:spacing w:line="240" w:lineRule="atLeast"/>
        <w:rPr>
          <w:rFonts w:cs="Arial"/>
        </w:rPr>
      </w:pPr>
    </w:p>
    <w:p w14:paraId="15218820" w14:textId="77777777" w:rsidR="00A65F63" w:rsidRDefault="00A65F63" w:rsidP="00A65F63">
      <w:pPr>
        <w:overflowPunct/>
        <w:textAlignment w:val="auto"/>
        <w:rPr>
          <w:rFonts w:ascii="Times New Roman" w:hAnsi="Times New Roman"/>
        </w:rPr>
      </w:pPr>
      <w:r>
        <w:rPr>
          <w:rFonts w:ascii="Times New Roman" w:hAnsi="Times New Roman"/>
        </w:rPr>
        <w:t>Front_Fog_Light_Rqst is mapped to a CAN signal to drive a telltale on the instrument cluster. The telltale indicates a customer</w:t>
      </w:r>
    </w:p>
    <w:p w14:paraId="426FE082" w14:textId="77777777" w:rsidR="00A65F63" w:rsidRDefault="00A65F63" w:rsidP="00A65F63">
      <w:pPr>
        <w:overflowPunct/>
        <w:textAlignment w:val="auto"/>
        <w:rPr>
          <w:rFonts w:ascii="Times New Roman" w:hAnsi="Times New Roman"/>
        </w:rPr>
      </w:pPr>
      <w:r>
        <w:rPr>
          <w:rFonts w:ascii="Times New Roman" w:hAnsi="Times New Roman"/>
        </w:rPr>
        <w:t>request, not if the circuit is operating properly. The telltale is a visual indicator that the front fog lamps have been switched on</w:t>
      </w:r>
    </w:p>
    <w:p w14:paraId="09EE3805" w14:textId="3770BD70" w:rsidR="00A65F63" w:rsidRDefault="00A65F63" w:rsidP="00A65F63">
      <w:pPr>
        <w:overflowPunct/>
        <w:textAlignment w:val="auto"/>
        <w:rPr>
          <w:rFonts w:cs="Arial"/>
        </w:rPr>
      </w:pPr>
      <w:r>
        <w:rPr>
          <w:rFonts w:ascii="Times New Roman" w:hAnsi="Times New Roman"/>
        </w:rPr>
        <w:t>(closed circuit telltale), but not one that monitors if is operating correctly or not (operational telltale). Specifically, the front fog lamp telltale is on only when the request for the Front Fog Lamp feature is active. The telltale remains off when front fog lamps are used for other features such as Daytime Running Lights or Cornering Lights.</w:t>
      </w:r>
    </w:p>
    <w:p w14:paraId="1E27F6F5" w14:textId="77777777" w:rsidR="00F71882" w:rsidRDefault="00F71882" w:rsidP="00AD7F34">
      <w:pPr>
        <w:spacing w:line="240" w:lineRule="atLeast"/>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F71882" w:rsidRPr="00981CB3" w14:paraId="1CB571E3"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E39CE65" w14:textId="77777777" w:rsidR="00F71882" w:rsidRPr="00981CB3" w:rsidRDefault="00F71882" w:rsidP="00550043">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964424121"/>
            <w:placeholder>
              <w:docPart w:val="6093F4CE95F84087806EA31BA4F1640D"/>
            </w:placeholde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AAFFE24" w14:textId="77777777" w:rsidR="00F71882" w:rsidRPr="00981CB3" w:rsidRDefault="00F71882" w:rsidP="00550043">
                <w:pPr>
                  <w:pStyle w:val="scriptNormal"/>
                  <w:spacing w:line="240" w:lineRule="atLeast"/>
                  <w:rPr>
                    <w:color w:val="auto"/>
                    <w:sz w:val="16"/>
                    <w:szCs w:val="16"/>
                  </w:rPr>
                </w:pPr>
                <w:r>
                  <w:rPr>
                    <w:color w:val="auto"/>
                    <w:sz w:val="16"/>
                    <w:szCs w:val="16"/>
                  </w:rPr>
                  <w:t>QM</w:t>
                </w:r>
              </w:p>
            </w:tc>
          </w:sdtContent>
        </w:sdt>
      </w:tr>
      <w:tr w:rsidR="00F71882" w:rsidRPr="00981CB3" w14:paraId="0189D8C4"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7DEDDE3" w14:textId="77777777" w:rsidR="00F71882" w:rsidRPr="00981CB3" w:rsidRDefault="00F71882" w:rsidP="00550043">
            <w:pPr>
              <w:spacing w:line="240" w:lineRule="atLeast"/>
              <w:ind w:left="138"/>
              <w:rPr>
                <w:rFonts w:eastAsiaTheme="minorHAnsi" w:cs="Arial"/>
                <w:b/>
                <w:bCs/>
                <w:sz w:val="16"/>
                <w:szCs w:val="16"/>
                <w:lang w:val="en-GB"/>
              </w:rPr>
            </w:pPr>
            <w:r>
              <w:rPr>
                <w:rFonts w:eastAsiaTheme="minorHAnsi" w:cs="Arial"/>
                <w:b/>
                <w:bCs/>
                <w:sz w:val="16"/>
                <w:szCs w:val="16"/>
                <w:lang w:val="en-GB"/>
              </w:rPr>
              <w:t>ON</w:t>
            </w: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BF35828" w14:textId="77777777" w:rsidR="00F71882" w:rsidRPr="00981CB3" w:rsidRDefault="00F71882" w:rsidP="00550043">
            <w:pPr>
              <w:spacing w:line="240" w:lineRule="atLeast"/>
              <w:rPr>
                <w:rFonts w:eastAsiaTheme="minorHAnsi" w:cs="Arial"/>
                <w:color w:val="000000" w:themeColor="text1"/>
                <w:sz w:val="16"/>
                <w:szCs w:val="16"/>
              </w:rPr>
            </w:pPr>
            <w:r>
              <w:rPr>
                <w:rFonts w:eastAsiaTheme="minorHAnsi" w:cs="Arial"/>
                <w:color w:val="000000" w:themeColor="text1"/>
                <w:sz w:val="16"/>
                <w:szCs w:val="16"/>
              </w:rPr>
              <w:t>Discrete</w:t>
            </w:r>
          </w:p>
        </w:tc>
      </w:tr>
      <w:tr w:rsidR="00F71882" w:rsidRPr="00981CB3" w14:paraId="5A8E9E38"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04D8FB4" w14:textId="77777777" w:rsidR="00F71882" w:rsidRPr="00981CB3" w:rsidRDefault="00F71882" w:rsidP="00550043">
            <w:pPr>
              <w:spacing w:line="240" w:lineRule="atLeast"/>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F71882" w:rsidRPr="00981CB3" w14:paraId="76B2389F"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C58A7AB" w14:textId="77777777" w:rsidR="00F71882" w:rsidRPr="00981CB3" w:rsidRDefault="00F71882" w:rsidP="00550043">
            <w:pPr>
              <w:spacing w:line="240" w:lineRule="atLeast"/>
              <w:rPr>
                <w:rFonts w:cs="Arial"/>
                <w:b/>
                <w:bCs/>
                <w:sz w:val="16"/>
                <w:szCs w:val="16"/>
                <w:lang w:val="en-GB"/>
              </w:rPr>
            </w:pPr>
            <w:r w:rsidRPr="00981CB3">
              <w:rPr>
                <w:rFonts w:cs="Arial"/>
                <w:b/>
                <w:bCs/>
                <w:sz w:val="16"/>
                <w:szCs w:val="16"/>
                <w:lang w:val="en-GB"/>
              </w:rPr>
              <w:t>Value</w:t>
            </w:r>
          </w:p>
          <w:p w14:paraId="60251AB1" w14:textId="77777777" w:rsidR="00F71882" w:rsidRPr="00981CB3" w:rsidRDefault="00F71882" w:rsidP="00550043">
            <w:pPr>
              <w:spacing w:line="240" w:lineRule="atLeast"/>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A7DF4C3" w14:textId="77777777" w:rsidR="00F71882" w:rsidRPr="00B00B38" w:rsidRDefault="00F71882" w:rsidP="00550043">
            <w:pPr>
              <w:spacing w:line="240" w:lineRule="atLeast"/>
              <w:rPr>
                <w:rFonts w:ascii="Times New Roman" w:hAnsi="Times New Roman"/>
              </w:rPr>
            </w:pPr>
            <w:r w:rsidRPr="00B00B38">
              <w:rPr>
                <w:rFonts w:ascii="Times New Roman" w:hAnsi="Times New Roman"/>
              </w:rPr>
              <w:t>ON</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D238501" w14:textId="77777777" w:rsidR="00F71882" w:rsidRPr="00981CB3" w:rsidRDefault="00F71882" w:rsidP="00F71882">
            <w:pPr>
              <w:spacing w:line="240" w:lineRule="atLeast"/>
              <w:rPr>
                <w:rFonts w:eastAsiaTheme="minorHAnsi" w:cs="Arial"/>
                <w:color w:val="000000" w:themeColor="text1"/>
                <w:sz w:val="16"/>
                <w:szCs w:val="16"/>
              </w:rPr>
            </w:pPr>
            <w:r>
              <w:rPr>
                <w:rFonts w:eastAsiaTheme="minorHAnsi" w:cs="Arial"/>
                <w:color w:val="000000" w:themeColor="text1"/>
                <w:sz w:val="16"/>
                <w:szCs w:val="16"/>
              </w:rPr>
              <w:t>Front Fog Telltale is ON</w:t>
            </w:r>
          </w:p>
        </w:tc>
      </w:tr>
      <w:tr w:rsidR="00F71882" w:rsidRPr="00981CB3" w14:paraId="458D690D"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3333FC" w14:textId="77777777" w:rsidR="00F71882" w:rsidRPr="00981CB3" w:rsidRDefault="00F71882" w:rsidP="00550043">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D5E06B6" w14:textId="77777777" w:rsidR="00F71882" w:rsidRPr="00B00B38" w:rsidRDefault="00F71882" w:rsidP="00550043">
            <w:pPr>
              <w:spacing w:line="240" w:lineRule="atLeast"/>
              <w:rPr>
                <w:rFonts w:ascii="Times New Roman" w:hAnsi="Times New Roman"/>
              </w:rPr>
            </w:pPr>
            <w:r w:rsidRPr="00B00B38">
              <w:rPr>
                <w:rFonts w:ascii="Times New Roman" w:hAnsi="Times New Roman"/>
              </w:rPr>
              <w:t>OFF</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B346EDA" w14:textId="77777777" w:rsidR="00F71882" w:rsidRPr="00981CB3" w:rsidRDefault="00F71882" w:rsidP="00550043">
            <w:pPr>
              <w:spacing w:line="240" w:lineRule="atLeast"/>
              <w:rPr>
                <w:rFonts w:eastAsiaTheme="minorHAnsi" w:cs="Arial"/>
                <w:color w:val="000000" w:themeColor="text1"/>
                <w:sz w:val="16"/>
                <w:szCs w:val="16"/>
              </w:rPr>
            </w:pPr>
            <w:r>
              <w:rPr>
                <w:rFonts w:eastAsiaTheme="minorHAnsi" w:cs="Arial"/>
                <w:color w:val="000000" w:themeColor="text1"/>
                <w:sz w:val="16"/>
                <w:szCs w:val="16"/>
              </w:rPr>
              <w:t>Front Fog Telltale is OFF</w:t>
            </w:r>
          </w:p>
        </w:tc>
      </w:tr>
      <w:bookmarkEnd w:id="408"/>
    </w:tbl>
    <w:p w14:paraId="5D03F8FA" w14:textId="77777777" w:rsidR="00AD7F34" w:rsidRPr="00981CB3" w:rsidRDefault="00AD7F34" w:rsidP="00AD7F34">
      <w:pPr>
        <w:rPr>
          <w:rFonts w:cs="Arial"/>
          <w:sz w:val="16"/>
          <w:szCs w:val="16"/>
        </w:rPr>
      </w:pPr>
    </w:p>
    <w:p w14:paraId="7C73862D" w14:textId="77777777" w:rsidR="00425E43" w:rsidRDefault="00425E43" w:rsidP="00CE6121">
      <w:pPr>
        <w:spacing w:line="240" w:lineRule="atLeast"/>
        <w:rPr>
          <w:rFonts w:cs="Arial"/>
        </w:rPr>
      </w:pPr>
    </w:p>
    <w:p w14:paraId="76EF7A1C" w14:textId="77777777" w:rsidR="006F3E77" w:rsidRDefault="006F3E77" w:rsidP="006F3E77">
      <w:pPr>
        <w:rPr>
          <w:rFonts w:cs="Arial"/>
        </w:rPr>
      </w:pPr>
    </w:p>
    <w:p w14:paraId="5C2C777C" w14:textId="77777777" w:rsidR="006F3E77" w:rsidRPr="00F03856" w:rsidRDefault="006F3E77" w:rsidP="006F3E77">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LSG_Rear_Telltale_Lamp_00044</w:t>
      </w:r>
      <w:r w:rsidRPr="00F03856">
        <w:rPr>
          <w:rFonts w:ascii="Arial" w:hAnsi="Arial" w:cs="Arial"/>
        </w:rPr>
        <w:t xml:space="preserve">### </w:t>
      </w:r>
      <w:bookmarkStart w:id="409" w:name="LSG_N_Rear_Telltale_Lamp_00044"/>
      <w:r>
        <w:rPr>
          <w:rFonts w:ascii="Arial" w:hAnsi="Arial" w:cs="Arial"/>
        </w:rPr>
        <w:t>LSG_Rear_Telltale_Lamp</w:t>
      </w:r>
      <w:bookmarkEnd w:id="409"/>
    </w:p>
    <w:p w14:paraId="30F0BEDE" w14:textId="0F92FA36" w:rsidR="006F3E77" w:rsidRDefault="006F3E77" w:rsidP="006F3E77">
      <w:pPr>
        <w:spacing w:line="240" w:lineRule="atLeast"/>
        <w:rPr>
          <w:rFonts w:cs="Arial"/>
        </w:rPr>
      </w:pPr>
      <w:bookmarkStart w:id="410" w:name="LSG_D_Rear_Telltale_Lamp_00044"/>
      <w:r>
        <w:rPr>
          <w:rFonts w:cs="Arial"/>
        </w:rPr>
        <w:t>Rear Fog Telltale turns on or off</w:t>
      </w:r>
      <w:r w:rsidR="00B52621">
        <w:rPr>
          <w:rFonts w:cs="Arial"/>
        </w:rPr>
        <w:t xml:space="preserve"> at the same time the Rear </w:t>
      </w:r>
      <w:r w:rsidR="00EE5E9D">
        <w:rPr>
          <w:rFonts w:cs="Arial"/>
        </w:rPr>
        <w:t>Lamps turn on and off.</w:t>
      </w:r>
    </w:p>
    <w:p w14:paraId="1ED716EE" w14:textId="77777777" w:rsidR="006F3E77" w:rsidRDefault="006F3E77" w:rsidP="006F3E77">
      <w:pPr>
        <w:rPr>
          <w:rFonts w:cs="Arial"/>
        </w:rPr>
      </w:pPr>
    </w:p>
    <w:p w14:paraId="3C97587E" w14:textId="77777777" w:rsidR="00790FE6" w:rsidRDefault="00790FE6" w:rsidP="00790FE6">
      <w:pPr>
        <w:spacing w:line="240" w:lineRule="atLeast"/>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790FE6" w:rsidRPr="00981CB3" w14:paraId="340F1DF6"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52A9DD0" w14:textId="77777777" w:rsidR="00790FE6" w:rsidRPr="00981CB3" w:rsidRDefault="00790FE6" w:rsidP="00550043">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996334456"/>
            <w:placeholder>
              <w:docPart w:val="6F992F1B465A4FD897DC77B7118778C7"/>
            </w:placeholde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EF4E558" w14:textId="77777777" w:rsidR="00790FE6" w:rsidRPr="00981CB3" w:rsidRDefault="00790FE6" w:rsidP="00550043">
                <w:pPr>
                  <w:pStyle w:val="scriptNormal"/>
                  <w:spacing w:line="240" w:lineRule="atLeast"/>
                  <w:rPr>
                    <w:color w:val="auto"/>
                    <w:sz w:val="16"/>
                    <w:szCs w:val="16"/>
                  </w:rPr>
                </w:pPr>
                <w:r>
                  <w:rPr>
                    <w:color w:val="auto"/>
                    <w:sz w:val="16"/>
                    <w:szCs w:val="16"/>
                  </w:rPr>
                  <w:t>QM</w:t>
                </w:r>
              </w:p>
            </w:tc>
          </w:sdtContent>
        </w:sdt>
      </w:tr>
      <w:tr w:rsidR="00790FE6" w:rsidRPr="00981CB3" w14:paraId="77437B93"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2FD3AA9" w14:textId="77777777" w:rsidR="00790FE6" w:rsidRPr="00981CB3" w:rsidRDefault="00790FE6" w:rsidP="00550043">
            <w:pPr>
              <w:spacing w:line="240" w:lineRule="atLeast"/>
              <w:ind w:left="138"/>
              <w:rPr>
                <w:rFonts w:eastAsiaTheme="minorHAnsi" w:cs="Arial"/>
                <w:b/>
                <w:bCs/>
                <w:sz w:val="16"/>
                <w:szCs w:val="16"/>
                <w:lang w:val="en-GB"/>
              </w:rPr>
            </w:pPr>
            <w:r>
              <w:rPr>
                <w:rFonts w:eastAsiaTheme="minorHAnsi" w:cs="Arial"/>
                <w:b/>
                <w:bCs/>
                <w:sz w:val="16"/>
                <w:szCs w:val="16"/>
                <w:lang w:val="en-GB"/>
              </w:rPr>
              <w:t>ON</w:t>
            </w: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C04C80" w14:textId="77777777" w:rsidR="00790FE6" w:rsidRPr="00981CB3" w:rsidRDefault="00790FE6" w:rsidP="00550043">
            <w:pPr>
              <w:spacing w:line="240" w:lineRule="atLeast"/>
              <w:rPr>
                <w:rFonts w:eastAsiaTheme="minorHAnsi" w:cs="Arial"/>
                <w:color w:val="000000" w:themeColor="text1"/>
                <w:sz w:val="16"/>
                <w:szCs w:val="16"/>
              </w:rPr>
            </w:pPr>
            <w:r>
              <w:rPr>
                <w:rFonts w:eastAsiaTheme="minorHAnsi" w:cs="Arial"/>
                <w:color w:val="000000" w:themeColor="text1"/>
                <w:sz w:val="16"/>
                <w:szCs w:val="16"/>
              </w:rPr>
              <w:t>Discrete</w:t>
            </w:r>
          </w:p>
        </w:tc>
      </w:tr>
      <w:tr w:rsidR="00790FE6" w:rsidRPr="00981CB3" w14:paraId="648CCBCF"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2E8B5A1" w14:textId="77777777" w:rsidR="00790FE6" w:rsidRPr="00981CB3" w:rsidRDefault="00790FE6" w:rsidP="00550043">
            <w:pPr>
              <w:spacing w:line="240" w:lineRule="atLeast"/>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790FE6" w:rsidRPr="00981CB3" w14:paraId="32D1688F"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873BAD0" w14:textId="77777777" w:rsidR="00790FE6" w:rsidRPr="00981CB3" w:rsidRDefault="00790FE6" w:rsidP="00550043">
            <w:pPr>
              <w:spacing w:line="240" w:lineRule="atLeast"/>
              <w:rPr>
                <w:rFonts w:cs="Arial"/>
                <w:b/>
                <w:bCs/>
                <w:sz w:val="16"/>
                <w:szCs w:val="16"/>
                <w:lang w:val="en-GB"/>
              </w:rPr>
            </w:pPr>
            <w:r w:rsidRPr="00981CB3">
              <w:rPr>
                <w:rFonts w:cs="Arial"/>
                <w:b/>
                <w:bCs/>
                <w:sz w:val="16"/>
                <w:szCs w:val="16"/>
                <w:lang w:val="en-GB"/>
              </w:rPr>
              <w:t>Value</w:t>
            </w:r>
          </w:p>
          <w:p w14:paraId="5AD285A4" w14:textId="77777777" w:rsidR="00790FE6" w:rsidRPr="00981CB3" w:rsidRDefault="00790FE6" w:rsidP="00550043">
            <w:pPr>
              <w:spacing w:line="240" w:lineRule="atLeast"/>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95DDABD" w14:textId="77777777" w:rsidR="00790FE6" w:rsidRPr="00B00B38" w:rsidRDefault="00790FE6" w:rsidP="00550043">
            <w:pPr>
              <w:spacing w:line="240" w:lineRule="atLeast"/>
              <w:rPr>
                <w:rFonts w:ascii="Times New Roman" w:hAnsi="Times New Roman"/>
              </w:rPr>
            </w:pPr>
            <w:r w:rsidRPr="00B00B38">
              <w:rPr>
                <w:rFonts w:ascii="Times New Roman" w:hAnsi="Times New Roman"/>
              </w:rPr>
              <w:t>ON</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09D6FA9" w14:textId="77777777" w:rsidR="00790FE6" w:rsidRPr="00981CB3" w:rsidRDefault="00790FE6" w:rsidP="00550043">
            <w:pPr>
              <w:spacing w:line="240" w:lineRule="atLeast"/>
              <w:rPr>
                <w:rFonts w:eastAsiaTheme="minorHAnsi" w:cs="Arial"/>
                <w:color w:val="000000" w:themeColor="text1"/>
                <w:sz w:val="16"/>
                <w:szCs w:val="16"/>
              </w:rPr>
            </w:pPr>
            <w:r>
              <w:rPr>
                <w:rFonts w:eastAsiaTheme="minorHAnsi" w:cs="Arial"/>
                <w:color w:val="000000" w:themeColor="text1"/>
                <w:sz w:val="16"/>
                <w:szCs w:val="16"/>
              </w:rPr>
              <w:t>Rear Fog Telltale is ON</w:t>
            </w:r>
          </w:p>
        </w:tc>
      </w:tr>
      <w:tr w:rsidR="00790FE6" w:rsidRPr="00981CB3" w14:paraId="1E24C94C"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6A4F857" w14:textId="77777777" w:rsidR="00790FE6" w:rsidRPr="00981CB3" w:rsidRDefault="00790FE6" w:rsidP="00550043">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1D7DE0A" w14:textId="77777777" w:rsidR="00790FE6" w:rsidRPr="00B00B38" w:rsidRDefault="00790FE6" w:rsidP="00550043">
            <w:pPr>
              <w:spacing w:line="240" w:lineRule="atLeast"/>
              <w:rPr>
                <w:rFonts w:ascii="Times New Roman" w:hAnsi="Times New Roman"/>
              </w:rPr>
            </w:pPr>
            <w:r w:rsidRPr="00B00B38">
              <w:rPr>
                <w:rFonts w:ascii="Times New Roman" w:hAnsi="Times New Roman"/>
              </w:rPr>
              <w:t>OFF</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6DD8D8" w14:textId="77777777" w:rsidR="00790FE6" w:rsidRPr="00981CB3" w:rsidRDefault="00790FE6" w:rsidP="00550043">
            <w:pPr>
              <w:spacing w:line="240" w:lineRule="atLeast"/>
              <w:rPr>
                <w:rFonts w:eastAsiaTheme="minorHAnsi" w:cs="Arial"/>
                <w:color w:val="000000" w:themeColor="text1"/>
                <w:sz w:val="16"/>
                <w:szCs w:val="16"/>
              </w:rPr>
            </w:pPr>
            <w:r>
              <w:rPr>
                <w:rFonts w:eastAsiaTheme="minorHAnsi" w:cs="Arial"/>
                <w:color w:val="000000" w:themeColor="text1"/>
                <w:sz w:val="16"/>
                <w:szCs w:val="16"/>
              </w:rPr>
              <w:t>Rear Fog Telltale is OFF</w:t>
            </w:r>
          </w:p>
        </w:tc>
      </w:tr>
    </w:tbl>
    <w:p w14:paraId="044B3D5B" w14:textId="77777777" w:rsidR="00790FE6" w:rsidRDefault="00790FE6" w:rsidP="006F3E77">
      <w:pPr>
        <w:rPr>
          <w:rFonts w:cs="Arial"/>
        </w:rPr>
      </w:pPr>
    </w:p>
    <w:bookmarkEnd w:id="410"/>
    <w:p w14:paraId="557D903E" w14:textId="77777777" w:rsidR="003A214C" w:rsidRPr="00981CB3" w:rsidRDefault="003A214C" w:rsidP="00CE6121">
      <w:pPr>
        <w:spacing w:line="240" w:lineRule="atLeast"/>
        <w:rPr>
          <w:rFonts w:cs="Arial"/>
          <w:sz w:val="16"/>
          <w:szCs w:val="16"/>
        </w:rPr>
      </w:pPr>
    </w:p>
    <w:p w14:paraId="4D137F9A" w14:textId="77777777" w:rsidR="00FB2566" w:rsidRDefault="00FB2566" w:rsidP="00FB2566">
      <w:pPr>
        <w:rPr>
          <w:rFonts w:cs="Arial"/>
        </w:rPr>
      </w:pPr>
    </w:p>
    <w:p w14:paraId="00131210" w14:textId="77777777" w:rsidR="00FB2566" w:rsidRPr="00F03856" w:rsidRDefault="00FB2566" w:rsidP="00FB2566">
      <w:pPr>
        <w:pStyle w:val="RELogSignal"/>
        <w:shd w:val="clear" w:color="auto" w:fill="F2F2F2" w:themeFill="background1" w:themeFillShade="F2"/>
        <w:rPr>
          <w:rFonts w:ascii="Arial" w:hAnsi="Arial" w:cs="Arial"/>
        </w:rPr>
      </w:pPr>
      <w:r w:rsidRPr="00F03856">
        <w:rPr>
          <w:rFonts w:ascii="Arial" w:hAnsi="Arial" w:cs="Arial"/>
        </w:rPr>
        <w:t>###</w:t>
      </w:r>
      <w:r w:rsidR="004636F1">
        <w:rPr>
          <w:rFonts w:ascii="Arial" w:hAnsi="Arial" w:cs="Arial"/>
        </w:rPr>
        <w:t xml:space="preserve">LSG_Rear </w:t>
      </w:r>
      <w:r>
        <w:rPr>
          <w:rFonts w:ascii="Arial" w:hAnsi="Arial" w:cs="Arial"/>
        </w:rPr>
        <w:t>_Fog_</w:t>
      </w:r>
      <w:r w:rsidR="004636F1" w:rsidRPr="004636F1">
        <w:rPr>
          <w:rFonts w:ascii="Arial" w:hAnsi="Arial" w:cs="Arial"/>
        </w:rPr>
        <w:t xml:space="preserve"> </w:t>
      </w:r>
      <w:r w:rsidR="004636F1">
        <w:rPr>
          <w:rFonts w:ascii="Arial" w:hAnsi="Arial" w:cs="Arial"/>
        </w:rPr>
        <w:t>Trailer _</w:t>
      </w:r>
      <w:r>
        <w:rPr>
          <w:rFonts w:ascii="Arial" w:hAnsi="Arial" w:cs="Arial"/>
        </w:rPr>
        <w:t>Output_00023</w:t>
      </w:r>
      <w:r w:rsidRPr="00F03856">
        <w:rPr>
          <w:rFonts w:ascii="Arial" w:hAnsi="Arial" w:cs="Arial"/>
        </w:rPr>
        <w:t xml:space="preserve">### </w:t>
      </w:r>
      <w:bookmarkStart w:id="411" w:name="LSG_N_Rear_Trailer_Fog_Output_00023"/>
      <w:r>
        <w:rPr>
          <w:rFonts w:ascii="Arial" w:hAnsi="Arial" w:cs="Arial"/>
        </w:rPr>
        <w:t>LSG_Rear_</w:t>
      </w:r>
      <w:r w:rsidR="004636F1">
        <w:rPr>
          <w:rFonts w:ascii="Arial" w:hAnsi="Arial" w:cs="Arial"/>
        </w:rPr>
        <w:t xml:space="preserve"> </w:t>
      </w:r>
      <w:r>
        <w:rPr>
          <w:rFonts w:ascii="Arial" w:hAnsi="Arial" w:cs="Arial"/>
        </w:rPr>
        <w:t>Fog_</w:t>
      </w:r>
      <w:r w:rsidR="004636F1" w:rsidRPr="004636F1">
        <w:rPr>
          <w:rFonts w:ascii="Arial" w:hAnsi="Arial" w:cs="Arial"/>
        </w:rPr>
        <w:t xml:space="preserve"> </w:t>
      </w:r>
      <w:r w:rsidR="004636F1">
        <w:rPr>
          <w:rFonts w:ascii="Arial" w:hAnsi="Arial" w:cs="Arial"/>
        </w:rPr>
        <w:t>Trailer_</w:t>
      </w:r>
      <w:r>
        <w:rPr>
          <w:rFonts w:ascii="Arial" w:hAnsi="Arial" w:cs="Arial"/>
        </w:rPr>
        <w:t>Output</w:t>
      </w:r>
      <w:bookmarkEnd w:id="411"/>
    </w:p>
    <w:p w14:paraId="76A89E7D" w14:textId="77777777" w:rsidR="00FB2566" w:rsidRPr="00F03856" w:rsidRDefault="00FB2566" w:rsidP="00FB2566">
      <w:pPr>
        <w:rPr>
          <w:rFonts w:cs="Arial"/>
        </w:rPr>
      </w:pPr>
      <w:bookmarkStart w:id="412" w:name="LSG_D_Rear_Trailer_Fog_Output_00023"/>
      <w:r>
        <w:rPr>
          <w:rFonts w:cs="Arial"/>
        </w:rPr>
        <w:lastRenderedPageBreak/>
        <w:t>Logic status output of the Rear Trailer Fog Lamp circuit.</w:t>
      </w:r>
    </w:p>
    <w:p w14:paraId="3DD527D5" w14:textId="77777777" w:rsidR="00FB2566" w:rsidRDefault="00FB2566" w:rsidP="00FB2566">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790FE6" w:rsidRPr="00981CB3" w14:paraId="725AA860"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565F8C3" w14:textId="77777777" w:rsidR="00790FE6" w:rsidRPr="00981CB3" w:rsidRDefault="00790FE6" w:rsidP="00550043">
            <w:pPr>
              <w:spacing w:line="240" w:lineRule="atLeast"/>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1848621397"/>
            <w:placeholder>
              <w:docPart w:val="CF4C2C1B2DBB41FE9A9564E586A4C18A"/>
            </w:placeholde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4051746" w14:textId="77777777" w:rsidR="00790FE6" w:rsidRPr="00981CB3" w:rsidRDefault="00790FE6" w:rsidP="00550043">
                <w:pPr>
                  <w:pStyle w:val="scriptNormal"/>
                  <w:spacing w:line="240" w:lineRule="atLeast"/>
                  <w:rPr>
                    <w:color w:val="auto"/>
                    <w:sz w:val="16"/>
                    <w:szCs w:val="16"/>
                  </w:rPr>
                </w:pPr>
                <w:r>
                  <w:rPr>
                    <w:color w:val="auto"/>
                    <w:sz w:val="16"/>
                    <w:szCs w:val="16"/>
                  </w:rPr>
                  <w:t>QM</w:t>
                </w:r>
              </w:p>
            </w:tc>
          </w:sdtContent>
        </w:sdt>
      </w:tr>
      <w:tr w:rsidR="00790FE6" w:rsidRPr="00981CB3" w14:paraId="64C403EC"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AFA63D0" w14:textId="77777777" w:rsidR="00790FE6" w:rsidRPr="00981CB3" w:rsidRDefault="00790FE6" w:rsidP="00550043">
            <w:pPr>
              <w:spacing w:line="240" w:lineRule="atLeast"/>
              <w:ind w:left="138"/>
              <w:rPr>
                <w:rFonts w:eastAsiaTheme="minorHAnsi" w:cs="Arial"/>
                <w:b/>
                <w:bCs/>
                <w:sz w:val="16"/>
                <w:szCs w:val="16"/>
                <w:lang w:val="en-GB"/>
              </w:rPr>
            </w:pPr>
            <w:r>
              <w:rPr>
                <w:rFonts w:eastAsiaTheme="minorHAnsi" w:cs="Arial"/>
                <w:b/>
                <w:bCs/>
                <w:sz w:val="16"/>
                <w:szCs w:val="16"/>
                <w:lang w:val="en-GB"/>
              </w:rPr>
              <w:t>ON</w:t>
            </w: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2D3DCA3" w14:textId="77777777" w:rsidR="00790FE6" w:rsidRPr="00981CB3" w:rsidRDefault="00790FE6" w:rsidP="00550043">
            <w:pPr>
              <w:spacing w:line="240" w:lineRule="atLeast"/>
              <w:rPr>
                <w:rFonts w:eastAsiaTheme="minorHAnsi" w:cs="Arial"/>
                <w:color w:val="000000" w:themeColor="text1"/>
                <w:sz w:val="16"/>
                <w:szCs w:val="16"/>
              </w:rPr>
            </w:pPr>
            <w:r>
              <w:rPr>
                <w:rFonts w:eastAsiaTheme="minorHAnsi" w:cs="Arial"/>
                <w:color w:val="000000" w:themeColor="text1"/>
                <w:sz w:val="16"/>
                <w:szCs w:val="16"/>
              </w:rPr>
              <w:t>Discrete</w:t>
            </w:r>
          </w:p>
        </w:tc>
      </w:tr>
      <w:tr w:rsidR="00790FE6" w:rsidRPr="00981CB3" w14:paraId="3801CBA4"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ED7631A" w14:textId="77777777" w:rsidR="00790FE6" w:rsidRPr="00981CB3" w:rsidRDefault="00790FE6" w:rsidP="00550043">
            <w:pPr>
              <w:spacing w:line="240" w:lineRule="atLeast"/>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790FE6" w:rsidRPr="00981CB3" w14:paraId="0145CEED"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7EE1B56" w14:textId="77777777" w:rsidR="00790FE6" w:rsidRPr="00981CB3" w:rsidRDefault="00790FE6" w:rsidP="00550043">
            <w:pPr>
              <w:spacing w:line="240" w:lineRule="atLeast"/>
              <w:rPr>
                <w:rFonts w:cs="Arial"/>
                <w:b/>
                <w:bCs/>
                <w:sz w:val="16"/>
                <w:szCs w:val="16"/>
                <w:lang w:val="en-GB"/>
              </w:rPr>
            </w:pPr>
            <w:r w:rsidRPr="00981CB3">
              <w:rPr>
                <w:rFonts w:cs="Arial"/>
                <w:b/>
                <w:bCs/>
                <w:sz w:val="16"/>
                <w:szCs w:val="16"/>
                <w:lang w:val="en-GB"/>
              </w:rPr>
              <w:t>Value</w:t>
            </w:r>
          </w:p>
          <w:p w14:paraId="449B7407" w14:textId="77777777" w:rsidR="00790FE6" w:rsidRPr="00981CB3" w:rsidRDefault="00790FE6" w:rsidP="00550043">
            <w:pPr>
              <w:spacing w:line="240" w:lineRule="atLeast"/>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ABF1CD1" w14:textId="77777777" w:rsidR="00790FE6" w:rsidRPr="00B00B38" w:rsidRDefault="00790FE6" w:rsidP="00550043">
            <w:pPr>
              <w:spacing w:line="240" w:lineRule="atLeast"/>
              <w:rPr>
                <w:rFonts w:ascii="Times New Roman" w:hAnsi="Times New Roman"/>
              </w:rPr>
            </w:pPr>
            <w:r w:rsidRPr="00B00B38">
              <w:rPr>
                <w:rFonts w:ascii="Times New Roman" w:hAnsi="Times New Roman"/>
              </w:rPr>
              <w:t>ON</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0C14376" w14:textId="77777777" w:rsidR="00790FE6" w:rsidRPr="00981CB3" w:rsidRDefault="00790FE6" w:rsidP="00550043">
            <w:pPr>
              <w:spacing w:line="240" w:lineRule="atLeast"/>
              <w:rPr>
                <w:rFonts w:eastAsiaTheme="minorHAnsi" w:cs="Arial"/>
                <w:color w:val="000000" w:themeColor="text1"/>
                <w:sz w:val="16"/>
                <w:szCs w:val="16"/>
              </w:rPr>
            </w:pPr>
            <w:r>
              <w:rPr>
                <w:rFonts w:eastAsiaTheme="minorHAnsi" w:cs="Arial"/>
                <w:color w:val="000000" w:themeColor="text1"/>
                <w:sz w:val="16"/>
                <w:szCs w:val="16"/>
              </w:rPr>
              <w:t>Trailer Lamp is ON</w:t>
            </w:r>
          </w:p>
        </w:tc>
      </w:tr>
      <w:tr w:rsidR="00790FE6" w:rsidRPr="00981CB3" w14:paraId="4582DDC4"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E201164" w14:textId="77777777" w:rsidR="00790FE6" w:rsidRPr="00981CB3" w:rsidRDefault="00790FE6" w:rsidP="00550043">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F482B7A" w14:textId="77777777" w:rsidR="00790FE6" w:rsidRPr="00B00B38" w:rsidRDefault="00790FE6" w:rsidP="00550043">
            <w:pPr>
              <w:spacing w:line="240" w:lineRule="atLeast"/>
              <w:rPr>
                <w:rFonts w:ascii="Times New Roman" w:hAnsi="Times New Roman"/>
              </w:rPr>
            </w:pPr>
            <w:r w:rsidRPr="00B00B38">
              <w:rPr>
                <w:rFonts w:ascii="Times New Roman" w:hAnsi="Times New Roman"/>
              </w:rPr>
              <w:t>OFF</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EB8E054" w14:textId="77777777" w:rsidR="00790FE6" w:rsidRPr="00981CB3" w:rsidRDefault="00790FE6" w:rsidP="00550043">
            <w:pPr>
              <w:spacing w:line="240" w:lineRule="atLeast"/>
              <w:rPr>
                <w:rFonts w:eastAsiaTheme="minorHAnsi" w:cs="Arial"/>
                <w:color w:val="000000" w:themeColor="text1"/>
                <w:sz w:val="16"/>
                <w:szCs w:val="16"/>
              </w:rPr>
            </w:pPr>
            <w:r>
              <w:rPr>
                <w:rFonts w:eastAsiaTheme="minorHAnsi" w:cs="Arial"/>
                <w:color w:val="000000" w:themeColor="text1"/>
                <w:sz w:val="16"/>
                <w:szCs w:val="16"/>
              </w:rPr>
              <w:t>Trailer Lamp is OFF</w:t>
            </w:r>
          </w:p>
        </w:tc>
      </w:tr>
      <w:bookmarkEnd w:id="412"/>
    </w:tbl>
    <w:p w14:paraId="48828DBB" w14:textId="77777777" w:rsidR="00FB2566" w:rsidRPr="00981CB3" w:rsidRDefault="00FB2566" w:rsidP="00FB2566">
      <w:pPr>
        <w:rPr>
          <w:rFonts w:cs="Arial"/>
          <w:sz w:val="16"/>
          <w:szCs w:val="16"/>
        </w:rPr>
      </w:pPr>
    </w:p>
    <w:p w14:paraId="53841D7E" w14:textId="77777777" w:rsidR="003A214C" w:rsidRDefault="003A214C" w:rsidP="00CE6121">
      <w:pPr>
        <w:spacing w:line="240" w:lineRule="atLeast"/>
        <w:rPr>
          <w:rFonts w:cs="Arial"/>
        </w:rPr>
      </w:pPr>
    </w:p>
    <w:p w14:paraId="0E6C4D75" w14:textId="77777777" w:rsidR="003A214C" w:rsidRDefault="003A214C" w:rsidP="00CE6121">
      <w:pPr>
        <w:spacing w:line="240" w:lineRule="atLeast"/>
        <w:rPr>
          <w:rFonts w:cs="Arial"/>
        </w:rPr>
      </w:pPr>
    </w:p>
    <w:p w14:paraId="6BE43D72" w14:textId="77777777" w:rsidR="00425E43" w:rsidRPr="00F03856" w:rsidRDefault="00425E43" w:rsidP="00425E43">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LSG_Exterior_LF_Rear_Fog_Lamp_00041</w:t>
      </w:r>
      <w:r w:rsidRPr="00F03856">
        <w:rPr>
          <w:rFonts w:ascii="Arial" w:hAnsi="Arial" w:cs="Arial"/>
        </w:rPr>
        <w:t xml:space="preserve">### </w:t>
      </w:r>
      <w:bookmarkStart w:id="413" w:name="LSG_N_Exterior_LF_Rear_Fog_Lamp_00041"/>
      <w:r>
        <w:rPr>
          <w:rFonts w:ascii="Arial" w:hAnsi="Arial" w:cs="Arial"/>
        </w:rPr>
        <w:t>LSG_Exterior_LF_Rear_Fog_Lamp</w:t>
      </w:r>
      <w:bookmarkEnd w:id="413"/>
    </w:p>
    <w:p w14:paraId="2E16243E" w14:textId="6100975B" w:rsidR="00425E43" w:rsidRDefault="00425E43" w:rsidP="00425E43">
      <w:pPr>
        <w:rPr>
          <w:rFonts w:cs="Arial"/>
        </w:rPr>
      </w:pPr>
      <w:bookmarkStart w:id="414" w:name="LSG_D_Exterior_LF_Rear_Fog_Lamp_00041"/>
      <w:r>
        <w:rPr>
          <w:rFonts w:cs="Arial"/>
        </w:rPr>
        <w:t xml:space="preserve">Left Rear Fog </w:t>
      </w:r>
      <w:r w:rsidR="00790FE6">
        <w:rPr>
          <w:rFonts w:cs="Arial"/>
        </w:rPr>
        <w:t xml:space="preserve">Lamp </w:t>
      </w:r>
      <w:r>
        <w:rPr>
          <w:rFonts w:cs="Arial"/>
        </w:rPr>
        <w:t>turned on or off</w:t>
      </w:r>
      <w:r w:rsidR="001965D6">
        <w:rPr>
          <w:rFonts w:cs="Arial"/>
        </w:rPr>
        <w:t xml:space="preserve"> (Logical Outputs)</w:t>
      </w:r>
    </w:p>
    <w:p w14:paraId="227932AC" w14:textId="77777777" w:rsidR="00425E43" w:rsidRDefault="00425E43" w:rsidP="00425E43">
      <w:pPr>
        <w:rPr>
          <w:rFonts w:cs="Arial"/>
        </w:rPr>
      </w:pPr>
    </w:p>
    <w:p w14:paraId="1E99A34A" w14:textId="77777777" w:rsidR="00790FE6" w:rsidRPr="00F03856" w:rsidRDefault="00790FE6" w:rsidP="00790FE6">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790FE6" w:rsidRPr="00981CB3" w14:paraId="0558CD95"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71A0735" w14:textId="77777777" w:rsidR="00790FE6" w:rsidRPr="00981CB3" w:rsidRDefault="00790FE6" w:rsidP="00550043">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731462310"/>
            <w:placeholder>
              <w:docPart w:val="AB7DEC275D2D44B989A6FED419504C58"/>
            </w:placeholde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C932E02" w14:textId="77777777" w:rsidR="00790FE6" w:rsidRPr="00981CB3" w:rsidRDefault="00790FE6" w:rsidP="00550043">
                <w:pPr>
                  <w:pStyle w:val="scriptNormal"/>
                  <w:rPr>
                    <w:color w:val="auto"/>
                    <w:sz w:val="16"/>
                    <w:szCs w:val="16"/>
                  </w:rPr>
                </w:pPr>
                <w:r>
                  <w:rPr>
                    <w:color w:val="auto"/>
                    <w:sz w:val="16"/>
                    <w:szCs w:val="16"/>
                  </w:rPr>
                  <w:t>QM</w:t>
                </w:r>
              </w:p>
            </w:tc>
          </w:sdtContent>
        </w:sdt>
      </w:tr>
      <w:tr w:rsidR="00790FE6" w:rsidRPr="00981CB3" w14:paraId="611F29E1"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AD39237" w14:textId="77777777" w:rsidR="00790FE6" w:rsidRPr="00981CB3" w:rsidRDefault="00790FE6" w:rsidP="00550043">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19D0D96" w14:textId="77777777" w:rsidR="00790FE6" w:rsidRPr="00981CB3" w:rsidRDefault="00790FE6" w:rsidP="00550043">
            <w:pPr>
              <w:spacing w:line="240" w:lineRule="atLeast"/>
              <w:rPr>
                <w:rFonts w:eastAsiaTheme="minorHAnsi" w:cs="Arial"/>
                <w:color w:val="000000" w:themeColor="text1"/>
                <w:sz w:val="16"/>
                <w:szCs w:val="16"/>
              </w:rPr>
            </w:pPr>
            <w:r>
              <w:rPr>
                <w:rFonts w:eastAsiaTheme="minorHAnsi" w:cs="Arial"/>
                <w:color w:val="000000" w:themeColor="text1"/>
                <w:sz w:val="16"/>
                <w:szCs w:val="16"/>
              </w:rPr>
              <w:t xml:space="preserve"> Continuous</w:t>
            </w:r>
          </w:p>
        </w:tc>
      </w:tr>
      <w:tr w:rsidR="00790FE6" w:rsidRPr="00981CB3" w14:paraId="3E445DF5"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3967648" w14:textId="77777777" w:rsidR="00790FE6" w:rsidRPr="00981CB3" w:rsidRDefault="00790FE6" w:rsidP="00550043">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790FE6" w:rsidRPr="00981CB3" w14:paraId="646DDC3B" w14:textId="77777777" w:rsidTr="00550043">
        <w:trPr>
          <w:trHeight w:val="227"/>
        </w:trPr>
        <w:tc>
          <w:tcPr>
            <w:tcW w:w="1079" w:type="dxa"/>
            <w:vMerge w:val="restart"/>
            <w:tcBorders>
              <w:top w:val="single" w:sz="8" w:space="0" w:color="000000"/>
              <w:left w:val="single" w:sz="8" w:space="0" w:color="000000"/>
              <w:bottom w:val="single" w:sz="12" w:space="0" w:color="000000"/>
              <w:right w:val="single" w:sz="8" w:space="0" w:color="000000"/>
            </w:tcBorders>
            <w:shd w:val="clear" w:color="auto" w:fill="D9D9D9"/>
          </w:tcPr>
          <w:p w14:paraId="5FD54383" w14:textId="77777777" w:rsidR="00790FE6" w:rsidRPr="00981CB3" w:rsidRDefault="00790FE6" w:rsidP="00550043">
            <w:pPr>
              <w:spacing w:line="240" w:lineRule="atLeast"/>
              <w:rPr>
                <w:rFonts w:cs="Arial"/>
                <w:b/>
                <w:bCs/>
                <w:sz w:val="16"/>
                <w:szCs w:val="16"/>
                <w:lang w:val="en-GB"/>
              </w:rPr>
            </w:pPr>
            <w:r w:rsidRPr="00981CB3">
              <w:rPr>
                <w:rFonts w:cs="Arial"/>
                <w:b/>
                <w:bCs/>
                <w:sz w:val="16"/>
                <w:szCs w:val="16"/>
                <w:lang w:val="en-GB"/>
              </w:rPr>
              <w:t>Value</w:t>
            </w:r>
          </w:p>
          <w:p w14:paraId="138BEBAF" w14:textId="77777777" w:rsidR="00790FE6" w:rsidRPr="000E7423" w:rsidRDefault="00790FE6" w:rsidP="00550043">
            <w:pPr>
              <w:spacing w:line="240" w:lineRule="atLeast"/>
              <w:rPr>
                <w:rFonts w:cs="Arial"/>
                <w:bCs/>
                <w:sz w:val="16"/>
                <w:szCs w:val="16"/>
                <w:lang w:val="en-GB"/>
              </w:rPr>
            </w:pPr>
            <w:r w:rsidRPr="000E7423">
              <w:rPr>
                <w:rFonts w:cs="Arial"/>
                <w:bCs/>
                <w:sz w:val="16"/>
                <w:szCs w:val="16"/>
                <w:lang w:val="en-GB"/>
              </w:rPr>
              <w:t xml:space="preserve">(Discrete </w:t>
            </w:r>
            <w:r w:rsidRPr="000E7423">
              <w:rPr>
                <w:rFonts w:cs="Arial"/>
                <w:bCs/>
                <w:sz w:val="16"/>
                <w:szCs w:val="16"/>
                <w:lang w:val="en-GB"/>
              </w:rPr>
              <w:br/>
              <w:t>Encoding)</w:t>
            </w: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tcPr>
          <w:p w14:paraId="79DD4C0C" w14:textId="77777777" w:rsidR="00790FE6" w:rsidRPr="00B00B38" w:rsidRDefault="00790FE6" w:rsidP="00550043">
            <w:pPr>
              <w:spacing w:line="240" w:lineRule="atLeast"/>
              <w:rPr>
                <w:rFonts w:ascii="Times New Roman" w:hAnsi="Times New Roman"/>
              </w:rPr>
            </w:pPr>
            <w:r w:rsidRPr="00B00B38">
              <w:rPr>
                <w:rFonts w:ascii="Times New Roman" w:hAnsi="Times New Roman"/>
              </w:rPr>
              <w:t>ON</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9BB6065" w14:textId="77777777" w:rsidR="00790FE6" w:rsidRPr="00981CB3" w:rsidRDefault="00790FE6" w:rsidP="00790FE6">
            <w:pPr>
              <w:spacing w:line="240" w:lineRule="atLeast"/>
              <w:rPr>
                <w:rFonts w:eastAsiaTheme="minorHAnsi" w:cs="Arial"/>
                <w:color w:val="000000" w:themeColor="text1"/>
                <w:sz w:val="16"/>
                <w:szCs w:val="16"/>
              </w:rPr>
            </w:pPr>
            <w:r>
              <w:rPr>
                <w:rFonts w:eastAsiaTheme="minorHAnsi" w:cs="Arial"/>
                <w:color w:val="000000" w:themeColor="text1"/>
                <w:sz w:val="16"/>
                <w:szCs w:val="16"/>
              </w:rPr>
              <w:t>Exterior Left Rear Front Fog Lamp ON</w:t>
            </w:r>
          </w:p>
        </w:tc>
      </w:tr>
      <w:tr w:rsidR="00790FE6" w:rsidRPr="00981CB3" w14:paraId="4C3CB441" w14:textId="77777777" w:rsidTr="00550043">
        <w:trPr>
          <w:trHeight w:val="227"/>
        </w:trPr>
        <w:tc>
          <w:tcPr>
            <w:tcW w:w="1079" w:type="dxa"/>
            <w:vMerge/>
            <w:tcBorders>
              <w:top w:val="single" w:sz="4" w:space="0" w:color="auto"/>
              <w:left w:val="single" w:sz="8" w:space="0" w:color="000000"/>
              <w:bottom w:val="single" w:sz="12" w:space="0" w:color="000000"/>
              <w:right w:val="single" w:sz="8" w:space="0" w:color="000000"/>
            </w:tcBorders>
            <w:shd w:val="clear" w:color="auto" w:fill="D9D9D9"/>
          </w:tcPr>
          <w:p w14:paraId="65A69F98" w14:textId="77777777" w:rsidR="00790FE6" w:rsidRPr="00981CB3" w:rsidRDefault="00790FE6" w:rsidP="00550043">
            <w:pPr>
              <w:spacing w:line="240" w:lineRule="atLeast"/>
              <w:rPr>
                <w:rFonts w:cs="Arial"/>
                <w:b/>
                <w:bCs/>
                <w:sz w:val="16"/>
                <w:szCs w:val="16"/>
                <w:lang w:val="en-GB"/>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tcPr>
          <w:p w14:paraId="44457418" w14:textId="77777777" w:rsidR="00790FE6" w:rsidRPr="00B00B38" w:rsidRDefault="00790FE6" w:rsidP="00550043">
            <w:pPr>
              <w:spacing w:line="240" w:lineRule="atLeast"/>
              <w:rPr>
                <w:rFonts w:ascii="Times New Roman" w:hAnsi="Times New Roman"/>
              </w:rPr>
            </w:pPr>
            <w:r>
              <w:rPr>
                <w:rFonts w:ascii="Times New Roman" w:hAnsi="Times New Roman"/>
              </w:rPr>
              <w:t>OFF</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7838972" w14:textId="77777777" w:rsidR="00790FE6" w:rsidRPr="00981CB3" w:rsidRDefault="00790FE6" w:rsidP="00550043">
            <w:pPr>
              <w:spacing w:line="240" w:lineRule="atLeast"/>
              <w:rPr>
                <w:rFonts w:eastAsiaTheme="minorHAnsi" w:cs="Arial"/>
                <w:color w:val="000000" w:themeColor="text1"/>
                <w:sz w:val="16"/>
                <w:szCs w:val="16"/>
              </w:rPr>
            </w:pPr>
            <w:r>
              <w:rPr>
                <w:rFonts w:eastAsiaTheme="minorHAnsi" w:cs="Arial"/>
                <w:color w:val="000000" w:themeColor="text1"/>
                <w:sz w:val="16"/>
                <w:szCs w:val="16"/>
              </w:rPr>
              <w:t>Exterior Left Rear Front Fog Lamp OFF</w:t>
            </w:r>
          </w:p>
        </w:tc>
      </w:tr>
    </w:tbl>
    <w:p w14:paraId="4FDBF349" w14:textId="77777777" w:rsidR="00790FE6" w:rsidRDefault="00790FE6" w:rsidP="00425E43">
      <w:pPr>
        <w:rPr>
          <w:rFonts w:cs="Arial"/>
        </w:rPr>
      </w:pPr>
    </w:p>
    <w:bookmarkEnd w:id="414"/>
    <w:p w14:paraId="441110E9" w14:textId="77777777" w:rsidR="00425E43" w:rsidRDefault="00425E43" w:rsidP="00425E43">
      <w:pPr>
        <w:rPr>
          <w:rFonts w:cs="Arial"/>
        </w:rPr>
      </w:pPr>
    </w:p>
    <w:p w14:paraId="5DC288DE" w14:textId="77777777" w:rsidR="00425E43" w:rsidRPr="00F03856" w:rsidRDefault="00425E43" w:rsidP="00425E43">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LSG_Exterior_RF_Rear_Fog_Lamp_00042</w:t>
      </w:r>
      <w:r w:rsidRPr="00F03856">
        <w:rPr>
          <w:rFonts w:ascii="Arial" w:hAnsi="Arial" w:cs="Arial"/>
        </w:rPr>
        <w:t xml:space="preserve">### </w:t>
      </w:r>
      <w:bookmarkStart w:id="415" w:name="LSG_N_Exterior_RF_Rear_Fog_Lamp_00042"/>
      <w:r>
        <w:rPr>
          <w:rFonts w:ascii="Arial" w:hAnsi="Arial" w:cs="Arial"/>
        </w:rPr>
        <w:t>LSG_Exterior_RF_Rear_Fog_Lamp</w:t>
      </w:r>
      <w:bookmarkEnd w:id="415"/>
    </w:p>
    <w:p w14:paraId="0B099EC5" w14:textId="3C3BE658" w:rsidR="00790FE6" w:rsidRDefault="001965D6" w:rsidP="00790FE6">
      <w:pPr>
        <w:rPr>
          <w:rFonts w:cs="Arial"/>
        </w:rPr>
      </w:pPr>
      <w:r>
        <w:rPr>
          <w:rFonts w:cs="Arial"/>
        </w:rPr>
        <w:t>Right</w:t>
      </w:r>
      <w:r w:rsidR="00790FE6">
        <w:rPr>
          <w:rFonts w:cs="Arial"/>
        </w:rPr>
        <w:t xml:space="preserve"> Rear Fog Lamp turned on or off</w:t>
      </w:r>
      <w:r>
        <w:rPr>
          <w:rFonts w:cs="Arial"/>
        </w:rPr>
        <w:t xml:space="preserve"> (Logical Outputs)</w:t>
      </w:r>
    </w:p>
    <w:p w14:paraId="0B1C912F" w14:textId="77777777" w:rsidR="00790FE6" w:rsidRPr="00F03856" w:rsidRDefault="00790FE6" w:rsidP="00790FE6">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790FE6" w:rsidRPr="00981CB3" w14:paraId="21E7F94E"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1FA7297" w14:textId="77777777" w:rsidR="00790FE6" w:rsidRPr="00981CB3" w:rsidRDefault="00790FE6" w:rsidP="00550043">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1953002739"/>
            <w:placeholder>
              <w:docPart w:val="D4EE748C2437401F85487E9F47BF5B9C"/>
            </w:placeholde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00B05BC" w14:textId="77777777" w:rsidR="00790FE6" w:rsidRPr="00981CB3" w:rsidRDefault="00790FE6" w:rsidP="00550043">
                <w:pPr>
                  <w:pStyle w:val="scriptNormal"/>
                  <w:rPr>
                    <w:color w:val="auto"/>
                    <w:sz w:val="16"/>
                    <w:szCs w:val="16"/>
                  </w:rPr>
                </w:pPr>
                <w:r>
                  <w:rPr>
                    <w:color w:val="auto"/>
                    <w:sz w:val="16"/>
                    <w:szCs w:val="16"/>
                  </w:rPr>
                  <w:t>QM</w:t>
                </w:r>
              </w:p>
            </w:tc>
          </w:sdtContent>
        </w:sdt>
      </w:tr>
      <w:tr w:rsidR="00790FE6" w:rsidRPr="00981CB3" w14:paraId="758FA3BE"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B53F06A" w14:textId="77777777" w:rsidR="00790FE6" w:rsidRPr="00981CB3" w:rsidRDefault="00790FE6" w:rsidP="00550043">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E3AEC7F" w14:textId="77777777" w:rsidR="00790FE6" w:rsidRPr="00981CB3" w:rsidRDefault="00790FE6" w:rsidP="00550043">
            <w:pPr>
              <w:spacing w:line="240" w:lineRule="atLeast"/>
              <w:rPr>
                <w:rFonts w:eastAsiaTheme="minorHAnsi" w:cs="Arial"/>
                <w:color w:val="000000" w:themeColor="text1"/>
                <w:sz w:val="16"/>
                <w:szCs w:val="16"/>
              </w:rPr>
            </w:pPr>
            <w:r>
              <w:rPr>
                <w:rFonts w:eastAsiaTheme="minorHAnsi" w:cs="Arial"/>
                <w:color w:val="000000" w:themeColor="text1"/>
                <w:sz w:val="16"/>
                <w:szCs w:val="16"/>
              </w:rPr>
              <w:t xml:space="preserve"> Continuous</w:t>
            </w:r>
          </w:p>
        </w:tc>
      </w:tr>
      <w:tr w:rsidR="00790FE6" w:rsidRPr="00981CB3" w14:paraId="15ED01D2"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289A789" w14:textId="77777777" w:rsidR="00790FE6" w:rsidRPr="00981CB3" w:rsidRDefault="00790FE6" w:rsidP="00550043">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790FE6" w:rsidRPr="00981CB3" w14:paraId="33958EE6" w14:textId="77777777" w:rsidTr="00550043">
        <w:trPr>
          <w:trHeight w:val="227"/>
        </w:trPr>
        <w:tc>
          <w:tcPr>
            <w:tcW w:w="1079" w:type="dxa"/>
            <w:vMerge w:val="restart"/>
            <w:tcBorders>
              <w:top w:val="single" w:sz="8" w:space="0" w:color="000000"/>
              <w:left w:val="single" w:sz="8" w:space="0" w:color="000000"/>
              <w:bottom w:val="single" w:sz="12" w:space="0" w:color="000000"/>
              <w:right w:val="single" w:sz="8" w:space="0" w:color="000000"/>
            </w:tcBorders>
            <w:shd w:val="clear" w:color="auto" w:fill="D9D9D9"/>
          </w:tcPr>
          <w:p w14:paraId="406BA0F8" w14:textId="77777777" w:rsidR="00790FE6" w:rsidRPr="00981CB3" w:rsidRDefault="00790FE6" w:rsidP="00550043">
            <w:pPr>
              <w:spacing w:line="240" w:lineRule="atLeast"/>
              <w:rPr>
                <w:rFonts w:cs="Arial"/>
                <w:b/>
                <w:bCs/>
                <w:sz w:val="16"/>
                <w:szCs w:val="16"/>
                <w:lang w:val="en-GB"/>
              </w:rPr>
            </w:pPr>
            <w:r w:rsidRPr="00981CB3">
              <w:rPr>
                <w:rFonts w:cs="Arial"/>
                <w:b/>
                <w:bCs/>
                <w:sz w:val="16"/>
                <w:szCs w:val="16"/>
                <w:lang w:val="en-GB"/>
              </w:rPr>
              <w:t>Value</w:t>
            </w:r>
          </w:p>
          <w:p w14:paraId="7C0B0F19" w14:textId="77777777" w:rsidR="00790FE6" w:rsidRPr="000E7423" w:rsidRDefault="00790FE6" w:rsidP="00550043">
            <w:pPr>
              <w:spacing w:line="240" w:lineRule="atLeast"/>
              <w:rPr>
                <w:rFonts w:cs="Arial"/>
                <w:bCs/>
                <w:sz w:val="16"/>
                <w:szCs w:val="16"/>
                <w:lang w:val="en-GB"/>
              </w:rPr>
            </w:pPr>
            <w:r w:rsidRPr="000E7423">
              <w:rPr>
                <w:rFonts w:cs="Arial"/>
                <w:bCs/>
                <w:sz w:val="16"/>
                <w:szCs w:val="16"/>
                <w:lang w:val="en-GB"/>
              </w:rPr>
              <w:t xml:space="preserve">(Discrete </w:t>
            </w:r>
            <w:r w:rsidRPr="000E7423">
              <w:rPr>
                <w:rFonts w:cs="Arial"/>
                <w:bCs/>
                <w:sz w:val="16"/>
                <w:szCs w:val="16"/>
                <w:lang w:val="en-GB"/>
              </w:rPr>
              <w:br/>
              <w:t>Encoding)</w:t>
            </w: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tcPr>
          <w:p w14:paraId="4F4F3D73" w14:textId="77777777" w:rsidR="00790FE6" w:rsidRPr="00B00B38" w:rsidRDefault="00790FE6" w:rsidP="00550043">
            <w:pPr>
              <w:spacing w:line="240" w:lineRule="atLeast"/>
              <w:rPr>
                <w:rFonts w:ascii="Times New Roman" w:hAnsi="Times New Roman"/>
              </w:rPr>
            </w:pPr>
            <w:r w:rsidRPr="00B00B38">
              <w:rPr>
                <w:rFonts w:ascii="Times New Roman" w:hAnsi="Times New Roman"/>
              </w:rPr>
              <w:t>ON</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DF538EC" w14:textId="77777777" w:rsidR="00790FE6" w:rsidRPr="00981CB3" w:rsidRDefault="00790FE6" w:rsidP="00790FE6">
            <w:pPr>
              <w:spacing w:line="240" w:lineRule="atLeast"/>
              <w:rPr>
                <w:rFonts w:eastAsiaTheme="minorHAnsi" w:cs="Arial"/>
                <w:color w:val="000000" w:themeColor="text1"/>
                <w:sz w:val="16"/>
                <w:szCs w:val="16"/>
              </w:rPr>
            </w:pPr>
            <w:r>
              <w:rPr>
                <w:rFonts w:eastAsiaTheme="minorHAnsi" w:cs="Arial"/>
                <w:color w:val="000000" w:themeColor="text1"/>
                <w:sz w:val="16"/>
                <w:szCs w:val="16"/>
              </w:rPr>
              <w:t>Exterior Right Rear Front Fog Lamp ON</w:t>
            </w:r>
          </w:p>
        </w:tc>
      </w:tr>
      <w:tr w:rsidR="00790FE6" w:rsidRPr="00981CB3" w14:paraId="326B1864" w14:textId="77777777" w:rsidTr="00550043">
        <w:trPr>
          <w:trHeight w:val="227"/>
        </w:trPr>
        <w:tc>
          <w:tcPr>
            <w:tcW w:w="1079" w:type="dxa"/>
            <w:vMerge/>
            <w:tcBorders>
              <w:top w:val="single" w:sz="4" w:space="0" w:color="auto"/>
              <w:left w:val="single" w:sz="8" w:space="0" w:color="000000"/>
              <w:bottom w:val="single" w:sz="12" w:space="0" w:color="000000"/>
              <w:right w:val="single" w:sz="8" w:space="0" w:color="000000"/>
            </w:tcBorders>
            <w:shd w:val="clear" w:color="auto" w:fill="D9D9D9"/>
          </w:tcPr>
          <w:p w14:paraId="0B97ED3E" w14:textId="77777777" w:rsidR="00790FE6" w:rsidRPr="00981CB3" w:rsidRDefault="00790FE6" w:rsidP="00550043">
            <w:pPr>
              <w:spacing w:line="240" w:lineRule="atLeast"/>
              <w:rPr>
                <w:rFonts w:cs="Arial"/>
                <w:b/>
                <w:bCs/>
                <w:sz w:val="16"/>
                <w:szCs w:val="16"/>
                <w:lang w:val="en-GB"/>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tcPr>
          <w:p w14:paraId="5E751546" w14:textId="77777777" w:rsidR="00790FE6" w:rsidRPr="00B00B38" w:rsidRDefault="00790FE6" w:rsidP="00550043">
            <w:pPr>
              <w:spacing w:line="240" w:lineRule="atLeast"/>
              <w:rPr>
                <w:rFonts w:ascii="Times New Roman" w:hAnsi="Times New Roman"/>
              </w:rPr>
            </w:pPr>
            <w:r>
              <w:rPr>
                <w:rFonts w:ascii="Times New Roman" w:hAnsi="Times New Roman"/>
              </w:rPr>
              <w:t>OFF</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CBE0FA5" w14:textId="77777777" w:rsidR="00790FE6" w:rsidRPr="00981CB3" w:rsidRDefault="00790FE6" w:rsidP="00790FE6">
            <w:pPr>
              <w:spacing w:line="240" w:lineRule="atLeast"/>
              <w:rPr>
                <w:rFonts w:eastAsiaTheme="minorHAnsi" w:cs="Arial"/>
                <w:color w:val="000000" w:themeColor="text1"/>
                <w:sz w:val="16"/>
                <w:szCs w:val="16"/>
              </w:rPr>
            </w:pPr>
            <w:r>
              <w:rPr>
                <w:rFonts w:eastAsiaTheme="minorHAnsi" w:cs="Arial"/>
                <w:color w:val="000000" w:themeColor="text1"/>
                <w:sz w:val="16"/>
                <w:szCs w:val="16"/>
              </w:rPr>
              <w:t>Exterior Right Rear Front Fog Lamp OFF</w:t>
            </w:r>
          </w:p>
        </w:tc>
      </w:tr>
    </w:tbl>
    <w:p w14:paraId="519379F0" w14:textId="28954795" w:rsidR="00425E43" w:rsidRDefault="00425E43" w:rsidP="00CE6121">
      <w:pPr>
        <w:spacing w:line="240" w:lineRule="atLeast"/>
        <w:rPr>
          <w:rFonts w:cs="Arial"/>
        </w:rPr>
      </w:pPr>
    </w:p>
    <w:p w14:paraId="7679A277" w14:textId="77777777" w:rsidR="00CE23E6" w:rsidRDefault="00CE23E6" w:rsidP="00CE6121">
      <w:pPr>
        <w:spacing w:line="240" w:lineRule="atLeast"/>
        <w:rPr>
          <w:rFonts w:cs="Arial"/>
        </w:rPr>
      </w:pPr>
    </w:p>
    <w:p w14:paraId="1734ECC3" w14:textId="78179173" w:rsidR="00A51A50" w:rsidRDefault="00A51A50" w:rsidP="00CE6121">
      <w:pPr>
        <w:spacing w:line="240" w:lineRule="atLeast"/>
        <w:rPr>
          <w:rFonts w:cs="Arial"/>
        </w:rPr>
      </w:pPr>
    </w:p>
    <w:p w14:paraId="3B33EB3A" w14:textId="77777777" w:rsidR="007C53C8" w:rsidRDefault="007C53C8" w:rsidP="00CE6121">
      <w:pPr>
        <w:spacing w:line="240" w:lineRule="atLeast"/>
        <w:rPr>
          <w:rFonts w:cs="Arial"/>
        </w:rPr>
      </w:pPr>
    </w:p>
    <w:p w14:paraId="21B9BC37" w14:textId="77777777" w:rsidR="00584E2D" w:rsidRDefault="00584E2D" w:rsidP="00CE6121">
      <w:pPr>
        <w:pStyle w:val="Heading3"/>
        <w:spacing w:line="240" w:lineRule="atLeast"/>
        <w:rPr>
          <w:lang w:val="en-GB"/>
        </w:rPr>
      </w:pPr>
      <w:bookmarkStart w:id="416" w:name="_Ref531353665"/>
      <w:bookmarkStart w:id="417" w:name="_Toc89266985"/>
      <w:r w:rsidRPr="00584E2D">
        <w:rPr>
          <w:lang w:val="en-GB"/>
        </w:rPr>
        <w:t>Logical Parameters</w:t>
      </w:r>
      <w:bookmarkEnd w:id="416"/>
      <w:bookmarkEnd w:id="417"/>
    </w:p>
    <w:p w14:paraId="6D763D27" w14:textId="3E23354E" w:rsidR="00584E2D" w:rsidRDefault="00584E2D" w:rsidP="00CE6121">
      <w:pPr>
        <w:shd w:val="clear" w:color="auto" w:fill="D6E3BC" w:themeFill="accent3" w:themeFillTint="66"/>
        <w:spacing w:line="240" w:lineRule="atLeast"/>
        <w:rPr>
          <w:rStyle w:val="SubtleEmphasis"/>
        </w:rPr>
      </w:pPr>
      <w:r w:rsidRPr="00347A88">
        <w:rPr>
          <w:rStyle w:val="SubtleEmphasis"/>
          <w:b/>
        </w:rPr>
        <w:t>#Macro:</w:t>
      </w:r>
      <w:r w:rsidRPr="00347A88">
        <w:rPr>
          <w:rStyle w:val="SubtleEmphasis"/>
        </w:rPr>
        <w:t xml:space="preserve"> </w:t>
      </w:r>
      <w:hyperlink r:id="rId82" w:history="1">
        <w:r w:rsidRPr="001B2292">
          <w:rPr>
            <w:rStyle w:val="SubtleEmphasis"/>
            <w:color w:val="0000FF"/>
          </w:rPr>
          <w:t>Add Ins -&gt; Add Requirement macro</w:t>
        </w:r>
      </w:hyperlink>
      <w:r w:rsidRPr="00347A88">
        <w:rPr>
          <w:rStyle w:val="SubtleEmphasis"/>
        </w:rPr>
        <w:t xml:space="preserve"> </w:t>
      </w:r>
      <w:r>
        <w:rPr>
          <w:rStyle w:val="SubtleEmphasis"/>
        </w:rPr>
        <w:t>(select “Logical Parameter</w:t>
      </w:r>
      <w:r w:rsidRPr="00347A88">
        <w:rPr>
          <w:rStyle w:val="SubtleEmphasis"/>
        </w:rPr>
        <w:t>”</w:t>
      </w:r>
      <w:r>
        <w:rPr>
          <w:rStyle w:val="SubtleEmphasis"/>
        </w:rPr>
        <w:t xml:space="preserve"> </w:t>
      </w:r>
      <w:r w:rsidRPr="00347A88">
        <w:rPr>
          <w:rStyle w:val="SubtleEmphasis"/>
        </w:rPr>
        <w:t>as type)</w:t>
      </w:r>
    </w:p>
    <w:p w14:paraId="6C1503B1" w14:textId="77777777" w:rsidR="00584E2D" w:rsidRDefault="00584E2D" w:rsidP="00CE6121">
      <w:pPr>
        <w:spacing w:line="240" w:lineRule="atLeast"/>
      </w:pPr>
    </w:p>
    <w:p w14:paraId="7D3B8752" w14:textId="77777777" w:rsidR="00E00E47" w:rsidRPr="00E00E47" w:rsidRDefault="00E00E47" w:rsidP="00E00E47">
      <w:pPr>
        <w:pStyle w:val="Heading4"/>
        <w:rPr>
          <w:b/>
          <w:lang w:val="en-GB"/>
        </w:rPr>
      </w:pPr>
      <w:r w:rsidRPr="00E00E47">
        <w:rPr>
          <w:b/>
          <w:lang w:val="en-GB"/>
        </w:rPr>
        <w:t>Logical Parameters</w:t>
      </w:r>
      <w:r w:rsidR="00E82F46">
        <w:rPr>
          <w:b/>
          <w:lang w:val="en-GB"/>
        </w:rPr>
        <w:t xml:space="preserve"> (LPR)</w:t>
      </w:r>
    </w:p>
    <w:p w14:paraId="6FC355E3" w14:textId="77777777" w:rsidR="007C0418" w:rsidRDefault="007C0418" w:rsidP="007C0418">
      <w:pPr>
        <w:rPr>
          <w:rFonts w:cs="Arial"/>
        </w:rPr>
      </w:pPr>
    </w:p>
    <w:p w14:paraId="21CDAA27" w14:textId="77777777" w:rsidR="004B0673" w:rsidRPr="004051D0" w:rsidRDefault="004B0673" w:rsidP="004B0673">
      <w:pPr>
        <w:rPr>
          <w:rFonts w:cs="Arial"/>
        </w:rPr>
      </w:pPr>
    </w:p>
    <w:p w14:paraId="6A05683E" w14:textId="1A8E4F3D" w:rsidR="004B0673" w:rsidRPr="004051D0" w:rsidRDefault="004B0673" w:rsidP="004B0673">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LPR_Fog_Lamp_Usage_Cfg_00064</w:t>
      </w:r>
      <w:r w:rsidRPr="004051D0">
        <w:rPr>
          <w:rFonts w:ascii="Arial" w:hAnsi="Arial" w:cs="Arial"/>
        </w:rPr>
        <w:t xml:space="preserve">### </w:t>
      </w:r>
      <w:bookmarkStart w:id="418" w:name="LPR_N_Fog_Lamp_Usage_Cfg_00064"/>
      <w:r>
        <w:rPr>
          <w:rFonts w:ascii="Arial" w:hAnsi="Arial" w:cs="Arial"/>
        </w:rPr>
        <w:t>LPR_Fog_Lamp_Usage_Cfg</w:t>
      </w:r>
      <w:bookmarkEnd w:id="418"/>
    </w:p>
    <w:p w14:paraId="11112B9D" w14:textId="6F98AABF" w:rsidR="004B0673" w:rsidRDefault="00904A2D" w:rsidP="004B0673">
      <w:pPr>
        <w:rPr>
          <w:rFonts w:ascii="Times New Roman" w:hAnsi="Times New Roman"/>
        </w:rPr>
      </w:pPr>
      <w:bookmarkStart w:id="419" w:name="LPR_D_Fog_Lamp_Usage_Cfg_00064"/>
      <w:r>
        <w:rPr>
          <w:rFonts w:ascii="Times New Roman" w:hAnsi="Times New Roman"/>
        </w:rPr>
        <w:t>This Parameter determines the usage of foglamps</w:t>
      </w:r>
      <w:r w:rsidR="008E3E6B">
        <w:rPr>
          <w:rFonts w:ascii="Times New Roman" w:hAnsi="Times New Roman"/>
        </w:rPr>
        <w:t>.</w:t>
      </w:r>
    </w:p>
    <w:p w14:paraId="6F1601E3" w14:textId="77777777" w:rsidR="00904A2D" w:rsidRPr="004051D0" w:rsidRDefault="00904A2D" w:rsidP="004B0673">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4B0673" w:rsidRPr="004051D0" w14:paraId="7A3ECA8B" w14:textId="77777777" w:rsidTr="00E55B58">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AC2DFCE" w14:textId="77777777" w:rsidR="004B0673" w:rsidRPr="004051D0" w:rsidRDefault="004B0673" w:rsidP="00E55B58">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110BD67" w14:textId="1C017AF6" w:rsidR="004B0673" w:rsidRPr="004051D0" w:rsidRDefault="00904A2D" w:rsidP="00E55B58">
            <w:pPr>
              <w:rPr>
                <w:rFonts w:eastAsiaTheme="minorHAnsi" w:cs="Arial"/>
                <w:color w:val="000000" w:themeColor="text1"/>
                <w:sz w:val="16"/>
                <w:szCs w:val="16"/>
              </w:rPr>
            </w:pPr>
            <w:r>
              <w:rPr>
                <w:rFonts w:eastAsiaTheme="minorHAnsi" w:cs="Arial"/>
                <w:color w:val="000000" w:themeColor="text1"/>
                <w:sz w:val="16"/>
                <w:szCs w:val="16"/>
              </w:rPr>
              <w:t>Discrete</w:t>
            </w:r>
          </w:p>
        </w:tc>
      </w:tr>
      <w:tr w:rsidR="004B0673" w:rsidRPr="004051D0" w14:paraId="05924E2F" w14:textId="77777777" w:rsidTr="00E55B58">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5ED2431" w14:textId="77777777" w:rsidR="004B0673" w:rsidRPr="004051D0" w:rsidRDefault="004B0673" w:rsidP="00E55B58">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4B0673" w:rsidRPr="004051D0" w14:paraId="60EB0487" w14:textId="77777777" w:rsidTr="00E55B58">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367A808" w14:textId="77777777" w:rsidR="004B0673" w:rsidRPr="004051D0" w:rsidRDefault="004B0673" w:rsidP="00E55B58">
            <w:pPr>
              <w:rPr>
                <w:rFonts w:cs="Arial"/>
                <w:b/>
                <w:bCs/>
                <w:sz w:val="16"/>
                <w:szCs w:val="16"/>
                <w:lang w:val="en-GB"/>
              </w:rPr>
            </w:pPr>
            <w:r w:rsidRPr="004051D0">
              <w:rPr>
                <w:rFonts w:cs="Arial"/>
                <w:b/>
                <w:bCs/>
                <w:sz w:val="16"/>
                <w:szCs w:val="16"/>
                <w:lang w:val="en-GB"/>
              </w:rPr>
              <w:lastRenderedPageBreak/>
              <w:t>Value</w:t>
            </w:r>
          </w:p>
          <w:p w14:paraId="5AA5EEC1" w14:textId="77777777" w:rsidR="004B0673" w:rsidRPr="004051D0" w:rsidRDefault="004B0673" w:rsidP="00E55B58">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AC556A1" w14:textId="462B7C04" w:rsidR="004B0673" w:rsidRPr="004051D0" w:rsidRDefault="00896028" w:rsidP="00E55B58">
            <w:pPr>
              <w:rPr>
                <w:rFonts w:eastAsiaTheme="minorHAnsi" w:cs="Arial"/>
                <w:b/>
                <w:bCs/>
                <w:sz w:val="16"/>
                <w:szCs w:val="16"/>
                <w:lang w:val="en-GB"/>
              </w:rPr>
            </w:pPr>
            <w:r>
              <w:rPr>
                <w:rFonts w:ascii="Times New Roman" w:hAnsi="Times New Roman"/>
              </w:rPr>
              <w:t>Fog Only</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F992345" w14:textId="7337DCAF" w:rsidR="004B0673" w:rsidRPr="004051D0" w:rsidRDefault="00720564" w:rsidP="00E55B58">
            <w:pPr>
              <w:rPr>
                <w:rFonts w:eastAsiaTheme="minorHAnsi" w:cs="Arial"/>
                <w:color w:val="000000" w:themeColor="text1"/>
                <w:sz w:val="16"/>
                <w:szCs w:val="16"/>
              </w:rPr>
            </w:pPr>
            <w:r>
              <w:rPr>
                <w:rFonts w:ascii="Times New Roman" w:hAnsi="Times New Roman"/>
              </w:rPr>
              <w:t>fog lamps used as fog lamp only</w:t>
            </w:r>
            <w:r w:rsidR="008B6208">
              <w:rPr>
                <w:rFonts w:ascii="Times New Roman" w:hAnsi="Times New Roman"/>
              </w:rPr>
              <w:t xml:space="preserve"> </w:t>
            </w:r>
            <w:r w:rsidR="00216F73">
              <w:rPr>
                <w:rFonts w:ascii="Times New Roman" w:hAnsi="Times New Roman"/>
              </w:rPr>
              <w:t>(</w:t>
            </w:r>
            <w:r w:rsidR="008B6208">
              <w:rPr>
                <w:rFonts w:ascii="Times New Roman" w:hAnsi="Times New Roman"/>
              </w:rPr>
              <w:t xml:space="preserve"> </w:t>
            </w:r>
            <w:r w:rsidR="00AE3611">
              <w:rPr>
                <w:rFonts w:ascii="Times New Roman" w:hAnsi="Times New Roman"/>
              </w:rPr>
              <w:t xml:space="preserve">Used </w:t>
            </w:r>
            <w:r w:rsidR="00216F73">
              <w:rPr>
                <w:rFonts w:ascii="Times New Roman" w:hAnsi="Times New Roman"/>
              </w:rPr>
              <w:t>as standard default value.)</w:t>
            </w:r>
          </w:p>
        </w:tc>
      </w:tr>
      <w:tr w:rsidR="004B0673" w:rsidRPr="004051D0" w14:paraId="5BB7AA56" w14:textId="77777777" w:rsidTr="00E55B58">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3198FA0" w14:textId="77777777" w:rsidR="004B0673" w:rsidRPr="004051D0" w:rsidRDefault="004B0673" w:rsidP="00E55B58">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6A7CC22" w14:textId="19E3779C" w:rsidR="004B0673" w:rsidRPr="004051D0" w:rsidRDefault="00896028" w:rsidP="00E55B58">
            <w:pPr>
              <w:rPr>
                <w:rFonts w:eastAsiaTheme="minorHAnsi" w:cs="Arial"/>
                <w:b/>
                <w:bCs/>
                <w:sz w:val="16"/>
                <w:szCs w:val="16"/>
                <w:lang w:val="en-GB"/>
              </w:rPr>
            </w:pPr>
            <w:r>
              <w:rPr>
                <w:rFonts w:ascii="Times New Roman" w:hAnsi="Times New Roman"/>
              </w:rPr>
              <w:t>Fog and DRL</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E4F1A7B" w14:textId="35C20723" w:rsidR="004B0673" w:rsidRPr="004051D0" w:rsidRDefault="00720564" w:rsidP="00E55B58">
            <w:pPr>
              <w:rPr>
                <w:rFonts w:eastAsiaTheme="minorHAnsi" w:cs="Arial"/>
                <w:color w:val="000000" w:themeColor="text1"/>
                <w:sz w:val="16"/>
                <w:szCs w:val="16"/>
              </w:rPr>
            </w:pPr>
            <w:r>
              <w:rPr>
                <w:rFonts w:ascii="Times New Roman" w:hAnsi="Times New Roman"/>
              </w:rPr>
              <w:t xml:space="preserve">fog lamps used as fog and </w:t>
            </w:r>
            <w:r w:rsidR="008E3E6B">
              <w:rPr>
                <w:rFonts w:ascii="Times New Roman" w:hAnsi="Times New Roman"/>
              </w:rPr>
              <w:t>DRL</w:t>
            </w:r>
            <w:r>
              <w:rPr>
                <w:rFonts w:ascii="Times New Roman" w:hAnsi="Times New Roman"/>
              </w:rPr>
              <w:t xml:space="preserve"> light</w:t>
            </w:r>
          </w:p>
        </w:tc>
      </w:tr>
      <w:tr w:rsidR="004B0673" w:rsidRPr="004051D0" w14:paraId="7969C864" w14:textId="77777777" w:rsidTr="00E55B58">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0E944A" w14:textId="77777777" w:rsidR="004B0673" w:rsidRPr="004051D0" w:rsidRDefault="004B0673" w:rsidP="00E55B58">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A5B95B4" w14:textId="1B6D2AF8" w:rsidR="004B0673" w:rsidRPr="004051D0" w:rsidRDefault="00E00014" w:rsidP="00E55B58">
            <w:pPr>
              <w:rPr>
                <w:rFonts w:eastAsiaTheme="minorHAnsi" w:cs="Arial"/>
                <w:b/>
                <w:bCs/>
                <w:sz w:val="16"/>
                <w:szCs w:val="16"/>
                <w:lang w:val="en-GB"/>
              </w:rPr>
            </w:pPr>
            <w:r>
              <w:rPr>
                <w:rFonts w:ascii="Times New Roman" w:hAnsi="Times New Roman"/>
              </w:rPr>
              <w:t>Fog and Cornering</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68AE46B" w14:textId="71BF0FFB" w:rsidR="004B0673" w:rsidRPr="004051D0" w:rsidRDefault="00C7055F" w:rsidP="00E55B58">
            <w:pPr>
              <w:rPr>
                <w:rFonts w:eastAsiaTheme="minorHAnsi" w:cs="Arial"/>
                <w:color w:val="000000" w:themeColor="text1"/>
                <w:sz w:val="16"/>
                <w:szCs w:val="16"/>
              </w:rPr>
            </w:pPr>
            <w:r>
              <w:rPr>
                <w:rFonts w:ascii="Times New Roman" w:hAnsi="Times New Roman"/>
              </w:rPr>
              <w:t>fog lamps used as fog and cornering light</w:t>
            </w:r>
          </w:p>
        </w:tc>
      </w:tr>
      <w:tr w:rsidR="004B0673" w:rsidRPr="004051D0" w14:paraId="02B91227" w14:textId="77777777" w:rsidTr="00E55B58">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A399744" w14:textId="77777777" w:rsidR="004B0673" w:rsidRPr="004051D0" w:rsidRDefault="004B0673" w:rsidP="00E55B58">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E6CFE1E" w14:textId="343CC0A6" w:rsidR="004B0673" w:rsidRPr="004051D0" w:rsidRDefault="0033601B" w:rsidP="00E55B58">
            <w:pPr>
              <w:rPr>
                <w:rFonts w:eastAsiaTheme="minorHAnsi" w:cs="Arial"/>
                <w:b/>
                <w:bCs/>
                <w:sz w:val="16"/>
                <w:szCs w:val="16"/>
                <w:lang w:val="en-GB"/>
              </w:rPr>
            </w:pPr>
            <w:r>
              <w:rPr>
                <w:rFonts w:ascii="Times New Roman" w:hAnsi="Times New Roman"/>
              </w:rPr>
              <w:t>Fog and DRL and Cornering</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65DACBF" w14:textId="384CE619" w:rsidR="004B0673" w:rsidRPr="004051D0" w:rsidRDefault="00C7055F" w:rsidP="00E55B58">
            <w:pPr>
              <w:rPr>
                <w:rFonts w:eastAsiaTheme="minorHAnsi" w:cs="Arial"/>
                <w:color w:val="000000" w:themeColor="text1"/>
                <w:sz w:val="16"/>
                <w:szCs w:val="16"/>
              </w:rPr>
            </w:pPr>
            <w:r>
              <w:rPr>
                <w:rFonts w:ascii="Times New Roman" w:hAnsi="Times New Roman"/>
              </w:rPr>
              <w:t>fog lamps used as fog ,DRL and cornering light</w:t>
            </w:r>
          </w:p>
        </w:tc>
      </w:tr>
      <w:tr w:rsidR="004B0673" w:rsidRPr="004051D0" w14:paraId="7D825DFA" w14:textId="77777777" w:rsidTr="00E55B58">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0FA11E7" w14:textId="77777777" w:rsidR="004B0673" w:rsidRPr="004051D0" w:rsidRDefault="004B0673" w:rsidP="00E55B58">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48D7314" w14:textId="77777777" w:rsidR="004B0673" w:rsidRPr="004051D0" w:rsidRDefault="004B0673" w:rsidP="00E55B58">
            <w:pPr>
              <w:rPr>
                <w:rFonts w:eastAsiaTheme="minorHAnsi" w:cs="Arial"/>
                <w:b/>
                <w:bCs/>
                <w:sz w:val="16"/>
                <w:szCs w:val="16"/>
                <w:lang w:val="en-GB"/>
              </w:rPr>
            </w:pP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184C4E6" w14:textId="77777777" w:rsidR="004B0673" w:rsidRPr="004051D0" w:rsidRDefault="004B0673" w:rsidP="00E55B58">
            <w:pPr>
              <w:rPr>
                <w:rFonts w:eastAsiaTheme="minorHAnsi" w:cs="Arial"/>
                <w:color w:val="000000" w:themeColor="text1"/>
                <w:sz w:val="16"/>
                <w:szCs w:val="16"/>
              </w:rPr>
            </w:pPr>
          </w:p>
        </w:tc>
      </w:tr>
      <w:bookmarkEnd w:id="419"/>
    </w:tbl>
    <w:p w14:paraId="54345510" w14:textId="77777777" w:rsidR="004B0673" w:rsidRPr="004051D0" w:rsidRDefault="004B0673" w:rsidP="004B0673">
      <w:pPr>
        <w:rPr>
          <w:rFonts w:cs="Arial"/>
          <w:sz w:val="16"/>
          <w:szCs w:val="16"/>
        </w:rPr>
      </w:pPr>
    </w:p>
    <w:p w14:paraId="026F15AD" w14:textId="77777777" w:rsidR="002468C4" w:rsidRDefault="002468C4" w:rsidP="007C0418">
      <w:pPr>
        <w:rPr>
          <w:rFonts w:cs="Arial"/>
        </w:rPr>
      </w:pPr>
    </w:p>
    <w:p w14:paraId="7A9F346F" w14:textId="77777777" w:rsidR="003B22B6" w:rsidRPr="004051D0" w:rsidRDefault="003B22B6" w:rsidP="003B22B6">
      <w:pPr>
        <w:rPr>
          <w:rFonts w:cs="Arial"/>
        </w:rPr>
      </w:pPr>
      <w:bookmarkStart w:id="420" w:name="_Hlk34748035"/>
    </w:p>
    <w:p w14:paraId="48AB7512" w14:textId="77777777" w:rsidR="003B22B6" w:rsidRPr="004051D0" w:rsidRDefault="003B22B6" w:rsidP="003B22B6">
      <w:pPr>
        <w:pStyle w:val="RELogParameter"/>
        <w:shd w:val="clear" w:color="auto" w:fill="F2F2F2" w:themeFill="background1" w:themeFillShade="F2"/>
        <w:rPr>
          <w:rFonts w:ascii="Arial" w:hAnsi="Arial" w:cs="Arial"/>
        </w:rPr>
      </w:pPr>
      <w:bookmarkStart w:id="421" w:name="_Toc28953437"/>
      <w:r w:rsidRPr="004051D0">
        <w:rPr>
          <w:rFonts w:ascii="Arial" w:hAnsi="Arial" w:cs="Arial"/>
        </w:rPr>
        <w:t>###</w:t>
      </w:r>
      <w:r>
        <w:rPr>
          <w:rFonts w:ascii="Arial" w:hAnsi="Arial" w:cs="Arial"/>
        </w:rPr>
        <w:t>LPR_RearFogWithTrailer_Cfg_00058</w:t>
      </w:r>
      <w:r w:rsidRPr="004051D0">
        <w:rPr>
          <w:rFonts w:ascii="Arial" w:hAnsi="Arial" w:cs="Arial"/>
        </w:rPr>
        <w:t xml:space="preserve">### </w:t>
      </w:r>
      <w:bookmarkStart w:id="422" w:name="LPR_N_RearFogWithTrailer_Cfg_00058"/>
      <w:bookmarkEnd w:id="421"/>
      <w:r>
        <w:rPr>
          <w:rFonts w:ascii="Arial" w:hAnsi="Arial" w:cs="Arial"/>
        </w:rPr>
        <w:t>LPR_RearFogWithTrailer_Cfg</w:t>
      </w:r>
      <w:bookmarkEnd w:id="422"/>
    </w:p>
    <w:p w14:paraId="74B70FEC" w14:textId="77777777" w:rsidR="003B22B6" w:rsidRDefault="003B22B6" w:rsidP="003B22B6">
      <w:pPr>
        <w:spacing w:line="240" w:lineRule="atLeast"/>
        <w:rPr>
          <w:rFonts w:ascii="Times New Roman" w:hAnsi="Times New Roman"/>
        </w:rPr>
      </w:pPr>
      <w:bookmarkStart w:id="423" w:name="LPR_D_RearFogWithTrailer_Cfg_00058"/>
      <w:r>
        <w:rPr>
          <w:rFonts w:ascii="Times New Roman" w:hAnsi="Times New Roman"/>
        </w:rPr>
        <w:t>The Rear Fog Light on the trailer shall behave in the same way as on the vehicle such as all rear fog lamps on the trailer must remain illuminated as long as Rear Fog Light is selected.</w:t>
      </w:r>
    </w:p>
    <w:p w14:paraId="2DEACF84" w14:textId="77777777" w:rsidR="003B22B6" w:rsidRDefault="003B22B6" w:rsidP="003B22B6">
      <w:pPr>
        <w:spacing w:line="240" w:lineRule="atLeast"/>
        <w:rPr>
          <w:rFonts w:ascii="Times New Roman" w:hAnsi="Times New Roman"/>
        </w:rPr>
      </w:pPr>
    </w:p>
    <w:p w14:paraId="2427BB52" w14:textId="6BCEDD0A" w:rsidR="003B22B6" w:rsidRDefault="003B22B6" w:rsidP="003B22B6">
      <w:pPr>
        <w:spacing w:line="240" w:lineRule="atLeast"/>
        <w:rPr>
          <w:rFonts w:ascii="Times New Roman" w:hAnsi="Times New Roman"/>
        </w:rPr>
      </w:pPr>
      <w:r>
        <w:rPr>
          <w:rFonts w:ascii="Times New Roman" w:hAnsi="Times New Roman"/>
        </w:rPr>
        <w:t xml:space="preserve">In the case a trailer is connected to the vehicle, when </w:t>
      </w:r>
      <w:hyperlink w:anchor="LSG_D_RearFogWithTrailer_Cfg_00022" w:history="1">
        <w:r w:rsidR="00F74E48" w:rsidRPr="005643F4">
          <w:rPr>
            <w:rStyle w:val="Hyperlink"/>
            <w:rFonts w:eastAsia="Calibri" w:cs="Arial"/>
          </w:rPr>
          <w:t>RearFogWithTrailer_Cfg</w:t>
        </w:r>
      </w:hyperlink>
      <w:r w:rsidR="00F74E48">
        <w:rPr>
          <w:rStyle w:val="Hyperlink"/>
          <w:rFonts w:eastAsia="Calibri" w:cs="Arial"/>
        </w:rPr>
        <w:t xml:space="preserve"> </w:t>
      </w:r>
      <w:r>
        <w:rPr>
          <w:rFonts w:ascii="Times New Roman" w:hAnsi="Times New Roman"/>
        </w:rPr>
        <w:t xml:space="preserve">= INHIBIT, the rear fog lamp on the trailer is illuminated, but the rear fog lamp on the vehicle is deactivated when Rear Fog Light is selected. This is required for </w:t>
      </w:r>
      <w:r>
        <w:rPr>
          <w:rFonts w:ascii="Times New Roman" w:hAnsi="Times New Roman"/>
          <w:b/>
        </w:rPr>
        <w:t>European</w:t>
      </w:r>
      <w:r>
        <w:rPr>
          <w:rFonts w:ascii="Times New Roman" w:hAnsi="Times New Roman"/>
        </w:rPr>
        <w:t xml:space="preserve"> applications and allowed by ECE regulations. However, when </w:t>
      </w:r>
      <w:hyperlink w:anchor="LSG_D_RearFogWithTrailer_Cfg_00022" w:history="1">
        <w:r w:rsidR="00F74E48" w:rsidRPr="005643F4">
          <w:rPr>
            <w:rStyle w:val="Hyperlink"/>
            <w:rFonts w:eastAsia="Calibri" w:cs="Arial"/>
          </w:rPr>
          <w:t>RearFogWithTrailer_Cfg</w:t>
        </w:r>
      </w:hyperlink>
      <w:r w:rsidR="00F74E48">
        <w:rPr>
          <w:rStyle w:val="Hyperlink"/>
          <w:rFonts w:eastAsia="Calibri" w:cs="Arial"/>
        </w:rPr>
        <w:t xml:space="preserve"> </w:t>
      </w:r>
      <w:r>
        <w:rPr>
          <w:rFonts w:ascii="Times New Roman" w:hAnsi="Times New Roman"/>
        </w:rPr>
        <w:t xml:space="preserve">= ALLOW, both vehicle and trailer rear fog lamps will be illuminated. This is required for </w:t>
      </w:r>
      <w:r>
        <w:rPr>
          <w:rFonts w:ascii="Times New Roman" w:hAnsi="Times New Roman"/>
          <w:b/>
        </w:rPr>
        <w:t>Brazilian</w:t>
      </w:r>
      <w:r>
        <w:rPr>
          <w:rFonts w:ascii="Times New Roman" w:hAnsi="Times New Roman"/>
        </w:rPr>
        <w:t xml:space="preserve"> applications.</w:t>
      </w:r>
    </w:p>
    <w:p w14:paraId="2349ED64" w14:textId="77777777" w:rsidR="003B22B6" w:rsidRPr="004051D0" w:rsidRDefault="003B22B6" w:rsidP="003B22B6">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3B22B6" w:rsidRPr="004051D0" w14:paraId="64B8ABF8"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624DC6F" w14:textId="77777777" w:rsidR="003B22B6" w:rsidRPr="004051D0" w:rsidRDefault="003B22B6"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F2976A0" w14:textId="77777777" w:rsidR="003B22B6" w:rsidRPr="004051D0" w:rsidRDefault="003B22B6"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3B22B6" w:rsidRPr="004051D0" w14:paraId="6A838B8D"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BAA2CC0" w14:textId="77777777" w:rsidR="003B22B6" w:rsidRPr="004051D0" w:rsidRDefault="003B22B6"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3B22B6" w:rsidRPr="004051D0" w14:paraId="31A1B590"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38D9D34" w14:textId="77777777" w:rsidR="003B22B6" w:rsidRPr="004051D0" w:rsidRDefault="003B22B6" w:rsidP="003B22B6">
            <w:pPr>
              <w:rPr>
                <w:rFonts w:cs="Arial"/>
                <w:b/>
                <w:bCs/>
                <w:sz w:val="16"/>
                <w:szCs w:val="16"/>
                <w:lang w:val="en-GB"/>
              </w:rPr>
            </w:pPr>
            <w:r w:rsidRPr="004051D0">
              <w:rPr>
                <w:rFonts w:cs="Arial"/>
                <w:b/>
                <w:bCs/>
                <w:sz w:val="16"/>
                <w:szCs w:val="16"/>
                <w:lang w:val="en-GB"/>
              </w:rPr>
              <w:t>Value</w:t>
            </w:r>
          </w:p>
          <w:p w14:paraId="7AD4ACD4" w14:textId="77777777" w:rsidR="003B22B6" w:rsidRPr="004051D0" w:rsidRDefault="003B22B6" w:rsidP="003B22B6">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BF73228" w14:textId="77777777" w:rsidR="003B22B6" w:rsidRPr="00981CB3" w:rsidRDefault="003B22B6" w:rsidP="003B22B6">
            <w:pPr>
              <w:spacing w:line="240" w:lineRule="atLeast"/>
              <w:rPr>
                <w:rFonts w:eastAsiaTheme="minorHAnsi" w:cs="Arial"/>
                <w:b/>
                <w:bCs/>
                <w:sz w:val="16"/>
                <w:szCs w:val="16"/>
                <w:lang w:val="en-GB"/>
              </w:rPr>
            </w:pPr>
            <w:r>
              <w:rPr>
                <w:rFonts w:ascii="Times New Roman" w:hAnsi="Times New Roman"/>
              </w:rPr>
              <w:t>ALLOW</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54C0D28" w14:textId="77777777" w:rsidR="003B22B6" w:rsidRPr="00981CB3" w:rsidRDefault="003B22B6" w:rsidP="003B22B6">
            <w:pPr>
              <w:overflowPunct/>
              <w:textAlignment w:val="auto"/>
              <w:rPr>
                <w:rFonts w:eastAsiaTheme="minorHAnsi" w:cs="Arial"/>
                <w:color w:val="000000" w:themeColor="text1"/>
                <w:sz w:val="16"/>
                <w:szCs w:val="16"/>
              </w:rPr>
            </w:pPr>
            <w:r>
              <w:rPr>
                <w:rFonts w:ascii="Times New Roman" w:hAnsi="Times New Roman"/>
              </w:rPr>
              <w:t>Vehicle Rear Fog Lamps are allowed to operate when the trailer module reports that a trailer is connected.</w:t>
            </w:r>
          </w:p>
        </w:tc>
      </w:tr>
      <w:tr w:rsidR="003B22B6" w:rsidRPr="004051D0" w14:paraId="6B8F8D8E"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3BF1CB9" w14:textId="77777777" w:rsidR="003B22B6" w:rsidRPr="004051D0" w:rsidRDefault="003B22B6" w:rsidP="003B22B6">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5BD9CA7" w14:textId="77777777" w:rsidR="003B22B6" w:rsidRPr="00981CB3" w:rsidRDefault="003B22B6" w:rsidP="003B22B6">
            <w:pPr>
              <w:spacing w:line="240" w:lineRule="atLeast"/>
              <w:rPr>
                <w:rFonts w:eastAsiaTheme="minorHAnsi" w:cs="Arial"/>
                <w:b/>
                <w:bCs/>
                <w:sz w:val="16"/>
                <w:szCs w:val="16"/>
                <w:lang w:val="en-GB"/>
              </w:rPr>
            </w:pPr>
            <w:r>
              <w:rPr>
                <w:rFonts w:ascii="Times New Roman" w:hAnsi="Times New Roman"/>
              </w:rPr>
              <w:t>INHIBIT</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62F9C65" w14:textId="77777777" w:rsidR="003B22B6" w:rsidRPr="00981CB3" w:rsidRDefault="003B22B6" w:rsidP="003B22B6">
            <w:pPr>
              <w:overflowPunct/>
              <w:textAlignment w:val="auto"/>
              <w:rPr>
                <w:rFonts w:eastAsiaTheme="minorHAnsi" w:cs="Arial"/>
                <w:color w:val="000000" w:themeColor="text1"/>
                <w:sz w:val="16"/>
                <w:szCs w:val="16"/>
              </w:rPr>
            </w:pPr>
            <w:r>
              <w:rPr>
                <w:rFonts w:ascii="Times New Roman" w:hAnsi="Times New Roman"/>
              </w:rPr>
              <w:t>Vehicle Rear Fog Lamps are not allowed to operate when the trailer module reports that a trailer is connected.</w:t>
            </w:r>
          </w:p>
        </w:tc>
      </w:tr>
      <w:bookmarkEnd w:id="423"/>
    </w:tbl>
    <w:p w14:paraId="7D3669A2" w14:textId="77777777" w:rsidR="003B22B6" w:rsidRPr="004051D0" w:rsidRDefault="003B22B6" w:rsidP="003B22B6">
      <w:pPr>
        <w:rPr>
          <w:rFonts w:cs="Arial"/>
          <w:sz w:val="16"/>
          <w:szCs w:val="16"/>
        </w:rPr>
      </w:pPr>
    </w:p>
    <w:bookmarkEnd w:id="420"/>
    <w:p w14:paraId="2B7F5F2B" w14:textId="77777777" w:rsidR="003B22B6" w:rsidRDefault="003B22B6" w:rsidP="007C0418">
      <w:pPr>
        <w:rPr>
          <w:rFonts w:cs="Arial"/>
        </w:rPr>
      </w:pPr>
    </w:p>
    <w:p w14:paraId="5072BD13" w14:textId="77777777" w:rsidR="003B22B6" w:rsidRPr="004051D0" w:rsidRDefault="003B22B6" w:rsidP="007C0418">
      <w:pPr>
        <w:rPr>
          <w:rFonts w:cs="Arial"/>
        </w:rPr>
      </w:pPr>
    </w:p>
    <w:p w14:paraId="5CCC748B" w14:textId="77777777" w:rsidR="007C0418" w:rsidRPr="004051D0" w:rsidRDefault="007C0418" w:rsidP="007C0418">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LPR_FR_Fog_Input_Ckt_00018</w:t>
      </w:r>
      <w:r w:rsidRPr="004051D0">
        <w:rPr>
          <w:rFonts w:ascii="Arial" w:hAnsi="Arial" w:cs="Arial"/>
        </w:rPr>
        <w:t xml:space="preserve">### </w:t>
      </w:r>
      <w:bookmarkStart w:id="424" w:name="LPR_N_FR_Fog_Input_Ckt_00018"/>
      <w:r>
        <w:rPr>
          <w:rFonts w:ascii="Arial" w:hAnsi="Arial" w:cs="Arial"/>
        </w:rPr>
        <w:t>LPR_FR_Fog_Input_Ckt</w:t>
      </w:r>
      <w:bookmarkEnd w:id="424"/>
    </w:p>
    <w:p w14:paraId="2A9FCEE4" w14:textId="77777777" w:rsidR="007C0418" w:rsidRDefault="007C0418" w:rsidP="007C0418">
      <w:pPr>
        <w:rPr>
          <w:rFonts w:ascii="Times New Roman" w:hAnsi="Times New Roman"/>
        </w:rPr>
      </w:pPr>
      <w:bookmarkStart w:id="425" w:name="LPR_D_FR_Fog_Input_Ckt_00018"/>
      <w:r>
        <w:rPr>
          <w:rFonts w:ascii="Times New Roman" w:hAnsi="Times New Roman"/>
        </w:rPr>
        <w:t>Determines if a Front Fog Lamp is shut off while an adjacent turn signal is flashing. It does not matter which feature is trying to activate the Front Fog Lamps.</w:t>
      </w:r>
    </w:p>
    <w:p w14:paraId="4FD0C4DD" w14:textId="77777777" w:rsidR="007C0418" w:rsidRPr="004051D0" w:rsidRDefault="007C0418" w:rsidP="007C0418">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7C0418" w:rsidRPr="004051D0" w14:paraId="0F48EDF0" w14:textId="77777777" w:rsidTr="00347AD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71D296E" w14:textId="77777777" w:rsidR="007C0418" w:rsidRPr="004051D0" w:rsidRDefault="007C0418" w:rsidP="00347AD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4CB1DF4" w14:textId="77777777" w:rsidR="007C0418" w:rsidRPr="004051D0" w:rsidRDefault="007C0418" w:rsidP="00347AD3">
            <w:pPr>
              <w:rPr>
                <w:rFonts w:eastAsiaTheme="minorHAnsi" w:cs="Arial"/>
                <w:color w:val="000000" w:themeColor="text1"/>
                <w:sz w:val="16"/>
                <w:szCs w:val="16"/>
              </w:rPr>
            </w:pPr>
            <w:r>
              <w:rPr>
                <w:rFonts w:eastAsiaTheme="minorHAnsi" w:cs="Arial"/>
                <w:color w:val="000000" w:themeColor="text1"/>
                <w:sz w:val="16"/>
                <w:szCs w:val="16"/>
              </w:rPr>
              <w:t>Discrete</w:t>
            </w:r>
          </w:p>
        </w:tc>
      </w:tr>
      <w:tr w:rsidR="007C0418" w:rsidRPr="004051D0" w14:paraId="6147EB8A" w14:textId="77777777" w:rsidTr="00347AD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BDCD0EC" w14:textId="77777777" w:rsidR="007C0418" w:rsidRPr="004051D0" w:rsidRDefault="007C0418" w:rsidP="00347AD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7C0418" w:rsidRPr="004051D0" w14:paraId="62A7F68E" w14:textId="77777777" w:rsidTr="00347AD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F23E613" w14:textId="77777777" w:rsidR="007C0418" w:rsidRPr="004051D0" w:rsidRDefault="007C0418" w:rsidP="00347AD3">
            <w:pPr>
              <w:rPr>
                <w:rFonts w:cs="Arial"/>
                <w:b/>
                <w:bCs/>
                <w:sz w:val="16"/>
                <w:szCs w:val="16"/>
                <w:lang w:val="en-GB"/>
              </w:rPr>
            </w:pPr>
            <w:r w:rsidRPr="004051D0">
              <w:rPr>
                <w:rFonts w:cs="Arial"/>
                <w:b/>
                <w:bCs/>
                <w:sz w:val="16"/>
                <w:szCs w:val="16"/>
                <w:lang w:val="en-GB"/>
              </w:rPr>
              <w:t>Value</w:t>
            </w:r>
          </w:p>
          <w:p w14:paraId="3F3E31AE" w14:textId="77777777" w:rsidR="007C0418" w:rsidRPr="004051D0" w:rsidRDefault="007C0418" w:rsidP="00347AD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004C4B0" w14:textId="77777777" w:rsidR="007C0418" w:rsidRPr="004051D0" w:rsidRDefault="007C0418" w:rsidP="00347AD3">
            <w:pPr>
              <w:rPr>
                <w:rFonts w:eastAsiaTheme="minorHAnsi" w:cs="Arial"/>
                <w:b/>
                <w:bCs/>
                <w:sz w:val="16"/>
                <w:szCs w:val="16"/>
                <w:lang w:val="en-GB"/>
              </w:rPr>
            </w:pPr>
            <w:r w:rsidRPr="004051D0">
              <w:rPr>
                <w:rFonts w:eastAsiaTheme="minorHAnsi" w:cs="Arial"/>
                <w:color w:val="000000" w:themeColor="text1"/>
                <w:sz w:val="16"/>
                <w:szCs w:val="16"/>
              </w:rPr>
              <w:t>Value 1</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FA8407" w14:textId="77777777" w:rsidR="007C0418" w:rsidRPr="004051D0" w:rsidRDefault="007C0418" w:rsidP="00347AD3">
            <w:pPr>
              <w:rPr>
                <w:rFonts w:eastAsiaTheme="minorHAnsi" w:cs="Arial"/>
                <w:color w:val="000000" w:themeColor="text1"/>
                <w:sz w:val="16"/>
                <w:szCs w:val="16"/>
              </w:rPr>
            </w:pPr>
            <w:r w:rsidRPr="004051D0">
              <w:rPr>
                <w:rFonts w:eastAsiaTheme="minorHAnsi" w:cs="Arial"/>
                <w:color w:val="000000" w:themeColor="text1"/>
                <w:sz w:val="16"/>
                <w:szCs w:val="16"/>
              </w:rPr>
              <w:t>Interpretation of value 1</w:t>
            </w:r>
          </w:p>
        </w:tc>
      </w:tr>
      <w:tr w:rsidR="007C0418" w:rsidRPr="004051D0" w14:paraId="1DB75973" w14:textId="77777777" w:rsidTr="00347AD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0AA82A5" w14:textId="77777777" w:rsidR="007C0418" w:rsidRPr="004051D0" w:rsidRDefault="007C0418" w:rsidP="00347AD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862E4B6" w14:textId="77777777" w:rsidR="007C0418" w:rsidRPr="004051D0" w:rsidRDefault="007C0418" w:rsidP="00347AD3">
            <w:pPr>
              <w:rPr>
                <w:rFonts w:eastAsiaTheme="minorHAnsi" w:cs="Arial"/>
                <w:b/>
                <w:bCs/>
                <w:sz w:val="16"/>
                <w:szCs w:val="16"/>
                <w:lang w:val="en-GB"/>
              </w:rPr>
            </w:pPr>
            <w:r w:rsidRPr="004051D0">
              <w:rPr>
                <w:rFonts w:eastAsiaTheme="minorHAnsi" w:cs="Arial"/>
                <w:color w:val="000000" w:themeColor="text1"/>
                <w:sz w:val="16"/>
                <w:szCs w:val="16"/>
              </w:rPr>
              <w:t>Value 2</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4ECDBC1" w14:textId="77777777" w:rsidR="007C0418" w:rsidRPr="004051D0" w:rsidRDefault="007C0418" w:rsidP="00347AD3">
            <w:pPr>
              <w:rPr>
                <w:rFonts w:eastAsiaTheme="minorHAnsi" w:cs="Arial"/>
                <w:color w:val="000000" w:themeColor="text1"/>
                <w:sz w:val="16"/>
                <w:szCs w:val="16"/>
              </w:rPr>
            </w:pPr>
            <w:r w:rsidRPr="004051D0">
              <w:rPr>
                <w:rFonts w:eastAsiaTheme="minorHAnsi" w:cs="Arial"/>
                <w:color w:val="000000" w:themeColor="text1"/>
                <w:sz w:val="16"/>
                <w:szCs w:val="16"/>
              </w:rPr>
              <w:t>…</w:t>
            </w:r>
          </w:p>
        </w:tc>
      </w:tr>
      <w:tr w:rsidR="007C0418" w:rsidRPr="004051D0" w14:paraId="2C61500B" w14:textId="77777777" w:rsidTr="00347AD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DEF5E8E" w14:textId="77777777" w:rsidR="007C0418" w:rsidRPr="004051D0" w:rsidRDefault="007C0418" w:rsidP="00347AD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30B35E5" w14:textId="77777777" w:rsidR="007C0418" w:rsidRPr="004051D0" w:rsidRDefault="007C0418" w:rsidP="00347AD3">
            <w:pPr>
              <w:rPr>
                <w:rFonts w:eastAsiaTheme="minorHAnsi" w:cs="Arial"/>
                <w:b/>
                <w:bCs/>
                <w:sz w:val="16"/>
                <w:szCs w:val="16"/>
                <w:lang w:val="en-GB"/>
              </w:rPr>
            </w:pPr>
            <w:r w:rsidRPr="004051D0">
              <w:rPr>
                <w:rFonts w:eastAsiaTheme="minorHAnsi" w:cs="Arial"/>
                <w:color w:val="000000" w:themeColor="text1"/>
                <w:sz w:val="16"/>
                <w:szCs w:val="16"/>
              </w:rPr>
              <w:t>…</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01F5088" w14:textId="77777777" w:rsidR="007C0418" w:rsidRPr="004051D0" w:rsidRDefault="007C0418" w:rsidP="00347AD3">
            <w:pPr>
              <w:rPr>
                <w:rFonts w:eastAsiaTheme="minorHAnsi" w:cs="Arial"/>
                <w:color w:val="000000" w:themeColor="text1"/>
                <w:sz w:val="16"/>
                <w:szCs w:val="16"/>
              </w:rPr>
            </w:pPr>
            <w:r w:rsidRPr="004051D0">
              <w:rPr>
                <w:rFonts w:eastAsiaTheme="minorHAnsi" w:cs="Arial"/>
                <w:color w:val="000000" w:themeColor="text1"/>
                <w:sz w:val="16"/>
                <w:szCs w:val="16"/>
              </w:rPr>
              <w:t>…</w:t>
            </w:r>
          </w:p>
        </w:tc>
      </w:tr>
      <w:tr w:rsidR="007C0418" w:rsidRPr="004051D0" w14:paraId="0D231C13" w14:textId="77777777" w:rsidTr="00347AD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489049" w14:textId="77777777" w:rsidR="007C0418" w:rsidRPr="004051D0" w:rsidRDefault="007C0418" w:rsidP="00347AD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6D415A3" w14:textId="77777777" w:rsidR="007C0418" w:rsidRPr="004051D0" w:rsidRDefault="007C0418" w:rsidP="00347AD3">
            <w:pPr>
              <w:rPr>
                <w:rFonts w:eastAsiaTheme="minorHAnsi" w:cs="Arial"/>
                <w:b/>
                <w:bCs/>
                <w:sz w:val="16"/>
                <w:szCs w:val="16"/>
                <w:lang w:val="en-GB"/>
              </w:rPr>
            </w:pP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14EF53E" w14:textId="77777777" w:rsidR="007C0418" w:rsidRPr="004051D0" w:rsidRDefault="007C0418" w:rsidP="00347AD3">
            <w:pPr>
              <w:rPr>
                <w:rFonts w:eastAsiaTheme="minorHAnsi" w:cs="Arial"/>
                <w:color w:val="000000" w:themeColor="text1"/>
                <w:sz w:val="16"/>
                <w:szCs w:val="16"/>
              </w:rPr>
            </w:pPr>
          </w:p>
        </w:tc>
      </w:tr>
      <w:tr w:rsidR="007C0418" w:rsidRPr="004051D0" w14:paraId="5A45E8DE" w14:textId="77777777" w:rsidTr="00347AD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6F8C27F" w14:textId="77777777" w:rsidR="007C0418" w:rsidRPr="004051D0" w:rsidRDefault="007C0418" w:rsidP="00347AD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04A4173" w14:textId="77777777" w:rsidR="007C0418" w:rsidRPr="004051D0" w:rsidRDefault="007C0418" w:rsidP="00347AD3">
            <w:pPr>
              <w:rPr>
                <w:rFonts w:eastAsiaTheme="minorHAnsi" w:cs="Arial"/>
                <w:b/>
                <w:bCs/>
                <w:sz w:val="16"/>
                <w:szCs w:val="16"/>
                <w:lang w:val="en-GB"/>
              </w:rPr>
            </w:pP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BBDC547" w14:textId="77777777" w:rsidR="007C0418" w:rsidRPr="004051D0" w:rsidRDefault="007C0418" w:rsidP="00347AD3">
            <w:pPr>
              <w:rPr>
                <w:rFonts w:eastAsiaTheme="minorHAnsi" w:cs="Arial"/>
                <w:color w:val="000000" w:themeColor="text1"/>
                <w:sz w:val="16"/>
                <w:szCs w:val="16"/>
              </w:rPr>
            </w:pPr>
          </w:p>
        </w:tc>
      </w:tr>
      <w:bookmarkEnd w:id="425"/>
    </w:tbl>
    <w:p w14:paraId="47036FB4" w14:textId="77777777" w:rsidR="007C0418" w:rsidRPr="004051D0" w:rsidRDefault="007C0418" w:rsidP="007C0418">
      <w:pPr>
        <w:rPr>
          <w:rFonts w:cs="Arial"/>
          <w:sz w:val="16"/>
          <w:szCs w:val="16"/>
        </w:rPr>
      </w:pPr>
    </w:p>
    <w:p w14:paraId="69E12B2C" w14:textId="77777777" w:rsidR="00294A14" w:rsidRDefault="00294A14" w:rsidP="00CE6121">
      <w:pPr>
        <w:spacing w:line="240" w:lineRule="atLeast"/>
      </w:pPr>
    </w:p>
    <w:p w14:paraId="7E422E91" w14:textId="77777777" w:rsidR="007C0418" w:rsidRDefault="007C0418" w:rsidP="00CE6121">
      <w:pPr>
        <w:spacing w:line="240" w:lineRule="atLeast"/>
      </w:pPr>
    </w:p>
    <w:p w14:paraId="4C016CFB" w14:textId="77777777" w:rsidR="00DA0731" w:rsidRPr="004051D0" w:rsidRDefault="00DA0731" w:rsidP="00CE6121">
      <w:pPr>
        <w:spacing w:line="240" w:lineRule="atLeast"/>
        <w:rPr>
          <w:rFonts w:cs="Arial"/>
        </w:rPr>
      </w:pPr>
    </w:p>
    <w:p w14:paraId="6DBEC035" w14:textId="77777777" w:rsidR="00DA0731" w:rsidRPr="004051D0" w:rsidRDefault="00DA0731" w:rsidP="00CE6121">
      <w:pPr>
        <w:pStyle w:val="RELogParameter"/>
        <w:shd w:val="clear" w:color="auto" w:fill="F2F2F2" w:themeFill="background1" w:themeFillShade="F2"/>
        <w:spacing w:line="240" w:lineRule="atLeast"/>
        <w:rPr>
          <w:rFonts w:ascii="Arial" w:hAnsi="Arial" w:cs="Arial"/>
        </w:rPr>
      </w:pPr>
      <w:r w:rsidRPr="004051D0">
        <w:rPr>
          <w:rFonts w:ascii="Arial" w:hAnsi="Arial" w:cs="Arial"/>
        </w:rPr>
        <w:t>###</w:t>
      </w:r>
      <w:r>
        <w:rPr>
          <w:rFonts w:ascii="Arial" w:hAnsi="Arial" w:cs="Arial"/>
        </w:rPr>
        <w:t>LPR_</w:t>
      </w:r>
      <w:r w:rsidR="00EE02A5" w:rsidRPr="00EE02A5">
        <w:rPr>
          <w:rFonts w:ascii="Arial" w:hAnsi="Arial" w:cs="Arial"/>
        </w:rPr>
        <w:t xml:space="preserve"> </w:t>
      </w:r>
      <w:r w:rsidR="00EE02A5">
        <w:rPr>
          <w:rFonts w:ascii="Arial" w:hAnsi="Arial" w:cs="Arial"/>
        </w:rPr>
        <w:t>HeadLamp_HMI_SW_</w:t>
      </w:r>
      <w:r>
        <w:rPr>
          <w:rFonts w:ascii="Arial" w:hAnsi="Arial" w:cs="Arial"/>
        </w:rPr>
        <w:t>LowBeam_00002</w:t>
      </w:r>
      <w:r w:rsidRPr="004051D0">
        <w:rPr>
          <w:rFonts w:ascii="Arial" w:hAnsi="Arial" w:cs="Arial"/>
        </w:rPr>
        <w:t xml:space="preserve">### </w:t>
      </w:r>
      <w:bookmarkStart w:id="426" w:name="LPR_N_LowBeam_00002"/>
      <w:r>
        <w:rPr>
          <w:rFonts w:ascii="Arial" w:hAnsi="Arial" w:cs="Arial"/>
        </w:rPr>
        <w:t>LPR_LowBeam</w:t>
      </w:r>
      <w:bookmarkEnd w:id="426"/>
    </w:p>
    <w:p w14:paraId="49E0A817" w14:textId="77777777" w:rsidR="00DA0731" w:rsidRPr="004051D0" w:rsidRDefault="00DA0731" w:rsidP="00CE6121">
      <w:pPr>
        <w:spacing w:line="240" w:lineRule="atLeast"/>
        <w:rPr>
          <w:rFonts w:cs="Arial"/>
        </w:rPr>
      </w:pPr>
      <w:bookmarkStart w:id="427" w:name="LPR_D_LowBeam_00002"/>
      <w:r>
        <w:rPr>
          <w:rFonts w:cs="Arial"/>
        </w:rPr>
        <w:t xml:space="preserve">Low beam is </w:t>
      </w:r>
      <w:r w:rsidR="00D47D32">
        <w:rPr>
          <w:rFonts w:cs="Arial"/>
        </w:rPr>
        <w:t>ON.</w:t>
      </w:r>
      <w:r>
        <w:rPr>
          <w:rFonts w:cs="Arial"/>
        </w:rPr>
        <w:t xml:space="preserve"> </w:t>
      </w:r>
      <w:r w:rsidR="00D47D32">
        <w:rPr>
          <w:rFonts w:cs="Arial"/>
        </w:rPr>
        <w:t xml:space="preserve">Head Lamp </w:t>
      </w:r>
      <w:r>
        <w:rPr>
          <w:rFonts w:cs="Arial"/>
        </w:rPr>
        <w:t>HMI state input to Front and Rear fog logic control block.</w:t>
      </w:r>
    </w:p>
    <w:p w14:paraId="4A9D577E" w14:textId="77777777" w:rsidR="00DA0731" w:rsidRPr="004051D0" w:rsidRDefault="00DA0731" w:rsidP="00CE6121">
      <w:pPr>
        <w:spacing w:line="240" w:lineRule="atLeast"/>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DA0731" w:rsidRPr="004051D0" w14:paraId="035AB981" w14:textId="77777777" w:rsidTr="0027130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1324E26" w14:textId="77777777" w:rsidR="00DA0731" w:rsidRPr="004051D0" w:rsidRDefault="00DA0731" w:rsidP="00CE6121">
            <w:pPr>
              <w:spacing w:line="240" w:lineRule="atLeast"/>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1ECC552" w14:textId="77777777" w:rsidR="00DA0731" w:rsidRPr="004051D0" w:rsidRDefault="00084E81" w:rsidP="00CE6121">
            <w:pPr>
              <w:spacing w:line="240" w:lineRule="atLeast"/>
              <w:rPr>
                <w:rFonts w:eastAsiaTheme="minorHAnsi" w:cs="Arial"/>
                <w:color w:val="000000" w:themeColor="text1"/>
                <w:sz w:val="16"/>
                <w:szCs w:val="16"/>
              </w:rPr>
            </w:pPr>
            <w:r>
              <w:rPr>
                <w:rFonts w:eastAsiaTheme="minorHAnsi" w:cs="Arial"/>
                <w:color w:val="000000" w:themeColor="text1"/>
                <w:sz w:val="16"/>
                <w:szCs w:val="16"/>
              </w:rPr>
              <w:t>Discrete</w:t>
            </w:r>
          </w:p>
        </w:tc>
      </w:tr>
      <w:tr w:rsidR="00DA0731" w:rsidRPr="004051D0" w14:paraId="58671F2D" w14:textId="77777777" w:rsidTr="00271302">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A8B2DC1" w14:textId="77777777" w:rsidR="00DA0731" w:rsidRPr="004051D0" w:rsidRDefault="00DA0731" w:rsidP="00CE6121">
            <w:pPr>
              <w:tabs>
                <w:tab w:val="left" w:pos="2355"/>
              </w:tabs>
              <w:spacing w:line="240" w:lineRule="atLeast"/>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DA0731" w:rsidRPr="004051D0" w14:paraId="4699959D" w14:textId="77777777" w:rsidTr="00271302">
        <w:trPr>
          <w:trHeight w:val="227"/>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723E7EE" w14:textId="77777777" w:rsidR="00DA0731" w:rsidRPr="004051D0" w:rsidRDefault="00DA0731" w:rsidP="00CE6121">
            <w:pPr>
              <w:spacing w:line="240" w:lineRule="atLeast"/>
              <w:rPr>
                <w:rFonts w:cs="Arial"/>
                <w:b/>
                <w:bCs/>
                <w:sz w:val="16"/>
                <w:szCs w:val="16"/>
                <w:lang w:val="en-GB"/>
              </w:rPr>
            </w:pPr>
            <w:r w:rsidRPr="004051D0">
              <w:rPr>
                <w:rFonts w:cs="Arial"/>
                <w:b/>
                <w:bCs/>
                <w:sz w:val="16"/>
                <w:szCs w:val="16"/>
                <w:lang w:val="en-GB"/>
              </w:rPr>
              <w:t>Value</w:t>
            </w:r>
          </w:p>
          <w:p w14:paraId="07853C21" w14:textId="77777777" w:rsidR="00DA0731" w:rsidRPr="004051D0" w:rsidRDefault="00DA0731" w:rsidP="00CE6121">
            <w:pPr>
              <w:spacing w:line="240" w:lineRule="atLeast"/>
              <w:rPr>
                <w:rFonts w:eastAsiaTheme="minorHAnsi" w:cs="Arial"/>
                <w:bCs/>
                <w:sz w:val="16"/>
                <w:szCs w:val="16"/>
              </w:rPr>
            </w:pPr>
            <w:r w:rsidRPr="004051D0">
              <w:rPr>
                <w:rFonts w:cs="Arial"/>
                <w:bCs/>
                <w:sz w:val="16"/>
                <w:szCs w:val="16"/>
                <w:lang w:val="en-GB"/>
              </w:rPr>
              <w:lastRenderedPageBreak/>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D6066FA" w14:textId="77777777" w:rsidR="00DA0731" w:rsidRPr="004051D0" w:rsidRDefault="007B76EF" w:rsidP="00CE6121">
            <w:pPr>
              <w:spacing w:line="240" w:lineRule="atLeast"/>
              <w:rPr>
                <w:rFonts w:eastAsiaTheme="minorHAnsi" w:cs="Arial"/>
                <w:b/>
                <w:bCs/>
                <w:sz w:val="16"/>
                <w:szCs w:val="16"/>
                <w:lang w:val="en-GB"/>
              </w:rPr>
            </w:pPr>
            <w:r>
              <w:rPr>
                <w:rFonts w:eastAsiaTheme="minorHAnsi" w:cs="Arial"/>
                <w:color w:val="000000" w:themeColor="text1"/>
                <w:sz w:val="16"/>
                <w:szCs w:val="16"/>
              </w:rPr>
              <w:lastRenderedPageBreak/>
              <w:t>ON</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65B4603" w14:textId="77777777" w:rsidR="00DA0731" w:rsidRPr="004051D0" w:rsidRDefault="007B76EF" w:rsidP="00CE6121">
            <w:pPr>
              <w:spacing w:line="240" w:lineRule="atLeast"/>
              <w:rPr>
                <w:rFonts w:eastAsiaTheme="minorHAnsi" w:cs="Arial"/>
                <w:color w:val="000000" w:themeColor="text1"/>
                <w:sz w:val="16"/>
                <w:szCs w:val="16"/>
              </w:rPr>
            </w:pPr>
            <w:r>
              <w:rPr>
                <w:rFonts w:eastAsiaTheme="minorHAnsi" w:cs="Arial"/>
                <w:color w:val="000000" w:themeColor="text1"/>
                <w:sz w:val="16"/>
                <w:szCs w:val="16"/>
              </w:rPr>
              <w:t xml:space="preserve"> Low Beam enabled</w:t>
            </w:r>
          </w:p>
        </w:tc>
      </w:tr>
      <w:bookmarkEnd w:id="427"/>
    </w:tbl>
    <w:p w14:paraId="0D0D8E8A" w14:textId="77777777" w:rsidR="00DA0731" w:rsidRPr="004051D0" w:rsidRDefault="00DA0731" w:rsidP="00CE6121">
      <w:pPr>
        <w:spacing w:line="240" w:lineRule="atLeast"/>
        <w:rPr>
          <w:rFonts w:cs="Arial"/>
          <w:sz w:val="16"/>
          <w:szCs w:val="16"/>
        </w:rPr>
      </w:pPr>
    </w:p>
    <w:p w14:paraId="5C220A30" w14:textId="77777777" w:rsidR="00DA0731" w:rsidRPr="004051D0" w:rsidRDefault="00DA0731" w:rsidP="00CE6121">
      <w:pPr>
        <w:spacing w:line="240" w:lineRule="atLeast"/>
        <w:rPr>
          <w:rFonts w:cs="Arial"/>
          <w:sz w:val="16"/>
          <w:szCs w:val="16"/>
        </w:rPr>
      </w:pPr>
    </w:p>
    <w:p w14:paraId="20EDCD46" w14:textId="77777777" w:rsidR="00DA0731" w:rsidRPr="004051D0" w:rsidRDefault="00DA0731" w:rsidP="00CE6121">
      <w:pPr>
        <w:spacing w:line="240" w:lineRule="atLeast"/>
        <w:rPr>
          <w:rFonts w:cs="Arial"/>
        </w:rPr>
      </w:pPr>
    </w:p>
    <w:p w14:paraId="5DE8B73E" w14:textId="77777777" w:rsidR="00DA0731" w:rsidRPr="004051D0" w:rsidRDefault="00DA0731" w:rsidP="00CE6121">
      <w:pPr>
        <w:pStyle w:val="RELogParameter"/>
        <w:shd w:val="clear" w:color="auto" w:fill="F2F2F2" w:themeFill="background1" w:themeFillShade="F2"/>
        <w:spacing w:line="240" w:lineRule="atLeast"/>
        <w:rPr>
          <w:rFonts w:ascii="Arial" w:hAnsi="Arial" w:cs="Arial"/>
        </w:rPr>
      </w:pPr>
      <w:r w:rsidRPr="004051D0">
        <w:rPr>
          <w:rFonts w:ascii="Arial" w:hAnsi="Arial" w:cs="Arial"/>
        </w:rPr>
        <w:t>###</w:t>
      </w:r>
      <w:r>
        <w:rPr>
          <w:rFonts w:ascii="Arial" w:hAnsi="Arial" w:cs="Arial"/>
        </w:rPr>
        <w:t>LPR_</w:t>
      </w:r>
      <w:r w:rsidR="00EE02A5" w:rsidRPr="00EE02A5">
        <w:rPr>
          <w:rFonts w:ascii="Arial" w:hAnsi="Arial" w:cs="Arial"/>
        </w:rPr>
        <w:t xml:space="preserve"> </w:t>
      </w:r>
      <w:r w:rsidR="00EE02A5">
        <w:rPr>
          <w:rFonts w:ascii="Arial" w:hAnsi="Arial" w:cs="Arial"/>
        </w:rPr>
        <w:t>HeadLamp_HMI_SW_</w:t>
      </w:r>
      <w:r>
        <w:rPr>
          <w:rFonts w:ascii="Arial" w:hAnsi="Arial" w:cs="Arial"/>
        </w:rPr>
        <w:t>PositionLight_00004</w:t>
      </w:r>
      <w:r w:rsidRPr="004051D0">
        <w:rPr>
          <w:rFonts w:ascii="Arial" w:hAnsi="Arial" w:cs="Arial"/>
        </w:rPr>
        <w:t xml:space="preserve">### </w:t>
      </w:r>
      <w:bookmarkStart w:id="428" w:name="LPR_N_PositionLight_00004"/>
      <w:r>
        <w:rPr>
          <w:rFonts w:ascii="Arial" w:hAnsi="Arial" w:cs="Arial"/>
        </w:rPr>
        <w:t>LPR_PositionLight</w:t>
      </w:r>
      <w:bookmarkEnd w:id="428"/>
    </w:p>
    <w:p w14:paraId="43CAA3EF" w14:textId="77777777" w:rsidR="00DA0731" w:rsidRPr="004051D0" w:rsidRDefault="00DA0731" w:rsidP="00CE6121">
      <w:pPr>
        <w:spacing w:line="240" w:lineRule="atLeast"/>
        <w:rPr>
          <w:rFonts w:cs="Arial"/>
        </w:rPr>
      </w:pPr>
      <w:bookmarkStart w:id="429" w:name="LPR_D_PositionLight_00004"/>
      <w:r>
        <w:rPr>
          <w:rFonts w:cs="Arial"/>
        </w:rPr>
        <w:t xml:space="preserve"> </w:t>
      </w:r>
      <w:r w:rsidR="00D47D32">
        <w:rPr>
          <w:rFonts w:cs="Arial"/>
        </w:rPr>
        <w:t xml:space="preserve">Position/Park Light is ON. Head Lamp HMI state </w:t>
      </w:r>
      <w:r>
        <w:rPr>
          <w:rFonts w:cs="Arial"/>
        </w:rPr>
        <w:t>input</w:t>
      </w:r>
      <w:r w:rsidRPr="00DA0731">
        <w:rPr>
          <w:rFonts w:cs="Arial"/>
        </w:rPr>
        <w:t xml:space="preserve"> </w:t>
      </w:r>
      <w:r>
        <w:rPr>
          <w:rFonts w:cs="Arial"/>
        </w:rPr>
        <w:t>to Front and Rear fog logic control block.</w:t>
      </w:r>
      <w:r w:rsidR="00F5355C">
        <w:rPr>
          <w:rFonts w:cs="Arial"/>
        </w:rPr>
        <w:t xml:space="preserve"> (</w:t>
      </w:r>
      <w:r w:rsidR="00D47D32">
        <w:rPr>
          <w:rFonts w:ascii="Segoe UI" w:hAnsi="Segoe UI" w:cs="Segoe UI"/>
          <w:color w:val="000000"/>
          <w:sz w:val="21"/>
          <w:szCs w:val="21"/>
          <w:shd w:val="clear" w:color="auto" w:fill="FFFFFF"/>
        </w:rPr>
        <w:t>"P</w:t>
      </w:r>
      <w:r w:rsidR="00F5355C">
        <w:rPr>
          <w:rFonts w:ascii="Segoe UI" w:hAnsi="Segoe UI" w:cs="Segoe UI"/>
          <w:color w:val="000000"/>
          <w:sz w:val="21"/>
          <w:szCs w:val="21"/>
          <w:shd w:val="clear" w:color="auto" w:fill="FFFFFF"/>
        </w:rPr>
        <w:t>osition" would turn on license plate lamps, tail lamps, side marker lamps, and the front amber or white marker lamps. but not the actual headlamps.)</w:t>
      </w:r>
    </w:p>
    <w:p w14:paraId="4FFFDC91" w14:textId="77777777" w:rsidR="00DA0731" w:rsidRPr="004051D0" w:rsidRDefault="00DA0731" w:rsidP="00CE6121">
      <w:pPr>
        <w:spacing w:line="240" w:lineRule="atLeast"/>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DA0731" w:rsidRPr="004051D0" w14:paraId="65522621" w14:textId="77777777" w:rsidTr="0027130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5BD913A" w14:textId="77777777" w:rsidR="00DA0731" w:rsidRPr="004051D0" w:rsidRDefault="00DA0731" w:rsidP="00CE6121">
            <w:pPr>
              <w:spacing w:line="240" w:lineRule="atLeast"/>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4791CC8" w14:textId="77777777" w:rsidR="00DA0731" w:rsidRPr="004051D0" w:rsidRDefault="00084E81" w:rsidP="00CE6121">
            <w:pPr>
              <w:spacing w:line="240" w:lineRule="atLeast"/>
              <w:rPr>
                <w:rFonts w:eastAsiaTheme="minorHAnsi" w:cs="Arial"/>
                <w:color w:val="000000" w:themeColor="text1"/>
                <w:sz w:val="16"/>
                <w:szCs w:val="16"/>
              </w:rPr>
            </w:pPr>
            <w:r>
              <w:rPr>
                <w:rFonts w:eastAsiaTheme="minorHAnsi" w:cs="Arial"/>
                <w:color w:val="000000" w:themeColor="text1"/>
                <w:sz w:val="16"/>
                <w:szCs w:val="16"/>
              </w:rPr>
              <w:t>Continuous</w:t>
            </w:r>
          </w:p>
        </w:tc>
      </w:tr>
      <w:tr w:rsidR="00DA0731" w:rsidRPr="004051D0" w14:paraId="275AF1C0" w14:textId="77777777" w:rsidTr="00271302">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B8DBB66" w14:textId="77777777" w:rsidR="00DA0731" w:rsidRPr="004051D0" w:rsidRDefault="00DA0731" w:rsidP="00CE6121">
            <w:pPr>
              <w:tabs>
                <w:tab w:val="left" w:pos="2355"/>
              </w:tabs>
              <w:spacing w:line="240" w:lineRule="atLeast"/>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DA0731" w:rsidRPr="004051D0" w14:paraId="291A7305" w14:textId="77777777" w:rsidTr="00271302">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6F92758" w14:textId="77777777" w:rsidR="00DA0731" w:rsidRPr="004051D0" w:rsidRDefault="00DA0731" w:rsidP="00CE6121">
            <w:pPr>
              <w:spacing w:line="240" w:lineRule="atLeast"/>
              <w:rPr>
                <w:rFonts w:cs="Arial"/>
                <w:b/>
                <w:bCs/>
                <w:sz w:val="16"/>
                <w:szCs w:val="16"/>
                <w:lang w:val="en-GB"/>
              </w:rPr>
            </w:pPr>
            <w:r w:rsidRPr="004051D0">
              <w:rPr>
                <w:rFonts w:cs="Arial"/>
                <w:b/>
                <w:bCs/>
                <w:sz w:val="16"/>
                <w:szCs w:val="16"/>
                <w:lang w:val="en-GB"/>
              </w:rPr>
              <w:t>Value</w:t>
            </w:r>
          </w:p>
          <w:p w14:paraId="7F673794" w14:textId="77777777" w:rsidR="00DA0731" w:rsidRPr="004051D0" w:rsidRDefault="00DA0731" w:rsidP="00CE6121">
            <w:pPr>
              <w:spacing w:line="240" w:lineRule="atLeast"/>
              <w:rPr>
                <w:rFonts w:eastAsiaTheme="minorHAnsi" w:cs="Arial"/>
                <w:bCs/>
                <w:sz w:val="16"/>
                <w:szCs w:val="16"/>
              </w:rPr>
            </w:pPr>
            <w:r w:rsidRPr="004051D0">
              <w:rPr>
                <w:rFonts w:cs="Arial"/>
                <w:bCs/>
                <w:sz w:val="16"/>
                <w:szCs w:val="16"/>
                <w:lang w:val="en-GB"/>
              </w:rPr>
              <w:t>(Continuous Encoding)</w:t>
            </w:r>
            <w:r w:rsidR="00F5355C">
              <w:rPr>
                <w:rFonts w:cs="Arial"/>
                <w:bCs/>
                <w:sz w:val="16"/>
                <w:szCs w:val="16"/>
                <w:lang w:val="en-GB"/>
              </w:rPr>
              <w:t xml:space="preserve"> (</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5CC1616" w14:textId="77777777" w:rsidR="00DA0731" w:rsidRPr="004051D0" w:rsidRDefault="00DA0731" w:rsidP="00CE6121">
            <w:pPr>
              <w:spacing w:line="240" w:lineRule="atLeast"/>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78246E" w14:textId="77777777" w:rsidR="00DA0731" w:rsidRPr="004051D0" w:rsidRDefault="00E5367C" w:rsidP="00CE6121">
            <w:pPr>
              <w:spacing w:line="240" w:lineRule="atLeast"/>
              <w:rPr>
                <w:rFonts w:eastAsiaTheme="minorHAnsi" w:cs="Arial"/>
                <w:color w:val="000000" w:themeColor="text1"/>
                <w:sz w:val="16"/>
                <w:szCs w:val="16"/>
              </w:rPr>
            </w:pPr>
            <w:r>
              <w:rPr>
                <w:rFonts w:eastAsiaTheme="minorHAnsi" w:cs="Arial"/>
                <w:color w:val="000000" w:themeColor="text1"/>
                <w:sz w:val="16"/>
                <w:szCs w:val="16"/>
              </w:rPr>
              <w:t>3.5</w:t>
            </w:r>
          </w:p>
        </w:tc>
      </w:tr>
      <w:tr w:rsidR="00DA0731" w:rsidRPr="004051D0" w14:paraId="5D7C0498" w14:textId="77777777" w:rsidTr="0027130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6BB3F62" w14:textId="77777777" w:rsidR="00DA0731" w:rsidRPr="004051D0" w:rsidRDefault="00DA0731" w:rsidP="00CE6121">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87B9821" w14:textId="77777777" w:rsidR="00DA0731" w:rsidRPr="004051D0" w:rsidRDefault="00DA0731" w:rsidP="00CE6121">
            <w:pPr>
              <w:spacing w:line="240" w:lineRule="atLeast"/>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887D17B" w14:textId="77777777" w:rsidR="00DA0731" w:rsidRPr="004051D0" w:rsidRDefault="00E5367C" w:rsidP="00CE6121">
            <w:pPr>
              <w:spacing w:line="240" w:lineRule="atLeast"/>
              <w:rPr>
                <w:rFonts w:eastAsiaTheme="minorHAnsi" w:cs="Arial"/>
                <w:color w:val="000000" w:themeColor="text1"/>
                <w:sz w:val="16"/>
                <w:szCs w:val="16"/>
              </w:rPr>
            </w:pPr>
            <w:r>
              <w:rPr>
                <w:rFonts w:eastAsiaTheme="minorHAnsi" w:cs="Arial"/>
                <w:color w:val="000000" w:themeColor="text1"/>
                <w:sz w:val="16"/>
                <w:szCs w:val="16"/>
              </w:rPr>
              <w:t>5.5</w:t>
            </w:r>
          </w:p>
        </w:tc>
      </w:tr>
      <w:tr w:rsidR="00DA0731" w:rsidRPr="004051D0" w14:paraId="07BF8F25" w14:textId="77777777" w:rsidTr="0027130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C91BCC" w14:textId="77777777" w:rsidR="00DA0731" w:rsidRPr="004051D0" w:rsidRDefault="00DA0731" w:rsidP="00CE6121">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33C667C" w14:textId="77777777" w:rsidR="00DA0731" w:rsidRPr="004051D0" w:rsidRDefault="00DA0731" w:rsidP="00CE6121">
            <w:pPr>
              <w:spacing w:line="240" w:lineRule="atLeast"/>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F3462D0" w14:textId="77777777" w:rsidR="00DA0731" w:rsidRPr="004051D0" w:rsidRDefault="00DA0731" w:rsidP="00CE6121">
            <w:pPr>
              <w:spacing w:line="240" w:lineRule="atLeast"/>
              <w:rPr>
                <w:rFonts w:eastAsiaTheme="minorHAnsi" w:cs="Arial"/>
                <w:color w:val="000000" w:themeColor="text1"/>
                <w:sz w:val="16"/>
                <w:szCs w:val="16"/>
              </w:rPr>
            </w:pPr>
          </w:p>
        </w:tc>
      </w:tr>
      <w:tr w:rsidR="00DA0731" w:rsidRPr="004051D0" w14:paraId="36F153B7" w14:textId="77777777" w:rsidTr="0027130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E34027" w14:textId="77777777" w:rsidR="00DA0731" w:rsidRPr="004051D0" w:rsidRDefault="00DA0731" w:rsidP="00CE6121">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B20FD78" w14:textId="77777777" w:rsidR="00DA0731" w:rsidRPr="004051D0" w:rsidRDefault="00DA0731" w:rsidP="00CE6121">
            <w:pPr>
              <w:spacing w:line="240" w:lineRule="atLeast"/>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BA8D49D" w14:textId="77777777" w:rsidR="00DA0731" w:rsidRPr="004051D0" w:rsidRDefault="00DA0731" w:rsidP="00CE6121">
            <w:pPr>
              <w:spacing w:line="240" w:lineRule="atLeast"/>
              <w:rPr>
                <w:rFonts w:eastAsiaTheme="minorHAnsi" w:cs="Arial"/>
                <w:color w:val="000000" w:themeColor="text1"/>
                <w:sz w:val="16"/>
                <w:szCs w:val="16"/>
              </w:rPr>
            </w:pPr>
          </w:p>
        </w:tc>
      </w:tr>
      <w:tr w:rsidR="00DA0731" w:rsidRPr="004051D0" w14:paraId="2DB0FECE" w14:textId="77777777" w:rsidTr="00271302">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32574A9" w14:textId="77777777" w:rsidR="00DA0731" w:rsidRPr="004051D0" w:rsidRDefault="00DA0731" w:rsidP="00CE6121">
            <w:pPr>
              <w:spacing w:line="240" w:lineRule="atLeast"/>
              <w:rPr>
                <w:rFonts w:cs="Arial"/>
                <w:b/>
                <w:bCs/>
                <w:sz w:val="16"/>
                <w:szCs w:val="16"/>
                <w:lang w:val="en-GB"/>
              </w:rPr>
            </w:pPr>
            <w:r w:rsidRPr="004051D0">
              <w:rPr>
                <w:rFonts w:cs="Arial"/>
                <w:b/>
                <w:bCs/>
                <w:sz w:val="16"/>
                <w:szCs w:val="16"/>
                <w:lang w:val="en-GB"/>
              </w:rPr>
              <w:t>Value</w:t>
            </w:r>
          </w:p>
          <w:p w14:paraId="2EF967CA" w14:textId="77777777" w:rsidR="00DA0731" w:rsidRPr="004051D0" w:rsidRDefault="00DA0731" w:rsidP="00CE6121">
            <w:pPr>
              <w:spacing w:line="240" w:lineRule="atLeast"/>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10F758B" w14:textId="77777777" w:rsidR="00DA0731" w:rsidRPr="004051D0" w:rsidRDefault="00DA0731" w:rsidP="00CE6121">
            <w:pPr>
              <w:spacing w:line="240" w:lineRule="atLeast"/>
              <w:rPr>
                <w:rFonts w:eastAsiaTheme="minorHAnsi" w:cs="Arial"/>
                <w:b/>
                <w:bCs/>
                <w:sz w:val="16"/>
                <w:szCs w:val="16"/>
                <w:lang w:val="en-GB"/>
              </w:rPr>
            </w:pPr>
            <w:r w:rsidRPr="004051D0">
              <w:rPr>
                <w:rFonts w:eastAsiaTheme="minorHAnsi" w:cs="Arial"/>
                <w:color w:val="000000" w:themeColor="text1"/>
                <w:sz w:val="16"/>
                <w:szCs w:val="16"/>
              </w:rPr>
              <w:t>Value 1</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91D2213" w14:textId="77777777" w:rsidR="00DA0731" w:rsidRPr="004051D0" w:rsidRDefault="00E5367C" w:rsidP="00CE6121">
            <w:pPr>
              <w:spacing w:line="240" w:lineRule="atLeast"/>
              <w:rPr>
                <w:rFonts w:eastAsiaTheme="minorHAnsi" w:cs="Arial"/>
                <w:color w:val="000000" w:themeColor="text1"/>
                <w:sz w:val="16"/>
                <w:szCs w:val="16"/>
              </w:rPr>
            </w:pPr>
            <w:r>
              <w:rPr>
                <w:rFonts w:eastAsiaTheme="minorHAnsi" w:cs="Arial"/>
                <w:color w:val="000000" w:themeColor="text1"/>
                <w:sz w:val="16"/>
                <w:szCs w:val="16"/>
              </w:rPr>
              <w:t>Binary Logic one (</w:t>
            </w:r>
            <w:r w:rsidRPr="004051D0">
              <w:rPr>
                <w:rFonts w:eastAsiaTheme="minorHAnsi" w:cs="Arial"/>
                <w:color w:val="000000" w:themeColor="text1"/>
                <w:sz w:val="16"/>
                <w:szCs w:val="16"/>
              </w:rPr>
              <w:t>Interpretation of value 1</w:t>
            </w:r>
            <w:r>
              <w:rPr>
                <w:rFonts w:eastAsiaTheme="minorHAnsi" w:cs="Arial"/>
                <w:color w:val="000000" w:themeColor="text1"/>
                <w:sz w:val="16"/>
                <w:szCs w:val="16"/>
              </w:rPr>
              <w:t>)</w:t>
            </w:r>
          </w:p>
        </w:tc>
      </w:tr>
      <w:tr w:rsidR="00DA0731" w:rsidRPr="004051D0" w14:paraId="1FE68D0E" w14:textId="77777777" w:rsidTr="0027130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2BFEBF" w14:textId="77777777" w:rsidR="00DA0731" w:rsidRPr="004051D0" w:rsidRDefault="00DA0731" w:rsidP="00CE6121">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4D8E465" w14:textId="77777777" w:rsidR="00DA0731" w:rsidRPr="004051D0" w:rsidRDefault="00DA0731" w:rsidP="00CE6121">
            <w:pPr>
              <w:spacing w:line="240" w:lineRule="atLeast"/>
              <w:rPr>
                <w:rFonts w:eastAsiaTheme="minorHAnsi" w:cs="Arial"/>
                <w:b/>
                <w:bCs/>
                <w:sz w:val="16"/>
                <w:szCs w:val="16"/>
                <w:lang w:val="en-GB"/>
              </w:rPr>
            </w:pPr>
            <w:r w:rsidRPr="004051D0">
              <w:rPr>
                <w:rFonts w:eastAsiaTheme="minorHAnsi" w:cs="Arial"/>
                <w:color w:val="000000" w:themeColor="text1"/>
                <w:sz w:val="16"/>
                <w:szCs w:val="16"/>
              </w:rPr>
              <w:t>Value 2</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FBEA5AD" w14:textId="77777777" w:rsidR="00DA0731" w:rsidRPr="004051D0" w:rsidRDefault="00DA0731" w:rsidP="00CE6121">
            <w:pPr>
              <w:spacing w:line="240" w:lineRule="atLeast"/>
              <w:rPr>
                <w:rFonts w:eastAsiaTheme="minorHAnsi" w:cs="Arial"/>
                <w:color w:val="000000" w:themeColor="text1"/>
                <w:sz w:val="16"/>
                <w:szCs w:val="16"/>
              </w:rPr>
            </w:pPr>
            <w:r w:rsidRPr="004051D0">
              <w:rPr>
                <w:rFonts w:eastAsiaTheme="minorHAnsi" w:cs="Arial"/>
                <w:color w:val="000000" w:themeColor="text1"/>
                <w:sz w:val="16"/>
                <w:szCs w:val="16"/>
              </w:rPr>
              <w:t>…</w:t>
            </w:r>
          </w:p>
        </w:tc>
      </w:tr>
      <w:tr w:rsidR="00DA0731" w:rsidRPr="004051D0" w14:paraId="1219646E" w14:textId="77777777" w:rsidTr="0027130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ABE1632" w14:textId="77777777" w:rsidR="00DA0731" w:rsidRPr="004051D0" w:rsidRDefault="00DA0731" w:rsidP="00CE6121">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9665A47" w14:textId="77777777" w:rsidR="00DA0731" w:rsidRPr="004051D0" w:rsidRDefault="00DA0731" w:rsidP="00CE6121">
            <w:pPr>
              <w:spacing w:line="240" w:lineRule="atLeast"/>
              <w:rPr>
                <w:rFonts w:eastAsiaTheme="minorHAnsi" w:cs="Arial"/>
                <w:b/>
                <w:bCs/>
                <w:sz w:val="16"/>
                <w:szCs w:val="16"/>
                <w:lang w:val="en-GB"/>
              </w:rPr>
            </w:pPr>
            <w:r w:rsidRPr="004051D0">
              <w:rPr>
                <w:rFonts w:eastAsiaTheme="minorHAnsi" w:cs="Arial"/>
                <w:color w:val="000000" w:themeColor="text1"/>
                <w:sz w:val="16"/>
                <w:szCs w:val="16"/>
              </w:rPr>
              <w:t>…</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6A20EAB" w14:textId="77777777" w:rsidR="00DA0731" w:rsidRPr="004051D0" w:rsidRDefault="00DA0731" w:rsidP="00CE6121">
            <w:pPr>
              <w:spacing w:line="240" w:lineRule="atLeast"/>
              <w:rPr>
                <w:rFonts w:eastAsiaTheme="minorHAnsi" w:cs="Arial"/>
                <w:color w:val="000000" w:themeColor="text1"/>
                <w:sz w:val="16"/>
                <w:szCs w:val="16"/>
              </w:rPr>
            </w:pPr>
            <w:r w:rsidRPr="004051D0">
              <w:rPr>
                <w:rFonts w:eastAsiaTheme="minorHAnsi" w:cs="Arial"/>
                <w:color w:val="000000" w:themeColor="text1"/>
                <w:sz w:val="16"/>
                <w:szCs w:val="16"/>
              </w:rPr>
              <w:t>…</w:t>
            </w:r>
          </w:p>
        </w:tc>
      </w:tr>
      <w:tr w:rsidR="00DA0731" w:rsidRPr="004051D0" w14:paraId="2ED60726" w14:textId="77777777" w:rsidTr="0027130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32E8D2D" w14:textId="77777777" w:rsidR="00DA0731" w:rsidRPr="004051D0" w:rsidRDefault="00DA0731" w:rsidP="00CE6121">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BEAE08C" w14:textId="77777777" w:rsidR="00DA0731" w:rsidRPr="004051D0" w:rsidRDefault="00DA0731" w:rsidP="00CE6121">
            <w:pPr>
              <w:spacing w:line="240" w:lineRule="atLeast"/>
              <w:rPr>
                <w:rFonts w:eastAsiaTheme="minorHAnsi" w:cs="Arial"/>
                <w:b/>
                <w:bCs/>
                <w:sz w:val="16"/>
                <w:szCs w:val="16"/>
                <w:lang w:val="en-GB"/>
              </w:rPr>
            </w:pP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CB53599" w14:textId="77777777" w:rsidR="00DA0731" w:rsidRPr="004051D0" w:rsidRDefault="00DA0731" w:rsidP="00CE6121">
            <w:pPr>
              <w:spacing w:line="240" w:lineRule="atLeast"/>
              <w:rPr>
                <w:rFonts w:eastAsiaTheme="minorHAnsi" w:cs="Arial"/>
                <w:color w:val="000000" w:themeColor="text1"/>
                <w:sz w:val="16"/>
                <w:szCs w:val="16"/>
              </w:rPr>
            </w:pPr>
          </w:p>
        </w:tc>
      </w:tr>
      <w:tr w:rsidR="00DA0731" w:rsidRPr="004051D0" w14:paraId="6D465598" w14:textId="77777777" w:rsidTr="0027130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3DD0B1A" w14:textId="77777777" w:rsidR="00DA0731" w:rsidRPr="004051D0" w:rsidRDefault="00DA0731" w:rsidP="00CE6121">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1FFDD88" w14:textId="77777777" w:rsidR="00DA0731" w:rsidRPr="004051D0" w:rsidRDefault="00DA0731" w:rsidP="00CE6121">
            <w:pPr>
              <w:spacing w:line="240" w:lineRule="atLeast"/>
              <w:rPr>
                <w:rFonts w:eastAsiaTheme="minorHAnsi" w:cs="Arial"/>
                <w:b/>
                <w:bCs/>
                <w:sz w:val="16"/>
                <w:szCs w:val="16"/>
                <w:lang w:val="en-GB"/>
              </w:rPr>
            </w:pP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FE27243" w14:textId="77777777" w:rsidR="00DA0731" w:rsidRPr="004051D0" w:rsidRDefault="00DA0731" w:rsidP="00CE6121">
            <w:pPr>
              <w:spacing w:line="240" w:lineRule="atLeast"/>
              <w:rPr>
                <w:rFonts w:eastAsiaTheme="minorHAnsi" w:cs="Arial"/>
                <w:color w:val="000000" w:themeColor="text1"/>
                <w:sz w:val="16"/>
                <w:szCs w:val="16"/>
              </w:rPr>
            </w:pPr>
          </w:p>
        </w:tc>
      </w:tr>
      <w:tr w:rsidR="00DA0731" w:rsidRPr="004051D0" w14:paraId="44109671" w14:textId="77777777" w:rsidTr="0027130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E4E9F94" w14:textId="77777777" w:rsidR="00DA0731" w:rsidRPr="004051D0" w:rsidRDefault="00DA0731" w:rsidP="00CE6121">
            <w:pPr>
              <w:spacing w:line="240" w:lineRule="atLeast"/>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94CD83D" w14:textId="77777777" w:rsidR="00DA0731" w:rsidRPr="004051D0" w:rsidRDefault="00E5367C" w:rsidP="00CE6121">
            <w:pPr>
              <w:spacing w:line="240" w:lineRule="atLeast"/>
              <w:rPr>
                <w:rFonts w:eastAsiaTheme="minorHAnsi" w:cs="Arial"/>
                <w:color w:val="000000" w:themeColor="text1"/>
                <w:sz w:val="16"/>
                <w:szCs w:val="16"/>
              </w:rPr>
            </w:pPr>
            <w:r w:rsidRPr="00E5367C">
              <w:rPr>
                <w:rFonts w:eastAsiaTheme="minorHAnsi" w:cs="Arial"/>
                <w:color w:val="000000" w:themeColor="text1"/>
                <w:sz w:val="16"/>
                <w:szCs w:val="16"/>
              </w:rPr>
              <w:t>Volts – Digital Input</w:t>
            </w:r>
          </w:p>
        </w:tc>
      </w:tr>
      <w:bookmarkEnd w:id="429"/>
    </w:tbl>
    <w:p w14:paraId="4B6857AC" w14:textId="77777777" w:rsidR="00DA0731" w:rsidRPr="004051D0" w:rsidRDefault="00DA0731" w:rsidP="00CE6121">
      <w:pPr>
        <w:spacing w:line="240" w:lineRule="atLeast"/>
        <w:rPr>
          <w:rFonts w:cs="Arial"/>
          <w:sz w:val="16"/>
          <w:szCs w:val="16"/>
        </w:rPr>
      </w:pPr>
    </w:p>
    <w:p w14:paraId="7CF84D87" w14:textId="77777777" w:rsidR="00DA0731" w:rsidRPr="004051D0" w:rsidRDefault="00DA0731" w:rsidP="00CE6121">
      <w:pPr>
        <w:spacing w:line="240" w:lineRule="atLeast"/>
        <w:rPr>
          <w:rFonts w:cs="Arial"/>
        </w:rPr>
      </w:pPr>
    </w:p>
    <w:p w14:paraId="5CC33166" w14:textId="77777777" w:rsidR="00DA0731" w:rsidRPr="004051D0" w:rsidRDefault="00DA0731" w:rsidP="00CE6121">
      <w:pPr>
        <w:pStyle w:val="RELogParameter"/>
        <w:shd w:val="clear" w:color="auto" w:fill="F2F2F2" w:themeFill="background1" w:themeFillShade="F2"/>
        <w:spacing w:line="240" w:lineRule="atLeast"/>
        <w:rPr>
          <w:rFonts w:ascii="Arial" w:hAnsi="Arial" w:cs="Arial"/>
        </w:rPr>
      </w:pPr>
      <w:r w:rsidRPr="004051D0">
        <w:rPr>
          <w:rFonts w:ascii="Arial" w:hAnsi="Arial" w:cs="Arial"/>
        </w:rPr>
        <w:t>###</w:t>
      </w:r>
      <w:r>
        <w:rPr>
          <w:rFonts w:ascii="Arial" w:hAnsi="Arial" w:cs="Arial"/>
        </w:rPr>
        <w:t>LPR_RearFog_Config_00005</w:t>
      </w:r>
      <w:r w:rsidRPr="004051D0">
        <w:rPr>
          <w:rFonts w:ascii="Arial" w:hAnsi="Arial" w:cs="Arial"/>
        </w:rPr>
        <w:t xml:space="preserve">### </w:t>
      </w:r>
      <w:bookmarkStart w:id="430" w:name="LPR_N_RearFog_Config_00005"/>
      <w:r>
        <w:rPr>
          <w:rFonts w:ascii="Arial" w:hAnsi="Arial" w:cs="Arial"/>
        </w:rPr>
        <w:t>LPR_RearFog_Config</w:t>
      </w:r>
      <w:bookmarkEnd w:id="430"/>
    </w:p>
    <w:p w14:paraId="474AEB8C" w14:textId="77777777" w:rsidR="00DA0731" w:rsidRDefault="00DA0731" w:rsidP="00CE6121">
      <w:pPr>
        <w:spacing w:line="240" w:lineRule="atLeast"/>
        <w:rPr>
          <w:rFonts w:cs="Arial"/>
        </w:rPr>
      </w:pPr>
      <w:bookmarkStart w:id="431" w:name="LPR_D_RearFog_Config_00005"/>
      <w:r>
        <w:rPr>
          <w:rFonts w:cs="Arial"/>
        </w:rPr>
        <w:t>Rear Fog lamp(s) configured on vehicle per international standards.</w:t>
      </w:r>
      <w:r w:rsidR="00D47D32">
        <w:rPr>
          <w:rFonts w:cs="Arial"/>
        </w:rPr>
        <w:t xml:space="preserve"> </w:t>
      </w:r>
    </w:p>
    <w:p w14:paraId="203B3D5E" w14:textId="77777777" w:rsidR="00EB0BF0" w:rsidRPr="004051D0" w:rsidRDefault="00EB0BF0" w:rsidP="00CE6121">
      <w:pPr>
        <w:spacing w:line="240" w:lineRule="atLeast"/>
        <w:rPr>
          <w:rFonts w:cs="Arial"/>
        </w:rPr>
      </w:pPr>
    </w:p>
    <w:tbl>
      <w:tblPr>
        <w:tblW w:w="6535" w:type="dxa"/>
        <w:tblInd w:w="-24" w:type="dxa"/>
        <w:tblCellMar>
          <w:left w:w="0" w:type="dxa"/>
          <w:right w:w="0" w:type="dxa"/>
        </w:tblCellMar>
        <w:tblLook w:val="04A0" w:firstRow="1" w:lastRow="0" w:firstColumn="1" w:lastColumn="0" w:noHBand="0" w:noVBand="1"/>
      </w:tblPr>
      <w:tblGrid>
        <w:gridCol w:w="1071"/>
        <w:gridCol w:w="1393"/>
        <w:gridCol w:w="4071"/>
      </w:tblGrid>
      <w:tr w:rsidR="00DA0731" w:rsidRPr="004051D0" w14:paraId="61B68040" w14:textId="77777777" w:rsidTr="0027130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BADFB05" w14:textId="77777777" w:rsidR="00DA0731" w:rsidRPr="004051D0" w:rsidRDefault="00DA0731" w:rsidP="00CE6121">
            <w:pPr>
              <w:spacing w:line="240" w:lineRule="atLeast"/>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C83A74F" w14:textId="77777777" w:rsidR="00DA0731" w:rsidRPr="004051D0" w:rsidRDefault="00EB0BF0" w:rsidP="00CE6121">
            <w:pPr>
              <w:spacing w:line="240" w:lineRule="atLeast"/>
              <w:rPr>
                <w:rFonts w:eastAsiaTheme="minorHAnsi" w:cs="Arial"/>
                <w:color w:val="000000" w:themeColor="text1"/>
                <w:sz w:val="16"/>
                <w:szCs w:val="16"/>
              </w:rPr>
            </w:pPr>
            <w:r>
              <w:rPr>
                <w:rFonts w:eastAsiaTheme="minorHAnsi" w:cs="Arial"/>
                <w:color w:val="000000" w:themeColor="text1"/>
                <w:sz w:val="16"/>
                <w:szCs w:val="16"/>
              </w:rPr>
              <w:t>Discrete</w:t>
            </w:r>
          </w:p>
        </w:tc>
      </w:tr>
      <w:tr w:rsidR="00DA0731" w:rsidRPr="004051D0" w14:paraId="4056DC85" w14:textId="77777777" w:rsidTr="00271302">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1630F83" w14:textId="77777777" w:rsidR="00DA0731" w:rsidRPr="004051D0" w:rsidRDefault="00DA0731" w:rsidP="00CE6121">
            <w:pPr>
              <w:tabs>
                <w:tab w:val="left" w:pos="2355"/>
              </w:tabs>
              <w:spacing w:line="240" w:lineRule="atLeast"/>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DA0731" w:rsidRPr="004051D0" w14:paraId="2A3B0234" w14:textId="77777777" w:rsidTr="00271302">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F56C28A" w14:textId="77777777" w:rsidR="00DA0731" w:rsidRPr="004051D0" w:rsidRDefault="00DA0731" w:rsidP="00CE6121">
            <w:pPr>
              <w:spacing w:line="240" w:lineRule="atLeast"/>
              <w:rPr>
                <w:rFonts w:cs="Arial"/>
                <w:b/>
                <w:bCs/>
                <w:sz w:val="16"/>
                <w:szCs w:val="16"/>
                <w:lang w:val="en-GB"/>
              </w:rPr>
            </w:pPr>
            <w:r w:rsidRPr="004051D0">
              <w:rPr>
                <w:rFonts w:cs="Arial"/>
                <w:b/>
                <w:bCs/>
                <w:sz w:val="16"/>
                <w:szCs w:val="16"/>
                <w:lang w:val="en-GB"/>
              </w:rPr>
              <w:t>Value</w:t>
            </w:r>
          </w:p>
          <w:p w14:paraId="1E721B60" w14:textId="77777777" w:rsidR="00DA0731" w:rsidRPr="004051D0" w:rsidRDefault="00DA0731" w:rsidP="00CE6121">
            <w:pPr>
              <w:spacing w:line="240" w:lineRule="atLeast"/>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A90F34A" w14:textId="77777777" w:rsidR="00DA0731" w:rsidRPr="00EA31CD" w:rsidRDefault="00EA31CD" w:rsidP="00CE6121">
            <w:pPr>
              <w:spacing w:line="240" w:lineRule="atLeast"/>
              <w:rPr>
                <w:rFonts w:ascii="Times New Roman" w:hAnsi="Times New Roman"/>
              </w:rPr>
            </w:pPr>
            <w:r>
              <w:rPr>
                <w:rFonts w:ascii="Times New Roman" w:hAnsi="Times New Roman"/>
              </w:rPr>
              <w:t>PRESENT</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5D22750" w14:textId="77777777" w:rsidR="00DA0731" w:rsidRPr="002468C4" w:rsidRDefault="00EB0BF0" w:rsidP="002468C4">
            <w:pPr>
              <w:overflowPunct/>
              <w:textAlignment w:val="auto"/>
              <w:rPr>
                <w:rFonts w:ascii="Times New Roman" w:hAnsi="Times New Roman"/>
              </w:rPr>
            </w:pPr>
            <w:r w:rsidRPr="002468C4">
              <w:rPr>
                <w:rFonts w:ascii="Times New Roman" w:hAnsi="Times New Roman"/>
              </w:rPr>
              <w:t>Rear Fog lamps are presently installed on vehicle</w:t>
            </w:r>
          </w:p>
        </w:tc>
      </w:tr>
      <w:tr w:rsidR="00DA0731" w:rsidRPr="004051D0" w14:paraId="4B282AC3" w14:textId="77777777" w:rsidTr="0027130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4D04C13" w14:textId="77777777" w:rsidR="00DA0731" w:rsidRPr="004051D0" w:rsidRDefault="00DA0731" w:rsidP="00CE6121">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6033DCF" w14:textId="77777777" w:rsidR="00DA0731" w:rsidRPr="00EA31CD" w:rsidRDefault="00EB0BF0" w:rsidP="00EA31CD">
            <w:pPr>
              <w:spacing w:line="240" w:lineRule="atLeast"/>
              <w:rPr>
                <w:rFonts w:ascii="Times New Roman" w:hAnsi="Times New Roman"/>
              </w:rPr>
            </w:pPr>
            <w:r w:rsidRPr="00EA31CD">
              <w:rPr>
                <w:rFonts w:ascii="Times New Roman" w:hAnsi="Times New Roman"/>
              </w:rPr>
              <w:t>NOT_</w:t>
            </w:r>
            <w:r w:rsidR="00EA31CD">
              <w:rPr>
                <w:rFonts w:ascii="Times New Roman" w:hAnsi="Times New Roman"/>
              </w:rPr>
              <w:t>PRESENT</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566FDED" w14:textId="77777777" w:rsidR="00DA0731" w:rsidRPr="002468C4" w:rsidRDefault="00EB0BF0" w:rsidP="002468C4">
            <w:pPr>
              <w:overflowPunct/>
              <w:textAlignment w:val="auto"/>
              <w:rPr>
                <w:rFonts w:ascii="Times New Roman" w:hAnsi="Times New Roman"/>
              </w:rPr>
            </w:pPr>
            <w:r w:rsidRPr="002468C4">
              <w:rPr>
                <w:rFonts w:ascii="Times New Roman" w:hAnsi="Times New Roman"/>
              </w:rPr>
              <w:t>Rear Fog lamps are not available on vehicle</w:t>
            </w:r>
          </w:p>
        </w:tc>
      </w:tr>
      <w:bookmarkEnd w:id="431"/>
    </w:tbl>
    <w:p w14:paraId="5EFD677C" w14:textId="77777777" w:rsidR="00DA0731" w:rsidRPr="004051D0" w:rsidRDefault="00DA0731" w:rsidP="00CE6121">
      <w:pPr>
        <w:spacing w:line="240" w:lineRule="atLeast"/>
        <w:rPr>
          <w:rFonts w:cs="Arial"/>
          <w:sz w:val="16"/>
          <w:szCs w:val="16"/>
        </w:rPr>
      </w:pPr>
    </w:p>
    <w:p w14:paraId="3A77E86C" w14:textId="77777777" w:rsidR="00DA0731" w:rsidRPr="004051D0" w:rsidRDefault="00DA0731" w:rsidP="00CE6121">
      <w:pPr>
        <w:spacing w:line="240" w:lineRule="atLeast"/>
        <w:rPr>
          <w:rFonts w:cs="Arial"/>
          <w:sz w:val="16"/>
          <w:szCs w:val="16"/>
        </w:rPr>
      </w:pPr>
    </w:p>
    <w:p w14:paraId="251C520D" w14:textId="77777777" w:rsidR="00C81931" w:rsidRPr="00E330D5" w:rsidRDefault="00C81931" w:rsidP="00CE6121">
      <w:pPr>
        <w:pStyle w:val="RELogParameter"/>
        <w:shd w:val="clear" w:color="auto" w:fill="F2F2F2" w:themeFill="background1" w:themeFillShade="F2"/>
        <w:spacing w:line="240" w:lineRule="atLeast"/>
        <w:rPr>
          <w:rFonts w:ascii="Arial" w:hAnsi="Arial" w:cs="Arial"/>
          <w:lang w:val="pt-BR"/>
        </w:rPr>
      </w:pPr>
      <w:r w:rsidRPr="00E330D5">
        <w:rPr>
          <w:rFonts w:ascii="Arial" w:hAnsi="Arial" w:cs="Arial"/>
          <w:lang w:val="pt-BR"/>
        </w:rPr>
        <w:t xml:space="preserve">###LPR_FrontFog_AutoCancel_Cfg_00017### </w:t>
      </w:r>
      <w:bookmarkStart w:id="432" w:name="LPR_N_FrontFog_AutoCancel_Cfg_00017"/>
      <w:r w:rsidRPr="00E330D5">
        <w:rPr>
          <w:rFonts w:ascii="Arial" w:hAnsi="Arial" w:cs="Arial"/>
          <w:lang w:val="pt-BR"/>
        </w:rPr>
        <w:t>LPR_FrontFog_AutoCancel_Cfg</w:t>
      </w:r>
      <w:bookmarkEnd w:id="432"/>
    </w:p>
    <w:p w14:paraId="4A8475E5" w14:textId="77777777" w:rsidR="00C81931" w:rsidRDefault="00C81931" w:rsidP="00CE6121">
      <w:pPr>
        <w:spacing w:line="240" w:lineRule="atLeast"/>
        <w:rPr>
          <w:rFonts w:ascii="Times New Roman" w:hAnsi="Times New Roman"/>
        </w:rPr>
      </w:pPr>
      <w:bookmarkStart w:id="433" w:name="LPR_D_FrontFog_AutoCancel_Cfg_00017"/>
      <w:r>
        <w:rPr>
          <w:rFonts w:ascii="Times New Roman" w:hAnsi="Times New Roman"/>
          <w:b/>
          <w:bCs/>
        </w:rPr>
        <w:t xml:space="preserve">FrontFog_AutoCancel_Cfg </w:t>
      </w:r>
      <w:r>
        <w:rPr>
          <w:rFonts w:ascii="Times New Roman" w:hAnsi="Times New Roman"/>
        </w:rPr>
        <w:t>shall be set to CANCEL for EU. When the ignition switch changes to OFF or ACC, or the position/parklamps turn off, or Snow Plow Mode is enabled, the user request for foglamps (</w:t>
      </w:r>
      <w:r>
        <w:rPr>
          <w:rFonts w:ascii="Times New Roman" w:hAnsi="Times New Roman"/>
          <w:b/>
          <w:bCs/>
        </w:rPr>
        <w:t>Front_Fog_Light_SW_Status</w:t>
      </w:r>
      <w:r>
        <w:rPr>
          <w:rFonts w:ascii="Times New Roman" w:hAnsi="Times New Roman"/>
        </w:rPr>
        <w:t>) shall be cancelled and the front fog lamps shall turn off</w:t>
      </w:r>
    </w:p>
    <w:p w14:paraId="56AB9C5F" w14:textId="77777777" w:rsidR="00C81931" w:rsidRDefault="00C81931" w:rsidP="00CE6121">
      <w:pPr>
        <w:spacing w:line="240" w:lineRule="atLeast"/>
        <w:rPr>
          <w:rFonts w:cs="Arial"/>
        </w:rPr>
      </w:pPr>
    </w:p>
    <w:p w14:paraId="109ABB9C" w14:textId="77777777" w:rsidR="00C81931" w:rsidRDefault="00C81931" w:rsidP="00CE6121">
      <w:pPr>
        <w:spacing w:line="240" w:lineRule="atLeast"/>
        <w:rPr>
          <w:rFonts w:ascii="Times New Roman" w:hAnsi="Times New Roman"/>
        </w:rPr>
      </w:pPr>
      <w:r>
        <w:rPr>
          <w:rFonts w:ascii="Times New Roman" w:hAnsi="Times New Roman"/>
          <w:b/>
          <w:bCs/>
        </w:rPr>
        <w:t xml:space="preserve">FrontFog_AutoCancel_Cfg </w:t>
      </w:r>
      <w:r>
        <w:rPr>
          <w:rFonts w:ascii="Times New Roman" w:hAnsi="Times New Roman"/>
        </w:rPr>
        <w:t>shall be set to NO_CANCEL for North America.  When the ignition switch changes to OFF or ACC, or the position/parklamps turn off, or Snow Plow Mode is enabled, the user request for fog lamps (</w:t>
      </w:r>
      <w:r>
        <w:rPr>
          <w:rFonts w:ascii="Times New Roman" w:hAnsi="Times New Roman"/>
          <w:b/>
          <w:bCs/>
        </w:rPr>
        <w:t>Front_Fog_Light_SW_Status</w:t>
      </w:r>
      <w:r>
        <w:rPr>
          <w:rFonts w:ascii="Times New Roman" w:hAnsi="Times New Roman"/>
        </w:rPr>
        <w:t>) shall not change, but the front fog lamps shall turn off.</w:t>
      </w:r>
    </w:p>
    <w:p w14:paraId="1B1C1402" w14:textId="77777777" w:rsidR="00C81931" w:rsidRPr="004051D0" w:rsidRDefault="00C81931" w:rsidP="00CE6121">
      <w:pPr>
        <w:spacing w:line="240" w:lineRule="atLeast"/>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4"/>
        <w:gridCol w:w="4252"/>
      </w:tblGrid>
      <w:tr w:rsidR="00C81931" w:rsidRPr="004051D0" w14:paraId="069378F8" w14:textId="77777777" w:rsidTr="005C6B35">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F385D61" w14:textId="77777777" w:rsidR="00C81931" w:rsidRPr="004051D0" w:rsidRDefault="00C81931" w:rsidP="00CE6121">
            <w:pPr>
              <w:spacing w:line="240" w:lineRule="atLeast"/>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063251C" w14:textId="77777777" w:rsidR="00C81931" w:rsidRPr="004051D0" w:rsidRDefault="00084E81" w:rsidP="00CE6121">
            <w:pPr>
              <w:spacing w:line="240" w:lineRule="atLeast"/>
              <w:rPr>
                <w:rFonts w:eastAsiaTheme="minorHAnsi" w:cs="Arial"/>
                <w:color w:val="000000" w:themeColor="text1"/>
                <w:sz w:val="16"/>
                <w:szCs w:val="16"/>
              </w:rPr>
            </w:pPr>
            <w:r>
              <w:rPr>
                <w:rFonts w:eastAsiaTheme="minorHAnsi" w:cs="Arial"/>
                <w:color w:val="000000" w:themeColor="text1"/>
                <w:sz w:val="16"/>
                <w:szCs w:val="16"/>
              </w:rPr>
              <w:t>Discrete</w:t>
            </w:r>
          </w:p>
        </w:tc>
      </w:tr>
      <w:tr w:rsidR="00C81931" w:rsidRPr="004051D0" w14:paraId="744F9521" w14:textId="77777777" w:rsidTr="005C6B35">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29474BE" w14:textId="77777777" w:rsidR="00C81931" w:rsidRPr="004051D0" w:rsidRDefault="00C81931" w:rsidP="00CE6121">
            <w:pPr>
              <w:tabs>
                <w:tab w:val="left" w:pos="2355"/>
              </w:tabs>
              <w:spacing w:line="240" w:lineRule="atLeast"/>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076E25" w:rsidRPr="004051D0" w14:paraId="15678236" w14:textId="77777777" w:rsidTr="005C6B35">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C1919B6" w14:textId="77777777" w:rsidR="00076E25" w:rsidRPr="004051D0" w:rsidRDefault="00076E25" w:rsidP="00CE6121">
            <w:pPr>
              <w:spacing w:line="240" w:lineRule="atLeast"/>
              <w:rPr>
                <w:rFonts w:cs="Arial"/>
                <w:b/>
                <w:bCs/>
                <w:sz w:val="16"/>
                <w:szCs w:val="16"/>
                <w:lang w:val="en-GB"/>
              </w:rPr>
            </w:pPr>
            <w:r w:rsidRPr="004051D0">
              <w:rPr>
                <w:rFonts w:cs="Arial"/>
                <w:b/>
                <w:bCs/>
                <w:sz w:val="16"/>
                <w:szCs w:val="16"/>
                <w:lang w:val="en-GB"/>
              </w:rPr>
              <w:t>Value</w:t>
            </w:r>
          </w:p>
          <w:p w14:paraId="59FC255F" w14:textId="77777777" w:rsidR="00076E25" w:rsidRPr="004051D0" w:rsidRDefault="00076E25" w:rsidP="00CE6121">
            <w:pPr>
              <w:spacing w:line="240" w:lineRule="atLeast"/>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9328794" w14:textId="77777777" w:rsidR="00076E25" w:rsidRPr="004051D0" w:rsidRDefault="00EB0BF0" w:rsidP="00CE6121">
            <w:pPr>
              <w:spacing w:line="240" w:lineRule="atLeast"/>
              <w:rPr>
                <w:rFonts w:eastAsiaTheme="minorHAnsi" w:cs="Arial"/>
                <w:b/>
                <w:bCs/>
                <w:sz w:val="16"/>
                <w:szCs w:val="16"/>
                <w:lang w:val="en-GB"/>
              </w:rPr>
            </w:pPr>
            <w:r>
              <w:rPr>
                <w:rFonts w:ascii="Times New Roman" w:hAnsi="Times New Roman"/>
              </w:rPr>
              <w:t>CANCEL</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287F8FA" w14:textId="77777777" w:rsidR="00076E25" w:rsidRPr="004051D0" w:rsidRDefault="00EB0BF0" w:rsidP="00CE6121">
            <w:pPr>
              <w:spacing w:line="240" w:lineRule="atLeast"/>
              <w:rPr>
                <w:rFonts w:eastAsiaTheme="minorHAnsi" w:cs="Arial"/>
                <w:color w:val="000000" w:themeColor="text1"/>
                <w:sz w:val="16"/>
                <w:szCs w:val="16"/>
              </w:rPr>
            </w:pPr>
            <w:r>
              <w:rPr>
                <w:rFonts w:ascii="Times New Roman" w:hAnsi="Times New Roman"/>
              </w:rPr>
              <w:t>For EU markets</w:t>
            </w:r>
          </w:p>
        </w:tc>
      </w:tr>
      <w:tr w:rsidR="00076E25" w:rsidRPr="004051D0" w14:paraId="4ABBA07F" w14:textId="77777777" w:rsidTr="005C6B35">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FB20F7" w14:textId="77777777" w:rsidR="00076E25" w:rsidRPr="004051D0" w:rsidRDefault="00076E25" w:rsidP="00CE6121">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32C8B48" w14:textId="77777777" w:rsidR="00076E25" w:rsidRPr="004051D0" w:rsidRDefault="00EB0BF0" w:rsidP="00CE6121">
            <w:pPr>
              <w:spacing w:line="240" w:lineRule="atLeast"/>
              <w:rPr>
                <w:rFonts w:eastAsiaTheme="minorHAnsi" w:cs="Arial"/>
                <w:b/>
                <w:bCs/>
                <w:sz w:val="16"/>
                <w:szCs w:val="16"/>
                <w:lang w:val="en-GB"/>
              </w:rPr>
            </w:pPr>
            <w:r>
              <w:rPr>
                <w:rFonts w:ascii="Times New Roman" w:hAnsi="Times New Roman"/>
              </w:rPr>
              <w:t>NO_CANCEL</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EE8240C" w14:textId="77777777" w:rsidR="00076E25" w:rsidRPr="004051D0" w:rsidRDefault="00EB0BF0" w:rsidP="00CE6121">
            <w:pPr>
              <w:spacing w:line="240" w:lineRule="atLeast"/>
              <w:rPr>
                <w:rFonts w:eastAsiaTheme="minorHAnsi" w:cs="Arial"/>
                <w:color w:val="000000" w:themeColor="text1"/>
                <w:sz w:val="16"/>
                <w:szCs w:val="16"/>
              </w:rPr>
            </w:pPr>
            <w:r>
              <w:rPr>
                <w:rFonts w:ascii="Times New Roman" w:hAnsi="Times New Roman"/>
              </w:rPr>
              <w:t>for North America markets</w:t>
            </w:r>
          </w:p>
        </w:tc>
      </w:tr>
      <w:bookmarkEnd w:id="433"/>
    </w:tbl>
    <w:p w14:paraId="4666856B" w14:textId="77777777" w:rsidR="006F5807" w:rsidRDefault="006F5807" w:rsidP="00CE6121">
      <w:pPr>
        <w:spacing w:line="240" w:lineRule="atLeast"/>
        <w:rPr>
          <w:rFonts w:cs="Arial"/>
        </w:rPr>
      </w:pPr>
    </w:p>
    <w:p w14:paraId="6619410C" w14:textId="77777777" w:rsidR="00C81931" w:rsidRPr="004051D0" w:rsidRDefault="00C81931" w:rsidP="00CE6121">
      <w:pPr>
        <w:spacing w:line="240" w:lineRule="atLeast"/>
        <w:rPr>
          <w:rFonts w:cs="Arial"/>
        </w:rPr>
      </w:pPr>
    </w:p>
    <w:p w14:paraId="71E147C4" w14:textId="77777777" w:rsidR="008D1376" w:rsidRPr="004051D0" w:rsidRDefault="008D1376" w:rsidP="00CE6121">
      <w:pPr>
        <w:pStyle w:val="RELogParameter"/>
        <w:shd w:val="clear" w:color="auto" w:fill="F2F2F2" w:themeFill="background1" w:themeFillShade="F2"/>
        <w:spacing w:line="240" w:lineRule="atLeast"/>
        <w:rPr>
          <w:rFonts w:ascii="Arial" w:hAnsi="Arial" w:cs="Arial"/>
        </w:rPr>
      </w:pPr>
      <w:r w:rsidRPr="004051D0">
        <w:rPr>
          <w:rFonts w:ascii="Arial" w:hAnsi="Arial" w:cs="Arial"/>
        </w:rPr>
        <w:t>###</w:t>
      </w:r>
      <w:r>
        <w:rPr>
          <w:rFonts w:ascii="Arial" w:hAnsi="Arial" w:cs="Arial"/>
        </w:rPr>
        <w:t>LPR_FrontFog_WithHighBeams_Cfg_00012</w:t>
      </w:r>
      <w:r w:rsidRPr="004051D0">
        <w:rPr>
          <w:rFonts w:ascii="Arial" w:hAnsi="Arial" w:cs="Arial"/>
        </w:rPr>
        <w:t xml:space="preserve">### </w:t>
      </w:r>
      <w:bookmarkStart w:id="434" w:name="LPR_N_FrontFog_WithHighBeams_Cfg_00012"/>
      <w:r>
        <w:rPr>
          <w:rFonts w:ascii="Arial" w:hAnsi="Arial" w:cs="Arial"/>
        </w:rPr>
        <w:t>LPR_FrontFog_WithHighBeams_Cfg</w:t>
      </w:r>
      <w:bookmarkEnd w:id="434"/>
    </w:p>
    <w:p w14:paraId="6A8B254F" w14:textId="77777777" w:rsidR="000271C8" w:rsidRDefault="008D1376" w:rsidP="00CE6121">
      <w:pPr>
        <w:spacing w:line="240" w:lineRule="atLeast"/>
        <w:rPr>
          <w:rFonts w:ascii="Times New Roman" w:hAnsi="Times New Roman"/>
        </w:rPr>
      </w:pPr>
      <w:bookmarkStart w:id="435" w:name="LPR_D_FrontFog_WithHighBeams_Cfg_00012"/>
      <w:r>
        <w:rPr>
          <w:rFonts w:ascii="Times New Roman" w:hAnsi="Times New Roman"/>
          <w:b/>
          <w:bCs/>
        </w:rPr>
        <w:t xml:space="preserve">FrontFog_WithHighBeams_Cfg </w:t>
      </w:r>
      <w:r>
        <w:rPr>
          <w:rFonts w:ascii="Times New Roman" w:hAnsi="Times New Roman"/>
        </w:rPr>
        <w:t>shall be set to ALLOW for EU.</w:t>
      </w:r>
      <w:r w:rsidR="000271C8">
        <w:rPr>
          <w:rFonts w:ascii="Times New Roman" w:hAnsi="Times New Roman"/>
        </w:rPr>
        <w:t xml:space="preserve"> Fog lamps and high beam headlamps be allowed to be on simultaneously</w:t>
      </w:r>
    </w:p>
    <w:p w14:paraId="77233252" w14:textId="77777777" w:rsidR="000271C8" w:rsidRDefault="000271C8" w:rsidP="00CE6121">
      <w:pPr>
        <w:spacing w:line="240" w:lineRule="atLeast"/>
        <w:rPr>
          <w:rFonts w:ascii="Times New Roman" w:hAnsi="Times New Roman"/>
        </w:rPr>
      </w:pPr>
    </w:p>
    <w:p w14:paraId="1C4E5FD7" w14:textId="77777777" w:rsidR="008D1376" w:rsidRDefault="008D1376" w:rsidP="00CE6121">
      <w:pPr>
        <w:spacing w:line="240" w:lineRule="atLeast"/>
        <w:rPr>
          <w:rFonts w:ascii="Times New Roman" w:hAnsi="Times New Roman"/>
        </w:rPr>
      </w:pPr>
      <w:r>
        <w:rPr>
          <w:rFonts w:ascii="Times New Roman" w:hAnsi="Times New Roman"/>
          <w:b/>
          <w:bCs/>
        </w:rPr>
        <w:t xml:space="preserve">FrontFog_WithHighBeams_Cfg </w:t>
      </w:r>
      <w:r>
        <w:rPr>
          <w:rFonts w:ascii="Times New Roman" w:hAnsi="Times New Roman"/>
        </w:rPr>
        <w:t>shall be set to INHIBIT for US</w:t>
      </w:r>
      <w:r w:rsidR="000271C8">
        <w:rPr>
          <w:rFonts w:ascii="Times New Roman" w:hAnsi="Times New Roman"/>
        </w:rPr>
        <w:t>. Regulations require that the front fog lamps be extinguished when high beam headlamps are on.</w:t>
      </w:r>
    </w:p>
    <w:p w14:paraId="05BF6BE3" w14:textId="77777777" w:rsidR="008D1376" w:rsidRPr="004051D0" w:rsidRDefault="008D1376" w:rsidP="00CE6121">
      <w:pPr>
        <w:spacing w:line="240" w:lineRule="atLeast"/>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8D1376" w:rsidRPr="004051D0" w14:paraId="2B628536" w14:textId="77777777" w:rsidTr="00B02629">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B9AA076" w14:textId="77777777" w:rsidR="008D1376" w:rsidRPr="004051D0" w:rsidRDefault="008D1376" w:rsidP="00CE6121">
            <w:pPr>
              <w:spacing w:line="240" w:lineRule="atLeast"/>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60A7CCD" w14:textId="77777777" w:rsidR="008D1376" w:rsidRPr="004051D0" w:rsidRDefault="00084E81" w:rsidP="00CE6121">
            <w:pPr>
              <w:spacing w:line="240" w:lineRule="atLeast"/>
              <w:rPr>
                <w:rFonts w:eastAsiaTheme="minorHAnsi" w:cs="Arial"/>
                <w:color w:val="000000" w:themeColor="text1"/>
                <w:sz w:val="16"/>
                <w:szCs w:val="16"/>
              </w:rPr>
            </w:pPr>
            <w:r>
              <w:rPr>
                <w:rFonts w:eastAsiaTheme="minorHAnsi" w:cs="Arial"/>
                <w:color w:val="000000" w:themeColor="text1"/>
                <w:sz w:val="16"/>
                <w:szCs w:val="16"/>
              </w:rPr>
              <w:t>Discrete</w:t>
            </w:r>
          </w:p>
        </w:tc>
      </w:tr>
      <w:tr w:rsidR="008D1376" w:rsidRPr="004051D0" w14:paraId="14AF5851" w14:textId="77777777" w:rsidTr="00B02629">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D9D400E" w14:textId="77777777" w:rsidR="008D1376" w:rsidRPr="004051D0" w:rsidRDefault="008D1376" w:rsidP="00CE6121">
            <w:pPr>
              <w:tabs>
                <w:tab w:val="left" w:pos="2355"/>
              </w:tabs>
              <w:spacing w:line="240" w:lineRule="atLeast"/>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076E25" w:rsidRPr="004051D0" w14:paraId="23A31F6A" w14:textId="77777777" w:rsidTr="00B02629">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5DBDF63" w14:textId="77777777" w:rsidR="00076E25" w:rsidRPr="004051D0" w:rsidRDefault="00076E25" w:rsidP="00CE6121">
            <w:pPr>
              <w:spacing w:line="240" w:lineRule="atLeast"/>
              <w:rPr>
                <w:rFonts w:cs="Arial"/>
                <w:b/>
                <w:bCs/>
                <w:sz w:val="16"/>
                <w:szCs w:val="16"/>
                <w:lang w:val="en-GB"/>
              </w:rPr>
            </w:pPr>
            <w:r w:rsidRPr="004051D0">
              <w:rPr>
                <w:rFonts w:cs="Arial"/>
                <w:b/>
                <w:bCs/>
                <w:sz w:val="16"/>
                <w:szCs w:val="16"/>
                <w:lang w:val="en-GB"/>
              </w:rPr>
              <w:t>Value</w:t>
            </w:r>
          </w:p>
          <w:p w14:paraId="7F15A922" w14:textId="77777777" w:rsidR="00076E25" w:rsidRPr="004051D0" w:rsidRDefault="00076E25" w:rsidP="00CE6121">
            <w:pPr>
              <w:spacing w:line="240" w:lineRule="atLeast"/>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D068B30" w14:textId="77777777" w:rsidR="00076E25" w:rsidRPr="004051D0" w:rsidRDefault="00EB0BF0" w:rsidP="00CE6121">
            <w:pPr>
              <w:spacing w:line="240" w:lineRule="atLeast"/>
              <w:rPr>
                <w:rFonts w:eastAsiaTheme="minorHAnsi" w:cs="Arial"/>
                <w:b/>
                <w:bCs/>
                <w:sz w:val="16"/>
                <w:szCs w:val="16"/>
                <w:lang w:val="en-GB"/>
              </w:rPr>
            </w:pPr>
            <w:r>
              <w:rPr>
                <w:rFonts w:ascii="Times New Roman" w:hAnsi="Times New Roman"/>
              </w:rPr>
              <w:t>ALLOW</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F16AACB" w14:textId="77777777" w:rsidR="00076E25" w:rsidRPr="004051D0" w:rsidRDefault="00EB0BF0" w:rsidP="00CE6121">
            <w:pPr>
              <w:spacing w:line="240" w:lineRule="atLeast"/>
              <w:rPr>
                <w:rFonts w:eastAsiaTheme="minorHAnsi" w:cs="Arial"/>
                <w:color w:val="000000" w:themeColor="text1"/>
                <w:sz w:val="16"/>
                <w:szCs w:val="16"/>
              </w:rPr>
            </w:pPr>
            <w:r>
              <w:rPr>
                <w:rFonts w:ascii="Times New Roman" w:hAnsi="Times New Roman"/>
              </w:rPr>
              <w:t>for EU markets</w:t>
            </w:r>
          </w:p>
        </w:tc>
      </w:tr>
      <w:tr w:rsidR="00076E25" w:rsidRPr="004051D0" w14:paraId="5D52B1B3" w14:textId="77777777" w:rsidTr="00B02629">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F8EE1D" w14:textId="77777777" w:rsidR="00076E25" w:rsidRPr="004051D0" w:rsidRDefault="00076E25" w:rsidP="00CE6121">
            <w:pPr>
              <w:spacing w:line="240" w:lineRule="atLeast"/>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FD3A8C0" w14:textId="77777777" w:rsidR="00076E25" w:rsidRPr="004051D0" w:rsidRDefault="00EB0BF0" w:rsidP="00CE6121">
            <w:pPr>
              <w:spacing w:line="240" w:lineRule="atLeast"/>
              <w:rPr>
                <w:rFonts w:eastAsiaTheme="minorHAnsi" w:cs="Arial"/>
                <w:b/>
                <w:bCs/>
                <w:sz w:val="16"/>
                <w:szCs w:val="16"/>
                <w:lang w:val="en-GB"/>
              </w:rPr>
            </w:pPr>
            <w:r>
              <w:rPr>
                <w:rFonts w:ascii="Times New Roman" w:hAnsi="Times New Roman"/>
              </w:rPr>
              <w:t>INHIBIT</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5FD9BE7" w14:textId="77777777" w:rsidR="00076E25" w:rsidRPr="004051D0" w:rsidRDefault="00EB0BF0" w:rsidP="00CE6121">
            <w:pPr>
              <w:spacing w:line="240" w:lineRule="atLeast"/>
              <w:rPr>
                <w:rFonts w:eastAsiaTheme="minorHAnsi" w:cs="Arial"/>
                <w:color w:val="000000" w:themeColor="text1"/>
                <w:sz w:val="16"/>
                <w:szCs w:val="16"/>
              </w:rPr>
            </w:pPr>
            <w:r>
              <w:rPr>
                <w:rFonts w:ascii="Times New Roman" w:hAnsi="Times New Roman"/>
              </w:rPr>
              <w:t>for US markets</w:t>
            </w:r>
          </w:p>
        </w:tc>
      </w:tr>
      <w:bookmarkEnd w:id="435"/>
    </w:tbl>
    <w:p w14:paraId="420399EB" w14:textId="1D6F3D6D" w:rsidR="002C3B0D" w:rsidRDefault="002C3B0D" w:rsidP="00CE6121">
      <w:pPr>
        <w:spacing w:line="240" w:lineRule="atLeast"/>
      </w:pPr>
    </w:p>
    <w:p w14:paraId="04FF5DC4" w14:textId="77777777" w:rsidR="0079098D" w:rsidRPr="004051D0" w:rsidRDefault="0079098D" w:rsidP="0079098D">
      <w:pPr>
        <w:rPr>
          <w:rFonts w:cs="Arial"/>
        </w:rPr>
      </w:pPr>
    </w:p>
    <w:p w14:paraId="53BCD41C" w14:textId="2FA458F0" w:rsidR="0079098D" w:rsidRPr="004051D0" w:rsidRDefault="0079098D" w:rsidP="0079098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LPR_FogLamp_Start_Delay_Cfg_00060</w:t>
      </w:r>
      <w:r w:rsidRPr="004051D0">
        <w:rPr>
          <w:rFonts w:ascii="Arial" w:hAnsi="Arial" w:cs="Arial"/>
        </w:rPr>
        <w:t xml:space="preserve">### </w:t>
      </w:r>
      <w:bookmarkStart w:id="436" w:name="LPR_N_FogLamp_Start_Delay_Cfg_00060"/>
      <w:r>
        <w:rPr>
          <w:rFonts w:ascii="Arial" w:hAnsi="Arial" w:cs="Arial"/>
        </w:rPr>
        <w:t>LPR_FogLamp_Start_Delay_Cfg</w:t>
      </w:r>
      <w:bookmarkEnd w:id="436"/>
    </w:p>
    <w:p w14:paraId="4E56B789" w14:textId="3F4B7B62" w:rsidR="0079098D" w:rsidRDefault="00085810" w:rsidP="00085810">
      <w:pPr>
        <w:overflowPunct/>
        <w:textAlignment w:val="auto"/>
        <w:rPr>
          <w:rFonts w:ascii="Times New Roman" w:hAnsi="Times New Roman"/>
        </w:rPr>
      </w:pPr>
      <w:bookmarkStart w:id="437" w:name="LPR_D_FogLamp_Start_Delay_Cfg_00060"/>
      <w:r>
        <w:rPr>
          <w:rFonts w:ascii="Times New Roman" w:hAnsi="Times New Roman"/>
          <w:b/>
          <w:bCs/>
        </w:rPr>
        <w:t xml:space="preserve">FogLamp_Start_Delay_Cfg </w:t>
      </w:r>
      <w:r w:rsidR="0081552F">
        <w:rPr>
          <w:rFonts w:ascii="Times New Roman" w:hAnsi="Times New Roman"/>
          <w:b/>
          <w:bCs/>
        </w:rPr>
        <w:t xml:space="preserve">(EU) </w:t>
      </w:r>
      <w:r>
        <w:rPr>
          <w:rFonts w:ascii="Times New Roman" w:hAnsi="Times New Roman"/>
        </w:rPr>
        <w:t>provides a delay, following the return of ignition to RUN, to allow Parklamps_Command to return to ON, before the usual front fog cancellation conditions are evaluated.</w:t>
      </w:r>
      <w:r w:rsidR="003F1AB7">
        <w:rPr>
          <w:rFonts w:ascii="Times New Roman" w:hAnsi="Times New Roman"/>
        </w:rPr>
        <w:t xml:space="preserve"> </w:t>
      </w:r>
    </w:p>
    <w:p w14:paraId="612E459E" w14:textId="77777777" w:rsidR="00085810" w:rsidRPr="004051D0" w:rsidRDefault="00085810" w:rsidP="00085810">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79098D" w:rsidRPr="004051D0" w14:paraId="0272B7B2" w14:textId="77777777" w:rsidTr="007A191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FCBD184" w14:textId="77777777" w:rsidR="0079098D" w:rsidRPr="004051D0" w:rsidRDefault="0079098D" w:rsidP="007A1912">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931B17B" w14:textId="555A2240" w:rsidR="0079098D" w:rsidRPr="004051D0" w:rsidRDefault="002A27F3" w:rsidP="007A1912">
            <w:pPr>
              <w:rPr>
                <w:rFonts w:eastAsiaTheme="minorHAnsi" w:cs="Arial"/>
                <w:color w:val="000000" w:themeColor="text1"/>
                <w:sz w:val="16"/>
                <w:szCs w:val="16"/>
              </w:rPr>
            </w:pPr>
            <w:r>
              <w:rPr>
                <w:rFonts w:eastAsiaTheme="minorHAnsi" w:cs="Arial"/>
                <w:color w:val="000000" w:themeColor="text1"/>
                <w:sz w:val="16"/>
                <w:szCs w:val="16"/>
              </w:rPr>
              <w:t>Continuous</w:t>
            </w:r>
          </w:p>
        </w:tc>
      </w:tr>
      <w:tr w:rsidR="0079098D" w:rsidRPr="004051D0" w14:paraId="74995F19" w14:textId="77777777" w:rsidTr="007A1912">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5FDCC75" w14:textId="77777777" w:rsidR="0079098D" w:rsidRPr="004051D0" w:rsidRDefault="0079098D" w:rsidP="007A1912">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38044F" w:rsidRPr="004051D0" w14:paraId="78E5BE2D" w14:textId="77777777" w:rsidTr="007A1912">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AE23490" w14:textId="77777777" w:rsidR="0038044F" w:rsidRPr="004051D0" w:rsidRDefault="0038044F" w:rsidP="0038044F">
            <w:pPr>
              <w:rPr>
                <w:rFonts w:cs="Arial"/>
                <w:b/>
                <w:bCs/>
                <w:sz w:val="16"/>
                <w:szCs w:val="16"/>
                <w:lang w:val="en-GB"/>
              </w:rPr>
            </w:pPr>
            <w:r w:rsidRPr="004051D0">
              <w:rPr>
                <w:rFonts w:cs="Arial"/>
                <w:b/>
                <w:bCs/>
                <w:sz w:val="16"/>
                <w:szCs w:val="16"/>
                <w:lang w:val="en-GB"/>
              </w:rPr>
              <w:t>Value</w:t>
            </w:r>
          </w:p>
          <w:p w14:paraId="13075800" w14:textId="77777777" w:rsidR="0038044F" w:rsidRPr="004051D0" w:rsidRDefault="0038044F" w:rsidP="0038044F">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BC7A9C1" w14:textId="77777777" w:rsidR="0038044F" w:rsidRPr="004051D0" w:rsidRDefault="0038044F" w:rsidP="0038044F">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5C81BF7" w14:textId="2B60798B" w:rsidR="0038044F" w:rsidRPr="004051D0" w:rsidRDefault="0038044F" w:rsidP="0038044F">
            <w:pPr>
              <w:rPr>
                <w:rFonts w:eastAsiaTheme="minorHAnsi" w:cs="Arial"/>
                <w:color w:val="000000" w:themeColor="text1"/>
                <w:sz w:val="16"/>
                <w:szCs w:val="16"/>
              </w:rPr>
            </w:pPr>
            <w:r>
              <w:rPr>
                <w:rFonts w:eastAsiaTheme="minorHAnsi" w:cs="Arial"/>
                <w:color w:val="000000" w:themeColor="text1"/>
                <w:sz w:val="16"/>
                <w:szCs w:val="16"/>
              </w:rPr>
              <w:t>0</w:t>
            </w:r>
          </w:p>
        </w:tc>
      </w:tr>
      <w:tr w:rsidR="0038044F" w:rsidRPr="004051D0" w14:paraId="4B710D7F" w14:textId="77777777" w:rsidTr="007A191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0BDB052" w14:textId="77777777" w:rsidR="0038044F" w:rsidRPr="004051D0" w:rsidRDefault="0038044F" w:rsidP="0038044F">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82209E4" w14:textId="77777777" w:rsidR="0038044F" w:rsidRPr="004051D0" w:rsidRDefault="0038044F" w:rsidP="0038044F">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CE229F9" w14:textId="2BFF5888" w:rsidR="0038044F" w:rsidRPr="004051D0" w:rsidRDefault="0038044F" w:rsidP="0038044F">
            <w:pPr>
              <w:rPr>
                <w:rFonts w:eastAsiaTheme="minorHAnsi" w:cs="Arial"/>
                <w:color w:val="000000" w:themeColor="text1"/>
                <w:sz w:val="16"/>
                <w:szCs w:val="16"/>
              </w:rPr>
            </w:pPr>
            <w:r>
              <w:rPr>
                <w:rFonts w:eastAsiaTheme="minorHAnsi" w:cs="Arial"/>
                <w:color w:val="000000" w:themeColor="text1"/>
                <w:sz w:val="16"/>
                <w:szCs w:val="16"/>
              </w:rPr>
              <w:t>200</w:t>
            </w:r>
          </w:p>
        </w:tc>
      </w:tr>
      <w:tr w:rsidR="0038044F" w:rsidRPr="004051D0" w14:paraId="45352EE4" w14:textId="77777777" w:rsidTr="007A191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1FAB62" w14:textId="77777777" w:rsidR="0038044F" w:rsidRPr="004051D0" w:rsidRDefault="0038044F" w:rsidP="0038044F">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8FEBE2C" w14:textId="77777777" w:rsidR="0038044F" w:rsidRPr="004051D0" w:rsidRDefault="0038044F" w:rsidP="0038044F">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FD26337" w14:textId="24B0C196" w:rsidR="0038044F" w:rsidRPr="004051D0" w:rsidRDefault="0038044F" w:rsidP="0038044F">
            <w:pPr>
              <w:rPr>
                <w:rFonts w:eastAsiaTheme="minorHAnsi" w:cs="Arial"/>
                <w:color w:val="000000" w:themeColor="text1"/>
                <w:sz w:val="16"/>
                <w:szCs w:val="16"/>
              </w:rPr>
            </w:pPr>
            <w:r>
              <w:rPr>
                <w:rFonts w:eastAsiaTheme="minorHAnsi" w:cs="Arial"/>
                <w:color w:val="000000" w:themeColor="text1"/>
                <w:sz w:val="16"/>
                <w:szCs w:val="16"/>
              </w:rPr>
              <w:t>1</w:t>
            </w:r>
          </w:p>
        </w:tc>
      </w:tr>
      <w:tr w:rsidR="0038044F" w:rsidRPr="004051D0" w14:paraId="05104848" w14:textId="77777777" w:rsidTr="007A191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54A8B0" w14:textId="77777777" w:rsidR="0038044F" w:rsidRPr="004051D0" w:rsidRDefault="0038044F" w:rsidP="0038044F">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ED822D4" w14:textId="77777777" w:rsidR="0038044F" w:rsidRPr="004051D0" w:rsidRDefault="0038044F" w:rsidP="0038044F">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4BD1661" w14:textId="77777777" w:rsidR="0038044F" w:rsidRPr="004051D0" w:rsidRDefault="0038044F" w:rsidP="0038044F">
            <w:pPr>
              <w:rPr>
                <w:rFonts w:eastAsiaTheme="minorHAnsi" w:cs="Arial"/>
                <w:color w:val="000000" w:themeColor="text1"/>
                <w:sz w:val="16"/>
                <w:szCs w:val="16"/>
              </w:rPr>
            </w:pPr>
          </w:p>
        </w:tc>
      </w:tr>
      <w:tr w:rsidR="0038044F" w:rsidRPr="004051D0" w14:paraId="3E90D0DF" w14:textId="77777777" w:rsidTr="007A191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F1602C6" w14:textId="77777777" w:rsidR="0038044F" w:rsidRPr="004051D0" w:rsidRDefault="0038044F" w:rsidP="0038044F">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A751043" w14:textId="77777777" w:rsidR="0038044F" w:rsidRPr="004051D0" w:rsidRDefault="0038044F" w:rsidP="0038044F">
            <w:pPr>
              <w:rPr>
                <w:rFonts w:eastAsiaTheme="minorHAnsi" w:cs="Arial"/>
                <w:b/>
                <w:bCs/>
                <w:sz w:val="16"/>
                <w:szCs w:val="16"/>
                <w:lang w:val="en-GB"/>
              </w:rPr>
            </w:pP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7FDCC3B" w14:textId="7564642F" w:rsidR="0038044F" w:rsidRPr="004051D0" w:rsidRDefault="0038044F" w:rsidP="0038044F">
            <w:pPr>
              <w:rPr>
                <w:rFonts w:eastAsiaTheme="minorHAnsi" w:cs="Arial"/>
                <w:color w:val="000000" w:themeColor="text1"/>
                <w:sz w:val="16"/>
                <w:szCs w:val="16"/>
              </w:rPr>
            </w:pPr>
          </w:p>
        </w:tc>
      </w:tr>
      <w:tr w:rsidR="0038044F" w:rsidRPr="004051D0" w14:paraId="4660F7B3" w14:textId="77777777" w:rsidTr="007A191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4A9C1E5" w14:textId="77777777" w:rsidR="0038044F" w:rsidRPr="004051D0" w:rsidRDefault="0038044F" w:rsidP="0038044F">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804197" w14:textId="276457DC" w:rsidR="0038044F" w:rsidRPr="004051D0" w:rsidRDefault="008A7E18" w:rsidP="0038044F">
            <w:pPr>
              <w:rPr>
                <w:rFonts w:eastAsiaTheme="minorHAnsi" w:cs="Arial"/>
                <w:color w:val="000000" w:themeColor="text1"/>
                <w:sz w:val="16"/>
                <w:szCs w:val="16"/>
              </w:rPr>
            </w:pPr>
            <w:r>
              <w:rPr>
                <w:rFonts w:eastAsiaTheme="minorHAnsi" w:cs="Arial"/>
                <w:color w:val="000000" w:themeColor="text1"/>
                <w:sz w:val="16"/>
                <w:szCs w:val="16"/>
              </w:rPr>
              <w:t>Milliseconds</w:t>
            </w:r>
          </w:p>
        </w:tc>
      </w:tr>
      <w:bookmarkEnd w:id="437"/>
    </w:tbl>
    <w:p w14:paraId="110B7090" w14:textId="77777777" w:rsidR="0079098D" w:rsidRPr="004051D0" w:rsidRDefault="0079098D" w:rsidP="0079098D">
      <w:pPr>
        <w:rPr>
          <w:rFonts w:cs="Arial"/>
          <w:sz w:val="16"/>
          <w:szCs w:val="16"/>
        </w:rPr>
      </w:pPr>
    </w:p>
    <w:p w14:paraId="51271B9B" w14:textId="77777777" w:rsidR="00041401" w:rsidRPr="004051D0" w:rsidRDefault="00041401" w:rsidP="00041401">
      <w:pPr>
        <w:rPr>
          <w:rFonts w:cs="Arial"/>
        </w:rPr>
      </w:pPr>
    </w:p>
    <w:p w14:paraId="645AF92D" w14:textId="18CA2E11" w:rsidR="00041401" w:rsidRPr="004051D0" w:rsidRDefault="00041401" w:rsidP="00041401">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LPR_RearFogLamp_Start_Delay_Cfg_00061</w:t>
      </w:r>
      <w:r w:rsidRPr="004051D0">
        <w:rPr>
          <w:rFonts w:ascii="Arial" w:hAnsi="Arial" w:cs="Arial"/>
        </w:rPr>
        <w:t xml:space="preserve">### </w:t>
      </w:r>
      <w:bookmarkStart w:id="438" w:name="LPR_N_RearFogLamp_Start_Delay_Cfg_00061"/>
      <w:r>
        <w:rPr>
          <w:rFonts w:ascii="Arial" w:hAnsi="Arial" w:cs="Arial"/>
        </w:rPr>
        <w:t>LPR_RearFogLamp_Start_Delay_Cfg</w:t>
      </w:r>
      <w:bookmarkEnd w:id="438"/>
    </w:p>
    <w:p w14:paraId="171B8F91" w14:textId="0E6FF7A2" w:rsidR="00041401" w:rsidRDefault="008A7E18" w:rsidP="008A7E18">
      <w:pPr>
        <w:overflowPunct/>
        <w:textAlignment w:val="auto"/>
        <w:rPr>
          <w:rFonts w:ascii="Times New Roman" w:hAnsi="Times New Roman"/>
        </w:rPr>
      </w:pPr>
      <w:bookmarkStart w:id="439" w:name="LPR_D_RearFogLamp_Start_Delay_Cfg_00061"/>
      <w:r>
        <w:rPr>
          <w:rFonts w:ascii="Times New Roman" w:hAnsi="Times New Roman"/>
          <w:b/>
          <w:bCs/>
        </w:rPr>
        <w:t xml:space="preserve">RearFogLamp_Start_Delay_Cfg  (EU) </w:t>
      </w:r>
      <w:r>
        <w:rPr>
          <w:rFonts w:ascii="Times New Roman" w:hAnsi="Times New Roman"/>
        </w:rPr>
        <w:t>provides a delay, following the return of ignition to RUN, to allow updated status of Front_Fog_Light_Rqst and Headlamps_Command to be available to the Rear fog feature, before the usual Rear fog cancellation conditions are evaluated.</w:t>
      </w:r>
    </w:p>
    <w:p w14:paraId="7E2B9EB2" w14:textId="77777777" w:rsidR="008A7E18" w:rsidRPr="004051D0" w:rsidRDefault="008A7E18" w:rsidP="008A7E18">
      <w:pPr>
        <w:rPr>
          <w:rFonts w:cs="Arial"/>
        </w:rPr>
      </w:pPr>
    </w:p>
    <w:tbl>
      <w:tblPr>
        <w:tblW w:w="13070" w:type="dxa"/>
        <w:tblInd w:w="-24" w:type="dxa"/>
        <w:tblCellMar>
          <w:left w:w="0" w:type="dxa"/>
          <w:right w:w="0" w:type="dxa"/>
        </w:tblCellMar>
        <w:tblLook w:val="04A0" w:firstRow="1" w:lastRow="0" w:firstColumn="1" w:lastColumn="0" w:noHBand="0" w:noVBand="1"/>
      </w:tblPr>
      <w:tblGrid>
        <w:gridCol w:w="1079"/>
        <w:gridCol w:w="1203"/>
        <w:gridCol w:w="4253"/>
        <w:gridCol w:w="6535"/>
      </w:tblGrid>
      <w:tr w:rsidR="00041401" w:rsidRPr="004051D0" w14:paraId="3394FDAE" w14:textId="77777777" w:rsidTr="008A7E18">
        <w:trPr>
          <w:gridAfter w:val="1"/>
          <w:wAfter w:w="6535" w:type="dxa"/>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75F76F5" w14:textId="77777777" w:rsidR="00041401" w:rsidRPr="004051D0" w:rsidRDefault="00041401" w:rsidP="007A1912">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4636135" w14:textId="6E29FA59" w:rsidR="00041401" w:rsidRPr="004051D0" w:rsidRDefault="008A7E18" w:rsidP="007A1912">
            <w:pPr>
              <w:rPr>
                <w:rFonts w:eastAsiaTheme="minorHAnsi" w:cs="Arial"/>
                <w:color w:val="000000" w:themeColor="text1"/>
                <w:sz w:val="16"/>
                <w:szCs w:val="16"/>
              </w:rPr>
            </w:pPr>
            <w:r>
              <w:rPr>
                <w:rFonts w:eastAsiaTheme="minorHAnsi" w:cs="Arial"/>
                <w:color w:val="000000" w:themeColor="text1"/>
                <w:sz w:val="16"/>
                <w:szCs w:val="16"/>
              </w:rPr>
              <w:t>Continuous</w:t>
            </w:r>
          </w:p>
        </w:tc>
      </w:tr>
      <w:tr w:rsidR="00041401" w:rsidRPr="004051D0" w14:paraId="7E7E20E9" w14:textId="77777777" w:rsidTr="008A7E18">
        <w:trPr>
          <w:gridAfter w:val="1"/>
          <w:wAfter w:w="6535" w:type="dxa"/>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5D4C45D" w14:textId="77777777" w:rsidR="00041401" w:rsidRPr="004051D0" w:rsidRDefault="00041401" w:rsidP="007A1912">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8A7E18" w:rsidRPr="004051D0" w14:paraId="45B45A01" w14:textId="77777777" w:rsidTr="008A7E18">
        <w:trPr>
          <w:gridAfter w:val="1"/>
          <w:wAfter w:w="6535" w:type="dxa"/>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7C19809" w14:textId="77777777" w:rsidR="008A7E18" w:rsidRPr="004051D0" w:rsidRDefault="008A7E18" w:rsidP="008A7E18">
            <w:pPr>
              <w:rPr>
                <w:rFonts w:cs="Arial"/>
                <w:b/>
                <w:bCs/>
                <w:sz w:val="16"/>
                <w:szCs w:val="16"/>
                <w:lang w:val="en-GB"/>
              </w:rPr>
            </w:pPr>
            <w:r w:rsidRPr="004051D0">
              <w:rPr>
                <w:rFonts w:cs="Arial"/>
                <w:b/>
                <w:bCs/>
                <w:sz w:val="16"/>
                <w:szCs w:val="16"/>
                <w:lang w:val="en-GB"/>
              </w:rPr>
              <w:t>Value</w:t>
            </w:r>
          </w:p>
          <w:p w14:paraId="68F261D1" w14:textId="77777777" w:rsidR="008A7E18" w:rsidRPr="004051D0" w:rsidRDefault="008A7E18" w:rsidP="008A7E18">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59F72E2" w14:textId="77777777" w:rsidR="008A7E18" w:rsidRPr="004051D0" w:rsidRDefault="008A7E18" w:rsidP="008A7E18">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107076B" w14:textId="3A28DD53" w:rsidR="008A7E18" w:rsidRPr="004051D0" w:rsidRDefault="008A7E18" w:rsidP="008A7E18">
            <w:pPr>
              <w:rPr>
                <w:rFonts w:eastAsiaTheme="minorHAnsi" w:cs="Arial"/>
                <w:color w:val="000000" w:themeColor="text1"/>
                <w:sz w:val="16"/>
                <w:szCs w:val="16"/>
              </w:rPr>
            </w:pPr>
            <w:r>
              <w:rPr>
                <w:rFonts w:eastAsiaTheme="minorHAnsi" w:cs="Arial"/>
                <w:color w:val="000000" w:themeColor="text1"/>
                <w:sz w:val="16"/>
                <w:szCs w:val="16"/>
              </w:rPr>
              <w:t>0</w:t>
            </w:r>
          </w:p>
        </w:tc>
      </w:tr>
      <w:tr w:rsidR="008A7E18" w:rsidRPr="004051D0" w14:paraId="7348D83C" w14:textId="77777777" w:rsidTr="008A7E18">
        <w:trPr>
          <w:gridAfter w:val="1"/>
          <w:wAfter w:w="6535" w:type="dxa"/>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EDB2CE" w14:textId="77777777" w:rsidR="008A7E18" w:rsidRPr="004051D0" w:rsidRDefault="008A7E18" w:rsidP="008A7E18">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3F14587" w14:textId="77777777" w:rsidR="008A7E18" w:rsidRPr="004051D0" w:rsidRDefault="008A7E18" w:rsidP="008A7E18">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A052AD4" w14:textId="4CBF8AC0" w:rsidR="008A7E18" w:rsidRPr="004051D0" w:rsidRDefault="008A7E18" w:rsidP="008A7E18">
            <w:pPr>
              <w:rPr>
                <w:rFonts w:eastAsiaTheme="minorHAnsi" w:cs="Arial"/>
                <w:color w:val="000000" w:themeColor="text1"/>
                <w:sz w:val="16"/>
                <w:szCs w:val="16"/>
              </w:rPr>
            </w:pPr>
            <w:r>
              <w:rPr>
                <w:rFonts w:eastAsiaTheme="minorHAnsi" w:cs="Arial"/>
                <w:color w:val="000000" w:themeColor="text1"/>
                <w:sz w:val="16"/>
                <w:szCs w:val="16"/>
              </w:rPr>
              <w:t>200</w:t>
            </w:r>
          </w:p>
        </w:tc>
      </w:tr>
      <w:tr w:rsidR="008A7E18" w:rsidRPr="004051D0" w14:paraId="1631A8F3" w14:textId="77777777" w:rsidTr="008A7E18">
        <w:trPr>
          <w:gridAfter w:val="1"/>
          <w:wAfter w:w="6535" w:type="dxa"/>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9C721A" w14:textId="77777777" w:rsidR="008A7E18" w:rsidRPr="004051D0" w:rsidRDefault="008A7E18" w:rsidP="008A7E18">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8D23679" w14:textId="77777777" w:rsidR="008A7E18" w:rsidRPr="004051D0" w:rsidRDefault="008A7E18" w:rsidP="008A7E18">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380906F" w14:textId="6B3ABA2B" w:rsidR="008A7E18" w:rsidRPr="004051D0" w:rsidRDefault="008A7E18" w:rsidP="008A7E18">
            <w:pPr>
              <w:rPr>
                <w:rFonts w:eastAsiaTheme="minorHAnsi" w:cs="Arial"/>
                <w:color w:val="000000" w:themeColor="text1"/>
                <w:sz w:val="16"/>
                <w:szCs w:val="16"/>
              </w:rPr>
            </w:pPr>
            <w:r>
              <w:rPr>
                <w:rFonts w:eastAsiaTheme="minorHAnsi" w:cs="Arial"/>
                <w:color w:val="000000" w:themeColor="text1"/>
                <w:sz w:val="16"/>
                <w:szCs w:val="16"/>
              </w:rPr>
              <w:t>1</w:t>
            </w:r>
          </w:p>
        </w:tc>
      </w:tr>
      <w:tr w:rsidR="008A7E18" w:rsidRPr="004051D0" w14:paraId="27157B90" w14:textId="77777777" w:rsidTr="008A7E18">
        <w:trPr>
          <w:gridAfter w:val="1"/>
          <w:wAfter w:w="6535" w:type="dxa"/>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2B35B7" w14:textId="77777777" w:rsidR="008A7E18" w:rsidRPr="004051D0" w:rsidRDefault="008A7E18" w:rsidP="008A7E18">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6B8733D" w14:textId="77777777" w:rsidR="008A7E18" w:rsidRPr="004051D0" w:rsidRDefault="008A7E18" w:rsidP="008A7E18">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D29C91E" w14:textId="77777777" w:rsidR="008A7E18" w:rsidRPr="004051D0" w:rsidRDefault="008A7E18" w:rsidP="008A7E18">
            <w:pPr>
              <w:rPr>
                <w:rFonts w:eastAsiaTheme="minorHAnsi" w:cs="Arial"/>
                <w:color w:val="000000" w:themeColor="text1"/>
                <w:sz w:val="16"/>
                <w:szCs w:val="16"/>
              </w:rPr>
            </w:pPr>
          </w:p>
        </w:tc>
      </w:tr>
      <w:tr w:rsidR="008A7E18" w:rsidRPr="004051D0" w14:paraId="0D20B078" w14:textId="4704FC55" w:rsidTr="008A7E18">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EA19FB9" w14:textId="77777777" w:rsidR="008A7E18" w:rsidRPr="004051D0" w:rsidRDefault="008A7E18" w:rsidP="008A7E18">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9794A36" w14:textId="1A948BEA" w:rsidR="008A7E18" w:rsidRPr="004051D0" w:rsidRDefault="008A7E18" w:rsidP="008A7E18">
            <w:pPr>
              <w:rPr>
                <w:rFonts w:eastAsiaTheme="minorHAnsi" w:cs="Arial"/>
                <w:color w:val="000000" w:themeColor="text1"/>
                <w:sz w:val="16"/>
                <w:szCs w:val="16"/>
              </w:rPr>
            </w:pPr>
            <w:r>
              <w:rPr>
                <w:rFonts w:eastAsiaTheme="minorHAnsi" w:cs="Arial"/>
                <w:color w:val="000000" w:themeColor="text1"/>
                <w:sz w:val="16"/>
                <w:szCs w:val="16"/>
              </w:rPr>
              <w:t>Milliseconds</w:t>
            </w:r>
          </w:p>
        </w:tc>
        <w:tc>
          <w:tcPr>
            <w:tcW w:w="6535" w:type="dxa"/>
          </w:tcPr>
          <w:p w14:paraId="25511455" w14:textId="4F19B5A4" w:rsidR="008A7E18" w:rsidRPr="004051D0" w:rsidRDefault="008A7E18" w:rsidP="008A7E18">
            <w:pPr>
              <w:overflowPunct/>
              <w:autoSpaceDE/>
              <w:autoSpaceDN/>
              <w:adjustRightInd/>
              <w:textAlignment w:val="auto"/>
            </w:pPr>
          </w:p>
        </w:tc>
      </w:tr>
      <w:bookmarkEnd w:id="439"/>
    </w:tbl>
    <w:p w14:paraId="4F943B11" w14:textId="77777777" w:rsidR="0006019A" w:rsidRDefault="0006019A" w:rsidP="00CE6121">
      <w:pPr>
        <w:spacing w:line="240" w:lineRule="atLeast"/>
      </w:pPr>
    </w:p>
    <w:p w14:paraId="533501D6"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LPR_FogLampOnDelaySlow_Cfg_00020</w:t>
      </w:r>
      <w:r w:rsidRPr="004051D0">
        <w:rPr>
          <w:rFonts w:ascii="Arial" w:hAnsi="Arial" w:cs="Arial"/>
        </w:rPr>
        <w:t xml:space="preserve">### </w:t>
      </w:r>
      <w:bookmarkStart w:id="440" w:name="LPR_N_FogLampOnDelaySlow_Cfg_00020"/>
      <w:r>
        <w:rPr>
          <w:rFonts w:ascii="Arial" w:hAnsi="Arial" w:cs="Arial"/>
        </w:rPr>
        <w:t>LPR_FogLampOnDelaySlow_Cfg</w:t>
      </w:r>
      <w:bookmarkEnd w:id="440"/>
    </w:p>
    <w:p w14:paraId="339454D5" w14:textId="13C63D5B" w:rsidR="002C3B0D" w:rsidRDefault="000229CE" w:rsidP="002C3B0D">
      <w:pPr>
        <w:rPr>
          <w:rFonts w:ascii="Times New Roman" w:eastAsiaTheme="minorHAnsi" w:hAnsi="Times New Roman"/>
        </w:rPr>
      </w:pPr>
      <w:bookmarkStart w:id="441" w:name="LPR_D_FogLampOnDelaySlow_Cfg_00020"/>
      <w:r>
        <w:rPr>
          <w:rFonts w:ascii="Times New Roman" w:eastAsiaTheme="minorHAnsi" w:hAnsi="Times New Roman"/>
        </w:rPr>
        <w:t>When FrontFog_WithHighBeams_Cfg = INHIBIT, and Auto High Beam Control feature turns High Beams off with slow ramp-down (Ramping_Speed = SLOW), FogLampOnDelaySlow_Cfg is the delay from the beginning of High Beam ramp-down until Front Fog turn</w:t>
      </w:r>
      <w:r w:rsidR="00CE37FC">
        <w:rPr>
          <w:rFonts w:ascii="Times New Roman" w:eastAsiaTheme="minorHAnsi" w:hAnsi="Times New Roman"/>
        </w:rPr>
        <w:t>s</w:t>
      </w:r>
      <w:r>
        <w:rPr>
          <w:rFonts w:ascii="Times New Roman" w:eastAsiaTheme="minorHAnsi" w:hAnsi="Times New Roman"/>
        </w:rPr>
        <w:t>-on.</w:t>
      </w:r>
    </w:p>
    <w:p w14:paraId="5C8748B1" w14:textId="77777777" w:rsidR="000229CE" w:rsidRPr="004051D0" w:rsidRDefault="000229CE"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38173846"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CFC9BEC"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1F67C9C"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Continuous</w:t>
            </w:r>
          </w:p>
        </w:tc>
      </w:tr>
      <w:tr w:rsidR="002C3B0D" w:rsidRPr="004051D0" w14:paraId="61A40980"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DD6B9D5"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lastRenderedPageBreak/>
              <w:t>Note: An encoding is either discrete or continuous. Delete fields below which are not needed,</w:t>
            </w:r>
          </w:p>
        </w:tc>
      </w:tr>
      <w:tr w:rsidR="000229CE" w:rsidRPr="004051D0" w14:paraId="0CA6B6EB"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D0D6DB5" w14:textId="77777777" w:rsidR="000229CE" w:rsidRPr="004051D0" w:rsidRDefault="000229CE" w:rsidP="000229CE">
            <w:pPr>
              <w:rPr>
                <w:rFonts w:cs="Arial"/>
                <w:b/>
                <w:bCs/>
                <w:sz w:val="16"/>
                <w:szCs w:val="16"/>
                <w:lang w:val="en-GB"/>
              </w:rPr>
            </w:pPr>
            <w:r w:rsidRPr="004051D0">
              <w:rPr>
                <w:rFonts w:cs="Arial"/>
                <w:b/>
                <w:bCs/>
                <w:sz w:val="16"/>
                <w:szCs w:val="16"/>
                <w:lang w:val="en-GB"/>
              </w:rPr>
              <w:t>Value</w:t>
            </w:r>
          </w:p>
          <w:p w14:paraId="37369C69" w14:textId="77777777" w:rsidR="000229CE" w:rsidRPr="004051D0" w:rsidRDefault="000229CE" w:rsidP="000229CE">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51B3219" w14:textId="77777777" w:rsidR="000229CE" w:rsidRPr="004051D0" w:rsidRDefault="000229CE" w:rsidP="000229CE">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F5DCDA3" w14:textId="77777777" w:rsidR="000229CE" w:rsidRPr="004051D0" w:rsidRDefault="000229CE" w:rsidP="000229CE">
            <w:pPr>
              <w:rPr>
                <w:rFonts w:eastAsiaTheme="minorHAnsi" w:cs="Arial"/>
                <w:color w:val="000000" w:themeColor="text1"/>
                <w:sz w:val="16"/>
                <w:szCs w:val="16"/>
              </w:rPr>
            </w:pPr>
            <w:r>
              <w:rPr>
                <w:rFonts w:eastAsiaTheme="minorHAnsi" w:cs="Arial"/>
                <w:color w:val="000000" w:themeColor="text1"/>
                <w:sz w:val="16"/>
                <w:szCs w:val="16"/>
              </w:rPr>
              <w:t>0</w:t>
            </w:r>
          </w:p>
        </w:tc>
      </w:tr>
      <w:tr w:rsidR="000229CE" w:rsidRPr="004051D0" w14:paraId="3BD8F8FB"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2C3FA88" w14:textId="77777777" w:rsidR="000229CE" w:rsidRPr="004051D0" w:rsidRDefault="000229CE" w:rsidP="000229C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36F3734" w14:textId="77777777" w:rsidR="000229CE" w:rsidRPr="004051D0" w:rsidRDefault="000229CE" w:rsidP="000229CE">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CA5B336" w14:textId="77777777" w:rsidR="000229CE" w:rsidRPr="004051D0" w:rsidRDefault="000229CE" w:rsidP="000229CE">
            <w:pPr>
              <w:rPr>
                <w:rFonts w:eastAsiaTheme="minorHAnsi" w:cs="Arial"/>
                <w:color w:val="000000" w:themeColor="text1"/>
                <w:sz w:val="16"/>
                <w:szCs w:val="16"/>
              </w:rPr>
            </w:pPr>
            <w:r>
              <w:rPr>
                <w:rFonts w:eastAsiaTheme="minorHAnsi" w:cs="Arial"/>
                <w:color w:val="000000" w:themeColor="text1"/>
                <w:sz w:val="16"/>
                <w:szCs w:val="16"/>
              </w:rPr>
              <w:t>2000</w:t>
            </w:r>
          </w:p>
        </w:tc>
      </w:tr>
      <w:tr w:rsidR="000229CE" w:rsidRPr="004051D0" w14:paraId="37F41CCD"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DD49146" w14:textId="77777777" w:rsidR="000229CE" w:rsidRPr="004051D0" w:rsidRDefault="000229CE" w:rsidP="000229C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ED5E6F9" w14:textId="77777777" w:rsidR="000229CE" w:rsidRPr="004051D0" w:rsidRDefault="000229CE" w:rsidP="000229CE">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F0AAF4E" w14:textId="77777777" w:rsidR="000229CE" w:rsidRPr="004051D0" w:rsidRDefault="000229CE" w:rsidP="000229CE">
            <w:pPr>
              <w:rPr>
                <w:rFonts w:eastAsiaTheme="minorHAnsi" w:cs="Arial"/>
                <w:color w:val="000000" w:themeColor="text1"/>
                <w:sz w:val="16"/>
                <w:szCs w:val="16"/>
              </w:rPr>
            </w:pPr>
            <w:r>
              <w:rPr>
                <w:rFonts w:eastAsiaTheme="minorHAnsi" w:cs="Arial"/>
                <w:color w:val="000000" w:themeColor="text1"/>
                <w:sz w:val="16"/>
                <w:szCs w:val="16"/>
              </w:rPr>
              <w:t>20</w:t>
            </w:r>
          </w:p>
        </w:tc>
      </w:tr>
      <w:tr w:rsidR="002C3B0D" w:rsidRPr="004051D0" w14:paraId="595906AA"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01B9AB"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C3C9CC0"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C566477" w14:textId="77777777" w:rsidR="002C3B0D" w:rsidRPr="004051D0" w:rsidRDefault="002C3B0D" w:rsidP="00550043">
            <w:pPr>
              <w:rPr>
                <w:rFonts w:eastAsiaTheme="minorHAnsi" w:cs="Arial"/>
                <w:color w:val="000000" w:themeColor="text1"/>
                <w:sz w:val="16"/>
                <w:szCs w:val="16"/>
              </w:rPr>
            </w:pPr>
          </w:p>
        </w:tc>
      </w:tr>
      <w:tr w:rsidR="002C3B0D" w:rsidRPr="004051D0" w14:paraId="1D7564B0"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7619501"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59E1AC3"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Milliseconds</w:t>
            </w:r>
          </w:p>
        </w:tc>
      </w:tr>
      <w:bookmarkEnd w:id="441"/>
    </w:tbl>
    <w:p w14:paraId="3BA4701B" w14:textId="77777777" w:rsidR="002C3B0D" w:rsidRPr="004051D0" w:rsidRDefault="002C3B0D" w:rsidP="002C3B0D">
      <w:pPr>
        <w:rPr>
          <w:rFonts w:cs="Arial"/>
          <w:sz w:val="16"/>
          <w:szCs w:val="16"/>
        </w:rPr>
      </w:pPr>
    </w:p>
    <w:p w14:paraId="2E6D902E" w14:textId="77777777" w:rsidR="002C3B0D" w:rsidRPr="004051D0" w:rsidRDefault="002C3B0D" w:rsidP="002C3B0D">
      <w:pPr>
        <w:rPr>
          <w:rFonts w:cs="Arial"/>
        </w:rPr>
      </w:pPr>
    </w:p>
    <w:p w14:paraId="3C40FC6B" w14:textId="77777777" w:rsidR="002C3B0D" w:rsidRPr="00E330D5" w:rsidRDefault="002C3B0D" w:rsidP="002C3B0D">
      <w:pPr>
        <w:pStyle w:val="RELogParameter"/>
        <w:shd w:val="clear" w:color="auto" w:fill="F2F2F2" w:themeFill="background1" w:themeFillShade="F2"/>
        <w:rPr>
          <w:rFonts w:ascii="Arial" w:hAnsi="Arial" w:cs="Arial"/>
          <w:lang w:val="pt-BR"/>
        </w:rPr>
      </w:pPr>
      <w:r w:rsidRPr="00E330D5">
        <w:rPr>
          <w:rFonts w:ascii="Arial" w:hAnsi="Arial" w:cs="Arial"/>
          <w:lang w:val="pt-BR"/>
        </w:rPr>
        <w:t xml:space="preserve">###LPR_FogLampOnDelayMid_Cfg_00021### </w:t>
      </w:r>
      <w:bookmarkStart w:id="442" w:name="LPR_N_FogLampOnDelayMid_Cfg_00021"/>
      <w:r w:rsidRPr="00E330D5">
        <w:rPr>
          <w:rFonts w:ascii="Arial" w:hAnsi="Arial" w:cs="Arial"/>
          <w:lang w:val="pt-BR"/>
        </w:rPr>
        <w:t>LPR_FogLampOnDelayMid_Cfg</w:t>
      </w:r>
      <w:bookmarkEnd w:id="442"/>
    </w:p>
    <w:p w14:paraId="24206832" w14:textId="1573BA7E" w:rsidR="002C3B0D" w:rsidRDefault="000229CE" w:rsidP="002C3B0D">
      <w:pPr>
        <w:rPr>
          <w:rFonts w:ascii="Times New Roman" w:eastAsiaTheme="minorHAnsi" w:hAnsi="Times New Roman"/>
        </w:rPr>
      </w:pPr>
      <w:bookmarkStart w:id="443" w:name="LPR_D_FogLampOnDelayMid_Cfg_00021"/>
      <w:r>
        <w:rPr>
          <w:rFonts w:ascii="Times New Roman" w:eastAsiaTheme="minorHAnsi" w:hAnsi="Times New Roman"/>
        </w:rPr>
        <w:t>hen FrontFog_WithHighBeams_Cfg = INHIBIT, and Auto High Beam Control feature turns High Beams off with medium ramp-down (Ramping_Speed = MEDIUM), FogLampOnDelayMid_Cfg is the delay from the beginning of High Beam ramp-down until Front Fog turn</w:t>
      </w:r>
      <w:r w:rsidR="00CE37FC">
        <w:rPr>
          <w:rFonts w:ascii="Times New Roman" w:eastAsiaTheme="minorHAnsi" w:hAnsi="Times New Roman"/>
        </w:rPr>
        <w:t>s</w:t>
      </w:r>
      <w:r>
        <w:rPr>
          <w:rFonts w:ascii="Times New Roman" w:eastAsiaTheme="minorHAnsi" w:hAnsi="Times New Roman"/>
        </w:rPr>
        <w:t>-on.</w:t>
      </w:r>
    </w:p>
    <w:p w14:paraId="0A49F90B" w14:textId="77777777" w:rsidR="000229CE" w:rsidRPr="004051D0" w:rsidRDefault="000229CE"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2C70BA2F"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2E3DB49"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A605385"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Continuous</w:t>
            </w:r>
          </w:p>
        </w:tc>
      </w:tr>
      <w:tr w:rsidR="002C3B0D" w:rsidRPr="004051D0" w14:paraId="45726A95"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BA35EA2"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0229CE" w:rsidRPr="004051D0" w14:paraId="15F841CB"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16FA82D" w14:textId="77777777" w:rsidR="000229CE" w:rsidRPr="004051D0" w:rsidRDefault="000229CE" w:rsidP="000229CE">
            <w:pPr>
              <w:rPr>
                <w:rFonts w:cs="Arial"/>
                <w:b/>
                <w:bCs/>
                <w:sz w:val="16"/>
                <w:szCs w:val="16"/>
                <w:lang w:val="en-GB"/>
              </w:rPr>
            </w:pPr>
            <w:r w:rsidRPr="004051D0">
              <w:rPr>
                <w:rFonts w:cs="Arial"/>
                <w:b/>
                <w:bCs/>
                <w:sz w:val="16"/>
                <w:szCs w:val="16"/>
                <w:lang w:val="en-GB"/>
              </w:rPr>
              <w:t>Value</w:t>
            </w:r>
          </w:p>
          <w:p w14:paraId="43939C37" w14:textId="77777777" w:rsidR="000229CE" w:rsidRPr="004051D0" w:rsidRDefault="000229CE" w:rsidP="000229CE">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0DCC9F8" w14:textId="77777777" w:rsidR="000229CE" w:rsidRPr="004051D0" w:rsidRDefault="000229CE" w:rsidP="000229CE">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13CD65C" w14:textId="77777777" w:rsidR="000229CE" w:rsidRPr="004051D0" w:rsidRDefault="000229CE" w:rsidP="000229CE">
            <w:pPr>
              <w:rPr>
                <w:rFonts w:eastAsiaTheme="minorHAnsi" w:cs="Arial"/>
                <w:color w:val="000000" w:themeColor="text1"/>
                <w:sz w:val="16"/>
                <w:szCs w:val="16"/>
              </w:rPr>
            </w:pPr>
            <w:r>
              <w:rPr>
                <w:rFonts w:eastAsiaTheme="minorHAnsi" w:cs="Arial"/>
                <w:color w:val="000000" w:themeColor="text1"/>
                <w:sz w:val="16"/>
                <w:szCs w:val="16"/>
              </w:rPr>
              <w:t>0</w:t>
            </w:r>
          </w:p>
        </w:tc>
      </w:tr>
      <w:tr w:rsidR="000229CE" w:rsidRPr="004051D0" w14:paraId="50792271"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000CF54" w14:textId="77777777" w:rsidR="000229CE" w:rsidRPr="004051D0" w:rsidRDefault="000229CE" w:rsidP="000229C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A1EB2E6" w14:textId="77777777" w:rsidR="000229CE" w:rsidRPr="004051D0" w:rsidRDefault="000229CE" w:rsidP="000229CE">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6C22102" w14:textId="77777777" w:rsidR="000229CE" w:rsidRPr="004051D0" w:rsidRDefault="000229CE" w:rsidP="000229CE">
            <w:pPr>
              <w:rPr>
                <w:rFonts w:eastAsiaTheme="minorHAnsi" w:cs="Arial"/>
                <w:color w:val="000000" w:themeColor="text1"/>
                <w:sz w:val="16"/>
                <w:szCs w:val="16"/>
              </w:rPr>
            </w:pPr>
            <w:r>
              <w:rPr>
                <w:rFonts w:eastAsiaTheme="minorHAnsi" w:cs="Arial"/>
                <w:color w:val="000000" w:themeColor="text1"/>
                <w:sz w:val="16"/>
                <w:szCs w:val="16"/>
              </w:rPr>
              <w:t>2000</w:t>
            </w:r>
          </w:p>
        </w:tc>
      </w:tr>
      <w:tr w:rsidR="000229CE" w:rsidRPr="004051D0" w14:paraId="7FBD108A"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22B2549" w14:textId="77777777" w:rsidR="000229CE" w:rsidRPr="004051D0" w:rsidRDefault="000229CE" w:rsidP="000229C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C42525C" w14:textId="77777777" w:rsidR="000229CE" w:rsidRPr="004051D0" w:rsidRDefault="000229CE" w:rsidP="000229CE">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75E8263" w14:textId="77777777" w:rsidR="000229CE" w:rsidRPr="004051D0" w:rsidRDefault="000229CE" w:rsidP="000229CE">
            <w:pPr>
              <w:rPr>
                <w:rFonts w:eastAsiaTheme="minorHAnsi" w:cs="Arial"/>
                <w:color w:val="000000" w:themeColor="text1"/>
                <w:sz w:val="16"/>
                <w:szCs w:val="16"/>
              </w:rPr>
            </w:pPr>
            <w:r>
              <w:rPr>
                <w:rFonts w:eastAsiaTheme="minorHAnsi" w:cs="Arial"/>
                <w:color w:val="000000" w:themeColor="text1"/>
                <w:sz w:val="16"/>
                <w:szCs w:val="16"/>
              </w:rPr>
              <w:t>20</w:t>
            </w:r>
          </w:p>
        </w:tc>
      </w:tr>
      <w:tr w:rsidR="002C3B0D" w:rsidRPr="004051D0" w14:paraId="2D7A6D8A"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3072A6"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4AB0F2A"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1719552" w14:textId="77777777" w:rsidR="002C3B0D" w:rsidRPr="004051D0" w:rsidRDefault="002C3B0D" w:rsidP="00550043">
            <w:pPr>
              <w:rPr>
                <w:rFonts w:eastAsiaTheme="minorHAnsi" w:cs="Arial"/>
                <w:color w:val="000000" w:themeColor="text1"/>
                <w:sz w:val="16"/>
                <w:szCs w:val="16"/>
              </w:rPr>
            </w:pPr>
          </w:p>
        </w:tc>
      </w:tr>
      <w:tr w:rsidR="002C3B0D" w:rsidRPr="004051D0" w14:paraId="52EAD358"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CC91F9F"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ACF0475"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Milliseconds</w:t>
            </w:r>
          </w:p>
        </w:tc>
      </w:tr>
      <w:bookmarkEnd w:id="443"/>
    </w:tbl>
    <w:p w14:paraId="15BAC4D1" w14:textId="77777777" w:rsidR="002C3B0D" w:rsidRPr="004051D0" w:rsidRDefault="002C3B0D" w:rsidP="002C3B0D">
      <w:pPr>
        <w:rPr>
          <w:rFonts w:cs="Arial"/>
          <w:sz w:val="16"/>
          <w:szCs w:val="16"/>
        </w:rPr>
      </w:pPr>
    </w:p>
    <w:p w14:paraId="391D4458" w14:textId="77777777" w:rsidR="002C3B0D" w:rsidRPr="004051D0" w:rsidRDefault="002C3B0D" w:rsidP="002C3B0D">
      <w:pPr>
        <w:rPr>
          <w:rFonts w:cs="Arial"/>
        </w:rPr>
      </w:pPr>
    </w:p>
    <w:p w14:paraId="32D3A336" w14:textId="77777777" w:rsidR="002C3B0D" w:rsidRPr="00E330D5" w:rsidRDefault="002C3B0D" w:rsidP="002C3B0D">
      <w:pPr>
        <w:pStyle w:val="RELogParameter"/>
        <w:shd w:val="clear" w:color="auto" w:fill="F2F2F2" w:themeFill="background1" w:themeFillShade="F2"/>
        <w:rPr>
          <w:rFonts w:ascii="Arial" w:hAnsi="Arial" w:cs="Arial"/>
          <w:lang w:val="pt-BR"/>
        </w:rPr>
      </w:pPr>
      <w:r w:rsidRPr="00E330D5">
        <w:rPr>
          <w:rFonts w:ascii="Arial" w:hAnsi="Arial" w:cs="Arial"/>
          <w:lang w:val="pt-BR"/>
        </w:rPr>
        <w:t xml:space="preserve">###LPR_FogLampOnDelayFast_Cfg_00022### </w:t>
      </w:r>
      <w:bookmarkStart w:id="444" w:name="LPR_N_FogLampOnDelayFast_Cfg_00022"/>
      <w:r w:rsidRPr="00E330D5">
        <w:rPr>
          <w:rFonts w:ascii="Arial" w:hAnsi="Arial" w:cs="Arial"/>
          <w:lang w:val="pt-BR"/>
        </w:rPr>
        <w:t>LPR_FogLampOnDelayFast_Cfg</w:t>
      </w:r>
      <w:bookmarkEnd w:id="444"/>
    </w:p>
    <w:p w14:paraId="7C290DC7" w14:textId="367A8602" w:rsidR="002C3B0D" w:rsidRDefault="000229CE" w:rsidP="002C3B0D">
      <w:pPr>
        <w:rPr>
          <w:rFonts w:ascii="Times New Roman" w:eastAsiaTheme="minorHAnsi" w:hAnsi="Times New Roman"/>
        </w:rPr>
      </w:pPr>
      <w:bookmarkStart w:id="445" w:name="LPR_D_FogLampOnDelayFast_Cfg_00022"/>
      <w:r>
        <w:rPr>
          <w:rFonts w:ascii="Times New Roman" w:eastAsiaTheme="minorHAnsi" w:hAnsi="Times New Roman"/>
        </w:rPr>
        <w:t>When FrontFog_WithHighBeams_Cfg = INHIBIT, and Auto High Beam Control feature turns High Beams off with fast ramp-down (Ramping_Speed = FAST), FogLampOnDelayFast_Cfg is the delay from the beginning of High Beam ramp-down until Front Fog turn</w:t>
      </w:r>
      <w:r w:rsidR="00CE37FC">
        <w:rPr>
          <w:rFonts w:ascii="Times New Roman" w:eastAsiaTheme="minorHAnsi" w:hAnsi="Times New Roman"/>
        </w:rPr>
        <w:t>s</w:t>
      </w:r>
      <w:r>
        <w:rPr>
          <w:rFonts w:ascii="Times New Roman" w:eastAsiaTheme="minorHAnsi" w:hAnsi="Times New Roman"/>
        </w:rPr>
        <w:t>-on.</w:t>
      </w:r>
    </w:p>
    <w:p w14:paraId="4E029037" w14:textId="77777777" w:rsidR="000229CE" w:rsidRPr="004051D0" w:rsidRDefault="000229CE"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7336BDA2"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36370CF"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8EBA572"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Continuous</w:t>
            </w:r>
          </w:p>
        </w:tc>
      </w:tr>
      <w:tr w:rsidR="002C3B0D" w:rsidRPr="004051D0" w14:paraId="61E6836C"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615EB09"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0229CE" w:rsidRPr="004051D0" w14:paraId="4FDA8F43"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34CA731" w14:textId="77777777" w:rsidR="000229CE" w:rsidRPr="004051D0" w:rsidRDefault="000229CE" w:rsidP="000229CE">
            <w:pPr>
              <w:rPr>
                <w:rFonts w:cs="Arial"/>
                <w:b/>
                <w:bCs/>
                <w:sz w:val="16"/>
                <w:szCs w:val="16"/>
                <w:lang w:val="en-GB"/>
              </w:rPr>
            </w:pPr>
            <w:r w:rsidRPr="004051D0">
              <w:rPr>
                <w:rFonts w:cs="Arial"/>
                <w:b/>
                <w:bCs/>
                <w:sz w:val="16"/>
                <w:szCs w:val="16"/>
                <w:lang w:val="en-GB"/>
              </w:rPr>
              <w:t>Value</w:t>
            </w:r>
          </w:p>
          <w:p w14:paraId="0EB6DE4B" w14:textId="77777777" w:rsidR="000229CE" w:rsidRPr="004051D0" w:rsidRDefault="000229CE" w:rsidP="000229CE">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87A8E68" w14:textId="77777777" w:rsidR="000229CE" w:rsidRPr="004051D0" w:rsidRDefault="000229CE" w:rsidP="000229CE">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0B5F73C" w14:textId="77777777" w:rsidR="000229CE" w:rsidRPr="004051D0" w:rsidRDefault="000229CE" w:rsidP="000229CE">
            <w:pPr>
              <w:rPr>
                <w:rFonts w:eastAsiaTheme="minorHAnsi" w:cs="Arial"/>
                <w:color w:val="000000" w:themeColor="text1"/>
                <w:sz w:val="16"/>
                <w:szCs w:val="16"/>
              </w:rPr>
            </w:pPr>
            <w:r>
              <w:rPr>
                <w:rFonts w:eastAsiaTheme="minorHAnsi" w:cs="Arial"/>
                <w:color w:val="000000" w:themeColor="text1"/>
                <w:sz w:val="16"/>
                <w:szCs w:val="16"/>
              </w:rPr>
              <w:t>0</w:t>
            </w:r>
          </w:p>
        </w:tc>
      </w:tr>
      <w:tr w:rsidR="000229CE" w:rsidRPr="004051D0" w14:paraId="065FBF2C"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EB6EEB6" w14:textId="77777777" w:rsidR="000229CE" w:rsidRPr="004051D0" w:rsidRDefault="000229CE" w:rsidP="000229C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AF068C7" w14:textId="77777777" w:rsidR="000229CE" w:rsidRPr="004051D0" w:rsidRDefault="000229CE" w:rsidP="000229CE">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3F057AA" w14:textId="77777777" w:rsidR="000229CE" w:rsidRPr="004051D0" w:rsidRDefault="000229CE" w:rsidP="000229CE">
            <w:pPr>
              <w:rPr>
                <w:rFonts w:eastAsiaTheme="minorHAnsi" w:cs="Arial"/>
                <w:color w:val="000000" w:themeColor="text1"/>
                <w:sz w:val="16"/>
                <w:szCs w:val="16"/>
              </w:rPr>
            </w:pPr>
            <w:r>
              <w:rPr>
                <w:rFonts w:eastAsiaTheme="minorHAnsi" w:cs="Arial"/>
                <w:color w:val="000000" w:themeColor="text1"/>
                <w:sz w:val="16"/>
                <w:szCs w:val="16"/>
              </w:rPr>
              <w:t>2000</w:t>
            </w:r>
          </w:p>
        </w:tc>
      </w:tr>
      <w:tr w:rsidR="000229CE" w:rsidRPr="004051D0" w14:paraId="0191201D"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235A71F" w14:textId="77777777" w:rsidR="000229CE" w:rsidRPr="004051D0" w:rsidRDefault="000229CE" w:rsidP="000229CE">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F590336" w14:textId="77777777" w:rsidR="000229CE" w:rsidRPr="004051D0" w:rsidRDefault="000229CE" w:rsidP="000229CE">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4DD1C3E" w14:textId="77777777" w:rsidR="000229CE" w:rsidRPr="004051D0" w:rsidRDefault="000229CE" w:rsidP="000229CE">
            <w:pPr>
              <w:rPr>
                <w:rFonts w:eastAsiaTheme="minorHAnsi" w:cs="Arial"/>
                <w:color w:val="000000" w:themeColor="text1"/>
                <w:sz w:val="16"/>
                <w:szCs w:val="16"/>
              </w:rPr>
            </w:pPr>
            <w:r>
              <w:rPr>
                <w:rFonts w:eastAsiaTheme="minorHAnsi" w:cs="Arial"/>
                <w:color w:val="000000" w:themeColor="text1"/>
                <w:sz w:val="16"/>
                <w:szCs w:val="16"/>
              </w:rPr>
              <w:t>20</w:t>
            </w:r>
          </w:p>
        </w:tc>
      </w:tr>
      <w:tr w:rsidR="002C3B0D" w:rsidRPr="004051D0" w14:paraId="26865835"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89A4BE"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681ED4F"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179BE4D" w14:textId="77777777" w:rsidR="002C3B0D" w:rsidRPr="004051D0" w:rsidRDefault="002C3B0D" w:rsidP="00550043">
            <w:pPr>
              <w:rPr>
                <w:rFonts w:eastAsiaTheme="minorHAnsi" w:cs="Arial"/>
                <w:color w:val="000000" w:themeColor="text1"/>
                <w:sz w:val="16"/>
                <w:szCs w:val="16"/>
              </w:rPr>
            </w:pPr>
          </w:p>
        </w:tc>
      </w:tr>
      <w:tr w:rsidR="002C3B0D" w:rsidRPr="004051D0" w14:paraId="08DA2D04"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AF2A0A1"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908FCE2"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Milliseconds</w:t>
            </w:r>
          </w:p>
        </w:tc>
      </w:tr>
      <w:bookmarkEnd w:id="445"/>
    </w:tbl>
    <w:p w14:paraId="34FDADCC" w14:textId="77777777" w:rsidR="002C3B0D" w:rsidRPr="004051D0" w:rsidRDefault="002C3B0D" w:rsidP="002C3B0D">
      <w:pPr>
        <w:rPr>
          <w:rFonts w:cs="Arial"/>
          <w:sz w:val="16"/>
          <w:szCs w:val="16"/>
        </w:rPr>
      </w:pPr>
    </w:p>
    <w:p w14:paraId="03013F8F" w14:textId="77777777" w:rsidR="002C3B0D" w:rsidRPr="004051D0" w:rsidRDefault="002C3B0D" w:rsidP="002C3B0D">
      <w:pPr>
        <w:rPr>
          <w:rFonts w:cs="Arial"/>
        </w:rPr>
      </w:pPr>
    </w:p>
    <w:p w14:paraId="61EFF942"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LPR_FogLampOffDelaySlow_Cfg_00023</w:t>
      </w:r>
      <w:r w:rsidRPr="004051D0">
        <w:rPr>
          <w:rFonts w:ascii="Arial" w:hAnsi="Arial" w:cs="Arial"/>
        </w:rPr>
        <w:t xml:space="preserve">### </w:t>
      </w:r>
      <w:bookmarkStart w:id="446" w:name="LPR_N_FogLampOffDelaySlow_Cfg_00023"/>
      <w:r>
        <w:rPr>
          <w:rFonts w:ascii="Arial" w:hAnsi="Arial" w:cs="Arial"/>
        </w:rPr>
        <w:t>LPR_FogLampOffDelaySlow_Cfg</w:t>
      </w:r>
      <w:bookmarkEnd w:id="446"/>
    </w:p>
    <w:p w14:paraId="4E3A4E8A" w14:textId="5C39F50B" w:rsidR="002C3B0D" w:rsidRDefault="000229CE" w:rsidP="002C3B0D">
      <w:pPr>
        <w:rPr>
          <w:rFonts w:ascii="Times New Roman" w:eastAsiaTheme="minorHAnsi" w:hAnsi="Times New Roman"/>
        </w:rPr>
      </w:pPr>
      <w:bookmarkStart w:id="447" w:name="LPR_D_FogLampOffDelaySlow_Cfg_00023"/>
      <w:r>
        <w:rPr>
          <w:rFonts w:ascii="Times New Roman" w:eastAsiaTheme="minorHAnsi" w:hAnsi="Times New Roman"/>
        </w:rPr>
        <w:t>When FrontFog_WithHighBeams_Cfg = INHIBIT, and Auto High Beam Control feature turns High Beams on with slow ramp-up (Ramping_Speed = SLOW), FogLampOffDelaySlow_Cfg is the delay from the beginning of High Beam ramp-up until Front Fog turn</w:t>
      </w:r>
      <w:r w:rsidR="00CE37FC">
        <w:rPr>
          <w:rFonts w:ascii="Times New Roman" w:eastAsiaTheme="minorHAnsi" w:hAnsi="Times New Roman"/>
        </w:rPr>
        <w:t>s</w:t>
      </w:r>
      <w:r>
        <w:rPr>
          <w:rFonts w:ascii="Times New Roman" w:eastAsiaTheme="minorHAnsi" w:hAnsi="Times New Roman"/>
        </w:rPr>
        <w:t>-off.</w:t>
      </w:r>
    </w:p>
    <w:p w14:paraId="2DE3F4C0" w14:textId="77777777" w:rsidR="000229CE" w:rsidRPr="004051D0" w:rsidRDefault="000229CE"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4BE5571B"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D3143D1"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6036925"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Continuous</w:t>
            </w:r>
          </w:p>
        </w:tc>
      </w:tr>
      <w:tr w:rsidR="002C3B0D" w:rsidRPr="004051D0" w14:paraId="4200C415"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84B7629"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2C3B0D" w:rsidRPr="004051D0" w14:paraId="52A142B4"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26F3485" w14:textId="77777777" w:rsidR="002C3B0D" w:rsidRPr="004051D0" w:rsidRDefault="002C3B0D" w:rsidP="00550043">
            <w:pPr>
              <w:rPr>
                <w:rFonts w:cs="Arial"/>
                <w:b/>
                <w:bCs/>
                <w:sz w:val="16"/>
                <w:szCs w:val="16"/>
                <w:lang w:val="en-GB"/>
              </w:rPr>
            </w:pPr>
            <w:r w:rsidRPr="004051D0">
              <w:rPr>
                <w:rFonts w:cs="Arial"/>
                <w:b/>
                <w:bCs/>
                <w:sz w:val="16"/>
                <w:szCs w:val="16"/>
                <w:lang w:val="en-GB"/>
              </w:rPr>
              <w:t>Value</w:t>
            </w:r>
          </w:p>
          <w:p w14:paraId="6F3E9274" w14:textId="77777777" w:rsidR="002C3B0D" w:rsidRPr="004051D0" w:rsidRDefault="002C3B0D" w:rsidP="00550043">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E855890"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CA35FDB"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0</w:t>
            </w:r>
          </w:p>
        </w:tc>
      </w:tr>
      <w:tr w:rsidR="002C3B0D" w:rsidRPr="004051D0" w14:paraId="0A32D761"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F88CDD5"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E4D2113"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FFA8E53"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2000</w:t>
            </w:r>
          </w:p>
        </w:tc>
      </w:tr>
      <w:tr w:rsidR="002C3B0D" w:rsidRPr="004051D0" w14:paraId="407B9FB5"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B7D53D1"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2055FE0"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33C043E"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20</w:t>
            </w:r>
          </w:p>
        </w:tc>
      </w:tr>
      <w:tr w:rsidR="002C3B0D" w:rsidRPr="004051D0" w14:paraId="7B3B8FEF"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AAACC8"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BB3602D"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B7D9149" w14:textId="77777777" w:rsidR="002C3B0D" w:rsidRPr="004051D0" w:rsidRDefault="002C3B0D" w:rsidP="00550043">
            <w:pPr>
              <w:rPr>
                <w:rFonts w:eastAsiaTheme="minorHAnsi" w:cs="Arial"/>
                <w:color w:val="000000" w:themeColor="text1"/>
                <w:sz w:val="16"/>
                <w:szCs w:val="16"/>
              </w:rPr>
            </w:pPr>
          </w:p>
        </w:tc>
      </w:tr>
      <w:tr w:rsidR="002C3B0D" w:rsidRPr="004051D0" w14:paraId="1E36F2A6"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70DABAD"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27FDC66"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Milliseconds</w:t>
            </w:r>
          </w:p>
        </w:tc>
      </w:tr>
      <w:bookmarkEnd w:id="447"/>
    </w:tbl>
    <w:p w14:paraId="3D07899F" w14:textId="77777777" w:rsidR="002C3B0D" w:rsidRPr="004051D0" w:rsidRDefault="002C3B0D" w:rsidP="002C3B0D">
      <w:pPr>
        <w:rPr>
          <w:rFonts w:cs="Arial"/>
          <w:sz w:val="16"/>
          <w:szCs w:val="16"/>
        </w:rPr>
      </w:pPr>
    </w:p>
    <w:p w14:paraId="65375EE5" w14:textId="77777777" w:rsidR="002C3B0D" w:rsidRPr="004051D0" w:rsidRDefault="002C3B0D" w:rsidP="002C3B0D">
      <w:pPr>
        <w:rPr>
          <w:rFonts w:cs="Arial"/>
        </w:rPr>
      </w:pPr>
    </w:p>
    <w:p w14:paraId="184051A2"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LPR_FogLampOffDelayMid_Cfg_00024</w:t>
      </w:r>
      <w:r w:rsidRPr="004051D0">
        <w:rPr>
          <w:rFonts w:ascii="Arial" w:hAnsi="Arial" w:cs="Arial"/>
        </w:rPr>
        <w:t xml:space="preserve">### </w:t>
      </w:r>
      <w:bookmarkStart w:id="448" w:name="LPR_N_FogLampOffDelayMid_Cfg_00024"/>
      <w:r>
        <w:rPr>
          <w:rFonts w:ascii="Arial" w:hAnsi="Arial" w:cs="Arial"/>
        </w:rPr>
        <w:t>LPR_FogLampOffDelayMid_Cfg</w:t>
      </w:r>
      <w:bookmarkEnd w:id="448"/>
    </w:p>
    <w:p w14:paraId="7688708A" w14:textId="088472EF" w:rsidR="002C3B0D" w:rsidRDefault="000229CE" w:rsidP="002C3B0D">
      <w:pPr>
        <w:rPr>
          <w:rFonts w:ascii="Times New Roman" w:eastAsiaTheme="minorHAnsi" w:hAnsi="Times New Roman"/>
        </w:rPr>
      </w:pPr>
      <w:bookmarkStart w:id="449" w:name="LPR_D_FogLampOffDelayMid_Cfg_00024"/>
      <w:r>
        <w:rPr>
          <w:rFonts w:ascii="Times New Roman" w:eastAsiaTheme="minorHAnsi" w:hAnsi="Times New Roman"/>
        </w:rPr>
        <w:t>When FrontFog_WithHighBeams_Cfg = INHIBIT, and Auto High Beam Control feature turns High Beams on with medium ramp-up (Ramping_Speed = MEDIUM), FogLampOffDelayMid_Cfg is the delay from the beginning of High Beam ramp-up until Front Fog turn</w:t>
      </w:r>
      <w:r w:rsidR="00CE37FC">
        <w:rPr>
          <w:rFonts w:ascii="Times New Roman" w:eastAsiaTheme="minorHAnsi" w:hAnsi="Times New Roman"/>
        </w:rPr>
        <w:t>s</w:t>
      </w:r>
      <w:r>
        <w:rPr>
          <w:rFonts w:ascii="Times New Roman" w:eastAsiaTheme="minorHAnsi" w:hAnsi="Times New Roman"/>
        </w:rPr>
        <w:t>-off.</w:t>
      </w:r>
    </w:p>
    <w:p w14:paraId="6B526347" w14:textId="77777777" w:rsidR="000229CE" w:rsidRPr="004051D0" w:rsidRDefault="000229CE"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59543A6C"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2B79274"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77A4920"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 xml:space="preserve"> Continuous</w:t>
            </w:r>
          </w:p>
        </w:tc>
      </w:tr>
      <w:tr w:rsidR="002C3B0D" w:rsidRPr="004051D0" w14:paraId="5EA2DA04"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F522D5C"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2C3B0D" w:rsidRPr="004051D0" w14:paraId="657D42C9"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892C31E" w14:textId="77777777" w:rsidR="002C3B0D" w:rsidRPr="004051D0" w:rsidRDefault="002C3B0D" w:rsidP="00550043">
            <w:pPr>
              <w:rPr>
                <w:rFonts w:cs="Arial"/>
                <w:b/>
                <w:bCs/>
                <w:sz w:val="16"/>
                <w:szCs w:val="16"/>
                <w:lang w:val="en-GB"/>
              </w:rPr>
            </w:pPr>
            <w:r w:rsidRPr="004051D0">
              <w:rPr>
                <w:rFonts w:cs="Arial"/>
                <w:b/>
                <w:bCs/>
                <w:sz w:val="16"/>
                <w:szCs w:val="16"/>
                <w:lang w:val="en-GB"/>
              </w:rPr>
              <w:t>Value</w:t>
            </w:r>
          </w:p>
          <w:p w14:paraId="21540C73" w14:textId="77777777" w:rsidR="002C3B0D" w:rsidRPr="004051D0" w:rsidRDefault="002C3B0D" w:rsidP="00550043">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06E543F"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3A2BEC5"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0</w:t>
            </w:r>
          </w:p>
        </w:tc>
      </w:tr>
      <w:tr w:rsidR="002C3B0D" w:rsidRPr="004051D0" w14:paraId="1A3C4421"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781434"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6ABDA0B"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9D8B8F4"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2000</w:t>
            </w:r>
          </w:p>
        </w:tc>
      </w:tr>
      <w:tr w:rsidR="002C3B0D" w:rsidRPr="004051D0" w14:paraId="70F8943B"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50E7783"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70BA80A"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53A8477"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20</w:t>
            </w:r>
          </w:p>
        </w:tc>
      </w:tr>
      <w:tr w:rsidR="002C3B0D" w:rsidRPr="004051D0" w14:paraId="5FC71B55"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B5B94D2"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368F9A8"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D3E72CD" w14:textId="77777777" w:rsidR="002C3B0D" w:rsidRPr="004051D0" w:rsidRDefault="002C3B0D" w:rsidP="00550043">
            <w:pPr>
              <w:rPr>
                <w:rFonts w:eastAsiaTheme="minorHAnsi" w:cs="Arial"/>
                <w:color w:val="000000" w:themeColor="text1"/>
                <w:sz w:val="16"/>
                <w:szCs w:val="16"/>
              </w:rPr>
            </w:pPr>
          </w:p>
        </w:tc>
      </w:tr>
      <w:tr w:rsidR="002C3B0D" w:rsidRPr="004051D0" w14:paraId="23CEC700"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4706544"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6E9D64B"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Milliseconds</w:t>
            </w:r>
          </w:p>
        </w:tc>
      </w:tr>
      <w:bookmarkEnd w:id="449"/>
    </w:tbl>
    <w:p w14:paraId="4EB516FA" w14:textId="77777777" w:rsidR="002C3B0D" w:rsidRPr="004051D0" w:rsidRDefault="002C3B0D" w:rsidP="002C3B0D">
      <w:pPr>
        <w:rPr>
          <w:rFonts w:cs="Arial"/>
          <w:sz w:val="16"/>
          <w:szCs w:val="16"/>
        </w:rPr>
      </w:pPr>
    </w:p>
    <w:p w14:paraId="143F55B5" w14:textId="77777777" w:rsidR="002C3B0D" w:rsidRPr="004051D0" w:rsidRDefault="002C3B0D" w:rsidP="002C3B0D">
      <w:pPr>
        <w:rPr>
          <w:rFonts w:cs="Arial"/>
        </w:rPr>
      </w:pPr>
    </w:p>
    <w:p w14:paraId="5CC7AEE9"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LPR_FogLampOffDelayFast_Cfg_00025</w:t>
      </w:r>
      <w:r w:rsidRPr="004051D0">
        <w:rPr>
          <w:rFonts w:ascii="Arial" w:hAnsi="Arial" w:cs="Arial"/>
        </w:rPr>
        <w:t xml:space="preserve">### </w:t>
      </w:r>
      <w:bookmarkStart w:id="450" w:name="LPR_N_FogLampOffDelayFast_Cfg_00025"/>
      <w:r>
        <w:rPr>
          <w:rFonts w:ascii="Arial" w:hAnsi="Arial" w:cs="Arial"/>
        </w:rPr>
        <w:t>LPR_FogLampOffDelayFast_Cfg</w:t>
      </w:r>
      <w:bookmarkEnd w:id="450"/>
    </w:p>
    <w:p w14:paraId="738DF649" w14:textId="5A6FA7C7" w:rsidR="002C3B0D" w:rsidRDefault="000229CE" w:rsidP="002C3B0D">
      <w:pPr>
        <w:rPr>
          <w:rFonts w:ascii="Times New Roman" w:eastAsiaTheme="minorHAnsi" w:hAnsi="Times New Roman"/>
        </w:rPr>
      </w:pPr>
      <w:bookmarkStart w:id="451" w:name="LPR_D_FogLampOffDelayFast_Cfg_00025"/>
      <w:r>
        <w:rPr>
          <w:rFonts w:ascii="Times New Roman" w:eastAsiaTheme="minorHAnsi" w:hAnsi="Times New Roman"/>
        </w:rPr>
        <w:t>When FrontFog_WithHighBeams_Cfg = INHIBIT, and Auto High Beam Control feature turns High Beams on with fast ramp-up (Ramping_Speed = FAST), FogLampOffDelayFast_Cfg is the delay from the beginning of High Beam ramp-up until Front Fog turn</w:t>
      </w:r>
      <w:r w:rsidR="00CE37FC">
        <w:rPr>
          <w:rFonts w:ascii="Times New Roman" w:eastAsiaTheme="minorHAnsi" w:hAnsi="Times New Roman"/>
        </w:rPr>
        <w:t>s</w:t>
      </w:r>
      <w:r>
        <w:rPr>
          <w:rFonts w:ascii="Times New Roman" w:eastAsiaTheme="minorHAnsi" w:hAnsi="Times New Roman"/>
        </w:rPr>
        <w:t>-off.</w:t>
      </w:r>
    </w:p>
    <w:p w14:paraId="282E3FF6" w14:textId="77777777" w:rsidR="000229CE" w:rsidRPr="004051D0" w:rsidRDefault="000229CE"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2DE3690D"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1589A82"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2C3469"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Continuous</w:t>
            </w:r>
          </w:p>
        </w:tc>
      </w:tr>
      <w:tr w:rsidR="002C3B0D" w:rsidRPr="004051D0" w14:paraId="6358E471"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41E773"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2C3B0D" w:rsidRPr="004051D0" w14:paraId="66674A74"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440AFB2" w14:textId="77777777" w:rsidR="002C3B0D" w:rsidRPr="004051D0" w:rsidRDefault="002C3B0D" w:rsidP="00550043">
            <w:pPr>
              <w:rPr>
                <w:rFonts w:cs="Arial"/>
                <w:b/>
                <w:bCs/>
                <w:sz w:val="16"/>
                <w:szCs w:val="16"/>
                <w:lang w:val="en-GB"/>
              </w:rPr>
            </w:pPr>
            <w:r w:rsidRPr="004051D0">
              <w:rPr>
                <w:rFonts w:cs="Arial"/>
                <w:b/>
                <w:bCs/>
                <w:sz w:val="16"/>
                <w:szCs w:val="16"/>
                <w:lang w:val="en-GB"/>
              </w:rPr>
              <w:t>Value</w:t>
            </w:r>
          </w:p>
          <w:p w14:paraId="20A1280B" w14:textId="77777777" w:rsidR="002C3B0D" w:rsidRPr="004051D0" w:rsidRDefault="002C3B0D" w:rsidP="00550043">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189E272"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1C10EF4"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0</w:t>
            </w:r>
          </w:p>
        </w:tc>
      </w:tr>
      <w:tr w:rsidR="002C3B0D" w:rsidRPr="004051D0" w14:paraId="47D81B81"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3A03D9B"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5681848"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5786C1C"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2000</w:t>
            </w:r>
          </w:p>
        </w:tc>
      </w:tr>
      <w:tr w:rsidR="002C3B0D" w:rsidRPr="004051D0" w14:paraId="358C94F7"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8A3F995"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5AA9B2D"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D0FE338"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20</w:t>
            </w:r>
          </w:p>
        </w:tc>
      </w:tr>
      <w:tr w:rsidR="002C3B0D" w:rsidRPr="004051D0" w14:paraId="78534245"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3B955B"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1DDA4CB"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F07C667" w14:textId="77777777" w:rsidR="002C3B0D" w:rsidRPr="004051D0" w:rsidRDefault="002C3B0D" w:rsidP="00550043">
            <w:pPr>
              <w:rPr>
                <w:rFonts w:eastAsiaTheme="minorHAnsi" w:cs="Arial"/>
                <w:color w:val="000000" w:themeColor="text1"/>
                <w:sz w:val="16"/>
                <w:szCs w:val="16"/>
              </w:rPr>
            </w:pPr>
          </w:p>
        </w:tc>
      </w:tr>
      <w:tr w:rsidR="002C3B0D" w:rsidRPr="004051D0" w14:paraId="3B33CD91"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D223DA4"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5A377B3"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Milliseconds</w:t>
            </w:r>
          </w:p>
        </w:tc>
      </w:tr>
      <w:bookmarkEnd w:id="451"/>
    </w:tbl>
    <w:p w14:paraId="4D620EB7" w14:textId="77777777" w:rsidR="002C3B0D" w:rsidRPr="004051D0" w:rsidRDefault="002C3B0D" w:rsidP="002C3B0D">
      <w:pPr>
        <w:rPr>
          <w:rFonts w:cs="Arial"/>
          <w:sz w:val="16"/>
          <w:szCs w:val="16"/>
        </w:rPr>
      </w:pPr>
    </w:p>
    <w:p w14:paraId="45DB508E" w14:textId="77777777" w:rsidR="002C3B0D" w:rsidRPr="004051D0" w:rsidRDefault="002C3B0D" w:rsidP="002C3B0D">
      <w:pPr>
        <w:rPr>
          <w:rFonts w:cs="Arial"/>
        </w:rPr>
      </w:pPr>
    </w:p>
    <w:p w14:paraId="09AE3BC5"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LPR_FogLampSwitchType_Cfg_00026</w:t>
      </w:r>
      <w:r w:rsidRPr="004051D0">
        <w:rPr>
          <w:rFonts w:ascii="Arial" w:hAnsi="Arial" w:cs="Arial"/>
        </w:rPr>
        <w:t xml:space="preserve">### </w:t>
      </w:r>
      <w:bookmarkStart w:id="452" w:name="LPR_N_FogLampSwitchType_Cfg_00026"/>
      <w:r>
        <w:rPr>
          <w:rFonts w:ascii="Arial" w:hAnsi="Arial" w:cs="Arial"/>
        </w:rPr>
        <w:t>LPR_FogLampSwitchType_Cfg</w:t>
      </w:r>
      <w:bookmarkEnd w:id="452"/>
    </w:p>
    <w:p w14:paraId="7C37A26B" w14:textId="770369B6" w:rsidR="002C3B0D" w:rsidRDefault="000229CE" w:rsidP="002C3B0D">
      <w:pPr>
        <w:rPr>
          <w:rFonts w:ascii="Times New Roman" w:eastAsiaTheme="minorHAnsi" w:hAnsi="Times New Roman"/>
        </w:rPr>
      </w:pPr>
      <w:bookmarkStart w:id="453" w:name="LPR_D_FogLampSwitchType_Cfg_00026"/>
      <w:r>
        <w:rPr>
          <w:rFonts w:ascii="Times New Roman" w:eastAsiaTheme="minorHAnsi" w:hAnsi="Times New Roman"/>
        </w:rPr>
        <w:t>FogLampSwitchType_Cfg is a method 2 configuration parameter which decides the front/rear fog lighting switch input types which can be either HARDWIRED</w:t>
      </w:r>
      <w:r w:rsidR="00B83CD8">
        <w:rPr>
          <w:rFonts w:ascii="Times New Roman" w:eastAsiaTheme="minorHAnsi" w:hAnsi="Times New Roman"/>
        </w:rPr>
        <w:t>,</w:t>
      </w:r>
      <w:r>
        <w:rPr>
          <w:rFonts w:ascii="Times New Roman" w:eastAsiaTheme="minorHAnsi" w:hAnsi="Times New Roman"/>
        </w:rPr>
        <w:t xml:space="preserve"> LIN</w:t>
      </w:r>
      <w:r w:rsidR="00B83CD8">
        <w:rPr>
          <w:rFonts w:ascii="Times New Roman" w:eastAsiaTheme="minorHAnsi" w:hAnsi="Times New Roman"/>
        </w:rPr>
        <w:t xml:space="preserve"> </w:t>
      </w:r>
      <w:r w:rsidR="00B83CD8" w:rsidRPr="00B83CD8">
        <w:rPr>
          <w:rFonts w:ascii="Times New Roman" w:eastAsiaTheme="minorHAnsi" w:hAnsi="Times New Roman"/>
          <w:color w:val="0000FF"/>
        </w:rPr>
        <w:t>or CAN</w:t>
      </w:r>
      <w:r>
        <w:rPr>
          <w:rFonts w:ascii="Times New Roman" w:eastAsiaTheme="minorHAnsi" w:hAnsi="Times New Roman"/>
        </w:rPr>
        <w:t>.</w:t>
      </w:r>
    </w:p>
    <w:p w14:paraId="7D5EE95D" w14:textId="77777777" w:rsidR="000229CE" w:rsidRPr="004051D0" w:rsidRDefault="000229CE"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38"/>
        <w:gridCol w:w="4218"/>
      </w:tblGrid>
      <w:tr w:rsidR="002C3B0D" w:rsidRPr="004051D0" w14:paraId="7A6B1DC3" w14:textId="77777777" w:rsidTr="000229CE">
        <w:trPr>
          <w:trHeight w:val="227"/>
        </w:trPr>
        <w:tc>
          <w:tcPr>
            <w:tcW w:w="2317"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D2B96C9"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C447C8D" w14:textId="77777777" w:rsidR="002C3B0D" w:rsidRPr="004051D0" w:rsidRDefault="000229CE"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2C3B0D" w:rsidRPr="004051D0" w14:paraId="125B3D63"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A61BB4C"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B83CD8" w:rsidRPr="004051D0" w14:paraId="2A7A77B2" w14:textId="77777777" w:rsidTr="00317501">
        <w:trPr>
          <w:trHeight w:val="227"/>
        </w:trPr>
        <w:tc>
          <w:tcPr>
            <w:tcW w:w="1079" w:type="dxa"/>
            <w:vMerge w:val="restart"/>
            <w:tcBorders>
              <w:top w:val="single" w:sz="8" w:space="0" w:color="000000"/>
              <w:left w:val="single" w:sz="8" w:space="0" w:color="000000"/>
              <w:right w:val="single" w:sz="8" w:space="0" w:color="000000"/>
            </w:tcBorders>
            <w:shd w:val="clear" w:color="auto" w:fill="D9D9D9"/>
            <w:tcMar>
              <w:top w:w="0" w:type="dxa"/>
              <w:left w:w="108" w:type="dxa"/>
              <w:bottom w:w="0" w:type="dxa"/>
              <w:right w:w="108" w:type="dxa"/>
            </w:tcMar>
            <w:hideMark/>
          </w:tcPr>
          <w:p w14:paraId="514EAC4C" w14:textId="77777777" w:rsidR="00B83CD8" w:rsidRPr="004051D0" w:rsidRDefault="00B83CD8" w:rsidP="00550043">
            <w:pPr>
              <w:rPr>
                <w:rFonts w:cs="Arial"/>
                <w:b/>
                <w:bCs/>
                <w:sz w:val="16"/>
                <w:szCs w:val="16"/>
                <w:lang w:val="en-GB"/>
              </w:rPr>
            </w:pPr>
            <w:r w:rsidRPr="004051D0">
              <w:rPr>
                <w:rFonts w:cs="Arial"/>
                <w:b/>
                <w:bCs/>
                <w:sz w:val="16"/>
                <w:szCs w:val="16"/>
                <w:lang w:val="en-GB"/>
              </w:rPr>
              <w:t>Value</w:t>
            </w:r>
          </w:p>
          <w:p w14:paraId="5234B554" w14:textId="77777777" w:rsidR="00B83CD8" w:rsidRPr="004051D0" w:rsidRDefault="00B83CD8" w:rsidP="0055004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38"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B1D2990" w14:textId="77777777" w:rsidR="00B83CD8" w:rsidRPr="004051D0" w:rsidRDefault="00B83CD8" w:rsidP="00550043">
            <w:pPr>
              <w:rPr>
                <w:rFonts w:eastAsiaTheme="minorHAnsi" w:cs="Arial"/>
                <w:b/>
                <w:bCs/>
                <w:sz w:val="16"/>
                <w:szCs w:val="16"/>
                <w:lang w:val="en-GB"/>
              </w:rPr>
            </w:pPr>
            <w:r>
              <w:rPr>
                <w:rFonts w:ascii="Times New Roman" w:eastAsiaTheme="minorHAnsi" w:hAnsi="Times New Roman"/>
              </w:rPr>
              <w:t>HARDWIRED</w:t>
            </w:r>
          </w:p>
        </w:tc>
        <w:tc>
          <w:tcPr>
            <w:tcW w:w="421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8D04F2E" w14:textId="77777777" w:rsidR="00B83CD8" w:rsidRPr="004051D0" w:rsidRDefault="00B83CD8" w:rsidP="00550043">
            <w:pPr>
              <w:rPr>
                <w:rFonts w:eastAsiaTheme="minorHAnsi" w:cs="Arial"/>
                <w:color w:val="000000" w:themeColor="text1"/>
                <w:sz w:val="16"/>
                <w:szCs w:val="16"/>
              </w:rPr>
            </w:pPr>
            <w:r>
              <w:rPr>
                <w:rFonts w:ascii="Times New Roman" w:eastAsiaTheme="minorHAnsi" w:hAnsi="Times New Roman"/>
              </w:rPr>
              <w:t>Hardwired front/rear fog switch type</w:t>
            </w:r>
          </w:p>
        </w:tc>
      </w:tr>
      <w:tr w:rsidR="00B83CD8" w:rsidRPr="004051D0" w14:paraId="619FBA11" w14:textId="77777777" w:rsidTr="00317501">
        <w:trPr>
          <w:trHeight w:val="227"/>
        </w:trPr>
        <w:tc>
          <w:tcPr>
            <w:tcW w:w="1079" w:type="dxa"/>
            <w:vMerge/>
            <w:tcBorders>
              <w:left w:val="single" w:sz="8" w:space="0" w:color="000000"/>
              <w:right w:val="single" w:sz="8" w:space="0" w:color="000000"/>
            </w:tcBorders>
            <w:shd w:val="clear" w:color="auto" w:fill="D9D9D9"/>
            <w:vAlign w:val="center"/>
            <w:hideMark/>
          </w:tcPr>
          <w:p w14:paraId="374EB54A" w14:textId="77777777" w:rsidR="00B83CD8" w:rsidRPr="004051D0" w:rsidRDefault="00B83CD8" w:rsidP="00550043">
            <w:pPr>
              <w:rPr>
                <w:rFonts w:eastAsiaTheme="minorHAnsi" w:cs="Arial"/>
                <w:b/>
                <w:bCs/>
                <w:sz w:val="16"/>
                <w:szCs w:val="16"/>
              </w:rPr>
            </w:pPr>
          </w:p>
        </w:tc>
        <w:tc>
          <w:tcPr>
            <w:tcW w:w="1238"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18DB89D" w14:textId="77777777" w:rsidR="00B83CD8" w:rsidRPr="004051D0" w:rsidRDefault="00B83CD8" w:rsidP="00550043">
            <w:pPr>
              <w:rPr>
                <w:rFonts w:eastAsiaTheme="minorHAnsi" w:cs="Arial"/>
                <w:b/>
                <w:bCs/>
                <w:sz w:val="16"/>
                <w:szCs w:val="16"/>
                <w:lang w:val="en-GB"/>
              </w:rPr>
            </w:pPr>
            <w:r>
              <w:rPr>
                <w:rFonts w:ascii="Times New Roman" w:eastAsiaTheme="minorHAnsi" w:hAnsi="Times New Roman"/>
              </w:rPr>
              <w:t>LIN</w:t>
            </w:r>
          </w:p>
        </w:tc>
        <w:tc>
          <w:tcPr>
            <w:tcW w:w="421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4F04BFC" w14:textId="77777777" w:rsidR="00B83CD8" w:rsidRPr="004051D0" w:rsidRDefault="00B83CD8" w:rsidP="00550043">
            <w:pPr>
              <w:rPr>
                <w:rFonts w:eastAsiaTheme="minorHAnsi" w:cs="Arial"/>
                <w:color w:val="000000" w:themeColor="text1"/>
                <w:sz w:val="16"/>
                <w:szCs w:val="16"/>
              </w:rPr>
            </w:pPr>
            <w:r>
              <w:rPr>
                <w:rFonts w:ascii="Times New Roman" w:eastAsiaTheme="minorHAnsi" w:hAnsi="Times New Roman"/>
              </w:rPr>
              <w:t>front/rear fog switch type</w:t>
            </w:r>
          </w:p>
        </w:tc>
      </w:tr>
      <w:tr w:rsidR="00B83CD8" w:rsidRPr="004051D0" w14:paraId="60B978A3" w14:textId="77777777" w:rsidTr="00317501">
        <w:trPr>
          <w:trHeight w:val="227"/>
        </w:trPr>
        <w:tc>
          <w:tcPr>
            <w:tcW w:w="1079" w:type="dxa"/>
            <w:vMerge/>
            <w:tcBorders>
              <w:left w:val="single" w:sz="8" w:space="0" w:color="000000"/>
              <w:bottom w:val="single" w:sz="8" w:space="0" w:color="000000"/>
              <w:right w:val="single" w:sz="8" w:space="0" w:color="000000"/>
            </w:tcBorders>
            <w:shd w:val="clear" w:color="auto" w:fill="D9D9D9"/>
            <w:vAlign w:val="center"/>
          </w:tcPr>
          <w:p w14:paraId="729DBB72" w14:textId="77777777" w:rsidR="00B83CD8" w:rsidRPr="004051D0" w:rsidRDefault="00B83CD8" w:rsidP="00550043">
            <w:pPr>
              <w:rPr>
                <w:rFonts w:eastAsiaTheme="minorHAnsi" w:cs="Arial"/>
                <w:b/>
                <w:bCs/>
                <w:sz w:val="16"/>
                <w:szCs w:val="16"/>
              </w:rPr>
            </w:pPr>
          </w:p>
        </w:tc>
        <w:tc>
          <w:tcPr>
            <w:tcW w:w="1238"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tcPr>
          <w:p w14:paraId="282CFDE0" w14:textId="1D4E2E0B" w:rsidR="00B83CD8" w:rsidRPr="00B83CD8" w:rsidRDefault="00B83CD8" w:rsidP="00550043">
            <w:pPr>
              <w:rPr>
                <w:rFonts w:ascii="Times New Roman" w:eastAsiaTheme="minorHAnsi" w:hAnsi="Times New Roman"/>
                <w:color w:val="0000FF"/>
              </w:rPr>
            </w:pPr>
            <w:r w:rsidRPr="00B83CD8">
              <w:rPr>
                <w:rFonts w:ascii="Times New Roman" w:eastAsiaTheme="minorHAnsi" w:hAnsi="Times New Roman"/>
                <w:color w:val="0000FF"/>
              </w:rPr>
              <w:t>CAN</w:t>
            </w:r>
          </w:p>
        </w:tc>
        <w:tc>
          <w:tcPr>
            <w:tcW w:w="421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143EC8" w14:textId="0C642A9D" w:rsidR="00B83CD8" w:rsidRPr="00B83CD8" w:rsidRDefault="00B83CD8" w:rsidP="00550043">
            <w:pPr>
              <w:rPr>
                <w:rFonts w:ascii="Times New Roman" w:eastAsiaTheme="minorHAnsi" w:hAnsi="Times New Roman"/>
                <w:color w:val="0000FF"/>
              </w:rPr>
            </w:pPr>
            <w:r w:rsidRPr="00B83CD8">
              <w:rPr>
                <w:rFonts w:ascii="Times New Roman" w:eastAsiaTheme="minorHAnsi" w:hAnsi="Times New Roman"/>
                <w:color w:val="0000FF"/>
              </w:rPr>
              <w:t>Front/rear fog soft button</w:t>
            </w:r>
          </w:p>
        </w:tc>
      </w:tr>
      <w:bookmarkEnd w:id="453"/>
    </w:tbl>
    <w:p w14:paraId="47B20EDE" w14:textId="77777777" w:rsidR="002C3B0D" w:rsidRPr="004051D0" w:rsidRDefault="002C3B0D" w:rsidP="002C3B0D">
      <w:pPr>
        <w:rPr>
          <w:rFonts w:cs="Arial"/>
          <w:sz w:val="16"/>
          <w:szCs w:val="16"/>
        </w:rPr>
      </w:pPr>
    </w:p>
    <w:p w14:paraId="14F13BAF" w14:textId="77777777" w:rsidR="002C3B0D" w:rsidRPr="004051D0" w:rsidRDefault="002C3B0D" w:rsidP="002C3B0D">
      <w:pPr>
        <w:rPr>
          <w:rFonts w:cs="Arial"/>
        </w:rPr>
      </w:pPr>
    </w:p>
    <w:p w14:paraId="058B64AC"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LPR_FogLampCkt_Switch_Cfg_00027</w:t>
      </w:r>
      <w:r w:rsidRPr="004051D0">
        <w:rPr>
          <w:rFonts w:ascii="Arial" w:hAnsi="Arial" w:cs="Arial"/>
        </w:rPr>
        <w:t xml:space="preserve">### </w:t>
      </w:r>
      <w:bookmarkStart w:id="454" w:name="LPR_N_FogLampCkt_Switch_Cfg_00027"/>
      <w:r>
        <w:rPr>
          <w:rFonts w:ascii="Arial" w:hAnsi="Arial" w:cs="Arial"/>
        </w:rPr>
        <w:t>LPR_FogLampCkt_Switch_Cfg</w:t>
      </w:r>
      <w:bookmarkEnd w:id="454"/>
    </w:p>
    <w:p w14:paraId="4FA1C185" w14:textId="77777777" w:rsidR="002C3B0D" w:rsidRDefault="00743B93" w:rsidP="002C3B0D">
      <w:pPr>
        <w:rPr>
          <w:rFonts w:ascii="Times New Roman" w:hAnsi="Times New Roman"/>
        </w:rPr>
      </w:pPr>
      <w:bookmarkStart w:id="455" w:name="LPR_D_FogLampCkt_Switch_Cfg_00027"/>
      <w:r>
        <w:rPr>
          <w:rFonts w:ascii="Times New Roman" w:hAnsi="Times New Roman"/>
        </w:rPr>
        <w:t>Indicates if Input Switch for Front Fog Lamp are used or not.</w:t>
      </w:r>
    </w:p>
    <w:p w14:paraId="0B89FD83" w14:textId="77777777" w:rsidR="00743B93" w:rsidRPr="004051D0" w:rsidRDefault="00743B93"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3ABFC748"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7CF372C"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3846FBE" w14:textId="77777777" w:rsidR="002C3B0D" w:rsidRPr="004051D0" w:rsidRDefault="00743B93"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2C3B0D" w:rsidRPr="004051D0" w14:paraId="23544B80"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A4CE75A"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2C3B0D" w:rsidRPr="004051D0" w14:paraId="4048D32D"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3E1453D" w14:textId="77777777" w:rsidR="002C3B0D" w:rsidRPr="004051D0" w:rsidRDefault="002C3B0D" w:rsidP="00550043">
            <w:pPr>
              <w:rPr>
                <w:rFonts w:cs="Arial"/>
                <w:b/>
                <w:bCs/>
                <w:sz w:val="16"/>
                <w:szCs w:val="16"/>
                <w:lang w:val="en-GB"/>
              </w:rPr>
            </w:pPr>
            <w:r w:rsidRPr="004051D0">
              <w:rPr>
                <w:rFonts w:cs="Arial"/>
                <w:b/>
                <w:bCs/>
                <w:sz w:val="16"/>
                <w:szCs w:val="16"/>
                <w:lang w:val="en-GB"/>
              </w:rPr>
              <w:t>Value</w:t>
            </w:r>
          </w:p>
          <w:p w14:paraId="242A29E7" w14:textId="77777777" w:rsidR="002C3B0D" w:rsidRPr="004051D0" w:rsidRDefault="002C3B0D" w:rsidP="0055004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0963666" w14:textId="77777777" w:rsidR="002C3B0D" w:rsidRPr="004051D0" w:rsidRDefault="00743B93" w:rsidP="00550043">
            <w:pPr>
              <w:rPr>
                <w:rFonts w:eastAsiaTheme="minorHAnsi" w:cs="Arial"/>
                <w:b/>
                <w:bCs/>
                <w:sz w:val="16"/>
                <w:szCs w:val="16"/>
                <w:lang w:val="en-GB"/>
              </w:rPr>
            </w:pPr>
            <w:r>
              <w:rPr>
                <w:rFonts w:ascii="Times New Roman" w:eastAsiaTheme="minorHAnsi" w:hAnsi="Times New Roman"/>
              </w:rPr>
              <w:t>NOT_USED</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DB1925E" w14:textId="77777777" w:rsidR="002C3B0D" w:rsidRPr="004051D0" w:rsidRDefault="00743B93" w:rsidP="00743B93">
            <w:pPr>
              <w:overflowPunct/>
              <w:textAlignment w:val="auto"/>
              <w:rPr>
                <w:rFonts w:eastAsiaTheme="minorHAnsi" w:cs="Arial"/>
                <w:color w:val="000000" w:themeColor="text1"/>
                <w:sz w:val="16"/>
                <w:szCs w:val="16"/>
              </w:rPr>
            </w:pPr>
            <w:r>
              <w:rPr>
                <w:rFonts w:ascii="Times New Roman" w:eastAsiaTheme="minorHAnsi" w:hAnsi="Times New Roman"/>
              </w:rPr>
              <w:t>Module configured to not use the Left/Right Front Fog Lamp Output circuits, indicates to not to log DTC</w:t>
            </w:r>
          </w:p>
        </w:tc>
      </w:tr>
      <w:tr w:rsidR="002C3B0D" w:rsidRPr="004051D0" w14:paraId="08484A4B"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4DA3F13"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3B29645" w14:textId="77777777" w:rsidR="002C3B0D" w:rsidRPr="004051D0" w:rsidRDefault="00743B93" w:rsidP="00550043">
            <w:pPr>
              <w:rPr>
                <w:rFonts w:eastAsiaTheme="minorHAnsi" w:cs="Arial"/>
                <w:b/>
                <w:bCs/>
                <w:sz w:val="16"/>
                <w:szCs w:val="16"/>
                <w:lang w:val="en-GB"/>
              </w:rPr>
            </w:pPr>
            <w:r>
              <w:rPr>
                <w:rFonts w:ascii="Times New Roman" w:eastAsiaTheme="minorHAnsi" w:hAnsi="Times New Roman"/>
              </w:rPr>
              <w:t>USED</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53B8AC9" w14:textId="77777777" w:rsidR="002C3B0D" w:rsidRPr="00743B93" w:rsidRDefault="00743B93" w:rsidP="00743B93">
            <w:pPr>
              <w:overflowPunct/>
              <w:textAlignment w:val="auto"/>
              <w:rPr>
                <w:rFonts w:ascii="Times New Roman" w:hAnsi="Times New Roman"/>
              </w:rPr>
            </w:pPr>
            <w:r>
              <w:rPr>
                <w:rFonts w:ascii="Times New Roman" w:eastAsiaTheme="minorHAnsi" w:hAnsi="Times New Roman"/>
              </w:rPr>
              <w:t>UModule configured to use the Left/Right Front Fog lamp Output circuits, indicates to log DTC</w:t>
            </w:r>
          </w:p>
        </w:tc>
      </w:tr>
      <w:bookmarkEnd w:id="455"/>
    </w:tbl>
    <w:p w14:paraId="5856C9BB" w14:textId="77777777" w:rsidR="002C3B0D" w:rsidRPr="004051D0" w:rsidRDefault="002C3B0D" w:rsidP="002C3B0D">
      <w:pPr>
        <w:rPr>
          <w:rFonts w:cs="Arial"/>
          <w:sz w:val="16"/>
          <w:szCs w:val="16"/>
        </w:rPr>
      </w:pPr>
    </w:p>
    <w:p w14:paraId="1485E467" w14:textId="77777777" w:rsidR="002C3B0D" w:rsidRPr="004051D0" w:rsidRDefault="002C3B0D" w:rsidP="002C3B0D">
      <w:pPr>
        <w:rPr>
          <w:rFonts w:cs="Arial"/>
        </w:rPr>
      </w:pPr>
    </w:p>
    <w:p w14:paraId="3424B458" w14:textId="77777777" w:rsidR="002C3B0D" w:rsidRPr="004051D0" w:rsidRDefault="002C3B0D" w:rsidP="002C3B0D">
      <w:pPr>
        <w:rPr>
          <w:rFonts w:cs="Arial"/>
          <w:sz w:val="16"/>
          <w:szCs w:val="16"/>
        </w:rPr>
      </w:pPr>
    </w:p>
    <w:p w14:paraId="7F275D79" w14:textId="77777777" w:rsidR="002C3B0D" w:rsidRPr="004051D0" w:rsidRDefault="002C3B0D" w:rsidP="002C3B0D">
      <w:pPr>
        <w:rPr>
          <w:rFonts w:cs="Arial"/>
        </w:rPr>
      </w:pPr>
    </w:p>
    <w:p w14:paraId="2439D791"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LPR_FrontFog_Enable_Cfg_00029</w:t>
      </w:r>
      <w:r w:rsidRPr="004051D0">
        <w:rPr>
          <w:rFonts w:ascii="Arial" w:hAnsi="Arial" w:cs="Arial"/>
        </w:rPr>
        <w:t xml:space="preserve">### </w:t>
      </w:r>
      <w:bookmarkStart w:id="456" w:name="LPR_N_FrontFog_Enable_Cfg_00029"/>
      <w:r>
        <w:rPr>
          <w:rFonts w:ascii="Arial" w:hAnsi="Arial" w:cs="Arial"/>
        </w:rPr>
        <w:t>LPR_FrontFog_Enable_Cfg</w:t>
      </w:r>
      <w:bookmarkEnd w:id="456"/>
    </w:p>
    <w:p w14:paraId="5A0FA76C" w14:textId="77777777" w:rsidR="00743B93" w:rsidRDefault="00743B93" w:rsidP="00743B93">
      <w:pPr>
        <w:rPr>
          <w:rFonts w:ascii="Times New Roman" w:hAnsi="Times New Roman"/>
        </w:rPr>
      </w:pPr>
      <w:bookmarkStart w:id="457" w:name="LPR_D_FrontFog_Enable_Cfg_00029"/>
      <w:r>
        <w:rPr>
          <w:rFonts w:ascii="Times New Roman" w:hAnsi="Times New Roman"/>
        </w:rPr>
        <w:t>This parameter enables/disables the Front Fog Lighting feature. It may be set to ENABLED, even if the</w:t>
      </w:r>
    </w:p>
    <w:p w14:paraId="2596BA98" w14:textId="77777777" w:rsidR="002C3B0D" w:rsidRDefault="00743B93" w:rsidP="00743B93">
      <w:pPr>
        <w:rPr>
          <w:rFonts w:ascii="Times New Roman" w:hAnsi="Times New Roman"/>
        </w:rPr>
      </w:pPr>
      <w:r>
        <w:rPr>
          <w:rFonts w:ascii="Times New Roman" w:hAnsi="Times New Roman"/>
        </w:rPr>
        <w:t>vehicle is not fitted with a Front Fog Lighting Switch and Front Fog Lamps.</w:t>
      </w:r>
    </w:p>
    <w:p w14:paraId="22812353" w14:textId="77777777" w:rsidR="00743B93" w:rsidRPr="004051D0" w:rsidRDefault="00743B93" w:rsidP="00743B93">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075A2851"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F34F347"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D65D99D" w14:textId="77777777" w:rsidR="002C3B0D" w:rsidRPr="004051D0" w:rsidRDefault="00743B93"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2C3B0D" w:rsidRPr="004051D0" w14:paraId="4FC65B8A"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8C95B75"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2C3B0D" w:rsidRPr="004051D0" w14:paraId="08E175B4"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7B29447" w14:textId="77777777" w:rsidR="002C3B0D" w:rsidRPr="004051D0" w:rsidRDefault="002C3B0D" w:rsidP="00550043">
            <w:pPr>
              <w:rPr>
                <w:rFonts w:cs="Arial"/>
                <w:b/>
                <w:bCs/>
                <w:sz w:val="16"/>
                <w:szCs w:val="16"/>
                <w:lang w:val="en-GB"/>
              </w:rPr>
            </w:pPr>
            <w:r w:rsidRPr="004051D0">
              <w:rPr>
                <w:rFonts w:cs="Arial"/>
                <w:b/>
                <w:bCs/>
                <w:sz w:val="16"/>
                <w:szCs w:val="16"/>
                <w:lang w:val="en-GB"/>
              </w:rPr>
              <w:t>Value</w:t>
            </w:r>
          </w:p>
          <w:p w14:paraId="68EF24C8" w14:textId="77777777" w:rsidR="002C3B0D" w:rsidRPr="004051D0" w:rsidRDefault="002C3B0D" w:rsidP="0055004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9630751" w14:textId="77777777" w:rsidR="002C3B0D" w:rsidRPr="004051D0" w:rsidRDefault="00743B93" w:rsidP="00550043">
            <w:pPr>
              <w:rPr>
                <w:rFonts w:eastAsiaTheme="minorHAnsi" w:cs="Arial"/>
                <w:b/>
                <w:bCs/>
                <w:sz w:val="16"/>
                <w:szCs w:val="16"/>
                <w:lang w:val="en-GB"/>
              </w:rPr>
            </w:pPr>
            <w:r>
              <w:rPr>
                <w:rFonts w:ascii="Times New Roman" w:hAnsi="Times New Roman"/>
              </w:rPr>
              <w:t>DISABLED</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71C6F2A" w14:textId="77777777" w:rsidR="002C3B0D" w:rsidRPr="00743B93" w:rsidRDefault="00743B93" w:rsidP="00550043">
            <w:pPr>
              <w:rPr>
                <w:rFonts w:ascii="Times New Roman" w:hAnsi="Times New Roman"/>
              </w:rPr>
            </w:pPr>
            <w:r>
              <w:rPr>
                <w:rFonts w:ascii="Times New Roman" w:hAnsi="Times New Roman"/>
              </w:rPr>
              <w:t>the Front Fog Lighting feature is disabled.</w:t>
            </w:r>
          </w:p>
        </w:tc>
      </w:tr>
      <w:tr w:rsidR="002C3B0D" w:rsidRPr="004051D0" w14:paraId="2B3E7E4D"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6D2CE4"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3601101" w14:textId="77777777" w:rsidR="002C3B0D" w:rsidRPr="004051D0" w:rsidRDefault="00743B93" w:rsidP="00550043">
            <w:pPr>
              <w:rPr>
                <w:rFonts w:eastAsiaTheme="minorHAnsi" w:cs="Arial"/>
                <w:b/>
                <w:bCs/>
                <w:sz w:val="16"/>
                <w:szCs w:val="16"/>
                <w:lang w:val="en-GB"/>
              </w:rPr>
            </w:pPr>
            <w:r>
              <w:rPr>
                <w:rFonts w:ascii="Times New Roman" w:hAnsi="Times New Roman"/>
              </w:rPr>
              <w:t>ENABLED</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7791599" w14:textId="77777777" w:rsidR="002C3B0D" w:rsidRPr="00743B93" w:rsidRDefault="00743B93" w:rsidP="00550043">
            <w:pPr>
              <w:rPr>
                <w:rFonts w:ascii="Times New Roman" w:hAnsi="Times New Roman"/>
              </w:rPr>
            </w:pPr>
            <w:r>
              <w:rPr>
                <w:rFonts w:ascii="Times New Roman" w:hAnsi="Times New Roman"/>
              </w:rPr>
              <w:t>the Front Fog Lighting feature is enabled.</w:t>
            </w:r>
          </w:p>
        </w:tc>
      </w:tr>
      <w:bookmarkEnd w:id="457"/>
    </w:tbl>
    <w:p w14:paraId="17802325" w14:textId="77777777" w:rsidR="002C3B0D" w:rsidRPr="004051D0" w:rsidRDefault="002C3B0D" w:rsidP="002C3B0D">
      <w:pPr>
        <w:rPr>
          <w:rFonts w:cs="Arial"/>
          <w:sz w:val="16"/>
          <w:szCs w:val="16"/>
        </w:rPr>
      </w:pPr>
    </w:p>
    <w:p w14:paraId="29D10DBF" w14:textId="77777777" w:rsidR="002C3B0D" w:rsidRPr="004051D0" w:rsidRDefault="002C3B0D" w:rsidP="002C3B0D">
      <w:pPr>
        <w:rPr>
          <w:rFonts w:cs="Arial"/>
        </w:rPr>
      </w:pPr>
    </w:p>
    <w:p w14:paraId="540920EB"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LPR_FrontFog_WithHighBeams_Cfg_00030</w:t>
      </w:r>
      <w:r w:rsidRPr="004051D0">
        <w:rPr>
          <w:rFonts w:ascii="Arial" w:hAnsi="Arial" w:cs="Arial"/>
        </w:rPr>
        <w:t xml:space="preserve">### </w:t>
      </w:r>
      <w:bookmarkStart w:id="458" w:name="LPR_N_FrontFog_WithHighBeams_Cfg_00030"/>
      <w:r>
        <w:rPr>
          <w:rFonts w:ascii="Arial" w:hAnsi="Arial" w:cs="Arial"/>
        </w:rPr>
        <w:t>LPR_FrontFog_WithHighBeams_Cfg</w:t>
      </w:r>
      <w:bookmarkEnd w:id="458"/>
    </w:p>
    <w:p w14:paraId="7D40AA9D" w14:textId="77777777" w:rsidR="002C3B0D" w:rsidRDefault="00743B93" w:rsidP="002C3B0D">
      <w:pPr>
        <w:rPr>
          <w:rFonts w:ascii="Times New Roman" w:hAnsi="Times New Roman"/>
        </w:rPr>
      </w:pPr>
      <w:bookmarkStart w:id="459" w:name="LPR_D_FrontFog_WithHighBeams_Cfg_00030"/>
      <w:r>
        <w:rPr>
          <w:rFonts w:ascii="Times New Roman" w:hAnsi="Times New Roman"/>
        </w:rPr>
        <w:t>This configuration parameter indicates whether the front fog lamps are allowed/inhibited to be on when high beams or flash-to-pass are on.</w:t>
      </w:r>
    </w:p>
    <w:p w14:paraId="34DE41AC" w14:textId="77777777" w:rsidR="00743B93" w:rsidRPr="004051D0" w:rsidRDefault="00743B93"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50748118"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D8A280B"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82F0F8D" w14:textId="77777777" w:rsidR="002C3B0D" w:rsidRPr="004051D0" w:rsidRDefault="00743B93"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2C3B0D" w:rsidRPr="004051D0" w14:paraId="4E4DD7AA"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0894CA3"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2C3B0D" w:rsidRPr="004051D0" w14:paraId="7301B72F"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B57756B" w14:textId="77777777" w:rsidR="002C3B0D" w:rsidRPr="004051D0" w:rsidRDefault="002C3B0D" w:rsidP="00550043">
            <w:pPr>
              <w:rPr>
                <w:rFonts w:cs="Arial"/>
                <w:b/>
                <w:bCs/>
                <w:sz w:val="16"/>
                <w:szCs w:val="16"/>
                <w:lang w:val="en-GB"/>
              </w:rPr>
            </w:pPr>
            <w:r w:rsidRPr="004051D0">
              <w:rPr>
                <w:rFonts w:cs="Arial"/>
                <w:b/>
                <w:bCs/>
                <w:sz w:val="16"/>
                <w:szCs w:val="16"/>
                <w:lang w:val="en-GB"/>
              </w:rPr>
              <w:t>Value</w:t>
            </w:r>
          </w:p>
          <w:p w14:paraId="0540497D" w14:textId="77777777" w:rsidR="002C3B0D" w:rsidRPr="004051D0" w:rsidRDefault="002C3B0D" w:rsidP="0055004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E4FFC0E" w14:textId="77777777" w:rsidR="002C3B0D" w:rsidRPr="004051D0" w:rsidRDefault="00743B93" w:rsidP="00550043">
            <w:pPr>
              <w:rPr>
                <w:rFonts w:eastAsiaTheme="minorHAnsi" w:cs="Arial"/>
                <w:b/>
                <w:bCs/>
                <w:sz w:val="16"/>
                <w:szCs w:val="16"/>
                <w:lang w:val="en-GB"/>
              </w:rPr>
            </w:pPr>
            <w:r>
              <w:rPr>
                <w:rFonts w:ascii="Times New Roman" w:hAnsi="Times New Roman"/>
              </w:rPr>
              <w:t>ALLOW</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D856F0B" w14:textId="77777777" w:rsidR="002C3B0D" w:rsidRPr="004051D0" w:rsidRDefault="00743B93" w:rsidP="00743B93">
            <w:pPr>
              <w:rPr>
                <w:rFonts w:eastAsiaTheme="minorHAnsi" w:cs="Arial"/>
                <w:color w:val="000000" w:themeColor="text1"/>
                <w:sz w:val="16"/>
                <w:szCs w:val="16"/>
              </w:rPr>
            </w:pPr>
            <w:r>
              <w:rPr>
                <w:rFonts w:ascii="Times New Roman" w:hAnsi="Times New Roman"/>
              </w:rPr>
              <w:t>Front fog lamps are allowed to be on when high beams or flash-to-pass are on</w:t>
            </w:r>
          </w:p>
        </w:tc>
      </w:tr>
      <w:tr w:rsidR="002C3B0D" w:rsidRPr="004051D0" w14:paraId="76D58424"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3DD7D23"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3167352" w14:textId="77777777" w:rsidR="002C3B0D" w:rsidRPr="004051D0" w:rsidRDefault="00743B93" w:rsidP="00550043">
            <w:pPr>
              <w:rPr>
                <w:rFonts w:eastAsiaTheme="minorHAnsi" w:cs="Arial"/>
                <w:b/>
                <w:bCs/>
                <w:sz w:val="16"/>
                <w:szCs w:val="16"/>
                <w:lang w:val="en-GB"/>
              </w:rPr>
            </w:pPr>
            <w:r>
              <w:rPr>
                <w:rFonts w:ascii="Times New Roman" w:hAnsi="Times New Roman"/>
              </w:rPr>
              <w:t>NHIBIT</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F52CED5" w14:textId="27CCCDB5" w:rsidR="002C3B0D" w:rsidRPr="00743B93" w:rsidRDefault="00743B93" w:rsidP="00743B93">
            <w:pPr>
              <w:rPr>
                <w:rFonts w:ascii="Times New Roman" w:hAnsi="Times New Roman"/>
              </w:rPr>
            </w:pPr>
            <w:r>
              <w:rPr>
                <w:rFonts w:ascii="Times New Roman" w:hAnsi="Times New Roman"/>
              </w:rPr>
              <w:t>Front fog lamps are inhibited when high beams or flash-to-pass are on</w:t>
            </w:r>
          </w:p>
        </w:tc>
      </w:tr>
      <w:bookmarkEnd w:id="459"/>
    </w:tbl>
    <w:p w14:paraId="783B43D9" w14:textId="77777777" w:rsidR="002C3B0D" w:rsidRPr="004051D0" w:rsidRDefault="002C3B0D" w:rsidP="002C3B0D">
      <w:pPr>
        <w:rPr>
          <w:rFonts w:cs="Arial"/>
          <w:sz w:val="16"/>
          <w:szCs w:val="16"/>
        </w:rPr>
      </w:pPr>
    </w:p>
    <w:p w14:paraId="14A6D5E5" w14:textId="77777777" w:rsidR="002C3B0D" w:rsidRPr="004051D0" w:rsidRDefault="002C3B0D" w:rsidP="002C3B0D">
      <w:pPr>
        <w:rPr>
          <w:rFonts w:cs="Arial"/>
        </w:rPr>
      </w:pPr>
    </w:p>
    <w:p w14:paraId="5F68619F"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LPR_FrontFogCkt_WithTurn_Cfg_00031</w:t>
      </w:r>
      <w:r w:rsidRPr="004051D0">
        <w:rPr>
          <w:rFonts w:ascii="Arial" w:hAnsi="Arial" w:cs="Arial"/>
        </w:rPr>
        <w:t xml:space="preserve">### </w:t>
      </w:r>
      <w:bookmarkStart w:id="460" w:name="LPR_N_FrontFogCkt_WithTurn_Cfg_00031"/>
      <w:r>
        <w:rPr>
          <w:rFonts w:ascii="Arial" w:hAnsi="Arial" w:cs="Arial"/>
        </w:rPr>
        <w:t>LPR_FrontFogCkt_WithTurn_Cfg</w:t>
      </w:r>
      <w:bookmarkEnd w:id="460"/>
    </w:p>
    <w:p w14:paraId="4275E9C7" w14:textId="77777777" w:rsidR="002C3B0D" w:rsidRDefault="00743B93" w:rsidP="002C3B0D">
      <w:pPr>
        <w:rPr>
          <w:rFonts w:ascii="Times New Roman" w:hAnsi="Times New Roman"/>
        </w:rPr>
      </w:pPr>
      <w:bookmarkStart w:id="461" w:name="LPR_D_FrontFogCkt_WithTurn_Cfg_00031"/>
      <w:r>
        <w:rPr>
          <w:rFonts w:ascii="Times New Roman" w:hAnsi="Times New Roman"/>
        </w:rPr>
        <w:t>Determines if a Front Fog Lamp is shut off while an adjacent turn signal is flashing. It does not matter which feature is trying to activate the Front Fog Lamps.</w:t>
      </w:r>
    </w:p>
    <w:p w14:paraId="4096490A" w14:textId="77777777" w:rsidR="00743B93" w:rsidRPr="004051D0" w:rsidRDefault="00743B93"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1B538B5E"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07CE4FD"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269AE61" w14:textId="77777777" w:rsidR="002C3B0D" w:rsidRPr="004051D0" w:rsidRDefault="00743B93"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2C3B0D" w:rsidRPr="004051D0" w14:paraId="4811CF96"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F165D9A"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2C3B0D" w:rsidRPr="004051D0" w14:paraId="63A2CDA3"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E558408" w14:textId="77777777" w:rsidR="002C3B0D" w:rsidRPr="004051D0" w:rsidRDefault="002C3B0D" w:rsidP="00550043">
            <w:pPr>
              <w:rPr>
                <w:rFonts w:cs="Arial"/>
                <w:b/>
                <w:bCs/>
                <w:sz w:val="16"/>
                <w:szCs w:val="16"/>
                <w:lang w:val="en-GB"/>
              </w:rPr>
            </w:pPr>
            <w:r w:rsidRPr="004051D0">
              <w:rPr>
                <w:rFonts w:cs="Arial"/>
                <w:b/>
                <w:bCs/>
                <w:sz w:val="16"/>
                <w:szCs w:val="16"/>
                <w:lang w:val="en-GB"/>
              </w:rPr>
              <w:t>Value</w:t>
            </w:r>
          </w:p>
          <w:p w14:paraId="61B71F3D" w14:textId="77777777" w:rsidR="002C3B0D" w:rsidRPr="004051D0" w:rsidRDefault="002C3B0D" w:rsidP="0055004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9365C93" w14:textId="77777777" w:rsidR="002C3B0D" w:rsidRPr="004051D0" w:rsidRDefault="00743B93" w:rsidP="00550043">
            <w:pPr>
              <w:rPr>
                <w:rFonts w:eastAsiaTheme="minorHAnsi" w:cs="Arial"/>
                <w:b/>
                <w:bCs/>
                <w:sz w:val="16"/>
                <w:szCs w:val="16"/>
                <w:lang w:val="en-GB"/>
              </w:rPr>
            </w:pPr>
            <w:r>
              <w:rPr>
                <w:rFonts w:ascii="Times New Roman" w:hAnsi="Times New Roman"/>
              </w:rPr>
              <w:t>ALLOW</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58A3F14" w14:textId="77777777" w:rsidR="002C3B0D" w:rsidRPr="004051D0" w:rsidRDefault="00743B93" w:rsidP="00743B93">
            <w:pPr>
              <w:rPr>
                <w:rFonts w:eastAsiaTheme="minorHAnsi" w:cs="Arial"/>
                <w:color w:val="000000" w:themeColor="text1"/>
                <w:sz w:val="16"/>
                <w:szCs w:val="16"/>
              </w:rPr>
            </w:pPr>
            <w:r>
              <w:rPr>
                <w:rFonts w:ascii="Times New Roman" w:hAnsi="Times New Roman"/>
              </w:rPr>
              <w:t>The Front Fog Lamp is allowed to illuminate while an adjacent turn signal is flashing</w:t>
            </w:r>
          </w:p>
        </w:tc>
      </w:tr>
      <w:tr w:rsidR="002C3B0D" w:rsidRPr="004051D0" w14:paraId="19C679F6"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B7CB37"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0FBF77D" w14:textId="77777777" w:rsidR="002C3B0D" w:rsidRPr="004051D0" w:rsidRDefault="00743B93" w:rsidP="00550043">
            <w:pPr>
              <w:rPr>
                <w:rFonts w:eastAsiaTheme="minorHAnsi" w:cs="Arial"/>
                <w:b/>
                <w:bCs/>
                <w:sz w:val="16"/>
                <w:szCs w:val="16"/>
                <w:lang w:val="en-GB"/>
              </w:rPr>
            </w:pPr>
            <w:r>
              <w:rPr>
                <w:rFonts w:ascii="Times New Roman" w:hAnsi="Times New Roman"/>
              </w:rPr>
              <w:t>INHIBIT</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D524FA6" w14:textId="77777777" w:rsidR="002C3B0D" w:rsidRPr="004051D0" w:rsidRDefault="00743B93" w:rsidP="00743B93">
            <w:pPr>
              <w:rPr>
                <w:rFonts w:eastAsiaTheme="minorHAnsi" w:cs="Arial"/>
                <w:color w:val="000000" w:themeColor="text1"/>
                <w:sz w:val="16"/>
                <w:szCs w:val="16"/>
              </w:rPr>
            </w:pPr>
            <w:r>
              <w:rPr>
                <w:rFonts w:ascii="Times New Roman" w:hAnsi="Times New Roman"/>
              </w:rPr>
              <w:t>INHIBIT The Front Fog Lamp is shut off while an adjacent turn signal isflashing. This configuration should be used only when required to meet regulations. Consult with the Body Exterior Lighting group.</w:t>
            </w:r>
          </w:p>
        </w:tc>
      </w:tr>
      <w:bookmarkEnd w:id="461"/>
    </w:tbl>
    <w:p w14:paraId="6E417FFF" w14:textId="77777777" w:rsidR="002C3B0D" w:rsidRPr="004051D0" w:rsidRDefault="002C3B0D" w:rsidP="002C3B0D">
      <w:pPr>
        <w:rPr>
          <w:rFonts w:cs="Arial"/>
          <w:sz w:val="16"/>
          <w:szCs w:val="16"/>
        </w:rPr>
      </w:pPr>
    </w:p>
    <w:p w14:paraId="61D84B3A" w14:textId="77777777" w:rsidR="002C3B0D" w:rsidRPr="004051D0" w:rsidRDefault="002C3B0D" w:rsidP="002C3B0D">
      <w:pPr>
        <w:rPr>
          <w:rFonts w:cs="Arial"/>
        </w:rPr>
      </w:pPr>
    </w:p>
    <w:p w14:paraId="41CAD7FF"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LPR_Fog_Lamp_Ckt_Usage_DutyCycleRamp_Cfg_00032</w:t>
      </w:r>
      <w:r w:rsidRPr="004051D0">
        <w:rPr>
          <w:rFonts w:ascii="Arial" w:hAnsi="Arial" w:cs="Arial"/>
        </w:rPr>
        <w:t xml:space="preserve">### </w:t>
      </w:r>
      <w:bookmarkStart w:id="462" w:name="LPR_N_Fog_Lamp_Ckt_Usage_DutyCycleRamp_C"/>
      <w:r>
        <w:rPr>
          <w:rFonts w:ascii="Arial" w:hAnsi="Arial" w:cs="Arial"/>
        </w:rPr>
        <w:t>LPR_Fog_Lamp_Ckt_Usage_DutyCycleRamp_Cfg</w:t>
      </w:r>
      <w:bookmarkEnd w:id="462"/>
    </w:p>
    <w:p w14:paraId="1DCD2901" w14:textId="77777777" w:rsidR="00743B93" w:rsidRDefault="00743B93" w:rsidP="00743B93">
      <w:pPr>
        <w:overflowPunct/>
        <w:textAlignment w:val="auto"/>
        <w:rPr>
          <w:rFonts w:ascii="Times New Roman" w:eastAsiaTheme="minorHAnsi" w:hAnsi="Times New Roman"/>
        </w:rPr>
      </w:pPr>
      <w:bookmarkStart w:id="463" w:name="LPR_D_Fog_Lamp_Ckt_Usage_DutyCycleRamp_C"/>
      <w:r>
        <w:rPr>
          <w:rFonts w:ascii="Times New Roman" w:eastAsiaTheme="minorHAnsi" w:hAnsi="Times New Roman"/>
        </w:rPr>
        <w:t>Determines if LF/RF_Fog_Lamp_Ckt ramping, as a Cornering Light, is optimized for halogen bulbs, or for LEDs to appear linear without jitter.</w:t>
      </w:r>
    </w:p>
    <w:p w14:paraId="62AADD42" w14:textId="77777777" w:rsidR="002C3B0D" w:rsidRPr="004051D0" w:rsidRDefault="002C3B0D"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42D7201F"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FF71B45"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DE0E4A" w14:textId="77777777" w:rsidR="002C3B0D" w:rsidRPr="004051D0" w:rsidRDefault="00743B93"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2C3B0D" w:rsidRPr="004051D0" w14:paraId="38E4A210"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1F82D09"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743B93" w:rsidRPr="004051D0" w14:paraId="13E8CE84"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62A19F4" w14:textId="77777777" w:rsidR="00743B93" w:rsidRPr="004051D0" w:rsidRDefault="00743B93" w:rsidP="00743B93">
            <w:pPr>
              <w:rPr>
                <w:rFonts w:cs="Arial"/>
                <w:b/>
                <w:bCs/>
                <w:sz w:val="16"/>
                <w:szCs w:val="16"/>
                <w:lang w:val="en-GB"/>
              </w:rPr>
            </w:pPr>
            <w:r w:rsidRPr="004051D0">
              <w:rPr>
                <w:rFonts w:cs="Arial"/>
                <w:b/>
                <w:bCs/>
                <w:sz w:val="16"/>
                <w:szCs w:val="16"/>
                <w:lang w:val="en-GB"/>
              </w:rPr>
              <w:t>Value</w:t>
            </w:r>
          </w:p>
          <w:p w14:paraId="08326CD4" w14:textId="77777777" w:rsidR="00743B93" w:rsidRPr="004051D0" w:rsidRDefault="00743B93" w:rsidP="00743B9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185A390" w14:textId="77777777" w:rsidR="00743B93" w:rsidRPr="004051D0" w:rsidRDefault="00743B93" w:rsidP="00743B93">
            <w:pPr>
              <w:rPr>
                <w:rFonts w:eastAsiaTheme="minorHAnsi" w:cs="Arial"/>
                <w:b/>
                <w:bCs/>
                <w:sz w:val="16"/>
                <w:szCs w:val="16"/>
                <w:lang w:val="en-GB"/>
              </w:rPr>
            </w:pPr>
            <w:r>
              <w:rPr>
                <w:rFonts w:ascii="Times New Roman" w:eastAsiaTheme="minorHAnsi" w:hAnsi="Times New Roman"/>
              </w:rPr>
              <w:t>LINEAR</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EE074AC" w14:textId="77777777" w:rsidR="00743B93" w:rsidRPr="004051D0" w:rsidRDefault="00743B93" w:rsidP="00743B93">
            <w:pPr>
              <w:overflowPunct/>
              <w:textAlignment w:val="auto"/>
              <w:rPr>
                <w:rFonts w:eastAsiaTheme="minorHAnsi" w:cs="Arial"/>
                <w:color w:val="000000" w:themeColor="text1"/>
                <w:sz w:val="16"/>
                <w:szCs w:val="16"/>
              </w:rPr>
            </w:pPr>
            <w:r>
              <w:rPr>
                <w:rFonts w:ascii="Times New Roman" w:eastAsiaTheme="minorHAnsi" w:hAnsi="Times New Roman"/>
              </w:rPr>
              <w:t>when LF/RF_Fog_Lamp_Ckt intensity is ramped as a Cornering Light, the intensity percentage is used directly as the duty cycle. This gives a linear duty cycle ramp.</w:t>
            </w:r>
          </w:p>
        </w:tc>
      </w:tr>
      <w:tr w:rsidR="002C3B0D" w:rsidRPr="004051D0" w14:paraId="09AC65A6"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547643C"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EDD3A2B" w14:textId="77777777" w:rsidR="002C3B0D" w:rsidRPr="004051D0" w:rsidRDefault="00743B93" w:rsidP="00550043">
            <w:pPr>
              <w:rPr>
                <w:rFonts w:eastAsiaTheme="minorHAnsi" w:cs="Arial"/>
                <w:b/>
                <w:bCs/>
                <w:sz w:val="16"/>
                <w:szCs w:val="16"/>
                <w:lang w:val="en-GB"/>
              </w:rPr>
            </w:pPr>
            <w:r>
              <w:rPr>
                <w:rFonts w:ascii="Times New Roman" w:eastAsiaTheme="minorHAnsi" w:hAnsi="Times New Roman"/>
              </w:rPr>
              <w:t>VRMS</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80D84CD" w14:textId="77777777" w:rsidR="002C3B0D" w:rsidRPr="004051D0" w:rsidRDefault="00743B93" w:rsidP="00743B93">
            <w:pPr>
              <w:overflowPunct/>
              <w:textAlignment w:val="auto"/>
              <w:rPr>
                <w:rFonts w:eastAsiaTheme="minorHAnsi" w:cs="Arial"/>
                <w:color w:val="000000" w:themeColor="text1"/>
                <w:sz w:val="16"/>
                <w:szCs w:val="16"/>
              </w:rPr>
            </w:pPr>
            <w:r>
              <w:rPr>
                <w:rFonts w:ascii="Times New Roman" w:eastAsiaTheme="minorHAnsi" w:hAnsi="Times New Roman"/>
              </w:rPr>
              <w:t>when LF/RF_Fog_Lamp_Ckt intensity is ramped as a Cornering Light, the intensity is a percentage of VrmsTarget_Cfg. This gives a nonlinear duty cycle ramp.</w:t>
            </w:r>
            <w:r w:rsidRPr="004051D0">
              <w:rPr>
                <w:rFonts w:eastAsiaTheme="minorHAnsi" w:cs="Arial"/>
                <w:color w:val="000000" w:themeColor="text1"/>
                <w:sz w:val="16"/>
                <w:szCs w:val="16"/>
              </w:rPr>
              <w:t xml:space="preserve"> </w:t>
            </w:r>
          </w:p>
        </w:tc>
      </w:tr>
      <w:bookmarkEnd w:id="463"/>
    </w:tbl>
    <w:p w14:paraId="35C4351F" w14:textId="77777777" w:rsidR="002C3B0D" w:rsidRPr="004051D0" w:rsidRDefault="002C3B0D" w:rsidP="002C3B0D">
      <w:pPr>
        <w:rPr>
          <w:rFonts w:cs="Arial"/>
          <w:sz w:val="16"/>
          <w:szCs w:val="16"/>
        </w:rPr>
      </w:pPr>
    </w:p>
    <w:p w14:paraId="4336B95B" w14:textId="77777777" w:rsidR="002C3B0D" w:rsidRPr="004051D0" w:rsidRDefault="002C3B0D" w:rsidP="002C3B0D">
      <w:pPr>
        <w:rPr>
          <w:rFonts w:cs="Arial"/>
        </w:rPr>
      </w:pPr>
    </w:p>
    <w:p w14:paraId="2571C2C2"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LPR_Fog_InRushTimeDelay_Cfg_00033</w:t>
      </w:r>
      <w:r w:rsidRPr="004051D0">
        <w:rPr>
          <w:rFonts w:ascii="Arial" w:hAnsi="Arial" w:cs="Arial"/>
        </w:rPr>
        <w:t xml:space="preserve">### </w:t>
      </w:r>
      <w:bookmarkStart w:id="464" w:name="LPR_N_Fog_InRushTimeDelay_Cfg_00033"/>
      <w:r>
        <w:rPr>
          <w:rFonts w:ascii="Arial" w:hAnsi="Arial" w:cs="Arial"/>
        </w:rPr>
        <w:t>LPR_Fog_InRushTimeDelay_Cfg</w:t>
      </w:r>
      <w:bookmarkEnd w:id="464"/>
    </w:p>
    <w:p w14:paraId="18495922" w14:textId="77777777" w:rsidR="002C3B0D" w:rsidRDefault="00743B93" w:rsidP="002C3B0D">
      <w:pPr>
        <w:rPr>
          <w:rFonts w:eastAsiaTheme="minorHAnsi" w:cs="Arial"/>
        </w:rPr>
      </w:pPr>
      <w:bookmarkStart w:id="465" w:name="LPR_D_Fog_InRushTimeDelay_Cfg_00033"/>
      <w:r w:rsidRPr="00743B93">
        <w:rPr>
          <w:rFonts w:cs="Arial"/>
        </w:rPr>
        <w:t xml:space="preserve">Time delay between activation of the left side and activation of the right side Front Fog Lamps. </w:t>
      </w:r>
      <w:r w:rsidRPr="00743B93">
        <w:rPr>
          <w:rFonts w:eastAsiaTheme="minorHAnsi" w:cs="Arial"/>
        </w:rPr>
        <w:t>This delay minimizes electrical load due to in-rush current.</w:t>
      </w:r>
      <w:r>
        <w:rPr>
          <w:rFonts w:eastAsiaTheme="minorHAnsi" w:cs="Arial"/>
        </w:rPr>
        <w:t xml:space="preserve"> </w:t>
      </w:r>
    </w:p>
    <w:p w14:paraId="50ED19DC" w14:textId="77777777" w:rsidR="00743B93" w:rsidRDefault="00743B93" w:rsidP="002C3B0D">
      <w:pPr>
        <w:rPr>
          <w:rFonts w:ascii="Times New Roman" w:eastAsiaTheme="minorHAnsi" w:hAnsi="Times New Roman"/>
        </w:rPr>
      </w:pPr>
    </w:p>
    <w:p w14:paraId="3305E2B7" w14:textId="77777777" w:rsidR="00743B93" w:rsidRDefault="00743B93" w:rsidP="00743B93">
      <w:pPr>
        <w:overflowPunct/>
        <w:textAlignment w:val="auto"/>
        <w:rPr>
          <w:rFonts w:ascii="Times New Roman" w:eastAsiaTheme="minorHAnsi" w:hAnsi="Times New Roman"/>
        </w:rPr>
      </w:pPr>
      <w:r>
        <w:rPr>
          <w:rFonts w:ascii="Times New Roman" w:eastAsiaTheme="minorHAnsi" w:hAnsi="Times New Roman"/>
        </w:rPr>
        <w:t>Typically use 0 ms if the ckt is used as power supply ckt for EEL modules.</w:t>
      </w:r>
    </w:p>
    <w:p w14:paraId="03D75F80" w14:textId="77777777" w:rsidR="00743B93" w:rsidRDefault="00743B93" w:rsidP="00743B93">
      <w:pPr>
        <w:overflowPunct/>
        <w:textAlignment w:val="auto"/>
        <w:rPr>
          <w:rFonts w:ascii="Times New Roman" w:eastAsiaTheme="minorHAnsi" w:hAnsi="Times New Roman"/>
        </w:rPr>
      </w:pPr>
      <w:r>
        <w:rPr>
          <w:rFonts w:ascii="Times New Roman" w:eastAsiaTheme="minorHAnsi" w:hAnsi="Times New Roman"/>
        </w:rPr>
        <w:t>Typically use 20 ms if Front Fog Lamps are fitted with low current devices (LED). Reason is to minimize the visible offset.</w:t>
      </w:r>
    </w:p>
    <w:p w14:paraId="78775CE1" w14:textId="77777777" w:rsidR="00743B93" w:rsidRDefault="00743B93" w:rsidP="00743B93">
      <w:pPr>
        <w:overflowPunct/>
        <w:textAlignment w:val="auto"/>
        <w:rPr>
          <w:rFonts w:ascii="Times New Roman" w:eastAsiaTheme="minorHAnsi" w:hAnsi="Times New Roman"/>
        </w:rPr>
      </w:pPr>
      <w:r>
        <w:rPr>
          <w:rFonts w:ascii="Times New Roman" w:eastAsiaTheme="minorHAnsi" w:hAnsi="Times New Roman"/>
        </w:rPr>
        <w:t>Typically use 50 ms if Front Fog Lamps are fitted with high current devices (bulbs). Reason is to stagger the large inrush current.</w:t>
      </w:r>
    </w:p>
    <w:p w14:paraId="16332A76" w14:textId="77777777" w:rsidR="00743B93" w:rsidRDefault="00743B93" w:rsidP="00743B93">
      <w:pPr>
        <w:overflowPunct/>
        <w:textAlignment w:val="auto"/>
        <w:rPr>
          <w:rFonts w:ascii="Times New Roman" w:eastAsiaTheme="minorHAnsi" w:hAnsi="Times New Roman"/>
        </w:rPr>
      </w:pPr>
      <w:r>
        <w:rPr>
          <w:rFonts w:ascii="Times New Roman" w:eastAsiaTheme="minorHAnsi" w:hAnsi="Times New Roman"/>
        </w:rPr>
        <w:t>Engineer setting this parameter should consult the Design Transmittal for the in-rush duration of each vehicle load. Consult the Body Module Technical Specialist if the Design Transmittal states a value greater than 50ms.</w:t>
      </w:r>
    </w:p>
    <w:p w14:paraId="43F0BB1F" w14:textId="77777777" w:rsidR="00743B93" w:rsidRPr="004051D0" w:rsidRDefault="00743B93"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296C6EF6"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5476E54"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0604CBB" w14:textId="77777777" w:rsidR="002C3B0D" w:rsidRPr="004051D0" w:rsidRDefault="00743B93" w:rsidP="00550043">
            <w:pPr>
              <w:rPr>
                <w:rFonts w:eastAsiaTheme="minorHAnsi" w:cs="Arial"/>
                <w:color w:val="000000" w:themeColor="text1"/>
                <w:sz w:val="16"/>
                <w:szCs w:val="16"/>
              </w:rPr>
            </w:pPr>
            <w:r>
              <w:rPr>
                <w:rFonts w:eastAsiaTheme="minorHAnsi" w:cs="Arial"/>
                <w:color w:val="000000" w:themeColor="text1"/>
                <w:sz w:val="16"/>
                <w:szCs w:val="16"/>
              </w:rPr>
              <w:t>Continuous</w:t>
            </w:r>
          </w:p>
        </w:tc>
      </w:tr>
      <w:tr w:rsidR="002C3B0D" w:rsidRPr="004051D0" w14:paraId="01142E09"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FE9A2B7"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2C3B0D" w:rsidRPr="004051D0" w14:paraId="05EB9FF7"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E36C3CA" w14:textId="77777777" w:rsidR="002C3B0D" w:rsidRPr="004051D0" w:rsidRDefault="002C3B0D" w:rsidP="00550043">
            <w:pPr>
              <w:rPr>
                <w:rFonts w:cs="Arial"/>
                <w:b/>
                <w:bCs/>
                <w:sz w:val="16"/>
                <w:szCs w:val="16"/>
                <w:lang w:val="en-GB"/>
              </w:rPr>
            </w:pPr>
            <w:r w:rsidRPr="004051D0">
              <w:rPr>
                <w:rFonts w:cs="Arial"/>
                <w:b/>
                <w:bCs/>
                <w:sz w:val="16"/>
                <w:szCs w:val="16"/>
                <w:lang w:val="en-GB"/>
              </w:rPr>
              <w:t>Value</w:t>
            </w:r>
          </w:p>
          <w:p w14:paraId="16022941" w14:textId="77777777" w:rsidR="002C3B0D" w:rsidRPr="004051D0" w:rsidRDefault="002C3B0D" w:rsidP="00550043">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BF54DD8"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CB85041" w14:textId="77777777" w:rsidR="002C3B0D" w:rsidRPr="004051D0" w:rsidRDefault="00743B93" w:rsidP="00550043">
            <w:pPr>
              <w:rPr>
                <w:rFonts w:eastAsiaTheme="minorHAnsi" w:cs="Arial"/>
                <w:color w:val="000000" w:themeColor="text1"/>
                <w:sz w:val="16"/>
                <w:szCs w:val="16"/>
              </w:rPr>
            </w:pPr>
            <w:r>
              <w:rPr>
                <w:rFonts w:eastAsiaTheme="minorHAnsi" w:cs="Arial"/>
                <w:color w:val="000000" w:themeColor="text1"/>
                <w:sz w:val="16"/>
                <w:szCs w:val="16"/>
              </w:rPr>
              <w:t>0</w:t>
            </w:r>
          </w:p>
        </w:tc>
      </w:tr>
      <w:tr w:rsidR="002C3B0D" w:rsidRPr="004051D0" w14:paraId="37C38F81"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B646BBF"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6864DE3"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966CC97" w14:textId="77777777" w:rsidR="002C3B0D" w:rsidRPr="004051D0" w:rsidRDefault="00743B93" w:rsidP="00550043">
            <w:pPr>
              <w:rPr>
                <w:rFonts w:eastAsiaTheme="minorHAnsi" w:cs="Arial"/>
                <w:color w:val="000000" w:themeColor="text1"/>
                <w:sz w:val="16"/>
                <w:szCs w:val="16"/>
              </w:rPr>
            </w:pPr>
            <w:r>
              <w:rPr>
                <w:rFonts w:eastAsiaTheme="minorHAnsi" w:cs="Arial"/>
                <w:color w:val="000000" w:themeColor="text1"/>
                <w:sz w:val="16"/>
                <w:szCs w:val="16"/>
              </w:rPr>
              <w:t>500</w:t>
            </w:r>
          </w:p>
        </w:tc>
      </w:tr>
      <w:tr w:rsidR="002C3B0D" w:rsidRPr="004051D0" w14:paraId="3B933098"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46508C0"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30D9322"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AD2299D" w14:textId="77777777" w:rsidR="002C3B0D" w:rsidRPr="004051D0" w:rsidRDefault="00743B93" w:rsidP="00550043">
            <w:pPr>
              <w:rPr>
                <w:rFonts w:eastAsiaTheme="minorHAnsi" w:cs="Arial"/>
                <w:color w:val="000000" w:themeColor="text1"/>
                <w:sz w:val="16"/>
                <w:szCs w:val="16"/>
              </w:rPr>
            </w:pPr>
            <w:r>
              <w:rPr>
                <w:rFonts w:eastAsiaTheme="minorHAnsi" w:cs="Arial"/>
                <w:color w:val="000000" w:themeColor="text1"/>
                <w:sz w:val="16"/>
                <w:szCs w:val="16"/>
              </w:rPr>
              <w:t>1</w:t>
            </w:r>
          </w:p>
        </w:tc>
      </w:tr>
      <w:tr w:rsidR="002C3B0D" w:rsidRPr="004051D0" w14:paraId="563E8DC8"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BC18C7"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30F50CE"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D9B9F63" w14:textId="77777777" w:rsidR="002C3B0D" w:rsidRPr="004051D0" w:rsidRDefault="002C3B0D" w:rsidP="00550043">
            <w:pPr>
              <w:rPr>
                <w:rFonts w:eastAsiaTheme="minorHAnsi" w:cs="Arial"/>
                <w:color w:val="000000" w:themeColor="text1"/>
                <w:sz w:val="16"/>
                <w:szCs w:val="16"/>
              </w:rPr>
            </w:pPr>
          </w:p>
        </w:tc>
      </w:tr>
      <w:tr w:rsidR="002C3B0D" w:rsidRPr="004051D0" w14:paraId="78A22F0D"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8D202F4"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BC8278D" w14:textId="77777777" w:rsidR="002C3B0D" w:rsidRPr="004051D0" w:rsidRDefault="00743B93" w:rsidP="00550043">
            <w:pPr>
              <w:rPr>
                <w:rFonts w:eastAsiaTheme="minorHAnsi" w:cs="Arial"/>
                <w:color w:val="000000" w:themeColor="text1"/>
                <w:sz w:val="16"/>
                <w:szCs w:val="16"/>
              </w:rPr>
            </w:pPr>
            <w:r>
              <w:rPr>
                <w:rFonts w:eastAsiaTheme="minorHAnsi" w:cs="Arial"/>
                <w:color w:val="000000" w:themeColor="text1"/>
                <w:sz w:val="16"/>
                <w:szCs w:val="16"/>
              </w:rPr>
              <w:t>ms</w:t>
            </w:r>
          </w:p>
        </w:tc>
      </w:tr>
      <w:bookmarkEnd w:id="465"/>
    </w:tbl>
    <w:p w14:paraId="00F3F60B" w14:textId="77777777" w:rsidR="002C3B0D" w:rsidRPr="004051D0" w:rsidRDefault="002C3B0D" w:rsidP="002C3B0D">
      <w:pPr>
        <w:rPr>
          <w:rFonts w:cs="Arial"/>
          <w:sz w:val="16"/>
          <w:szCs w:val="16"/>
        </w:rPr>
      </w:pPr>
    </w:p>
    <w:p w14:paraId="2A32C243" w14:textId="77777777" w:rsidR="002C3B0D" w:rsidRPr="004051D0" w:rsidRDefault="002C3B0D" w:rsidP="002C3B0D">
      <w:pPr>
        <w:rPr>
          <w:rFonts w:cs="Arial"/>
        </w:rPr>
      </w:pPr>
    </w:p>
    <w:p w14:paraId="78535C01"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LPR_FrontTurn_Position_Lamps_Cfg_00034</w:t>
      </w:r>
      <w:r w:rsidRPr="004051D0">
        <w:rPr>
          <w:rFonts w:ascii="Arial" w:hAnsi="Arial" w:cs="Arial"/>
        </w:rPr>
        <w:t xml:space="preserve">### </w:t>
      </w:r>
      <w:bookmarkStart w:id="466" w:name="LPR_N_FrontTurn_Position_Lamps_Cfg_00034"/>
      <w:r>
        <w:rPr>
          <w:rFonts w:ascii="Arial" w:hAnsi="Arial" w:cs="Arial"/>
        </w:rPr>
        <w:t>LPR_FrontTurn_Position_Lamps_Cfg</w:t>
      </w:r>
      <w:bookmarkEnd w:id="466"/>
    </w:p>
    <w:p w14:paraId="30FD8BA3" w14:textId="77777777" w:rsidR="002C3B0D" w:rsidRDefault="00743B93" w:rsidP="002C3B0D">
      <w:pPr>
        <w:rPr>
          <w:rFonts w:ascii="Times New Roman" w:hAnsi="Times New Roman"/>
        </w:rPr>
      </w:pPr>
      <w:bookmarkStart w:id="467" w:name="LPR_D_FrontTurn_Position_Lamps_Cfg_00034"/>
      <w:r>
        <w:rPr>
          <w:rFonts w:ascii="Times New Roman" w:hAnsi="Times New Roman"/>
        </w:rPr>
        <w:t>FrontTurn_Position_Lamps_Cfg determines if LF_Turn_Lamp_Ckt and RF_Turn_Lamp_Ckt are configured</w:t>
      </w:r>
    </w:p>
    <w:p w14:paraId="09E2B26D" w14:textId="77777777" w:rsidR="00743B93" w:rsidRPr="004051D0" w:rsidRDefault="00743B93"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58"/>
        <w:gridCol w:w="1571"/>
        <w:gridCol w:w="3906"/>
      </w:tblGrid>
      <w:tr w:rsidR="002C3B0D" w:rsidRPr="004051D0" w14:paraId="37C5F4C0"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8E3BAA4"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37C0483" w14:textId="77777777" w:rsidR="002C3B0D" w:rsidRPr="004051D0" w:rsidRDefault="00743B93"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2C3B0D" w:rsidRPr="004051D0" w14:paraId="209B1E7B"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04B3773"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2C3B0D" w:rsidRPr="004051D0" w14:paraId="04F58CC1"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9ED1724" w14:textId="77777777" w:rsidR="002C3B0D" w:rsidRPr="004051D0" w:rsidRDefault="002C3B0D" w:rsidP="00550043">
            <w:pPr>
              <w:rPr>
                <w:rFonts w:cs="Arial"/>
                <w:b/>
                <w:bCs/>
                <w:sz w:val="16"/>
                <w:szCs w:val="16"/>
                <w:lang w:val="en-GB"/>
              </w:rPr>
            </w:pPr>
            <w:r w:rsidRPr="004051D0">
              <w:rPr>
                <w:rFonts w:cs="Arial"/>
                <w:b/>
                <w:bCs/>
                <w:sz w:val="16"/>
                <w:szCs w:val="16"/>
                <w:lang w:val="en-GB"/>
              </w:rPr>
              <w:t>Value</w:t>
            </w:r>
          </w:p>
          <w:p w14:paraId="179DC4B4" w14:textId="77777777" w:rsidR="002C3B0D" w:rsidRPr="004051D0" w:rsidRDefault="002C3B0D" w:rsidP="0055004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A8FF45A" w14:textId="77777777" w:rsidR="002C3B0D" w:rsidRPr="004051D0" w:rsidRDefault="00743B93" w:rsidP="00550043">
            <w:pPr>
              <w:rPr>
                <w:rFonts w:eastAsiaTheme="minorHAnsi" w:cs="Arial"/>
                <w:b/>
                <w:bCs/>
                <w:sz w:val="16"/>
                <w:szCs w:val="16"/>
                <w:lang w:val="en-GB"/>
              </w:rPr>
            </w:pPr>
            <w:r>
              <w:rPr>
                <w:rFonts w:ascii="Times New Roman" w:hAnsi="Times New Roman"/>
              </w:rPr>
              <w:t>TURN_ONLY</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F9DD4B3" w14:textId="77777777" w:rsidR="002C3B0D" w:rsidRPr="00743B93" w:rsidRDefault="00743B93" w:rsidP="00550043">
            <w:pPr>
              <w:rPr>
                <w:rFonts w:ascii="Times New Roman" w:hAnsi="Times New Roman"/>
              </w:rPr>
            </w:pPr>
            <w:r>
              <w:rPr>
                <w:rFonts w:ascii="Times New Roman" w:hAnsi="Times New Roman"/>
              </w:rPr>
              <w:t>determines if LF_Turn_Lamp_Ckt and RF_Turn_Lamp_Ckt are configured as turn only</w:t>
            </w:r>
          </w:p>
        </w:tc>
      </w:tr>
      <w:tr w:rsidR="002C3B0D" w:rsidRPr="004051D0" w14:paraId="66FD8615"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B2584A7"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95EF1E1" w14:textId="77777777" w:rsidR="002C3B0D" w:rsidRPr="004051D0" w:rsidRDefault="00743B93" w:rsidP="00550043">
            <w:pPr>
              <w:rPr>
                <w:rFonts w:eastAsiaTheme="minorHAnsi" w:cs="Arial"/>
                <w:b/>
                <w:bCs/>
                <w:sz w:val="16"/>
                <w:szCs w:val="16"/>
                <w:lang w:val="en-GB"/>
              </w:rPr>
            </w:pPr>
            <w:r>
              <w:rPr>
                <w:rFonts w:ascii="Times New Roman" w:hAnsi="Times New Roman"/>
              </w:rPr>
              <w:t>TURN_POSITION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A721E34" w14:textId="77777777" w:rsidR="002C3B0D" w:rsidRPr="00743B93" w:rsidRDefault="00743B93" w:rsidP="00550043">
            <w:pPr>
              <w:rPr>
                <w:rFonts w:ascii="Times New Roman" w:hAnsi="Times New Roman"/>
              </w:rPr>
            </w:pPr>
            <w:r>
              <w:rPr>
                <w:rFonts w:ascii="Times New Roman" w:hAnsi="Times New Roman"/>
              </w:rPr>
              <w:t>determines if LF_Turn_Lamp_Ckt and RF_Turn_Lamp_Ckt are configured as Combined position/turn (dual intensity with flash)</w:t>
            </w:r>
          </w:p>
        </w:tc>
      </w:tr>
      <w:bookmarkEnd w:id="467"/>
    </w:tbl>
    <w:p w14:paraId="270DC1A0" w14:textId="77777777" w:rsidR="002C3B0D" w:rsidRPr="004051D0" w:rsidRDefault="002C3B0D" w:rsidP="002C3B0D">
      <w:pPr>
        <w:rPr>
          <w:rFonts w:cs="Arial"/>
          <w:sz w:val="16"/>
          <w:szCs w:val="16"/>
        </w:rPr>
      </w:pPr>
    </w:p>
    <w:p w14:paraId="55C9E37A" w14:textId="77777777" w:rsidR="002C3B0D" w:rsidRPr="004051D0" w:rsidRDefault="002C3B0D" w:rsidP="002C3B0D">
      <w:pPr>
        <w:rPr>
          <w:rFonts w:cs="Arial"/>
        </w:rPr>
      </w:pPr>
    </w:p>
    <w:p w14:paraId="3D289CAE"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LPR_FrontFogLightMaxIntensity_Cfg_00035</w:t>
      </w:r>
      <w:r w:rsidRPr="004051D0">
        <w:rPr>
          <w:rFonts w:ascii="Arial" w:hAnsi="Arial" w:cs="Arial"/>
        </w:rPr>
        <w:t xml:space="preserve">### </w:t>
      </w:r>
      <w:bookmarkStart w:id="468" w:name="LPR_N_FrontFogLightMaxIntensity_Cfg_0003"/>
      <w:r>
        <w:rPr>
          <w:rFonts w:ascii="Arial" w:hAnsi="Arial" w:cs="Arial"/>
        </w:rPr>
        <w:t>LPR_FrontFogLightMaxIntensity_Cfg</w:t>
      </w:r>
      <w:bookmarkEnd w:id="468"/>
    </w:p>
    <w:p w14:paraId="5A0FA57D" w14:textId="77777777" w:rsidR="002C3B0D" w:rsidRDefault="00743B93" w:rsidP="002C3B0D">
      <w:pPr>
        <w:rPr>
          <w:rFonts w:ascii="Times New Roman" w:hAnsi="Times New Roman"/>
        </w:rPr>
      </w:pPr>
      <w:bookmarkStart w:id="469" w:name="LPR_D_FrontFogLightMaxIntensity_Cfg_0003"/>
      <w:r>
        <w:rPr>
          <w:rFonts w:ascii="Times New Roman" w:hAnsi="Times New Roman"/>
        </w:rPr>
        <w:t>Maximum intensity value for Front Fog Lamps Output</w:t>
      </w:r>
    </w:p>
    <w:p w14:paraId="254C83EE" w14:textId="77777777" w:rsidR="00743B93" w:rsidRPr="004051D0" w:rsidRDefault="00743B93"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1A102491"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36DFAEF"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D406284" w14:textId="77777777" w:rsidR="002C3B0D" w:rsidRPr="004051D0" w:rsidRDefault="00743B93" w:rsidP="00550043">
            <w:pPr>
              <w:rPr>
                <w:rFonts w:eastAsiaTheme="minorHAnsi" w:cs="Arial"/>
                <w:color w:val="000000" w:themeColor="text1"/>
                <w:sz w:val="16"/>
                <w:szCs w:val="16"/>
              </w:rPr>
            </w:pPr>
            <w:r>
              <w:rPr>
                <w:rFonts w:eastAsiaTheme="minorHAnsi" w:cs="Arial"/>
                <w:color w:val="000000" w:themeColor="text1"/>
                <w:sz w:val="16"/>
                <w:szCs w:val="16"/>
              </w:rPr>
              <w:t>Continuous</w:t>
            </w:r>
          </w:p>
        </w:tc>
      </w:tr>
      <w:tr w:rsidR="002C3B0D" w:rsidRPr="004051D0" w14:paraId="52E92427"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8579481"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743B93" w:rsidRPr="004051D0" w14:paraId="09DE2B45"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51CDFC8" w14:textId="77777777" w:rsidR="00743B93" w:rsidRPr="004051D0" w:rsidRDefault="00743B93" w:rsidP="00743B93">
            <w:pPr>
              <w:rPr>
                <w:rFonts w:cs="Arial"/>
                <w:b/>
                <w:bCs/>
                <w:sz w:val="16"/>
                <w:szCs w:val="16"/>
                <w:lang w:val="en-GB"/>
              </w:rPr>
            </w:pPr>
            <w:r w:rsidRPr="004051D0">
              <w:rPr>
                <w:rFonts w:cs="Arial"/>
                <w:b/>
                <w:bCs/>
                <w:sz w:val="16"/>
                <w:szCs w:val="16"/>
                <w:lang w:val="en-GB"/>
              </w:rPr>
              <w:t>Value</w:t>
            </w:r>
          </w:p>
          <w:p w14:paraId="4FC1DFE9" w14:textId="77777777" w:rsidR="00743B93" w:rsidRPr="004051D0" w:rsidRDefault="00743B93" w:rsidP="00743B93">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BB7C8D5" w14:textId="77777777" w:rsidR="00743B93" w:rsidRPr="004051D0" w:rsidRDefault="00743B93" w:rsidP="00743B93">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A06F64" w14:textId="77777777" w:rsidR="00743B93" w:rsidRPr="004051D0" w:rsidRDefault="00743B93" w:rsidP="00743B93">
            <w:pPr>
              <w:rPr>
                <w:rFonts w:eastAsiaTheme="minorHAnsi" w:cs="Arial"/>
                <w:color w:val="000000" w:themeColor="text1"/>
                <w:sz w:val="16"/>
                <w:szCs w:val="16"/>
              </w:rPr>
            </w:pPr>
            <w:r>
              <w:rPr>
                <w:rFonts w:eastAsiaTheme="minorHAnsi" w:cs="Arial"/>
                <w:color w:val="000000" w:themeColor="text1"/>
                <w:sz w:val="16"/>
                <w:szCs w:val="16"/>
              </w:rPr>
              <w:t>1</w:t>
            </w:r>
          </w:p>
        </w:tc>
      </w:tr>
      <w:tr w:rsidR="00743B93" w:rsidRPr="004051D0" w14:paraId="0DBBC623"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2EA4AC" w14:textId="77777777" w:rsidR="00743B93" w:rsidRPr="004051D0" w:rsidRDefault="00743B93" w:rsidP="00743B9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7703393" w14:textId="77777777" w:rsidR="00743B93" w:rsidRPr="004051D0" w:rsidRDefault="00743B93" w:rsidP="00743B93">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677671E" w14:textId="77777777" w:rsidR="00743B93" w:rsidRPr="004051D0" w:rsidRDefault="00743B93" w:rsidP="00743B93">
            <w:pPr>
              <w:rPr>
                <w:rFonts w:eastAsiaTheme="minorHAnsi" w:cs="Arial"/>
                <w:color w:val="000000" w:themeColor="text1"/>
                <w:sz w:val="16"/>
                <w:szCs w:val="16"/>
              </w:rPr>
            </w:pPr>
            <w:r>
              <w:rPr>
                <w:rFonts w:eastAsiaTheme="minorHAnsi" w:cs="Arial"/>
                <w:color w:val="000000" w:themeColor="text1"/>
                <w:sz w:val="16"/>
                <w:szCs w:val="16"/>
              </w:rPr>
              <w:t>100</w:t>
            </w:r>
          </w:p>
        </w:tc>
      </w:tr>
      <w:tr w:rsidR="00743B93" w:rsidRPr="004051D0" w14:paraId="449DF2AD"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ACF731" w14:textId="77777777" w:rsidR="00743B93" w:rsidRPr="004051D0" w:rsidRDefault="00743B93" w:rsidP="00743B9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19401C5" w14:textId="77777777" w:rsidR="00743B93" w:rsidRPr="004051D0" w:rsidRDefault="00743B93" w:rsidP="00743B93">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614BCDA" w14:textId="77777777" w:rsidR="00743B93" w:rsidRPr="004051D0" w:rsidRDefault="00743B93" w:rsidP="00743B93">
            <w:pPr>
              <w:rPr>
                <w:rFonts w:eastAsiaTheme="minorHAnsi" w:cs="Arial"/>
                <w:color w:val="000000" w:themeColor="text1"/>
                <w:sz w:val="16"/>
                <w:szCs w:val="16"/>
              </w:rPr>
            </w:pPr>
            <w:r>
              <w:rPr>
                <w:rFonts w:eastAsiaTheme="minorHAnsi" w:cs="Arial"/>
                <w:color w:val="000000" w:themeColor="text1"/>
                <w:sz w:val="16"/>
                <w:szCs w:val="16"/>
              </w:rPr>
              <w:t>1</w:t>
            </w:r>
          </w:p>
        </w:tc>
      </w:tr>
      <w:tr w:rsidR="00743B93" w:rsidRPr="004051D0" w14:paraId="42061277"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73BDDF" w14:textId="77777777" w:rsidR="00743B93" w:rsidRPr="004051D0" w:rsidRDefault="00743B93" w:rsidP="00743B9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5480AD9" w14:textId="77777777" w:rsidR="00743B93" w:rsidRPr="004051D0" w:rsidRDefault="00743B93" w:rsidP="00743B9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7D503F7" w14:textId="77777777" w:rsidR="00743B93" w:rsidRPr="004051D0" w:rsidRDefault="00743B93" w:rsidP="00743B93">
            <w:pPr>
              <w:rPr>
                <w:rFonts w:eastAsiaTheme="minorHAnsi" w:cs="Arial"/>
                <w:color w:val="000000" w:themeColor="text1"/>
                <w:sz w:val="16"/>
                <w:szCs w:val="16"/>
              </w:rPr>
            </w:pPr>
          </w:p>
        </w:tc>
      </w:tr>
      <w:tr w:rsidR="00743B93" w:rsidRPr="004051D0" w14:paraId="5325C445"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FF4342" w14:textId="77777777" w:rsidR="00743B93" w:rsidRPr="004051D0" w:rsidRDefault="00743B93" w:rsidP="00743B9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4C4279F" w14:textId="77777777" w:rsidR="00743B93" w:rsidRPr="004051D0" w:rsidRDefault="00743B93" w:rsidP="00743B93">
            <w:pPr>
              <w:rPr>
                <w:rFonts w:eastAsiaTheme="minorHAnsi" w:cs="Arial"/>
                <w:b/>
                <w:bCs/>
                <w:sz w:val="16"/>
                <w:szCs w:val="16"/>
                <w:lang w:val="en-GB"/>
              </w:rPr>
            </w:pP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430E74A" w14:textId="77777777" w:rsidR="00743B93" w:rsidRPr="004051D0" w:rsidRDefault="00743B93" w:rsidP="00743B93">
            <w:pPr>
              <w:rPr>
                <w:rFonts w:eastAsiaTheme="minorHAnsi" w:cs="Arial"/>
                <w:color w:val="000000" w:themeColor="text1"/>
                <w:sz w:val="16"/>
                <w:szCs w:val="16"/>
              </w:rPr>
            </w:pPr>
          </w:p>
        </w:tc>
      </w:tr>
      <w:tr w:rsidR="00743B93" w:rsidRPr="004051D0" w14:paraId="46BFFEBF"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AE7625B" w14:textId="77777777" w:rsidR="00743B93" w:rsidRPr="004051D0" w:rsidRDefault="00743B93" w:rsidP="00743B9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9B52E5A" w14:textId="77777777" w:rsidR="00743B93" w:rsidRPr="004051D0" w:rsidRDefault="00743B93" w:rsidP="00743B93">
            <w:pPr>
              <w:rPr>
                <w:rFonts w:eastAsiaTheme="minorHAnsi" w:cs="Arial"/>
                <w:color w:val="000000" w:themeColor="text1"/>
                <w:sz w:val="16"/>
                <w:szCs w:val="16"/>
              </w:rPr>
            </w:pPr>
            <w:r>
              <w:rPr>
                <w:rFonts w:eastAsiaTheme="minorHAnsi" w:cs="Arial"/>
                <w:color w:val="000000" w:themeColor="text1"/>
                <w:sz w:val="16"/>
                <w:szCs w:val="16"/>
              </w:rPr>
              <w:t>Scalar</w:t>
            </w:r>
          </w:p>
        </w:tc>
      </w:tr>
      <w:bookmarkEnd w:id="469"/>
    </w:tbl>
    <w:p w14:paraId="4E9CCD3D" w14:textId="77777777" w:rsidR="002C3B0D" w:rsidRPr="004051D0" w:rsidRDefault="002C3B0D" w:rsidP="002C3B0D">
      <w:pPr>
        <w:rPr>
          <w:rFonts w:cs="Arial"/>
          <w:sz w:val="16"/>
          <w:szCs w:val="16"/>
        </w:rPr>
      </w:pPr>
    </w:p>
    <w:p w14:paraId="707A6D8E" w14:textId="77777777" w:rsidR="002C3B0D" w:rsidRPr="004051D0" w:rsidRDefault="002C3B0D" w:rsidP="002C3B0D">
      <w:pPr>
        <w:rPr>
          <w:rFonts w:cs="Arial"/>
        </w:rPr>
      </w:pPr>
    </w:p>
    <w:p w14:paraId="23C9DCF8"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LPR_FrontFogLightMinIntensity_Cfg_00036</w:t>
      </w:r>
      <w:r w:rsidRPr="004051D0">
        <w:rPr>
          <w:rFonts w:ascii="Arial" w:hAnsi="Arial" w:cs="Arial"/>
        </w:rPr>
        <w:t xml:space="preserve">### </w:t>
      </w:r>
      <w:bookmarkStart w:id="470" w:name="LPR_N_FrontFogLightMinIntensity_Cfg_0003"/>
      <w:r>
        <w:rPr>
          <w:rFonts w:ascii="Arial" w:hAnsi="Arial" w:cs="Arial"/>
        </w:rPr>
        <w:t>LPR_FrontFogLightMinIntensity_Cfg</w:t>
      </w:r>
      <w:bookmarkEnd w:id="470"/>
    </w:p>
    <w:p w14:paraId="122EDDA7" w14:textId="77777777" w:rsidR="002C3B0D" w:rsidRPr="004051D0" w:rsidRDefault="002C3B0D" w:rsidP="002C3B0D">
      <w:pPr>
        <w:rPr>
          <w:rFonts w:cs="Arial"/>
        </w:rPr>
      </w:pPr>
      <w:bookmarkStart w:id="471" w:name="LPR_D_FrontFogLightMinIntensity_Cfg_0003"/>
      <w:r>
        <w:rPr>
          <w:rFonts w:ascii="Times New Roman" w:hAnsi="Times New Roman"/>
        </w:rPr>
        <w:t>Minimum intensity value for Front Fog Lamps Output</w:t>
      </w: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2DCB31CB"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AFA150E"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067534" w14:textId="77777777" w:rsidR="002C3B0D" w:rsidRPr="004051D0" w:rsidRDefault="002C3B0D" w:rsidP="00550043">
            <w:pPr>
              <w:rPr>
                <w:rFonts w:eastAsiaTheme="minorHAnsi" w:cs="Arial"/>
                <w:color w:val="000000" w:themeColor="text1"/>
                <w:sz w:val="16"/>
                <w:szCs w:val="16"/>
              </w:rPr>
            </w:pPr>
            <w:r>
              <w:rPr>
                <w:rFonts w:eastAsiaTheme="minorHAnsi" w:cs="Arial"/>
                <w:color w:val="000000" w:themeColor="text1"/>
                <w:sz w:val="16"/>
                <w:szCs w:val="16"/>
              </w:rPr>
              <w:t>Continuous</w:t>
            </w:r>
          </w:p>
        </w:tc>
      </w:tr>
      <w:tr w:rsidR="002C3B0D" w:rsidRPr="004051D0" w14:paraId="6CFDD418"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74213C8"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2C3B0D" w:rsidRPr="004051D0" w14:paraId="54E70B91"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0BE80E5" w14:textId="77777777" w:rsidR="002C3B0D" w:rsidRPr="004051D0" w:rsidRDefault="002C3B0D" w:rsidP="00550043">
            <w:pPr>
              <w:rPr>
                <w:rFonts w:cs="Arial"/>
                <w:b/>
                <w:bCs/>
                <w:sz w:val="16"/>
                <w:szCs w:val="16"/>
                <w:lang w:val="en-GB"/>
              </w:rPr>
            </w:pPr>
            <w:r w:rsidRPr="004051D0">
              <w:rPr>
                <w:rFonts w:cs="Arial"/>
                <w:b/>
                <w:bCs/>
                <w:sz w:val="16"/>
                <w:szCs w:val="16"/>
                <w:lang w:val="en-GB"/>
              </w:rPr>
              <w:t>Value</w:t>
            </w:r>
          </w:p>
          <w:p w14:paraId="0763CBDA" w14:textId="77777777" w:rsidR="002C3B0D" w:rsidRPr="004051D0" w:rsidRDefault="002C3B0D" w:rsidP="00550043">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A902AF0"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7CBEA44" w14:textId="77777777" w:rsidR="002C3B0D" w:rsidRPr="004051D0" w:rsidRDefault="002C3B0D" w:rsidP="00550043">
            <w:pPr>
              <w:rPr>
                <w:rFonts w:eastAsiaTheme="minorHAnsi" w:cs="Arial"/>
                <w:color w:val="000000" w:themeColor="text1"/>
                <w:sz w:val="16"/>
                <w:szCs w:val="16"/>
              </w:rPr>
            </w:pPr>
            <w:r>
              <w:rPr>
                <w:rFonts w:eastAsiaTheme="minorHAnsi" w:cs="Arial"/>
                <w:color w:val="000000" w:themeColor="text1"/>
                <w:sz w:val="16"/>
                <w:szCs w:val="16"/>
              </w:rPr>
              <w:t>1</w:t>
            </w:r>
          </w:p>
        </w:tc>
      </w:tr>
      <w:tr w:rsidR="002C3B0D" w:rsidRPr="004051D0" w14:paraId="6FB68961"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B3A3D9"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CA1A46F"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02DFFAE" w14:textId="77777777" w:rsidR="002C3B0D" w:rsidRPr="004051D0" w:rsidRDefault="002C3B0D" w:rsidP="00550043">
            <w:pPr>
              <w:rPr>
                <w:rFonts w:eastAsiaTheme="minorHAnsi" w:cs="Arial"/>
                <w:color w:val="000000" w:themeColor="text1"/>
                <w:sz w:val="16"/>
                <w:szCs w:val="16"/>
              </w:rPr>
            </w:pPr>
            <w:r>
              <w:rPr>
                <w:rFonts w:eastAsiaTheme="minorHAnsi" w:cs="Arial"/>
                <w:color w:val="000000" w:themeColor="text1"/>
                <w:sz w:val="16"/>
                <w:szCs w:val="16"/>
              </w:rPr>
              <w:t>100</w:t>
            </w:r>
          </w:p>
        </w:tc>
      </w:tr>
      <w:tr w:rsidR="002C3B0D" w:rsidRPr="004051D0" w14:paraId="28D0AE5D"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8C13FE7"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8BD6FE3"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67A31AD" w14:textId="77777777" w:rsidR="002C3B0D" w:rsidRPr="004051D0" w:rsidRDefault="002C3B0D" w:rsidP="00550043">
            <w:pPr>
              <w:rPr>
                <w:rFonts w:eastAsiaTheme="minorHAnsi" w:cs="Arial"/>
                <w:color w:val="000000" w:themeColor="text1"/>
                <w:sz w:val="16"/>
                <w:szCs w:val="16"/>
              </w:rPr>
            </w:pPr>
            <w:r>
              <w:rPr>
                <w:rFonts w:eastAsiaTheme="minorHAnsi" w:cs="Arial"/>
                <w:color w:val="000000" w:themeColor="text1"/>
                <w:sz w:val="16"/>
                <w:szCs w:val="16"/>
              </w:rPr>
              <w:t>1</w:t>
            </w:r>
          </w:p>
        </w:tc>
      </w:tr>
      <w:tr w:rsidR="002C3B0D" w:rsidRPr="004051D0" w14:paraId="63B430BF"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8BDEA91"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8DCB323" w14:textId="77777777" w:rsidR="002C3B0D" w:rsidRPr="004051D0" w:rsidRDefault="002C3B0D"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5D12639" w14:textId="77777777" w:rsidR="002C3B0D" w:rsidRPr="004051D0" w:rsidRDefault="002C3B0D" w:rsidP="00550043">
            <w:pPr>
              <w:rPr>
                <w:rFonts w:eastAsiaTheme="minorHAnsi" w:cs="Arial"/>
                <w:color w:val="000000" w:themeColor="text1"/>
                <w:sz w:val="16"/>
                <w:szCs w:val="16"/>
              </w:rPr>
            </w:pPr>
          </w:p>
        </w:tc>
      </w:tr>
      <w:tr w:rsidR="002C3B0D" w:rsidRPr="004051D0" w14:paraId="7A6C1377"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2BEF9A3"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37BAB6B" w14:textId="77777777" w:rsidR="002C3B0D" w:rsidRPr="004051D0" w:rsidRDefault="00743B93" w:rsidP="00550043">
            <w:pPr>
              <w:rPr>
                <w:rFonts w:eastAsiaTheme="minorHAnsi" w:cs="Arial"/>
                <w:color w:val="000000" w:themeColor="text1"/>
                <w:sz w:val="16"/>
                <w:szCs w:val="16"/>
              </w:rPr>
            </w:pPr>
            <w:r>
              <w:rPr>
                <w:rFonts w:eastAsiaTheme="minorHAnsi" w:cs="Arial"/>
                <w:color w:val="000000" w:themeColor="text1"/>
                <w:sz w:val="16"/>
                <w:szCs w:val="16"/>
              </w:rPr>
              <w:t>Scalar</w:t>
            </w:r>
          </w:p>
        </w:tc>
      </w:tr>
      <w:bookmarkEnd w:id="471"/>
    </w:tbl>
    <w:p w14:paraId="1F33B624" w14:textId="77777777" w:rsidR="002C3B0D" w:rsidRPr="004051D0" w:rsidRDefault="002C3B0D" w:rsidP="002C3B0D">
      <w:pPr>
        <w:rPr>
          <w:rFonts w:cs="Arial"/>
          <w:sz w:val="16"/>
          <w:szCs w:val="16"/>
        </w:rPr>
      </w:pPr>
    </w:p>
    <w:p w14:paraId="1DDF4AF0" w14:textId="77777777" w:rsidR="002C3B0D" w:rsidRPr="004051D0" w:rsidRDefault="002C3B0D" w:rsidP="002C3B0D">
      <w:pPr>
        <w:rPr>
          <w:rFonts w:cs="Arial"/>
        </w:rPr>
      </w:pPr>
    </w:p>
    <w:p w14:paraId="1A4A9415"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LPR_FrontFogCkt_WithTurn_Cfg_00037</w:t>
      </w:r>
      <w:r w:rsidRPr="004051D0">
        <w:rPr>
          <w:rFonts w:ascii="Arial" w:hAnsi="Arial" w:cs="Arial"/>
        </w:rPr>
        <w:t xml:space="preserve">### </w:t>
      </w:r>
      <w:bookmarkStart w:id="472" w:name="LPR_N_FrontFogCkt_WithTurn_Cfg_00037"/>
      <w:r>
        <w:rPr>
          <w:rFonts w:ascii="Arial" w:hAnsi="Arial" w:cs="Arial"/>
        </w:rPr>
        <w:t>LPR_FrontFogCkt_WithTurn_Cfg</w:t>
      </w:r>
      <w:bookmarkEnd w:id="472"/>
    </w:p>
    <w:p w14:paraId="3A1FBAA1" w14:textId="77777777" w:rsidR="002C3B0D" w:rsidRDefault="002C3B0D" w:rsidP="002C3B0D">
      <w:pPr>
        <w:rPr>
          <w:rFonts w:ascii="Times New Roman" w:eastAsiaTheme="minorHAnsi" w:hAnsi="Times New Roman"/>
        </w:rPr>
      </w:pPr>
      <w:bookmarkStart w:id="473" w:name="LPR_D_FrontFogCkt_WithTurn_Cfg_00037"/>
      <w:r>
        <w:rPr>
          <w:rFonts w:ascii="Times New Roman" w:eastAsiaTheme="minorHAnsi" w:hAnsi="Times New Roman"/>
        </w:rPr>
        <w:t>Determines if a Front Fog Lamp is shut off while an adjacent turn signal is flashing. It does not matter which feature is trying to activate the Front Fog Lamps.</w:t>
      </w:r>
    </w:p>
    <w:p w14:paraId="6E477386" w14:textId="77777777" w:rsidR="00743B93" w:rsidRPr="004051D0" w:rsidRDefault="00743B93"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38C7C5FF"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627CEFF"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03CD519" w14:textId="77777777" w:rsidR="002C3B0D" w:rsidRPr="004051D0" w:rsidRDefault="002C3B0D"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2C3B0D" w:rsidRPr="004051D0" w14:paraId="1CD26B54"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3039E07"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2C3B0D" w:rsidRPr="004051D0" w14:paraId="15BA9418"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F6C47DC" w14:textId="77777777" w:rsidR="002C3B0D" w:rsidRPr="004051D0" w:rsidRDefault="002C3B0D" w:rsidP="00550043">
            <w:pPr>
              <w:rPr>
                <w:rFonts w:cs="Arial"/>
                <w:b/>
                <w:bCs/>
                <w:sz w:val="16"/>
                <w:szCs w:val="16"/>
                <w:lang w:val="en-GB"/>
              </w:rPr>
            </w:pPr>
            <w:r w:rsidRPr="004051D0">
              <w:rPr>
                <w:rFonts w:cs="Arial"/>
                <w:b/>
                <w:bCs/>
                <w:sz w:val="16"/>
                <w:szCs w:val="16"/>
                <w:lang w:val="en-GB"/>
              </w:rPr>
              <w:t>Value</w:t>
            </w:r>
          </w:p>
          <w:p w14:paraId="080DB4AB" w14:textId="77777777" w:rsidR="002C3B0D" w:rsidRPr="004051D0" w:rsidRDefault="002C3B0D" w:rsidP="0055004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0D8AD43" w14:textId="77777777" w:rsidR="002C3B0D" w:rsidRPr="004051D0" w:rsidRDefault="00743B93" w:rsidP="00550043">
            <w:pPr>
              <w:rPr>
                <w:rFonts w:eastAsiaTheme="minorHAnsi" w:cs="Arial"/>
                <w:b/>
                <w:bCs/>
                <w:sz w:val="16"/>
                <w:szCs w:val="16"/>
                <w:lang w:val="en-GB"/>
              </w:rPr>
            </w:pPr>
            <w:r>
              <w:rPr>
                <w:rFonts w:ascii="Times New Roman" w:eastAsiaTheme="minorHAnsi" w:hAnsi="Times New Roman"/>
              </w:rPr>
              <w:t>ALLOW</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37B8C19" w14:textId="77777777" w:rsidR="002C3B0D" w:rsidRPr="002C3B0D" w:rsidRDefault="002C3B0D" w:rsidP="002C3B0D">
            <w:pPr>
              <w:overflowPunct/>
              <w:textAlignment w:val="auto"/>
              <w:rPr>
                <w:rFonts w:ascii="Times New Roman" w:eastAsiaTheme="minorHAnsi" w:hAnsi="Times New Roman"/>
              </w:rPr>
            </w:pPr>
            <w:r>
              <w:rPr>
                <w:rFonts w:ascii="Times New Roman" w:eastAsiaTheme="minorHAnsi" w:hAnsi="Times New Roman"/>
              </w:rPr>
              <w:t>The Front Fog Lamp is allowed to illuminate while an adjacent turn signal is flashing.</w:t>
            </w:r>
          </w:p>
        </w:tc>
      </w:tr>
      <w:tr w:rsidR="002C3B0D" w:rsidRPr="004051D0" w14:paraId="5B76B0DF"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1D01D9C"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80CA8B0" w14:textId="77777777" w:rsidR="002C3B0D" w:rsidRPr="004051D0" w:rsidRDefault="00743B93" w:rsidP="00550043">
            <w:pPr>
              <w:rPr>
                <w:rFonts w:eastAsiaTheme="minorHAnsi" w:cs="Arial"/>
                <w:b/>
                <w:bCs/>
                <w:sz w:val="16"/>
                <w:szCs w:val="16"/>
                <w:lang w:val="en-GB"/>
              </w:rPr>
            </w:pPr>
            <w:r>
              <w:rPr>
                <w:rFonts w:ascii="Times New Roman" w:eastAsiaTheme="minorHAnsi" w:hAnsi="Times New Roman"/>
              </w:rPr>
              <w:t>INHIBIT</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8B03890" w14:textId="77777777" w:rsidR="002C3B0D" w:rsidRPr="004051D0" w:rsidRDefault="002C3B0D" w:rsidP="002C3B0D">
            <w:pPr>
              <w:overflowPunct/>
              <w:textAlignment w:val="auto"/>
              <w:rPr>
                <w:rFonts w:eastAsiaTheme="minorHAnsi" w:cs="Arial"/>
                <w:color w:val="000000" w:themeColor="text1"/>
                <w:sz w:val="16"/>
                <w:szCs w:val="16"/>
              </w:rPr>
            </w:pPr>
            <w:r>
              <w:rPr>
                <w:rFonts w:ascii="Times New Roman" w:eastAsiaTheme="minorHAnsi" w:hAnsi="Times New Roman"/>
              </w:rPr>
              <w:t>The Front Fog Lamp is shut off while an adjacent turn signal is flashing.</w:t>
            </w:r>
          </w:p>
        </w:tc>
      </w:tr>
      <w:bookmarkEnd w:id="473"/>
    </w:tbl>
    <w:p w14:paraId="736C3C91" w14:textId="77777777" w:rsidR="002C3B0D" w:rsidRPr="004051D0" w:rsidRDefault="002C3B0D" w:rsidP="002C3B0D">
      <w:pPr>
        <w:rPr>
          <w:rFonts w:cs="Arial"/>
          <w:sz w:val="16"/>
          <w:szCs w:val="16"/>
        </w:rPr>
      </w:pPr>
    </w:p>
    <w:p w14:paraId="1A5C738D" w14:textId="77777777" w:rsidR="002C3B0D" w:rsidRPr="004051D0" w:rsidRDefault="002C3B0D" w:rsidP="002C3B0D">
      <w:pPr>
        <w:rPr>
          <w:rFonts w:cs="Arial"/>
        </w:rPr>
      </w:pPr>
    </w:p>
    <w:p w14:paraId="67C998D9" w14:textId="77777777" w:rsidR="002C3B0D" w:rsidRPr="004051D0" w:rsidRDefault="002C3B0D" w:rsidP="002C3B0D">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LPR_FrontFog_WithHighBeams_Cfg_00038</w:t>
      </w:r>
      <w:r w:rsidRPr="004051D0">
        <w:rPr>
          <w:rFonts w:ascii="Arial" w:hAnsi="Arial" w:cs="Arial"/>
        </w:rPr>
        <w:t xml:space="preserve">### </w:t>
      </w:r>
      <w:bookmarkStart w:id="474" w:name="LPR_N_FrontFog_WithHighBeams_Cfg_00038"/>
      <w:r>
        <w:rPr>
          <w:rFonts w:ascii="Arial" w:hAnsi="Arial" w:cs="Arial"/>
        </w:rPr>
        <w:t>LPR_FrontFog_WithHighBeams_Cfg</w:t>
      </w:r>
      <w:bookmarkEnd w:id="474"/>
    </w:p>
    <w:p w14:paraId="3BF9B89D" w14:textId="77777777" w:rsidR="002C3B0D" w:rsidRDefault="002C3B0D" w:rsidP="002C3B0D">
      <w:pPr>
        <w:rPr>
          <w:rFonts w:ascii="Times New Roman" w:eastAsiaTheme="minorHAnsi" w:hAnsi="Times New Roman"/>
        </w:rPr>
      </w:pPr>
      <w:bookmarkStart w:id="475" w:name="LPR_D_FrontFog_WithHighBeams_Cfg_00038"/>
      <w:r>
        <w:rPr>
          <w:rFonts w:ascii="Times New Roman" w:eastAsiaTheme="minorHAnsi" w:hAnsi="Times New Roman"/>
        </w:rPr>
        <w:t>This configuration parameter indicates whether the front fog lamps are allowed/inhibited to be on when high beams or flash-to-pass are on.</w:t>
      </w:r>
    </w:p>
    <w:p w14:paraId="762C3B92" w14:textId="77777777" w:rsidR="00743B93" w:rsidRPr="004051D0" w:rsidRDefault="00743B93" w:rsidP="002C3B0D">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2C3B0D" w:rsidRPr="004051D0" w14:paraId="08DA5F05"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9F63665" w14:textId="77777777" w:rsidR="002C3B0D" w:rsidRPr="004051D0" w:rsidRDefault="002C3B0D"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59178F7" w14:textId="77777777" w:rsidR="002C3B0D" w:rsidRPr="004051D0" w:rsidRDefault="002C3B0D" w:rsidP="002C3B0D">
            <w:pPr>
              <w:rPr>
                <w:rFonts w:eastAsiaTheme="minorHAnsi" w:cs="Arial"/>
                <w:color w:val="000000" w:themeColor="text1"/>
                <w:sz w:val="16"/>
                <w:szCs w:val="16"/>
              </w:rPr>
            </w:pPr>
            <w:r>
              <w:rPr>
                <w:rFonts w:eastAsiaTheme="minorHAnsi" w:cs="Arial"/>
                <w:color w:val="000000" w:themeColor="text1"/>
                <w:sz w:val="16"/>
                <w:szCs w:val="16"/>
              </w:rPr>
              <w:t xml:space="preserve">Discrete </w:t>
            </w:r>
          </w:p>
        </w:tc>
      </w:tr>
      <w:tr w:rsidR="002C3B0D" w:rsidRPr="004051D0" w14:paraId="7B4B256A"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C7BFAA3" w14:textId="77777777" w:rsidR="002C3B0D" w:rsidRPr="004051D0" w:rsidRDefault="002C3B0D"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2C3B0D" w:rsidRPr="004051D0" w14:paraId="6B01DEBB"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CE74A6C" w14:textId="77777777" w:rsidR="002C3B0D" w:rsidRPr="004051D0" w:rsidRDefault="002C3B0D" w:rsidP="00550043">
            <w:pPr>
              <w:rPr>
                <w:rFonts w:cs="Arial"/>
                <w:b/>
                <w:bCs/>
                <w:sz w:val="16"/>
                <w:szCs w:val="16"/>
                <w:lang w:val="en-GB"/>
              </w:rPr>
            </w:pPr>
            <w:r w:rsidRPr="004051D0">
              <w:rPr>
                <w:rFonts w:cs="Arial"/>
                <w:b/>
                <w:bCs/>
                <w:sz w:val="16"/>
                <w:szCs w:val="16"/>
                <w:lang w:val="en-GB"/>
              </w:rPr>
              <w:t>Value</w:t>
            </w:r>
          </w:p>
          <w:p w14:paraId="201ECEE7" w14:textId="77777777" w:rsidR="002C3B0D" w:rsidRPr="004051D0" w:rsidRDefault="002C3B0D" w:rsidP="0055004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8F43A33" w14:textId="77777777" w:rsidR="002C3B0D" w:rsidRPr="004051D0" w:rsidRDefault="00743B93" w:rsidP="00550043">
            <w:pPr>
              <w:rPr>
                <w:rFonts w:eastAsiaTheme="minorHAnsi" w:cs="Arial"/>
                <w:b/>
                <w:bCs/>
                <w:sz w:val="16"/>
                <w:szCs w:val="16"/>
                <w:lang w:val="en-GB"/>
              </w:rPr>
            </w:pPr>
            <w:r>
              <w:rPr>
                <w:rFonts w:ascii="Times New Roman" w:eastAsiaTheme="minorHAnsi" w:hAnsi="Times New Roman"/>
              </w:rPr>
              <w:t>ALLOW</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C699EE7" w14:textId="77777777" w:rsidR="002C3B0D" w:rsidRPr="002C3B0D" w:rsidRDefault="002C3B0D" w:rsidP="002C3B0D">
            <w:pPr>
              <w:overflowPunct/>
              <w:textAlignment w:val="auto"/>
              <w:rPr>
                <w:rFonts w:ascii="Times New Roman" w:eastAsiaTheme="minorHAnsi" w:hAnsi="Times New Roman"/>
              </w:rPr>
            </w:pPr>
            <w:r>
              <w:rPr>
                <w:rFonts w:ascii="Times New Roman" w:eastAsiaTheme="minorHAnsi" w:hAnsi="Times New Roman"/>
              </w:rPr>
              <w:t>Front fog lamps are allowed to be on when high beams or flash-to-pass are on</w:t>
            </w:r>
          </w:p>
        </w:tc>
      </w:tr>
      <w:tr w:rsidR="002C3B0D" w:rsidRPr="004051D0" w14:paraId="4AC4C1C5"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CA8B78" w14:textId="77777777" w:rsidR="002C3B0D" w:rsidRPr="004051D0" w:rsidRDefault="002C3B0D"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25544DA" w14:textId="77777777" w:rsidR="002C3B0D" w:rsidRPr="004051D0" w:rsidRDefault="00743B93" w:rsidP="00550043">
            <w:pPr>
              <w:rPr>
                <w:rFonts w:eastAsiaTheme="minorHAnsi" w:cs="Arial"/>
                <w:b/>
                <w:bCs/>
                <w:sz w:val="16"/>
                <w:szCs w:val="16"/>
                <w:lang w:val="en-GB"/>
              </w:rPr>
            </w:pPr>
            <w:r>
              <w:rPr>
                <w:rFonts w:ascii="Times New Roman" w:eastAsiaTheme="minorHAnsi" w:hAnsi="Times New Roman"/>
              </w:rPr>
              <w:t>INHIBIT</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C3F12E5" w14:textId="77777777" w:rsidR="002C3B0D" w:rsidRPr="002C3B0D" w:rsidRDefault="002C3B0D" w:rsidP="00550043">
            <w:r>
              <w:rPr>
                <w:rFonts w:ascii="Times New Roman" w:eastAsiaTheme="minorHAnsi" w:hAnsi="Times New Roman"/>
              </w:rPr>
              <w:t>Front fog lamps are inhibited when high beams or flash-to-pass are on</w:t>
            </w:r>
          </w:p>
        </w:tc>
      </w:tr>
      <w:bookmarkEnd w:id="475"/>
    </w:tbl>
    <w:p w14:paraId="794A6FAA" w14:textId="6D13210D" w:rsidR="002C3B0D" w:rsidRDefault="002C3B0D" w:rsidP="002C3B0D">
      <w:pPr>
        <w:rPr>
          <w:rFonts w:cs="Arial"/>
          <w:sz w:val="16"/>
          <w:szCs w:val="16"/>
        </w:rPr>
      </w:pPr>
    </w:p>
    <w:p w14:paraId="11E7E36A" w14:textId="1DEEB567" w:rsidR="002F6052" w:rsidRDefault="002F6052" w:rsidP="002C3B0D">
      <w:pPr>
        <w:rPr>
          <w:rFonts w:cs="Arial"/>
          <w:sz w:val="16"/>
          <w:szCs w:val="16"/>
        </w:rPr>
      </w:pPr>
    </w:p>
    <w:p w14:paraId="37AAC970" w14:textId="77777777" w:rsidR="002C3B0D" w:rsidRDefault="002C3B0D" w:rsidP="00CE6121">
      <w:pPr>
        <w:spacing w:line="240" w:lineRule="atLeast"/>
      </w:pPr>
    </w:p>
    <w:p w14:paraId="2DFEB11E" w14:textId="77777777" w:rsidR="00EB6297" w:rsidRPr="00E00E47" w:rsidRDefault="00EB6297" w:rsidP="00EB6297">
      <w:pPr>
        <w:pStyle w:val="Heading4"/>
        <w:rPr>
          <w:b/>
          <w:lang w:val="en-GB"/>
        </w:rPr>
      </w:pPr>
      <w:r>
        <w:rPr>
          <w:b/>
          <w:lang w:val="en-GB"/>
        </w:rPr>
        <w:t>Command</w:t>
      </w:r>
      <w:r w:rsidRPr="00E00E47">
        <w:rPr>
          <w:b/>
          <w:lang w:val="en-GB"/>
        </w:rPr>
        <w:t xml:space="preserve"> Parameters</w:t>
      </w:r>
    </w:p>
    <w:p w14:paraId="1EDDA72A" w14:textId="77777777" w:rsidR="0092602E" w:rsidRDefault="0092602E" w:rsidP="00CE6121">
      <w:pPr>
        <w:spacing w:line="240" w:lineRule="atLeast"/>
      </w:pPr>
    </w:p>
    <w:p w14:paraId="3862B2E0" w14:textId="77777777" w:rsidR="00EB6297" w:rsidRPr="004051D0" w:rsidRDefault="00EB6297" w:rsidP="00EB6297">
      <w:pPr>
        <w:rPr>
          <w:rFonts w:cs="Arial"/>
        </w:rPr>
      </w:pPr>
    </w:p>
    <w:p w14:paraId="3D751331" w14:textId="77777777" w:rsidR="00EB6297" w:rsidRPr="004051D0" w:rsidRDefault="00EB6297" w:rsidP="00EB6297">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LPR_Front_Fog_Light_Left_Cmd_00052</w:t>
      </w:r>
      <w:r w:rsidRPr="004051D0">
        <w:rPr>
          <w:rFonts w:ascii="Arial" w:hAnsi="Arial" w:cs="Arial"/>
        </w:rPr>
        <w:t xml:space="preserve">### </w:t>
      </w:r>
      <w:bookmarkStart w:id="476" w:name="LPR_N_Front_Fog_Light_Left_Cmd_00052"/>
      <w:r>
        <w:rPr>
          <w:rFonts w:ascii="Arial" w:hAnsi="Arial" w:cs="Arial"/>
        </w:rPr>
        <w:t>LPR_Front_Fog_Light_Left_Cmd</w:t>
      </w:r>
      <w:bookmarkEnd w:id="476"/>
    </w:p>
    <w:p w14:paraId="4F6E1425" w14:textId="77777777" w:rsidR="00EB6297" w:rsidRDefault="00EB6297" w:rsidP="00EB6297">
      <w:pPr>
        <w:rPr>
          <w:rFonts w:ascii="Times New Roman" w:hAnsi="Times New Roman"/>
        </w:rPr>
      </w:pPr>
      <w:bookmarkStart w:id="477" w:name="LPR_D_Front_Fog_Light_Left_Cmd_00052"/>
      <w:r>
        <w:rPr>
          <w:rFonts w:ascii="Times New Roman" w:hAnsi="Times New Roman"/>
        </w:rPr>
        <w:t>Command to control the left front fog lamps.</w:t>
      </w:r>
    </w:p>
    <w:p w14:paraId="4D07A502" w14:textId="77777777" w:rsidR="00EB6297" w:rsidRPr="004051D0" w:rsidRDefault="00EB6297" w:rsidP="00EB6297">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EB6297" w:rsidRPr="004051D0" w14:paraId="7DEDEE72"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9522833" w14:textId="77777777" w:rsidR="00EB6297" w:rsidRPr="004051D0" w:rsidRDefault="00EB6297"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DD0AA4" w14:textId="77777777" w:rsidR="00EB6297" w:rsidRPr="004051D0" w:rsidRDefault="00EB6297" w:rsidP="00550043">
            <w:pPr>
              <w:rPr>
                <w:rFonts w:eastAsiaTheme="minorHAnsi" w:cs="Arial"/>
                <w:color w:val="000000" w:themeColor="text1"/>
                <w:sz w:val="16"/>
                <w:szCs w:val="16"/>
              </w:rPr>
            </w:pPr>
            <w:r>
              <w:rPr>
                <w:rFonts w:eastAsiaTheme="minorHAnsi" w:cs="Arial"/>
                <w:color w:val="000000" w:themeColor="text1"/>
                <w:sz w:val="16"/>
                <w:szCs w:val="16"/>
              </w:rPr>
              <w:t>Continuous</w:t>
            </w:r>
          </w:p>
        </w:tc>
      </w:tr>
      <w:tr w:rsidR="00EB6297" w:rsidRPr="004051D0" w14:paraId="05EFA726"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BE18673" w14:textId="77777777" w:rsidR="00EB6297" w:rsidRPr="004051D0" w:rsidRDefault="00EB6297"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EB6297" w:rsidRPr="004051D0" w14:paraId="0B94C5D6"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5EC0737" w14:textId="77777777" w:rsidR="00EB6297" w:rsidRPr="004051D0" w:rsidRDefault="00EB6297" w:rsidP="00EB6297">
            <w:pPr>
              <w:rPr>
                <w:rFonts w:cs="Arial"/>
                <w:b/>
                <w:bCs/>
                <w:sz w:val="16"/>
                <w:szCs w:val="16"/>
                <w:lang w:val="en-GB"/>
              </w:rPr>
            </w:pPr>
            <w:r w:rsidRPr="004051D0">
              <w:rPr>
                <w:rFonts w:cs="Arial"/>
                <w:b/>
                <w:bCs/>
                <w:sz w:val="16"/>
                <w:szCs w:val="16"/>
                <w:lang w:val="en-GB"/>
              </w:rPr>
              <w:t>Value</w:t>
            </w:r>
          </w:p>
          <w:p w14:paraId="5ADD9B7A" w14:textId="77777777" w:rsidR="00EB6297" w:rsidRPr="004051D0" w:rsidRDefault="00EB6297" w:rsidP="00EB6297">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2A270A4" w14:textId="77777777" w:rsidR="00EB6297" w:rsidRPr="004051D0" w:rsidRDefault="00EB6297" w:rsidP="00EB6297">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CC7E479" w14:textId="77777777" w:rsidR="00EB6297" w:rsidRPr="004051D0" w:rsidRDefault="00EB6297" w:rsidP="00EB6297">
            <w:pPr>
              <w:rPr>
                <w:rFonts w:eastAsiaTheme="minorHAnsi" w:cs="Arial"/>
                <w:color w:val="000000" w:themeColor="text1"/>
                <w:sz w:val="16"/>
                <w:szCs w:val="16"/>
              </w:rPr>
            </w:pPr>
            <w:r>
              <w:rPr>
                <w:rFonts w:eastAsiaTheme="minorHAnsi" w:cs="Arial"/>
                <w:color w:val="000000" w:themeColor="text1"/>
                <w:sz w:val="16"/>
                <w:szCs w:val="16"/>
              </w:rPr>
              <w:t>1</w:t>
            </w:r>
          </w:p>
        </w:tc>
      </w:tr>
      <w:tr w:rsidR="00EB6297" w:rsidRPr="004051D0" w14:paraId="76E1526A"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5765EFC" w14:textId="77777777" w:rsidR="00EB6297" w:rsidRPr="004051D0" w:rsidRDefault="00EB6297" w:rsidP="00EB6297">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926C4E3" w14:textId="77777777" w:rsidR="00EB6297" w:rsidRPr="004051D0" w:rsidRDefault="00EB6297" w:rsidP="00EB6297">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F5BFC0D" w14:textId="77777777" w:rsidR="00EB6297" w:rsidRPr="004051D0" w:rsidRDefault="00EB6297" w:rsidP="00EB6297">
            <w:pPr>
              <w:rPr>
                <w:rFonts w:eastAsiaTheme="minorHAnsi" w:cs="Arial"/>
                <w:color w:val="000000" w:themeColor="text1"/>
                <w:sz w:val="16"/>
                <w:szCs w:val="16"/>
              </w:rPr>
            </w:pPr>
            <w:r>
              <w:rPr>
                <w:rFonts w:eastAsiaTheme="minorHAnsi" w:cs="Arial"/>
                <w:color w:val="000000" w:themeColor="text1"/>
                <w:sz w:val="16"/>
                <w:szCs w:val="16"/>
              </w:rPr>
              <w:t>100</w:t>
            </w:r>
          </w:p>
        </w:tc>
      </w:tr>
      <w:tr w:rsidR="00EB6297" w:rsidRPr="004051D0" w14:paraId="136A9001"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23A897" w14:textId="77777777" w:rsidR="00EB6297" w:rsidRPr="004051D0" w:rsidRDefault="00EB6297" w:rsidP="00EB6297">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C077AE8" w14:textId="77777777" w:rsidR="00EB6297" w:rsidRPr="004051D0" w:rsidRDefault="00EB6297" w:rsidP="00EB6297">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602C5C9" w14:textId="77777777" w:rsidR="00EB6297" w:rsidRPr="004051D0" w:rsidRDefault="00EB6297" w:rsidP="00EB6297">
            <w:pPr>
              <w:rPr>
                <w:rFonts w:eastAsiaTheme="minorHAnsi" w:cs="Arial"/>
                <w:color w:val="000000" w:themeColor="text1"/>
                <w:sz w:val="16"/>
                <w:szCs w:val="16"/>
              </w:rPr>
            </w:pPr>
            <w:r>
              <w:rPr>
                <w:rFonts w:eastAsiaTheme="minorHAnsi" w:cs="Arial"/>
                <w:color w:val="000000" w:themeColor="text1"/>
                <w:sz w:val="16"/>
                <w:szCs w:val="16"/>
              </w:rPr>
              <w:t>1</w:t>
            </w:r>
          </w:p>
        </w:tc>
      </w:tr>
      <w:tr w:rsidR="00EB6297" w:rsidRPr="004051D0" w14:paraId="40CE3B70"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2343FC" w14:textId="77777777" w:rsidR="00EB6297" w:rsidRPr="004051D0" w:rsidRDefault="00EB6297"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5F421A5" w14:textId="77777777" w:rsidR="00EB6297" w:rsidRPr="004051D0" w:rsidRDefault="00EB6297"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1BB7D99" w14:textId="77777777" w:rsidR="00EB6297" w:rsidRPr="004051D0" w:rsidRDefault="00EB6297" w:rsidP="00550043">
            <w:pPr>
              <w:rPr>
                <w:rFonts w:eastAsiaTheme="minorHAnsi" w:cs="Arial"/>
                <w:color w:val="000000" w:themeColor="text1"/>
                <w:sz w:val="16"/>
                <w:szCs w:val="16"/>
              </w:rPr>
            </w:pPr>
          </w:p>
        </w:tc>
      </w:tr>
      <w:tr w:rsidR="00EB6297" w:rsidRPr="004051D0" w14:paraId="6A6B6F4C"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2CAFE0C" w14:textId="77777777" w:rsidR="00EB6297" w:rsidRPr="004051D0" w:rsidRDefault="00EB6297"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080DB58" w14:textId="77777777" w:rsidR="00EB6297" w:rsidRPr="004051D0" w:rsidRDefault="00EB6297" w:rsidP="00550043">
            <w:pPr>
              <w:rPr>
                <w:rFonts w:eastAsiaTheme="minorHAnsi" w:cs="Arial"/>
                <w:color w:val="000000" w:themeColor="text1"/>
                <w:sz w:val="16"/>
                <w:szCs w:val="16"/>
              </w:rPr>
            </w:pPr>
            <w:r>
              <w:rPr>
                <w:rFonts w:eastAsiaTheme="minorHAnsi" w:cs="Arial"/>
                <w:color w:val="000000" w:themeColor="text1"/>
                <w:sz w:val="16"/>
                <w:szCs w:val="16"/>
              </w:rPr>
              <w:t>Scalar - Percent</w:t>
            </w:r>
          </w:p>
        </w:tc>
      </w:tr>
      <w:bookmarkEnd w:id="477"/>
    </w:tbl>
    <w:p w14:paraId="36999685" w14:textId="77777777" w:rsidR="00EB6297" w:rsidRPr="004051D0" w:rsidRDefault="00EB6297" w:rsidP="00EB6297">
      <w:pPr>
        <w:rPr>
          <w:rFonts w:cs="Arial"/>
          <w:sz w:val="16"/>
          <w:szCs w:val="16"/>
        </w:rPr>
      </w:pPr>
    </w:p>
    <w:p w14:paraId="3D303E70" w14:textId="77777777" w:rsidR="00EB6297" w:rsidRPr="004051D0" w:rsidRDefault="00EB6297" w:rsidP="00EB6297">
      <w:pPr>
        <w:rPr>
          <w:rFonts w:cs="Arial"/>
        </w:rPr>
      </w:pPr>
    </w:p>
    <w:p w14:paraId="7ED82B85" w14:textId="77777777" w:rsidR="00EB6297" w:rsidRPr="004051D0" w:rsidRDefault="00EB6297" w:rsidP="00EB6297">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LPR_Front_Fog_Light_Right_Cmd_00054</w:t>
      </w:r>
      <w:r w:rsidRPr="004051D0">
        <w:rPr>
          <w:rFonts w:ascii="Arial" w:hAnsi="Arial" w:cs="Arial"/>
        </w:rPr>
        <w:t xml:space="preserve">### </w:t>
      </w:r>
      <w:bookmarkStart w:id="478" w:name="LPR_N_Front_Fog_Light_Right_Cmd_00054"/>
      <w:r>
        <w:rPr>
          <w:rFonts w:ascii="Arial" w:hAnsi="Arial" w:cs="Arial"/>
        </w:rPr>
        <w:t>LPR_Front_Fog_Light_Right_Cmd</w:t>
      </w:r>
      <w:bookmarkEnd w:id="478"/>
    </w:p>
    <w:p w14:paraId="460A8F8B" w14:textId="77777777" w:rsidR="00EB6297" w:rsidRPr="004051D0" w:rsidRDefault="00EB6297" w:rsidP="00EB6297">
      <w:pPr>
        <w:rPr>
          <w:rFonts w:cs="Arial"/>
        </w:rPr>
      </w:pPr>
      <w:bookmarkStart w:id="479" w:name="LPR_D_Front_Fog_Light_Right_Cmd_00054"/>
      <w:r>
        <w:rPr>
          <w:rFonts w:ascii="Times New Roman" w:hAnsi="Times New Roman"/>
        </w:rPr>
        <w:t>Command to control right front fog lamp.</w:t>
      </w:r>
    </w:p>
    <w:p w14:paraId="1E3195A6" w14:textId="77777777" w:rsidR="00EB6297" w:rsidRPr="004051D0" w:rsidRDefault="00EB6297" w:rsidP="00EB6297">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EB6297" w:rsidRPr="004051D0" w14:paraId="3291B2B9"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F46C616" w14:textId="77777777" w:rsidR="00EB6297" w:rsidRPr="004051D0" w:rsidRDefault="00EB6297"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92A3075" w14:textId="77777777" w:rsidR="00EB6297" w:rsidRPr="004051D0" w:rsidRDefault="00EB6297" w:rsidP="00550043">
            <w:pPr>
              <w:rPr>
                <w:rFonts w:eastAsiaTheme="minorHAnsi" w:cs="Arial"/>
                <w:color w:val="000000" w:themeColor="text1"/>
                <w:sz w:val="16"/>
                <w:szCs w:val="16"/>
              </w:rPr>
            </w:pPr>
            <w:r>
              <w:rPr>
                <w:rFonts w:eastAsiaTheme="minorHAnsi" w:cs="Arial"/>
                <w:color w:val="000000" w:themeColor="text1"/>
                <w:sz w:val="16"/>
                <w:szCs w:val="16"/>
              </w:rPr>
              <w:t>Continuous</w:t>
            </w:r>
          </w:p>
        </w:tc>
      </w:tr>
      <w:tr w:rsidR="00EB6297" w:rsidRPr="004051D0" w14:paraId="12331E1C"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A824238" w14:textId="77777777" w:rsidR="00EB6297" w:rsidRPr="004051D0" w:rsidRDefault="00EB6297"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EB6297" w:rsidRPr="004051D0" w14:paraId="07F88914"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E16E1C0" w14:textId="77777777" w:rsidR="00EB6297" w:rsidRPr="004051D0" w:rsidRDefault="00EB6297" w:rsidP="00EB6297">
            <w:pPr>
              <w:rPr>
                <w:rFonts w:cs="Arial"/>
                <w:b/>
                <w:bCs/>
                <w:sz w:val="16"/>
                <w:szCs w:val="16"/>
                <w:lang w:val="en-GB"/>
              </w:rPr>
            </w:pPr>
            <w:r w:rsidRPr="004051D0">
              <w:rPr>
                <w:rFonts w:cs="Arial"/>
                <w:b/>
                <w:bCs/>
                <w:sz w:val="16"/>
                <w:szCs w:val="16"/>
                <w:lang w:val="en-GB"/>
              </w:rPr>
              <w:t>Value</w:t>
            </w:r>
          </w:p>
          <w:p w14:paraId="5EDF6AD3" w14:textId="77777777" w:rsidR="00EB6297" w:rsidRPr="004051D0" w:rsidRDefault="00EB6297" w:rsidP="00EB6297">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C1205F5" w14:textId="77777777" w:rsidR="00EB6297" w:rsidRPr="004051D0" w:rsidRDefault="00EB6297" w:rsidP="00EB6297">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A7B51A9" w14:textId="77777777" w:rsidR="00EB6297" w:rsidRPr="004051D0" w:rsidRDefault="00EB6297" w:rsidP="00EB6297">
            <w:pPr>
              <w:rPr>
                <w:rFonts w:eastAsiaTheme="minorHAnsi" w:cs="Arial"/>
                <w:color w:val="000000" w:themeColor="text1"/>
                <w:sz w:val="16"/>
                <w:szCs w:val="16"/>
              </w:rPr>
            </w:pPr>
            <w:r>
              <w:rPr>
                <w:rFonts w:eastAsiaTheme="minorHAnsi" w:cs="Arial"/>
                <w:color w:val="000000" w:themeColor="text1"/>
                <w:sz w:val="16"/>
                <w:szCs w:val="16"/>
              </w:rPr>
              <w:t>1</w:t>
            </w:r>
          </w:p>
        </w:tc>
      </w:tr>
      <w:tr w:rsidR="00EB6297" w:rsidRPr="004051D0" w14:paraId="3FF7B62F"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4AF7F15" w14:textId="77777777" w:rsidR="00EB6297" w:rsidRPr="004051D0" w:rsidRDefault="00EB6297" w:rsidP="00EB6297">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BAB3906" w14:textId="77777777" w:rsidR="00EB6297" w:rsidRPr="004051D0" w:rsidRDefault="00EB6297" w:rsidP="00EB6297">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2B76057" w14:textId="77777777" w:rsidR="00EB6297" w:rsidRPr="004051D0" w:rsidRDefault="00EB6297" w:rsidP="00EB6297">
            <w:pPr>
              <w:rPr>
                <w:rFonts w:eastAsiaTheme="minorHAnsi" w:cs="Arial"/>
                <w:color w:val="000000" w:themeColor="text1"/>
                <w:sz w:val="16"/>
                <w:szCs w:val="16"/>
              </w:rPr>
            </w:pPr>
            <w:r>
              <w:rPr>
                <w:rFonts w:eastAsiaTheme="minorHAnsi" w:cs="Arial"/>
                <w:color w:val="000000" w:themeColor="text1"/>
                <w:sz w:val="16"/>
                <w:szCs w:val="16"/>
              </w:rPr>
              <w:t>100</w:t>
            </w:r>
          </w:p>
        </w:tc>
      </w:tr>
      <w:tr w:rsidR="00EB6297" w:rsidRPr="004051D0" w14:paraId="4B48D475"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D14F4FB" w14:textId="77777777" w:rsidR="00EB6297" w:rsidRPr="004051D0" w:rsidRDefault="00EB6297" w:rsidP="00EB6297">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806F4BC" w14:textId="77777777" w:rsidR="00EB6297" w:rsidRPr="004051D0" w:rsidRDefault="00EB6297" w:rsidP="00EB6297">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DE7A8F0" w14:textId="77777777" w:rsidR="00EB6297" w:rsidRPr="004051D0" w:rsidRDefault="00EB6297" w:rsidP="00EB6297">
            <w:pPr>
              <w:rPr>
                <w:rFonts w:eastAsiaTheme="minorHAnsi" w:cs="Arial"/>
                <w:color w:val="000000" w:themeColor="text1"/>
                <w:sz w:val="16"/>
                <w:szCs w:val="16"/>
              </w:rPr>
            </w:pPr>
            <w:r>
              <w:rPr>
                <w:rFonts w:eastAsiaTheme="minorHAnsi" w:cs="Arial"/>
                <w:color w:val="000000" w:themeColor="text1"/>
                <w:sz w:val="16"/>
                <w:szCs w:val="16"/>
              </w:rPr>
              <w:t>1</w:t>
            </w:r>
          </w:p>
        </w:tc>
      </w:tr>
      <w:tr w:rsidR="00EB6297" w:rsidRPr="004051D0" w14:paraId="1E2BFCE9"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40B5B1B" w14:textId="77777777" w:rsidR="00EB6297" w:rsidRPr="004051D0" w:rsidRDefault="00EB6297" w:rsidP="00EB6297">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2B2E30B" w14:textId="77777777" w:rsidR="00EB6297" w:rsidRPr="004051D0" w:rsidRDefault="00EB6297" w:rsidP="00EB6297">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3BCD45F" w14:textId="77777777" w:rsidR="00EB6297" w:rsidRPr="004051D0" w:rsidRDefault="00EB6297" w:rsidP="00EB6297">
            <w:pPr>
              <w:rPr>
                <w:rFonts w:eastAsiaTheme="minorHAnsi" w:cs="Arial"/>
                <w:color w:val="000000" w:themeColor="text1"/>
                <w:sz w:val="16"/>
                <w:szCs w:val="16"/>
              </w:rPr>
            </w:pPr>
          </w:p>
        </w:tc>
      </w:tr>
      <w:tr w:rsidR="00EB6297" w:rsidRPr="004051D0" w14:paraId="0017EC1C"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8922A33" w14:textId="77777777" w:rsidR="00EB6297" w:rsidRPr="004051D0" w:rsidRDefault="00EB6297" w:rsidP="00EB6297">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A6998CE" w14:textId="77777777" w:rsidR="00EB6297" w:rsidRPr="004051D0" w:rsidRDefault="00EB6297" w:rsidP="00EB6297">
            <w:pPr>
              <w:rPr>
                <w:rFonts w:eastAsiaTheme="minorHAnsi" w:cs="Arial"/>
                <w:color w:val="000000" w:themeColor="text1"/>
                <w:sz w:val="16"/>
                <w:szCs w:val="16"/>
              </w:rPr>
            </w:pPr>
            <w:r>
              <w:rPr>
                <w:rFonts w:eastAsiaTheme="minorHAnsi" w:cs="Arial"/>
                <w:color w:val="000000" w:themeColor="text1"/>
                <w:sz w:val="16"/>
                <w:szCs w:val="16"/>
              </w:rPr>
              <w:t>Scalar - Percent</w:t>
            </w:r>
          </w:p>
        </w:tc>
      </w:tr>
      <w:bookmarkEnd w:id="479"/>
    </w:tbl>
    <w:p w14:paraId="30C99669" w14:textId="77777777" w:rsidR="00EB6297" w:rsidRPr="004051D0" w:rsidRDefault="00EB6297" w:rsidP="00EB6297">
      <w:pPr>
        <w:rPr>
          <w:rFonts w:cs="Arial"/>
          <w:sz w:val="16"/>
          <w:szCs w:val="16"/>
        </w:rPr>
      </w:pPr>
    </w:p>
    <w:p w14:paraId="7FD03AF7" w14:textId="77777777" w:rsidR="00EB6297" w:rsidRDefault="00EB6297" w:rsidP="00CE6121">
      <w:pPr>
        <w:spacing w:line="240" w:lineRule="atLeast"/>
      </w:pPr>
    </w:p>
    <w:p w14:paraId="72730F30" w14:textId="77777777" w:rsidR="0092602E" w:rsidRPr="00E00E47" w:rsidRDefault="0092602E" w:rsidP="0092602E">
      <w:pPr>
        <w:pStyle w:val="Heading4"/>
        <w:rPr>
          <w:b/>
          <w:lang w:val="en-GB"/>
        </w:rPr>
      </w:pPr>
      <w:r>
        <w:rPr>
          <w:b/>
          <w:lang w:val="en-GB"/>
        </w:rPr>
        <w:t>Special</w:t>
      </w:r>
      <w:r w:rsidRPr="00E00E47">
        <w:rPr>
          <w:b/>
          <w:lang w:val="en-GB"/>
        </w:rPr>
        <w:t xml:space="preserve"> </w:t>
      </w:r>
      <w:r w:rsidR="00E82F46">
        <w:rPr>
          <w:b/>
          <w:lang w:val="en-GB"/>
        </w:rPr>
        <w:t xml:space="preserve">Logical </w:t>
      </w:r>
      <w:r w:rsidRPr="00E00E47">
        <w:rPr>
          <w:b/>
          <w:lang w:val="en-GB"/>
        </w:rPr>
        <w:t>Parameters</w:t>
      </w:r>
    </w:p>
    <w:p w14:paraId="431A8F36" w14:textId="77777777" w:rsidR="0092602E" w:rsidRDefault="0092602E" w:rsidP="00CE6121">
      <w:pPr>
        <w:spacing w:line="240" w:lineRule="atLeast"/>
      </w:pPr>
    </w:p>
    <w:p w14:paraId="6CF4DE4F" w14:textId="77777777" w:rsidR="001D2EAB" w:rsidRDefault="001D2EAB" w:rsidP="001D2EAB">
      <w:pPr>
        <w:rPr>
          <w:rFonts w:cs="Arial"/>
        </w:rPr>
      </w:pPr>
    </w:p>
    <w:p w14:paraId="090178C9" w14:textId="77777777" w:rsidR="001D2EAB" w:rsidRPr="00F03856" w:rsidRDefault="001D2EAB" w:rsidP="001D2EAB">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LSG_High_Beam_Indicator_Rqst_00035</w:t>
      </w:r>
      <w:r w:rsidRPr="00F03856">
        <w:rPr>
          <w:rFonts w:ascii="Arial" w:hAnsi="Arial" w:cs="Arial"/>
        </w:rPr>
        <w:t xml:space="preserve">### </w:t>
      </w:r>
      <w:bookmarkStart w:id="480" w:name="LSG_N_High_Beam_Indicator_Rqst_00035"/>
      <w:r>
        <w:rPr>
          <w:rFonts w:ascii="Arial" w:hAnsi="Arial" w:cs="Arial"/>
        </w:rPr>
        <w:t>LSG_High_Beam_Indicator_Rqst</w:t>
      </w:r>
      <w:bookmarkEnd w:id="480"/>
    </w:p>
    <w:p w14:paraId="188362B5" w14:textId="77777777" w:rsidR="001D2EAB" w:rsidRPr="00F03856" w:rsidRDefault="001D2EAB" w:rsidP="001D2EAB">
      <w:pPr>
        <w:rPr>
          <w:rFonts w:cs="Arial"/>
        </w:rPr>
      </w:pPr>
      <w:bookmarkStart w:id="481" w:name="LSG_D_High_Beam_Indicator_Rqst_00035"/>
      <w:r>
        <w:rPr>
          <w:rFonts w:ascii="Times New Roman" w:hAnsi="Times New Roman"/>
        </w:rPr>
        <w:t>Signal used to request high beams ON or OFF.</w:t>
      </w:r>
    </w:p>
    <w:p w14:paraId="036E6943" w14:textId="77777777" w:rsidR="001D2EAB" w:rsidRPr="00F03856" w:rsidRDefault="001D2EAB" w:rsidP="001D2EAB">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D2EAB" w:rsidRPr="00981CB3" w14:paraId="497FDB01"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DC8E8F6" w14:textId="77777777" w:rsidR="001D2EAB" w:rsidRPr="00981CB3" w:rsidRDefault="001D2EAB" w:rsidP="00550043">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1010026515"/>
            <w:placeholder>
              <w:docPart w:val="220B69DC9F1147F78D34D2ECAE6476BF"/>
            </w:placeholder>
            <w:showingPlcHd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F9DF2FE" w14:textId="77777777" w:rsidR="001D2EAB" w:rsidRPr="00981CB3" w:rsidRDefault="001D2EAB" w:rsidP="00550043">
                <w:pPr>
                  <w:pStyle w:val="scriptNormal"/>
                  <w:rPr>
                    <w:color w:val="auto"/>
                    <w:sz w:val="16"/>
                    <w:szCs w:val="16"/>
                  </w:rPr>
                </w:pPr>
                <w:r w:rsidRPr="00981CB3">
                  <w:rPr>
                    <w:color w:val="000000" w:themeColor="text1"/>
                    <w:sz w:val="16"/>
                    <w:szCs w:val="16"/>
                  </w:rPr>
                  <w:t>Choose an item.</w:t>
                </w:r>
              </w:p>
            </w:tc>
          </w:sdtContent>
        </w:sdt>
      </w:tr>
      <w:tr w:rsidR="001D2EAB" w:rsidRPr="00981CB3" w14:paraId="02B6DAD3"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901A24F" w14:textId="77777777" w:rsidR="001D2EAB" w:rsidRPr="00981CB3" w:rsidRDefault="001D2EAB" w:rsidP="00550043">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BC8E95" w14:textId="77777777" w:rsidR="001D2EAB" w:rsidRPr="00981CB3" w:rsidRDefault="001D2EAB"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1D2EAB" w:rsidRPr="00981CB3" w14:paraId="55EEAB3F"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BF58B52" w14:textId="77777777" w:rsidR="001D2EAB" w:rsidRPr="00981CB3" w:rsidRDefault="001D2EAB" w:rsidP="00550043">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1D2EAB" w:rsidRPr="00981CB3" w14:paraId="0DF71495"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02C744A" w14:textId="77777777" w:rsidR="001D2EAB" w:rsidRPr="00981CB3" w:rsidRDefault="001D2EAB" w:rsidP="00550043">
            <w:pPr>
              <w:rPr>
                <w:rFonts w:cs="Arial"/>
                <w:b/>
                <w:bCs/>
                <w:sz w:val="16"/>
                <w:szCs w:val="16"/>
                <w:lang w:val="en-GB"/>
              </w:rPr>
            </w:pPr>
            <w:r w:rsidRPr="00981CB3">
              <w:rPr>
                <w:rFonts w:cs="Arial"/>
                <w:b/>
                <w:bCs/>
                <w:sz w:val="16"/>
                <w:szCs w:val="16"/>
                <w:lang w:val="en-GB"/>
              </w:rPr>
              <w:t>Value</w:t>
            </w:r>
          </w:p>
          <w:p w14:paraId="04762403" w14:textId="77777777" w:rsidR="001D2EAB" w:rsidRPr="00981CB3" w:rsidRDefault="001D2EAB" w:rsidP="00550043">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350347F" w14:textId="77777777" w:rsidR="001D2EAB" w:rsidRPr="00981CB3" w:rsidRDefault="001D2EAB" w:rsidP="00550043">
            <w:pPr>
              <w:rPr>
                <w:rFonts w:eastAsiaTheme="minorHAnsi" w:cs="Arial"/>
                <w:b/>
                <w:bCs/>
                <w:sz w:val="16"/>
                <w:szCs w:val="16"/>
                <w:lang w:val="en-GB"/>
              </w:rPr>
            </w:pPr>
            <w:r>
              <w:rPr>
                <w:rFonts w:ascii="Times New Roman" w:hAnsi="Times New Roman"/>
              </w:rPr>
              <w:t>OFF</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6FAC8D2" w14:textId="77777777" w:rsidR="001D2EAB" w:rsidRPr="00981CB3" w:rsidRDefault="001D2EAB" w:rsidP="00550043">
            <w:pPr>
              <w:rPr>
                <w:rFonts w:eastAsiaTheme="minorHAnsi" w:cs="Arial"/>
                <w:color w:val="000000" w:themeColor="text1"/>
                <w:sz w:val="16"/>
                <w:szCs w:val="16"/>
              </w:rPr>
            </w:pPr>
            <w:r>
              <w:rPr>
                <w:rFonts w:ascii="Times New Roman" w:hAnsi="Times New Roman"/>
              </w:rPr>
              <w:t>High beams are off</w:t>
            </w:r>
          </w:p>
        </w:tc>
      </w:tr>
      <w:tr w:rsidR="001D2EAB" w:rsidRPr="00981CB3" w14:paraId="7602C3F7"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DD4802" w14:textId="77777777" w:rsidR="001D2EAB" w:rsidRPr="00981CB3" w:rsidRDefault="001D2EAB"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620512F" w14:textId="77777777" w:rsidR="001D2EAB" w:rsidRPr="00981CB3" w:rsidRDefault="001D2EAB" w:rsidP="00550043">
            <w:pPr>
              <w:rPr>
                <w:rFonts w:eastAsiaTheme="minorHAnsi" w:cs="Arial"/>
                <w:b/>
                <w:bCs/>
                <w:sz w:val="16"/>
                <w:szCs w:val="16"/>
                <w:lang w:val="en-GB"/>
              </w:rPr>
            </w:pPr>
            <w:r>
              <w:rPr>
                <w:rFonts w:ascii="Times New Roman" w:hAnsi="Times New Roman"/>
              </w:rPr>
              <w:t>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0D77DD2" w14:textId="77777777" w:rsidR="001D2EAB" w:rsidRPr="00981CB3" w:rsidRDefault="001D2EAB" w:rsidP="00550043">
            <w:pPr>
              <w:rPr>
                <w:rFonts w:eastAsiaTheme="minorHAnsi" w:cs="Arial"/>
                <w:color w:val="000000" w:themeColor="text1"/>
                <w:sz w:val="16"/>
                <w:szCs w:val="16"/>
              </w:rPr>
            </w:pPr>
            <w:r>
              <w:rPr>
                <w:rFonts w:ascii="Times New Roman" w:hAnsi="Times New Roman"/>
              </w:rPr>
              <w:t>High beams are on</w:t>
            </w:r>
          </w:p>
        </w:tc>
      </w:tr>
      <w:bookmarkEnd w:id="481"/>
    </w:tbl>
    <w:p w14:paraId="6324E366" w14:textId="77777777" w:rsidR="001D2EAB" w:rsidRPr="00981CB3" w:rsidRDefault="001D2EAB" w:rsidP="001D2EAB">
      <w:pPr>
        <w:rPr>
          <w:rFonts w:cs="Arial"/>
          <w:sz w:val="16"/>
          <w:szCs w:val="16"/>
        </w:rPr>
      </w:pPr>
    </w:p>
    <w:p w14:paraId="1934A5E3" w14:textId="77777777" w:rsidR="001D2EAB" w:rsidRDefault="001D2EAB" w:rsidP="001D2EAB">
      <w:pPr>
        <w:rPr>
          <w:rFonts w:cs="Arial"/>
        </w:rPr>
      </w:pPr>
    </w:p>
    <w:p w14:paraId="13CCA32D" w14:textId="77777777" w:rsidR="001D2EAB" w:rsidRPr="00F03856" w:rsidRDefault="001D2EAB" w:rsidP="001D2EAB">
      <w:pPr>
        <w:pStyle w:val="RELogSignal"/>
        <w:shd w:val="clear" w:color="auto" w:fill="F2F2F2" w:themeFill="background1" w:themeFillShade="F2"/>
        <w:rPr>
          <w:rFonts w:ascii="Arial" w:hAnsi="Arial" w:cs="Arial"/>
        </w:rPr>
      </w:pPr>
      <w:r w:rsidRPr="00F03856">
        <w:rPr>
          <w:rFonts w:ascii="Arial" w:hAnsi="Arial" w:cs="Arial"/>
        </w:rPr>
        <w:t>###</w:t>
      </w:r>
      <w:r>
        <w:rPr>
          <w:rFonts w:ascii="Arial" w:hAnsi="Arial" w:cs="Arial"/>
        </w:rPr>
        <w:t>LSG_FTP_Status_00036</w:t>
      </w:r>
      <w:r w:rsidRPr="00F03856">
        <w:rPr>
          <w:rFonts w:ascii="Arial" w:hAnsi="Arial" w:cs="Arial"/>
        </w:rPr>
        <w:t xml:space="preserve">### </w:t>
      </w:r>
      <w:bookmarkStart w:id="482" w:name="LSG_N_FTP_Status_00036"/>
      <w:r>
        <w:rPr>
          <w:rFonts w:ascii="Arial" w:hAnsi="Arial" w:cs="Arial"/>
        </w:rPr>
        <w:t>LSG_FTP_Status</w:t>
      </w:r>
      <w:bookmarkEnd w:id="482"/>
    </w:p>
    <w:p w14:paraId="2C9CA12F" w14:textId="77777777" w:rsidR="001D2EAB" w:rsidRDefault="001D2EAB" w:rsidP="001D2EAB">
      <w:pPr>
        <w:rPr>
          <w:rFonts w:ascii="Times New Roman" w:hAnsi="Times New Roman"/>
        </w:rPr>
      </w:pPr>
      <w:bookmarkStart w:id="483" w:name="LSG_D_FTP_Status_00036"/>
      <w:bookmarkStart w:id="484" w:name="LSG_D_Trailer_Tow_Present_Status_00037"/>
      <w:r>
        <w:rPr>
          <w:rFonts w:ascii="Times New Roman" w:hAnsi="Times New Roman"/>
        </w:rPr>
        <w:t>Indicates a driver request for flash-to-pass.</w:t>
      </w:r>
    </w:p>
    <w:p w14:paraId="0FE04585" w14:textId="77777777" w:rsidR="001D2EAB" w:rsidRPr="00F03856" w:rsidRDefault="001D2EAB" w:rsidP="001D2EAB">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D2EAB" w:rsidRPr="00981CB3" w14:paraId="3BF13853"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9D7B0B2" w14:textId="77777777" w:rsidR="001D2EAB" w:rsidRPr="00981CB3" w:rsidRDefault="001D2EAB" w:rsidP="00550043">
            <w:pPr>
              <w:ind w:left="138"/>
              <w:rPr>
                <w:rFonts w:eastAsiaTheme="minorHAnsi" w:cs="Arial"/>
                <w:b/>
                <w:bCs/>
                <w:sz w:val="16"/>
                <w:szCs w:val="16"/>
                <w:lang w:val="en-GB"/>
              </w:rPr>
            </w:pPr>
            <w:r w:rsidRPr="00981CB3">
              <w:rPr>
                <w:rFonts w:eastAsiaTheme="minorHAnsi" w:cs="Arial"/>
                <w:b/>
                <w:bCs/>
                <w:sz w:val="16"/>
                <w:szCs w:val="16"/>
                <w:lang w:val="en-GB"/>
              </w:rPr>
              <w:t>ASIL</w:t>
            </w:r>
          </w:p>
        </w:tc>
        <w:sdt>
          <w:sdtPr>
            <w:rPr>
              <w:color w:val="auto"/>
              <w:sz w:val="16"/>
              <w:szCs w:val="16"/>
            </w:rPr>
            <w:alias w:val="ASIL"/>
            <w:tag w:val="ASIL"/>
            <w:id w:val="-1354266195"/>
            <w:placeholder>
              <w:docPart w:val="26CB251D57234575881600200F423E09"/>
            </w:placeholder>
            <w:showingPlcHdr/>
            <w:comboBox>
              <w:listItem w:value="Choose an item."/>
              <w:listItem w:displayText="QM" w:value="QM"/>
              <w:listItem w:displayText="A" w:value="A"/>
              <w:listItem w:displayText="B" w:value="B"/>
              <w:listItem w:displayText="C" w:value="C"/>
              <w:listItem w:displayText="D" w:value="D"/>
            </w:comboBox>
          </w:sdtPr>
          <w:sdtEndPr/>
          <w:sdtContent>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A26B0A" w14:textId="77777777" w:rsidR="001D2EAB" w:rsidRPr="00981CB3" w:rsidRDefault="001D2EAB" w:rsidP="00550043">
                <w:pPr>
                  <w:pStyle w:val="scriptNormal"/>
                  <w:rPr>
                    <w:color w:val="auto"/>
                    <w:sz w:val="16"/>
                    <w:szCs w:val="16"/>
                  </w:rPr>
                </w:pPr>
                <w:r w:rsidRPr="00981CB3">
                  <w:rPr>
                    <w:color w:val="000000" w:themeColor="text1"/>
                    <w:sz w:val="16"/>
                    <w:szCs w:val="16"/>
                  </w:rPr>
                  <w:t>Choose an item.</w:t>
                </w:r>
              </w:p>
            </w:tc>
          </w:sdtContent>
        </w:sdt>
      </w:tr>
      <w:tr w:rsidR="001D2EAB" w:rsidRPr="00981CB3" w14:paraId="27243D8F"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00A8BE4" w14:textId="77777777" w:rsidR="001D2EAB" w:rsidRPr="00981CB3" w:rsidRDefault="001D2EAB" w:rsidP="00550043">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A56519" w14:textId="77777777" w:rsidR="001D2EAB" w:rsidRPr="00981CB3" w:rsidRDefault="001D2EAB"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1D2EAB" w:rsidRPr="00981CB3" w14:paraId="0B979337" w14:textId="77777777" w:rsidTr="00550043">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45A69BF" w14:textId="77777777" w:rsidR="001D2EAB" w:rsidRPr="00981CB3" w:rsidRDefault="001D2EAB" w:rsidP="00550043">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1D2EAB" w:rsidRPr="00981CB3" w14:paraId="239F9D75"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0F75BC1" w14:textId="77777777" w:rsidR="001D2EAB" w:rsidRPr="00981CB3" w:rsidRDefault="001D2EAB" w:rsidP="00550043">
            <w:pPr>
              <w:rPr>
                <w:rFonts w:cs="Arial"/>
                <w:b/>
                <w:bCs/>
                <w:sz w:val="16"/>
                <w:szCs w:val="16"/>
                <w:lang w:val="en-GB"/>
              </w:rPr>
            </w:pPr>
            <w:r w:rsidRPr="00981CB3">
              <w:rPr>
                <w:rFonts w:cs="Arial"/>
                <w:b/>
                <w:bCs/>
                <w:sz w:val="16"/>
                <w:szCs w:val="16"/>
                <w:lang w:val="en-GB"/>
              </w:rPr>
              <w:t>Value</w:t>
            </w:r>
          </w:p>
          <w:p w14:paraId="3C87CC7C" w14:textId="77777777" w:rsidR="001D2EAB" w:rsidRPr="00981CB3" w:rsidRDefault="001D2EAB" w:rsidP="00550043">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0BC94ED" w14:textId="77777777" w:rsidR="001D2EAB" w:rsidRPr="00981CB3" w:rsidRDefault="001D2EAB" w:rsidP="00550043">
            <w:pPr>
              <w:rPr>
                <w:rFonts w:eastAsiaTheme="minorHAnsi" w:cs="Arial"/>
                <w:b/>
                <w:bCs/>
                <w:sz w:val="16"/>
                <w:szCs w:val="16"/>
                <w:lang w:val="en-GB"/>
              </w:rPr>
            </w:pPr>
            <w:r>
              <w:rPr>
                <w:rFonts w:ascii="Times New Roman" w:hAnsi="Times New Roman"/>
              </w:rPr>
              <w:t>FTP</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DAA26CF" w14:textId="77777777" w:rsidR="001D2EAB" w:rsidRPr="00981CB3" w:rsidRDefault="001D2EAB" w:rsidP="00550043">
            <w:pPr>
              <w:rPr>
                <w:rFonts w:eastAsiaTheme="minorHAnsi" w:cs="Arial"/>
                <w:color w:val="000000" w:themeColor="text1"/>
                <w:sz w:val="16"/>
                <w:szCs w:val="16"/>
              </w:rPr>
            </w:pPr>
            <w:r>
              <w:rPr>
                <w:rFonts w:ascii="Times New Roman" w:hAnsi="Times New Roman"/>
              </w:rPr>
              <w:t>request to turn the flash-to-pass on</w:t>
            </w:r>
          </w:p>
        </w:tc>
      </w:tr>
      <w:tr w:rsidR="001D2EAB" w:rsidRPr="00981CB3" w14:paraId="27E09D1D"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684534" w14:textId="77777777" w:rsidR="001D2EAB" w:rsidRPr="00981CB3" w:rsidRDefault="001D2EAB"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433C277" w14:textId="77777777" w:rsidR="001D2EAB" w:rsidRPr="00981CB3" w:rsidRDefault="001D2EAB" w:rsidP="00550043">
            <w:pPr>
              <w:rPr>
                <w:rFonts w:eastAsiaTheme="minorHAnsi" w:cs="Arial"/>
                <w:b/>
                <w:bCs/>
                <w:sz w:val="16"/>
                <w:szCs w:val="16"/>
                <w:lang w:val="en-GB"/>
              </w:rPr>
            </w:pPr>
            <w:r>
              <w:rPr>
                <w:rFonts w:ascii="Times New Roman" w:hAnsi="Times New Roman"/>
              </w:rPr>
              <w:t>NULL</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0B8429F" w14:textId="77777777" w:rsidR="001D2EAB" w:rsidRPr="00981CB3" w:rsidRDefault="001D2EAB" w:rsidP="00550043">
            <w:pPr>
              <w:rPr>
                <w:rFonts w:eastAsiaTheme="minorHAnsi" w:cs="Arial"/>
                <w:color w:val="000000" w:themeColor="text1"/>
                <w:sz w:val="16"/>
                <w:szCs w:val="16"/>
              </w:rPr>
            </w:pPr>
            <w:r>
              <w:rPr>
                <w:rFonts w:ascii="Times New Roman" w:hAnsi="Times New Roman"/>
              </w:rPr>
              <w:t>request to turn the flash-to-pass off</w:t>
            </w:r>
          </w:p>
        </w:tc>
      </w:tr>
      <w:bookmarkEnd w:id="483"/>
      <w:bookmarkEnd w:id="484"/>
    </w:tbl>
    <w:p w14:paraId="6EF822B8" w14:textId="77777777" w:rsidR="001D2EAB" w:rsidRPr="00981CB3" w:rsidRDefault="001D2EAB" w:rsidP="001D2EAB">
      <w:pPr>
        <w:rPr>
          <w:rFonts w:cs="Arial"/>
          <w:sz w:val="16"/>
          <w:szCs w:val="16"/>
        </w:rPr>
      </w:pPr>
    </w:p>
    <w:p w14:paraId="4058EE18" w14:textId="77777777" w:rsidR="001D2EAB" w:rsidRDefault="001D2EAB" w:rsidP="00FF41CF">
      <w:pPr>
        <w:rPr>
          <w:rFonts w:cs="Arial"/>
        </w:rPr>
      </w:pPr>
    </w:p>
    <w:p w14:paraId="2EB2F54C" w14:textId="77777777" w:rsidR="001D2EAB" w:rsidRPr="004051D0" w:rsidRDefault="001D2EAB" w:rsidP="00FF41CF">
      <w:pPr>
        <w:rPr>
          <w:rFonts w:cs="Arial"/>
        </w:rPr>
      </w:pPr>
    </w:p>
    <w:p w14:paraId="227931A3" w14:textId="77777777" w:rsidR="00FF41CF" w:rsidRPr="004051D0" w:rsidRDefault="00FF41CF" w:rsidP="00FF41CF">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LPR_ExtLightIgnition_Status_00057</w:t>
      </w:r>
      <w:r w:rsidRPr="004051D0">
        <w:rPr>
          <w:rFonts w:ascii="Arial" w:hAnsi="Arial" w:cs="Arial"/>
        </w:rPr>
        <w:t xml:space="preserve">### </w:t>
      </w:r>
      <w:bookmarkStart w:id="485" w:name="LPR_N_ExtLightIgnition_Status_00057"/>
      <w:r>
        <w:rPr>
          <w:rFonts w:ascii="Arial" w:hAnsi="Arial" w:cs="Arial"/>
        </w:rPr>
        <w:t>LPR_ExtLightIgnition_Status</w:t>
      </w:r>
      <w:bookmarkEnd w:id="485"/>
    </w:p>
    <w:p w14:paraId="1E720991" w14:textId="77777777" w:rsidR="00FF41CF" w:rsidRDefault="00FF41CF" w:rsidP="00FF41CF">
      <w:pPr>
        <w:overflowPunct/>
        <w:textAlignment w:val="auto"/>
        <w:rPr>
          <w:rFonts w:ascii="Times New Roman" w:hAnsi="Times New Roman"/>
        </w:rPr>
      </w:pPr>
      <w:bookmarkStart w:id="486" w:name="LPR_D_ExtLightIgnition_Status_00057"/>
      <w:r>
        <w:rPr>
          <w:rFonts w:ascii="Times New Roman" w:hAnsi="Times New Roman"/>
        </w:rPr>
        <w:t>This signal is used for exterior lights which have dependency on Ignition Status. When Ignition_Status is</w:t>
      </w:r>
    </w:p>
    <w:p w14:paraId="17E5C0DE" w14:textId="77777777" w:rsidR="00FF41CF" w:rsidRDefault="00FF41CF" w:rsidP="00FF41CF">
      <w:pPr>
        <w:overflowPunct/>
        <w:textAlignment w:val="auto"/>
        <w:rPr>
          <w:rFonts w:ascii="Times New Roman" w:hAnsi="Times New Roman"/>
        </w:rPr>
      </w:pPr>
      <w:r>
        <w:rPr>
          <w:rFonts w:ascii="Times New Roman" w:hAnsi="Times New Roman"/>
        </w:rPr>
        <w:t>ACC or OFF, ExtLightIgnition_Status is DISABLE.</w:t>
      </w:r>
    </w:p>
    <w:p w14:paraId="6424B92C" w14:textId="77777777" w:rsidR="00FF41CF" w:rsidRDefault="00FF41CF" w:rsidP="00FF41CF">
      <w:pPr>
        <w:overflowPunct/>
        <w:textAlignment w:val="auto"/>
        <w:rPr>
          <w:rFonts w:ascii="Times New Roman" w:hAnsi="Times New Roman"/>
        </w:rPr>
      </w:pPr>
      <w:r>
        <w:rPr>
          <w:rFonts w:ascii="Times New Roman" w:hAnsi="Times New Roman"/>
        </w:rPr>
        <w:t>ExtLightIgnition_Status remains DISABLE when Ignition_Status changes OFF/ACC to RUN before starting</w:t>
      </w:r>
    </w:p>
    <w:p w14:paraId="6FE0B37C" w14:textId="77777777" w:rsidR="00FF41CF" w:rsidRDefault="00FF41CF" w:rsidP="00FF41CF">
      <w:pPr>
        <w:overflowPunct/>
        <w:textAlignment w:val="auto"/>
        <w:rPr>
          <w:rFonts w:ascii="Times New Roman" w:hAnsi="Times New Roman"/>
        </w:rPr>
      </w:pPr>
      <w:r>
        <w:rPr>
          <w:rFonts w:ascii="Times New Roman" w:hAnsi="Times New Roman"/>
        </w:rPr>
        <w:t>the engine for duration of 3 seconds (HeadlampsOffDelayTime_Cfg) to avoid light flicker on lamps.</w:t>
      </w:r>
    </w:p>
    <w:p w14:paraId="1A528879" w14:textId="3298095B" w:rsidR="00FF41CF" w:rsidRDefault="00FF41CF" w:rsidP="00FF41CF">
      <w:pPr>
        <w:overflowPunct/>
        <w:textAlignment w:val="auto"/>
        <w:rPr>
          <w:rFonts w:ascii="Times New Roman" w:hAnsi="Times New Roman"/>
        </w:rPr>
      </w:pPr>
      <w:r>
        <w:rPr>
          <w:rFonts w:ascii="Times New Roman" w:hAnsi="Times New Roman"/>
        </w:rPr>
        <w:t xml:space="preserve">ExtLightIgnition_Status </w:t>
      </w:r>
      <w:r w:rsidR="00AF71E0">
        <w:rPr>
          <w:rFonts w:ascii="Times New Roman" w:hAnsi="Times New Roman"/>
        </w:rPr>
        <w:t>has</w:t>
      </w:r>
      <w:r>
        <w:rPr>
          <w:rFonts w:ascii="Times New Roman" w:hAnsi="Times New Roman"/>
        </w:rPr>
        <w:t xml:space="preserve"> NO_EFFECT when Ignition_Status is</w:t>
      </w:r>
      <w:r w:rsidR="00224D58">
        <w:rPr>
          <w:rFonts w:ascii="Times New Roman" w:hAnsi="Times New Roman"/>
        </w:rPr>
        <w:t xml:space="preserve"> in</w:t>
      </w:r>
      <w:r>
        <w:rPr>
          <w:rFonts w:ascii="Times New Roman" w:hAnsi="Times New Roman"/>
        </w:rPr>
        <w:t xml:space="preserve"> RUN after delay of 3 seconds</w:t>
      </w:r>
    </w:p>
    <w:p w14:paraId="6B4A3723" w14:textId="77777777" w:rsidR="00FF41CF" w:rsidRDefault="00FF41CF" w:rsidP="00FF41CF">
      <w:pPr>
        <w:rPr>
          <w:rFonts w:ascii="Times New Roman" w:hAnsi="Times New Roman"/>
        </w:rPr>
      </w:pPr>
      <w:r>
        <w:rPr>
          <w:rFonts w:ascii="Times New Roman" w:hAnsi="Times New Roman"/>
        </w:rPr>
        <w:t>(HeadlampsOffDelayTime_Cfg) or ExtLightMode_Cfg = IGN_INDEPENDENT</w:t>
      </w:r>
    </w:p>
    <w:p w14:paraId="193227DD" w14:textId="77777777" w:rsidR="00FF41CF" w:rsidRPr="004051D0" w:rsidRDefault="00FF41CF" w:rsidP="00FF41CF">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FF41CF" w:rsidRPr="004051D0" w14:paraId="13CE481C"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42FFD5D" w14:textId="77777777" w:rsidR="00FF41CF" w:rsidRPr="004051D0" w:rsidRDefault="00FF41CF"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017957A" w14:textId="77777777" w:rsidR="00FF41CF" w:rsidRPr="004051D0" w:rsidRDefault="00FF41CF"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FF41CF" w:rsidRPr="004051D0" w14:paraId="011AD9DA"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BB10507" w14:textId="77777777" w:rsidR="00FF41CF" w:rsidRPr="004051D0" w:rsidRDefault="00FF41CF"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FF41CF" w:rsidRPr="004051D0" w14:paraId="7D1C7639"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E2440DB" w14:textId="77777777" w:rsidR="00FF41CF" w:rsidRPr="004051D0" w:rsidRDefault="00FF41CF" w:rsidP="00550043">
            <w:pPr>
              <w:rPr>
                <w:rFonts w:cs="Arial"/>
                <w:b/>
                <w:bCs/>
                <w:sz w:val="16"/>
                <w:szCs w:val="16"/>
                <w:lang w:val="en-GB"/>
              </w:rPr>
            </w:pPr>
            <w:r w:rsidRPr="004051D0">
              <w:rPr>
                <w:rFonts w:cs="Arial"/>
                <w:b/>
                <w:bCs/>
                <w:sz w:val="16"/>
                <w:szCs w:val="16"/>
                <w:lang w:val="en-GB"/>
              </w:rPr>
              <w:t>Value</w:t>
            </w:r>
          </w:p>
          <w:p w14:paraId="4FD90865" w14:textId="77777777" w:rsidR="00FF41CF" w:rsidRPr="004051D0" w:rsidRDefault="00FF41CF" w:rsidP="0055004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423F337" w14:textId="77777777" w:rsidR="00FF41CF" w:rsidRPr="004051D0" w:rsidRDefault="00FF41CF" w:rsidP="00550043">
            <w:pPr>
              <w:rPr>
                <w:rFonts w:eastAsiaTheme="minorHAnsi" w:cs="Arial"/>
                <w:b/>
                <w:bCs/>
                <w:sz w:val="16"/>
                <w:szCs w:val="16"/>
                <w:lang w:val="en-GB"/>
              </w:rPr>
            </w:pPr>
            <w:r>
              <w:rPr>
                <w:rFonts w:ascii="Times New Roman" w:hAnsi="Times New Roman"/>
              </w:rPr>
              <w:t>DISABLE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2366DBC" w14:textId="73858E8C" w:rsidR="00FF41CF" w:rsidRPr="004051D0" w:rsidRDefault="00D260C6" w:rsidP="00550043">
            <w:pPr>
              <w:rPr>
                <w:rFonts w:eastAsiaTheme="minorHAnsi" w:cs="Arial"/>
                <w:color w:val="000000" w:themeColor="text1"/>
                <w:sz w:val="16"/>
                <w:szCs w:val="16"/>
              </w:rPr>
            </w:pPr>
            <w:r>
              <w:rPr>
                <w:rFonts w:ascii="Times New Roman" w:hAnsi="Times New Roman"/>
              </w:rPr>
              <w:t>I</w:t>
            </w:r>
            <w:r w:rsidR="00FF41CF">
              <w:rPr>
                <w:rFonts w:ascii="Times New Roman" w:hAnsi="Times New Roman"/>
              </w:rPr>
              <w:t>gnition_Status is OFF,</w:t>
            </w:r>
            <w:r w:rsidR="00E12396">
              <w:rPr>
                <w:rFonts w:ascii="Times New Roman" w:hAnsi="Times New Roman"/>
              </w:rPr>
              <w:t xml:space="preserve"> </w:t>
            </w:r>
            <w:r w:rsidR="00FF41CF">
              <w:rPr>
                <w:rFonts w:ascii="Times New Roman" w:hAnsi="Times New Roman"/>
              </w:rPr>
              <w:t xml:space="preserve">ACC or START to hold </w:t>
            </w:r>
            <w:r w:rsidR="00E12396">
              <w:rPr>
                <w:rFonts w:ascii="Times New Roman" w:hAnsi="Times New Roman"/>
              </w:rPr>
              <w:t>exterior</w:t>
            </w:r>
            <w:r w:rsidR="00FF41CF">
              <w:rPr>
                <w:rFonts w:ascii="Times New Roman" w:hAnsi="Times New Roman"/>
              </w:rPr>
              <w:t xml:space="preserve"> lights off</w:t>
            </w:r>
            <w:r w:rsidR="00E12396">
              <w:rPr>
                <w:rFonts w:ascii="Times New Roman" w:hAnsi="Times New Roman"/>
              </w:rPr>
              <w:t xml:space="preserve"> for 3 seconds</w:t>
            </w:r>
          </w:p>
        </w:tc>
      </w:tr>
      <w:tr w:rsidR="00FF41CF" w:rsidRPr="004051D0" w14:paraId="10455E21"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7F05A00" w14:textId="77777777" w:rsidR="00FF41CF" w:rsidRPr="004051D0" w:rsidRDefault="00FF41CF"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AB99521" w14:textId="77777777" w:rsidR="00FF41CF" w:rsidRPr="004051D0" w:rsidRDefault="00FF41CF" w:rsidP="00550043">
            <w:pPr>
              <w:rPr>
                <w:rFonts w:eastAsiaTheme="minorHAnsi" w:cs="Arial"/>
                <w:b/>
                <w:bCs/>
                <w:sz w:val="16"/>
                <w:szCs w:val="16"/>
                <w:lang w:val="en-GB"/>
              </w:rPr>
            </w:pPr>
            <w:r>
              <w:rPr>
                <w:rFonts w:ascii="Times New Roman" w:hAnsi="Times New Roman"/>
              </w:rPr>
              <w:t>NO_EFFECT</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C9AF8BD" w14:textId="77777777" w:rsidR="00FF41CF" w:rsidRPr="004051D0" w:rsidRDefault="00FF41CF" w:rsidP="00550043">
            <w:pPr>
              <w:rPr>
                <w:rFonts w:eastAsiaTheme="minorHAnsi" w:cs="Arial"/>
                <w:color w:val="000000" w:themeColor="text1"/>
                <w:sz w:val="16"/>
                <w:szCs w:val="16"/>
              </w:rPr>
            </w:pPr>
            <w:r>
              <w:rPr>
                <w:rFonts w:ascii="Times New Roman" w:hAnsi="Times New Roman"/>
              </w:rPr>
              <w:t>Ignition_Status does not affect Exterior Lights</w:t>
            </w:r>
          </w:p>
        </w:tc>
      </w:tr>
      <w:bookmarkEnd w:id="486"/>
    </w:tbl>
    <w:p w14:paraId="5038C804" w14:textId="77777777" w:rsidR="00FF41CF" w:rsidRPr="004051D0" w:rsidRDefault="00FF41CF" w:rsidP="00FF41CF">
      <w:pPr>
        <w:rPr>
          <w:rFonts w:cs="Arial"/>
          <w:sz w:val="16"/>
          <w:szCs w:val="16"/>
        </w:rPr>
      </w:pPr>
    </w:p>
    <w:p w14:paraId="2D5E2BDA" w14:textId="77777777" w:rsidR="0092602E" w:rsidRPr="004051D0" w:rsidRDefault="0092602E" w:rsidP="0092602E">
      <w:pPr>
        <w:rPr>
          <w:rFonts w:cs="Arial"/>
        </w:rPr>
      </w:pPr>
    </w:p>
    <w:p w14:paraId="10C52157" w14:textId="77777777" w:rsidR="0092602E" w:rsidRPr="004051D0" w:rsidRDefault="0092602E" w:rsidP="0092602E">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LPR_LF_Fog_DRL_Cornering_Mrg_00039</w:t>
      </w:r>
      <w:r w:rsidRPr="004051D0">
        <w:rPr>
          <w:rFonts w:ascii="Arial" w:hAnsi="Arial" w:cs="Arial"/>
        </w:rPr>
        <w:t xml:space="preserve">### </w:t>
      </w:r>
      <w:bookmarkStart w:id="487" w:name="LPR_N_LF_Fog_DRL_Cornering_Mrg_00039"/>
      <w:r>
        <w:rPr>
          <w:rFonts w:ascii="Arial" w:hAnsi="Arial" w:cs="Arial"/>
        </w:rPr>
        <w:t>LPR_LF_Fog_DRL_Cornering_Mrg</w:t>
      </w:r>
      <w:bookmarkEnd w:id="487"/>
    </w:p>
    <w:p w14:paraId="759CC398" w14:textId="77777777" w:rsidR="00D260C6" w:rsidRDefault="00D260C6" w:rsidP="00D260C6">
      <w:pPr>
        <w:overflowPunct/>
        <w:textAlignment w:val="auto"/>
        <w:rPr>
          <w:rFonts w:ascii="Times New Roman" w:hAnsi="Times New Roman"/>
        </w:rPr>
      </w:pPr>
      <w:bookmarkStart w:id="488" w:name="LPR_D_LF_Fog_DRL_Cornering_Mrg_00039"/>
      <w:r>
        <w:rPr>
          <w:rFonts w:ascii="Times New Roman" w:hAnsi="Times New Roman"/>
        </w:rPr>
        <w:t>Temperory variable to store the status of left front fog lamp ouput circuit when used as fog,DRL and</w:t>
      </w:r>
    </w:p>
    <w:p w14:paraId="1A0898E1" w14:textId="77777777" w:rsidR="0092602E" w:rsidRDefault="00D260C6" w:rsidP="00D260C6">
      <w:pPr>
        <w:rPr>
          <w:rFonts w:ascii="Times New Roman" w:hAnsi="Times New Roman"/>
        </w:rPr>
      </w:pPr>
      <w:r>
        <w:rPr>
          <w:rFonts w:ascii="Times New Roman" w:hAnsi="Times New Roman"/>
        </w:rPr>
        <w:t>cornering.</w:t>
      </w:r>
    </w:p>
    <w:p w14:paraId="56DDB08D" w14:textId="77777777" w:rsidR="00D260C6" w:rsidRPr="004051D0" w:rsidRDefault="00D260C6" w:rsidP="00D260C6">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92602E" w:rsidRPr="004051D0" w14:paraId="156927C5"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1CAEFA3" w14:textId="77777777" w:rsidR="0092602E" w:rsidRPr="004051D0" w:rsidRDefault="0092602E"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157EE99" w14:textId="77777777" w:rsidR="0092602E"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Continuous</w:t>
            </w:r>
          </w:p>
        </w:tc>
      </w:tr>
      <w:tr w:rsidR="0092602E" w:rsidRPr="004051D0" w14:paraId="49E4F845"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E276F47" w14:textId="77777777" w:rsidR="0092602E" w:rsidRPr="004051D0" w:rsidRDefault="0092602E"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92602E" w:rsidRPr="004051D0" w14:paraId="37640824"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015441B" w14:textId="77777777" w:rsidR="0092602E" w:rsidRPr="004051D0" w:rsidRDefault="0092602E" w:rsidP="00550043">
            <w:pPr>
              <w:rPr>
                <w:rFonts w:cs="Arial"/>
                <w:b/>
                <w:bCs/>
                <w:sz w:val="16"/>
                <w:szCs w:val="16"/>
                <w:lang w:val="en-GB"/>
              </w:rPr>
            </w:pPr>
            <w:r w:rsidRPr="004051D0">
              <w:rPr>
                <w:rFonts w:cs="Arial"/>
                <w:b/>
                <w:bCs/>
                <w:sz w:val="16"/>
                <w:szCs w:val="16"/>
                <w:lang w:val="en-GB"/>
              </w:rPr>
              <w:t>Value</w:t>
            </w:r>
          </w:p>
          <w:p w14:paraId="7AE2C63A" w14:textId="77777777" w:rsidR="0092602E" w:rsidRPr="004051D0" w:rsidRDefault="0092602E" w:rsidP="00550043">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8DB9A2D" w14:textId="77777777" w:rsidR="0092602E" w:rsidRPr="004051D0" w:rsidRDefault="0092602E" w:rsidP="00550043">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BB69AF8" w14:textId="77777777" w:rsidR="0092602E"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0</w:t>
            </w:r>
          </w:p>
        </w:tc>
      </w:tr>
      <w:tr w:rsidR="0092602E" w:rsidRPr="004051D0" w14:paraId="78EFAE8E"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992413" w14:textId="77777777" w:rsidR="0092602E" w:rsidRPr="004051D0" w:rsidRDefault="0092602E"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5099BF4" w14:textId="77777777" w:rsidR="0092602E" w:rsidRPr="004051D0" w:rsidRDefault="0092602E" w:rsidP="00550043">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CB0E28B" w14:textId="77777777" w:rsidR="0092602E"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100</w:t>
            </w:r>
          </w:p>
        </w:tc>
      </w:tr>
      <w:tr w:rsidR="0092602E" w:rsidRPr="004051D0" w14:paraId="0FDCE3C2"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E088968" w14:textId="77777777" w:rsidR="0092602E" w:rsidRPr="004051D0" w:rsidRDefault="0092602E"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88C0C29" w14:textId="77777777" w:rsidR="0092602E" w:rsidRPr="004051D0" w:rsidRDefault="0092602E" w:rsidP="00550043">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FBB4F45" w14:textId="77777777" w:rsidR="0092602E"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1</w:t>
            </w:r>
          </w:p>
        </w:tc>
      </w:tr>
      <w:tr w:rsidR="0092602E" w:rsidRPr="004051D0" w14:paraId="171B085E"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1A4D37" w14:textId="77777777" w:rsidR="0092602E" w:rsidRPr="004051D0" w:rsidRDefault="0092602E"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410F240" w14:textId="77777777" w:rsidR="0092602E" w:rsidRPr="004051D0" w:rsidRDefault="0092602E"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92A4EB9" w14:textId="77777777" w:rsidR="0092602E" w:rsidRPr="004051D0" w:rsidRDefault="0092602E" w:rsidP="00550043">
            <w:pPr>
              <w:rPr>
                <w:rFonts w:eastAsiaTheme="minorHAnsi" w:cs="Arial"/>
                <w:color w:val="000000" w:themeColor="text1"/>
                <w:sz w:val="16"/>
                <w:szCs w:val="16"/>
              </w:rPr>
            </w:pPr>
          </w:p>
        </w:tc>
      </w:tr>
      <w:tr w:rsidR="0092602E" w:rsidRPr="004051D0" w14:paraId="57441D98"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31CCCFA" w14:textId="77777777" w:rsidR="0092602E" w:rsidRPr="004051D0" w:rsidRDefault="0092602E"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F04999" w14:textId="77777777" w:rsidR="0092602E"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Percentage</w:t>
            </w:r>
          </w:p>
        </w:tc>
      </w:tr>
      <w:bookmarkEnd w:id="488"/>
    </w:tbl>
    <w:p w14:paraId="6B3024BB" w14:textId="77777777" w:rsidR="0092602E" w:rsidRPr="004051D0" w:rsidRDefault="0092602E" w:rsidP="0092602E">
      <w:pPr>
        <w:rPr>
          <w:rFonts w:cs="Arial"/>
          <w:sz w:val="16"/>
          <w:szCs w:val="16"/>
        </w:rPr>
      </w:pPr>
    </w:p>
    <w:p w14:paraId="30FE0E4C" w14:textId="77777777" w:rsidR="0092602E" w:rsidRPr="004051D0" w:rsidRDefault="0092602E" w:rsidP="0092602E">
      <w:pPr>
        <w:rPr>
          <w:rFonts w:cs="Arial"/>
        </w:rPr>
      </w:pPr>
    </w:p>
    <w:p w14:paraId="1D7756E6" w14:textId="77777777" w:rsidR="0092602E" w:rsidRPr="004051D0" w:rsidRDefault="0092602E" w:rsidP="0092602E">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LPR_DRL_WithFog_Cfg_00040</w:t>
      </w:r>
      <w:r w:rsidRPr="004051D0">
        <w:rPr>
          <w:rFonts w:ascii="Arial" w:hAnsi="Arial" w:cs="Arial"/>
        </w:rPr>
        <w:t xml:space="preserve">### </w:t>
      </w:r>
      <w:bookmarkStart w:id="489" w:name="LPR_N_DRL_WithFog_Cfg_00040"/>
      <w:r>
        <w:rPr>
          <w:rFonts w:ascii="Arial" w:hAnsi="Arial" w:cs="Arial"/>
        </w:rPr>
        <w:t>LPR_DRL_WithFog_Cfg</w:t>
      </w:r>
      <w:bookmarkEnd w:id="489"/>
    </w:p>
    <w:p w14:paraId="064D6E81" w14:textId="77777777" w:rsidR="00D260C6" w:rsidRDefault="00D260C6" w:rsidP="00D260C6">
      <w:pPr>
        <w:overflowPunct/>
        <w:textAlignment w:val="auto"/>
        <w:rPr>
          <w:rFonts w:ascii="Times New Roman" w:hAnsi="Times New Roman"/>
        </w:rPr>
      </w:pPr>
      <w:bookmarkStart w:id="490" w:name="LPR_D_DRL_WithFog_Cfg_00040"/>
      <w:r>
        <w:rPr>
          <w:rFonts w:ascii="Times New Roman" w:hAnsi="Times New Roman"/>
        </w:rPr>
        <w:t>Determines if Daytime Running Lights on a vehicle are to be deactivated when the Front Fog Lamps are</w:t>
      </w:r>
    </w:p>
    <w:p w14:paraId="63950023" w14:textId="77777777" w:rsidR="0092602E" w:rsidRDefault="00D260C6" w:rsidP="00D260C6">
      <w:pPr>
        <w:rPr>
          <w:rFonts w:ascii="Times New Roman" w:hAnsi="Times New Roman"/>
        </w:rPr>
      </w:pPr>
      <w:r>
        <w:rPr>
          <w:rFonts w:ascii="Times New Roman" w:hAnsi="Times New Roman"/>
        </w:rPr>
        <w:t>activated by the driver.</w:t>
      </w:r>
    </w:p>
    <w:p w14:paraId="66331E2C" w14:textId="77777777" w:rsidR="00D260C6" w:rsidRPr="004051D0" w:rsidRDefault="00D260C6" w:rsidP="00D260C6">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92602E" w:rsidRPr="004051D0" w14:paraId="1CC12595"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219678F" w14:textId="77777777" w:rsidR="0092602E" w:rsidRPr="004051D0" w:rsidRDefault="0092602E"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3A6B02B" w14:textId="77777777" w:rsidR="0092602E"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92602E" w:rsidRPr="004051D0" w14:paraId="752B9272"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8CB954E" w14:textId="77777777" w:rsidR="0092602E" w:rsidRPr="004051D0" w:rsidRDefault="0092602E"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92602E" w:rsidRPr="004051D0" w14:paraId="5A42518B"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39E19B3" w14:textId="77777777" w:rsidR="0092602E" w:rsidRPr="004051D0" w:rsidRDefault="0092602E" w:rsidP="00550043">
            <w:pPr>
              <w:rPr>
                <w:rFonts w:cs="Arial"/>
                <w:b/>
                <w:bCs/>
                <w:sz w:val="16"/>
                <w:szCs w:val="16"/>
                <w:lang w:val="en-GB"/>
              </w:rPr>
            </w:pPr>
            <w:r w:rsidRPr="004051D0">
              <w:rPr>
                <w:rFonts w:cs="Arial"/>
                <w:b/>
                <w:bCs/>
                <w:sz w:val="16"/>
                <w:szCs w:val="16"/>
                <w:lang w:val="en-GB"/>
              </w:rPr>
              <w:t>Value</w:t>
            </w:r>
          </w:p>
          <w:p w14:paraId="034CAC4B" w14:textId="77777777" w:rsidR="0092602E" w:rsidRPr="004051D0" w:rsidRDefault="0092602E" w:rsidP="0055004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F7A5891" w14:textId="77777777" w:rsidR="0092602E" w:rsidRPr="004051D0" w:rsidRDefault="00D260C6" w:rsidP="00550043">
            <w:pPr>
              <w:rPr>
                <w:rFonts w:eastAsiaTheme="minorHAnsi" w:cs="Arial"/>
                <w:b/>
                <w:bCs/>
                <w:sz w:val="16"/>
                <w:szCs w:val="16"/>
                <w:lang w:val="en-GB"/>
              </w:rPr>
            </w:pPr>
            <w:r>
              <w:rPr>
                <w:rFonts w:eastAsiaTheme="minorHAnsi" w:cs="Arial"/>
                <w:color w:val="000000" w:themeColor="text1"/>
                <w:sz w:val="16"/>
                <w:szCs w:val="16"/>
              </w:rPr>
              <w:t>ALLOW</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3A489AD" w14:textId="77777777" w:rsidR="0092602E" w:rsidRPr="004051D0" w:rsidRDefault="00D260C6" w:rsidP="00D260C6">
            <w:pPr>
              <w:overflowPunct/>
              <w:textAlignment w:val="auto"/>
              <w:rPr>
                <w:rFonts w:eastAsiaTheme="minorHAnsi" w:cs="Arial"/>
                <w:color w:val="000000" w:themeColor="text1"/>
                <w:sz w:val="16"/>
                <w:szCs w:val="16"/>
              </w:rPr>
            </w:pPr>
            <w:r>
              <w:rPr>
                <w:rFonts w:ascii="Times New Roman" w:hAnsi="Times New Roman"/>
              </w:rPr>
              <w:t>The Daytime Running Lamps are allowed to illuminate while Front Fog Lamps are activated by the driver.</w:t>
            </w:r>
          </w:p>
        </w:tc>
      </w:tr>
      <w:tr w:rsidR="0092602E" w:rsidRPr="004051D0" w14:paraId="4D4F530B"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3F14F7" w14:textId="77777777" w:rsidR="0092602E" w:rsidRPr="004051D0" w:rsidRDefault="0092602E"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8142EE8" w14:textId="77777777" w:rsidR="0092602E" w:rsidRPr="004051D0" w:rsidRDefault="00D260C6" w:rsidP="00550043">
            <w:pPr>
              <w:rPr>
                <w:rFonts w:eastAsiaTheme="minorHAnsi" w:cs="Arial"/>
                <w:b/>
                <w:bCs/>
                <w:sz w:val="16"/>
                <w:szCs w:val="16"/>
                <w:lang w:val="en-GB"/>
              </w:rPr>
            </w:pPr>
            <w:r>
              <w:rPr>
                <w:rFonts w:eastAsiaTheme="minorHAnsi" w:cs="Arial"/>
                <w:color w:val="000000" w:themeColor="text1"/>
                <w:sz w:val="16"/>
                <w:szCs w:val="16"/>
              </w:rPr>
              <w:t>INHIBIT</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95858B0" w14:textId="77777777" w:rsidR="0092602E" w:rsidRPr="004051D0" w:rsidRDefault="00D260C6" w:rsidP="00D260C6">
            <w:pPr>
              <w:overflowPunct/>
              <w:textAlignment w:val="auto"/>
              <w:rPr>
                <w:rFonts w:eastAsiaTheme="minorHAnsi" w:cs="Arial"/>
                <w:color w:val="000000" w:themeColor="text1"/>
                <w:sz w:val="16"/>
                <w:szCs w:val="16"/>
              </w:rPr>
            </w:pPr>
            <w:r>
              <w:rPr>
                <w:rFonts w:ascii="Times New Roman" w:hAnsi="Times New Roman"/>
              </w:rPr>
              <w:t>The Daytime Running Lamps are shut off while Front Fog Lamps are activated by the driver. This configuration should be used only when required to meet regulations. Consult with the Body Exterior Lighting group.</w:t>
            </w:r>
          </w:p>
        </w:tc>
      </w:tr>
      <w:bookmarkEnd w:id="490"/>
    </w:tbl>
    <w:p w14:paraId="7731B79E" w14:textId="77777777" w:rsidR="0092602E" w:rsidRPr="004051D0" w:rsidRDefault="0092602E" w:rsidP="0092602E">
      <w:pPr>
        <w:rPr>
          <w:rFonts w:cs="Arial"/>
          <w:sz w:val="16"/>
          <w:szCs w:val="16"/>
        </w:rPr>
      </w:pPr>
    </w:p>
    <w:p w14:paraId="495E1472" w14:textId="77777777" w:rsidR="0092602E" w:rsidRPr="004051D0" w:rsidRDefault="0092602E" w:rsidP="0092602E">
      <w:pPr>
        <w:rPr>
          <w:rFonts w:cs="Arial"/>
        </w:rPr>
      </w:pPr>
    </w:p>
    <w:p w14:paraId="3943308E" w14:textId="77777777" w:rsidR="0092602E" w:rsidRPr="004051D0" w:rsidRDefault="0092602E" w:rsidP="0092602E">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LPR_LF_Fog_Lamp_Ckt_Usage_Cfg_00041</w:t>
      </w:r>
      <w:r w:rsidRPr="004051D0">
        <w:rPr>
          <w:rFonts w:ascii="Arial" w:hAnsi="Arial" w:cs="Arial"/>
        </w:rPr>
        <w:t xml:space="preserve">### </w:t>
      </w:r>
      <w:bookmarkStart w:id="491" w:name="LPR_N_LF_Fog_Lamp_Ckt_Usage_Cfg_00041"/>
      <w:r>
        <w:rPr>
          <w:rFonts w:ascii="Arial" w:hAnsi="Arial" w:cs="Arial"/>
        </w:rPr>
        <w:t>LPR_LF_Fog_Lamp_Ckt_Usage_Cfg</w:t>
      </w:r>
      <w:bookmarkEnd w:id="491"/>
    </w:p>
    <w:p w14:paraId="61AA9AF0" w14:textId="77777777" w:rsidR="0092602E" w:rsidRDefault="00132949" w:rsidP="0092602E">
      <w:pPr>
        <w:rPr>
          <w:rFonts w:ascii="Times New Roman" w:hAnsi="Times New Roman"/>
        </w:rPr>
      </w:pPr>
      <w:bookmarkStart w:id="492" w:name="LPR_D_LF_Fog_Lamp_Ckt_Usage_Cfg_00041"/>
      <w:r>
        <w:rPr>
          <w:rFonts w:ascii="Times New Roman" w:hAnsi="Times New Roman"/>
        </w:rPr>
        <w:t>Output circuit to control the left front fog lamp.</w:t>
      </w:r>
    </w:p>
    <w:p w14:paraId="6906E3D8" w14:textId="77777777" w:rsidR="00132949" w:rsidRPr="004051D0" w:rsidRDefault="00132949" w:rsidP="0092602E">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92602E" w:rsidRPr="004051D0" w14:paraId="6302BB8C"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85FBC92" w14:textId="77777777" w:rsidR="0092602E" w:rsidRPr="004051D0" w:rsidRDefault="0092602E"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BD2047C" w14:textId="77777777" w:rsidR="0092602E" w:rsidRPr="004051D0" w:rsidRDefault="00132949" w:rsidP="00550043">
            <w:pPr>
              <w:rPr>
                <w:rFonts w:eastAsiaTheme="minorHAnsi" w:cs="Arial"/>
                <w:color w:val="000000" w:themeColor="text1"/>
                <w:sz w:val="16"/>
                <w:szCs w:val="16"/>
              </w:rPr>
            </w:pPr>
            <w:r>
              <w:rPr>
                <w:rFonts w:eastAsiaTheme="minorHAnsi" w:cs="Arial"/>
                <w:color w:val="000000" w:themeColor="text1"/>
                <w:sz w:val="16"/>
                <w:szCs w:val="16"/>
              </w:rPr>
              <w:t>Continuous</w:t>
            </w:r>
          </w:p>
        </w:tc>
      </w:tr>
      <w:tr w:rsidR="0092602E" w:rsidRPr="004051D0" w14:paraId="44901F82"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AE1D408" w14:textId="77777777" w:rsidR="0092602E" w:rsidRPr="004051D0" w:rsidRDefault="0092602E"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92602E" w:rsidRPr="004051D0" w14:paraId="3A8B3666"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8158794" w14:textId="77777777" w:rsidR="0092602E" w:rsidRPr="004051D0" w:rsidRDefault="0092602E" w:rsidP="00550043">
            <w:pPr>
              <w:rPr>
                <w:rFonts w:cs="Arial"/>
                <w:b/>
                <w:bCs/>
                <w:sz w:val="16"/>
                <w:szCs w:val="16"/>
                <w:lang w:val="en-GB"/>
              </w:rPr>
            </w:pPr>
            <w:r w:rsidRPr="004051D0">
              <w:rPr>
                <w:rFonts w:cs="Arial"/>
                <w:b/>
                <w:bCs/>
                <w:sz w:val="16"/>
                <w:szCs w:val="16"/>
                <w:lang w:val="en-GB"/>
              </w:rPr>
              <w:t>Value</w:t>
            </w:r>
          </w:p>
          <w:p w14:paraId="1CFF324D" w14:textId="77777777" w:rsidR="0092602E" w:rsidRPr="004051D0" w:rsidRDefault="0092602E" w:rsidP="00550043">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5397F48" w14:textId="77777777" w:rsidR="0092602E" w:rsidRPr="004051D0" w:rsidRDefault="0092602E" w:rsidP="00550043">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9D48F54" w14:textId="77777777" w:rsidR="0092602E" w:rsidRPr="004051D0" w:rsidRDefault="00132949" w:rsidP="00550043">
            <w:pPr>
              <w:rPr>
                <w:rFonts w:eastAsiaTheme="minorHAnsi" w:cs="Arial"/>
                <w:color w:val="000000" w:themeColor="text1"/>
                <w:sz w:val="16"/>
                <w:szCs w:val="16"/>
              </w:rPr>
            </w:pPr>
            <w:r>
              <w:rPr>
                <w:rFonts w:eastAsiaTheme="minorHAnsi" w:cs="Arial"/>
                <w:color w:val="000000" w:themeColor="text1"/>
                <w:sz w:val="16"/>
                <w:szCs w:val="16"/>
              </w:rPr>
              <w:t>0</w:t>
            </w:r>
          </w:p>
        </w:tc>
      </w:tr>
      <w:tr w:rsidR="0092602E" w:rsidRPr="004051D0" w14:paraId="19014399"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9B2B954" w14:textId="77777777" w:rsidR="0092602E" w:rsidRPr="004051D0" w:rsidRDefault="0092602E"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87C8FED" w14:textId="77777777" w:rsidR="0092602E" w:rsidRPr="004051D0" w:rsidRDefault="0092602E" w:rsidP="00550043">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DAA4AB8" w14:textId="77777777" w:rsidR="0092602E" w:rsidRPr="004051D0" w:rsidRDefault="00132949" w:rsidP="00550043">
            <w:pPr>
              <w:rPr>
                <w:rFonts w:eastAsiaTheme="minorHAnsi" w:cs="Arial"/>
                <w:color w:val="000000" w:themeColor="text1"/>
                <w:sz w:val="16"/>
                <w:szCs w:val="16"/>
              </w:rPr>
            </w:pPr>
            <w:r>
              <w:rPr>
                <w:rFonts w:eastAsiaTheme="minorHAnsi" w:cs="Arial"/>
                <w:color w:val="000000" w:themeColor="text1"/>
                <w:sz w:val="16"/>
                <w:szCs w:val="16"/>
              </w:rPr>
              <w:t>100</w:t>
            </w:r>
          </w:p>
        </w:tc>
      </w:tr>
      <w:tr w:rsidR="0092602E" w:rsidRPr="004051D0" w14:paraId="517171F5"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08AF462" w14:textId="77777777" w:rsidR="0092602E" w:rsidRPr="004051D0" w:rsidRDefault="0092602E"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DCE4F75" w14:textId="77777777" w:rsidR="0092602E" w:rsidRPr="004051D0" w:rsidRDefault="0092602E" w:rsidP="00550043">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ECB1F01" w14:textId="77777777" w:rsidR="0092602E" w:rsidRPr="004051D0" w:rsidRDefault="00132949" w:rsidP="00550043">
            <w:pPr>
              <w:rPr>
                <w:rFonts w:eastAsiaTheme="minorHAnsi" w:cs="Arial"/>
                <w:color w:val="000000" w:themeColor="text1"/>
                <w:sz w:val="16"/>
                <w:szCs w:val="16"/>
              </w:rPr>
            </w:pPr>
            <w:r>
              <w:rPr>
                <w:rFonts w:eastAsiaTheme="minorHAnsi" w:cs="Arial"/>
                <w:color w:val="000000" w:themeColor="text1"/>
                <w:sz w:val="16"/>
                <w:szCs w:val="16"/>
              </w:rPr>
              <w:t>1</w:t>
            </w:r>
          </w:p>
        </w:tc>
      </w:tr>
      <w:tr w:rsidR="0092602E" w:rsidRPr="004051D0" w14:paraId="3BAF5E9C"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82DA2F1" w14:textId="77777777" w:rsidR="0092602E" w:rsidRPr="004051D0" w:rsidRDefault="0092602E"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9D0B058" w14:textId="77777777" w:rsidR="0092602E" w:rsidRPr="004051D0" w:rsidRDefault="0092602E"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60A1409" w14:textId="77777777" w:rsidR="0092602E" w:rsidRPr="004051D0" w:rsidRDefault="0092602E" w:rsidP="00550043">
            <w:pPr>
              <w:rPr>
                <w:rFonts w:eastAsiaTheme="minorHAnsi" w:cs="Arial"/>
                <w:color w:val="000000" w:themeColor="text1"/>
                <w:sz w:val="16"/>
                <w:szCs w:val="16"/>
              </w:rPr>
            </w:pPr>
          </w:p>
        </w:tc>
      </w:tr>
      <w:tr w:rsidR="0092602E" w:rsidRPr="004051D0" w14:paraId="5B41FCD7"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1CD4922" w14:textId="77777777" w:rsidR="0092602E" w:rsidRPr="004051D0" w:rsidRDefault="0092602E"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B7B7B9C" w14:textId="77777777" w:rsidR="0092602E" w:rsidRPr="004051D0" w:rsidRDefault="0092602E" w:rsidP="00550043">
            <w:pPr>
              <w:rPr>
                <w:rFonts w:eastAsiaTheme="minorHAnsi" w:cs="Arial"/>
                <w:color w:val="000000" w:themeColor="text1"/>
                <w:sz w:val="16"/>
                <w:szCs w:val="16"/>
              </w:rPr>
            </w:pPr>
          </w:p>
        </w:tc>
      </w:tr>
      <w:bookmarkEnd w:id="492"/>
    </w:tbl>
    <w:p w14:paraId="0D8DB6E6" w14:textId="77777777" w:rsidR="0092602E" w:rsidRPr="004051D0" w:rsidRDefault="0092602E" w:rsidP="0092602E">
      <w:pPr>
        <w:rPr>
          <w:rFonts w:cs="Arial"/>
          <w:sz w:val="16"/>
          <w:szCs w:val="16"/>
        </w:rPr>
      </w:pPr>
    </w:p>
    <w:p w14:paraId="10AE5386" w14:textId="77777777" w:rsidR="0092602E" w:rsidRPr="004051D0" w:rsidRDefault="0092602E" w:rsidP="0092602E">
      <w:pPr>
        <w:rPr>
          <w:rFonts w:cs="Arial"/>
          <w:sz w:val="16"/>
          <w:szCs w:val="16"/>
        </w:rPr>
      </w:pPr>
    </w:p>
    <w:p w14:paraId="0AC6F77A" w14:textId="77777777" w:rsidR="0092602E" w:rsidRPr="004051D0" w:rsidRDefault="0092602E" w:rsidP="0092602E">
      <w:pPr>
        <w:rPr>
          <w:rFonts w:cs="Arial"/>
        </w:rPr>
      </w:pPr>
    </w:p>
    <w:p w14:paraId="0E10B4DA" w14:textId="77777777" w:rsidR="0092602E" w:rsidRPr="004051D0" w:rsidRDefault="0092602E" w:rsidP="0092602E">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LPR_ExtLightDebounceDelay_Extended_Cfg_00043</w:t>
      </w:r>
      <w:r w:rsidRPr="004051D0">
        <w:rPr>
          <w:rFonts w:ascii="Arial" w:hAnsi="Arial" w:cs="Arial"/>
        </w:rPr>
        <w:t xml:space="preserve">### </w:t>
      </w:r>
      <w:bookmarkStart w:id="493" w:name="LPR_N_ExtLightDebounceDelay_Extended_Cfg"/>
      <w:r>
        <w:rPr>
          <w:rFonts w:ascii="Arial" w:hAnsi="Arial" w:cs="Arial"/>
        </w:rPr>
        <w:t>LPR_ExtLightDebounceDelay_Extended_Cfg</w:t>
      </w:r>
      <w:bookmarkEnd w:id="493"/>
    </w:p>
    <w:p w14:paraId="31F6C525" w14:textId="77777777" w:rsidR="0092602E" w:rsidRDefault="0058265E" w:rsidP="0092602E">
      <w:pPr>
        <w:rPr>
          <w:rFonts w:ascii="Times New Roman" w:eastAsiaTheme="minorHAnsi" w:hAnsi="Times New Roman"/>
        </w:rPr>
      </w:pPr>
      <w:bookmarkStart w:id="494" w:name="LPR_D_ExtLightDebounceDelay_Extended_Cfg"/>
      <w:r>
        <w:rPr>
          <w:rFonts w:ascii="Times New Roman" w:eastAsiaTheme="minorHAnsi" w:hAnsi="Times New Roman"/>
        </w:rPr>
        <w:t>An extended time interval that is allowed for inputs to be determined, following reset, before features executed. We want ExtLightDebounceDelay_Extended_Cfg &gt; ExtLightDebounceDelay_Cfg. We want Front Fog Lighting to execute before Rear Fog Lighting so fronts have time to recover first, else might cancel rears.</w:t>
      </w:r>
    </w:p>
    <w:p w14:paraId="62F5EDE3" w14:textId="77777777" w:rsidR="0058265E" w:rsidRPr="004051D0" w:rsidRDefault="0058265E" w:rsidP="0092602E">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92602E" w:rsidRPr="004051D0" w14:paraId="5958344C"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FB40851" w14:textId="77777777" w:rsidR="0092602E" w:rsidRPr="004051D0" w:rsidRDefault="0092602E"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8AFBFA8" w14:textId="77777777" w:rsidR="0092602E" w:rsidRPr="004051D0" w:rsidRDefault="0058265E" w:rsidP="00550043">
            <w:pPr>
              <w:rPr>
                <w:rFonts w:eastAsiaTheme="minorHAnsi" w:cs="Arial"/>
                <w:color w:val="000000" w:themeColor="text1"/>
                <w:sz w:val="16"/>
                <w:szCs w:val="16"/>
              </w:rPr>
            </w:pPr>
            <w:r>
              <w:rPr>
                <w:rFonts w:eastAsiaTheme="minorHAnsi" w:cs="Arial"/>
                <w:color w:val="000000" w:themeColor="text1"/>
                <w:sz w:val="16"/>
                <w:szCs w:val="16"/>
              </w:rPr>
              <w:t>Continuous</w:t>
            </w:r>
          </w:p>
        </w:tc>
      </w:tr>
      <w:tr w:rsidR="0092602E" w:rsidRPr="004051D0" w14:paraId="1C209024"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7DB1E27" w14:textId="77777777" w:rsidR="0092602E" w:rsidRPr="004051D0" w:rsidRDefault="0092602E"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92602E" w:rsidRPr="004051D0" w14:paraId="7894B5AD"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84683FB" w14:textId="77777777" w:rsidR="0092602E" w:rsidRPr="004051D0" w:rsidRDefault="0092602E" w:rsidP="00550043">
            <w:pPr>
              <w:rPr>
                <w:rFonts w:cs="Arial"/>
                <w:b/>
                <w:bCs/>
                <w:sz w:val="16"/>
                <w:szCs w:val="16"/>
                <w:lang w:val="en-GB"/>
              </w:rPr>
            </w:pPr>
            <w:r w:rsidRPr="004051D0">
              <w:rPr>
                <w:rFonts w:cs="Arial"/>
                <w:b/>
                <w:bCs/>
                <w:sz w:val="16"/>
                <w:szCs w:val="16"/>
                <w:lang w:val="en-GB"/>
              </w:rPr>
              <w:t>Value</w:t>
            </w:r>
          </w:p>
          <w:p w14:paraId="3441F1ED" w14:textId="77777777" w:rsidR="0092602E" w:rsidRPr="004051D0" w:rsidRDefault="0092602E" w:rsidP="00550043">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0EADE59" w14:textId="77777777" w:rsidR="0092602E" w:rsidRPr="004051D0" w:rsidRDefault="0092602E" w:rsidP="00550043">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D60E096" w14:textId="77777777" w:rsidR="0092602E" w:rsidRPr="004051D0" w:rsidRDefault="0058265E" w:rsidP="00550043">
            <w:pPr>
              <w:rPr>
                <w:rFonts w:eastAsiaTheme="minorHAnsi" w:cs="Arial"/>
                <w:color w:val="000000" w:themeColor="text1"/>
                <w:sz w:val="16"/>
                <w:szCs w:val="16"/>
              </w:rPr>
            </w:pPr>
            <w:r>
              <w:rPr>
                <w:rFonts w:eastAsiaTheme="minorHAnsi" w:cs="Arial"/>
                <w:color w:val="000000" w:themeColor="text1"/>
                <w:sz w:val="16"/>
                <w:szCs w:val="16"/>
              </w:rPr>
              <w:t>0</w:t>
            </w:r>
          </w:p>
        </w:tc>
      </w:tr>
      <w:tr w:rsidR="0092602E" w:rsidRPr="004051D0" w14:paraId="0ABBBF9C"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C0AB038" w14:textId="77777777" w:rsidR="0092602E" w:rsidRPr="004051D0" w:rsidRDefault="0092602E"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11756A5" w14:textId="77777777" w:rsidR="0092602E" w:rsidRPr="004051D0" w:rsidRDefault="0092602E" w:rsidP="00550043">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763CCFC" w14:textId="77777777" w:rsidR="0092602E" w:rsidRPr="004051D0" w:rsidRDefault="0058265E" w:rsidP="00550043">
            <w:pPr>
              <w:rPr>
                <w:rFonts w:eastAsiaTheme="minorHAnsi" w:cs="Arial"/>
                <w:color w:val="000000" w:themeColor="text1"/>
                <w:sz w:val="16"/>
                <w:szCs w:val="16"/>
              </w:rPr>
            </w:pPr>
            <w:r>
              <w:rPr>
                <w:rFonts w:eastAsiaTheme="minorHAnsi" w:cs="Arial"/>
                <w:color w:val="000000" w:themeColor="text1"/>
                <w:sz w:val="16"/>
                <w:szCs w:val="16"/>
              </w:rPr>
              <w:t>4000</w:t>
            </w:r>
          </w:p>
        </w:tc>
      </w:tr>
      <w:tr w:rsidR="0092602E" w:rsidRPr="004051D0" w14:paraId="37335126"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B271E7" w14:textId="77777777" w:rsidR="0092602E" w:rsidRPr="004051D0" w:rsidRDefault="0092602E"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BC88787" w14:textId="77777777" w:rsidR="0092602E" w:rsidRPr="004051D0" w:rsidRDefault="0092602E" w:rsidP="00550043">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704335D" w14:textId="77777777" w:rsidR="0092602E" w:rsidRPr="004051D0" w:rsidRDefault="0058265E" w:rsidP="00550043">
            <w:pPr>
              <w:rPr>
                <w:rFonts w:eastAsiaTheme="minorHAnsi" w:cs="Arial"/>
                <w:color w:val="000000" w:themeColor="text1"/>
                <w:sz w:val="16"/>
                <w:szCs w:val="16"/>
              </w:rPr>
            </w:pPr>
            <w:r>
              <w:rPr>
                <w:rFonts w:eastAsiaTheme="minorHAnsi" w:cs="Arial"/>
                <w:color w:val="000000" w:themeColor="text1"/>
                <w:sz w:val="16"/>
                <w:szCs w:val="16"/>
              </w:rPr>
              <w:t>1</w:t>
            </w:r>
          </w:p>
        </w:tc>
      </w:tr>
      <w:tr w:rsidR="0092602E" w:rsidRPr="004051D0" w14:paraId="690F64E7"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6BCFAE4" w14:textId="77777777" w:rsidR="0092602E" w:rsidRPr="004051D0" w:rsidRDefault="0092602E"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AF1DFBB" w14:textId="77777777" w:rsidR="0092602E" w:rsidRPr="004051D0" w:rsidRDefault="0092602E"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C210026" w14:textId="77777777" w:rsidR="0092602E" w:rsidRPr="004051D0" w:rsidRDefault="0092602E" w:rsidP="00550043">
            <w:pPr>
              <w:rPr>
                <w:rFonts w:eastAsiaTheme="minorHAnsi" w:cs="Arial"/>
                <w:color w:val="000000" w:themeColor="text1"/>
                <w:sz w:val="16"/>
                <w:szCs w:val="16"/>
              </w:rPr>
            </w:pPr>
          </w:p>
        </w:tc>
      </w:tr>
      <w:tr w:rsidR="0092602E" w:rsidRPr="004051D0" w14:paraId="3474E4FE"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E9EED7A" w14:textId="77777777" w:rsidR="0092602E" w:rsidRPr="004051D0" w:rsidRDefault="0092602E"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0928F5" w14:textId="77777777" w:rsidR="0092602E" w:rsidRPr="004051D0" w:rsidRDefault="0058265E" w:rsidP="00550043">
            <w:pPr>
              <w:rPr>
                <w:rFonts w:eastAsiaTheme="minorHAnsi" w:cs="Arial"/>
                <w:color w:val="000000" w:themeColor="text1"/>
                <w:sz w:val="16"/>
                <w:szCs w:val="16"/>
              </w:rPr>
            </w:pPr>
            <w:r>
              <w:rPr>
                <w:rFonts w:eastAsiaTheme="minorHAnsi" w:cs="Arial"/>
                <w:color w:val="000000" w:themeColor="text1"/>
                <w:sz w:val="16"/>
                <w:szCs w:val="16"/>
              </w:rPr>
              <w:t>Milliseconds</w:t>
            </w:r>
          </w:p>
        </w:tc>
      </w:tr>
      <w:bookmarkEnd w:id="494"/>
    </w:tbl>
    <w:p w14:paraId="0381C1A4" w14:textId="77777777" w:rsidR="0092602E" w:rsidRPr="004051D0" w:rsidRDefault="0092602E" w:rsidP="0092602E">
      <w:pPr>
        <w:rPr>
          <w:rFonts w:cs="Arial"/>
          <w:sz w:val="16"/>
          <w:szCs w:val="16"/>
        </w:rPr>
      </w:pPr>
    </w:p>
    <w:p w14:paraId="23EE6122" w14:textId="77777777" w:rsidR="0092602E" w:rsidRPr="004051D0" w:rsidRDefault="0092602E" w:rsidP="0092602E">
      <w:pPr>
        <w:rPr>
          <w:rFonts w:cs="Arial"/>
        </w:rPr>
      </w:pPr>
    </w:p>
    <w:p w14:paraId="0B1123CE" w14:textId="77777777" w:rsidR="0092602E" w:rsidRPr="004051D0" w:rsidRDefault="0092602E" w:rsidP="0092602E">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LPR_RF_Fog_Lamp_Ckt_Usage_Cfg_00046</w:t>
      </w:r>
      <w:r w:rsidRPr="004051D0">
        <w:rPr>
          <w:rFonts w:ascii="Arial" w:hAnsi="Arial" w:cs="Arial"/>
        </w:rPr>
        <w:t xml:space="preserve">### </w:t>
      </w:r>
      <w:bookmarkStart w:id="495" w:name="LPR_N_RF_Fog_Lamp_Ckt_Usage_Cfg_00046"/>
      <w:r>
        <w:rPr>
          <w:rFonts w:ascii="Arial" w:hAnsi="Arial" w:cs="Arial"/>
        </w:rPr>
        <w:t>LPR_RF_Fog_Lamp_Ckt_Usage_Cfg</w:t>
      </w:r>
      <w:bookmarkEnd w:id="495"/>
    </w:p>
    <w:p w14:paraId="2B975022" w14:textId="77777777" w:rsidR="0092602E" w:rsidRDefault="0092602E" w:rsidP="0092602E">
      <w:pPr>
        <w:overflowPunct/>
        <w:textAlignment w:val="auto"/>
        <w:rPr>
          <w:rFonts w:ascii="Times New Roman" w:hAnsi="Times New Roman"/>
        </w:rPr>
      </w:pPr>
      <w:bookmarkStart w:id="496" w:name="LPR_D_RF_Fog_Lamp_Ckt_Usage_Cfg_00046"/>
      <w:r>
        <w:rPr>
          <w:rFonts w:ascii="Times New Roman" w:hAnsi="Times New Roman"/>
        </w:rPr>
        <w:t>Determines RF_Fog_Lamp_Ckt are used asfog lamp only or repurposed as power supply or as</w:t>
      </w:r>
      <w:r w:rsidR="008135E5">
        <w:rPr>
          <w:rFonts w:ascii="Times New Roman" w:hAnsi="Times New Roman"/>
        </w:rPr>
        <w:t xml:space="preserve"> </w:t>
      </w:r>
      <w:r>
        <w:rPr>
          <w:rFonts w:ascii="Times New Roman" w:hAnsi="Times New Roman"/>
        </w:rPr>
        <w:t xml:space="preserve">fog with </w:t>
      </w:r>
      <w:r w:rsidR="008135E5">
        <w:rPr>
          <w:rFonts w:ascii="Times New Roman" w:hAnsi="Times New Roman"/>
        </w:rPr>
        <w:t>DRL</w:t>
      </w:r>
    </w:p>
    <w:p w14:paraId="66E9E7F7" w14:textId="4614FFBD" w:rsidR="0092602E" w:rsidRPr="004051D0" w:rsidRDefault="0092602E" w:rsidP="0092602E">
      <w:pPr>
        <w:rPr>
          <w:rFonts w:cs="Arial"/>
        </w:rPr>
      </w:pPr>
      <w:r>
        <w:rPr>
          <w:rFonts w:ascii="Times New Roman" w:hAnsi="Times New Roman"/>
        </w:rPr>
        <w:t xml:space="preserve">or fog with cornering or fog </w:t>
      </w:r>
      <w:r w:rsidR="008135E5">
        <w:rPr>
          <w:rFonts w:ascii="Times New Roman" w:hAnsi="Times New Roman"/>
        </w:rPr>
        <w:t>DRL</w:t>
      </w:r>
      <w:r>
        <w:rPr>
          <w:rFonts w:ascii="Times New Roman" w:hAnsi="Times New Roman"/>
        </w:rPr>
        <w:t xml:space="preserve"> with cornering or</w:t>
      </w:r>
      <w:r w:rsidR="008135E5">
        <w:rPr>
          <w:rFonts w:ascii="Times New Roman" w:hAnsi="Times New Roman"/>
        </w:rPr>
        <w:t xml:space="preserve"> </w:t>
      </w:r>
      <w:r>
        <w:rPr>
          <w:rFonts w:ascii="Times New Roman" w:hAnsi="Times New Roman"/>
        </w:rPr>
        <w:t xml:space="preserve">as turn </w:t>
      </w:r>
      <w:r w:rsidR="008E70DA">
        <w:rPr>
          <w:rFonts w:ascii="Times New Roman" w:hAnsi="Times New Roman"/>
        </w:rPr>
        <w:t>lamps. Note</w:t>
      </w:r>
      <w:r w:rsidR="00FA4813">
        <w:rPr>
          <w:rFonts w:ascii="Times New Roman" w:hAnsi="Times New Roman"/>
        </w:rPr>
        <w:t>: Repurposed features are not</w:t>
      </w:r>
      <w:r w:rsidR="00CB694F">
        <w:rPr>
          <w:rFonts w:ascii="Times New Roman" w:hAnsi="Times New Roman"/>
        </w:rPr>
        <w:t xml:space="preserve"> </w:t>
      </w:r>
      <w:r w:rsidR="001A1118">
        <w:rPr>
          <w:rFonts w:ascii="Times New Roman" w:hAnsi="Times New Roman"/>
        </w:rPr>
        <w:t>part of our process and</w:t>
      </w:r>
      <w:r w:rsidR="00272ED0">
        <w:rPr>
          <w:rFonts w:ascii="Times New Roman" w:hAnsi="Times New Roman"/>
        </w:rPr>
        <w:t xml:space="preserve"> will be addressed</w:t>
      </w:r>
      <w:r w:rsidR="007E6820">
        <w:rPr>
          <w:rFonts w:ascii="Times New Roman" w:hAnsi="Times New Roman"/>
        </w:rPr>
        <w:t xml:space="preserve"> in other documents.</w:t>
      </w:r>
    </w:p>
    <w:p w14:paraId="3674D0BD" w14:textId="77777777" w:rsidR="0092602E" w:rsidRPr="004051D0" w:rsidRDefault="0092602E" w:rsidP="0092602E">
      <w:pPr>
        <w:rPr>
          <w:rFonts w:cs="Arial"/>
        </w:rPr>
      </w:pPr>
    </w:p>
    <w:tbl>
      <w:tblPr>
        <w:tblW w:w="6535" w:type="dxa"/>
        <w:tblInd w:w="-24" w:type="dxa"/>
        <w:tblCellMar>
          <w:left w:w="0" w:type="dxa"/>
          <w:right w:w="0" w:type="dxa"/>
        </w:tblCellMar>
        <w:tblLook w:val="04A0" w:firstRow="1" w:lastRow="0" w:firstColumn="1" w:lastColumn="0" w:noHBand="0" w:noVBand="1"/>
      </w:tblPr>
      <w:tblGrid>
        <w:gridCol w:w="1025"/>
        <w:gridCol w:w="2182"/>
        <w:gridCol w:w="3328"/>
      </w:tblGrid>
      <w:tr w:rsidR="0092602E" w:rsidRPr="004051D0" w14:paraId="32FB5C8E" w14:textId="77777777" w:rsidTr="0092602E">
        <w:trPr>
          <w:trHeight w:val="227"/>
        </w:trPr>
        <w:tc>
          <w:tcPr>
            <w:tcW w:w="3207"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A78AC9D" w14:textId="77777777" w:rsidR="0092602E" w:rsidRPr="004051D0" w:rsidRDefault="0092602E"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33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282E797" w14:textId="77777777" w:rsidR="0092602E" w:rsidRPr="004051D0" w:rsidRDefault="0092602E"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92602E" w:rsidRPr="004051D0" w14:paraId="438B58F9"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01A7F1C" w14:textId="77777777" w:rsidR="0092602E" w:rsidRPr="004051D0" w:rsidRDefault="0092602E"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92602E" w:rsidRPr="004051D0" w14:paraId="391CC1B4" w14:textId="77777777" w:rsidTr="0092602E">
        <w:trPr>
          <w:trHeight w:val="227"/>
        </w:trPr>
        <w:tc>
          <w:tcPr>
            <w:tcW w:w="1025"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3E10F6A" w14:textId="77777777" w:rsidR="0092602E" w:rsidRPr="004051D0" w:rsidRDefault="0092602E" w:rsidP="00550043">
            <w:pPr>
              <w:rPr>
                <w:rFonts w:cs="Arial"/>
                <w:b/>
                <w:bCs/>
                <w:sz w:val="16"/>
                <w:szCs w:val="16"/>
                <w:lang w:val="en-GB"/>
              </w:rPr>
            </w:pPr>
            <w:r w:rsidRPr="004051D0">
              <w:rPr>
                <w:rFonts w:cs="Arial"/>
                <w:b/>
                <w:bCs/>
                <w:sz w:val="16"/>
                <w:szCs w:val="16"/>
                <w:lang w:val="en-GB"/>
              </w:rPr>
              <w:t>Value</w:t>
            </w:r>
          </w:p>
          <w:p w14:paraId="7C192FDE" w14:textId="77777777" w:rsidR="0092602E" w:rsidRPr="004051D0" w:rsidRDefault="0092602E" w:rsidP="0055004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2182"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D4E5A19" w14:textId="77777777" w:rsidR="0092602E" w:rsidRPr="004051D0" w:rsidRDefault="0092602E" w:rsidP="00550043">
            <w:pPr>
              <w:rPr>
                <w:rFonts w:eastAsiaTheme="minorHAnsi" w:cs="Arial"/>
                <w:b/>
                <w:bCs/>
                <w:sz w:val="16"/>
                <w:szCs w:val="16"/>
                <w:lang w:val="en-GB"/>
              </w:rPr>
            </w:pPr>
            <w:r>
              <w:rPr>
                <w:rFonts w:ascii="Times New Roman" w:hAnsi="Times New Roman"/>
              </w:rPr>
              <w:t>FOG_CORNERING</w:t>
            </w:r>
          </w:p>
        </w:tc>
        <w:tc>
          <w:tcPr>
            <w:tcW w:w="332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E3540F" w14:textId="77777777" w:rsidR="0092602E" w:rsidRPr="004051D0" w:rsidRDefault="0092602E" w:rsidP="00550043">
            <w:pPr>
              <w:rPr>
                <w:rFonts w:eastAsiaTheme="minorHAnsi" w:cs="Arial"/>
                <w:color w:val="000000" w:themeColor="text1"/>
                <w:sz w:val="16"/>
                <w:szCs w:val="16"/>
              </w:rPr>
            </w:pPr>
            <w:r>
              <w:rPr>
                <w:rFonts w:ascii="Times New Roman" w:hAnsi="Times New Roman"/>
              </w:rPr>
              <w:t>RF_Fog_Lamp_Ckt used as fog lamp with cornerning</w:t>
            </w:r>
          </w:p>
        </w:tc>
      </w:tr>
      <w:tr w:rsidR="0092602E" w:rsidRPr="004051D0" w14:paraId="1ADEABB9" w14:textId="77777777" w:rsidTr="0092602E">
        <w:trPr>
          <w:trHeight w:val="227"/>
        </w:trPr>
        <w:tc>
          <w:tcPr>
            <w:tcW w:w="1025"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F3FF2C8" w14:textId="77777777" w:rsidR="0092602E" w:rsidRPr="004051D0" w:rsidRDefault="0092602E" w:rsidP="00550043">
            <w:pPr>
              <w:rPr>
                <w:rFonts w:eastAsiaTheme="minorHAnsi" w:cs="Arial"/>
                <w:b/>
                <w:bCs/>
                <w:sz w:val="16"/>
                <w:szCs w:val="16"/>
              </w:rPr>
            </w:pPr>
          </w:p>
        </w:tc>
        <w:tc>
          <w:tcPr>
            <w:tcW w:w="2182"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35194B5" w14:textId="77777777" w:rsidR="0092602E" w:rsidRPr="004051D0" w:rsidRDefault="0092602E" w:rsidP="00550043">
            <w:pPr>
              <w:rPr>
                <w:rFonts w:eastAsiaTheme="minorHAnsi" w:cs="Arial"/>
                <w:b/>
                <w:bCs/>
                <w:sz w:val="16"/>
                <w:szCs w:val="16"/>
                <w:lang w:val="en-GB"/>
              </w:rPr>
            </w:pPr>
            <w:r>
              <w:rPr>
                <w:rFonts w:ascii="Times New Roman" w:hAnsi="Times New Roman"/>
              </w:rPr>
              <w:t>FOG_DRL</w:t>
            </w:r>
          </w:p>
        </w:tc>
        <w:tc>
          <w:tcPr>
            <w:tcW w:w="332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BC2CA7C" w14:textId="5D53B37E" w:rsidR="0092602E" w:rsidRPr="004051D0" w:rsidRDefault="0092602E" w:rsidP="00550043">
            <w:pPr>
              <w:rPr>
                <w:rFonts w:eastAsiaTheme="minorHAnsi" w:cs="Arial"/>
                <w:color w:val="000000" w:themeColor="text1"/>
                <w:sz w:val="16"/>
                <w:szCs w:val="16"/>
              </w:rPr>
            </w:pPr>
            <w:r>
              <w:rPr>
                <w:rFonts w:ascii="Times New Roman" w:hAnsi="Times New Roman"/>
              </w:rPr>
              <w:t xml:space="preserve">RF_Fog_Lamp_Ckt used as fog lamp with </w:t>
            </w:r>
            <w:r w:rsidR="00880DEC">
              <w:rPr>
                <w:rFonts w:ascii="Times New Roman" w:hAnsi="Times New Roman"/>
              </w:rPr>
              <w:t>DRL</w:t>
            </w:r>
          </w:p>
        </w:tc>
      </w:tr>
      <w:tr w:rsidR="0092602E" w:rsidRPr="004051D0" w14:paraId="3489C5DF" w14:textId="77777777" w:rsidTr="0092602E">
        <w:trPr>
          <w:trHeight w:val="227"/>
        </w:trPr>
        <w:tc>
          <w:tcPr>
            <w:tcW w:w="1025"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B6EA648" w14:textId="77777777" w:rsidR="0092602E" w:rsidRPr="004051D0" w:rsidRDefault="0092602E" w:rsidP="00550043">
            <w:pPr>
              <w:rPr>
                <w:rFonts w:eastAsiaTheme="minorHAnsi" w:cs="Arial"/>
                <w:b/>
                <w:bCs/>
                <w:sz w:val="16"/>
                <w:szCs w:val="16"/>
              </w:rPr>
            </w:pPr>
          </w:p>
        </w:tc>
        <w:tc>
          <w:tcPr>
            <w:tcW w:w="2182"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EEDFC57" w14:textId="77777777" w:rsidR="0092602E" w:rsidRPr="004051D0" w:rsidRDefault="0092602E" w:rsidP="00550043">
            <w:pPr>
              <w:rPr>
                <w:rFonts w:eastAsiaTheme="minorHAnsi" w:cs="Arial"/>
                <w:b/>
                <w:bCs/>
                <w:sz w:val="16"/>
                <w:szCs w:val="16"/>
                <w:lang w:val="en-GB"/>
              </w:rPr>
            </w:pPr>
            <w:r>
              <w:rPr>
                <w:rFonts w:ascii="Times New Roman" w:hAnsi="Times New Roman"/>
              </w:rPr>
              <w:t>FOG_DRL_CORNERING</w:t>
            </w:r>
          </w:p>
        </w:tc>
        <w:tc>
          <w:tcPr>
            <w:tcW w:w="332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AF64389" w14:textId="709C0353" w:rsidR="0092602E" w:rsidRPr="004051D0" w:rsidRDefault="0092602E" w:rsidP="00550043">
            <w:pPr>
              <w:rPr>
                <w:rFonts w:eastAsiaTheme="minorHAnsi" w:cs="Arial"/>
                <w:color w:val="000000" w:themeColor="text1"/>
                <w:sz w:val="16"/>
                <w:szCs w:val="16"/>
              </w:rPr>
            </w:pPr>
            <w:r>
              <w:rPr>
                <w:rFonts w:ascii="Times New Roman" w:hAnsi="Times New Roman"/>
              </w:rPr>
              <w:t xml:space="preserve">RF_Fog_Lamp_Ckt used as fog lapm with </w:t>
            </w:r>
            <w:r w:rsidR="00880DEC">
              <w:rPr>
                <w:rFonts w:ascii="Times New Roman" w:hAnsi="Times New Roman"/>
              </w:rPr>
              <w:t>DRL</w:t>
            </w:r>
            <w:r>
              <w:rPr>
                <w:rFonts w:ascii="Times New Roman" w:hAnsi="Times New Roman"/>
              </w:rPr>
              <w:t xml:space="preserve"> and cornerning</w:t>
            </w:r>
          </w:p>
        </w:tc>
      </w:tr>
      <w:tr w:rsidR="0092602E" w:rsidRPr="004051D0" w14:paraId="04BFB260" w14:textId="77777777" w:rsidTr="0092602E">
        <w:trPr>
          <w:trHeight w:val="227"/>
        </w:trPr>
        <w:tc>
          <w:tcPr>
            <w:tcW w:w="1025"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78D374" w14:textId="77777777" w:rsidR="0092602E" w:rsidRPr="004051D0" w:rsidRDefault="0092602E" w:rsidP="00550043">
            <w:pPr>
              <w:rPr>
                <w:rFonts w:eastAsiaTheme="minorHAnsi" w:cs="Arial"/>
                <w:b/>
                <w:bCs/>
                <w:sz w:val="16"/>
                <w:szCs w:val="16"/>
              </w:rPr>
            </w:pPr>
          </w:p>
        </w:tc>
        <w:tc>
          <w:tcPr>
            <w:tcW w:w="2182"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A54E201" w14:textId="77777777" w:rsidR="0092602E" w:rsidRPr="004051D0" w:rsidRDefault="0092602E" w:rsidP="00550043">
            <w:pPr>
              <w:rPr>
                <w:rFonts w:eastAsiaTheme="minorHAnsi" w:cs="Arial"/>
                <w:b/>
                <w:bCs/>
                <w:sz w:val="16"/>
                <w:szCs w:val="16"/>
                <w:lang w:val="en-GB"/>
              </w:rPr>
            </w:pPr>
            <w:r>
              <w:rPr>
                <w:rFonts w:ascii="Times New Roman" w:hAnsi="Times New Roman"/>
              </w:rPr>
              <w:t>FOG_ONLY</w:t>
            </w:r>
          </w:p>
        </w:tc>
        <w:tc>
          <w:tcPr>
            <w:tcW w:w="332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56F2A8A" w14:textId="77777777" w:rsidR="0092602E" w:rsidRPr="004051D0" w:rsidRDefault="0092602E" w:rsidP="00550043">
            <w:pPr>
              <w:rPr>
                <w:rFonts w:eastAsiaTheme="minorHAnsi" w:cs="Arial"/>
                <w:color w:val="000000" w:themeColor="text1"/>
                <w:sz w:val="16"/>
                <w:szCs w:val="16"/>
              </w:rPr>
            </w:pPr>
            <w:r>
              <w:rPr>
                <w:rFonts w:ascii="Times New Roman" w:hAnsi="Times New Roman"/>
              </w:rPr>
              <w:t>RF_Fog_Lamp_Ckt used as fog lamp</w:t>
            </w:r>
          </w:p>
        </w:tc>
      </w:tr>
      <w:tr w:rsidR="0092602E" w:rsidRPr="004051D0" w14:paraId="16E260C1" w14:textId="77777777" w:rsidTr="0092602E">
        <w:trPr>
          <w:trHeight w:val="227"/>
        </w:trPr>
        <w:tc>
          <w:tcPr>
            <w:tcW w:w="1025" w:type="dxa"/>
            <w:vMerge/>
            <w:tcBorders>
              <w:top w:val="single" w:sz="8" w:space="0" w:color="000000"/>
              <w:left w:val="single" w:sz="8" w:space="0" w:color="000000"/>
              <w:bottom w:val="single" w:sz="8" w:space="0" w:color="000000"/>
              <w:right w:val="single" w:sz="8" w:space="0" w:color="000000"/>
            </w:tcBorders>
            <w:shd w:val="clear" w:color="auto" w:fill="D9D9D9"/>
            <w:vAlign w:val="center"/>
          </w:tcPr>
          <w:p w14:paraId="492AAFDE" w14:textId="77777777" w:rsidR="0092602E" w:rsidRPr="004051D0" w:rsidRDefault="0092602E" w:rsidP="00550043">
            <w:pPr>
              <w:rPr>
                <w:rFonts w:eastAsiaTheme="minorHAnsi" w:cs="Arial"/>
                <w:b/>
                <w:bCs/>
                <w:sz w:val="16"/>
                <w:szCs w:val="16"/>
              </w:rPr>
            </w:pPr>
          </w:p>
        </w:tc>
        <w:tc>
          <w:tcPr>
            <w:tcW w:w="2182"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tcPr>
          <w:p w14:paraId="05A9AAD3" w14:textId="77777777" w:rsidR="0092602E" w:rsidRDefault="0092602E" w:rsidP="00550043">
            <w:pPr>
              <w:rPr>
                <w:rFonts w:ascii="Times New Roman" w:hAnsi="Times New Roman"/>
              </w:rPr>
            </w:pPr>
            <w:r>
              <w:rPr>
                <w:rFonts w:ascii="Times New Roman" w:hAnsi="Times New Roman"/>
              </w:rPr>
              <w:t>NOT_USED</w:t>
            </w:r>
          </w:p>
        </w:tc>
        <w:tc>
          <w:tcPr>
            <w:tcW w:w="332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90B0597" w14:textId="77777777" w:rsidR="0092602E" w:rsidRPr="004051D0" w:rsidRDefault="0092602E" w:rsidP="00550043">
            <w:pPr>
              <w:rPr>
                <w:rFonts w:eastAsiaTheme="minorHAnsi" w:cs="Arial"/>
                <w:color w:val="000000" w:themeColor="text1"/>
                <w:sz w:val="16"/>
                <w:szCs w:val="16"/>
              </w:rPr>
            </w:pPr>
            <w:r>
              <w:rPr>
                <w:rFonts w:ascii="Times New Roman" w:hAnsi="Times New Roman"/>
              </w:rPr>
              <w:t>RF_Fog_Lamp_Ckt used is not used</w:t>
            </w:r>
          </w:p>
        </w:tc>
      </w:tr>
      <w:tr w:rsidR="0092602E" w:rsidRPr="004051D0" w14:paraId="21551FB5" w14:textId="77777777" w:rsidTr="0092602E">
        <w:trPr>
          <w:trHeight w:val="227"/>
        </w:trPr>
        <w:tc>
          <w:tcPr>
            <w:tcW w:w="1025"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A67900" w14:textId="77777777" w:rsidR="0092602E" w:rsidRPr="004051D0" w:rsidRDefault="0092602E" w:rsidP="00550043">
            <w:pPr>
              <w:rPr>
                <w:rFonts w:eastAsiaTheme="minorHAnsi" w:cs="Arial"/>
                <w:b/>
                <w:bCs/>
                <w:sz w:val="16"/>
                <w:szCs w:val="16"/>
              </w:rPr>
            </w:pPr>
          </w:p>
        </w:tc>
        <w:tc>
          <w:tcPr>
            <w:tcW w:w="2182"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E7CA0E8" w14:textId="77777777" w:rsidR="0092602E" w:rsidRPr="004051D0" w:rsidRDefault="0092602E" w:rsidP="00550043">
            <w:pPr>
              <w:rPr>
                <w:rFonts w:eastAsiaTheme="minorHAnsi" w:cs="Arial"/>
                <w:b/>
                <w:bCs/>
                <w:sz w:val="16"/>
                <w:szCs w:val="16"/>
                <w:lang w:val="en-GB"/>
              </w:rPr>
            </w:pPr>
            <w:r>
              <w:rPr>
                <w:rFonts w:ascii="Times New Roman" w:hAnsi="Times New Roman"/>
              </w:rPr>
              <w:t>POWER_SUPPLY</w:t>
            </w:r>
          </w:p>
        </w:tc>
        <w:tc>
          <w:tcPr>
            <w:tcW w:w="332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E35CF0D" w14:textId="77777777" w:rsidR="0092602E" w:rsidRPr="004051D0" w:rsidRDefault="0092602E" w:rsidP="00550043">
            <w:pPr>
              <w:rPr>
                <w:rFonts w:eastAsiaTheme="minorHAnsi" w:cs="Arial"/>
                <w:color w:val="000000" w:themeColor="text1"/>
                <w:sz w:val="16"/>
                <w:szCs w:val="16"/>
              </w:rPr>
            </w:pPr>
            <w:r>
              <w:rPr>
                <w:rFonts w:ascii="Times New Roman" w:hAnsi="Times New Roman"/>
              </w:rPr>
              <w:t>RF_Fog_Lamp_Ckt used as power supply</w:t>
            </w:r>
          </w:p>
        </w:tc>
      </w:tr>
      <w:bookmarkEnd w:id="496"/>
    </w:tbl>
    <w:p w14:paraId="59AE3181" w14:textId="77777777" w:rsidR="0092602E" w:rsidRPr="004051D0" w:rsidRDefault="0092602E" w:rsidP="0092602E">
      <w:pPr>
        <w:rPr>
          <w:rFonts w:cs="Arial"/>
          <w:sz w:val="16"/>
          <w:szCs w:val="16"/>
        </w:rPr>
      </w:pPr>
    </w:p>
    <w:p w14:paraId="0AADF809" w14:textId="77777777" w:rsidR="00730D8F" w:rsidRDefault="00730D8F" w:rsidP="00730D8F">
      <w:pPr>
        <w:rPr>
          <w:rFonts w:cs="Arial"/>
        </w:rPr>
      </w:pPr>
    </w:p>
    <w:p w14:paraId="4F112066" w14:textId="77777777" w:rsidR="00730D8F" w:rsidRPr="004051D0" w:rsidRDefault="00730D8F" w:rsidP="00EB6297">
      <w:pPr>
        <w:rPr>
          <w:rFonts w:cs="Arial"/>
        </w:rPr>
      </w:pPr>
    </w:p>
    <w:p w14:paraId="5F14CC8F" w14:textId="77777777" w:rsidR="00EB6297" w:rsidRPr="004051D0" w:rsidRDefault="00EB6297" w:rsidP="00EB6297">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LPR_FogLampOffDelay_Duration_00049</w:t>
      </w:r>
      <w:r w:rsidRPr="004051D0">
        <w:rPr>
          <w:rFonts w:ascii="Arial" w:hAnsi="Arial" w:cs="Arial"/>
        </w:rPr>
        <w:t xml:space="preserve">### </w:t>
      </w:r>
      <w:bookmarkStart w:id="497" w:name="LPR_N_FogLampOffDelay_Duration_00049"/>
      <w:r>
        <w:rPr>
          <w:rFonts w:ascii="Arial" w:hAnsi="Arial" w:cs="Arial"/>
        </w:rPr>
        <w:t>LPR_FogLampOffDelay_Duration</w:t>
      </w:r>
      <w:bookmarkEnd w:id="497"/>
    </w:p>
    <w:p w14:paraId="3BF86C2E" w14:textId="77777777" w:rsidR="00D260C6" w:rsidRDefault="00D260C6" w:rsidP="00D260C6">
      <w:pPr>
        <w:overflowPunct/>
        <w:textAlignment w:val="auto"/>
        <w:rPr>
          <w:rFonts w:ascii="Times New Roman" w:hAnsi="Times New Roman"/>
        </w:rPr>
      </w:pPr>
      <w:bookmarkStart w:id="498" w:name="LPR_D_FogLampOffDelay_Duration_00049"/>
      <w:r>
        <w:rPr>
          <w:rFonts w:ascii="Times New Roman" w:hAnsi="Times New Roman"/>
        </w:rPr>
        <w:t>When FrontFog_WithHighBeams_Cfg = INHIBIT, and Auto High Beam Control feature turns High Beams</w:t>
      </w:r>
    </w:p>
    <w:p w14:paraId="445AFF92" w14:textId="77777777" w:rsidR="00D260C6" w:rsidRDefault="00D260C6" w:rsidP="00D260C6">
      <w:pPr>
        <w:overflowPunct/>
        <w:textAlignment w:val="auto"/>
        <w:rPr>
          <w:rFonts w:ascii="Times New Roman" w:hAnsi="Times New Roman"/>
        </w:rPr>
      </w:pPr>
      <w:r>
        <w:rPr>
          <w:rFonts w:ascii="Times New Roman" w:hAnsi="Times New Roman"/>
        </w:rPr>
        <w:t>on with a Ramping_Speed =( FAST/SLOW/MEDIUM/ IMMEDIATELY), FogLampOffDelay_Duration is</w:t>
      </w:r>
    </w:p>
    <w:p w14:paraId="720B5C3A" w14:textId="77777777" w:rsidR="00EB6297" w:rsidRDefault="00D260C6" w:rsidP="00D260C6">
      <w:pPr>
        <w:rPr>
          <w:rFonts w:ascii="Times New Roman" w:hAnsi="Times New Roman"/>
        </w:rPr>
      </w:pPr>
      <w:r>
        <w:rPr>
          <w:rFonts w:ascii="Times New Roman" w:hAnsi="Times New Roman"/>
        </w:rPr>
        <w:t>the delay from the beginning of High Beam ramp-up until Front Fog turn-off.</w:t>
      </w:r>
    </w:p>
    <w:p w14:paraId="38DE1542" w14:textId="77777777" w:rsidR="00D260C6" w:rsidRPr="004051D0" w:rsidRDefault="00D260C6" w:rsidP="00D260C6">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EB6297" w:rsidRPr="004051D0" w14:paraId="012EF847"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AE245F1" w14:textId="77777777" w:rsidR="00EB6297" w:rsidRPr="004051D0" w:rsidRDefault="00EB6297"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5A1F489" w14:textId="77777777" w:rsidR="00EB6297"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 xml:space="preserve"> Continuous</w:t>
            </w:r>
          </w:p>
        </w:tc>
      </w:tr>
      <w:tr w:rsidR="00EB6297" w:rsidRPr="004051D0" w14:paraId="09527FD3"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1F75A5E" w14:textId="77777777" w:rsidR="00EB6297" w:rsidRPr="004051D0" w:rsidRDefault="00EB6297"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EB6297" w:rsidRPr="004051D0" w14:paraId="562E3C92"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CFE7F0E" w14:textId="77777777" w:rsidR="00EB6297" w:rsidRPr="004051D0" w:rsidRDefault="00EB6297" w:rsidP="00550043">
            <w:pPr>
              <w:rPr>
                <w:rFonts w:cs="Arial"/>
                <w:b/>
                <w:bCs/>
                <w:sz w:val="16"/>
                <w:szCs w:val="16"/>
                <w:lang w:val="en-GB"/>
              </w:rPr>
            </w:pPr>
            <w:r w:rsidRPr="004051D0">
              <w:rPr>
                <w:rFonts w:cs="Arial"/>
                <w:b/>
                <w:bCs/>
                <w:sz w:val="16"/>
                <w:szCs w:val="16"/>
                <w:lang w:val="en-GB"/>
              </w:rPr>
              <w:t>Value</w:t>
            </w:r>
          </w:p>
          <w:p w14:paraId="0A5D0C89" w14:textId="77777777" w:rsidR="00EB6297" w:rsidRPr="004051D0" w:rsidRDefault="00EB6297" w:rsidP="00550043">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EB692FA" w14:textId="77777777" w:rsidR="00EB6297" w:rsidRPr="004051D0" w:rsidRDefault="00EB6297" w:rsidP="00550043">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D3144EE" w14:textId="77777777" w:rsidR="00EB6297"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0</w:t>
            </w:r>
          </w:p>
        </w:tc>
      </w:tr>
      <w:tr w:rsidR="00EB6297" w:rsidRPr="004051D0" w14:paraId="76A73497"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6D68C46" w14:textId="77777777" w:rsidR="00EB6297" w:rsidRPr="004051D0" w:rsidRDefault="00EB6297"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FD02E1A" w14:textId="77777777" w:rsidR="00EB6297" w:rsidRPr="004051D0" w:rsidRDefault="00EB6297" w:rsidP="00550043">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08558A9" w14:textId="77777777" w:rsidR="00EB6297"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2000</w:t>
            </w:r>
          </w:p>
        </w:tc>
      </w:tr>
      <w:tr w:rsidR="00EB6297" w:rsidRPr="004051D0" w14:paraId="6157B937"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79985F6" w14:textId="77777777" w:rsidR="00EB6297" w:rsidRPr="004051D0" w:rsidRDefault="00EB6297"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7B4E0A5" w14:textId="77777777" w:rsidR="00EB6297" w:rsidRPr="004051D0" w:rsidRDefault="00EB6297" w:rsidP="00550043">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1AEF35" w14:textId="77777777" w:rsidR="00EB6297"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20</w:t>
            </w:r>
          </w:p>
        </w:tc>
      </w:tr>
      <w:tr w:rsidR="00EB6297" w:rsidRPr="004051D0" w14:paraId="47EB73BD"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696192" w14:textId="77777777" w:rsidR="00EB6297" w:rsidRPr="004051D0" w:rsidRDefault="00EB6297"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ED12223" w14:textId="77777777" w:rsidR="00EB6297" w:rsidRPr="004051D0" w:rsidRDefault="00EB6297"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8177B8C" w14:textId="77777777" w:rsidR="00EB6297" w:rsidRPr="004051D0" w:rsidRDefault="00EB6297" w:rsidP="00550043">
            <w:pPr>
              <w:rPr>
                <w:rFonts w:eastAsiaTheme="minorHAnsi" w:cs="Arial"/>
                <w:color w:val="000000" w:themeColor="text1"/>
                <w:sz w:val="16"/>
                <w:szCs w:val="16"/>
              </w:rPr>
            </w:pPr>
          </w:p>
        </w:tc>
      </w:tr>
      <w:tr w:rsidR="00EB6297" w:rsidRPr="004051D0" w14:paraId="6EB4EAE8"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EC3F73F" w14:textId="77777777" w:rsidR="00EB6297" w:rsidRPr="004051D0" w:rsidRDefault="00EB6297"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EF100B5" w14:textId="77777777" w:rsidR="00EB6297"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Milliseconds</w:t>
            </w:r>
          </w:p>
        </w:tc>
      </w:tr>
      <w:bookmarkEnd w:id="498"/>
    </w:tbl>
    <w:p w14:paraId="2DA4A73D" w14:textId="77777777" w:rsidR="00EB6297" w:rsidRPr="004051D0" w:rsidRDefault="00EB6297" w:rsidP="00EB6297">
      <w:pPr>
        <w:rPr>
          <w:rFonts w:cs="Arial"/>
          <w:sz w:val="16"/>
          <w:szCs w:val="16"/>
        </w:rPr>
      </w:pPr>
    </w:p>
    <w:p w14:paraId="20B0AACD" w14:textId="77777777" w:rsidR="00EB6297" w:rsidRPr="004051D0" w:rsidRDefault="00EB6297" w:rsidP="00EB6297">
      <w:pPr>
        <w:rPr>
          <w:rFonts w:cs="Arial"/>
        </w:rPr>
      </w:pPr>
    </w:p>
    <w:p w14:paraId="34953392" w14:textId="77777777" w:rsidR="00EB6297" w:rsidRPr="004051D0" w:rsidRDefault="00EB6297" w:rsidP="00EB6297">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LPR_FogLampOnDelay_Duration_00050</w:t>
      </w:r>
      <w:r w:rsidRPr="004051D0">
        <w:rPr>
          <w:rFonts w:ascii="Arial" w:hAnsi="Arial" w:cs="Arial"/>
        </w:rPr>
        <w:t xml:space="preserve">### </w:t>
      </w:r>
      <w:bookmarkStart w:id="499" w:name="LPR_N_FogLampOnDelay_Duration_00050"/>
      <w:r>
        <w:rPr>
          <w:rFonts w:ascii="Arial" w:hAnsi="Arial" w:cs="Arial"/>
        </w:rPr>
        <w:t>LPR_FogLampOnDelay_Duration</w:t>
      </w:r>
      <w:bookmarkEnd w:id="499"/>
    </w:p>
    <w:p w14:paraId="5AE82B40" w14:textId="77777777" w:rsidR="00D260C6" w:rsidRDefault="00D260C6" w:rsidP="00D260C6">
      <w:pPr>
        <w:overflowPunct/>
        <w:textAlignment w:val="auto"/>
        <w:rPr>
          <w:rFonts w:ascii="Times New Roman" w:hAnsi="Times New Roman"/>
        </w:rPr>
      </w:pPr>
      <w:bookmarkStart w:id="500" w:name="LPR_D_FogLampOnDelay_Duration_00050"/>
      <w:r>
        <w:rPr>
          <w:rFonts w:ascii="Times New Roman" w:hAnsi="Times New Roman"/>
        </w:rPr>
        <w:t>When FrontFog_WithHighBeams_Cfg = INHIBIT, and Auto High Beam Control feature turns High Beams</w:t>
      </w:r>
    </w:p>
    <w:p w14:paraId="17D00D78" w14:textId="77777777" w:rsidR="00D260C6" w:rsidRDefault="00D260C6" w:rsidP="00D260C6">
      <w:pPr>
        <w:overflowPunct/>
        <w:textAlignment w:val="auto"/>
        <w:rPr>
          <w:rFonts w:ascii="Times New Roman" w:hAnsi="Times New Roman"/>
        </w:rPr>
      </w:pPr>
      <w:r>
        <w:rPr>
          <w:rFonts w:ascii="Times New Roman" w:hAnsi="Times New Roman"/>
        </w:rPr>
        <w:t>off with a Ramping_Speed =( FAST/SLOW/MEDIUM/ IMMEDIATELY), FogLampOnDelay_Duration is</w:t>
      </w:r>
    </w:p>
    <w:p w14:paraId="23A1788E" w14:textId="77777777" w:rsidR="00EB6297" w:rsidRDefault="00D260C6" w:rsidP="00D260C6">
      <w:pPr>
        <w:rPr>
          <w:rFonts w:ascii="Times New Roman" w:hAnsi="Times New Roman"/>
        </w:rPr>
      </w:pPr>
      <w:r>
        <w:rPr>
          <w:rFonts w:ascii="Times New Roman" w:hAnsi="Times New Roman"/>
        </w:rPr>
        <w:t>the delay from the beginning of High Beam ramp-down until Front Fog turn-on.</w:t>
      </w:r>
    </w:p>
    <w:p w14:paraId="049AAFC3" w14:textId="77777777" w:rsidR="00D260C6" w:rsidRDefault="00D260C6" w:rsidP="00D260C6">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D260C6" w:rsidRPr="004051D0" w14:paraId="15729893"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D558CF4" w14:textId="77777777" w:rsidR="00D260C6" w:rsidRPr="004051D0" w:rsidRDefault="00D260C6"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60D4090" w14:textId="77777777" w:rsidR="00D260C6"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 xml:space="preserve"> Continuous</w:t>
            </w:r>
          </w:p>
        </w:tc>
      </w:tr>
      <w:tr w:rsidR="00D260C6" w:rsidRPr="004051D0" w14:paraId="7A53F3FB"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8540515" w14:textId="77777777" w:rsidR="00D260C6" w:rsidRPr="004051D0" w:rsidRDefault="00D260C6"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D260C6" w:rsidRPr="004051D0" w14:paraId="64666E0C"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1C3DFF8" w14:textId="77777777" w:rsidR="00D260C6" w:rsidRPr="004051D0" w:rsidRDefault="00D260C6" w:rsidP="00550043">
            <w:pPr>
              <w:rPr>
                <w:rFonts w:cs="Arial"/>
                <w:b/>
                <w:bCs/>
                <w:sz w:val="16"/>
                <w:szCs w:val="16"/>
                <w:lang w:val="en-GB"/>
              </w:rPr>
            </w:pPr>
            <w:r w:rsidRPr="004051D0">
              <w:rPr>
                <w:rFonts w:cs="Arial"/>
                <w:b/>
                <w:bCs/>
                <w:sz w:val="16"/>
                <w:szCs w:val="16"/>
                <w:lang w:val="en-GB"/>
              </w:rPr>
              <w:t>Value</w:t>
            </w:r>
          </w:p>
          <w:p w14:paraId="5273E344" w14:textId="77777777" w:rsidR="00D260C6" w:rsidRPr="004051D0" w:rsidRDefault="00D260C6" w:rsidP="00550043">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2E28E0F" w14:textId="77777777" w:rsidR="00D260C6" w:rsidRPr="004051D0" w:rsidRDefault="00D260C6" w:rsidP="00550043">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870A494" w14:textId="77777777" w:rsidR="00D260C6"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0</w:t>
            </w:r>
          </w:p>
        </w:tc>
      </w:tr>
      <w:tr w:rsidR="00D260C6" w:rsidRPr="004051D0" w14:paraId="6B9534E4"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898A99C" w14:textId="77777777" w:rsidR="00D260C6" w:rsidRPr="004051D0" w:rsidRDefault="00D260C6"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3AFAB0D" w14:textId="77777777" w:rsidR="00D260C6" w:rsidRPr="004051D0" w:rsidRDefault="00D260C6" w:rsidP="00550043">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541E259" w14:textId="77777777" w:rsidR="00D260C6"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2000</w:t>
            </w:r>
          </w:p>
        </w:tc>
      </w:tr>
      <w:tr w:rsidR="00D260C6" w:rsidRPr="004051D0" w14:paraId="03AB779C"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61AF062" w14:textId="77777777" w:rsidR="00D260C6" w:rsidRPr="004051D0" w:rsidRDefault="00D260C6"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284CC9F" w14:textId="77777777" w:rsidR="00D260C6" w:rsidRPr="004051D0" w:rsidRDefault="00D260C6" w:rsidP="00550043">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BAAD49E" w14:textId="77777777" w:rsidR="00D260C6"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20</w:t>
            </w:r>
          </w:p>
        </w:tc>
      </w:tr>
      <w:tr w:rsidR="00D260C6" w:rsidRPr="004051D0" w14:paraId="19EA1BD3"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41856B7" w14:textId="77777777" w:rsidR="00D260C6" w:rsidRPr="004051D0" w:rsidRDefault="00D260C6" w:rsidP="00550043">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4C3896B" w14:textId="77777777" w:rsidR="00D260C6" w:rsidRPr="004051D0" w:rsidRDefault="00D260C6" w:rsidP="00550043">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C7B86AB" w14:textId="77777777" w:rsidR="00D260C6" w:rsidRPr="004051D0" w:rsidRDefault="00D260C6" w:rsidP="00550043">
            <w:pPr>
              <w:rPr>
                <w:rFonts w:eastAsiaTheme="minorHAnsi" w:cs="Arial"/>
                <w:color w:val="000000" w:themeColor="text1"/>
                <w:sz w:val="16"/>
                <w:szCs w:val="16"/>
              </w:rPr>
            </w:pPr>
          </w:p>
        </w:tc>
      </w:tr>
      <w:tr w:rsidR="00D260C6" w:rsidRPr="004051D0" w14:paraId="286F728F"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53A2EFD" w14:textId="77777777" w:rsidR="00D260C6" w:rsidRPr="004051D0" w:rsidRDefault="00D260C6" w:rsidP="00550043">
            <w:pPr>
              <w:ind w:left="138"/>
              <w:rPr>
                <w:rFonts w:eastAsiaTheme="minorHAnsi" w:cs="Arial"/>
                <w:b/>
                <w:bCs/>
                <w:sz w:val="16"/>
                <w:szCs w:val="16"/>
                <w:lang w:val="en-GB"/>
              </w:rPr>
            </w:pPr>
            <w:r w:rsidRPr="004051D0">
              <w:rPr>
                <w:rFonts w:eastAsiaTheme="minorHAnsi" w:cs="Arial"/>
                <w:b/>
                <w:bCs/>
                <w:sz w:val="16"/>
                <w:szCs w:val="16"/>
                <w:lang w:val="en-GB"/>
              </w:rPr>
              <w:t>Unit</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2988BC" w14:textId="77777777" w:rsidR="00D260C6"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Milliseconds</w:t>
            </w:r>
          </w:p>
        </w:tc>
      </w:tr>
    </w:tbl>
    <w:p w14:paraId="568A9EC1" w14:textId="77777777" w:rsidR="00D260C6" w:rsidRDefault="00D260C6" w:rsidP="00D260C6">
      <w:pPr>
        <w:rPr>
          <w:rFonts w:cs="Arial"/>
        </w:rPr>
      </w:pPr>
    </w:p>
    <w:bookmarkEnd w:id="500"/>
    <w:p w14:paraId="1EF944E8" w14:textId="77777777" w:rsidR="00EB6297" w:rsidRPr="004051D0" w:rsidRDefault="00EB6297" w:rsidP="00EB6297">
      <w:pPr>
        <w:rPr>
          <w:rFonts w:cs="Arial"/>
        </w:rPr>
      </w:pPr>
    </w:p>
    <w:p w14:paraId="5BD5363F" w14:textId="77777777" w:rsidR="00EB6297" w:rsidRPr="004051D0" w:rsidRDefault="00EB6297" w:rsidP="00EB6297">
      <w:pPr>
        <w:pStyle w:val="RELogParameter"/>
        <w:shd w:val="clear" w:color="auto" w:fill="F2F2F2" w:themeFill="background1" w:themeFillShade="F2"/>
        <w:rPr>
          <w:rFonts w:ascii="Arial" w:hAnsi="Arial" w:cs="Arial"/>
        </w:rPr>
      </w:pPr>
      <w:r w:rsidRPr="004051D0">
        <w:rPr>
          <w:rFonts w:ascii="Arial" w:hAnsi="Arial" w:cs="Arial"/>
        </w:rPr>
        <w:t>###</w:t>
      </w:r>
      <w:r>
        <w:rPr>
          <w:rFonts w:ascii="Arial" w:hAnsi="Arial" w:cs="Arial"/>
        </w:rPr>
        <w:t>LPR_Front_Fog_Lamp_DbncV_00051</w:t>
      </w:r>
      <w:r w:rsidRPr="004051D0">
        <w:rPr>
          <w:rFonts w:ascii="Arial" w:hAnsi="Arial" w:cs="Arial"/>
        </w:rPr>
        <w:t xml:space="preserve">### </w:t>
      </w:r>
      <w:bookmarkStart w:id="501" w:name="LPR_N_Front_Fog_Lamp_DbncV_00051"/>
      <w:r>
        <w:rPr>
          <w:rFonts w:ascii="Arial" w:hAnsi="Arial" w:cs="Arial"/>
        </w:rPr>
        <w:t>LPR_Front_Fog_Lamp_DbncV</w:t>
      </w:r>
      <w:bookmarkEnd w:id="501"/>
    </w:p>
    <w:p w14:paraId="1D8EF10C" w14:textId="77777777" w:rsidR="00EB6297" w:rsidRDefault="00D260C6" w:rsidP="00EB6297">
      <w:pPr>
        <w:rPr>
          <w:rFonts w:ascii="Times New Roman" w:hAnsi="Times New Roman"/>
        </w:rPr>
      </w:pPr>
      <w:bookmarkStart w:id="502" w:name="LPR_D_Front_Fog_Lamp_DbncV_00051"/>
      <w:r>
        <w:rPr>
          <w:rFonts w:ascii="Times New Roman" w:hAnsi="Times New Roman"/>
        </w:rPr>
        <w:t>Debounced and Voltage Range Monitor modified version of customer request to activate Front Fog Lamps.</w:t>
      </w:r>
    </w:p>
    <w:p w14:paraId="0FC20AE4" w14:textId="77777777" w:rsidR="00D260C6" w:rsidRPr="004051D0" w:rsidRDefault="00D260C6" w:rsidP="00EB6297">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EB6297" w:rsidRPr="004051D0" w14:paraId="05A08683" w14:textId="77777777" w:rsidTr="00550043">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22882C7" w14:textId="77777777" w:rsidR="00EB6297" w:rsidRPr="004051D0" w:rsidRDefault="00EB6297" w:rsidP="00550043">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2DDDBE" w14:textId="77777777" w:rsidR="00EB6297" w:rsidRPr="004051D0" w:rsidRDefault="00D260C6" w:rsidP="00550043">
            <w:pPr>
              <w:rPr>
                <w:rFonts w:eastAsiaTheme="minorHAnsi" w:cs="Arial"/>
                <w:color w:val="000000" w:themeColor="text1"/>
                <w:sz w:val="16"/>
                <w:szCs w:val="16"/>
              </w:rPr>
            </w:pPr>
            <w:r>
              <w:rPr>
                <w:rFonts w:eastAsiaTheme="minorHAnsi" w:cs="Arial"/>
                <w:color w:val="000000" w:themeColor="text1"/>
                <w:sz w:val="16"/>
                <w:szCs w:val="16"/>
              </w:rPr>
              <w:t>Discrete</w:t>
            </w:r>
          </w:p>
        </w:tc>
      </w:tr>
      <w:tr w:rsidR="00EB6297" w:rsidRPr="004051D0" w14:paraId="2A80338E" w14:textId="77777777" w:rsidTr="00550043">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A5503D0" w14:textId="77777777" w:rsidR="00EB6297" w:rsidRPr="004051D0" w:rsidRDefault="00EB6297" w:rsidP="00550043">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EB6297" w:rsidRPr="004051D0" w14:paraId="2342A674" w14:textId="77777777" w:rsidTr="00550043">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346A522" w14:textId="77777777" w:rsidR="00EB6297" w:rsidRPr="004051D0" w:rsidRDefault="00EB6297" w:rsidP="00550043">
            <w:pPr>
              <w:rPr>
                <w:rFonts w:cs="Arial"/>
                <w:b/>
                <w:bCs/>
                <w:sz w:val="16"/>
                <w:szCs w:val="16"/>
                <w:lang w:val="en-GB"/>
              </w:rPr>
            </w:pPr>
            <w:r w:rsidRPr="004051D0">
              <w:rPr>
                <w:rFonts w:cs="Arial"/>
                <w:b/>
                <w:bCs/>
                <w:sz w:val="16"/>
                <w:szCs w:val="16"/>
                <w:lang w:val="en-GB"/>
              </w:rPr>
              <w:t>Value</w:t>
            </w:r>
          </w:p>
          <w:p w14:paraId="1839B4F6" w14:textId="77777777" w:rsidR="00EB6297" w:rsidRPr="004051D0" w:rsidRDefault="00EB6297" w:rsidP="00550043">
            <w:pPr>
              <w:rPr>
                <w:rFonts w:eastAsiaTheme="minorHAnsi" w:cs="Arial"/>
                <w:bCs/>
                <w:sz w:val="16"/>
                <w:szCs w:val="16"/>
              </w:rPr>
            </w:pPr>
            <w:r w:rsidRPr="004051D0">
              <w:rPr>
                <w:rFonts w:cs="Arial"/>
                <w:bCs/>
                <w:sz w:val="16"/>
                <w:szCs w:val="16"/>
                <w:lang w:val="en-GB"/>
              </w:rPr>
              <w:t xml:space="preserve">(Discrete </w:t>
            </w:r>
            <w:r w:rsidRPr="004051D0">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8E01043" w14:textId="77777777" w:rsidR="00EB6297" w:rsidRPr="004051D0" w:rsidRDefault="00D260C6" w:rsidP="00550043">
            <w:pPr>
              <w:rPr>
                <w:rFonts w:eastAsiaTheme="minorHAnsi" w:cs="Arial"/>
                <w:b/>
                <w:bCs/>
                <w:sz w:val="16"/>
                <w:szCs w:val="16"/>
                <w:lang w:val="en-GB"/>
              </w:rPr>
            </w:pPr>
            <w:r>
              <w:rPr>
                <w:rFonts w:eastAsiaTheme="minorHAnsi" w:cs="Arial"/>
                <w:color w:val="000000" w:themeColor="text1"/>
                <w:sz w:val="16"/>
                <w:szCs w:val="16"/>
              </w:rPr>
              <w:t>Active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6DCE4CF" w14:textId="77777777" w:rsidR="00EB6297" w:rsidRPr="004051D0" w:rsidRDefault="00D260C6" w:rsidP="00550043">
            <w:pPr>
              <w:rPr>
                <w:rFonts w:eastAsiaTheme="minorHAnsi" w:cs="Arial"/>
                <w:color w:val="000000" w:themeColor="text1"/>
                <w:sz w:val="16"/>
                <w:szCs w:val="16"/>
              </w:rPr>
            </w:pPr>
            <w:r>
              <w:rPr>
                <w:rFonts w:ascii="Times New Roman" w:hAnsi="Times New Roman"/>
              </w:rPr>
              <w:t>as defined in module hardware specification</w:t>
            </w:r>
          </w:p>
        </w:tc>
      </w:tr>
      <w:tr w:rsidR="00EB6297" w:rsidRPr="004051D0" w14:paraId="3C8429DF" w14:textId="77777777" w:rsidTr="00550043">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EF86E08" w14:textId="77777777" w:rsidR="00EB6297" w:rsidRPr="004051D0" w:rsidRDefault="00EB6297" w:rsidP="00550043">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BA20418" w14:textId="77777777" w:rsidR="00EB6297" w:rsidRPr="004051D0" w:rsidRDefault="00EB6297" w:rsidP="00D260C6">
            <w:pPr>
              <w:rPr>
                <w:rFonts w:eastAsiaTheme="minorHAnsi" w:cs="Arial"/>
                <w:b/>
                <w:bCs/>
                <w:sz w:val="16"/>
                <w:szCs w:val="16"/>
                <w:lang w:val="en-GB"/>
              </w:rPr>
            </w:pPr>
            <w:r w:rsidRPr="004051D0">
              <w:rPr>
                <w:rFonts w:eastAsiaTheme="minorHAnsi" w:cs="Arial"/>
                <w:color w:val="000000" w:themeColor="text1"/>
                <w:sz w:val="16"/>
                <w:szCs w:val="16"/>
              </w:rPr>
              <w:t xml:space="preserve">Value </w:t>
            </w:r>
            <w:r w:rsidR="00D260C6">
              <w:rPr>
                <w:rFonts w:eastAsiaTheme="minorHAnsi" w:cs="Arial"/>
                <w:color w:val="000000" w:themeColor="text1"/>
                <w:sz w:val="16"/>
                <w:szCs w:val="16"/>
              </w:rPr>
              <w:t>Inactive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183E8BC" w14:textId="77777777" w:rsidR="00EB6297" w:rsidRPr="004051D0" w:rsidRDefault="00D260C6" w:rsidP="00550043">
            <w:pPr>
              <w:rPr>
                <w:rFonts w:eastAsiaTheme="minorHAnsi" w:cs="Arial"/>
                <w:color w:val="000000" w:themeColor="text1"/>
                <w:sz w:val="16"/>
                <w:szCs w:val="16"/>
              </w:rPr>
            </w:pPr>
            <w:r>
              <w:rPr>
                <w:rFonts w:ascii="Times New Roman" w:hAnsi="Times New Roman"/>
              </w:rPr>
              <w:t>as defined in module hardware specification</w:t>
            </w:r>
          </w:p>
        </w:tc>
      </w:tr>
      <w:bookmarkEnd w:id="502"/>
    </w:tbl>
    <w:p w14:paraId="354724FC" w14:textId="77777777" w:rsidR="00EB6297" w:rsidRPr="004051D0" w:rsidRDefault="00EB6297" w:rsidP="00EB6297">
      <w:pPr>
        <w:rPr>
          <w:rFonts w:cs="Arial"/>
          <w:sz w:val="16"/>
          <w:szCs w:val="16"/>
        </w:rPr>
      </w:pPr>
    </w:p>
    <w:p w14:paraId="056295BE" w14:textId="5A7B2535" w:rsidR="0092602E" w:rsidRDefault="0092602E" w:rsidP="00CE6121">
      <w:pPr>
        <w:spacing w:line="240" w:lineRule="atLeast"/>
      </w:pPr>
    </w:p>
    <w:p w14:paraId="007A115C" w14:textId="77777777" w:rsidR="00AE3B19" w:rsidRPr="004051D0" w:rsidRDefault="00AE3B19" w:rsidP="00AE3B19">
      <w:pPr>
        <w:rPr>
          <w:rFonts w:cs="Arial"/>
        </w:rPr>
      </w:pPr>
    </w:p>
    <w:p w14:paraId="65F89CC8" w14:textId="31D651E5" w:rsidR="00AE3B19" w:rsidRPr="00E330D5" w:rsidRDefault="00AE3B19" w:rsidP="00AE3B19">
      <w:pPr>
        <w:pStyle w:val="RELogParameter"/>
        <w:shd w:val="clear" w:color="auto" w:fill="F2F2F2" w:themeFill="background1" w:themeFillShade="F2"/>
        <w:rPr>
          <w:rFonts w:ascii="Arial" w:hAnsi="Arial" w:cs="Arial"/>
          <w:lang w:val="pt-BR"/>
        </w:rPr>
      </w:pPr>
      <w:r w:rsidRPr="00E330D5">
        <w:rPr>
          <w:rFonts w:ascii="Arial" w:hAnsi="Arial" w:cs="Arial"/>
          <w:lang w:val="pt-BR"/>
        </w:rPr>
        <w:t xml:space="preserve">###LPR_Numeric_Zero_00062### </w:t>
      </w:r>
      <w:bookmarkStart w:id="503" w:name="LPR_N_Numeric_Zero_00062"/>
      <w:r w:rsidRPr="00E330D5">
        <w:rPr>
          <w:rFonts w:ascii="Arial" w:hAnsi="Arial" w:cs="Arial"/>
          <w:lang w:val="pt-BR"/>
        </w:rPr>
        <w:t>LPR_Numeric_Zero</w:t>
      </w:r>
      <w:bookmarkEnd w:id="503"/>
    </w:p>
    <w:p w14:paraId="59F8690E" w14:textId="712A3A9C" w:rsidR="00AE3B19" w:rsidRDefault="00492DF6" w:rsidP="00AE3B19">
      <w:pPr>
        <w:rPr>
          <w:rFonts w:ascii="Times New Roman" w:hAnsi="Times New Roman"/>
        </w:rPr>
      </w:pPr>
      <w:bookmarkStart w:id="504" w:name="LPR_D_Numeric_Zero_00062"/>
      <w:r>
        <w:rPr>
          <w:rFonts w:ascii="Times New Roman" w:hAnsi="Times New Roman"/>
        </w:rPr>
        <w:t>A signal which will be used by different interior lighting features to check or to assign the numerical value of 0</w:t>
      </w:r>
    </w:p>
    <w:p w14:paraId="7C176E73" w14:textId="77777777" w:rsidR="00492DF6" w:rsidRPr="004051D0" w:rsidRDefault="00492DF6" w:rsidP="00AE3B19">
      <w:pPr>
        <w:rPr>
          <w:rFonts w:cs="Arial"/>
        </w:rPr>
      </w:pPr>
    </w:p>
    <w:tbl>
      <w:tblPr>
        <w:tblW w:w="6535" w:type="dxa"/>
        <w:tblInd w:w="-24" w:type="dxa"/>
        <w:tblCellMar>
          <w:left w:w="0" w:type="dxa"/>
          <w:right w:w="0" w:type="dxa"/>
        </w:tblCellMar>
        <w:tblLook w:val="04A0" w:firstRow="1" w:lastRow="0" w:firstColumn="1" w:lastColumn="0" w:noHBand="0" w:noVBand="1"/>
      </w:tblPr>
      <w:tblGrid>
        <w:gridCol w:w="1079"/>
        <w:gridCol w:w="1203"/>
        <w:gridCol w:w="4253"/>
      </w:tblGrid>
      <w:tr w:rsidR="00AE3B19" w:rsidRPr="004051D0" w14:paraId="3C5E5955" w14:textId="77777777" w:rsidTr="007A1912">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9E335D3" w14:textId="77777777" w:rsidR="00AE3B19" w:rsidRPr="004051D0" w:rsidRDefault="00AE3B19" w:rsidP="007A1912">
            <w:pPr>
              <w:ind w:left="138"/>
              <w:rPr>
                <w:rFonts w:eastAsiaTheme="minorHAnsi" w:cs="Arial"/>
                <w:b/>
                <w:bCs/>
                <w:sz w:val="16"/>
                <w:szCs w:val="16"/>
                <w:lang w:val="en-GB"/>
              </w:rPr>
            </w:pPr>
            <w:r w:rsidRPr="004051D0">
              <w:rPr>
                <w:rFonts w:eastAsiaTheme="minorHAnsi" w:cs="Arial"/>
                <w:b/>
                <w:bCs/>
                <w:sz w:val="16"/>
                <w:szCs w:val="16"/>
                <w:lang w:val="en-GB"/>
              </w:rPr>
              <w:t>Encoding Type Name</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C949D2C" w14:textId="47D16F5A" w:rsidR="00AE3B19" w:rsidRPr="004051D0" w:rsidRDefault="009C6CF7" w:rsidP="007A1912">
            <w:pPr>
              <w:rPr>
                <w:rFonts w:eastAsiaTheme="minorHAnsi" w:cs="Arial"/>
                <w:color w:val="000000" w:themeColor="text1"/>
                <w:sz w:val="16"/>
                <w:szCs w:val="16"/>
              </w:rPr>
            </w:pPr>
            <w:r>
              <w:rPr>
                <w:rFonts w:eastAsiaTheme="minorHAnsi" w:cs="Arial"/>
                <w:color w:val="000000" w:themeColor="text1"/>
                <w:sz w:val="16"/>
                <w:szCs w:val="16"/>
              </w:rPr>
              <w:t>Constant</w:t>
            </w:r>
          </w:p>
        </w:tc>
      </w:tr>
      <w:tr w:rsidR="00AE3B19" w:rsidRPr="004051D0" w14:paraId="322ADE6B" w14:textId="77777777" w:rsidTr="007A1912">
        <w:trPr>
          <w:trHeight w:val="227"/>
        </w:trPr>
        <w:tc>
          <w:tcPr>
            <w:tcW w:w="65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A95DC23" w14:textId="77777777" w:rsidR="00AE3B19" w:rsidRPr="004051D0" w:rsidRDefault="00AE3B19" w:rsidP="007A1912">
            <w:pPr>
              <w:tabs>
                <w:tab w:val="left" w:pos="2355"/>
              </w:tabs>
              <w:ind w:left="27"/>
              <w:rPr>
                <w:rFonts w:eastAsiaTheme="minorHAnsi" w:cs="Arial"/>
                <w:color w:val="000000" w:themeColor="text1"/>
                <w:sz w:val="16"/>
                <w:szCs w:val="16"/>
              </w:rPr>
            </w:pPr>
            <w:r w:rsidRPr="004051D0">
              <w:rPr>
                <w:rFonts w:cs="Arial"/>
                <w:color w:val="808080" w:themeColor="background1" w:themeShade="80"/>
                <w:sz w:val="16"/>
                <w:szCs w:val="16"/>
              </w:rPr>
              <w:t>Note: An encoding is either discrete or continuous. Delete fields below which are not needed,</w:t>
            </w:r>
          </w:p>
        </w:tc>
      </w:tr>
      <w:tr w:rsidR="00AE3B19" w:rsidRPr="004051D0" w14:paraId="19B86D17" w14:textId="77777777" w:rsidTr="007A1912">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1A36F16" w14:textId="77777777" w:rsidR="00AE3B19" w:rsidRPr="004051D0" w:rsidRDefault="00AE3B19" w:rsidP="007A1912">
            <w:pPr>
              <w:rPr>
                <w:rFonts w:cs="Arial"/>
                <w:b/>
                <w:bCs/>
                <w:sz w:val="16"/>
                <w:szCs w:val="16"/>
                <w:lang w:val="en-GB"/>
              </w:rPr>
            </w:pPr>
            <w:r w:rsidRPr="004051D0">
              <w:rPr>
                <w:rFonts w:cs="Arial"/>
                <w:b/>
                <w:bCs/>
                <w:sz w:val="16"/>
                <w:szCs w:val="16"/>
                <w:lang w:val="en-GB"/>
              </w:rPr>
              <w:t>Value</w:t>
            </w:r>
          </w:p>
          <w:p w14:paraId="65E96C04" w14:textId="77777777" w:rsidR="00AE3B19" w:rsidRPr="004051D0" w:rsidRDefault="00AE3B19" w:rsidP="007A1912">
            <w:pPr>
              <w:rPr>
                <w:rFonts w:eastAsiaTheme="minorHAnsi" w:cs="Arial"/>
                <w:bCs/>
                <w:sz w:val="16"/>
                <w:szCs w:val="16"/>
              </w:rPr>
            </w:pPr>
            <w:r w:rsidRPr="004051D0">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6E1CB2A" w14:textId="77777777" w:rsidR="00AE3B19" w:rsidRPr="004051D0" w:rsidRDefault="00AE3B19" w:rsidP="007A1912">
            <w:pPr>
              <w:rPr>
                <w:rFonts w:eastAsiaTheme="minorHAnsi" w:cs="Arial"/>
                <w:b/>
                <w:bCs/>
                <w:sz w:val="16"/>
                <w:szCs w:val="16"/>
                <w:lang w:val="en-GB"/>
              </w:rPr>
            </w:pPr>
            <w:r w:rsidRPr="004051D0">
              <w:rPr>
                <w:rFonts w:cs="Arial"/>
                <w:bCs/>
                <w:sz w:val="16"/>
                <w:szCs w:val="16"/>
                <w:lang w:val="en-GB"/>
              </w:rPr>
              <w:t>Min Value</w:t>
            </w:r>
          </w:p>
        </w:tc>
        <w:tc>
          <w:tcPr>
            <w:tcW w:w="425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F3BF1CF" w14:textId="48A99EE5" w:rsidR="00AE3B19" w:rsidRPr="004051D0" w:rsidRDefault="009C6CF7" w:rsidP="007A1912">
            <w:pPr>
              <w:rPr>
                <w:rFonts w:eastAsiaTheme="minorHAnsi" w:cs="Arial"/>
                <w:color w:val="000000" w:themeColor="text1"/>
                <w:sz w:val="16"/>
                <w:szCs w:val="16"/>
              </w:rPr>
            </w:pPr>
            <w:r>
              <w:rPr>
                <w:rFonts w:eastAsiaTheme="minorHAnsi" w:cs="Arial"/>
                <w:color w:val="000000" w:themeColor="text1"/>
                <w:sz w:val="16"/>
                <w:szCs w:val="16"/>
              </w:rPr>
              <w:t>0</w:t>
            </w:r>
          </w:p>
        </w:tc>
      </w:tr>
      <w:tr w:rsidR="00AE3B19" w:rsidRPr="004051D0" w14:paraId="26685008" w14:textId="77777777" w:rsidTr="007A191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3DCB7E" w14:textId="77777777" w:rsidR="00AE3B19" w:rsidRPr="004051D0" w:rsidRDefault="00AE3B19" w:rsidP="007A1912">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4B48D33" w14:textId="77777777" w:rsidR="00AE3B19" w:rsidRPr="004051D0" w:rsidRDefault="00AE3B19" w:rsidP="007A1912">
            <w:pPr>
              <w:rPr>
                <w:rFonts w:eastAsiaTheme="minorHAnsi" w:cs="Arial"/>
                <w:b/>
                <w:bCs/>
                <w:sz w:val="16"/>
                <w:szCs w:val="16"/>
                <w:lang w:val="en-GB"/>
              </w:rPr>
            </w:pPr>
            <w:r w:rsidRPr="004051D0">
              <w:rPr>
                <w:rFonts w:cs="Arial"/>
                <w:bCs/>
                <w:sz w:val="16"/>
                <w:szCs w:val="16"/>
                <w:lang w:val="en-GB"/>
              </w:rPr>
              <w:t>Max Value</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D998AA3" w14:textId="2E4190CF" w:rsidR="00AE3B19" w:rsidRPr="004051D0" w:rsidRDefault="009C6CF7" w:rsidP="007A1912">
            <w:pPr>
              <w:rPr>
                <w:rFonts w:eastAsiaTheme="minorHAnsi" w:cs="Arial"/>
                <w:color w:val="000000" w:themeColor="text1"/>
                <w:sz w:val="16"/>
                <w:szCs w:val="16"/>
              </w:rPr>
            </w:pPr>
            <w:r>
              <w:rPr>
                <w:rFonts w:eastAsiaTheme="minorHAnsi" w:cs="Arial"/>
                <w:color w:val="000000" w:themeColor="text1"/>
                <w:sz w:val="16"/>
                <w:szCs w:val="16"/>
              </w:rPr>
              <w:t>1</w:t>
            </w:r>
          </w:p>
        </w:tc>
      </w:tr>
      <w:tr w:rsidR="00AE3B19" w:rsidRPr="004051D0" w14:paraId="50BDB7E2" w14:textId="77777777" w:rsidTr="007A191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D2FAF5" w14:textId="77777777" w:rsidR="00AE3B19" w:rsidRPr="004051D0" w:rsidRDefault="00AE3B19" w:rsidP="007A1912">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AF23762" w14:textId="77777777" w:rsidR="00AE3B19" w:rsidRPr="004051D0" w:rsidRDefault="00AE3B19" w:rsidP="007A1912">
            <w:pPr>
              <w:rPr>
                <w:rFonts w:eastAsiaTheme="minorHAnsi" w:cs="Arial"/>
                <w:b/>
                <w:bCs/>
                <w:sz w:val="16"/>
                <w:szCs w:val="16"/>
                <w:lang w:val="en-GB"/>
              </w:rPr>
            </w:pPr>
            <w:r w:rsidRPr="004051D0">
              <w:rPr>
                <w:rFonts w:cs="Arial"/>
                <w:bCs/>
                <w:sz w:val="16"/>
                <w:szCs w:val="16"/>
                <w:lang w:val="en-GB"/>
              </w:rPr>
              <w:t>Resolution</w:t>
            </w:r>
          </w:p>
        </w:tc>
        <w:tc>
          <w:tcPr>
            <w:tcW w:w="425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9439527" w14:textId="245D11F8" w:rsidR="00AE3B19" w:rsidRPr="004051D0" w:rsidRDefault="009C6CF7" w:rsidP="007A1912">
            <w:pPr>
              <w:rPr>
                <w:rFonts w:eastAsiaTheme="minorHAnsi" w:cs="Arial"/>
                <w:color w:val="000000" w:themeColor="text1"/>
                <w:sz w:val="16"/>
                <w:szCs w:val="16"/>
              </w:rPr>
            </w:pPr>
            <w:r>
              <w:rPr>
                <w:rFonts w:eastAsiaTheme="minorHAnsi" w:cs="Arial"/>
                <w:color w:val="000000" w:themeColor="text1"/>
                <w:sz w:val="16"/>
                <w:szCs w:val="16"/>
              </w:rPr>
              <w:t>1</w:t>
            </w:r>
          </w:p>
        </w:tc>
      </w:tr>
      <w:tr w:rsidR="00AE3B19" w:rsidRPr="004051D0" w14:paraId="1D02D5C2" w14:textId="77777777" w:rsidTr="007A1912">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443438" w14:textId="77777777" w:rsidR="00AE3B19" w:rsidRPr="004051D0" w:rsidRDefault="00AE3B19" w:rsidP="007A1912">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893F706" w14:textId="77777777" w:rsidR="00AE3B19" w:rsidRPr="004051D0" w:rsidRDefault="00AE3B19" w:rsidP="007A1912">
            <w:pPr>
              <w:rPr>
                <w:rFonts w:eastAsiaTheme="minorHAnsi" w:cs="Arial"/>
                <w:b/>
                <w:bCs/>
                <w:sz w:val="16"/>
                <w:szCs w:val="16"/>
                <w:lang w:val="en-GB"/>
              </w:rPr>
            </w:pPr>
            <w:r w:rsidRPr="004051D0">
              <w:rPr>
                <w:rFonts w:cs="Arial"/>
                <w:bCs/>
                <w:sz w:val="16"/>
                <w:szCs w:val="16"/>
                <w:lang w:val="en-GB"/>
              </w:rPr>
              <w:t>Offset</w:t>
            </w:r>
          </w:p>
        </w:tc>
        <w:tc>
          <w:tcPr>
            <w:tcW w:w="425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F78813E" w14:textId="77777777" w:rsidR="00AE3B19" w:rsidRPr="004051D0" w:rsidRDefault="00AE3B19" w:rsidP="007A1912">
            <w:pPr>
              <w:rPr>
                <w:rFonts w:eastAsiaTheme="minorHAnsi" w:cs="Arial"/>
                <w:color w:val="000000" w:themeColor="text1"/>
                <w:sz w:val="16"/>
                <w:szCs w:val="16"/>
              </w:rPr>
            </w:pPr>
          </w:p>
        </w:tc>
      </w:tr>
      <w:bookmarkEnd w:id="504"/>
    </w:tbl>
    <w:p w14:paraId="5ECAB5AD" w14:textId="77777777" w:rsidR="00AE3B19" w:rsidRPr="004051D0" w:rsidRDefault="00AE3B19" w:rsidP="00AE3B19">
      <w:pPr>
        <w:rPr>
          <w:rFonts w:cs="Arial"/>
          <w:sz w:val="16"/>
          <w:szCs w:val="16"/>
        </w:rPr>
      </w:pPr>
    </w:p>
    <w:p w14:paraId="414F3F17" w14:textId="18343138" w:rsidR="00D9387A" w:rsidRDefault="00D9387A" w:rsidP="00CE6121">
      <w:pPr>
        <w:spacing w:line="240" w:lineRule="atLeast"/>
      </w:pPr>
    </w:p>
    <w:p w14:paraId="2550FF59" w14:textId="77777777" w:rsidR="00D9387A" w:rsidRPr="00584E2D" w:rsidRDefault="00D9387A" w:rsidP="00CE6121">
      <w:pPr>
        <w:spacing w:line="240" w:lineRule="atLeast"/>
      </w:pPr>
    </w:p>
    <w:p w14:paraId="3217445C" w14:textId="77777777" w:rsidR="00584E2D" w:rsidRDefault="00733073" w:rsidP="00CE6121">
      <w:pPr>
        <w:pStyle w:val="Heading3"/>
        <w:spacing w:line="240" w:lineRule="atLeast"/>
        <w:rPr>
          <w:lang w:val="en-GB"/>
        </w:rPr>
      </w:pPr>
      <w:bookmarkStart w:id="505" w:name="_Toc89266986"/>
      <w:r>
        <w:rPr>
          <w:lang w:val="en-GB"/>
        </w:rPr>
        <w:t>Encoding</w:t>
      </w:r>
      <w:r w:rsidR="00584E2D" w:rsidRPr="00584E2D">
        <w:rPr>
          <w:lang w:val="en-GB"/>
        </w:rPr>
        <w:t xml:space="preserve"> Types</w:t>
      </w:r>
      <w:bookmarkEnd w:id="505"/>
    </w:p>
    <w:p w14:paraId="41A648F3" w14:textId="7D434B2B" w:rsidR="00584E2D" w:rsidRDefault="00584E2D" w:rsidP="00CE6121">
      <w:pPr>
        <w:shd w:val="clear" w:color="auto" w:fill="D6E3BC" w:themeFill="accent3" w:themeFillTint="66"/>
        <w:spacing w:line="240" w:lineRule="atLeast"/>
        <w:rPr>
          <w:rStyle w:val="SubtleEmphasis"/>
        </w:rPr>
      </w:pPr>
      <w:r w:rsidRPr="00347A88">
        <w:rPr>
          <w:rStyle w:val="SubtleEmphasis"/>
          <w:b/>
        </w:rPr>
        <w:t>#Macro:</w:t>
      </w:r>
      <w:r w:rsidRPr="00347A88">
        <w:rPr>
          <w:rStyle w:val="SubtleEmphasis"/>
        </w:rPr>
        <w:t xml:space="preserve"> </w:t>
      </w:r>
      <w:hyperlink r:id="rId83" w:history="1">
        <w:r w:rsidRPr="001B2292">
          <w:rPr>
            <w:rStyle w:val="SubtleEmphasis"/>
            <w:color w:val="0000FF"/>
          </w:rPr>
          <w:t>Add Ins -&gt; Add Requirement macro</w:t>
        </w:r>
      </w:hyperlink>
      <w:r w:rsidRPr="00347A88">
        <w:rPr>
          <w:rStyle w:val="SubtleEmphasis"/>
        </w:rPr>
        <w:t xml:space="preserve"> (select “</w:t>
      </w:r>
      <w:r w:rsidR="00733073">
        <w:rPr>
          <w:rStyle w:val="SubtleEmphasis"/>
        </w:rPr>
        <w:t>Encoding</w:t>
      </w:r>
      <w:r>
        <w:rPr>
          <w:rStyle w:val="SubtleEmphasis"/>
        </w:rPr>
        <w:t xml:space="preserve"> Type”</w:t>
      </w:r>
      <w:r w:rsidRPr="00347A88">
        <w:rPr>
          <w:rStyle w:val="SubtleEmphasis"/>
        </w:rPr>
        <w:t xml:space="preserve"> as type)</w:t>
      </w:r>
    </w:p>
    <w:p w14:paraId="23496FB7" w14:textId="77777777" w:rsidR="00F73106" w:rsidRDefault="00F73106" w:rsidP="00CE6121">
      <w:pPr>
        <w:overflowPunct/>
        <w:autoSpaceDE/>
        <w:autoSpaceDN/>
        <w:adjustRightInd/>
        <w:spacing w:line="240" w:lineRule="atLeast"/>
        <w:textAlignment w:val="auto"/>
      </w:pPr>
    </w:p>
    <w:p w14:paraId="534F865D" w14:textId="77777777" w:rsidR="00F73106" w:rsidRDefault="00F73106" w:rsidP="00CE6121">
      <w:pPr>
        <w:overflowPunct/>
        <w:autoSpaceDE/>
        <w:autoSpaceDN/>
        <w:adjustRightInd/>
        <w:spacing w:line="240" w:lineRule="atLeast"/>
        <w:textAlignment w:val="auto"/>
      </w:pPr>
    </w:p>
    <w:p w14:paraId="2CE2712F" w14:textId="77777777" w:rsidR="00171493" w:rsidRDefault="00171493" w:rsidP="00CE6121">
      <w:pPr>
        <w:overflowPunct/>
        <w:autoSpaceDE/>
        <w:autoSpaceDN/>
        <w:adjustRightInd/>
        <w:spacing w:line="240" w:lineRule="atLeast"/>
        <w:textAlignment w:val="auto"/>
      </w:pPr>
      <w:r>
        <w:br w:type="page"/>
      </w:r>
    </w:p>
    <w:p w14:paraId="061CD1EC" w14:textId="77777777" w:rsidR="00171493" w:rsidRDefault="00171493" w:rsidP="00CE6121">
      <w:pPr>
        <w:spacing w:line="240" w:lineRule="atLeast"/>
      </w:pPr>
    </w:p>
    <w:p w14:paraId="1AAE06E8" w14:textId="77777777" w:rsidR="00171493" w:rsidRPr="003D1C3C" w:rsidRDefault="00171493" w:rsidP="00CE6121">
      <w:pPr>
        <w:spacing w:before="1440" w:line="240" w:lineRule="atLeast"/>
        <w:jc w:val="center"/>
        <w:rPr>
          <w:sz w:val="32"/>
        </w:rPr>
      </w:pPr>
      <w:r w:rsidRPr="003D1C3C">
        <w:rPr>
          <w:sz w:val="32"/>
        </w:rPr>
        <w:t>Document ends here.</w:t>
      </w:r>
    </w:p>
    <w:sectPr w:rsidR="00171493" w:rsidRPr="003D1C3C" w:rsidSect="00D81576">
      <w:headerReference w:type="default" r:id="rId84"/>
      <w:footerReference w:type="default" r:id="rId85"/>
      <w:pgSz w:w="11907" w:h="16840" w:code="9"/>
      <w:pgMar w:top="680" w:right="862" w:bottom="709" w:left="862" w:header="567" w:footer="737"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 w:author="Mesko, Jeffrey (J.A.)" w:date="2021-04-22T09:02:00Z" w:initials="MJ(">
    <w:p w14:paraId="1830B3EF" w14:textId="77777777" w:rsidR="00E55B58" w:rsidRDefault="00E55B58" w:rsidP="00E03E7A">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30B3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BBA3C" w16cex:dateUtc="2021-04-22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30B3EF" w16cid:durableId="242BBA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E6A04" w14:textId="77777777" w:rsidR="00141455" w:rsidRDefault="00141455">
      <w:r>
        <w:separator/>
      </w:r>
    </w:p>
  </w:endnote>
  <w:endnote w:type="continuationSeparator" w:id="0">
    <w:p w14:paraId="7EE95CBA" w14:textId="77777777" w:rsidR="00141455" w:rsidRDefault="00141455">
      <w:r>
        <w:continuationSeparator/>
      </w:r>
    </w:p>
  </w:endnote>
  <w:endnote w:type="continuationNotice" w:id="1">
    <w:p w14:paraId="1E1A2778" w14:textId="77777777" w:rsidR="00141455" w:rsidRDefault="00141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F331" w14:textId="610FF307" w:rsidR="00E55B58" w:rsidRPr="004D7C06" w:rsidRDefault="00E55B58" w:rsidP="00B1437F">
    <w:pPr>
      <w:pStyle w:val="FAPfooter"/>
      <w:pBdr>
        <w:top w:val="single" w:sz="4" w:space="1" w:color="auto"/>
      </w:pBdr>
      <w:tabs>
        <w:tab w:val="right" w:pos="9923"/>
      </w:tabs>
      <w:rPr>
        <w:rFonts w:ascii="Arial" w:hAnsi="Arial" w:cs="Arial"/>
        <w:i/>
        <w:color w:val="auto"/>
      </w:rPr>
    </w:pPr>
    <w:r>
      <w:rPr>
        <w:rFonts w:ascii="Arial" w:hAnsi="Arial" w:cs="Arial"/>
        <w:i/>
        <w:color w:val="auto"/>
      </w:rPr>
      <w:t xml:space="preserve">Document Owner: </w:t>
    </w:r>
    <w:r w:rsidRPr="00414956">
      <w:rPr>
        <w:rFonts w:ascii="Arial" w:hAnsi="Arial" w:cs="Arial"/>
        <w:i/>
        <w:color w:val="auto"/>
      </w:rPr>
      <w:fldChar w:fldCharType="begin"/>
    </w:r>
    <w:r w:rsidRPr="00414956">
      <w:rPr>
        <w:rFonts w:ascii="Arial" w:hAnsi="Arial" w:cs="Arial"/>
        <w:i/>
        <w:color w:val="auto"/>
      </w:rPr>
      <w:instrText xml:space="preserve"> DOCPROPERTY  DocOwner  </w:instrText>
    </w:r>
    <w:r w:rsidRPr="00414956">
      <w:rPr>
        <w:rFonts w:ascii="Arial" w:hAnsi="Arial" w:cs="Arial"/>
        <w:i/>
        <w:color w:val="auto"/>
      </w:rPr>
      <w:fldChar w:fldCharType="separate"/>
    </w:r>
    <w:r w:rsidR="00014CA1">
      <w:rPr>
        <w:rFonts w:ascii="Arial" w:hAnsi="Arial" w:cs="Arial"/>
        <w:i/>
        <w:color w:val="auto"/>
      </w:rPr>
      <w:t>MyName</w:t>
    </w:r>
    <w:r w:rsidRPr="00414956">
      <w:rPr>
        <w:rFonts w:ascii="Arial" w:hAnsi="Arial" w:cs="Arial"/>
        <w:i/>
        <w:color w:val="auto"/>
      </w:rPr>
      <w:fldChar w:fldCharType="end"/>
    </w:r>
    <w:r>
      <w:rPr>
        <w:rFonts w:ascii="Arial" w:hAnsi="Arial" w:cs="Arial"/>
        <w:i/>
        <w:color w:val="auto"/>
      </w:rPr>
      <w:ptab w:relativeTo="margin" w:alignment="center" w:leader="none"/>
    </w:r>
    <w:r w:rsidRPr="003F64F8">
      <w:rPr>
        <w:rFonts w:ascii="Arial" w:hAnsi="Arial" w:cs="Arial"/>
        <w:i/>
        <w:color w:val="auto"/>
      </w:rPr>
      <w:t xml:space="preserve"> </w:t>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Pr>
        <w:rFonts w:ascii="Arial" w:hAnsi="Arial" w:cs="Arial"/>
        <w:i/>
        <w:color w:val="auto"/>
      </w:rPr>
      <w:t>1</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Pr>
        <w:rFonts w:ascii="Arial" w:hAnsi="Arial" w:cs="Arial"/>
        <w:i/>
        <w:color w:val="auto"/>
      </w:rPr>
      <w:t>1</w:t>
    </w:r>
    <w:r w:rsidRPr="00A94C23">
      <w:rPr>
        <w:rFonts w:ascii="Arial" w:hAnsi="Arial" w:cs="Arial"/>
        <w:i/>
        <w:color w:val="auto"/>
        <w:lang w:val="de-DE"/>
      </w:rPr>
      <w:fldChar w:fldCharType="end"/>
    </w:r>
    <w:r>
      <w:rPr>
        <w:rFonts w:ascii="Arial" w:hAnsi="Arial" w:cs="Arial"/>
        <w:i/>
        <w:color w:val="auto"/>
      </w:rPr>
      <w:tab/>
      <w:t xml:space="preserve">Document ID: </w:t>
    </w:r>
    <w:r w:rsidRPr="00414956">
      <w:rPr>
        <w:rFonts w:ascii="Arial" w:hAnsi="Arial" w:cs="Arial"/>
        <w:i/>
        <w:color w:val="auto"/>
      </w:rPr>
      <w:fldChar w:fldCharType="begin"/>
    </w:r>
    <w:r w:rsidRPr="00414956">
      <w:rPr>
        <w:rFonts w:ascii="Arial" w:hAnsi="Arial" w:cs="Arial"/>
        <w:i/>
        <w:color w:val="auto"/>
      </w:rPr>
      <w:instrText xml:space="preserve"> FILENAME  \* Lower  </w:instrText>
    </w:r>
    <w:r w:rsidRPr="00414956">
      <w:rPr>
        <w:rFonts w:ascii="Arial" w:hAnsi="Arial" w:cs="Arial"/>
        <w:i/>
        <w:color w:val="auto"/>
      </w:rPr>
      <w:fldChar w:fldCharType="separate"/>
    </w:r>
    <w:r w:rsidR="00014CA1">
      <w:rPr>
        <w:rFonts w:ascii="Arial" w:hAnsi="Arial" w:cs="Arial"/>
        <w:i/>
        <w:color w:val="auto"/>
      </w:rPr>
      <w:t>fs - fog lights</w:t>
    </w:r>
    <w:r w:rsidRPr="00414956">
      <w:rPr>
        <w:rFonts w:ascii="Arial" w:hAnsi="Arial" w:cs="Arial"/>
        <w:i/>
        <w:color w:val="auto"/>
      </w:rPr>
      <w:fldChar w:fldCharType="end"/>
    </w:r>
  </w:p>
  <w:p w14:paraId="6679A751" w14:textId="0497E9BF" w:rsidR="00E55B58" w:rsidRPr="004D7C06" w:rsidRDefault="00E55B58" w:rsidP="00B1437F">
    <w:pPr>
      <w:pStyle w:val="FAPfooter"/>
      <w:tabs>
        <w:tab w:val="right" w:pos="9923"/>
      </w:tabs>
      <w:rPr>
        <w:rFonts w:ascii="Arial" w:hAnsi="Arial" w:cs="Arial"/>
        <w:i/>
        <w:color w:val="auto"/>
      </w:rPr>
    </w:pPr>
    <w:r w:rsidRPr="004D7C06">
      <w:rPr>
        <w:rFonts w:ascii="Arial" w:hAnsi="Arial" w:cs="Arial"/>
        <w:i/>
        <w:color w:val="auto"/>
      </w:rPr>
      <w:t xml:space="preserve">GIS1 Item Number: </w:t>
    </w:r>
    <w:r w:rsidRPr="009A5BDD">
      <w:rPr>
        <w:rFonts w:ascii="Arial" w:hAnsi="Arial" w:cs="Arial"/>
        <w:i/>
        <w:color w:val="auto"/>
      </w:rPr>
      <w:fldChar w:fldCharType="begin"/>
    </w:r>
    <w:r w:rsidRPr="009A5BDD">
      <w:rPr>
        <w:rFonts w:ascii="Arial" w:hAnsi="Arial" w:cs="Arial"/>
        <w:i/>
        <w:color w:val="auto"/>
      </w:rPr>
      <w:instrText xml:space="preserve"> DOCPROPERTY  DocGis1ItemNumber  </w:instrText>
    </w:r>
    <w:r w:rsidRPr="009A5BDD">
      <w:rPr>
        <w:rFonts w:ascii="Arial" w:hAnsi="Arial" w:cs="Arial"/>
        <w:i/>
        <w:color w:val="auto"/>
      </w:rPr>
      <w:fldChar w:fldCharType="separate"/>
    </w:r>
    <w:r w:rsidR="00014CA1">
      <w:rPr>
        <w:rFonts w:ascii="Arial" w:hAnsi="Arial" w:cs="Arial"/>
        <w:i/>
        <w:color w:val="auto"/>
      </w:rPr>
      <w:t>27.60/35</w:t>
    </w:r>
    <w:r w:rsidRPr="009A5BDD">
      <w:rPr>
        <w:rFonts w:ascii="Arial" w:hAnsi="Arial" w:cs="Arial"/>
        <w:i/>
        <w:color w:val="auto"/>
      </w:rPr>
      <w:fldChar w:fldCharType="end"/>
    </w:r>
    <w:r w:rsidRPr="004D7C06">
      <w:rPr>
        <w:rFonts w:ascii="Arial" w:hAnsi="Arial" w:cs="Arial"/>
        <w:i/>
        <w:color w:val="auto"/>
      </w:rPr>
      <w:tab/>
      <w:t xml:space="preserve">Date </w:t>
    </w:r>
    <w:r>
      <w:rPr>
        <w:rFonts w:ascii="Arial" w:hAnsi="Arial" w:cs="Arial"/>
        <w:i/>
        <w:color w:val="auto"/>
      </w:rPr>
      <w:t>Issued</w:t>
    </w:r>
    <w:r w:rsidRPr="004D7C06">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DocIssueDate   </w:instrText>
    </w:r>
    <w:r>
      <w:rPr>
        <w:rFonts w:ascii="Arial" w:hAnsi="Arial" w:cs="Arial"/>
        <w:i/>
        <w:color w:val="auto"/>
      </w:rPr>
      <w:fldChar w:fldCharType="separate"/>
    </w:r>
    <w:r w:rsidR="00014CA1">
      <w:rPr>
        <w:rFonts w:ascii="Arial" w:hAnsi="Arial" w:cs="Arial"/>
        <w:i/>
        <w:color w:val="auto"/>
      </w:rPr>
      <w:t>yyyy/mm/dd</w:t>
    </w:r>
    <w:r>
      <w:rPr>
        <w:rFonts w:ascii="Arial" w:hAnsi="Arial" w:cs="Arial"/>
        <w:i/>
        <w:color w:val="auto"/>
      </w:rPr>
      <w:fldChar w:fldCharType="end"/>
    </w:r>
    <w:r w:rsidR="00370E47">
      <w:rPr>
        <w:rFonts w:ascii="Arial" w:hAnsi="Arial" w:cs="Arial"/>
        <w:i/>
        <w:color w:val="auto"/>
      </w:rPr>
      <w:t>01</w:t>
    </w:r>
  </w:p>
  <w:p w14:paraId="6414CCD4" w14:textId="592501E8" w:rsidR="00E55B58" w:rsidRPr="00B1437F" w:rsidRDefault="00E55B58" w:rsidP="00B1437F">
    <w:pPr>
      <w:pStyle w:val="FAPfooter"/>
      <w:tabs>
        <w:tab w:val="left" w:pos="4536"/>
        <w:tab w:val="right" w:pos="9923"/>
      </w:tabs>
      <w:rPr>
        <w:rFonts w:ascii="Arial" w:hAnsi="Arial" w:cs="Arial"/>
        <w:i/>
        <w:color w:val="auto"/>
      </w:rPr>
    </w:pPr>
    <w:r w:rsidRPr="004D7C06">
      <w:rPr>
        <w:rFonts w:ascii="Arial" w:hAnsi="Arial" w:cs="Arial"/>
        <w:i/>
        <w:color w:val="auto"/>
      </w:rPr>
      <w:t xml:space="preserve">GIS2 Classification: </w:t>
    </w:r>
    <w:r w:rsidRPr="009A5BDD">
      <w:rPr>
        <w:rFonts w:ascii="Arial" w:hAnsi="Arial" w:cs="Arial"/>
        <w:i/>
        <w:color w:val="auto"/>
      </w:rPr>
      <w:fldChar w:fldCharType="begin"/>
    </w:r>
    <w:r w:rsidRPr="009A5BDD">
      <w:rPr>
        <w:rFonts w:ascii="Arial" w:hAnsi="Arial" w:cs="Arial"/>
        <w:i/>
        <w:color w:val="auto"/>
      </w:rPr>
      <w:instrText xml:space="preserve"> DOCPROPERTY  DocGis2Classification  </w:instrText>
    </w:r>
    <w:r w:rsidRPr="009A5BDD">
      <w:rPr>
        <w:rFonts w:ascii="Arial" w:hAnsi="Arial" w:cs="Arial"/>
        <w:i/>
        <w:color w:val="auto"/>
      </w:rPr>
      <w:fldChar w:fldCharType="separate"/>
    </w:r>
    <w:r w:rsidR="00014CA1">
      <w:rPr>
        <w:rFonts w:ascii="Arial" w:hAnsi="Arial" w:cs="Arial"/>
        <w:i/>
        <w:color w:val="auto"/>
      </w:rPr>
      <w:t>Confidential</w:t>
    </w:r>
    <w:r w:rsidRPr="009A5BDD">
      <w:rPr>
        <w:rFonts w:ascii="Arial" w:hAnsi="Arial" w:cs="Arial"/>
        <w:i/>
        <w:color w:val="auto"/>
      </w:rPr>
      <w:fldChar w:fldCharType="end"/>
    </w:r>
    <w:r>
      <w:rPr>
        <w:rFonts w:ascii="Arial" w:hAnsi="Arial" w:cs="Arial"/>
        <w:i/>
        <w:color w:val="auto"/>
      </w:rPr>
      <w:ptab w:relativeTo="margin" w:alignment="center" w:leader="none"/>
    </w:r>
    <w:r w:rsidRPr="003F64F8">
      <w:rPr>
        <w:rFonts w:ascii="Arial" w:hAnsi="Arial" w:cs="Arial"/>
        <w:i/>
        <w:color w:val="auto"/>
      </w:rPr>
      <w:t>Copyright</w:t>
    </w:r>
    <w:r>
      <w:rPr>
        <w:rFonts w:ascii="Arial" w:hAnsi="Arial" w:cs="Arial"/>
        <w:i/>
        <w:color w:val="auto"/>
      </w:rPr>
      <w:t xml:space="preserve"> </w:t>
    </w:r>
    <w:r w:rsidRPr="004E37DE">
      <w:rPr>
        <w:rFonts w:ascii="Arial" w:hAnsi="Arial" w:cs="Arial"/>
        <w:i/>
        <w:color w:val="auto"/>
      </w:rPr>
      <w:t>©</w:t>
    </w:r>
    <w:r>
      <w:rPr>
        <w:rFonts w:ascii="Arial" w:hAnsi="Arial" w:cs="Arial"/>
        <w:i/>
        <w:color w:val="auto"/>
      </w:rPr>
      <w:t xml:space="preserve"> </w:t>
    </w:r>
    <w:r w:rsidRPr="003F64F8">
      <w:rPr>
        <w:rFonts w:ascii="Arial" w:hAnsi="Arial" w:cs="Arial"/>
        <w:i/>
        <w:color w:val="auto"/>
      </w:rPr>
      <w:fldChar w:fldCharType="begin"/>
    </w:r>
    <w:r w:rsidRPr="003F64F8">
      <w:rPr>
        <w:rFonts w:ascii="Arial" w:hAnsi="Arial" w:cs="Arial"/>
        <w:i/>
        <w:color w:val="auto"/>
      </w:rPr>
      <w:instrText xml:space="preserve"> DOCPROPERTY  CopyrightDate  </w:instrText>
    </w:r>
    <w:r w:rsidRPr="003F64F8">
      <w:rPr>
        <w:rFonts w:ascii="Arial" w:hAnsi="Arial" w:cs="Arial"/>
        <w:i/>
        <w:color w:val="auto"/>
      </w:rPr>
      <w:fldChar w:fldCharType="separate"/>
    </w:r>
    <w:r w:rsidR="00014CA1">
      <w:rPr>
        <w:rFonts w:ascii="Arial" w:hAnsi="Arial" w:cs="Arial"/>
        <w:i/>
        <w:color w:val="auto"/>
      </w:rPr>
      <w:t>2019</w:t>
    </w:r>
    <w:r w:rsidRPr="003F64F8">
      <w:rPr>
        <w:rFonts w:ascii="Arial" w:hAnsi="Arial" w:cs="Arial"/>
        <w:i/>
        <w:color w:val="auto"/>
      </w:rPr>
      <w:fldChar w:fldCharType="end"/>
    </w:r>
    <w:r w:rsidRPr="003F64F8">
      <w:rPr>
        <w:rFonts w:ascii="Arial" w:hAnsi="Arial" w:cs="Arial"/>
        <w:i/>
        <w:color w:val="auto"/>
      </w:rPr>
      <w:t>, Ford Motor Company</w:t>
    </w:r>
    <w:r w:rsidRPr="004D7C06">
      <w:rPr>
        <w:rFonts w:ascii="Arial" w:hAnsi="Arial" w:cs="Arial"/>
        <w:i/>
        <w:color w:val="auto"/>
      </w:rPr>
      <w:tab/>
    </w:r>
    <w:r>
      <w:rPr>
        <w:rFonts w:ascii="Arial" w:hAnsi="Arial" w:cs="Arial"/>
        <w:i/>
        <w:color w:val="auto"/>
      </w:rPr>
      <w:t xml:space="preserve">Date Revised: </w:t>
    </w:r>
    <w:r>
      <w:rPr>
        <w:rFonts w:ascii="Arial" w:hAnsi="Arial" w:cs="Arial"/>
        <w:i/>
        <w:color w:val="auto"/>
      </w:rPr>
      <w:fldChar w:fldCharType="begin"/>
    </w:r>
    <w:r>
      <w:rPr>
        <w:rFonts w:ascii="Arial" w:hAnsi="Arial" w:cs="Arial"/>
        <w:i/>
        <w:color w:val="auto"/>
      </w:rPr>
      <w:instrText xml:space="preserve"> DOCPROPERTY  DocRevisionDate   </w:instrText>
    </w:r>
    <w:r>
      <w:rPr>
        <w:rFonts w:ascii="Arial" w:hAnsi="Arial" w:cs="Arial"/>
        <w:i/>
        <w:color w:val="auto"/>
      </w:rPr>
      <w:fldChar w:fldCharType="separate"/>
    </w:r>
    <w:r w:rsidR="00014CA1">
      <w:rPr>
        <w:rFonts w:ascii="Arial" w:hAnsi="Arial" w:cs="Arial"/>
        <w:i/>
        <w:color w:val="auto"/>
      </w:rPr>
      <w:t>yyyy/mm/dd</w:t>
    </w:r>
    <w:r>
      <w:rPr>
        <w:rFonts w:ascii="Arial" w:hAnsi="Arial" w:cs="Arial"/>
        <w:i/>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4625" w14:textId="5000EC21" w:rsidR="00E55B58" w:rsidRPr="004D7C06" w:rsidRDefault="00E55B58" w:rsidP="00B1437F">
    <w:pPr>
      <w:pStyle w:val="FAPfooter"/>
      <w:pBdr>
        <w:top w:val="single" w:sz="4" w:space="1" w:color="auto"/>
      </w:pBdr>
      <w:tabs>
        <w:tab w:val="right" w:pos="9923"/>
      </w:tabs>
      <w:rPr>
        <w:rFonts w:ascii="Arial" w:hAnsi="Arial" w:cs="Arial"/>
        <w:i/>
        <w:color w:val="auto"/>
      </w:rPr>
    </w:pPr>
    <w:r>
      <w:rPr>
        <w:rFonts w:ascii="Arial" w:hAnsi="Arial" w:cs="Arial"/>
        <w:i/>
        <w:color w:val="auto"/>
      </w:rPr>
      <w:t xml:space="preserve">Document Owner: </w:t>
    </w:r>
    <w:r w:rsidRPr="00414956">
      <w:rPr>
        <w:rFonts w:ascii="Arial" w:hAnsi="Arial" w:cs="Arial"/>
        <w:i/>
        <w:color w:val="auto"/>
      </w:rPr>
      <w:fldChar w:fldCharType="begin"/>
    </w:r>
    <w:r w:rsidRPr="00414956">
      <w:rPr>
        <w:rFonts w:ascii="Arial" w:hAnsi="Arial" w:cs="Arial"/>
        <w:i/>
        <w:color w:val="auto"/>
      </w:rPr>
      <w:instrText xml:space="preserve"> DOCPROPERTY  DocOwner  </w:instrText>
    </w:r>
    <w:r w:rsidRPr="00414956">
      <w:rPr>
        <w:rFonts w:ascii="Arial" w:hAnsi="Arial" w:cs="Arial"/>
        <w:i/>
        <w:color w:val="auto"/>
      </w:rPr>
      <w:fldChar w:fldCharType="separate"/>
    </w:r>
    <w:r w:rsidR="00014CA1">
      <w:rPr>
        <w:rFonts w:ascii="Arial" w:hAnsi="Arial" w:cs="Arial"/>
        <w:i/>
        <w:color w:val="auto"/>
      </w:rPr>
      <w:t>MyName</w:t>
    </w:r>
    <w:r w:rsidRPr="00414956">
      <w:rPr>
        <w:rFonts w:ascii="Arial" w:hAnsi="Arial" w:cs="Arial"/>
        <w:i/>
        <w:color w:val="auto"/>
      </w:rPr>
      <w:fldChar w:fldCharType="end"/>
    </w:r>
    <w:r>
      <w:rPr>
        <w:rFonts w:ascii="Arial" w:hAnsi="Arial" w:cs="Arial"/>
        <w:i/>
        <w:color w:val="auto"/>
      </w:rPr>
      <w:ptab w:relativeTo="margin" w:alignment="center" w:leader="none"/>
    </w:r>
    <w:r w:rsidRPr="003F64F8">
      <w:rPr>
        <w:rFonts w:ascii="Arial" w:hAnsi="Arial" w:cs="Arial"/>
        <w:i/>
        <w:color w:val="auto"/>
      </w:rPr>
      <w:t xml:space="preserve"> </w:t>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Pr>
        <w:rFonts w:ascii="Arial" w:hAnsi="Arial" w:cs="Arial"/>
        <w:i/>
        <w:color w:val="auto"/>
      </w:rPr>
      <w:t>23</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Pr>
        <w:rFonts w:ascii="Arial" w:hAnsi="Arial" w:cs="Arial"/>
        <w:i/>
        <w:color w:val="auto"/>
      </w:rPr>
      <w:t>44</w:t>
    </w:r>
    <w:r w:rsidRPr="00A94C23">
      <w:rPr>
        <w:rFonts w:ascii="Arial" w:hAnsi="Arial" w:cs="Arial"/>
        <w:i/>
        <w:color w:val="auto"/>
        <w:lang w:val="de-DE"/>
      </w:rPr>
      <w:fldChar w:fldCharType="end"/>
    </w:r>
    <w:r>
      <w:rPr>
        <w:rFonts w:ascii="Arial" w:hAnsi="Arial" w:cs="Arial"/>
        <w:i/>
        <w:color w:val="auto"/>
      </w:rPr>
      <w:tab/>
      <w:t xml:space="preserve">Document ID: </w:t>
    </w:r>
    <w:r w:rsidRPr="00414956">
      <w:rPr>
        <w:rFonts w:ascii="Arial" w:hAnsi="Arial" w:cs="Arial"/>
        <w:i/>
        <w:color w:val="auto"/>
      </w:rPr>
      <w:fldChar w:fldCharType="begin"/>
    </w:r>
    <w:r w:rsidRPr="00414956">
      <w:rPr>
        <w:rFonts w:ascii="Arial" w:hAnsi="Arial" w:cs="Arial"/>
        <w:i/>
        <w:color w:val="auto"/>
      </w:rPr>
      <w:instrText xml:space="preserve"> FILENAME  \* Lower  </w:instrText>
    </w:r>
    <w:r w:rsidRPr="00414956">
      <w:rPr>
        <w:rFonts w:ascii="Arial" w:hAnsi="Arial" w:cs="Arial"/>
        <w:i/>
        <w:color w:val="auto"/>
      </w:rPr>
      <w:fldChar w:fldCharType="separate"/>
    </w:r>
    <w:r w:rsidR="00014CA1">
      <w:rPr>
        <w:rFonts w:ascii="Arial" w:hAnsi="Arial" w:cs="Arial"/>
        <w:i/>
        <w:color w:val="auto"/>
      </w:rPr>
      <w:t>fs - fog lights</w:t>
    </w:r>
    <w:r w:rsidRPr="00414956">
      <w:rPr>
        <w:rFonts w:ascii="Arial" w:hAnsi="Arial" w:cs="Arial"/>
        <w:i/>
        <w:color w:val="auto"/>
      </w:rPr>
      <w:fldChar w:fldCharType="end"/>
    </w:r>
  </w:p>
  <w:p w14:paraId="04D1CD71" w14:textId="5482624C" w:rsidR="00E55B58" w:rsidRPr="004D7C06" w:rsidRDefault="00E55B58" w:rsidP="00B1437F">
    <w:pPr>
      <w:pStyle w:val="FAPfooter"/>
      <w:tabs>
        <w:tab w:val="right" w:pos="9923"/>
      </w:tabs>
      <w:rPr>
        <w:rFonts w:ascii="Arial" w:hAnsi="Arial" w:cs="Arial"/>
        <w:i/>
        <w:color w:val="auto"/>
      </w:rPr>
    </w:pPr>
    <w:r w:rsidRPr="004D7C06">
      <w:rPr>
        <w:rFonts w:ascii="Arial" w:hAnsi="Arial" w:cs="Arial"/>
        <w:i/>
        <w:color w:val="auto"/>
      </w:rPr>
      <w:t xml:space="preserve">GIS1 Item Number: </w:t>
    </w:r>
    <w:r w:rsidRPr="009A5BDD">
      <w:rPr>
        <w:rFonts w:ascii="Arial" w:hAnsi="Arial" w:cs="Arial"/>
        <w:i/>
        <w:color w:val="auto"/>
      </w:rPr>
      <w:fldChar w:fldCharType="begin"/>
    </w:r>
    <w:r w:rsidRPr="009A5BDD">
      <w:rPr>
        <w:rFonts w:ascii="Arial" w:hAnsi="Arial" w:cs="Arial"/>
        <w:i/>
        <w:color w:val="auto"/>
      </w:rPr>
      <w:instrText xml:space="preserve"> DOCPROPERTY  DocGis1ItemNumber  </w:instrText>
    </w:r>
    <w:r w:rsidRPr="009A5BDD">
      <w:rPr>
        <w:rFonts w:ascii="Arial" w:hAnsi="Arial" w:cs="Arial"/>
        <w:i/>
        <w:color w:val="auto"/>
      </w:rPr>
      <w:fldChar w:fldCharType="separate"/>
    </w:r>
    <w:r w:rsidR="00014CA1">
      <w:rPr>
        <w:rFonts w:ascii="Arial" w:hAnsi="Arial" w:cs="Arial"/>
        <w:i/>
        <w:color w:val="auto"/>
      </w:rPr>
      <w:t>27.60/35</w:t>
    </w:r>
    <w:r w:rsidRPr="009A5BDD">
      <w:rPr>
        <w:rFonts w:ascii="Arial" w:hAnsi="Arial" w:cs="Arial"/>
        <w:i/>
        <w:color w:val="auto"/>
      </w:rPr>
      <w:fldChar w:fldCharType="end"/>
    </w:r>
    <w:r w:rsidRPr="004D7C06">
      <w:rPr>
        <w:rFonts w:ascii="Arial" w:hAnsi="Arial" w:cs="Arial"/>
        <w:i/>
        <w:color w:val="auto"/>
      </w:rPr>
      <w:tab/>
      <w:t xml:space="preserve">Date </w:t>
    </w:r>
    <w:r>
      <w:rPr>
        <w:rFonts w:ascii="Arial" w:hAnsi="Arial" w:cs="Arial"/>
        <w:i/>
        <w:color w:val="auto"/>
      </w:rPr>
      <w:t>Issued</w:t>
    </w:r>
    <w:r w:rsidRPr="004D7C06">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DocIssueDate   </w:instrText>
    </w:r>
    <w:r>
      <w:rPr>
        <w:rFonts w:ascii="Arial" w:hAnsi="Arial" w:cs="Arial"/>
        <w:i/>
        <w:color w:val="auto"/>
      </w:rPr>
      <w:fldChar w:fldCharType="separate"/>
    </w:r>
    <w:r w:rsidR="00014CA1">
      <w:rPr>
        <w:rFonts w:ascii="Arial" w:hAnsi="Arial" w:cs="Arial"/>
        <w:i/>
        <w:color w:val="auto"/>
      </w:rPr>
      <w:t>yyyy/mm/dd</w:t>
    </w:r>
    <w:r>
      <w:rPr>
        <w:rFonts w:ascii="Arial" w:hAnsi="Arial" w:cs="Arial"/>
        <w:i/>
        <w:color w:val="auto"/>
      </w:rPr>
      <w:fldChar w:fldCharType="end"/>
    </w:r>
    <w:r w:rsidR="00477381">
      <w:rPr>
        <w:rFonts w:ascii="Arial" w:hAnsi="Arial" w:cs="Arial"/>
        <w:i/>
        <w:color w:val="auto"/>
      </w:rPr>
      <w:t>0</w:t>
    </w:r>
    <w:r w:rsidR="00370E47">
      <w:rPr>
        <w:rFonts w:ascii="Arial" w:hAnsi="Arial" w:cs="Arial"/>
        <w:i/>
        <w:color w:val="auto"/>
      </w:rPr>
      <w:t>1</w:t>
    </w:r>
  </w:p>
  <w:p w14:paraId="7FC30CE9" w14:textId="32F5BB20" w:rsidR="00E55B58" w:rsidRPr="00B1437F" w:rsidRDefault="00E55B58" w:rsidP="00B1437F">
    <w:pPr>
      <w:pStyle w:val="FAPfooter"/>
      <w:tabs>
        <w:tab w:val="left" w:pos="4536"/>
        <w:tab w:val="right" w:pos="9923"/>
      </w:tabs>
      <w:rPr>
        <w:rFonts w:ascii="Arial" w:hAnsi="Arial" w:cs="Arial"/>
        <w:i/>
        <w:color w:val="auto"/>
      </w:rPr>
    </w:pPr>
    <w:r w:rsidRPr="004D7C06">
      <w:rPr>
        <w:rFonts w:ascii="Arial" w:hAnsi="Arial" w:cs="Arial"/>
        <w:i/>
        <w:color w:val="auto"/>
      </w:rPr>
      <w:t xml:space="preserve">GIS2 Classification: </w:t>
    </w:r>
    <w:r w:rsidRPr="009A5BDD">
      <w:rPr>
        <w:rFonts w:ascii="Arial" w:hAnsi="Arial" w:cs="Arial"/>
        <w:i/>
        <w:color w:val="auto"/>
      </w:rPr>
      <w:fldChar w:fldCharType="begin"/>
    </w:r>
    <w:r w:rsidRPr="009A5BDD">
      <w:rPr>
        <w:rFonts w:ascii="Arial" w:hAnsi="Arial" w:cs="Arial"/>
        <w:i/>
        <w:color w:val="auto"/>
      </w:rPr>
      <w:instrText xml:space="preserve"> DOCPROPERTY  DocGis2Classification  </w:instrText>
    </w:r>
    <w:r w:rsidRPr="009A5BDD">
      <w:rPr>
        <w:rFonts w:ascii="Arial" w:hAnsi="Arial" w:cs="Arial"/>
        <w:i/>
        <w:color w:val="auto"/>
      </w:rPr>
      <w:fldChar w:fldCharType="separate"/>
    </w:r>
    <w:r w:rsidR="00014CA1">
      <w:rPr>
        <w:rFonts w:ascii="Arial" w:hAnsi="Arial" w:cs="Arial"/>
        <w:i/>
        <w:color w:val="auto"/>
      </w:rPr>
      <w:t>Confidential</w:t>
    </w:r>
    <w:r w:rsidRPr="009A5BDD">
      <w:rPr>
        <w:rFonts w:ascii="Arial" w:hAnsi="Arial" w:cs="Arial"/>
        <w:i/>
        <w:color w:val="auto"/>
      </w:rPr>
      <w:fldChar w:fldCharType="end"/>
    </w:r>
    <w:r>
      <w:rPr>
        <w:rFonts w:ascii="Arial" w:hAnsi="Arial" w:cs="Arial"/>
        <w:i/>
        <w:color w:val="auto"/>
      </w:rPr>
      <w:ptab w:relativeTo="margin" w:alignment="center" w:leader="none"/>
    </w:r>
    <w:r w:rsidRPr="003F64F8">
      <w:rPr>
        <w:rFonts w:ascii="Arial" w:hAnsi="Arial" w:cs="Arial"/>
        <w:i/>
        <w:color w:val="auto"/>
      </w:rPr>
      <w:t>Copyright</w:t>
    </w:r>
    <w:r>
      <w:rPr>
        <w:rFonts w:ascii="Arial" w:hAnsi="Arial" w:cs="Arial"/>
        <w:i/>
        <w:color w:val="auto"/>
      </w:rPr>
      <w:t xml:space="preserve"> </w:t>
    </w:r>
    <w:r w:rsidRPr="004E37DE">
      <w:rPr>
        <w:rFonts w:ascii="Arial" w:hAnsi="Arial" w:cs="Arial"/>
        <w:i/>
        <w:color w:val="auto"/>
      </w:rPr>
      <w:t>©</w:t>
    </w:r>
    <w:r>
      <w:rPr>
        <w:rFonts w:ascii="Arial" w:hAnsi="Arial" w:cs="Arial"/>
        <w:i/>
        <w:color w:val="auto"/>
      </w:rPr>
      <w:t xml:space="preserve"> </w:t>
    </w:r>
    <w:r w:rsidRPr="003F64F8">
      <w:rPr>
        <w:rFonts w:ascii="Arial" w:hAnsi="Arial" w:cs="Arial"/>
        <w:i/>
        <w:color w:val="auto"/>
      </w:rPr>
      <w:fldChar w:fldCharType="begin"/>
    </w:r>
    <w:r w:rsidRPr="003F64F8">
      <w:rPr>
        <w:rFonts w:ascii="Arial" w:hAnsi="Arial" w:cs="Arial"/>
        <w:i/>
        <w:color w:val="auto"/>
      </w:rPr>
      <w:instrText xml:space="preserve"> DOCPROPERTY  CopyrightDate  </w:instrText>
    </w:r>
    <w:r w:rsidRPr="003F64F8">
      <w:rPr>
        <w:rFonts w:ascii="Arial" w:hAnsi="Arial" w:cs="Arial"/>
        <w:i/>
        <w:color w:val="auto"/>
      </w:rPr>
      <w:fldChar w:fldCharType="separate"/>
    </w:r>
    <w:r w:rsidR="00014CA1">
      <w:rPr>
        <w:rFonts w:ascii="Arial" w:hAnsi="Arial" w:cs="Arial"/>
        <w:i/>
        <w:color w:val="auto"/>
      </w:rPr>
      <w:t>2019</w:t>
    </w:r>
    <w:r w:rsidRPr="003F64F8">
      <w:rPr>
        <w:rFonts w:ascii="Arial" w:hAnsi="Arial" w:cs="Arial"/>
        <w:i/>
        <w:color w:val="auto"/>
      </w:rPr>
      <w:fldChar w:fldCharType="end"/>
    </w:r>
    <w:r w:rsidRPr="003F64F8">
      <w:rPr>
        <w:rFonts w:ascii="Arial" w:hAnsi="Arial" w:cs="Arial"/>
        <w:i/>
        <w:color w:val="auto"/>
      </w:rPr>
      <w:t>, Ford Motor Company</w:t>
    </w:r>
    <w:r w:rsidRPr="004D7C06">
      <w:rPr>
        <w:rFonts w:ascii="Arial" w:hAnsi="Arial" w:cs="Arial"/>
        <w:i/>
        <w:color w:val="auto"/>
      </w:rPr>
      <w:tab/>
    </w:r>
    <w:r>
      <w:rPr>
        <w:rFonts w:ascii="Arial" w:hAnsi="Arial" w:cs="Arial"/>
        <w:i/>
        <w:color w:val="auto"/>
      </w:rPr>
      <w:t xml:space="preserve">Date Revised: </w:t>
    </w:r>
    <w:r>
      <w:rPr>
        <w:rFonts w:ascii="Arial" w:hAnsi="Arial" w:cs="Arial"/>
        <w:i/>
        <w:color w:val="auto"/>
      </w:rPr>
      <w:fldChar w:fldCharType="begin"/>
    </w:r>
    <w:r>
      <w:rPr>
        <w:rFonts w:ascii="Arial" w:hAnsi="Arial" w:cs="Arial"/>
        <w:i/>
        <w:color w:val="auto"/>
      </w:rPr>
      <w:instrText xml:space="preserve"> DOCPROPERTY  DocRevisionDate   </w:instrText>
    </w:r>
    <w:r>
      <w:rPr>
        <w:rFonts w:ascii="Arial" w:hAnsi="Arial" w:cs="Arial"/>
        <w:i/>
        <w:color w:val="auto"/>
      </w:rPr>
      <w:fldChar w:fldCharType="separate"/>
    </w:r>
    <w:r w:rsidR="00014CA1">
      <w:rPr>
        <w:rFonts w:ascii="Arial" w:hAnsi="Arial" w:cs="Arial"/>
        <w:i/>
        <w:color w:val="auto"/>
      </w:rPr>
      <w:t>yyyy/mm/dd</w:t>
    </w:r>
    <w:r>
      <w:rPr>
        <w:rFonts w:ascii="Arial" w:hAnsi="Arial" w:cs="Arial"/>
        <w:i/>
        <w:color w:val="auto"/>
      </w:rPr>
      <w:fldChar w:fldCharType="end"/>
    </w:r>
    <w:r w:rsidR="004379AE">
      <w:rPr>
        <w:rFonts w:ascii="Arial" w:hAnsi="Arial" w:cs="Arial"/>
        <w:i/>
        <w:color w:val="auto"/>
      </w:rPr>
      <w:t>0</w:t>
    </w:r>
    <w:r w:rsidR="00370E47">
      <w:rPr>
        <w:rFonts w:ascii="Arial" w:hAnsi="Arial" w:cs="Arial"/>
        <w:i/>
        <w:color w:val="auto"/>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6B65E" w14:textId="77777777" w:rsidR="00141455" w:rsidRDefault="00141455">
      <w:r>
        <w:separator/>
      </w:r>
    </w:p>
  </w:footnote>
  <w:footnote w:type="continuationSeparator" w:id="0">
    <w:p w14:paraId="57BE7689" w14:textId="77777777" w:rsidR="00141455" w:rsidRDefault="00141455">
      <w:r>
        <w:continuationSeparator/>
      </w:r>
    </w:p>
  </w:footnote>
  <w:footnote w:type="continuationNotice" w:id="1">
    <w:p w14:paraId="7AC56221" w14:textId="77777777" w:rsidR="00141455" w:rsidRDefault="001414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B23A" w14:textId="77777777" w:rsidR="00E55B58" w:rsidRPr="00EA4822" w:rsidRDefault="00E55B58" w:rsidP="0018532F">
    <w:pPr>
      <w:ind w:left="-142"/>
      <w:jc w:val="center"/>
      <w:rPr>
        <w:rFonts w:cs="Arial"/>
        <w:sz w:val="32"/>
        <w:szCs w:val="32"/>
      </w:rPr>
    </w:pPr>
    <w:r w:rsidRPr="00EA4822">
      <w:rPr>
        <w:noProof/>
        <w:sz w:val="32"/>
        <w:szCs w:val="32"/>
      </w:rPr>
      <w:drawing>
        <wp:anchor distT="0" distB="0" distL="114300" distR="114300" simplePos="0" relativeHeight="251658240" behindDoc="1" locked="0" layoutInCell="1" allowOverlap="1" wp14:anchorId="415E8619" wp14:editId="415E861A">
          <wp:simplePos x="0" y="0"/>
          <wp:positionH relativeFrom="column">
            <wp:align>left</wp:align>
          </wp:positionH>
          <wp:positionV relativeFrom="paragraph">
            <wp:posOffset>-33655</wp:posOffset>
          </wp:positionV>
          <wp:extent cx="1217295" cy="608965"/>
          <wp:effectExtent l="0" t="0" r="1905" b="635"/>
          <wp:wrapNone/>
          <wp:docPr id="5" name="Picture 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4822">
      <w:rPr>
        <w:noProof/>
        <w:sz w:val="32"/>
        <w:szCs w:val="32"/>
      </w:rPr>
      <w:t xml:space="preserve">Function </w:t>
    </w:r>
    <w:r w:rsidRPr="00EA4822">
      <w:rPr>
        <w:rFonts w:cs="Arial"/>
        <w:sz w:val="32"/>
        <w:szCs w:val="32"/>
      </w:rPr>
      <w:t>Specification</w:t>
    </w:r>
  </w:p>
  <w:p w14:paraId="73C00FBE" w14:textId="77777777" w:rsidR="00E55B58" w:rsidRPr="00EA4822" w:rsidRDefault="00E55B58" w:rsidP="00A6652D">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FE96" w14:textId="77777777" w:rsidR="00E55B58" w:rsidRDefault="00E55B58" w:rsidP="00014948">
    <w:pPr>
      <w:jc w:val="center"/>
      <w:rPr>
        <w:rFonts w:cs="Arial"/>
        <w:sz w:val="22"/>
        <w:szCs w:val="22"/>
      </w:rPr>
    </w:pPr>
    <w:r w:rsidRPr="00EA4822">
      <w:rPr>
        <w:noProof/>
        <w:sz w:val="22"/>
        <w:szCs w:val="22"/>
      </w:rPr>
      <w:drawing>
        <wp:anchor distT="0" distB="0" distL="114300" distR="114300" simplePos="0" relativeHeight="251658241" behindDoc="1" locked="0" layoutInCell="1" allowOverlap="1" wp14:anchorId="415E861B" wp14:editId="415E861C">
          <wp:simplePos x="0" y="0"/>
          <wp:positionH relativeFrom="margin">
            <wp:align>left</wp:align>
          </wp:positionH>
          <wp:positionV relativeFrom="paragraph">
            <wp:posOffset>-276791</wp:posOffset>
          </wp:positionV>
          <wp:extent cx="1217295" cy="608965"/>
          <wp:effectExtent l="0" t="0" r="1905" b="635"/>
          <wp:wrapNone/>
          <wp:docPr id="7" name="Picture 7"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4822">
      <w:rPr>
        <w:noProof/>
        <w:sz w:val="22"/>
        <w:szCs w:val="22"/>
      </w:rPr>
      <w:t xml:space="preserve">Function </w:t>
    </w:r>
    <w:r w:rsidRPr="00EA4822">
      <w:rPr>
        <w:rFonts w:cs="Arial"/>
        <w:sz w:val="22"/>
        <w:szCs w:val="22"/>
      </w:rPr>
      <w:t>Specification</w:t>
    </w:r>
  </w:p>
  <w:p w14:paraId="5743BA2D" w14:textId="77777777" w:rsidR="00E55B58" w:rsidRPr="003D260A" w:rsidRDefault="00E55B58" w:rsidP="003D260A">
    <w:pPr>
      <w:jc w:val="center"/>
      <w:rPr>
        <w:rFonts w:cs="Arial"/>
        <w:sz w:val="22"/>
        <w:szCs w:val="22"/>
      </w:rPr>
    </w:pPr>
    <w:r>
      <w:rPr>
        <w:rFonts w:cs="Arial"/>
        <w:sz w:val="22"/>
        <w:szCs w:val="22"/>
      </w:rPr>
      <w:t>Fog_Lamps</w:t>
    </w:r>
    <w:r w:rsidRPr="003D260A">
      <w:rPr>
        <w:rFonts w:cs="Arial"/>
        <w:sz w:val="22"/>
        <w:szCs w:val="22"/>
      </w:rPr>
      <w:t>_FS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 w15:restartNumberingAfterBreak="0">
    <w:nsid w:val="167B2440"/>
    <w:multiLevelType w:val="hybridMultilevel"/>
    <w:tmpl w:val="BB38C6B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C50885"/>
    <w:multiLevelType w:val="hybridMultilevel"/>
    <w:tmpl w:val="0880507E"/>
    <w:lvl w:ilvl="0" w:tplc="04090001">
      <w:start w:val="1"/>
      <w:numFmt w:val="bullet"/>
      <w:lvlText w:val=""/>
      <w:lvlJc w:val="left"/>
      <w:pPr>
        <w:ind w:left="429" w:hanging="360"/>
      </w:pPr>
      <w:rPr>
        <w:rFonts w:ascii="Symbol" w:hAnsi="Symbol" w:hint="default"/>
      </w:rPr>
    </w:lvl>
    <w:lvl w:ilvl="1" w:tplc="04070003" w:tentative="1">
      <w:start w:val="1"/>
      <w:numFmt w:val="bullet"/>
      <w:lvlText w:val="o"/>
      <w:lvlJc w:val="left"/>
      <w:pPr>
        <w:ind w:left="1149" w:hanging="360"/>
      </w:pPr>
      <w:rPr>
        <w:rFonts w:ascii="Courier New" w:hAnsi="Courier New" w:cs="Courier New" w:hint="default"/>
      </w:rPr>
    </w:lvl>
    <w:lvl w:ilvl="2" w:tplc="04070005" w:tentative="1">
      <w:start w:val="1"/>
      <w:numFmt w:val="bullet"/>
      <w:lvlText w:val=""/>
      <w:lvlJc w:val="left"/>
      <w:pPr>
        <w:ind w:left="1869" w:hanging="360"/>
      </w:pPr>
      <w:rPr>
        <w:rFonts w:ascii="Wingdings" w:hAnsi="Wingdings" w:hint="default"/>
      </w:rPr>
    </w:lvl>
    <w:lvl w:ilvl="3" w:tplc="04070001" w:tentative="1">
      <w:start w:val="1"/>
      <w:numFmt w:val="bullet"/>
      <w:lvlText w:val=""/>
      <w:lvlJc w:val="left"/>
      <w:pPr>
        <w:ind w:left="2589" w:hanging="360"/>
      </w:pPr>
      <w:rPr>
        <w:rFonts w:ascii="Symbol" w:hAnsi="Symbol" w:hint="default"/>
      </w:rPr>
    </w:lvl>
    <w:lvl w:ilvl="4" w:tplc="04070003" w:tentative="1">
      <w:start w:val="1"/>
      <w:numFmt w:val="bullet"/>
      <w:lvlText w:val="o"/>
      <w:lvlJc w:val="left"/>
      <w:pPr>
        <w:ind w:left="3309" w:hanging="360"/>
      </w:pPr>
      <w:rPr>
        <w:rFonts w:ascii="Courier New" w:hAnsi="Courier New" w:cs="Courier New" w:hint="default"/>
      </w:rPr>
    </w:lvl>
    <w:lvl w:ilvl="5" w:tplc="04070005" w:tentative="1">
      <w:start w:val="1"/>
      <w:numFmt w:val="bullet"/>
      <w:lvlText w:val=""/>
      <w:lvlJc w:val="left"/>
      <w:pPr>
        <w:ind w:left="4029" w:hanging="360"/>
      </w:pPr>
      <w:rPr>
        <w:rFonts w:ascii="Wingdings" w:hAnsi="Wingdings" w:hint="default"/>
      </w:rPr>
    </w:lvl>
    <w:lvl w:ilvl="6" w:tplc="04070001" w:tentative="1">
      <w:start w:val="1"/>
      <w:numFmt w:val="bullet"/>
      <w:lvlText w:val=""/>
      <w:lvlJc w:val="left"/>
      <w:pPr>
        <w:ind w:left="4749" w:hanging="360"/>
      </w:pPr>
      <w:rPr>
        <w:rFonts w:ascii="Symbol" w:hAnsi="Symbol" w:hint="default"/>
      </w:rPr>
    </w:lvl>
    <w:lvl w:ilvl="7" w:tplc="04070003" w:tentative="1">
      <w:start w:val="1"/>
      <w:numFmt w:val="bullet"/>
      <w:lvlText w:val="o"/>
      <w:lvlJc w:val="left"/>
      <w:pPr>
        <w:ind w:left="5469" w:hanging="360"/>
      </w:pPr>
      <w:rPr>
        <w:rFonts w:ascii="Courier New" w:hAnsi="Courier New" w:cs="Courier New" w:hint="default"/>
      </w:rPr>
    </w:lvl>
    <w:lvl w:ilvl="8" w:tplc="04070005" w:tentative="1">
      <w:start w:val="1"/>
      <w:numFmt w:val="bullet"/>
      <w:lvlText w:val=""/>
      <w:lvlJc w:val="left"/>
      <w:pPr>
        <w:ind w:left="6189" w:hanging="360"/>
      </w:pPr>
      <w:rPr>
        <w:rFonts w:ascii="Wingdings" w:hAnsi="Wingdings" w:hint="default"/>
      </w:rPr>
    </w:lvl>
  </w:abstractNum>
  <w:abstractNum w:abstractNumId="3"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6B7434"/>
    <w:multiLevelType w:val="hybridMultilevel"/>
    <w:tmpl w:val="6FE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543BB"/>
    <w:multiLevelType w:val="hybridMultilevel"/>
    <w:tmpl w:val="ABCC258A"/>
    <w:lvl w:ilvl="0" w:tplc="04090001">
      <w:start w:val="1"/>
      <w:numFmt w:val="bullet"/>
      <w:lvlText w:val=""/>
      <w:lvlJc w:val="left"/>
      <w:pPr>
        <w:tabs>
          <w:tab w:val="num" w:pos="0"/>
        </w:tabs>
        <w:ind w:left="0" w:hanging="360"/>
      </w:pPr>
      <w:rPr>
        <w:rFonts w:ascii="Symbol" w:hAnsi="Symbol" w:hint="default"/>
      </w:rPr>
    </w:lvl>
    <w:lvl w:ilvl="1" w:tplc="46268C9C">
      <w:start w:val="1"/>
      <w:numFmt w:val="bullet"/>
      <w:pStyle w:val="FormatvorlageNOTELinks125cm"/>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382A527F"/>
    <w:multiLevelType w:val="hybridMultilevel"/>
    <w:tmpl w:val="14BCB772"/>
    <w:lvl w:ilvl="0" w:tplc="C2244FF0">
      <w:start w:val="1"/>
      <w:numFmt w:val="decimal"/>
      <w:lvlText w:val="%1."/>
      <w:lvlJc w:val="left"/>
      <w:pPr>
        <w:ind w:left="720" w:hanging="360"/>
      </w:pPr>
      <w:rPr>
        <w:rFonts w:ascii="Arial" w:eastAsia="Times New Roman" w:hAnsi="Arial"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C3E32"/>
    <w:multiLevelType w:val="hybridMultilevel"/>
    <w:tmpl w:val="E98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E6528"/>
    <w:multiLevelType w:val="hybridMultilevel"/>
    <w:tmpl w:val="F26A8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10"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82699"/>
    <w:multiLevelType w:val="multilevel"/>
    <w:tmpl w:val="E118183E"/>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27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num w:numId="1">
    <w:abstractNumId w:val="9"/>
  </w:num>
  <w:num w:numId="2">
    <w:abstractNumId w:val="5"/>
  </w:num>
  <w:num w:numId="3">
    <w:abstractNumId w:val="1"/>
  </w:num>
  <w:num w:numId="4">
    <w:abstractNumId w:val="10"/>
  </w:num>
  <w:num w:numId="5">
    <w:abstractNumId w:val="11"/>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11"/>
  </w:num>
  <w:num w:numId="7">
    <w:abstractNumId w:val="4"/>
  </w:num>
  <w:num w:numId="8">
    <w:abstractNumId w:val="0"/>
  </w:num>
  <w:num w:numId="9">
    <w:abstractNumId w:val="8"/>
  </w:num>
  <w:num w:numId="10">
    <w:abstractNumId w:val="3"/>
  </w:num>
  <w:num w:numId="11">
    <w:abstractNumId w:val="4"/>
  </w:num>
  <w:num w:numId="12">
    <w:abstractNumId w:val="2"/>
  </w:num>
  <w:num w:numId="13">
    <w:abstractNumId w:val="6"/>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85"/>
    <w:rsid w:val="0000021A"/>
    <w:rsid w:val="00000D58"/>
    <w:rsid w:val="00001E20"/>
    <w:rsid w:val="000021A4"/>
    <w:rsid w:val="000040BF"/>
    <w:rsid w:val="000048F2"/>
    <w:rsid w:val="000054E8"/>
    <w:rsid w:val="00005CE2"/>
    <w:rsid w:val="00005CE5"/>
    <w:rsid w:val="000060E1"/>
    <w:rsid w:val="000067EB"/>
    <w:rsid w:val="000069F6"/>
    <w:rsid w:val="00006D86"/>
    <w:rsid w:val="00007925"/>
    <w:rsid w:val="00007929"/>
    <w:rsid w:val="00007B8C"/>
    <w:rsid w:val="000104BD"/>
    <w:rsid w:val="00011129"/>
    <w:rsid w:val="000114B3"/>
    <w:rsid w:val="00011592"/>
    <w:rsid w:val="0001230F"/>
    <w:rsid w:val="00012FAC"/>
    <w:rsid w:val="00013497"/>
    <w:rsid w:val="000139A5"/>
    <w:rsid w:val="00013F7A"/>
    <w:rsid w:val="00014948"/>
    <w:rsid w:val="00014CA1"/>
    <w:rsid w:val="00015485"/>
    <w:rsid w:val="00015614"/>
    <w:rsid w:val="000160BC"/>
    <w:rsid w:val="0001733B"/>
    <w:rsid w:val="00017423"/>
    <w:rsid w:val="0002026A"/>
    <w:rsid w:val="000203B8"/>
    <w:rsid w:val="00020677"/>
    <w:rsid w:val="000209D5"/>
    <w:rsid w:val="00020AA2"/>
    <w:rsid w:val="00021136"/>
    <w:rsid w:val="000229CE"/>
    <w:rsid w:val="00022B9E"/>
    <w:rsid w:val="000232EE"/>
    <w:rsid w:val="00023302"/>
    <w:rsid w:val="0002416C"/>
    <w:rsid w:val="000248B2"/>
    <w:rsid w:val="000255F0"/>
    <w:rsid w:val="000264E4"/>
    <w:rsid w:val="00026B93"/>
    <w:rsid w:val="000271C8"/>
    <w:rsid w:val="00027BB8"/>
    <w:rsid w:val="00030135"/>
    <w:rsid w:val="0003016D"/>
    <w:rsid w:val="00030E7E"/>
    <w:rsid w:val="00031C7D"/>
    <w:rsid w:val="00031E4F"/>
    <w:rsid w:val="000323F6"/>
    <w:rsid w:val="000326FD"/>
    <w:rsid w:val="00033D78"/>
    <w:rsid w:val="00037715"/>
    <w:rsid w:val="00037B7D"/>
    <w:rsid w:val="00040C53"/>
    <w:rsid w:val="00041401"/>
    <w:rsid w:val="0004152A"/>
    <w:rsid w:val="0004247D"/>
    <w:rsid w:val="000434FE"/>
    <w:rsid w:val="00044ACE"/>
    <w:rsid w:val="0004510B"/>
    <w:rsid w:val="0004516A"/>
    <w:rsid w:val="0004581D"/>
    <w:rsid w:val="00045C2C"/>
    <w:rsid w:val="00045FB4"/>
    <w:rsid w:val="0004645F"/>
    <w:rsid w:val="00050520"/>
    <w:rsid w:val="00050BD9"/>
    <w:rsid w:val="000510E2"/>
    <w:rsid w:val="00052E00"/>
    <w:rsid w:val="00052EFF"/>
    <w:rsid w:val="0005532F"/>
    <w:rsid w:val="00056187"/>
    <w:rsid w:val="00057AE2"/>
    <w:rsid w:val="00057F0E"/>
    <w:rsid w:val="0006019A"/>
    <w:rsid w:val="0006045D"/>
    <w:rsid w:val="00060604"/>
    <w:rsid w:val="0006071C"/>
    <w:rsid w:val="0006089A"/>
    <w:rsid w:val="0006128E"/>
    <w:rsid w:val="00061452"/>
    <w:rsid w:val="000617C4"/>
    <w:rsid w:val="00062770"/>
    <w:rsid w:val="00062C5D"/>
    <w:rsid w:val="0006315F"/>
    <w:rsid w:val="000634EF"/>
    <w:rsid w:val="000650DA"/>
    <w:rsid w:val="0006554E"/>
    <w:rsid w:val="0006644E"/>
    <w:rsid w:val="00066B20"/>
    <w:rsid w:val="000678A2"/>
    <w:rsid w:val="00070CA3"/>
    <w:rsid w:val="0007307C"/>
    <w:rsid w:val="000739A0"/>
    <w:rsid w:val="00075F1A"/>
    <w:rsid w:val="0007615C"/>
    <w:rsid w:val="00076E25"/>
    <w:rsid w:val="00076ED0"/>
    <w:rsid w:val="0008376F"/>
    <w:rsid w:val="00084092"/>
    <w:rsid w:val="00084E81"/>
    <w:rsid w:val="0008579A"/>
    <w:rsid w:val="00085810"/>
    <w:rsid w:val="000865CE"/>
    <w:rsid w:val="00086AB1"/>
    <w:rsid w:val="00087F30"/>
    <w:rsid w:val="00091179"/>
    <w:rsid w:val="000919AE"/>
    <w:rsid w:val="000924FD"/>
    <w:rsid w:val="00092619"/>
    <w:rsid w:val="000957DE"/>
    <w:rsid w:val="00096587"/>
    <w:rsid w:val="000965BA"/>
    <w:rsid w:val="00097843"/>
    <w:rsid w:val="00097BEB"/>
    <w:rsid w:val="000A10E1"/>
    <w:rsid w:val="000A127D"/>
    <w:rsid w:val="000A15B1"/>
    <w:rsid w:val="000A3A09"/>
    <w:rsid w:val="000A3FC2"/>
    <w:rsid w:val="000A4A47"/>
    <w:rsid w:val="000B20B1"/>
    <w:rsid w:val="000B35EB"/>
    <w:rsid w:val="000B3BFE"/>
    <w:rsid w:val="000B4834"/>
    <w:rsid w:val="000B4B3C"/>
    <w:rsid w:val="000B4D22"/>
    <w:rsid w:val="000B58D9"/>
    <w:rsid w:val="000B772A"/>
    <w:rsid w:val="000C00F8"/>
    <w:rsid w:val="000C0D49"/>
    <w:rsid w:val="000C19C8"/>
    <w:rsid w:val="000C1E45"/>
    <w:rsid w:val="000C1F4A"/>
    <w:rsid w:val="000C2155"/>
    <w:rsid w:val="000C25DC"/>
    <w:rsid w:val="000C412A"/>
    <w:rsid w:val="000C4E5D"/>
    <w:rsid w:val="000C6601"/>
    <w:rsid w:val="000C66E1"/>
    <w:rsid w:val="000C6A68"/>
    <w:rsid w:val="000C7573"/>
    <w:rsid w:val="000C7B9F"/>
    <w:rsid w:val="000C7C86"/>
    <w:rsid w:val="000D003C"/>
    <w:rsid w:val="000D05F8"/>
    <w:rsid w:val="000D0BDC"/>
    <w:rsid w:val="000D1DAC"/>
    <w:rsid w:val="000D210F"/>
    <w:rsid w:val="000D3E2E"/>
    <w:rsid w:val="000D4079"/>
    <w:rsid w:val="000D5205"/>
    <w:rsid w:val="000D581A"/>
    <w:rsid w:val="000D5E94"/>
    <w:rsid w:val="000D5FF6"/>
    <w:rsid w:val="000D6B38"/>
    <w:rsid w:val="000D6F6A"/>
    <w:rsid w:val="000D7E79"/>
    <w:rsid w:val="000E0957"/>
    <w:rsid w:val="000E0D5F"/>
    <w:rsid w:val="000E1643"/>
    <w:rsid w:val="000E247F"/>
    <w:rsid w:val="000E4125"/>
    <w:rsid w:val="000E5E59"/>
    <w:rsid w:val="000E6E74"/>
    <w:rsid w:val="000E6FA4"/>
    <w:rsid w:val="000E7423"/>
    <w:rsid w:val="000F06A5"/>
    <w:rsid w:val="000F12DA"/>
    <w:rsid w:val="000F1E3B"/>
    <w:rsid w:val="000F2182"/>
    <w:rsid w:val="000F2A3C"/>
    <w:rsid w:val="000F3459"/>
    <w:rsid w:val="000F3582"/>
    <w:rsid w:val="000F381E"/>
    <w:rsid w:val="000F5411"/>
    <w:rsid w:val="000F5F67"/>
    <w:rsid w:val="000F5F82"/>
    <w:rsid w:val="000F6012"/>
    <w:rsid w:val="000F6F32"/>
    <w:rsid w:val="000F7A7C"/>
    <w:rsid w:val="00100726"/>
    <w:rsid w:val="00100F71"/>
    <w:rsid w:val="00101FEE"/>
    <w:rsid w:val="00103C60"/>
    <w:rsid w:val="001048DF"/>
    <w:rsid w:val="00104A61"/>
    <w:rsid w:val="001057B4"/>
    <w:rsid w:val="00105B32"/>
    <w:rsid w:val="00105C79"/>
    <w:rsid w:val="00105EC3"/>
    <w:rsid w:val="00105F16"/>
    <w:rsid w:val="001077AF"/>
    <w:rsid w:val="00107DB6"/>
    <w:rsid w:val="001105AE"/>
    <w:rsid w:val="00110695"/>
    <w:rsid w:val="00112213"/>
    <w:rsid w:val="00112214"/>
    <w:rsid w:val="001123BE"/>
    <w:rsid w:val="001134B9"/>
    <w:rsid w:val="0011371F"/>
    <w:rsid w:val="00114EA2"/>
    <w:rsid w:val="0011517E"/>
    <w:rsid w:val="00115438"/>
    <w:rsid w:val="001208E6"/>
    <w:rsid w:val="00120B2C"/>
    <w:rsid w:val="00120BCA"/>
    <w:rsid w:val="00121503"/>
    <w:rsid w:val="0012214B"/>
    <w:rsid w:val="00122A3B"/>
    <w:rsid w:val="00122B84"/>
    <w:rsid w:val="0012331C"/>
    <w:rsid w:val="00123AF8"/>
    <w:rsid w:val="00123D08"/>
    <w:rsid w:val="00125D26"/>
    <w:rsid w:val="00125F3B"/>
    <w:rsid w:val="00126087"/>
    <w:rsid w:val="0012613C"/>
    <w:rsid w:val="001277D8"/>
    <w:rsid w:val="0013036D"/>
    <w:rsid w:val="0013096C"/>
    <w:rsid w:val="00131125"/>
    <w:rsid w:val="00132149"/>
    <w:rsid w:val="00132949"/>
    <w:rsid w:val="00133F53"/>
    <w:rsid w:val="00134384"/>
    <w:rsid w:val="001348FB"/>
    <w:rsid w:val="00134DE6"/>
    <w:rsid w:val="00135EF5"/>
    <w:rsid w:val="0013656E"/>
    <w:rsid w:val="0013661D"/>
    <w:rsid w:val="00137F46"/>
    <w:rsid w:val="0014019E"/>
    <w:rsid w:val="001402BF"/>
    <w:rsid w:val="00140C5A"/>
    <w:rsid w:val="001411BA"/>
    <w:rsid w:val="00141455"/>
    <w:rsid w:val="00141972"/>
    <w:rsid w:val="00141ACB"/>
    <w:rsid w:val="00142C88"/>
    <w:rsid w:val="00142E1D"/>
    <w:rsid w:val="001433BC"/>
    <w:rsid w:val="00143B57"/>
    <w:rsid w:val="0014461A"/>
    <w:rsid w:val="001458BB"/>
    <w:rsid w:val="00145BFD"/>
    <w:rsid w:val="001466C2"/>
    <w:rsid w:val="0014755F"/>
    <w:rsid w:val="0015008B"/>
    <w:rsid w:val="00150BDD"/>
    <w:rsid w:val="00150BFA"/>
    <w:rsid w:val="0015246D"/>
    <w:rsid w:val="001525C4"/>
    <w:rsid w:val="001525D3"/>
    <w:rsid w:val="00152F34"/>
    <w:rsid w:val="001541CA"/>
    <w:rsid w:val="00154C40"/>
    <w:rsid w:val="00155FE3"/>
    <w:rsid w:val="0015659C"/>
    <w:rsid w:val="0015677C"/>
    <w:rsid w:val="00156A6C"/>
    <w:rsid w:val="00156CB6"/>
    <w:rsid w:val="00157091"/>
    <w:rsid w:val="00157B8B"/>
    <w:rsid w:val="0016028D"/>
    <w:rsid w:val="0016093C"/>
    <w:rsid w:val="00160B3A"/>
    <w:rsid w:val="001639F5"/>
    <w:rsid w:val="00163AC2"/>
    <w:rsid w:val="00163D24"/>
    <w:rsid w:val="0016426D"/>
    <w:rsid w:val="00164610"/>
    <w:rsid w:val="00164FAC"/>
    <w:rsid w:val="00165A07"/>
    <w:rsid w:val="00165EDB"/>
    <w:rsid w:val="00166674"/>
    <w:rsid w:val="0017007E"/>
    <w:rsid w:val="00170285"/>
    <w:rsid w:val="00171053"/>
    <w:rsid w:val="00171493"/>
    <w:rsid w:val="0017215A"/>
    <w:rsid w:val="001732CE"/>
    <w:rsid w:val="00173CAF"/>
    <w:rsid w:val="001741D9"/>
    <w:rsid w:val="00175933"/>
    <w:rsid w:val="00175FD0"/>
    <w:rsid w:val="00177B72"/>
    <w:rsid w:val="00177E80"/>
    <w:rsid w:val="00180CA2"/>
    <w:rsid w:val="00180EAF"/>
    <w:rsid w:val="0018337A"/>
    <w:rsid w:val="0018364B"/>
    <w:rsid w:val="00184371"/>
    <w:rsid w:val="00184479"/>
    <w:rsid w:val="00184E8F"/>
    <w:rsid w:val="0018532F"/>
    <w:rsid w:val="00185AE3"/>
    <w:rsid w:val="00187D62"/>
    <w:rsid w:val="00190275"/>
    <w:rsid w:val="001904A7"/>
    <w:rsid w:val="001905F4"/>
    <w:rsid w:val="00190D1A"/>
    <w:rsid w:val="00190FF2"/>
    <w:rsid w:val="0019197D"/>
    <w:rsid w:val="00191D92"/>
    <w:rsid w:val="001924FB"/>
    <w:rsid w:val="001936FC"/>
    <w:rsid w:val="0019479D"/>
    <w:rsid w:val="00195B9C"/>
    <w:rsid w:val="00195BB7"/>
    <w:rsid w:val="001961B5"/>
    <w:rsid w:val="0019649D"/>
    <w:rsid w:val="001965D6"/>
    <w:rsid w:val="00196C11"/>
    <w:rsid w:val="0019743A"/>
    <w:rsid w:val="0019793D"/>
    <w:rsid w:val="001A0372"/>
    <w:rsid w:val="001A0B0A"/>
    <w:rsid w:val="001A1118"/>
    <w:rsid w:val="001A2FEF"/>
    <w:rsid w:val="001A3170"/>
    <w:rsid w:val="001A326F"/>
    <w:rsid w:val="001A41BD"/>
    <w:rsid w:val="001A4220"/>
    <w:rsid w:val="001A42FF"/>
    <w:rsid w:val="001A4972"/>
    <w:rsid w:val="001A5A3C"/>
    <w:rsid w:val="001A5A71"/>
    <w:rsid w:val="001A5FA3"/>
    <w:rsid w:val="001A6154"/>
    <w:rsid w:val="001A6214"/>
    <w:rsid w:val="001A6310"/>
    <w:rsid w:val="001A79F6"/>
    <w:rsid w:val="001B0288"/>
    <w:rsid w:val="001B2292"/>
    <w:rsid w:val="001B2E7C"/>
    <w:rsid w:val="001B3192"/>
    <w:rsid w:val="001B3689"/>
    <w:rsid w:val="001B3A7B"/>
    <w:rsid w:val="001B4A41"/>
    <w:rsid w:val="001B58DA"/>
    <w:rsid w:val="001B6787"/>
    <w:rsid w:val="001B79E2"/>
    <w:rsid w:val="001C06B3"/>
    <w:rsid w:val="001C09F2"/>
    <w:rsid w:val="001C3080"/>
    <w:rsid w:val="001C5A96"/>
    <w:rsid w:val="001C63DD"/>
    <w:rsid w:val="001C6715"/>
    <w:rsid w:val="001C6C12"/>
    <w:rsid w:val="001C6CE1"/>
    <w:rsid w:val="001D0CD6"/>
    <w:rsid w:val="001D12E9"/>
    <w:rsid w:val="001D2EAB"/>
    <w:rsid w:val="001D2F07"/>
    <w:rsid w:val="001D396A"/>
    <w:rsid w:val="001D4801"/>
    <w:rsid w:val="001D51E4"/>
    <w:rsid w:val="001D5A3B"/>
    <w:rsid w:val="001D73BE"/>
    <w:rsid w:val="001E0D59"/>
    <w:rsid w:val="001E1B1B"/>
    <w:rsid w:val="001E2256"/>
    <w:rsid w:val="001E2DE8"/>
    <w:rsid w:val="001E2EFB"/>
    <w:rsid w:val="001E44C8"/>
    <w:rsid w:val="001E47F5"/>
    <w:rsid w:val="001E4CFD"/>
    <w:rsid w:val="001E5074"/>
    <w:rsid w:val="001E6F9C"/>
    <w:rsid w:val="001F1747"/>
    <w:rsid w:val="001F2112"/>
    <w:rsid w:val="001F357F"/>
    <w:rsid w:val="001F3EE5"/>
    <w:rsid w:val="001F4B52"/>
    <w:rsid w:val="001F600B"/>
    <w:rsid w:val="001F616A"/>
    <w:rsid w:val="001F6212"/>
    <w:rsid w:val="001F6DEE"/>
    <w:rsid w:val="001F7639"/>
    <w:rsid w:val="001F7C59"/>
    <w:rsid w:val="00200CB7"/>
    <w:rsid w:val="00201102"/>
    <w:rsid w:val="00201E0F"/>
    <w:rsid w:val="00203108"/>
    <w:rsid w:val="002031AA"/>
    <w:rsid w:val="0020338E"/>
    <w:rsid w:val="00203A39"/>
    <w:rsid w:val="00203C08"/>
    <w:rsid w:val="00203E63"/>
    <w:rsid w:val="002040EB"/>
    <w:rsid w:val="00204A07"/>
    <w:rsid w:val="002067B0"/>
    <w:rsid w:val="002070E9"/>
    <w:rsid w:val="00207E72"/>
    <w:rsid w:val="0021033B"/>
    <w:rsid w:val="00210BB0"/>
    <w:rsid w:val="002122DA"/>
    <w:rsid w:val="00212A62"/>
    <w:rsid w:val="00212B41"/>
    <w:rsid w:val="00212F79"/>
    <w:rsid w:val="002133BC"/>
    <w:rsid w:val="002136E6"/>
    <w:rsid w:val="00214130"/>
    <w:rsid w:val="00214F7F"/>
    <w:rsid w:val="00216F73"/>
    <w:rsid w:val="00217340"/>
    <w:rsid w:val="002176DB"/>
    <w:rsid w:val="002209D6"/>
    <w:rsid w:val="00220B2B"/>
    <w:rsid w:val="00220BCA"/>
    <w:rsid w:val="00220D9E"/>
    <w:rsid w:val="002211B9"/>
    <w:rsid w:val="00222AB3"/>
    <w:rsid w:val="002232D2"/>
    <w:rsid w:val="00223E06"/>
    <w:rsid w:val="00224169"/>
    <w:rsid w:val="00224D58"/>
    <w:rsid w:val="00224E37"/>
    <w:rsid w:val="002256BD"/>
    <w:rsid w:val="0022576A"/>
    <w:rsid w:val="00226083"/>
    <w:rsid w:val="002267C8"/>
    <w:rsid w:val="002274D1"/>
    <w:rsid w:val="00227BB0"/>
    <w:rsid w:val="00227C6C"/>
    <w:rsid w:val="00227F87"/>
    <w:rsid w:val="0023074B"/>
    <w:rsid w:val="00230934"/>
    <w:rsid w:val="00232A3C"/>
    <w:rsid w:val="00232DCE"/>
    <w:rsid w:val="00233109"/>
    <w:rsid w:val="00233487"/>
    <w:rsid w:val="00233FAB"/>
    <w:rsid w:val="002345C2"/>
    <w:rsid w:val="0023577F"/>
    <w:rsid w:val="00236A73"/>
    <w:rsid w:val="0023713E"/>
    <w:rsid w:val="00240210"/>
    <w:rsid w:val="0024032A"/>
    <w:rsid w:val="00240F7A"/>
    <w:rsid w:val="00241F2F"/>
    <w:rsid w:val="00242ACF"/>
    <w:rsid w:val="00243B17"/>
    <w:rsid w:val="00245F20"/>
    <w:rsid w:val="00246302"/>
    <w:rsid w:val="002468C4"/>
    <w:rsid w:val="00246FA3"/>
    <w:rsid w:val="0025147D"/>
    <w:rsid w:val="00251BA9"/>
    <w:rsid w:val="0025243C"/>
    <w:rsid w:val="00253166"/>
    <w:rsid w:val="002534CD"/>
    <w:rsid w:val="002544D1"/>
    <w:rsid w:val="002560C3"/>
    <w:rsid w:val="0025622A"/>
    <w:rsid w:val="00256922"/>
    <w:rsid w:val="002570F7"/>
    <w:rsid w:val="00260B7F"/>
    <w:rsid w:val="002623B5"/>
    <w:rsid w:val="00262805"/>
    <w:rsid w:val="002636EC"/>
    <w:rsid w:val="00263BF3"/>
    <w:rsid w:val="00265082"/>
    <w:rsid w:val="002660B5"/>
    <w:rsid w:val="002664A7"/>
    <w:rsid w:val="0026759A"/>
    <w:rsid w:val="00271274"/>
    <w:rsid w:val="00271302"/>
    <w:rsid w:val="0027174D"/>
    <w:rsid w:val="002721BA"/>
    <w:rsid w:val="00272545"/>
    <w:rsid w:val="00272ED0"/>
    <w:rsid w:val="00273903"/>
    <w:rsid w:val="00273AA0"/>
    <w:rsid w:val="0027450F"/>
    <w:rsid w:val="00274FB8"/>
    <w:rsid w:val="00275952"/>
    <w:rsid w:val="00280354"/>
    <w:rsid w:val="0028075C"/>
    <w:rsid w:val="0028144A"/>
    <w:rsid w:val="00281C9B"/>
    <w:rsid w:val="002820A8"/>
    <w:rsid w:val="00282A36"/>
    <w:rsid w:val="00282E2C"/>
    <w:rsid w:val="00283752"/>
    <w:rsid w:val="00283F3D"/>
    <w:rsid w:val="0028449F"/>
    <w:rsid w:val="002849F1"/>
    <w:rsid w:val="002861F5"/>
    <w:rsid w:val="002868D3"/>
    <w:rsid w:val="00287AD1"/>
    <w:rsid w:val="00287EB8"/>
    <w:rsid w:val="00287FD7"/>
    <w:rsid w:val="00291B89"/>
    <w:rsid w:val="00294532"/>
    <w:rsid w:val="00294A14"/>
    <w:rsid w:val="00294D09"/>
    <w:rsid w:val="00295E3B"/>
    <w:rsid w:val="002961D1"/>
    <w:rsid w:val="0029666F"/>
    <w:rsid w:val="00297427"/>
    <w:rsid w:val="002A0337"/>
    <w:rsid w:val="002A090B"/>
    <w:rsid w:val="002A274E"/>
    <w:rsid w:val="002A27F3"/>
    <w:rsid w:val="002A3A6D"/>
    <w:rsid w:val="002A3DE1"/>
    <w:rsid w:val="002A3FE3"/>
    <w:rsid w:val="002A4403"/>
    <w:rsid w:val="002A455E"/>
    <w:rsid w:val="002A50F0"/>
    <w:rsid w:val="002A5A6E"/>
    <w:rsid w:val="002A631A"/>
    <w:rsid w:val="002A6895"/>
    <w:rsid w:val="002A6A1B"/>
    <w:rsid w:val="002A6A71"/>
    <w:rsid w:val="002A6E6E"/>
    <w:rsid w:val="002A708C"/>
    <w:rsid w:val="002B126F"/>
    <w:rsid w:val="002B1387"/>
    <w:rsid w:val="002B23C9"/>
    <w:rsid w:val="002B26A9"/>
    <w:rsid w:val="002B2BEF"/>
    <w:rsid w:val="002B2D3C"/>
    <w:rsid w:val="002B3182"/>
    <w:rsid w:val="002B3254"/>
    <w:rsid w:val="002B35D9"/>
    <w:rsid w:val="002B3BBE"/>
    <w:rsid w:val="002B46AE"/>
    <w:rsid w:val="002B4830"/>
    <w:rsid w:val="002B483E"/>
    <w:rsid w:val="002B491E"/>
    <w:rsid w:val="002B4C92"/>
    <w:rsid w:val="002B5157"/>
    <w:rsid w:val="002B53A0"/>
    <w:rsid w:val="002B5B16"/>
    <w:rsid w:val="002B6D6B"/>
    <w:rsid w:val="002B7D3C"/>
    <w:rsid w:val="002C0D7C"/>
    <w:rsid w:val="002C0F12"/>
    <w:rsid w:val="002C2732"/>
    <w:rsid w:val="002C3B0D"/>
    <w:rsid w:val="002C4A11"/>
    <w:rsid w:val="002C56F5"/>
    <w:rsid w:val="002C5E60"/>
    <w:rsid w:val="002C6D0E"/>
    <w:rsid w:val="002C7C1B"/>
    <w:rsid w:val="002D1064"/>
    <w:rsid w:val="002D10AA"/>
    <w:rsid w:val="002D15F6"/>
    <w:rsid w:val="002D1B8B"/>
    <w:rsid w:val="002D2650"/>
    <w:rsid w:val="002D3365"/>
    <w:rsid w:val="002D3419"/>
    <w:rsid w:val="002D34BE"/>
    <w:rsid w:val="002D4433"/>
    <w:rsid w:val="002D44A0"/>
    <w:rsid w:val="002D4689"/>
    <w:rsid w:val="002D4A40"/>
    <w:rsid w:val="002D4AD6"/>
    <w:rsid w:val="002D4E8A"/>
    <w:rsid w:val="002D5AF4"/>
    <w:rsid w:val="002D6336"/>
    <w:rsid w:val="002D7851"/>
    <w:rsid w:val="002E1CCF"/>
    <w:rsid w:val="002E2143"/>
    <w:rsid w:val="002E3167"/>
    <w:rsid w:val="002E33A4"/>
    <w:rsid w:val="002E3589"/>
    <w:rsid w:val="002E3604"/>
    <w:rsid w:val="002E38E1"/>
    <w:rsid w:val="002E3AAE"/>
    <w:rsid w:val="002E3AC5"/>
    <w:rsid w:val="002E3B59"/>
    <w:rsid w:val="002E6499"/>
    <w:rsid w:val="002E777A"/>
    <w:rsid w:val="002E7DA0"/>
    <w:rsid w:val="002F0D73"/>
    <w:rsid w:val="002F32A3"/>
    <w:rsid w:val="002F393F"/>
    <w:rsid w:val="002F39F9"/>
    <w:rsid w:val="002F3B6B"/>
    <w:rsid w:val="002F4031"/>
    <w:rsid w:val="002F47EF"/>
    <w:rsid w:val="002F6049"/>
    <w:rsid w:val="002F6052"/>
    <w:rsid w:val="002F6A19"/>
    <w:rsid w:val="002F6A67"/>
    <w:rsid w:val="002F78DD"/>
    <w:rsid w:val="00300AAC"/>
    <w:rsid w:val="00301081"/>
    <w:rsid w:val="00304352"/>
    <w:rsid w:val="0030457A"/>
    <w:rsid w:val="003054AA"/>
    <w:rsid w:val="00306B24"/>
    <w:rsid w:val="00306B4F"/>
    <w:rsid w:val="003078C5"/>
    <w:rsid w:val="00310A47"/>
    <w:rsid w:val="00310D30"/>
    <w:rsid w:val="003115E7"/>
    <w:rsid w:val="003117D7"/>
    <w:rsid w:val="003118A1"/>
    <w:rsid w:val="0031264C"/>
    <w:rsid w:val="003126D2"/>
    <w:rsid w:val="00314526"/>
    <w:rsid w:val="00314D19"/>
    <w:rsid w:val="00314F5B"/>
    <w:rsid w:val="00316D80"/>
    <w:rsid w:val="00316F4E"/>
    <w:rsid w:val="00317501"/>
    <w:rsid w:val="003200AD"/>
    <w:rsid w:val="003204BB"/>
    <w:rsid w:val="00320B6F"/>
    <w:rsid w:val="003213FE"/>
    <w:rsid w:val="003220F9"/>
    <w:rsid w:val="00322B01"/>
    <w:rsid w:val="0032362F"/>
    <w:rsid w:val="00323D43"/>
    <w:rsid w:val="00324455"/>
    <w:rsid w:val="003248A7"/>
    <w:rsid w:val="00324F38"/>
    <w:rsid w:val="00325462"/>
    <w:rsid w:val="00325CBC"/>
    <w:rsid w:val="00325E4A"/>
    <w:rsid w:val="003267E2"/>
    <w:rsid w:val="00326D20"/>
    <w:rsid w:val="00327AC1"/>
    <w:rsid w:val="003300D7"/>
    <w:rsid w:val="003302B0"/>
    <w:rsid w:val="00333497"/>
    <w:rsid w:val="003338AA"/>
    <w:rsid w:val="00334E15"/>
    <w:rsid w:val="00335181"/>
    <w:rsid w:val="00335342"/>
    <w:rsid w:val="00335BF8"/>
    <w:rsid w:val="0033601B"/>
    <w:rsid w:val="003361FA"/>
    <w:rsid w:val="003365D5"/>
    <w:rsid w:val="00336AD9"/>
    <w:rsid w:val="0033746B"/>
    <w:rsid w:val="003379E1"/>
    <w:rsid w:val="00337FF5"/>
    <w:rsid w:val="0034053F"/>
    <w:rsid w:val="00341B30"/>
    <w:rsid w:val="00341BF0"/>
    <w:rsid w:val="00341CC2"/>
    <w:rsid w:val="00341E2D"/>
    <w:rsid w:val="00342126"/>
    <w:rsid w:val="003425CF"/>
    <w:rsid w:val="00343879"/>
    <w:rsid w:val="00344152"/>
    <w:rsid w:val="00344364"/>
    <w:rsid w:val="00344A8C"/>
    <w:rsid w:val="003452E6"/>
    <w:rsid w:val="00345923"/>
    <w:rsid w:val="00346059"/>
    <w:rsid w:val="00346C5F"/>
    <w:rsid w:val="00346E97"/>
    <w:rsid w:val="00347AD3"/>
    <w:rsid w:val="00347D8D"/>
    <w:rsid w:val="0035040E"/>
    <w:rsid w:val="00350699"/>
    <w:rsid w:val="00350744"/>
    <w:rsid w:val="00350E03"/>
    <w:rsid w:val="00351151"/>
    <w:rsid w:val="00351D2F"/>
    <w:rsid w:val="00353ADE"/>
    <w:rsid w:val="00354106"/>
    <w:rsid w:val="00354A5B"/>
    <w:rsid w:val="00357384"/>
    <w:rsid w:val="00357E11"/>
    <w:rsid w:val="00357E73"/>
    <w:rsid w:val="00360B52"/>
    <w:rsid w:val="00361659"/>
    <w:rsid w:val="0036181A"/>
    <w:rsid w:val="0036262B"/>
    <w:rsid w:val="0036264A"/>
    <w:rsid w:val="00363F28"/>
    <w:rsid w:val="00364A2B"/>
    <w:rsid w:val="00365E1D"/>
    <w:rsid w:val="003664F9"/>
    <w:rsid w:val="0036782A"/>
    <w:rsid w:val="00370E47"/>
    <w:rsid w:val="00372AB5"/>
    <w:rsid w:val="00373826"/>
    <w:rsid w:val="00373F10"/>
    <w:rsid w:val="003752E5"/>
    <w:rsid w:val="003760BF"/>
    <w:rsid w:val="00376767"/>
    <w:rsid w:val="0037689D"/>
    <w:rsid w:val="00377DA4"/>
    <w:rsid w:val="0038044F"/>
    <w:rsid w:val="00380935"/>
    <w:rsid w:val="00382057"/>
    <w:rsid w:val="00382ED4"/>
    <w:rsid w:val="003855CD"/>
    <w:rsid w:val="00385D2C"/>
    <w:rsid w:val="00386562"/>
    <w:rsid w:val="0039113D"/>
    <w:rsid w:val="00392EE0"/>
    <w:rsid w:val="00393549"/>
    <w:rsid w:val="00393B37"/>
    <w:rsid w:val="00395097"/>
    <w:rsid w:val="0039536D"/>
    <w:rsid w:val="00395B72"/>
    <w:rsid w:val="00395BA3"/>
    <w:rsid w:val="00395D32"/>
    <w:rsid w:val="0039701A"/>
    <w:rsid w:val="003970F9"/>
    <w:rsid w:val="0039731E"/>
    <w:rsid w:val="003977F7"/>
    <w:rsid w:val="00397B3E"/>
    <w:rsid w:val="003A0248"/>
    <w:rsid w:val="003A0548"/>
    <w:rsid w:val="003A0B3B"/>
    <w:rsid w:val="003A1819"/>
    <w:rsid w:val="003A20BF"/>
    <w:rsid w:val="003A214C"/>
    <w:rsid w:val="003A228E"/>
    <w:rsid w:val="003A2A52"/>
    <w:rsid w:val="003A3CDA"/>
    <w:rsid w:val="003A408D"/>
    <w:rsid w:val="003A4382"/>
    <w:rsid w:val="003A4AA7"/>
    <w:rsid w:val="003B0454"/>
    <w:rsid w:val="003B1522"/>
    <w:rsid w:val="003B22B6"/>
    <w:rsid w:val="003B282B"/>
    <w:rsid w:val="003B2E51"/>
    <w:rsid w:val="003B34F5"/>
    <w:rsid w:val="003B4537"/>
    <w:rsid w:val="003B4AB7"/>
    <w:rsid w:val="003B4C69"/>
    <w:rsid w:val="003B5808"/>
    <w:rsid w:val="003B6026"/>
    <w:rsid w:val="003B6197"/>
    <w:rsid w:val="003B6C3D"/>
    <w:rsid w:val="003B77E3"/>
    <w:rsid w:val="003B79D9"/>
    <w:rsid w:val="003B7B88"/>
    <w:rsid w:val="003B7DF0"/>
    <w:rsid w:val="003C0639"/>
    <w:rsid w:val="003C06D1"/>
    <w:rsid w:val="003C1C3A"/>
    <w:rsid w:val="003C3D56"/>
    <w:rsid w:val="003C4014"/>
    <w:rsid w:val="003C4F6A"/>
    <w:rsid w:val="003C5DEC"/>
    <w:rsid w:val="003C743C"/>
    <w:rsid w:val="003C7B9C"/>
    <w:rsid w:val="003D004B"/>
    <w:rsid w:val="003D0FE0"/>
    <w:rsid w:val="003D14FD"/>
    <w:rsid w:val="003D1A64"/>
    <w:rsid w:val="003D1C3C"/>
    <w:rsid w:val="003D20CF"/>
    <w:rsid w:val="003D24F5"/>
    <w:rsid w:val="003D25AA"/>
    <w:rsid w:val="003D260A"/>
    <w:rsid w:val="003D439C"/>
    <w:rsid w:val="003D4902"/>
    <w:rsid w:val="003D55A3"/>
    <w:rsid w:val="003D5768"/>
    <w:rsid w:val="003D6643"/>
    <w:rsid w:val="003E0A13"/>
    <w:rsid w:val="003E132E"/>
    <w:rsid w:val="003E13CB"/>
    <w:rsid w:val="003E22D7"/>
    <w:rsid w:val="003E3D1E"/>
    <w:rsid w:val="003E420F"/>
    <w:rsid w:val="003E42A4"/>
    <w:rsid w:val="003E4C8B"/>
    <w:rsid w:val="003E5547"/>
    <w:rsid w:val="003E5869"/>
    <w:rsid w:val="003E6ACD"/>
    <w:rsid w:val="003E7AF0"/>
    <w:rsid w:val="003F0522"/>
    <w:rsid w:val="003F0B69"/>
    <w:rsid w:val="003F1285"/>
    <w:rsid w:val="003F1AB7"/>
    <w:rsid w:val="003F32B6"/>
    <w:rsid w:val="003F5F56"/>
    <w:rsid w:val="003F6CFD"/>
    <w:rsid w:val="003F7AB4"/>
    <w:rsid w:val="00400BE1"/>
    <w:rsid w:val="00400BE3"/>
    <w:rsid w:val="004013A4"/>
    <w:rsid w:val="00401565"/>
    <w:rsid w:val="00401E43"/>
    <w:rsid w:val="0040247B"/>
    <w:rsid w:val="0040247D"/>
    <w:rsid w:val="00403C33"/>
    <w:rsid w:val="00404532"/>
    <w:rsid w:val="00407C4A"/>
    <w:rsid w:val="00407D07"/>
    <w:rsid w:val="00407ECD"/>
    <w:rsid w:val="00407F87"/>
    <w:rsid w:val="004110C4"/>
    <w:rsid w:val="00411366"/>
    <w:rsid w:val="00413102"/>
    <w:rsid w:val="0041334A"/>
    <w:rsid w:val="0041407A"/>
    <w:rsid w:val="00414C25"/>
    <w:rsid w:val="00414EF6"/>
    <w:rsid w:val="00415078"/>
    <w:rsid w:val="004150DB"/>
    <w:rsid w:val="00417222"/>
    <w:rsid w:val="00417746"/>
    <w:rsid w:val="00421D0A"/>
    <w:rsid w:val="004227E5"/>
    <w:rsid w:val="00422F95"/>
    <w:rsid w:val="004238D7"/>
    <w:rsid w:val="0042516A"/>
    <w:rsid w:val="00425E43"/>
    <w:rsid w:val="00426DB5"/>
    <w:rsid w:val="00427017"/>
    <w:rsid w:val="00427220"/>
    <w:rsid w:val="004304DD"/>
    <w:rsid w:val="004306CB"/>
    <w:rsid w:val="00430B32"/>
    <w:rsid w:val="004311F7"/>
    <w:rsid w:val="00432A6B"/>
    <w:rsid w:val="00433254"/>
    <w:rsid w:val="0043363B"/>
    <w:rsid w:val="0043446E"/>
    <w:rsid w:val="004356EC"/>
    <w:rsid w:val="0043743F"/>
    <w:rsid w:val="004379AE"/>
    <w:rsid w:val="00437DFF"/>
    <w:rsid w:val="00437F90"/>
    <w:rsid w:val="00440A27"/>
    <w:rsid w:val="0044177A"/>
    <w:rsid w:val="0044192F"/>
    <w:rsid w:val="004423BA"/>
    <w:rsid w:val="0044304A"/>
    <w:rsid w:val="004434E9"/>
    <w:rsid w:val="00443B52"/>
    <w:rsid w:val="004451AF"/>
    <w:rsid w:val="004456B6"/>
    <w:rsid w:val="004460B8"/>
    <w:rsid w:val="00447249"/>
    <w:rsid w:val="00452066"/>
    <w:rsid w:val="00452294"/>
    <w:rsid w:val="00452F92"/>
    <w:rsid w:val="00453D7F"/>
    <w:rsid w:val="00454189"/>
    <w:rsid w:val="00454212"/>
    <w:rsid w:val="00455C10"/>
    <w:rsid w:val="00455C70"/>
    <w:rsid w:val="0045638C"/>
    <w:rsid w:val="00457064"/>
    <w:rsid w:val="00457B38"/>
    <w:rsid w:val="00460481"/>
    <w:rsid w:val="00460BC4"/>
    <w:rsid w:val="004618B3"/>
    <w:rsid w:val="00461A8E"/>
    <w:rsid w:val="00461D70"/>
    <w:rsid w:val="004636F1"/>
    <w:rsid w:val="00463C63"/>
    <w:rsid w:val="00467A44"/>
    <w:rsid w:val="00470337"/>
    <w:rsid w:val="0047090B"/>
    <w:rsid w:val="00470AC8"/>
    <w:rsid w:val="00471211"/>
    <w:rsid w:val="0047191F"/>
    <w:rsid w:val="00471AC5"/>
    <w:rsid w:val="00471D1E"/>
    <w:rsid w:val="004725C9"/>
    <w:rsid w:val="004733CF"/>
    <w:rsid w:val="0047340F"/>
    <w:rsid w:val="0047413B"/>
    <w:rsid w:val="00475463"/>
    <w:rsid w:val="004757A7"/>
    <w:rsid w:val="00475A48"/>
    <w:rsid w:val="00477381"/>
    <w:rsid w:val="00477ECA"/>
    <w:rsid w:val="004810F9"/>
    <w:rsid w:val="00481154"/>
    <w:rsid w:val="0048313B"/>
    <w:rsid w:val="004845C4"/>
    <w:rsid w:val="00484C8F"/>
    <w:rsid w:val="00484DFA"/>
    <w:rsid w:val="00486709"/>
    <w:rsid w:val="00491618"/>
    <w:rsid w:val="00491BFD"/>
    <w:rsid w:val="004922B0"/>
    <w:rsid w:val="00492693"/>
    <w:rsid w:val="00492A8C"/>
    <w:rsid w:val="00492DF6"/>
    <w:rsid w:val="00492FA7"/>
    <w:rsid w:val="00493709"/>
    <w:rsid w:val="00493848"/>
    <w:rsid w:val="004945A3"/>
    <w:rsid w:val="0049666D"/>
    <w:rsid w:val="00497759"/>
    <w:rsid w:val="00497C8C"/>
    <w:rsid w:val="004A004C"/>
    <w:rsid w:val="004A00C3"/>
    <w:rsid w:val="004A03FD"/>
    <w:rsid w:val="004A055B"/>
    <w:rsid w:val="004A0D15"/>
    <w:rsid w:val="004A0DF8"/>
    <w:rsid w:val="004A1287"/>
    <w:rsid w:val="004A1440"/>
    <w:rsid w:val="004A34FD"/>
    <w:rsid w:val="004A3BE7"/>
    <w:rsid w:val="004A419B"/>
    <w:rsid w:val="004A529D"/>
    <w:rsid w:val="004A56FD"/>
    <w:rsid w:val="004A6B21"/>
    <w:rsid w:val="004A6F14"/>
    <w:rsid w:val="004A76BA"/>
    <w:rsid w:val="004B0673"/>
    <w:rsid w:val="004B1816"/>
    <w:rsid w:val="004B285E"/>
    <w:rsid w:val="004B2888"/>
    <w:rsid w:val="004B3650"/>
    <w:rsid w:val="004B3735"/>
    <w:rsid w:val="004B58C7"/>
    <w:rsid w:val="004B6244"/>
    <w:rsid w:val="004B73AD"/>
    <w:rsid w:val="004B7C92"/>
    <w:rsid w:val="004C05C2"/>
    <w:rsid w:val="004C091C"/>
    <w:rsid w:val="004C1F5E"/>
    <w:rsid w:val="004C32B0"/>
    <w:rsid w:val="004C3C24"/>
    <w:rsid w:val="004C43C4"/>
    <w:rsid w:val="004C47C7"/>
    <w:rsid w:val="004C593E"/>
    <w:rsid w:val="004C5D6F"/>
    <w:rsid w:val="004C5E2F"/>
    <w:rsid w:val="004C5ED0"/>
    <w:rsid w:val="004C6CA6"/>
    <w:rsid w:val="004C6D9D"/>
    <w:rsid w:val="004C7410"/>
    <w:rsid w:val="004D00C1"/>
    <w:rsid w:val="004D042A"/>
    <w:rsid w:val="004D0C50"/>
    <w:rsid w:val="004D1956"/>
    <w:rsid w:val="004D1BDC"/>
    <w:rsid w:val="004D2372"/>
    <w:rsid w:val="004D43DA"/>
    <w:rsid w:val="004D46E8"/>
    <w:rsid w:val="004D4A25"/>
    <w:rsid w:val="004D509B"/>
    <w:rsid w:val="004D7348"/>
    <w:rsid w:val="004E0102"/>
    <w:rsid w:val="004E1829"/>
    <w:rsid w:val="004E29EA"/>
    <w:rsid w:val="004E3CF4"/>
    <w:rsid w:val="004E4E6B"/>
    <w:rsid w:val="004E503E"/>
    <w:rsid w:val="004E5C05"/>
    <w:rsid w:val="004E5E67"/>
    <w:rsid w:val="004E73EC"/>
    <w:rsid w:val="004E79BE"/>
    <w:rsid w:val="004E7B74"/>
    <w:rsid w:val="004F0B43"/>
    <w:rsid w:val="004F1BD2"/>
    <w:rsid w:val="004F2863"/>
    <w:rsid w:val="004F2BD8"/>
    <w:rsid w:val="004F32E1"/>
    <w:rsid w:val="004F3765"/>
    <w:rsid w:val="004F3DB9"/>
    <w:rsid w:val="004F4380"/>
    <w:rsid w:val="004F4F4B"/>
    <w:rsid w:val="004F5CD2"/>
    <w:rsid w:val="004F6059"/>
    <w:rsid w:val="004F6CA7"/>
    <w:rsid w:val="004F7881"/>
    <w:rsid w:val="005015BD"/>
    <w:rsid w:val="00501FA7"/>
    <w:rsid w:val="00502944"/>
    <w:rsid w:val="00502D93"/>
    <w:rsid w:val="00502F7A"/>
    <w:rsid w:val="00504131"/>
    <w:rsid w:val="00504B69"/>
    <w:rsid w:val="0050558C"/>
    <w:rsid w:val="00506364"/>
    <w:rsid w:val="00507F15"/>
    <w:rsid w:val="00510381"/>
    <w:rsid w:val="005106E8"/>
    <w:rsid w:val="005125C9"/>
    <w:rsid w:val="005143B6"/>
    <w:rsid w:val="00515753"/>
    <w:rsid w:val="00515CD8"/>
    <w:rsid w:val="00517C4A"/>
    <w:rsid w:val="00521C2A"/>
    <w:rsid w:val="005221EF"/>
    <w:rsid w:val="005222D9"/>
    <w:rsid w:val="00522903"/>
    <w:rsid w:val="00522D8B"/>
    <w:rsid w:val="00523745"/>
    <w:rsid w:val="00523B10"/>
    <w:rsid w:val="00523CC5"/>
    <w:rsid w:val="005246AF"/>
    <w:rsid w:val="005253B7"/>
    <w:rsid w:val="00530659"/>
    <w:rsid w:val="00530899"/>
    <w:rsid w:val="00532225"/>
    <w:rsid w:val="00532B15"/>
    <w:rsid w:val="00532D3D"/>
    <w:rsid w:val="0053431F"/>
    <w:rsid w:val="00534AEF"/>
    <w:rsid w:val="005356F8"/>
    <w:rsid w:val="00536C0A"/>
    <w:rsid w:val="005379F4"/>
    <w:rsid w:val="005405A6"/>
    <w:rsid w:val="00540A23"/>
    <w:rsid w:val="00540F5E"/>
    <w:rsid w:val="00541E36"/>
    <w:rsid w:val="005437C7"/>
    <w:rsid w:val="0054473D"/>
    <w:rsid w:val="00544B6B"/>
    <w:rsid w:val="005452DA"/>
    <w:rsid w:val="00545E67"/>
    <w:rsid w:val="00550043"/>
    <w:rsid w:val="00550BBE"/>
    <w:rsid w:val="00551371"/>
    <w:rsid w:val="005520A5"/>
    <w:rsid w:val="005540D1"/>
    <w:rsid w:val="005556AA"/>
    <w:rsid w:val="00556799"/>
    <w:rsid w:val="00556B40"/>
    <w:rsid w:val="005570E4"/>
    <w:rsid w:val="005578AD"/>
    <w:rsid w:val="00561EF7"/>
    <w:rsid w:val="0056240D"/>
    <w:rsid w:val="00562DE4"/>
    <w:rsid w:val="005630BC"/>
    <w:rsid w:val="005643F4"/>
    <w:rsid w:val="0056486A"/>
    <w:rsid w:val="00564CBB"/>
    <w:rsid w:val="005656DE"/>
    <w:rsid w:val="005656EF"/>
    <w:rsid w:val="00565DE3"/>
    <w:rsid w:val="00566609"/>
    <w:rsid w:val="005666FD"/>
    <w:rsid w:val="00566DB3"/>
    <w:rsid w:val="005674D6"/>
    <w:rsid w:val="00567EE6"/>
    <w:rsid w:val="00570531"/>
    <w:rsid w:val="00570A5B"/>
    <w:rsid w:val="00573067"/>
    <w:rsid w:val="00573E74"/>
    <w:rsid w:val="0057431C"/>
    <w:rsid w:val="0057455A"/>
    <w:rsid w:val="00577693"/>
    <w:rsid w:val="0058037F"/>
    <w:rsid w:val="00581468"/>
    <w:rsid w:val="00581F62"/>
    <w:rsid w:val="005825B4"/>
    <w:rsid w:val="0058265E"/>
    <w:rsid w:val="00584E2D"/>
    <w:rsid w:val="00585636"/>
    <w:rsid w:val="00585757"/>
    <w:rsid w:val="00585B87"/>
    <w:rsid w:val="00586514"/>
    <w:rsid w:val="00586D2D"/>
    <w:rsid w:val="0058706A"/>
    <w:rsid w:val="00587489"/>
    <w:rsid w:val="00587583"/>
    <w:rsid w:val="00587E83"/>
    <w:rsid w:val="00587FDE"/>
    <w:rsid w:val="005901EA"/>
    <w:rsid w:val="00592A51"/>
    <w:rsid w:val="00593AE9"/>
    <w:rsid w:val="00593EDA"/>
    <w:rsid w:val="00594CB8"/>
    <w:rsid w:val="00595BB9"/>
    <w:rsid w:val="005960F9"/>
    <w:rsid w:val="00596F5E"/>
    <w:rsid w:val="005A0C6E"/>
    <w:rsid w:val="005A1E85"/>
    <w:rsid w:val="005A1EDE"/>
    <w:rsid w:val="005A250B"/>
    <w:rsid w:val="005A296A"/>
    <w:rsid w:val="005A2D81"/>
    <w:rsid w:val="005A31A0"/>
    <w:rsid w:val="005A3209"/>
    <w:rsid w:val="005A32EF"/>
    <w:rsid w:val="005A343B"/>
    <w:rsid w:val="005A5FE1"/>
    <w:rsid w:val="005A6A0A"/>
    <w:rsid w:val="005A6C15"/>
    <w:rsid w:val="005B015D"/>
    <w:rsid w:val="005B097F"/>
    <w:rsid w:val="005B22DC"/>
    <w:rsid w:val="005B2B95"/>
    <w:rsid w:val="005B35AD"/>
    <w:rsid w:val="005B3E18"/>
    <w:rsid w:val="005B5170"/>
    <w:rsid w:val="005B5847"/>
    <w:rsid w:val="005B595B"/>
    <w:rsid w:val="005B6187"/>
    <w:rsid w:val="005B64E8"/>
    <w:rsid w:val="005B6CC9"/>
    <w:rsid w:val="005C048C"/>
    <w:rsid w:val="005C1A6E"/>
    <w:rsid w:val="005C1E00"/>
    <w:rsid w:val="005C2542"/>
    <w:rsid w:val="005C3C9F"/>
    <w:rsid w:val="005C5640"/>
    <w:rsid w:val="005C6A4E"/>
    <w:rsid w:val="005C6B35"/>
    <w:rsid w:val="005C7F90"/>
    <w:rsid w:val="005D1039"/>
    <w:rsid w:val="005D12C3"/>
    <w:rsid w:val="005D14CA"/>
    <w:rsid w:val="005D1FC3"/>
    <w:rsid w:val="005D36BB"/>
    <w:rsid w:val="005D3889"/>
    <w:rsid w:val="005D3A1E"/>
    <w:rsid w:val="005D557E"/>
    <w:rsid w:val="005D62D8"/>
    <w:rsid w:val="005D70BD"/>
    <w:rsid w:val="005D741E"/>
    <w:rsid w:val="005D7DAD"/>
    <w:rsid w:val="005E1019"/>
    <w:rsid w:val="005E17D6"/>
    <w:rsid w:val="005E33AD"/>
    <w:rsid w:val="005E3CB8"/>
    <w:rsid w:val="005E7722"/>
    <w:rsid w:val="005E7972"/>
    <w:rsid w:val="005F02B3"/>
    <w:rsid w:val="005F071A"/>
    <w:rsid w:val="005F08DC"/>
    <w:rsid w:val="005F1111"/>
    <w:rsid w:val="005F18CF"/>
    <w:rsid w:val="005F4399"/>
    <w:rsid w:val="005F5252"/>
    <w:rsid w:val="005F5592"/>
    <w:rsid w:val="005F6060"/>
    <w:rsid w:val="005F66DB"/>
    <w:rsid w:val="005F6E8C"/>
    <w:rsid w:val="005F6FF3"/>
    <w:rsid w:val="005F70E6"/>
    <w:rsid w:val="0060002D"/>
    <w:rsid w:val="00602347"/>
    <w:rsid w:val="0060342C"/>
    <w:rsid w:val="006034A4"/>
    <w:rsid w:val="006035B5"/>
    <w:rsid w:val="00604542"/>
    <w:rsid w:val="00604ADD"/>
    <w:rsid w:val="00605DA1"/>
    <w:rsid w:val="00606B2D"/>
    <w:rsid w:val="00607545"/>
    <w:rsid w:val="00610318"/>
    <w:rsid w:val="00610C61"/>
    <w:rsid w:val="00612DCA"/>
    <w:rsid w:val="00613EBA"/>
    <w:rsid w:val="0061464F"/>
    <w:rsid w:val="00614DEC"/>
    <w:rsid w:val="0061785D"/>
    <w:rsid w:val="00617A78"/>
    <w:rsid w:val="00617FF8"/>
    <w:rsid w:val="0062104B"/>
    <w:rsid w:val="0062188D"/>
    <w:rsid w:val="00622DAA"/>
    <w:rsid w:val="006232F6"/>
    <w:rsid w:val="00624792"/>
    <w:rsid w:val="00627987"/>
    <w:rsid w:val="0063014B"/>
    <w:rsid w:val="00630236"/>
    <w:rsid w:val="006330E0"/>
    <w:rsid w:val="006334F9"/>
    <w:rsid w:val="00633E3C"/>
    <w:rsid w:val="00634D01"/>
    <w:rsid w:val="00635D46"/>
    <w:rsid w:val="00635FFD"/>
    <w:rsid w:val="0063638A"/>
    <w:rsid w:val="0063675F"/>
    <w:rsid w:val="006368DA"/>
    <w:rsid w:val="00640074"/>
    <w:rsid w:val="00640F53"/>
    <w:rsid w:val="00641D3E"/>
    <w:rsid w:val="00641E18"/>
    <w:rsid w:val="00641E8D"/>
    <w:rsid w:val="006424DB"/>
    <w:rsid w:val="00642668"/>
    <w:rsid w:val="00642BA4"/>
    <w:rsid w:val="0065093D"/>
    <w:rsid w:val="00650BA1"/>
    <w:rsid w:val="00650D05"/>
    <w:rsid w:val="006516FF"/>
    <w:rsid w:val="00651AFE"/>
    <w:rsid w:val="00652E1F"/>
    <w:rsid w:val="00653DF4"/>
    <w:rsid w:val="00653E71"/>
    <w:rsid w:val="00654B9F"/>
    <w:rsid w:val="00654C5D"/>
    <w:rsid w:val="00654D81"/>
    <w:rsid w:val="00655676"/>
    <w:rsid w:val="0065655E"/>
    <w:rsid w:val="006568BD"/>
    <w:rsid w:val="00656931"/>
    <w:rsid w:val="0065737B"/>
    <w:rsid w:val="00657955"/>
    <w:rsid w:val="006619CD"/>
    <w:rsid w:val="00661AE9"/>
    <w:rsid w:val="00661C17"/>
    <w:rsid w:val="00662768"/>
    <w:rsid w:val="0066316B"/>
    <w:rsid w:val="0066320F"/>
    <w:rsid w:val="0066360B"/>
    <w:rsid w:val="00663A13"/>
    <w:rsid w:val="00663A64"/>
    <w:rsid w:val="0066402F"/>
    <w:rsid w:val="006641CB"/>
    <w:rsid w:val="00664974"/>
    <w:rsid w:val="00664DE6"/>
    <w:rsid w:val="0066550A"/>
    <w:rsid w:val="00666C30"/>
    <w:rsid w:val="00670D1D"/>
    <w:rsid w:val="00672861"/>
    <w:rsid w:val="00672BB8"/>
    <w:rsid w:val="00674883"/>
    <w:rsid w:val="00674B7D"/>
    <w:rsid w:val="00675600"/>
    <w:rsid w:val="00677594"/>
    <w:rsid w:val="00677B2C"/>
    <w:rsid w:val="0068049D"/>
    <w:rsid w:val="00680BCA"/>
    <w:rsid w:val="00681BE6"/>
    <w:rsid w:val="00681C8F"/>
    <w:rsid w:val="00682FD8"/>
    <w:rsid w:val="00683FE1"/>
    <w:rsid w:val="0068416A"/>
    <w:rsid w:val="00684B54"/>
    <w:rsid w:val="00684D61"/>
    <w:rsid w:val="00684DB5"/>
    <w:rsid w:val="00685EB6"/>
    <w:rsid w:val="00686F65"/>
    <w:rsid w:val="00692148"/>
    <w:rsid w:val="0069344E"/>
    <w:rsid w:val="00693936"/>
    <w:rsid w:val="00693F41"/>
    <w:rsid w:val="006944DB"/>
    <w:rsid w:val="0069475E"/>
    <w:rsid w:val="00695C7E"/>
    <w:rsid w:val="00697457"/>
    <w:rsid w:val="00697474"/>
    <w:rsid w:val="006A0610"/>
    <w:rsid w:val="006A0B3C"/>
    <w:rsid w:val="006A12F1"/>
    <w:rsid w:val="006A20C0"/>
    <w:rsid w:val="006A29E0"/>
    <w:rsid w:val="006A3694"/>
    <w:rsid w:val="006A36EA"/>
    <w:rsid w:val="006A3977"/>
    <w:rsid w:val="006A4B70"/>
    <w:rsid w:val="006A7616"/>
    <w:rsid w:val="006B0D2C"/>
    <w:rsid w:val="006B152F"/>
    <w:rsid w:val="006B211B"/>
    <w:rsid w:val="006B2DEE"/>
    <w:rsid w:val="006B3282"/>
    <w:rsid w:val="006B403F"/>
    <w:rsid w:val="006B4069"/>
    <w:rsid w:val="006B4C62"/>
    <w:rsid w:val="006B5074"/>
    <w:rsid w:val="006B52D9"/>
    <w:rsid w:val="006B6060"/>
    <w:rsid w:val="006B66E0"/>
    <w:rsid w:val="006B7750"/>
    <w:rsid w:val="006C016F"/>
    <w:rsid w:val="006C2D17"/>
    <w:rsid w:val="006C3735"/>
    <w:rsid w:val="006C3D6B"/>
    <w:rsid w:val="006C44A8"/>
    <w:rsid w:val="006C4EE5"/>
    <w:rsid w:val="006C525C"/>
    <w:rsid w:val="006D084A"/>
    <w:rsid w:val="006D0C36"/>
    <w:rsid w:val="006D0C9D"/>
    <w:rsid w:val="006D44AE"/>
    <w:rsid w:val="006D583C"/>
    <w:rsid w:val="006D630C"/>
    <w:rsid w:val="006D6430"/>
    <w:rsid w:val="006D7AE9"/>
    <w:rsid w:val="006E0690"/>
    <w:rsid w:val="006E1E5D"/>
    <w:rsid w:val="006E23A9"/>
    <w:rsid w:val="006E3528"/>
    <w:rsid w:val="006E3964"/>
    <w:rsid w:val="006E4181"/>
    <w:rsid w:val="006E4E1F"/>
    <w:rsid w:val="006E54B3"/>
    <w:rsid w:val="006E5625"/>
    <w:rsid w:val="006E567D"/>
    <w:rsid w:val="006E5F69"/>
    <w:rsid w:val="006E78C3"/>
    <w:rsid w:val="006F0604"/>
    <w:rsid w:val="006F171B"/>
    <w:rsid w:val="006F1AC7"/>
    <w:rsid w:val="006F2132"/>
    <w:rsid w:val="006F348D"/>
    <w:rsid w:val="006F3A9C"/>
    <w:rsid w:val="006F3E77"/>
    <w:rsid w:val="006F5807"/>
    <w:rsid w:val="006F5959"/>
    <w:rsid w:val="006F6D55"/>
    <w:rsid w:val="006F79BF"/>
    <w:rsid w:val="0070003A"/>
    <w:rsid w:val="00700815"/>
    <w:rsid w:val="0070139E"/>
    <w:rsid w:val="00701D3E"/>
    <w:rsid w:val="00701F40"/>
    <w:rsid w:val="0070228A"/>
    <w:rsid w:val="00702604"/>
    <w:rsid w:val="007035B2"/>
    <w:rsid w:val="00703647"/>
    <w:rsid w:val="007036E6"/>
    <w:rsid w:val="007055C7"/>
    <w:rsid w:val="007073F4"/>
    <w:rsid w:val="007103A5"/>
    <w:rsid w:val="00710C54"/>
    <w:rsid w:val="007123BC"/>
    <w:rsid w:val="00712521"/>
    <w:rsid w:val="0071426C"/>
    <w:rsid w:val="00715AF9"/>
    <w:rsid w:val="0071666D"/>
    <w:rsid w:val="00716A27"/>
    <w:rsid w:val="00720564"/>
    <w:rsid w:val="00721695"/>
    <w:rsid w:val="00722B93"/>
    <w:rsid w:val="00722D3B"/>
    <w:rsid w:val="00722EB3"/>
    <w:rsid w:val="00722F1E"/>
    <w:rsid w:val="00723373"/>
    <w:rsid w:val="007237C6"/>
    <w:rsid w:val="0072391D"/>
    <w:rsid w:val="00725815"/>
    <w:rsid w:val="00727317"/>
    <w:rsid w:val="00727A0C"/>
    <w:rsid w:val="00727AE7"/>
    <w:rsid w:val="0073022E"/>
    <w:rsid w:val="007302E0"/>
    <w:rsid w:val="0073038C"/>
    <w:rsid w:val="00730D8F"/>
    <w:rsid w:val="00731447"/>
    <w:rsid w:val="007321F1"/>
    <w:rsid w:val="00733073"/>
    <w:rsid w:val="00733486"/>
    <w:rsid w:val="0073379E"/>
    <w:rsid w:val="00734B87"/>
    <w:rsid w:val="00734C1D"/>
    <w:rsid w:val="007364CF"/>
    <w:rsid w:val="0073675C"/>
    <w:rsid w:val="00736850"/>
    <w:rsid w:val="00740ACD"/>
    <w:rsid w:val="00740AF8"/>
    <w:rsid w:val="0074113C"/>
    <w:rsid w:val="00741C72"/>
    <w:rsid w:val="00742DA8"/>
    <w:rsid w:val="00743B93"/>
    <w:rsid w:val="00743DF2"/>
    <w:rsid w:val="0074510D"/>
    <w:rsid w:val="00745344"/>
    <w:rsid w:val="00745866"/>
    <w:rsid w:val="00746657"/>
    <w:rsid w:val="00746964"/>
    <w:rsid w:val="00747777"/>
    <w:rsid w:val="00747C6B"/>
    <w:rsid w:val="00750022"/>
    <w:rsid w:val="0075052F"/>
    <w:rsid w:val="00750F84"/>
    <w:rsid w:val="007517E6"/>
    <w:rsid w:val="00751F5B"/>
    <w:rsid w:val="00752166"/>
    <w:rsid w:val="007525B0"/>
    <w:rsid w:val="0075274C"/>
    <w:rsid w:val="0075423B"/>
    <w:rsid w:val="00754AC2"/>
    <w:rsid w:val="007551F4"/>
    <w:rsid w:val="0075533E"/>
    <w:rsid w:val="00755672"/>
    <w:rsid w:val="007556A6"/>
    <w:rsid w:val="00760DE1"/>
    <w:rsid w:val="00760F32"/>
    <w:rsid w:val="00762189"/>
    <w:rsid w:val="00762A96"/>
    <w:rsid w:val="00763286"/>
    <w:rsid w:val="0076388F"/>
    <w:rsid w:val="007641B5"/>
    <w:rsid w:val="0076474B"/>
    <w:rsid w:val="007647DF"/>
    <w:rsid w:val="007649CC"/>
    <w:rsid w:val="0076618E"/>
    <w:rsid w:val="007662CC"/>
    <w:rsid w:val="00766ED6"/>
    <w:rsid w:val="00767B31"/>
    <w:rsid w:val="00771D5B"/>
    <w:rsid w:val="00772175"/>
    <w:rsid w:val="00773266"/>
    <w:rsid w:val="0077501B"/>
    <w:rsid w:val="00775330"/>
    <w:rsid w:val="00775B8F"/>
    <w:rsid w:val="00776A99"/>
    <w:rsid w:val="00776D3E"/>
    <w:rsid w:val="00780B99"/>
    <w:rsid w:val="00781008"/>
    <w:rsid w:val="00781FBC"/>
    <w:rsid w:val="0078207F"/>
    <w:rsid w:val="007823F9"/>
    <w:rsid w:val="00783088"/>
    <w:rsid w:val="007835FE"/>
    <w:rsid w:val="00783BCF"/>
    <w:rsid w:val="007841D0"/>
    <w:rsid w:val="0078592D"/>
    <w:rsid w:val="00785D77"/>
    <w:rsid w:val="0078652F"/>
    <w:rsid w:val="00787A52"/>
    <w:rsid w:val="00787F53"/>
    <w:rsid w:val="0079098D"/>
    <w:rsid w:val="00790FE6"/>
    <w:rsid w:val="00792666"/>
    <w:rsid w:val="0079377E"/>
    <w:rsid w:val="007940FF"/>
    <w:rsid w:val="00797407"/>
    <w:rsid w:val="00797464"/>
    <w:rsid w:val="007A0C37"/>
    <w:rsid w:val="007A1912"/>
    <w:rsid w:val="007A46D7"/>
    <w:rsid w:val="007A4C85"/>
    <w:rsid w:val="007A55C7"/>
    <w:rsid w:val="007A78D4"/>
    <w:rsid w:val="007B06F7"/>
    <w:rsid w:val="007B0D51"/>
    <w:rsid w:val="007B1086"/>
    <w:rsid w:val="007B25F9"/>
    <w:rsid w:val="007B2F7C"/>
    <w:rsid w:val="007B3137"/>
    <w:rsid w:val="007B440A"/>
    <w:rsid w:val="007B5E0C"/>
    <w:rsid w:val="007B5EBE"/>
    <w:rsid w:val="007B7074"/>
    <w:rsid w:val="007B70C2"/>
    <w:rsid w:val="007B7400"/>
    <w:rsid w:val="007B76EF"/>
    <w:rsid w:val="007C0418"/>
    <w:rsid w:val="007C062C"/>
    <w:rsid w:val="007C0A9C"/>
    <w:rsid w:val="007C0DFB"/>
    <w:rsid w:val="007C0E51"/>
    <w:rsid w:val="007C192E"/>
    <w:rsid w:val="007C358A"/>
    <w:rsid w:val="007C36BF"/>
    <w:rsid w:val="007C42E8"/>
    <w:rsid w:val="007C4A6F"/>
    <w:rsid w:val="007C4A7C"/>
    <w:rsid w:val="007C53C8"/>
    <w:rsid w:val="007C57E0"/>
    <w:rsid w:val="007C5CAC"/>
    <w:rsid w:val="007C6784"/>
    <w:rsid w:val="007C6AA9"/>
    <w:rsid w:val="007C7C03"/>
    <w:rsid w:val="007D0044"/>
    <w:rsid w:val="007D0C46"/>
    <w:rsid w:val="007D204D"/>
    <w:rsid w:val="007D266E"/>
    <w:rsid w:val="007D2C52"/>
    <w:rsid w:val="007D2C79"/>
    <w:rsid w:val="007D2FA7"/>
    <w:rsid w:val="007D4A91"/>
    <w:rsid w:val="007D4CD7"/>
    <w:rsid w:val="007D6FED"/>
    <w:rsid w:val="007D6FFD"/>
    <w:rsid w:val="007D767B"/>
    <w:rsid w:val="007E0C44"/>
    <w:rsid w:val="007E1BC4"/>
    <w:rsid w:val="007E27F3"/>
    <w:rsid w:val="007E2D9C"/>
    <w:rsid w:val="007E304B"/>
    <w:rsid w:val="007E56DE"/>
    <w:rsid w:val="007E6820"/>
    <w:rsid w:val="007E6945"/>
    <w:rsid w:val="007E77B3"/>
    <w:rsid w:val="007E7B3F"/>
    <w:rsid w:val="007F1562"/>
    <w:rsid w:val="007F454D"/>
    <w:rsid w:val="007F5006"/>
    <w:rsid w:val="007F734C"/>
    <w:rsid w:val="007F7C20"/>
    <w:rsid w:val="0080058F"/>
    <w:rsid w:val="008008C6"/>
    <w:rsid w:val="008008F5"/>
    <w:rsid w:val="00800E1A"/>
    <w:rsid w:val="00801573"/>
    <w:rsid w:val="00802936"/>
    <w:rsid w:val="00802C50"/>
    <w:rsid w:val="00803AD3"/>
    <w:rsid w:val="00806067"/>
    <w:rsid w:val="00806467"/>
    <w:rsid w:val="00806774"/>
    <w:rsid w:val="00806A1C"/>
    <w:rsid w:val="00810A45"/>
    <w:rsid w:val="00811172"/>
    <w:rsid w:val="0081317F"/>
    <w:rsid w:val="008135DC"/>
    <w:rsid w:val="008135E5"/>
    <w:rsid w:val="008147F0"/>
    <w:rsid w:val="008151BC"/>
    <w:rsid w:val="0081552F"/>
    <w:rsid w:val="00815D7F"/>
    <w:rsid w:val="008200F3"/>
    <w:rsid w:val="00820F20"/>
    <w:rsid w:val="00822913"/>
    <w:rsid w:val="00822BA8"/>
    <w:rsid w:val="00822DA3"/>
    <w:rsid w:val="00823179"/>
    <w:rsid w:val="0082328D"/>
    <w:rsid w:val="008235D4"/>
    <w:rsid w:val="00823C6D"/>
    <w:rsid w:val="00824169"/>
    <w:rsid w:val="00825C8C"/>
    <w:rsid w:val="00825D58"/>
    <w:rsid w:val="00827F03"/>
    <w:rsid w:val="008307AD"/>
    <w:rsid w:val="00833000"/>
    <w:rsid w:val="0083440D"/>
    <w:rsid w:val="008347B2"/>
    <w:rsid w:val="008352CC"/>
    <w:rsid w:val="0083573A"/>
    <w:rsid w:val="00835768"/>
    <w:rsid w:val="0083590F"/>
    <w:rsid w:val="00836286"/>
    <w:rsid w:val="00836AA6"/>
    <w:rsid w:val="00837C3D"/>
    <w:rsid w:val="00841664"/>
    <w:rsid w:val="008429ED"/>
    <w:rsid w:val="00843344"/>
    <w:rsid w:val="008438B7"/>
    <w:rsid w:val="00843AC9"/>
    <w:rsid w:val="00843B41"/>
    <w:rsid w:val="00844737"/>
    <w:rsid w:val="008452C9"/>
    <w:rsid w:val="00850B3D"/>
    <w:rsid w:val="00851B4E"/>
    <w:rsid w:val="008521CE"/>
    <w:rsid w:val="00853489"/>
    <w:rsid w:val="00854675"/>
    <w:rsid w:val="00854C38"/>
    <w:rsid w:val="00854EDB"/>
    <w:rsid w:val="008552E7"/>
    <w:rsid w:val="00855C3D"/>
    <w:rsid w:val="008603AB"/>
    <w:rsid w:val="00860836"/>
    <w:rsid w:val="00861C94"/>
    <w:rsid w:val="00861E89"/>
    <w:rsid w:val="00862607"/>
    <w:rsid w:val="00862B69"/>
    <w:rsid w:val="0086388E"/>
    <w:rsid w:val="00863E58"/>
    <w:rsid w:val="00864F87"/>
    <w:rsid w:val="008652C6"/>
    <w:rsid w:val="0086531E"/>
    <w:rsid w:val="008654D4"/>
    <w:rsid w:val="00865864"/>
    <w:rsid w:val="00865F1F"/>
    <w:rsid w:val="00867397"/>
    <w:rsid w:val="00871902"/>
    <w:rsid w:val="00872FF7"/>
    <w:rsid w:val="008731AF"/>
    <w:rsid w:val="00873ED2"/>
    <w:rsid w:val="00874B2F"/>
    <w:rsid w:val="00875C4E"/>
    <w:rsid w:val="0087677D"/>
    <w:rsid w:val="00876B84"/>
    <w:rsid w:val="00876F7F"/>
    <w:rsid w:val="00877D2D"/>
    <w:rsid w:val="00880454"/>
    <w:rsid w:val="00880ACB"/>
    <w:rsid w:val="00880DEC"/>
    <w:rsid w:val="00881F24"/>
    <w:rsid w:val="0088265E"/>
    <w:rsid w:val="00884210"/>
    <w:rsid w:val="00885454"/>
    <w:rsid w:val="008860A6"/>
    <w:rsid w:val="00886392"/>
    <w:rsid w:val="00886672"/>
    <w:rsid w:val="00886E14"/>
    <w:rsid w:val="00887139"/>
    <w:rsid w:val="00887303"/>
    <w:rsid w:val="00887383"/>
    <w:rsid w:val="00887865"/>
    <w:rsid w:val="00891F9F"/>
    <w:rsid w:val="008930E2"/>
    <w:rsid w:val="0089323B"/>
    <w:rsid w:val="00893253"/>
    <w:rsid w:val="00893509"/>
    <w:rsid w:val="00893565"/>
    <w:rsid w:val="00893A76"/>
    <w:rsid w:val="00893B8D"/>
    <w:rsid w:val="00893FC4"/>
    <w:rsid w:val="00894159"/>
    <w:rsid w:val="00894ACD"/>
    <w:rsid w:val="00895447"/>
    <w:rsid w:val="00895C28"/>
    <w:rsid w:val="00895FA7"/>
    <w:rsid w:val="00896028"/>
    <w:rsid w:val="0089667E"/>
    <w:rsid w:val="00896836"/>
    <w:rsid w:val="00896B12"/>
    <w:rsid w:val="00896E87"/>
    <w:rsid w:val="008971B5"/>
    <w:rsid w:val="00897587"/>
    <w:rsid w:val="00897D34"/>
    <w:rsid w:val="008A019F"/>
    <w:rsid w:val="008A0AA4"/>
    <w:rsid w:val="008A14A5"/>
    <w:rsid w:val="008A14C6"/>
    <w:rsid w:val="008A246D"/>
    <w:rsid w:val="008A28D4"/>
    <w:rsid w:val="008A432D"/>
    <w:rsid w:val="008A4922"/>
    <w:rsid w:val="008A4DB1"/>
    <w:rsid w:val="008A5BCF"/>
    <w:rsid w:val="008A6223"/>
    <w:rsid w:val="008A697E"/>
    <w:rsid w:val="008A766F"/>
    <w:rsid w:val="008A7CC4"/>
    <w:rsid w:val="008A7E18"/>
    <w:rsid w:val="008B03A3"/>
    <w:rsid w:val="008B0654"/>
    <w:rsid w:val="008B2C34"/>
    <w:rsid w:val="008B3E75"/>
    <w:rsid w:val="008B3F6A"/>
    <w:rsid w:val="008B3F6D"/>
    <w:rsid w:val="008B5475"/>
    <w:rsid w:val="008B5F7E"/>
    <w:rsid w:val="008B6208"/>
    <w:rsid w:val="008B6D70"/>
    <w:rsid w:val="008B78FB"/>
    <w:rsid w:val="008B7F1A"/>
    <w:rsid w:val="008C0573"/>
    <w:rsid w:val="008C1519"/>
    <w:rsid w:val="008C160D"/>
    <w:rsid w:val="008C33D0"/>
    <w:rsid w:val="008C5C35"/>
    <w:rsid w:val="008C6834"/>
    <w:rsid w:val="008C739E"/>
    <w:rsid w:val="008C7935"/>
    <w:rsid w:val="008D0B85"/>
    <w:rsid w:val="008D0C3F"/>
    <w:rsid w:val="008D1376"/>
    <w:rsid w:val="008D3B7B"/>
    <w:rsid w:val="008D44F1"/>
    <w:rsid w:val="008D586E"/>
    <w:rsid w:val="008D605F"/>
    <w:rsid w:val="008D64B3"/>
    <w:rsid w:val="008D6841"/>
    <w:rsid w:val="008D73AE"/>
    <w:rsid w:val="008E0F40"/>
    <w:rsid w:val="008E160E"/>
    <w:rsid w:val="008E1981"/>
    <w:rsid w:val="008E2B19"/>
    <w:rsid w:val="008E2D65"/>
    <w:rsid w:val="008E3112"/>
    <w:rsid w:val="008E323F"/>
    <w:rsid w:val="008E3C68"/>
    <w:rsid w:val="008E3E6B"/>
    <w:rsid w:val="008E49C9"/>
    <w:rsid w:val="008E596C"/>
    <w:rsid w:val="008E63CC"/>
    <w:rsid w:val="008E64E3"/>
    <w:rsid w:val="008E6D7D"/>
    <w:rsid w:val="008E70A1"/>
    <w:rsid w:val="008E70DA"/>
    <w:rsid w:val="008E76ED"/>
    <w:rsid w:val="008F009B"/>
    <w:rsid w:val="008F03A1"/>
    <w:rsid w:val="008F13CE"/>
    <w:rsid w:val="008F2285"/>
    <w:rsid w:val="008F26FF"/>
    <w:rsid w:val="008F34CB"/>
    <w:rsid w:val="008F4252"/>
    <w:rsid w:val="008F4EB6"/>
    <w:rsid w:val="008F5A4F"/>
    <w:rsid w:val="008F6C38"/>
    <w:rsid w:val="008F6DE7"/>
    <w:rsid w:val="0090020B"/>
    <w:rsid w:val="009005D9"/>
    <w:rsid w:val="00900EBF"/>
    <w:rsid w:val="00901076"/>
    <w:rsid w:val="00901479"/>
    <w:rsid w:val="00901A4C"/>
    <w:rsid w:val="00901E58"/>
    <w:rsid w:val="009046D0"/>
    <w:rsid w:val="00904A2D"/>
    <w:rsid w:val="00904AC8"/>
    <w:rsid w:val="00904C17"/>
    <w:rsid w:val="0090592E"/>
    <w:rsid w:val="0090592F"/>
    <w:rsid w:val="00907459"/>
    <w:rsid w:val="00907B5F"/>
    <w:rsid w:val="00910E4A"/>
    <w:rsid w:val="009113AC"/>
    <w:rsid w:val="009115FE"/>
    <w:rsid w:val="009130EC"/>
    <w:rsid w:val="00913FF8"/>
    <w:rsid w:val="009140B2"/>
    <w:rsid w:val="00914134"/>
    <w:rsid w:val="00914D99"/>
    <w:rsid w:val="00914EF0"/>
    <w:rsid w:val="009159A6"/>
    <w:rsid w:val="00915D00"/>
    <w:rsid w:val="00916C69"/>
    <w:rsid w:val="0091713E"/>
    <w:rsid w:val="00920A92"/>
    <w:rsid w:val="009219C7"/>
    <w:rsid w:val="009223B5"/>
    <w:rsid w:val="00922C34"/>
    <w:rsid w:val="00925353"/>
    <w:rsid w:val="0092602E"/>
    <w:rsid w:val="0092605B"/>
    <w:rsid w:val="0092647D"/>
    <w:rsid w:val="00930C37"/>
    <w:rsid w:val="00931CC3"/>
    <w:rsid w:val="00932EF4"/>
    <w:rsid w:val="0093346D"/>
    <w:rsid w:val="0093389D"/>
    <w:rsid w:val="00933F0E"/>
    <w:rsid w:val="00934AE7"/>
    <w:rsid w:val="00934DC3"/>
    <w:rsid w:val="00934FA6"/>
    <w:rsid w:val="00934FCB"/>
    <w:rsid w:val="009354BE"/>
    <w:rsid w:val="00936A83"/>
    <w:rsid w:val="00936AD9"/>
    <w:rsid w:val="00937051"/>
    <w:rsid w:val="0093790B"/>
    <w:rsid w:val="0094091F"/>
    <w:rsid w:val="00941C67"/>
    <w:rsid w:val="00941FD6"/>
    <w:rsid w:val="009421C7"/>
    <w:rsid w:val="00942B3E"/>
    <w:rsid w:val="00942CD0"/>
    <w:rsid w:val="00943FC5"/>
    <w:rsid w:val="009449A1"/>
    <w:rsid w:val="0094537A"/>
    <w:rsid w:val="009453E4"/>
    <w:rsid w:val="0094584A"/>
    <w:rsid w:val="0094599C"/>
    <w:rsid w:val="00945E05"/>
    <w:rsid w:val="00946ACB"/>
    <w:rsid w:val="0094796C"/>
    <w:rsid w:val="00950E8A"/>
    <w:rsid w:val="009511E0"/>
    <w:rsid w:val="00951F57"/>
    <w:rsid w:val="00952BF0"/>
    <w:rsid w:val="00953189"/>
    <w:rsid w:val="009536EB"/>
    <w:rsid w:val="00954A43"/>
    <w:rsid w:val="00954C6E"/>
    <w:rsid w:val="009552B6"/>
    <w:rsid w:val="009559CF"/>
    <w:rsid w:val="00957657"/>
    <w:rsid w:val="00957A42"/>
    <w:rsid w:val="00957B44"/>
    <w:rsid w:val="00961D77"/>
    <w:rsid w:val="009628C4"/>
    <w:rsid w:val="00962F72"/>
    <w:rsid w:val="00964974"/>
    <w:rsid w:val="0096638A"/>
    <w:rsid w:val="009675A7"/>
    <w:rsid w:val="009676BF"/>
    <w:rsid w:val="00970706"/>
    <w:rsid w:val="009709F2"/>
    <w:rsid w:val="009714BE"/>
    <w:rsid w:val="00971D5C"/>
    <w:rsid w:val="00973339"/>
    <w:rsid w:val="0097348A"/>
    <w:rsid w:val="00975025"/>
    <w:rsid w:val="00975132"/>
    <w:rsid w:val="0097574D"/>
    <w:rsid w:val="00975908"/>
    <w:rsid w:val="00980205"/>
    <w:rsid w:val="00980677"/>
    <w:rsid w:val="009806F4"/>
    <w:rsid w:val="00981756"/>
    <w:rsid w:val="009821BF"/>
    <w:rsid w:val="00982BE9"/>
    <w:rsid w:val="00983399"/>
    <w:rsid w:val="00985B45"/>
    <w:rsid w:val="00985C99"/>
    <w:rsid w:val="00986685"/>
    <w:rsid w:val="0098694B"/>
    <w:rsid w:val="0098703B"/>
    <w:rsid w:val="009878F0"/>
    <w:rsid w:val="009906DF"/>
    <w:rsid w:val="00990C70"/>
    <w:rsid w:val="00991435"/>
    <w:rsid w:val="00991E56"/>
    <w:rsid w:val="009929F8"/>
    <w:rsid w:val="00993A95"/>
    <w:rsid w:val="00993DAD"/>
    <w:rsid w:val="00994378"/>
    <w:rsid w:val="00994963"/>
    <w:rsid w:val="009953FD"/>
    <w:rsid w:val="00995619"/>
    <w:rsid w:val="00995E69"/>
    <w:rsid w:val="009962CA"/>
    <w:rsid w:val="00996A2E"/>
    <w:rsid w:val="0099730D"/>
    <w:rsid w:val="00997967"/>
    <w:rsid w:val="009979AF"/>
    <w:rsid w:val="00997C13"/>
    <w:rsid w:val="00997DEC"/>
    <w:rsid w:val="009A0E35"/>
    <w:rsid w:val="009A2783"/>
    <w:rsid w:val="009A2C63"/>
    <w:rsid w:val="009A3DAC"/>
    <w:rsid w:val="009A485C"/>
    <w:rsid w:val="009A5C32"/>
    <w:rsid w:val="009A5F2F"/>
    <w:rsid w:val="009A62FA"/>
    <w:rsid w:val="009A6ACF"/>
    <w:rsid w:val="009A6C58"/>
    <w:rsid w:val="009A6ECA"/>
    <w:rsid w:val="009A794C"/>
    <w:rsid w:val="009B17CE"/>
    <w:rsid w:val="009B1913"/>
    <w:rsid w:val="009B1BC7"/>
    <w:rsid w:val="009B1E33"/>
    <w:rsid w:val="009B292B"/>
    <w:rsid w:val="009B3F23"/>
    <w:rsid w:val="009B440F"/>
    <w:rsid w:val="009B5043"/>
    <w:rsid w:val="009B56FC"/>
    <w:rsid w:val="009B6200"/>
    <w:rsid w:val="009B6F34"/>
    <w:rsid w:val="009C02E7"/>
    <w:rsid w:val="009C1FBC"/>
    <w:rsid w:val="009C35B5"/>
    <w:rsid w:val="009C3703"/>
    <w:rsid w:val="009C3B78"/>
    <w:rsid w:val="009C5C09"/>
    <w:rsid w:val="009C5C21"/>
    <w:rsid w:val="009C62E5"/>
    <w:rsid w:val="009C6CF7"/>
    <w:rsid w:val="009C725F"/>
    <w:rsid w:val="009C7454"/>
    <w:rsid w:val="009C7DD1"/>
    <w:rsid w:val="009D067B"/>
    <w:rsid w:val="009D0D9B"/>
    <w:rsid w:val="009D1E1D"/>
    <w:rsid w:val="009D269A"/>
    <w:rsid w:val="009D330F"/>
    <w:rsid w:val="009D3524"/>
    <w:rsid w:val="009D3C05"/>
    <w:rsid w:val="009D3D31"/>
    <w:rsid w:val="009D4383"/>
    <w:rsid w:val="009D4643"/>
    <w:rsid w:val="009D4B01"/>
    <w:rsid w:val="009D4D39"/>
    <w:rsid w:val="009D50D3"/>
    <w:rsid w:val="009D5406"/>
    <w:rsid w:val="009D6160"/>
    <w:rsid w:val="009D628C"/>
    <w:rsid w:val="009D7080"/>
    <w:rsid w:val="009D79FB"/>
    <w:rsid w:val="009E088B"/>
    <w:rsid w:val="009E1DA1"/>
    <w:rsid w:val="009E2B73"/>
    <w:rsid w:val="009E4470"/>
    <w:rsid w:val="009E44D9"/>
    <w:rsid w:val="009E485F"/>
    <w:rsid w:val="009E4904"/>
    <w:rsid w:val="009E4B6E"/>
    <w:rsid w:val="009E4D1C"/>
    <w:rsid w:val="009E5B61"/>
    <w:rsid w:val="009E656F"/>
    <w:rsid w:val="009E6BC4"/>
    <w:rsid w:val="009E6F42"/>
    <w:rsid w:val="009E7780"/>
    <w:rsid w:val="009F0201"/>
    <w:rsid w:val="009F0228"/>
    <w:rsid w:val="009F0345"/>
    <w:rsid w:val="009F0A31"/>
    <w:rsid w:val="009F152A"/>
    <w:rsid w:val="009F15DA"/>
    <w:rsid w:val="009F1B2C"/>
    <w:rsid w:val="009F1CCE"/>
    <w:rsid w:val="009F2557"/>
    <w:rsid w:val="009F36E5"/>
    <w:rsid w:val="009F417F"/>
    <w:rsid w:val="009F605A"/>
    <w:rsid w:val="009F6329"/>
    <w:rsid w:val="00A021F8"/>
    <w:rsid w:val="00A02420"/>
    <w:rsid w:val="00A024FA"/>
    <w:rsid w:val="00A0293B"/>
    <w:rsid w:val="00A03D42"/>
    <w:rsid w:val="00A04F00"/>
    <w:rsid w:val="00A05BFD"/>
    <w:rsid w:val="00A066E6"/>
    <w:rsid w:val="00A068B0"/>
    <w:rsid w:val="00A06B49"/>
    <w:rsid w:val="00A06EC0"/>
    <w:rsid w:val="00A078A4"/>
    <w:rsid w:val="00A07A81"/>
    <w:rsid w:val="00A10832"/>
    <w:rsid w:val="00A110E2"/>
    <w:rsid w:val="00A11C3F"/>
    <w:rsid w:val="00A12AE7"/>
    <w:rsid w:val="00A130D9"/>
    <w:rsid w:val="00A1458E"/>
    <w:rsid w:val="00A14AB0"/>
    <w:rsid w:val="00A14F4C"/>
    <w:rsid w:val="00A15583"/>
    <w:rsid w:val="00A15E1D"/>
    <w:rsid w:val="00A1694A"/>
    <w:rsid w:val="00A17FBD"/>
    <w:rsid w:val="00A20071"/>
    <w:rsid w:val="00A21088"/>
    <w:rsid w:val="00A228B7"/>
    <w:rsid w:val="00A235F9"/>
    <w:rsid w:val="00A273AD"/>
    <w:rsid w:val="00A2786E"/>
    <w:rsid w:val="00A30467"/>
    <w:rsid w:val="00A30C57"/>
    <w:rsid w:val="00A31184"/>
    <w:rsid w:val="00A315CB"/>
    <w:rsid w:val="00A32F01"/>
    <w:rsid w:val="00A3354B"/>
    <w:rsid w:val="00A34662"/>
    <w:rsid w:val="00A34D7E"/>
    <w:rsid w:val="00A36A80"/>
    <w:rsid w:val="00A375EB"/>
    <w:rsid w:val="00A37871"/>
    <w:rsid w:val="00A37A6E"/>
    <w:rsid w:val="00A37FBA"/>
    <w:rsid w:val="00A40140"/>
    <w:rsid w:val="00A428A4"/>
    <w:rsid w:val="00A44D5C"/>
    <w:rsid w:val="00A452D9"/>
    <w:rsid w:val="00A4756D"/>
    <w:rsid w:val="00A502B8"/>
    <w:rsid w:val="00A50833"/>
    <w:rsid w:val="00A50C4A"/>
    <w:rsid w:val="00A5124D"/>
    <w:rsid w:val="00A51421"/>
    <w:rsid w:val="00A51A50"/>
    <w:rsid w:val="00A521B0"/>
    <w:rsid w:val="00A522B8"/>
    <w:rsid w:val="00A54BFB"/>
    <w:rsid w:val="00A552D7"/>
    <w:rsid w:val="00A55FBB"/>
    <w:rsid w:val="00A568BA"/>
    <w:rsid w:val="00A569B8"/>
    <w:rsid w:val="00A57D91"/>
    <w:rsid w:val="00A609D3"/>
    <w:rsid w:val="00A60D16"/>
    <w:rsid w:val="00A61138"/>
    <w:rsid w:val="00A6195D"/>
    <w:rsid w:val="00A62840"/>
    <w:rsid w:val="00A62AEA"/>
    <w:rsid w:val="00A62DBB"/>
    <w:rsid w:val="00A62F4D"/>
    <w:rsid w:val="00A64A3B"/>
    <w:rsid w:val="00A64C7B"/>
    <w:rsid w:val="00A65F63"/>
    <w:rsid w:val="00A664AF"/>
    <w:rsid w:val="00A6652D"/>
    <w:rsid w:val="00A665B7"/>
    <w:rsid w:val="00A67DF6"/>
    <w:rsid w:val="00A718E6"/>
    <w:rsid w:val="00A723FA"/>
    <w:rsid w:val="00A72B37"/>
    <w:rsid w:val="00A72D6F"/>
    <w:rsid w:val="00A74012"/>
    <w:rsid w:val="00A74686"/>
    <w:rsid w:val="00A7541B"/>
    <w:rsid w:val="00A757C4"/>
    <w:rsid w:val="00A7646F"/>
    <w:rsid w:val="00A76C4E"/>
    <w:rsid w:val="00A77538"/>
    <w:rsid w:val="00A80ED1"/>
    <w:rsid w:val="00A817AF"/>
    <w:rsid w:val="00A82627"/>
    <w:rsid w:val="00A82B4E"/>
    <w:rsid w:val="00A841EB"/>
    <w:rsid w:val="00A842C3"/>
    <w:rsid w:val="00A848F5"/>
    <w:rsid w:val="00A85CCC"/>
    <w:rsid w:val="00A85ED6"/>
    <w:rsid w:val="00A863AD"/>
    <w:rsid w:val="00A86641"/>
    <w:rsid w:val="00A868FE"/>
    <w:rsid w:val="00A86EEC"/>
    <w:rsid w:val="00A86F6B"/>
    <w:rsid w:val="00A86FBA"/>
    <w:rsid w:val="00A87438"/>
    <w:rsid w:val="00A90FE4"/>
    <w:rsid w:val="00A925A6"/>
    <w:rsid w:val="00A95AAB"/>
    <w:rsid w:val="00A95D28"/>
    <w:rsid w:val="00A95EF4"/>
    <w:rsid w:val="00A96554"/>
    <w:rsid w:val="00AA08B5"/>
    <w:rsid w:val="00AA09AF"/>
    <w:rsid w:val="00AA1199"/>
    <w:rsid w:val="00AA11EC"/>
    <w:rsid w:val="00AA25DD"/>
    <w:rsid w:val="00AA2846"/>
    <w:rsid w:val="00AA44E4"/>
    <w:rsid w:val="00AA49EB"/>
    <w:rsid w:val="00AA5191"/>
    <w:rsid w:val="00AA6062"/>
    <w:rsid w:val="00AA6775"/>
    <w:rsid w:val="00AA7B5A"/>
    <w:rsid w:val="00AB002B"/>
    <w:rsid w:val="00AB0470"/>
    <w:rsid w:val="00AB114C"/>
    <w:rsid w:val="00AB199A"/>
    <w:rsid w:val="00AB1CA4"/>
    <w:rsid w:val="00AB2B0F"/>
    <w:rsid w:val="00AB3BC2"/>
    <w:rsid w:val="00AB3C8E"/>
    <w:rsid w:val="00AB4C57"/>
    <w:rsid w:val="00AB50F1"/>
    <w:rsid w:val="00AB6A72"/>
    <w:rsid w:val="00AB6E7C"/>
    <w:rsid w:val="00AC1026"/>
    <w:rsid w:val="00AC2463"/>
    <w:rsid w:val="00AC5178"/>
    <w:rsid w:val="00AC5693"/>
    <w:rsid w:val="00AC5F4F"/>
    <w:rsid w:val="00AC699C"/>
    <w:rsid w:val="00AD02BF"/>
    <w:rsid w:val="00AD1696"/>
    <w:rsid w:val="00AD1935"/>
    <w:rsid w:val="00AD294F"/>
    <w:rsid w:val="00AD3099"/>
    <w:rsid w:val="00AD3742"/>
    <w:rsid w:val="00AD39CD"/>
    <w:rsid w:val="00AD66CF"/>
    <w:rsid w:val="00AD7649"/>
    <w:rsid w:val="00AD7F34"/>
    <w:rsid w:val="00AE0988"/>
    <w:rsid w:val="00AE1D06"/>
    <w:rsid w:val="00AE3611"/>
    <w:rsid w:val="00AE3B19"/>
    <w:rsid w:val="00AE4018"/>
    <w:rsid w:val="00AE4EA7"/>
    <w:rsid w:val="00AE73C3"/>
    <w:rsid w:val="00AE79FE"/>
    <w:rsid w:val="00AE7C3C"/>
    <w:rsid w:val="00AF05E3"/>
    <w:rsid w:val="00AF2866"/>
    <w:rsid w:val="00AF3D6B"/>
    <w:rsid w:val="00AF5358"/>
    <w:rsid w:val="00AF5392"/>
    <w:rsid w:val="00AF57E8"/>
    <w:rsid w:val="00AF71E0"/>
    <w:rsid w:val="00B00A2C"/>
    <w:rsid w:val="00B00B38"/>
    <w:rsid w:val="00B01E06"/>
    <w:rsid w:val="00B02236"/>
    <w:rsid w:val="00B02629"/>
    <w:rsid w:val="00B0294F"/>
    <w:rsid w:val="00B02E9C"/>
    <w:rsid w:val="00B03BEE"/>
    <w:rsid w:val="00B05039"/>
    <w:rsid w:val="00B052E2"/>
    <w:rsid w:val="00B0553D"/>
    <w:rsid w:val="00B05B5D"/>
    <w:rsid w:val="00B06487"/>
    <w:rsid w:val="00B06549"/>
    <w:rsid w:val="00B06AA7"/>
    <w:rsid w:val="00B0725A"/>
    <w:rsid w:val="00B101D2"/>
    <w:rsid w:val="00B101D6"/>
    <w:rsid w:val="00B106BC"/>
    <w:rsid w:val="00B124EE"/>
    <w:rsid w:val="00B1307D"/>
    <w:rsid w:val="00B13BA0"/>
    <w:rsid w:val="00B1437F"/>
    <w:rsid w:val="00B14D58"/>
    <w:rsid w:val="00B157CD"/>
    <w:rsid w:val="00B21087"/>
    <w:rsid w:val="00B21371"/>
    <w:rsid w:val="00B21552"/>
    <w:rsid w:val="00B22420"/>
    <w:rsid w:val="00B23182"/>
    <w:rsid w:val="00B23819"/>
    <w:rsid w:val="00B23EA6"/>
    <w:rsid w:val="00B25123"/>
    <w:rsid w:val="00B25136"/>
    <w:rsid w:val="00B3198F"/>
    <w:rsid w:val="00B31DF6"/>
    <w:rsid w:val="00B330F2"/>
    <w:rsid w:val="00B331D6"/>
    <w:rsid w:val="00B342D4"/>
    <w:rsid w:val="00B34FDC"/>
    <w:rsid w:val="00B35346"/>
    <w:rsid w:val="00B353B1"/>
    <w:rsid w:val="00B36F0A"/>
    <w:rsid w:val="00B371BA"/>
    <w:rsid w:val="00B372B2"/>
    <w:rsid w:val="00B400B3"/>
    <w:rsid w:val="00B41868"/>
    <w:rsid w:val="00B423FC"/>
    <w:rsid w:val="00B42A06"/>
    <w:rsid w:val="00B4398E"/>
    <w:rsid w:val="00B44261"/>
    <w:rsid w:val="00B44934"/>
    <w:rsid w:val="00B47196"/>
    <w:rsid w:val="00B5234B"/>
    <w:rsid w:val="00B52621"/>
    <w:rsid w:val="00B52E36"/>
    <w:rsid w:val="00B550BF"/>
    <w:rsid w:val="00B551AB"/>
    <w:rsid w:val="00B555D8"/>
    <w:rsid w:val="00B55AC7"/>
    <w:rsid w:val="00B56183"/>
    <w:rsid w:val="00B56234"/>
    <w:rsid w:val="00B57C72"/>
    <w:rsid w:val="00B606B2"/>
    <w:rsid w:val="00B61A8E"/>
    <w:rsid w:val="00B6251F"/>
    <w:rsid w:val="00B629DD"/>
    <w:rsid w:val="00B62A68"/>
    <w:rsid w:val="00B62FFB"/>
    <w:rsid w:val="00B63EED"/>
    <w:rsid w:val="00B648E5"/>
    <w:rsid w:val="00B65D6E"/>
    <w:rsid w:val="00B66BA4"/>
    <w:rsid w:val="00B66D8E"/>
    <w:rsid w:val="00B708F1"/>
    <w:rsid w:val="00B709AB"/>
    <w:rsid w:val="00B726EC"/>
    <w:rsid w:val="00B739B2"/>
    <w:rsid w:val="00B73D71"/>
    <w:rsid w:val="00B7409D"/>
    <w:rsid w:val="00B7443F"/>
    <w:rsid w:val="00B74D8B"/>
    <w:rsid w:val="00B75C15"/>
    <w:rsid w:val="00B77B61"/>
    <w:rsid w:val="00B80A09"/>
    <w:rsid w:val="00B80B25"/>
    <w:rsid w:val="00B80B83"/>
    <w:rsid w:val="00B816C6"/>
    <w:rsid w:val="00B82D7C"/>
    <w:rsid w:val="00B83CD8"/>
    <w:rsid w:val="00B84DD4"/>
    <w:rsid w:val="00B85D46"/>
    <w:rsid w:val="00B85D91"/>
    <w:rsid w:val="00B878FE"/>
    <w:rsid w:val="00B90E78"/>
    <w:rsid w:val="00B9369C"/>
    <w:rsid w:val="00B94A53"/>
    <w:rsid w:val="00B94F00"/>
    <w:rsid w:val="00B95064"/>
    <w:rsid w:val="00B95222"/>
    <w:rsid w:val="00B96962"/>
    <w:rsid w:val="00B96A9C"/>
    <w:rsid w:val="00B974B8"/>
    <w:rsid w:val="00BA0F89"/>
    <w:rsid w:val="00BA1A52"/>
    <w:rsid w:val="00BA24A5"/>
    <w:rsid w:val="00BA2FFB"/>
    <w:rsid w:val="00BA41F6"/>
    <w:rsid w:val="00BA47C4"/>
    <w:rsid w:val="00BA6CB3"/>
    <w:rsid w:val="00BA704C"/>
    <w:rsid w:val="00BA7B22"/>
    <w:rsid w:val="00BB11F8"/>
    <w:rsid w:val="00BB1776"/>
    <w:rsid w:val="00BB197D"/>
    <w:rsid w:val="00BB20E0"/>
    <w:rsid w:val="00BB278B"/>
    <w:rsid w:val="00BB288C"/>
    <w:rsid w:val="00BB2F2A"/>
    <w:rsid w:val="00BB3890"/>
    <w:rsid w:val="00BB3F79"/>
    <w:rsid w:val="00BB4BE7"/>
    <w:rsid w:val="00BB557D"/>
    <w:rsid w:val="00BB578F"/>
    <w:rsid w:val="00BB581D"/>
    <w:rsid w:val="00BB5DA4"/>
    <w:rsid w:val="00BB636A"/>
    <w:rsid w:val="00BB7271"/>
    <w:rsid w:val="00BB75A2"/>
    <w:rsid w:val="00BB7E1C"/>
    <w:rsid w:val="00BC00EF"/>
    <w:rsid w:val="00BC0462"/>
    <w:rsid w:val="00BC0F15"/>
    <w:rsid w:val="00BC1852"/>
    <w:rsid w:val="00BC1971"/>
    <w:rsid w:val="00BC2A4F"/>
    <w:rsid w:val="00BC3FDB"/>
    <w:rsid w:val="00BC420B"/>
    <w:rsid w:val="00BC5B71"/>
    <w:rsid w:val="00BC6B6E"/>
    <w:rsid w:val="00BC71E3"/>
    <w:rsid w:val="00BC75FF"/>
    <w:rsid w:val="00BC7708"/>
    <w:rsid w:val="00BD1063"/>
    <w:rsid w:val="00BD1A49"/>
    <w:rsid w:val="00BD30C3"/>
    <w:rsid w:val="00BD46B8"/>
    <w:rsid w:val="00BD4791"/>
    <w:rsid w:val="00BD602F"/>
    <w:rsid w:val="00BD6353"/>
    <w:rsid w:val="00BD6E9A"/>
    <w:rsid w:val="00BE00E2"/>
    <w:rsid w:val="00BE43FF"/>
    <w:rsid w:val="00BE62F9"/>
    <w:rsid w:val="00BE6AF3"/>
    <w:rsid w:val="00BF1A65"/>
    <w:rsid w:val="00BF2717"/>
    <w:rsid w:val="00BF3614"/>
    <w:rsid w:val="00BF3BCC"/>
    <w:rsid w:val="00BF3DC9"/>
    <w:rsid w:val="00BF43E1"/>
    <w:rsid w:val="00BF47F1"/>
    <w:rsid w:val="00BF507A"/>
    <w:rsid w:val="00BF5CA6"/>
    <w:rsid w:val="00BF704F"/>
    <w:rsid w:val="00C0214C"/>
    <w:rsid w:val="00C027E3"/>
    <w:rsid w:val="00C03832"/>
    <w:rsid w:val="00C03D12"/>
    <w:rsid w:val="00C04307"/>
    <w:rsid w:val="00C05810"/>
    <w:rsid w:val="00C07A8C"/>
    <w:rsid w:val="00C1059C"/>
    <w:rsid w:val="00C11A83"/>
    <w:rsid w:val="00C11D7F"/>
    <w:rsid w:val="00C13002"/>
    <w:rsid w:val="00C131D3"/>
    <w:rsid w:val="00C13754"/>
    <w:rsid w:val="00C13B23"/>
    <w:rsid w:val="00C14219"/>
    <w:rsid w:val="00C16A41"/>
    <w:rsid w:val="00C1755D"/>
    <w:rsid w:val="00C17891"/>
    <w:rsid w:val="00C17CBC"/>
    <w:rsid w:val="00C17F89"/>
    <w:rsid w:val="00C2008E"/>
    <w:rsid w:val="00C21335"/>
    <w:rsid w:val="00C2339D"/>
    <w:rsid w:val="00C236AB"/>
    <w:rsid w:val="00C243A9"/>
    <w:rsid w:val="00C24BC0"/>
    <w:rsid w:val="00C25AAA"/>
    <w:rsid w:val="00C25D63"/>
    <w:rsid w:val="00C25F41"/>
    <w:rsid w:val="00C25FB4"/>
    <w:rsid w:val="00C2648C"/>
    <w:rsid w:val="00C26559"/>
    <w:rsid w:val="00C2687D"/>
    <w:rsid w:val="00C26C31"/>
    <w:rsid w:val="00C26EFE"/>
    <w:rsid w:val="00C27C3F"/>
    <w:rsid w:val="00C30784"/>
    <w:rsid w:val="00C311D8"/>
    <w:rsid w:val="00C31C56"/>
    <w:rsid w:val="00C31FB7"/>
    <w:rsid w:val="00C32107"/>
    <w:rsid w:val="00C32C0B"/>
    <w:rsid w:val="00C358C8"/>
    <w:rsid w:val="00C360AD"/>
    <w:rsid w:val="00C369FA"/>
    <w:rsid w:val="00C40405"/>
    <w:rsid w:val="00C4166B"/>
    <w:rsid w:val="00C41A00"/>
    <w:rsid w:val="00C42773"/>
    <w:rsid w:val="00C42C01"/>
    <w:rsid w:val="00C442B6"/>
    <w:rsid w:val="00C448C4"/>
    <w:rsid w:val="00C4557A"/>
    <w:rsid w:val="00C4561D"/>
    <w:rsid w:val="00C45D3C"/>
    <w:rsid w:val="00C45E26"/>
    <w:rsid w:val="00C46D40"/>
    <w:rsid w:val="00C46F5A"/>
    <w:rsid w:val="00C4713A"/>
    <w:rsid w:val="00C47E9A"/>
    <w:rsid w:val="00C508A3"/>
    <w:rsid w:val="00C519CF"/>
    <w:rsid w:val="00C52C6F"/>
    <w:rsid w:val="00C52E05"/>
    <w:rsid w:val="00C544A8"/>
    <w:rsid w:val="00C54EF2"/>
    <w:rsid w:val="00C550C6"/>
    <w:rsid w:val="00C55E1C"/>
    <w:rsid w:val="00C55F9E"/>
    <w:rsid w:val="00C57026"/>
    <w:rsid w:val="00C575D0"/>
    <w:rsid w:val="00C6201A"/>
    <w:rsid w:val="00C62ED1"/>
    <w:rsid w:val="00C63ABC"/>
    <w:rsid w:val="00C648A1"/>
    <w:rsid w:val="00C65A4B"/>
    <w:rsid w:val="00C66426"/>
    <w:rsid w:val="00C70257"/>
    <w:rsid w:val="00C7055F"/>
    <w:rsid w:val="00C7145F"/>
    <w:rsid w:val="00C71D29"/>
    <w:rsid w:val="00C72C11"/>
    <w:rsid w:val="00C74BE2"/>
    <w:rsid w:val="00C75F6C"/>
    <w:rsid w:val="00C76A60"/>
    <w:rsid w:val="00C76BC0"/>
    <w:rsid w:val="00C77897"/>
    <w:rsid w:val="00C808A1"/>
    <w:rsid w:val="00C81931"/>
    <w:rsid w:val="00C81E21"/>
    <w:rsid w:val="00C82FA1"/>
    <w:rsid w:val="00C83459"/>
    <w:rsid w:val="00C8373F"/>
    <w:rsid w:val="00C85391"/>
    <w:rsid w:val="00C86C3A"/>
    <w:rsid w:val="00C8798C"/>
    <w:rsid w:val="00C90DFC"/>
    <w:rsid w:val="00C9106C"/>
    <w:rsid w:val="00C919DE"/>
    <w:rsid w:val="00C94E47"/>
    <w:rsid w:val="00C967D2"/>
    <w:rsid w:val="00C97000"/>
    <w:rsid w:val="00C97766"/>
    <w:rsid w:val="00CA2383"/>
    <w:rsid w:val="00CA2861"/>
    <w:rsid w:val="00CA28C2"/>
    <w:rsid w:val="00CA34BC"/>
    <w:rsid w:val="00CA396C"/>
    <w:rsid w:val="00CA492E"/>
    <w:rsid w:val="00CA50AC"/>
    <w:rsid w:val="00CA668C"/>
    <w:rsid w:val="00CA7459"/>
    <w:rsid w:val="00CA74A8"/>
    <w:rsid w:val="00CB01AF"/>
    <w:rsid w:val="00CB086D"/>
    <w:rsid w:val="00CB0E87"/>
    <w:rsid w:val="00CB0FF8"/>
    <w:rsid w:val="00CB325D"/>
    <w:rsid w:val="00CB3A64"/>
    <w:rsid w:val="00CB3D9A"/>
    <w:rsid w:val="00CB5FE1"/>
    <w:rsid w:val="00CB694F"/>
    <w:rsid w:val="00CB7376"/>
    <w:rsid w:val="00CB7D4C"/>
    <w:rsid w:val="00CC0B8B"/>
    <w:rsid w:val="00CC2093"/>
    <w:rsid w:val="00CC21DA"/>
    <w:rsid w:val="00CC2EAF"/>
    <w:rsid w:val="00CC3428"/>
    <w:rsid w:val="00CC3438"/>
    <w:rsid w:val="00CC3FD8"/>
    <w:rsid w:val="00CC5117"/>
    <w:rsid w:val="00CC5B40"/>
    <w:rsid w:val="00CC6568"/>
    <w:rsid w:val="00CC6D5B"/>
    <w:rsid w:val="00CD149A"/>
    <w:rsid w:val="00CD24A8"/>
    <w:rsid w:val="00CD2949"/>
    <w:rsid w:val="00CD34EE"/>
    <w:rsid w:val="00CD3AF5"/>
    <w:rsid w:val="00CD3BE6"/>
    <w:rsid w:val="00CD40A5"/>
    <w:rsid w:val="00CD46FB"/>
    <w:rsid w:val="00CD4EE0"/>
    <w:rsid w:val="00CD5346"/>
    <w:rsid w:val="00CD6AD6"/>
    <w:rsid w:val="00CD6FDB"/>
    <w:rsid w:val="00CD785B"/>
    <w:rsid w:val="00CE0E0D"/>
    <w:rsid w:val="00CE0E5E"/>
    <w:rsid w:val="00CE0FF1"/>
    <w:rsid w:val="00CE23E6"/>
    <w:rsid w:val="00CE37FC"/>
    <w:rsid w:val="00CE3829"/>
    <w:rsid w:val="00CE485E"/>
    <w:rsid w:val="00CE52FE"/>
    <w:rsid w:val="00CE5929"/>
    <w:rsid w:val="00CE6121"/>
    <w:rsid w:val="00CE708D"/>
    <w:rsid w:val="00CE78E8"/>
    <w:rsid w:val="00CE7B10"/>
    <w:rsid w:val="00CE7BD2"/>
    <w:rsid w:val="00CE7CFC"/>
    <w:rsid w:val="00CF02FF"/>
    <w:rsid w:val="00CF14C3"/>
    <w:rsid w:val="00CF1FFC"/>
    <w:rsid w:val="00CF30EB"/>
    <w:rsid w:val="00CF39EB"/>
    <w:rsid w:val="00CF4409"/>
    <w:rsid w:val="00CF4627"/>
    <w:rsid w:val="00CF48EC"/>
    <w:rsid w:val="00CF4E64"/>
    <w:rsid w:val="00CF5ABA"/>
    <w:rsid w:val="00CF5CA4"/>
    <w:rsid w:val="00CF6180"/>
    <w:rsid w:val="00CF67BF"/>
    <w:rsid w:val="00CF76B2"/>
    <w:rsid w:val="00D021D6"/>
    <w:rsid w:val="00D025FA"/>
    <w:rsid w:val="00D04A06"/>
    <w:rsid w:val="00D05037"/>
    <w:rsid w:val="00D05B0B"/>
    <w:rsid w:val="00D061FA"/>
    <w:rsid w:val="00D06F9F"/>
    <w:rsid w:val="00D06FA0"/>
    <w:rsid w:val="00D070C5"/>
    <w:rsid w:val="00D071E8"/>
    <w:rsid w:val="00D07861"/>
    <w:rsid w:val="00D07A0C"/>
    <w:rsid w:val="00D07ED4"/>
    <w:rsid w:val="00D07EE9"/>
    <w:rsid w:val="00D104CE"/>
    <w:rsid w:val="00D10512"/>
    <w:rsid w:val="00D11044"/>
    <w:rsid w:val="00D12312"/>
    <w:rsid w:val="00D12699"/>
    <w:rsid w:val="00D13844"/>
    <w:rsid w:val="00D13867"/>
    <w:rsid w:val="00D13A5C"/>
    <w:rsid w:val="00D1413E"/>
    <w:rsid w:val="00D149CA"/>
    <w:rsid w:val="00D14A07"/>
    <w:rsid w:val="00D14C04"/>
    <w:rsid w:val="00D171FC"/>
    <w:rsid w:val="00D17201"/>
    <w:rsid w:val="00D1788D"/>
    <w:rsid w:val="00D20433"/>
    <w:rsid w:val="00D20552"/>
    <w:rsid w:val="00D21C53"/>
    <w:rsid w:val="00D22AB1"/>
    <w:rsid w:val="00D23D45"/>
    <w:rsid w:val="00D260C6"/>
    <w:rsid w:val="00D26363"/>
    <w:rsid w:val="00D2637E"/>
    <w:rsid w:val="00D27126"/>
    <w:rsid w:val="00D27DD4"/>
    <w:rsid w:val="00D30261"/>
    <w:rsid w:val="00D32161"/>
    <w:rsid w:val="00D32BAB"/>
    <w:rsid w:val="00D331EA"/>
    <w:rsid w:val="00D3350C"/>
    <w:rsid w:val="00D33EB2"/>
    <w:rsid w:val="00D346E1"/>
    <w:rsid w:val="00D355D6"/>
    <w:rsid w:val="00D37115"/>
    <w:rsid w:val="00D41260"/>
    <w:rsid w:val="00D44BB0"/>
    <w:rsid w:val="00D45970"/>
    <w:rsid w:val="00D459D1"/>
    <w:rsid w:val="00D4685E"/>
    <w:rsid w:val="00D46A4F"/>
    <w:rsid w:val="00D46DCE"/>
    <w:rsid w:val="00D46E81"/>
    <w:rsid w:val="00D476DA"/>
    <w:rsid w:val="00D47D32"/>
    <w:rsid w:val="00D5049E"/>
    <w:rsid w:val="00D5081E"/>
    <w:rsid w:val="00D512BF"/>
    <w:rsid w:val="00D51949"/>
    <w:rsid w:val="00D5549A"/>
    <w:rsid w:val="00D55C48"/>
    <w:rsid w:val="00D56AC0"/>
    <w:rsid w:val="00D603C5"/>
    <w:rsid w:val="00D60BC6"/>
    <w:rsid w:val="00D60FBC"/>
    <w:rsid w:val="00D612F8"/>
    <w:rsid w:val="00D618C5"/>
    <w:rsid w:val="00D619EA"/>
    <w:rsid w:val="00D62A54"/>
    <w:rsid w:val="00D62EED"/>
    <w:rsid w:val="00D631DE"/>
    <w:rsid w:val="00D6335E"/>
    <w:rsid w:val="00D63E7D"/>
    <w:rsid w:val="00D6602D"/>
    <w:rsid w:val="00D66884"/>
    <w:rsid w:val="00D67EF1"/>
    <w:rsid w:val="00D705AD"/>
    <w:rsid w:val="00D71A33"/>
    <w:rsid w:val="00D71BDF"/>
    <w:rsid w:val="00D72A34"/>
    <w:rsid w:val="00D72F6F"/>
    <w:rsid w:val="00D72FEC"/>
    <w:rsid w:val="00D732F4"/>
    <w:rsid w:val="00D73856"/>
    <w:rsid w:val="00D76DB2"/>
    <w:rsid w:val="00D7705E"/>
    <w:rsid w:val="00D77514"/>
    <w:rsid w:val="00D804FD"/>
    <w:rsid w:val="00D81576"/>
    <w:rsid w:val="00D8239C"/>
    <w:rsid w:val="00D8349D"/>
    <w:rsid w:val="00D837F4"/>
    <w:rsid w:val="00D83D84"/>
    <w:rsid w:val="00D847B7"/>
    <w:rsid w:val="00D8531B"/>
    <w:rsid w:val="00D85B98"/>
    <w:rsid w:val="00D8698C"/>
    <w:rsid w:val="00D86B54"/>
    <w:rsid w:val="00D90BED"/>
    <w:rsid w:val="00D91BB7"/>
    <w:rsid w:val="00D92257"/>
    <w:rsid w:val="00D93078"/>
    <w:rsid w:val="00D9387A"/>
    <w:rsid w:val="00D941A1"/>
    <w:rsid w:val="00D94FC9"/>
    <w:rsid w:val="00D9692D"/>
    <w:rsid w:val="00D974FA"/>
    <w:rsid w:val="00D97780"/>
    <w:rsid w:val="00DA0731"/>
    <w:rsid w:val="00DA0800"/>
    <w:rsid w:val="00DA0AC5"/>
    <w:rsid w:val="00DA21A9"/>
    <w:rsid w:val="00DA25D8"/>
    <w:rsid w:val="00DA2FCC"/>
    <w:rsid w:val="00DA30B8"/>
    <w:rsid w:val="00DA4352"/>
    <w:rsid w:val="00DA60BF"/>
    <w:rsid w:val="00DA65DA"/>
    <w:rsid w:val="00DA7312"/>
    <w:rsid w:val="00DB0038"/>
    <w:rsid w:val="00DB1AEC"/>
    <w:rsid w:val="00DB1E91"/>
    <w:rsid w:val="00DB1FD0"/>
    <w:rsid w:val="00DB277B"/>
    <w:rsid w:val="00DB3AF2"/>
    <w:rsid w:val="00DB411E"/>
    <w:rsid w:val="00DB44AB"/>
    <w:rsid w:val="00DB474A"/>
    <w:rsid w:val="00DB492D"/>
    <w:rsid w:val="00DB5C74"/>
    <w:rsid w:val="00DB6B86"/>
    <w:rsid w:val="00DB6E33"/>
    <w:rsid w:val="00DB75EE"/>
    <w:rsid w:val="00DC08A7"/>
    <w:rsid w:val="00DC10DB"/>
    <w:rsid w:val="00DC286F"/>
    <w:rsid w:val="00DC2C70"/>
    <w:rsid w:val="00DC3AC2"/>
    <w:rsid w:val="00DC4212"/>
    <w:rsid w:val="00DC55CF"/>
    <w:rsid w:val="00DC62F3"/>
    <w:rsid w:val="00DC676F"/>
    <w:rsid w:val="00DD0257"/>
    <w:rsid w:val="00DD0949"/>
    <w:rsid w:val="00DD1744"/>
    <w:rsid w:val="00DD1B4B"/>
    <w:rsid w:val="00DD3085"/>
    <w:rsid w:val="00DD3663"/>
    <w:rsid w:val="00DD4406"/>
    <w:rsid w:val="00DD4415"/>
    <w:rsid w:val="00DD48A8"/>
    <w:rsid w:val="00DD55BB"/>
    <w:rsid w:val="00DD7D94"/>
    <w:rsid w:val="00DE0400"/>
    <w:rsid w:val="00DE06AD"/>
    <w:rsid w:val="00DE10E0"/>
    <w:rsid w:val="00DE13A7"/>
    <w:rsid w:val="00DE2B21"/>
    <w:rsid w:val="00DE3844"/>
    <w:rsid w:val="00DE4F44"/>
    <w:rsid w:val="00DE7DE6"/>
    <w:rsid w:val="00DE7F5F"/>
    <w:rsid w:val="00DF1F30"/>
    <w:rsid w:val="00DF29E7"/>
    <w:rsid w:val="00DF2DC2"/>
    <w:rsid w:val="00DF367D"/>
    <w:rsid w:val="00DF4153"/>
    <w:rsid w:val="00DF42DC"/>
    <w:rsid w:val="00DF462B"/>
    <w:rsid w:val="00DF4753"/>
    <w:rsid w:val="00DF5B86"/>
    <w:rsid w:val="00DF5EC2"/>
    <w:rsid w:val="00E00014"/>
    <w:rsid w:val="00E00E47"/>
    <w:rsid w:val="00E01141"/>
    <w:rsid w:val="00E0295E"/>
    <w:rsid w:val="00E03BCB"/>
    <w:rsid w:val="00E03E7A"/>
    <w:rsid w:val="00E045BF"/>
    <w:rsid w:val="00E04835"/>
    <w:rsid w:val="00E04E3C"/>
    <w:rsid w:val="00E04F0F"/>
    <w:rsid w:val="00E0522F"/>
    <w:rsid w:val="00E05703"/>
    <w:rsid w:val="00E05C0F"/>
    <w:rsid w:val="00E06541"/>
    <w:rsid w:val="00E068FA"/>
    <w:rsid w:val="00E104DE"/>
    <w:rsid w:val="00E10CF1"/>
    <w:rsid w:val="00E11061"/>
    <w:rsid w:val="00E12396"/>
    <w:rsid w:val="00E131BA"/>
    <w:rsid w:val="00E13855"/>
    <w:rsid w:val="00E138B3"/>
    <w:rsid w:val="00E16EC1"/>
    <w:rsid w:val="00E174DC"/>
    <w:rsid w:val="00E179C1"/>
    <w:rsid w:val="00E20321"/>
    <w:rsid w:val="00E22182"/>
    <w:rsid w:val="00E226BA"/>
    <w:rsid w:val="00E22CD2"/>
    <w:rsid w:val="00E2341D"/>
    <w:rsid w:val="00E24024"/>
    <w:rsid w:val="00E24657"/>
    <w:rsid w:val="00E24AEC"/>
    <w:rsid w:val="00E24F86"/>
    <w:rsid w:val="00E254AB"/>
    <w:rsid w:val="00E25742"/>
    <w:rsid w:val="00E257A6"/>
    <w:rsid w:val="00E2683D"/>
    <w:rsid w:val="00E26CA8"/>
    <w:rsid w:val="00E27EA3"/>
    <w:rsid w:val="00E30054"/>
    <w:rsid w:val="00E30E88"/>
    <w:rsid w:val="00E324D6"/>
    <w:rsid w:val="00E330D5"/>
    <w:rsid w:val="00E3331D"/>
    <w:rsid w:val="00E33425"/>
    <w:rsid w:val="00E337BD"/>
    <w:rsid w:val="00E34D39"/>
    <w:rsid w:val="00E3567E"/>
    <w:rsid w:val="00E36D9A"/>
    <w:rsid w:val="00E37BE3"/>
    <w:rsid w:val="00E410DA"/>
    <w:rsid w:val="00E42998"/>
    <w:rsid w:val="00E4471D"/>
    <w:rsid w:val="00E459BE"/>
    <w:rsid w:val="00E46BED"/>
    <w:rsid w:val="00E46D2C"/>
    <w:rsid w:val="00E50A64"/>
    <w:rsid w:val="00E50B4C"/>
    <w:rsid w:val="00E50EF8"/>
    <w:rsid w:val="00E50F0A"/>
    <w:rsid w:val="00E51494"/>
    <w:rsid w:val="00E51FDA"/>
    <w:rsid w:val="00E52E30"/>
    <w:rsid w:val="00E5367C"/>
    <w:rsid w:val="00E536A7"/>
    <w:rsid w:val="00E54F09"/>
    <w:rsid w:val="00E55A5A"/>
    <w:rsid w:val="00E55B58"/>
    <w:rsid w:val="00E56FFE"/>
    <w:rsid w:val="00E5716B"/>
    <w:rsid w:val="00E5753C"/>
    <w:rsid w:val="00E576B8"/>
    <w:rsid w:val="00E577FA"/>
    <w:rsid w:val="00E606C1"/>
    <w:rsid w:val="00E60B64"/>
    <w:rsid w:val="00E61CC6"/>
    <w:rsid w:val="00E623E9"/>
    <w:rsid w:val="00E632E3"/>
    <w:rsid w:val="00E63E00"/>
    <w:rsid w:val="00E64597"/>
    <w:rsid w:val="00E654DC"/>
    <w:rsid w:val="00E65D1D"/>
    <w:rsid w:val="00E6625A"/>
    <w:rsid w:val="00E6788C"/>
    <w:rsid w:val="00E70229"/>
    <w:rsid w:val="00E7372E"/>
    <w:rsid w:val="00E737A7"/>
    <w:rsid w:val="00E74061"/>
    <w:rsid w:val="00E760ED"/>
    <w:rsid w:val="00E763E2"/>
    <w:rsid w:val="00E76865"/>
    <w:rsid w:val="00E774A5"/>
    <w:rsid w:val="00E77722"/>
    <w:rsid w:val="00E805FA"/>
    <w:rsid w:val="00E8067C"/>
    <w:rsid w:val="00E80874"/>
    <w:rsid w:val="00E82F46"/>
    <w:rsid w:val="00E838B3"/>
    <w:rsid w:val="00E867CD"/>
    <w:rsid w:val="00E8686D"/>
    <w:rsid w:val="00E86A59"/>
    <w:rsid w:val="00E87E64"/>
    <w:rsid w:val="00E90A4D"/>
    <w:rsid w:val="00E91A2D"/>
    <w:rsid w:val="00E92164"/>
    <w:rsid w:val="00E923B4"/>
    <w:rsid w:val="00E92CA5"/>
    <w:rsid w:val="00E93F06"/>
    <w:rsid w:val="00E94A1D"/>
    <w:rsid w:val="00E9503C"/>
    <w:rsid w:val="00E962AE"/>
    <w:rsid w:val="00E96484"/>
    <w:rsid w:val="00E96D57"/>
    <w:rsid w:val="00E9764B"/>
    <w:rsid w:val="00E97786"/>
    <w:rsid w:val="00E97E08"/>
    <w:rsid w:val="00EA0588"/>
    <w:rsid w:val="00EA08DB"/>
    <w:rsid w:val="00EA13C4"/>
    <w:rsid w:val="00EA1E69"/>
    <w:rsid w:val="00EA25F4"/>
    <w:rsid w:val="00EA31CD"/>
    <w:rsid w:val="00EA3A31"/>
    <w:rsid w:val="00EA3AB6"/>
    <w:rsid w:val="00EA3D0E"/>
    <w:rsid w:val="00EA3ED2"/>
    <w:rsid w:val="00EA4122"/>
    <w:rsid w:val="00EA4822"/>
    <w:rsid w:val="00EA4A37"/>
    <w:rsid w:val="00EA4B01"/>
    <w:rsid w:val="00EA5025"/>
    <w:rsid w:val="00EA52D4"/>
    <w:rsid w:val="00EA6C0A"/>
    <w:rsid w:val="00EA6DDF"/>
    <w:rsid w:val="00EB03AD"/>
    <w:rsid w:val="00EB0BF0"/>
    <w:rsid w:val="00EB0D09"/>
    <w:rsid w:val="00EB1136"/>
    <w:rsid w:val="00EB155B"/>
    <w:rsid w:val="00EB1BEF"/>
    <w:rsid w:val="00EB2675"/>
    <w:rsid w:val="00EB26FF"/>
    <w:rsid w:val="00EB420D"/>
    <w:rsid w:val="00EB5142"/>
    <w:rsid w:val="00EB5226"/>
    <w:rsid w:val="00EB6297"/>
    <w:rsid w:val="00EB79B1"/>
    <w:rsid w:val="00EC00C4"/>
    <w:rsid w:val="00EC04E8"/>
    <w:rsid w:val="00EC11F9"/>
    <w:rsid w:val="00EC1938"/>
    <w:rsid w:val="00EC1C7B"/>
    <w:rsid w:val="00EC2A98"/>
    <w:rsid w:val="00EC4B19"/>
    <w:rsid w:val="00EC4B47"/>
    <w:rsid w:val="00EC52EE"/>
    <w:rsid w:val="00EC54F8"/>
    <w:rsid w:val="00EC5ADC"/>
    <w:rsid w:val="00EC6083"/>
    <w:rsid w:val="00ED0467"/>
    <w:rsid w:val="00ED1597"/>
    <w:rsid w:val="00ED240F"/>
    <w:rsid w:val="00ED2999"/>
    <w:rsid w:val="00ED2AD3"/>
    <w:rsid w:val="00ED3340"/>
    <w:rsid w:val="00ED3D02"/>
    <w:rsid w:val="00ED3D13"/>
    <w:rsid w:val="00ED46CC"/>
    <w:rsid w:val="00ED5270"/>
    <w:rsid w:val="00ED53A4"/>
    <w:rsid w:val="00ED5B8E"/>
    <w:rsid w:val="00ED5E52"/>
    <w:rsid w:val="00EE02A5"/>
    <w:rsid w:val="00EE0DF6"/>
    <w:rsid w:val="00EE0E62"/>
    <w:rsid w:val="00EE178C"/>
    <w:rsid w:val="00EE2257"/>
    <w:rsid w:val="00EE2BD0"/>
    <w:rsid w:val="00EE331E"/>
    <w:rsid w:val="00EE51CC"/>
    <w:rsid w:val="00EE5971"/>
    <w:rsid w:val="00EE5E9D"/>
    <w:rsid w:val="00EE650F"/>
    <w:rsid w:val="00EE66B2"/>
    <w:rsid w:val="00EE6790"/>
    <w:rsid w:val="00EE76B6"/>
    <w:rsid w:val="00EF0280"/>
    <w:rsid w:val="00EF0B2A"/>
    <w:rsid w:val="00EF0C1B"/>
    <w:rsid w:val="00EF0CCE"/>
    <w:rsid w:val="00EF1196"/>
    <w:rsid w:val="00EF1DBB"/>
    <w:rsid w:val="00EF21A9"/>
    <w:rsid w:val="00EF26FA"/>
    <w:rsid w:val="00EF327A"/>
    <w:rsid w:val="00EF35F0"/>
    <w:rsid w:val="00EF4A6A"/>
    <w:rsid w:val="00EF5208"/>
    <w:rsid w:val="00EF5443"/>
    <w:rsid w:val="00EF5CBC"/>
    <w:rsid w:val="00EF6DA8"/>
    <w:rsid w:val="00EF7661"/>
    <w:rsid w:val="00F006E7"/>
    <w:rsid w:val="00F006F3"/>
    <w:rsid w:val="00F025B7"/>
    <w:rsid w:val="00F02AB4"/>
    <w:rsid w:val="00F036AA"/>
    <w:rsid w:val="00F064B6"/>
    <w:rsid w:val="00F0688D"/>
    <w:rsid w:val="00F140AE"/>
    <w:rsid w:val="00F15086"/>
    <w:rsid w:val="00F15549"/>
    <w:rsid w:val="00F15706"/>
    <w:rsid w:val="00F166CD"/>
    <w:rsid w:val="00F17350"/>
    <w:rsid w:val="00F17489"/>
    <w:rsid w:val="00F2055E"/>
    <w:rsid w:val="00F208E6"/>
    <w:rsid w:val="00F20CD7"/>
    <w:rsid w:val="00F21A20"/>
    <w:rsid w:val="00F223FB"/>
    <w:rsid w:val="00F226AF"/>
    <w:rsid w:val="00F22E3C"/>
    <w:rsid w:val="00F230F2"/>
    <w:rsid w:val="00F23C92"/>
    <w:rsid w:val="00F25823"/>
    <w:rsid w:val="00F26D17"/>
    <w:rsid w:val="00F27C4B"/>
    <w:rsid w:val="00F312EA"/>
    <w:rsid w:val="00F3189E"/>
    <w:rsid w:val="00F32F4F"/>
    <w:rsid w:val="00F339AA"/>
    <w:rsid w:val="00F34095"/>
    <w:rsid w:val="00F36E20"/>
    <w:rsid w:val="00F40A4D"/>
    <w:rsid w:val="00F41CAF"/>
    <w:rsid w:val="00F41DCF"/>
    <w:rsid w:val="00F43885"/>
    <w:rsid w:val="00F43A39"/>
    <w:rsid w:val="00F43A7C"/>
    <w:rsid w:val="00F44D99"/>
    <w:rsid w:val="00F46E56"/>
    <w:rsid w:val="00F4794C"/>
    <w:rsid w:val="00F51F89"/>
    <w:rsid w:val="00F53002"/>
    <w:rsid w:val="00F53351"/>
    <w:rsid w:val="00F533C0"/>
    <w:rsid w:val="00F5355C"/>
    <w:rsid w:val="00F53F4B"/>
    <w:rsid w:val="00F54E98"/>
    <w:rsid w:val="00F550A9"/>
    <w:rsid w:val="00F554C7"/>
    <w:rsid w:val="00F5603A"/>
    <w:rsid w:val="00F60C8C"/>
    <w:rsid w:val="00F61FE3"/>
    <w:rsid w:val="00F6315A"/>
    <w:rsid w:val="00F63423"/>
    <w:rsid w:val="00F648FD"/>
    <w:rsid w:val="00F65424"/>
    <w:rsid w:val="00F65738"/>
    <w:rsid w:val="00F65B44"/>
    <w:rsid w:val="00F671A1"/>
    <w:rsid w:val="00F67C48"/>
    <w:rsid w:val="00F714A3"/>
    <w:rsid w:val="00F71882"/>
    <w:rsid w:val="00F72CA0"/>
    <w:rsid w:val="00F73106"/>
    <w:rsid w:val="00F73168"/>
    <w:rsid w:val="00F73954"/>
    <w:rsid w:val="00F74102"/>
    <w:rsid w:val="00F74467"/>
    <w:rsid w:val="00F749A4"/>
    <w:rsid w:val="00F74E48"/>
    <w:rsid w:val="00F74ECE"/>
    <w:rsid w:val="00F75690"/>
    <w:rsid w:val="00F75ACE"/>
    <w:rsid w:val="00F762EB"/>
    <w:rsid w:val="00F76553"/>
    <w:rsid w:val="00F76D3F"/>
    <w:rsid w:val="00F76F38"/>
    <w:rsid w:val="00F76FD5"/>
    <w:rsid w:val="00F77448"/>
    <w:rsid w:val="00F776AF"/>
    <w:rsid w:val="00F80738"/>
    <w:rsid w:val="00F818DC"/>
    <w:rsid w:val="00F82B5A"/>
    <w:rsid w:val="00F82CE7"/>
    <w:rsid w:val="00F82F5B"/>
    <w:rsid w:val="00F830A5"/>
    <w:rsid w:val="00F8341D"/>
    <w:rsid w:val="00F836CA"/>
    <w:rsid w:val="00F83F5B"/>
    <w:rsid w:val="00F8486A"/>
    <w:rsid w:val="00F8579E"/>
    <w:rsid w:val="00F85AA9"/>
    <w:rsid w:val="00F85FA3"/>
    <w:rsid w:val="00F8606C"/>
    <w:rsid w:val="00F86319"/>
    <w:rsid w:val="00F865EB"/>
    <w:rsid w:val="00F86C0C"/>
    <w:rsid w:val="00F9171E"/>
    <w:rsid w:val="00F923BF"/>
    <w:rsid w:val="00F92A4B"/>
    <w:rsid w:val="00F92F62"/>
    <w:rsid w:val="00F93296"/>
    <w:rsid w:val="00F93939"/>
    <w:rsid w:val="00F93C3C"/>
    <w:rsid w:val="00F93C60"/>
    <w:rsid w:val="00F94EBC"/>
    <w:rsid w:val="00F95EDB"/>
    <w:rsid w:val="00F96466"/>
    <w:rsid w:val="00F967B0"/>
    <w:rsid w:val="00F96F49"/>
    <w:rsid w:val="00F97019"/>
    <w:rsid w:val="00FA08C4"/>
    <w:rsid w:val="00FA223C"/>
    <w:rsid w:val="00FA352A"/>
    <w:rsid w:val="00FA4813"/>
    <w:rsid w:val="00FA4EB4"/>
    <w:rsid w:val="00FA4EFB"/>
    <w:rsid w:val="00FA508C"/>
    <w:rsid w:val="00FA52F6"/>
    <w:rsid w:val="00FA55F3"/>
    <w:rsid w:val="00FA5A76"/>
    <w:rsid w:val="00FA5C56"/>
    <w:rsid w:val="00FA7FAA"/>
    <w:rsid w:val="00FB0006"/>
    <w:rsid w:val="00FB0ECB"/>
    <w:rsid w:val="00FB1C8F"/>
    <w:rsid w:val="00FB2566"/>
    <w:rsid w:val="00FB277B"/>
    <w:rsid w:val="00FB2A75"/>
    <w:rsid w:val="00FB2D78"/>
    <w:rsid w:val="00FB3B15"/>
    <w:rsid w:val="00FB3E65"/>
    <w:rsid w:val="00FB451F"/>
    <w:rsid w:val="00FB46C8"/>
    <w:rsid w:val="00FB50B2"/>
    <w:rsid w:val="00FB6C83"/>
    <w:rsid w:val="00FC036D"/>
    <w:rsid w:val="00FC1E38"/>
    <w:rsid w:val="00FC253A"/>
    <w:rsid w:val="00FC255E"/>
    <w:rsid w:val="00FC29BB"/>
    <w:rsid w:val="00FC31EB"/>
    <w:rsid w:val="00FC4552"/>
    <w:rsid w:val="00FC4E1B"/>
    <w:rsid w:val="00FC521F"/>
    <w:rsid w:val="00FC7086"/>
    <w:rsid w:val="00FD171C"/>
    <w:rsid w:val="00FD28F2"/>
    <w:rsid w:val="00FD2F9C"/>
    <w:rsid w:val="00FD303A"/>
    <w:rsid w:val="00FD32A2"/>
    <w:rsid w:val="00FD3369"/>
    <w:rsid w:val="00FD4DB1"/>
    <w:rsid w:val="00FD513D"/>
    <w:rsid w:val="00FD53C0"/>
    <w:rsid w:val="00FE01C6"/>
    <w:rsid w:val="00FE12E7"/>
    <w:rsid w:val="00FE17B8"/>
    <w:rsid w:val="00FE307F"/>
    <w:rsid w:val="00FE3186"/>
    <w:rsid w:val="00FE324E"/>
    <w:rsid w:val="00FE630D"/>
    <w:rsid w:val="00FE6C53"/>
    <w:rsid w:val="00FE70EC"/>
    <w:rsid w:val="00FE76A2"/>
    <w:rsid w:val="00FE79B3"/>
    <w:rsid w:val="00FE7FBD"/>
    <w:rsid w:val="00FE7FC1"/>
    <w:rsid w:val="00FF0A87"/>
    <w:rsid w:val="00FF0F4A"/>
    <w:rsid w:val="00FF1514"/>
    <w:rsid w:val="00FF2E6E"/>
    <w:rsid w:val="00FF2F88"/>
    <w:rsid w:val="00FF329D"/>
    <w:rsid w:val="00FF385A"/>
    <w:rsid w:val="00FF3B74"/>
    <w:rsid w:val="00FF41CF"/>
    <w:rsid w:val="00FF475E"/>
    <w:rsid w:val="00FF5402"/>
    <w:rsid w:val="00FF6D3D"/>
    <w:rsid w:val="00FF7B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03ECBA"/>
  <w15:docId w15:val="{8784E7C6-F4E7-4176-9FCF-C1AFA5DD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528"/>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
    <w:basedOn w:val="Normal"/>
    <w:next w:val="Normal"/>
    <w:link w:val="Heading1Char"/>
    <w:uiPriority w:val="99"/>
    <w:qFormat/>
    <w:rsid w:val="00851B4E"/>
    <w:pPr>
      <w:keepNext/>
      <w:pageBreakBefore/>
      <w:numPr>
        <w:numId w:val="6"/>
      </w:numPr>
      <w:spacing w:before="240" w:after="60"/>
      <w:outlineLvl w:val="0"/>
    </w:pPr>
    <w:rPr>
      <w:rFonts w:cs="Arial"/>
      <w:b/>
      <w:bCs/>
      <w:caps/>
      <w:kern w:val="32"/>
      <w:sz w:val="32"/>
      <w:szCs w:val="32"/>
    </w:rPr>
  </w:style>
  <w:style w:type="paragraph" w:styleId="Heading2">
    <w:name w:val="heading 2"/>
    <w:aliases w:val="A:TIT_lv-2,F:TIT_nv-2,A:TIT_lv-21,F:TIT_nv-21,A:TIT_lv-22,F:TIT_nv-22"/>
    <w:basedOn w:val="Heading1"/>
    <w:next w:val="Normal"/>
    <w:link w:val="Heading2Char"/>
    <w:uiPriority w:val="99"/>
    <w:qFormat/>
    <w:rsid w:val="00851B4E"/>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link w:val="Heading3Char"/>
    <w:uiPriority w:val="99"/>
    <w:qFormat/>
    <w:rsid w:val="006B4C62"/>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2B5B16"/>
    <w:pPr>
      <w:numPr>
        <w:ilvl w:val="3"/>
      </w:numPr>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FD513D"/>
    <w:pPr>
      <w:numPr>
        <w:ilvl w:val="4"/>
      </w:numPr>
      <w:tabs>
        <w:tab w:val="left" w:pos="1134"/>
      </w:tabs>
      <w:outlineLvl w:val="4"/>
    </w:pPr>
    <w:rPr>
      <w:sz w:val="22"/>
      <w:szCs w:val="26"/>
    </w:rPr>
  </w:style>
  <w:style w:type="paragraph" w:styleId="Heading6">
    <w:name w:val="heading 6"/>
    <w:basedOn w:val="Normal"/>
    <w:next w:val="Normal"/>
    <w:link w:val="Heading6Char"/>
    <w:qFormat/>
    <w:rsid w:val="001208E6"/>
    <w:pPr>
      <w:numPr>
        <w:ilvl w:val="5"/>
        <w:numId w:val="6"/>
      </w:numPr>
      <w:spacing w:before="240" w:after="60"/>
      <w:outlineLvl w:val="5"/>
    </w:pPr>
    <w:rPr>
      <w:bCs/>
      <w:sz w:val="22"/>
      <w:szCs w:val="22"/>
    </w:rPr>
  </w:style>
  <w:style w:type="paragraph" w:styleId="Heading7">
    <w:name w:val="heading 7"/>
    <w:basedOn w:val="Normal"/>
    <w:next w:val="Normal"/>
    <w:link w:val="Heading7Char"/>
    <w:qFormat/>
    <w:rsid w:val="004F2863"/>
    <w:pPr>
      <w:numPr>
        <w:ilvl w:val="6"/>
        <w:numId w:val="6"/>
      </w:numPr>
      <w:spacing w:before="240" w:after="60"/>
      <w:outlineLvl w:val="6"/>
    </w:pPr>
    <w:rPr>
      <w:sz w:val="24"/>
      <w:szCs w:val="24"/>
    </w:rPr>
  </w:style>
  <w:style w:type="paragraph" w:styleId="Heading8">
    <w:name w:val="heading 8"/>
    <w:basedOn w:val="Normal"/>
    <w:next w:val="Normal"/>
    <w:qFormat/>
    <w:rsid w:val="004F2863"/>
    <w:pPr>
      <w:numPr>
        <w:ilvl w:val="7"/>
        <w:numId w:val="6"/>
      </w:numPr>
      <w:spacing w:before="240" w:after="60"/>
      <w:outlineLvl w:val="7"/>
    </w:pPr>
    <w:rPr>
      <w:iCs/>
      <w:sz w:val="24"/>
      <w:szCs w:val="24"/>
    </w:rPr>
  </w:style>
  <w:style w:type="paragraph" w:styleId="Heading9">
    <w:name w:val="heading 9"/>
    <w:basedOn w:val="Normal"/>
    <w:next w:val="Normal"/>
    <w:qFormat/>
    <w:rsid w:val="00851B4E"/>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Char1,Kopfzeile Char Cha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semiHidden/>
    <w:rsid w:val="00C65A4B"/>
    <w:rPr>
      <w:rFonts w:ascii="Tahoma" w:hAnsi="Tahoma" w:cs="Tahoma"/>
      <w:sz w:val="16"/>
      <w:szCs w:val="16"/>
    </w:rPr>
  </w:style>
  <w:style w:type="paragraph" w:styleId="NormalWeb">
    <w:name w:val="Normal (Web)"/>
    <w:basedOn w:val="Normal"/>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39"/>
    <w:rsid w:val="00341CC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7E6945"/>
    <w:pPr>
      <w:ind w:left="200"/>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
    <w:name w:val="Caption Char"/>
    <w:aliases w:val="Figure Text Char,fig:# Char,tab:# Char,equ:# Char"/>
    <w:link w:val="Caption"/>
    <w:uiPriority w:val="35"/>
    <w:rsid w:val="009A0E35"/>
    <w:rPr>
      <w:rFonts w:ascii="Arial" w:hAnsi="Arial"/>
      <w:b/>
      <w:lang w:val="en-US" w:eastAsia="en-US" w:bidi="ar-SA"/>
    </w:rPr>
  </w:style>
  <w:style w:type="paragraph" w:styleId="BodyText">
    <w:name w:val="Body Text"/>
    <w:aliases w:val=" Char"/>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rsid w:val="00C1059C"/>
    <w:rPr>
      <w:rFonts w:ascii="Arial" w:hAnsi="Arial"/>
      <w:lang w:val="en-GB" w:eastAsia="en-US" w:bidi="ar-SA"/>
    </w:rPr>
  </w:style>
  <w:style w:type="paragraph" w:styleId="DocumentMap">
    <w:name w:val="Document Map"/>
    <w:basedOn w:val="Normal"/>
    <w:semiHidden/>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customStyle="1" w:styleId="scriptHeading5">
    <w:name w:val="script Heading 5"/>
    <w:basedOn w:val="Heading5"/>
    <w:rsid w:val="006B0D2C"/>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6B0D2C"/>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paragraph" w:customStyle="1" w:styleId="scriptHeading2">
    <w:name w:val="script Heading 2"/>
    <w:basedOn w:val="Heading2"/>
    <w:rsid w:val="00AA09AF"/>
    <w:pPr>
      <w:tabs>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character" w:styleId="CommentReference">
    <w:name w:val="annotation reference"/>
    <w:rsid w:val="004E7B74"/>
    <w:rPr>
      <w:color w:val="FF00FF"/>
      <w:sz w:val="16"/>
    </w:rPr>
  </w:style>
  <w:style w:type="paragraph" w:styleId="CommentText">
    <w:name w:val="annotation text"/>
    <w:basedOn w:val="Normal"/>
    <w:link w:val="CommentTextChar"/>
    <w:rsid w:val="004E7B74"/>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ascii="Times New Roman" w:hAnsi="Times New Roman"/>
    </w:rPr>
  </w:style>
  <w:style w:type="paragraph" w:styleId="TOC6">
    <w:name w:val="toc 6"/>
    <w:basedOn w:val="Normal"/>
    <w:next w:val="Normal"/>
    <w:autoRedefine/>
    <w:uiPriority w:val="39"/>
    <w:rsid w:val="008A766F"/>
    <w:pPr>
      <w:overflowPunct/>
      <w:autoSpaceDE/>
      <w:autoSpaceDN/>
      <w:adjustRightInd/>
      <w:ind w:left="1200"/>
      <w:textAlignment w:val="auto"/>
    </w:pPr>
    <w:rPr>
      <w:rFonts w:ascii="Times New Roman" w:eastAsia="MS Mincho" w:hAnsi="Times New Roman"/>
      <w:sz w:val="24"/>
      <w:szCs w:val="24"/>
      <w:lang w:eastAsia="ja-JP"/>
    </w:rPr>
  </w:style>
  <w:style w:type="paragraph" w:styleId="TOC7">
    <w:name w:val="toc 7"/>
    <w:basedOn w:val="Normal"/>
    <w:next w:val="Normal"/>
    <w:autoRedefine/>
    <w:uiPriority w:val="39"/>
    <w:rsid w:val="008A766F"/>
    <w:pPr>
      <w:overflowPunct/>
      <w:autoSpaceDE/>
      <w:autoSpaceDN/>
      <w:adjustRightInd/>
      <w:ind w:left="1440"/>
      <w:textAlignment w:val="auto"/>
    </w:pPr>
    <w:rPr>
      <w:rFonts w:ascii="Times New Roman" w:eastAsia="MS Mincho" w:hAnsi="Times New Roman"/>
      <w:sz w:val="24"/>
      <w:szCs w:val="24"/>
      <w:lang w:eastAsia="ja-JP"/>
    </w:rPr>
  </w:style>
  <w:style w:type="paragraph" w:styleId="TOC8">
    <w:name w:val="toc 8"/>
    <w:basedOn w:val="Normal"/>
    <w:next w:val="Normal"/>
    <w:autoRedefine/>
    <w:uiPriority w:val="39"/>
    <w:rsid w:val="008A766F"/>
    <w:pPr>
      <w:overflowPunct/>
      <w:autoSpaceDE/>
      <w:autoSpaceDN/>
      <w:adjustRightInd/>
      <w:ind w:left="1680"/>
      <w:textAlignment w:val="auto"/>
    </w:pPr>
    <w:rPr>
      <w:rFonts w:ascii="Times New Roman" w:eastAsia="MS Mincho" w:hAnsi="Times New Roman"/>
      <w:sz w:val="24"/>
      <w:szCs w:val="24"/>
      <w:lang w:eastAsia="ja-JP"/>
    </w:rPr>
  </w:style>
  <w:style w:type="paragraph" w:styleId="TOC9">
    <w:name w:val="toc 9"/>
    <w:basedOn w:val="Normal"/>
    <w:next w:val="Normal"/>
    <w:autoRedefine/>
    <w:uiPriority w:val="39"/>
    <w:rsid w:val="008A766F"/>
    <w:pPr>
      <w:overflowPunct/>
      <w:autoSpaceDE/>
      <w:autoSpaceDN/>
      <w:adjustRightInd/>
      <w:ind w:left="1920"/>
      <w:textAlignment w:val="auto"/>
    </w:pPr>
    <w:rPr>
      <w:rFonts w:ascii="Times New Roman" w:eastAsia="MS Mincho" w:hAnsi="Times New Roman"/>
      <w:sz w:val="24"/>
      <w:szCs w:val="24"/>
      <w:lang w:eastAsia="ja-JP"/>
    </w:rPr>
  </w:style>
  <w:style w:type="paragraph" w:styleId="BodyText3">
    <w:name w:val="Body Text 3"/>
    <w:basedOn w:val="Normal"/>
    <w:rsid w:val="002636EC"/>
    <w:pPr>
      <w:spacing w:after="120"/>
    </w:pPr>
    <w:rPr>
      <w:sz w:val="16"/>
      <w:szCs w:val="16"/>
    </w:rPr>
  </w:style>
  <w:style w:type="paragraph" w:styleId="FootnoteText">
    <w:name w:val="footnote text"/>
    <w:basedOn w:val="Normal"/>
    <w:semiHidden/>
    <w:rsid w:val="002636EC"/>
  </w:style>
  <w:style w:type="character" w:styleId="FootnoteReference">
    <w:name w:val="footnote reference"/>
    <w:semiHidden/>
    <w:rsid w:val="002636EC"/>
    <w:rPr>
      <w:vertAlign w:val="superscript"/>
    </w:rPr>
  </w:style>
  <w:style w:type="paragraph" w:styleId="CommentSubject">
    <w:name w:val="annotation subject"/>
    <w:basedOn w:val="CommentText"/>
    <w:next w:val="CommentText"/>
    <w:semiHidden/>
    <w:rsid w:val="002D34BE"/>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rFonts w:ascii="Arial" w:hAnsi="Arial"/>
      <w:b/>
      <w:bCs/>
    </w:rPr>
  </w:style>
  <w:style w:type="paragraph" w:customStyle="1" w:styleId="ReferenceList">
    <w:name w:val="Reference List"/>
    <w:basedOn w:val="Normal"/>
    <w:next w:val="Normal"/>
    <w:rsid w:val="00641E18"/>
    <w:pPr>
      <w:keepNext/>
      <w:numPr>
        <w:numId w:val="1"/>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character" w:styleId="Strong">
    <w:name w:val="Strong"/>
    <w:qFormat/>
    <w:rsid w:val="008F6C38"/>
    <w:rPr>
      <w:b/>
      <w:bCs/>
      <w:vanish w:val="0"/>
      <w:webHidden w:val="0"/>
      <w:specVanish w:val="0"/>
    </w:rPr>
  </w:style>
  <w:style w:type="character" w:styleId="FollowedHyperlink">
    <w:name w:val="FollowedHyperlink"/>
    <w:rsid w:val="008F6C38"/>
    <w:rPr>
      <w:color w:val="606420"/>
      <w:u w:val="single"/>
    </w:rPr>
  </w:style>
  <w:style w:type="paragraph" w:styleId="BodyText2">
    <w:name w:val="Body Text 2"/>
    <w:basedOn w:val="Normal"/>
    <w:link w:val="BodyText2Char"/>
    <w:rsid w:val="00437DFF"/>
    <w:pPr>
      <w:spacing w:after="120" w:line="480" w:lineRule="auto"/>
    </w:pPr>
  </w:style>
  <w:style w:type="character" w:customStyle="1" w:styleId="BodyText2Char">
    <w:name w:val="Body Text 2 Char"/>
    <w:link w:val="BodyText2"/>
    <w:rsid w:val="00437DFF"/>
    <w:rPr>
      <w:rFonts w:ascii="Arial" w:hAnsi="Arial"/>
      <w:lang w:val="en-US" w:eastAsia="en-US"/>
    </w:rPr>
  </w:style>
  <w:style w:type="paragraph" w:styleId="Salutation">
    <w:name w:val="Salutation"/>
    <w:basedOn w:val="Normal"/>
    <w:next w:val="Normal"/>
    <w:link w:val="SalutationChar"/>
    <w:rsid w:val="00437DFF"/>
  </w:style>
  <w:style w:type="character" w:customStyle="1" w:styleId="SalutationChar">
    <w:name w:val="Salutation Char"/>
    <w:link w:val="Salutation"/>
    <w:rsid w:val="00437DFF"/>
    <w:rPr>
      <w:rFonts w:ascii="Arial" w:hAnsi="Arial"/>
      <w:lang w:val="en-US" w:eastAsia="en-US"/>
    </w:rPr>
  </w:style>
  <w:style w:type="paragraph" w:customStyle="1" w:styleId="body2">
    <w:name w:val="body 2"/>
    <w:basedOn w:val="Normal"/>
    <w:next w:val="Normal"/>
    <w:rsid w:val="00437DFF"/>
    <w:pPr>
      <w:widowControl w:val="0"/>
      <w:overflowPunct/>
      <w:textAlignment w:val="auto"/>
    </w:pPr>
    <w:rPr>
      <w:rFonts w:ascii="Times New Roman" w:hAnsi="Times New Roman"/>
    </w:rPr>
  </w:style>
  <w:style w:type="paragraph" w:customStyle="1" w:styleId="headingnonum">
    <w:name w:val="heading no num"/>
    <w:basedOn w:val="Normal"/>
    <w:next w:val="Normal"/>
    <w:rsid w:val="00437DFF"/>
    <w:pPr>
      <w:keepNext/>
      <w:widowControl w:val="0"/>
      <w:overflowPunct/>
      <w:spacing w:before="120" w:after="60"/>
      <w:textAlignment w:val="auto"/>
    </w:pPr>
    <w:rPr>
      <w:rFonts w:cs="Arial"/>
      <w:b/>
      <w:bCs/>
      <w:sz w:val="24"/>
      <w:szCs w:val="24"/>
    </w:rPr>
  </w:style>
  <w:style w:type="paragraph" w:customStyle="1" w:styleId="FormatvorlageNOTELinks125cm">
    <w:name w:val="Formatvorlage NOTE + Links:  125 cm"/>
    <w:basedOn w:val="Normal"/>
    <w:rsid w:val="000A10E1"/>
    <w:pPr>
      <w:numPr>
        <w:ilvl w:val="1"/>
        <w:numId w:val="2"/>
      </w:numPr>
      <w:overflowPunct/>
      <w:autoSpaceDE/>
      <w:autoSpaceDN/>
      <w:adjustRightInd/>
      <w:jc w:val="both"/>
      <w:textAlignment w:val="auto"/>
    </w:pPr>
    <w:rPr>
      <w:szCs w:val="24"/>
      <w:lang w:val="en-GB"/>
    </w:rPr>
  </w:style>
  <w:style w:type="paragraph" w:customStyle="1" w:styleId="UnordList">
    <w:name w:val="Unord List"/>
    <w:basedOn w:val="Normal"/>
    <w:rsid w:val="000A4A47"/>
    <w:pPr>
      <w:numPr>
        <w:numId w:val="3"/>
      </w:numPr>
      <w:spacing w:before="120"/>
    </w:pPr>
    <w:rPr>
      <w:rFonts w:ascii="Times New Roman" w:hAnsi="Times New Roman"/>
    </w:rPr>
  </w:style>
  <w:style w:type="character" w:customStyle="1" w:styleId="HeaderChar">
    <w:name w:val="Header Char"/>
    <w:aliases w:val="Kopfzeile Char1 Char,Kopfzeile Char Char Char"/>
    <w:link w:val="Header"/>
    <w:rsid w:val="000A4A47"/>
    <w:rPr>
      <w:rFonts w:ascii="Arial" w:hAnsi="Arial"/>
    </w:rPr>
  </w:style>
  <w:style w:type="character" w:customStyle="1" w:styleId="CaptionChar1">
    <w:name w:val="Caption Char1"/>
    <w:aliases w:val="Figure Text Char1,fig:# Char2,tab:# Char2,equ:# Char2"/>
    <w:uiPriority w:val="35"/>
    <w:rsid w:val="004845C4"/>
    <w:rPr>
      <w:rFonts w:ascii="Arial" w:hAnsi="Arial"/>
      <w:b/>
      <w:lang w:val="en-US" w:eastAsia="en-US" w:bidi="ar-SA"/>
    </w:rPr>
  </w:style>
  <w:style w:type="paragraph" w:customStyle="1" w:styleId="BaseText">
    <w:name w:val="BaseText"/>
    <w:basedOn w:val="Normal"/>
    <w:rsid w:val="00FB2D78"/>
    <w:pPr>
      <w:spacing w:before="120"/>
    </w:pPr>
    <w:rPr>
      <w:rFonts w:ascii="Century Schoolbook" w:hAnsi="Century Schoolbook"/>
      <w:sz w:val="22"/>
    </w:rPr>
  </w:style>
  <w:style w:type="paragraph" w:styleId="ListParagraph">
    <w:name w:val="List Paragraph"/>
    <w:basedOn w:val="Normal"/>
    <w:uiPriority w:val="34"/>
    <w:qFormat/>
    <w:rsid w:val="00F15706"/>
    <w:pPr>
      <w:ind w:left="720"/>
    </w:pPr>
  </w:style>
  <w:style w:type="paragraph" w:styleId="BlockText">
    <w:name w:val="Block Text"/>
    <w:basedOn w:val="Normal"/>
    <w:qFormat/>
    <w:rsid w:val="00294532"/>
    <w:pPr>
      <w:tabs>
        <w:tab w:val="left" w:pos="9630"/>
      </w:tabs>
      <w:overflowPunct/>
      <w:autoSpaceDE/>
      <w:autoSpaceDN/>
      <w:adjustRightInd/>
      <w:spacing w:after="120"/>
      <w:textAlignment w:val="auto"/>
    </w:pPr>
    <w:rPr>
      <w:rFonts w:ascii="Arial (W1)" w:hAnsi="Arial (W1)"/>
      <w:szCs w:val="24"/>
    </w:rPr>
  </w:style>
  <w:style w:type="table" w:styleId="TableList4">
    <w:name w:val="Table List 4"/>
    <w:basedOn w:val="TableNormal"/>
    <w:unhideWhenUsed/>
    <w:rsid w:val="00294532"/>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FlietextAnwendugsdoku">
    <w:name w:val="Fließtext__Anwendugsdoku"/>
    <w:basedOn w:val="Normal"/>
    <w:link w:val="FlietextAnwendugsdokuZchn"/>
    <w:qFormat/>
    <w:rsid w:val="00294532"/>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294532"/>
    <w:rPr>
      <w:rFonts w:ascii="Humnst777 Lt BT" w:hAnsi="Humnst777 Lt BT"/>
      <w:sz w:val="22"/>
      <w:lang w:eastAsia="de-DE"/>
    </w:rPr>
  </w:style>
  <w:style w:type="paragraph" w:styleId="TableofFigures">
    <w:name w:val="table of figures"/>
    <w:basedOn w:val="Normal"/>
    <w:next w:val="Normal"/>
    <w:uiPriority w:val="99"/>
    <w:rsid w:val="00334E15"/>
    <w:pPr>
      <w:ind w:left="400" w:hanging="400"/>
    </w:pPr>
  </w:style>
  <w:style w:type="character" w:customStyle="1" w:styleId="Heading5Char">
    <w:name w:val="Heading 5 Char"/>
    <w:aliases w:val="Heading 5 Char1 Char Char,Heading 5 Char Char Char Char,Heading 5 Char Char1 Char"/>
    <w:basedOn w:val="DefaultParagraphFont"/>
    <w:link w:val="Heading5"/>
    <w:rsid w:val="00FD513D"/>
    <w:rPr>
      <w:rFonts w:ascii="Arial" w:hAnsi="Arial" w:cs="Arial"/>
      <w:iCs/>
      <w:kern w:val="32"/>
      <w:sz w:val="22"/>
      <w:szCs w:val="26"/>
    </w:rPr>
  </w:style>
  <w:style w:type="character" w:customStyle="1" w:styleId="Heading1Char">
    <w:name w:val="Heading 1 Char"/>
    <w:aliases w:val="A:TIT_lv-1 Char,F:TIT_nv-1 Char,A:TIT_lv-11 Char,F:TIT_nv-11 Char,A:TIT_lv-12 Char,F:TIT_nv-12 Char"/>
    <w:link w:val="Heading1"/>
    <w:uiPriority w:val="99"/>
    <w:rsid w:val="00D13867"/>
    <w:rPr>
      <w:rFonts w:ascii="Arial" w:hAnsi="Arial" w:cs="Arial"/>
      <w:b/>
      <w:bCs/>
      <w:caps/>
      <w:kern w:val="32"/>
      <w:sz w:val="32"/>
      <w:szCs w:val="32"/>
    </w:rPr>
  </w:style>
  <w:style w:type="paragraph" w:customStyle="1" w:styleId="Default">
    <w:name w:val="Default"/>
    <w:rsid w:val="006C2D17"/>
    <w:pPr>
      <w:autoSpaceDE w:val="0"/>
      <w:autoSpaceDN w:val="0"/>
      <w:adjustRightInd w:val="0"/>
    </w:pPr>
    <w:rPr>
      <w:color w:val="000000"/>
      <w:sz w:val="24"/>
      <w:szCs w:val="24"/>
    </w:rPr>
  </w:style>
  <w:style w:type="character" w:styleId="PlaceholderText">
    <w:name w:val="Placeholder Text"/>
    <w:basedOn w:val="DefaultParagraphFont"/>
    <w:uiPriority w:val="99"/>
    <w:rsid w:val="002534CD"/>
    <w:rPr>
      <w:color w:val="808080"/>
    </w:rPr>
  </w:style>
  <w:style w:type="paragraph" w:customStyle="1" w:styleId="Body">
    <w:name w:val="Body"/>
    <w:basedOn w:val="Normal"/>
    <w:rsid w:val="00C47E9A"/>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C47E9A"/>
    <w:pPr>
      <w:pageBreakBefore w:val="0"/>
      <w:numPr>
        <w:numId w:val="8"/>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Heading4Char">
    <w:name w:val="Heading 4 Char"/>
    <w:aliases w:val="A:TIT_lv-4 Char,F:TIT_nv-4 Char,A:TIT_lv-41 Char,F:TIT_nv-41 Char,A:TIT_lv-42 Char,F:TIT_nv-42 Char"/>
    <w:basedOn w:val="DefaultParagraphFont"/>
    <w:link w:val="Heading4"/>
    <w:rsid w:val="00B94A53"/>
    <w:rPr>
      <w:rFonts w:ascii="Arial" w:hAnsi="Arial" w:cs="Arial"/>
      <w:iCs/>
      <w:kern w:val="32"/>
      <w:sz w:val="24"/>
      <w:szCs w:val="28"/>
    </w:rPr>
  </w:style>
  <w:style w:type="character" w:customStyle="1" w:styleId="TableZchn">
    <w:name w:val="Table Zchn"/>
    <w:basedOn w:val="DefaultParagraphFont"/>
    <w:link w:val="Table"/>
    <w:rsid w:val="00B94A53"/>
    <w:rPr>
      <w:rFonts w:ascii="Arial" w:hAnsi="Arial"/>
      <w:b/>
      <w:kern w:val="28"/>
    </w:rPr>
  </w:style>
  <w:style w:type="paragraph" w:customStyle="1" w:styleId="TableHeading">
    <w:name w:val="Table Heading"/>
    <w:basedOn w:val="Normal"/>
    <w:link w:val="TableHeadingZchn"/>
    <w:qFormat/>
    <w:rsid w:val="0080058F"/>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80058F"/>
    <w:rPr>
      <w:rFonts w:ascii="Arial" w:hAnsi="Arial"/>
      <w:b/>
      <w:bCs/>
    </w:rPr>
  </w:style>
  <w:style w:type="character" w:customStyle="1" w:styleId="Heading6Char">
    <w:name w:val="Heading 6 Char"/>
    <w:basedOn w:val="DefaultParagraphFont"/>
    <w:link w:val="Heading6"/>
    <w:rsid w:val="00220B2B"/>
    <w:rPr>
      <w:rFonts w:ascii="Arial" w:hAnsi="Arial"/>
      <w:bCs/>
      <w:sz w:val="22"/>
      <w:szCs w:val="22"/>
    </w:rPr>
  </w:style>
  <w:style w:type="character" w:customStyle="1" w:styleId="Heading7Char">
    <w:name w:val="Heading 7 Char"/>
    <w:basedOn w:val="DefaultParagraphFont"/>
    <w:link w:val="Heading7"/>
    <w:rsid w:val="00220B2B"/>
    <w:rPr>
      <w:rFonts w:ascii="Arial" w:hAnsi="Arial"/>
      <w:sz w:val="24"/>
      <w:szCs w:val="24"/>
    </w:rPr>
  </w:style>
  <w:style w:type="paragraph" w:customStyle="1" w:styleId="TableCell">
    <w:name w:val="Table Cell"/>
    <w:basedOn w:val="Normal"/>
    <w:link w:val="TableCellChar"/>
    <w:rsid w:val="002211B9"/>
    <w:pPr>
      <w:keepLines/>
      <w:tabs>
        <w:tab w:val="left" w:pos="540"/>
      </w:tabs>
      <w:spacing w:before="20" w:after="20"/>
      <w:jc w:val="center"/>
    </w:pPr>
    <w:rPr>
      <w:rFonts w:ascii="Times New Roman" w:hAnsi="Times New Roman"/>
      <w:lang w:val="x-none" w:eastAsia="x-none"/>
    </w:rPr>
  </w:style>
  <w:style w:type="character" w:customStyle="1" w:styleId="CaptionChar2">
    <w:name w:val="Caption Char2"/>
    <w:aliases w:val="fig:# Char1,tab:# Char1,equ:# Char1"/>
    <w:rsid w:val="002211B9"/>
    <w:rPr>
      <w:rFonts w:eastAsia="Times New Roman"/>
      <w:b/>
      <w:lang w:val="x-none" w:eastAsia="x-none"/>
    </w:rPr>
  </w:style>
  <w:style w:type="character" w:customStyle="1" w:styleId="TableCellChar">
    <w:name w:val="Table Cell Char"/>
    <w:link w:val="TableCell"/>
    <w:locked/>
    <w:rsid w:val="002211B9"/>
    <w:rPr>
      <w:lang w:val="x-none" w:eastAsia="x-none"/>
    </w:rPr>
  </w:style>
  <w:style w:type="character" w:styleId="SubtleEmphasis">
    <w:name w:val="Subtle Emphasis"/>
    <w:basedOn w:val="DefaultParagraphFont"/>
    <w:uiPriority w:val="19"/>
    <w:qFormat/>
    <w:rsid w:val="00797407"/>
    <w:rPr>
      <w:i/>
      <w:iCs/>
      <w:color w:val="808080" w:themeColor="text1" w:themeTint="7F"/>
    </w:rPr>
  </w:style>
  <w:style w:type="character" w:customStyle="1" w:styleId="CommentTextChar">
    <w:name w:val="Comment Text Char"/>
    <w:link w:val="CommentText"/>
    <w:rsid w:val="0006644E"/>
  </w:style>
  <w:style w:type="paragraph" w:customStyle="1" w:styleId="Acronyms1">
    <w:name w:val="Acronyms 1"/>
    <w:basedOn w:val="Normal"/>
    <w:rsid w:val="0006644E"/>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06644E"/>
    <w:pPr>
      <w:overflowPunct/>
      <w:autoSpaceDE/>
      <w:autoSpaceDN/>
      <w:adjustRightInd/>
      <w:spacing w:before="20" w:after="20"/>
      <w:textAlignment w:val="auto"/>
    </w:pPr>
    <w:rPr>
      <w:sz w:val="16"/>
    </w:rPr>
  </w:style>
  <w:style w:type="character" w:customStyle="1" w:styleId="TableTextLeftZchn">
    <w:name w:val="TableTextLeft Zchn"/>
    <w:link w:val="TableTextLeft"/>
    <w:rsid w:val="0006644E"/>
    <w:rPr>
      <w:rFonts w:ascii="Arial" w:hAnsi="Arial"/>
      <w:sz w:val="16"/>
    </w:rPr>
  </w:style>
  <w:style w:type="paragraph" w:customStyle="1" w:styleId="TableHeaderLeft">
    <w:name w:val="TableHeaderLeft"/>
    <w:basedOn w:val="Normal"/>
    <w:rsid w:val="00DF462B"/>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CoverpageTitle">
    <w:name w:val="Coverpage Title"/>
    <w:basedOn w:val="Normal"/>
    <w:rsid w:val="00D81576"/>
    <w:pPr>
      <w:spacing w:before="360" w:after="360"/>
      <w:jc w:val="center"/>
    </w:pPr>
    <w:rPr>
      <w:b/>
      <w:sz w:val="32"/>
      <w:szCs w:val="32"/>
      <w:lang w:val="en-GB"/>
    </w:rPr>
  </w:style>
  <w:style w:type="paragraph" w:customStyle="1" w:styleId="RERequirement">
    <w:name w:val="RE_Requirement"/>
    <w:basedOn w:val="Heading8"/>
    <w:next w:val="Normal"/>
    <w:qFormat/>
    <w:rsid w:val="00DE2B2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Cs w:val="0"/>
      <w:sz w:val="22"/>
      <w:szCs w:val="20"/>
    </w:rPr>
  </w:style>
  <w:style w:type="paragraph" w:customStyle="1" w:styleId="xl44">
    <w:name w:val="xl44"/>
    <w:basedOn w:val="Normal"/>
    <w:rsid w:val="0075423B"/>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character" w:customStyle="1" w:styleId="Heading2Char">
    <w:name w:val="Heading 2 Char"/>
    <w:aliases w:val="A:TIT_lv-2 Char,F:TIT_nv-2 Char,A:TIT_lv-21 Char,F:TIT_nv-21 Char,A:TIT_lv-22 Char,F:TIT_nv-22 Char"/>
    <w:basedOn w:val="Heading1Char"/>
    <w:link w:val="Heading2"/>
    <w:uiPriority w:val="99"/>
    <w:rsid w:val="00AB3C8E"/>
    <w:rPr>
      <w:rFonts w:ascii="Arial" w:hAnsi="Arial" w:cs="Arial"/>
      <w:b/>
      <w:bCs w:val="0"/>
      <w:iCs/>
      <w:caps w:val="0"/>
      <w:kern w:val="32"/>
      <w:sz w:val="28"/>
      <w:szCs w:val="28"/>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Heading2Char"/>
    <w:link w:val="Heading3"/>
    <w:uiPriority w:val="99"/>
    <w:rsid w:val="00AB3C8E"/>
    <w:rPr>
      <w:rFonts w:ascii="Arial" w:hAnsi="Arial" w:cs="Arial"/>
      <w:b/>
      <w:bCs/>
      <w:iCs/>
      <w:caps w:val="0"/>
      <w:kern w:val="32"/>
      <w:sz w:val="24"/>
      <w:szCs w:val="26"/>
    </w:rPr>
  </w:style>
  <w:style w:type="paragraph" w:customStyle="1" w:styleId="REUserHint">
    <w:name w:val="RE_UserHint"/>
    <w:basedOn w:val="Normal"/>
    <w:next w:val="Normal"/>
    <w:qFormat/>
    <w:rsid w:val="005F08DC"/>
    <w:pPr>
      <w:shd w:val="clear" w:color="auto" w:fill="D6E3BC" w:themeFill="accent3" w:themeFillTint="66"/>
      <w:ind w:left="567" w:hanging="567"/>
    </w:pPr>
    <w:rPr>
      <w:i/>
      <w:color w:val="7F7F7F" w:themeColor="text1" w:themeTint="80"/>
    </w:rPr>
  </w:style>
  <w:style w:type="paragraph" w:customStyle="1" w:styleId="RELogSignal">
    <w:name w:val="RE_LogSignal"/>
    <w:basedOn w:val="Heading8"/>
    <w:qFormat/>
    <w:rsid w:val="00E13855"/>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 w:type="paragraph" w:customStyle="1" w:styleId="RELogParameter">
    <w:name w:val="RE_LogParameter"/>
    <w:basedOn w:val="Heading8"/>
    <w:next w:val="Normal"/>
    <w:qFormat/>
    <w:rsid w:val="00DA0731"/>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 w:type="character" w:styleId="UnresolvedMention">
    <w:name w:val="Unresolved Mention"/>
    <w:basedOn w:val="DefaultParagraphFont"/>
    <w:uiPriority w:val="99"/>
    <w:semiHidden/>
    <w:unhideWhenUsed/>
    <w:rsid w:val="00D71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4224">
      <w:bodyDiv w:val="1"/>
      <w:marLeft w:val="0"/>
      <w:marRight w:val="0"/>
      <w:marTop w:val="0"/>
      <w:marBottom w:val="0"/>
      <w:divBdr>
        <w:top w:val="none" w:sz="0" w:space="0" w:color="auto"/>
        <w:left w:val="none" w:sz="0" w:space="0" w:color="auto"/>
        <w:bottom w:val="none" w:sz="0" w:space="0" w:color="auto"/>
        <w:right w:val="none" w:sz="0" w:space="0" w:color="auto"/>
      </w:divBdr>
    </w:div>
    <w:div w:id="146826005">
      <w:bodyDiv w:val="1"/>
      <w:marLeft w:val="150"/>
      <w:marRight w:val="0"/>
      <w:marTop w:val="45"/>
      <w:marBottom w:val="45"/>
      <w:divBdr>
        <w:top w:val="none" w:sz="0" w:space="0" w:color="auto"/>
        <w:left w:val="none" w:sz="0" w:space="0" w:color="auto"/>
        <w:bottom w:val="none" w:sz="0" w:space="0" w:color="auto"/>
        <w:right w:val="none" w:sz="0" w:space="0" w:color="auto"/>
      </w:divBdr>
    </w:div>
    <w:div w:id="196312378">
      <w:bodyDiv w:val="1"/>
      <w:marLeft w:val="0"/>
      <w:marRight w:val="0"/>
      <w:marTop w:val="0"/>
      <w:marBottom w:val="0"/>
      <w:divBdr>
        <w:top w:val="none" w:sz="0" w:space="0" w:color="auto"/>
        <w:left w:val="none" w:sz="0" w:space="0" w:color="auto"/>
        <w:bottom w:val="none" w:sz="0" w:space="0" w:color="auto"/>
        <w:right w:val="none" w:sz="0" w:space="0" w:color="auto"/>
      </w:divBdr>
      <w:divsChild>
        <w:div w:id="240649383">
          <w:marLeft w:val="0"/>
          <w:marRight w:val="0"/>
          <w:marTop w:val="0"/>
          <w:marBottom w:val="0"/>
          <w:divBdr>
            <w:top w:val="none" w:sz="0" w:space="0" w:color="auto"/>
            <w:left w:val="none" w:sz="0" w:space="0" w:color="auto"/>
            <w:bottom w:val="none" w:sz="0" w:space="0" w:color="auto"/>
            <w:right w:val="none" w:sz="0" w:space="0" w:color="auto"/>
          </w:divBdr>
          <w:divsChild>
            <w:div w:id="1773428790">
              <w:marLeft w:val="0"/>
              <w:marRight w:val="0"/>
              <w:marTop w:val="0"/>
              <w:marBottom w:val="0"/>
              <w:divBdr>
                <w:top w:val="none" w:sz="0" w:space="0" w:color="auto"/>
                <w:left w:val="none" w:sz="0" w:space="0" w:color="auto"/>
                <w:bottom w:val="none" w:sz="0" w:space="0" w:color="auto"/>
                <w:right w:val="none" w:sz="0" w:space="0" w:color="auto"/>
              </w:divBdr>
            </w:div>
          </w:divsChild>
        </w:div>
        <w:div w:id="502164845">
          <w:marLeft w:val="0"/>
          <w:marRight w:val="0"/>
          <w:marTop w:val="0"/>
          <w:marBottom w:val="0"/>
          <w:divBdr>
            <w:top w:val="none" w:sz="0" w:space="0" w:color="auto"/>
            <w:left w:val="none" w:sz="0" w:space="0" w:color="auto"/>
            <w:bottom w:val="none" w:sz="0" w:space="0" w:color="auto"/>
            <w:right w:val="none" w:sz="0" w:space="0" w:color="auto"/>
          </w:divBdr>
          <w:divsChild>
            <w:div w:id="1783652">
              <w:marLeft w:val="0"/>
              <w:marRight w:val="0"/>
              <w:marTop w:val="0"/>
              <w:marBottom w:val="0"/>
              <w:divBdr>
                <w:top w:val="none" w:sz="0" w:space="0" w:color="auto"/>
                <w:left w:val="none" w:sz="0" w:space="0" w:color="auto"/>
                <w:bottom w:val="none" w:sz="0" w:space="0" w:color="auto"/>
                <w:right w:val="none" w:sz="0" w:space="0" w:color="auto"/>
              </w:divBdr>
            </w:div>
          </w:divsChild>
        </w:div>
        <w:div w:id="602037034">
          <w:marLeft w:val="0"/>
          <w:marRight w:val="0"/>
          <w:marTop w:val="0"/>
          <w:marBottom w:val="0"/>
          <w:divBdr>
            <w:top w:val="none" w:sz="0" w:space="0" w:color="auto"/>
            <w:left w:val="none" w:sz="0" w:space="0" w:color="auto"/>
            <w:bottom w:val="none" w:sz="0" w:space="0" w:color="auto"/>
            <w:right w:val="none" w:sz="0" w:space="0" w:color="auto"/>
          </w:divBdr>
          <w:divsChild>
            <w:div w:id="564025621">
              <w:marLeft w:val="0"/>
              <w:marRight w:val="0"/>
              <w:marTop w:val="0"/>
              <w:marBottom w:val="0"/>
              <w:divBdr>
                <w:top w:val="none" w:sz="0" w:space="0" w:color="auto"/>
                <w:left w:val="none" w:sz="0" w:space="0" w:color="auto"/>
                <w:bottom w:val="none" w:sz="0" w:space="0" w:color="auto"/>
                <w:right w:val="none" w:sz="0" w:space="0" w:color="auto"/>
              </w:divBdr>
            </w:div>
          </w:divsChild>
        </w:div>
        <w:div w:id="938752425">
          <w:marLeft w:val="0"/>
          <w:marRight w:val="0"/>
          <w:marTop w:val="0"/>
          <w:marBottom w:val="0"/>
          <w:divBdr>
            <w:top w:val="none" w:sz="0" w:space="0" w:color="auto"/>
            <w:left w:val="none" w:sz="0" w:space="0" w:color="auto"/>
            <w:bottom w:val="none" w:sz="0" w:space="0" w:color="auto"/>
            <w:right w:val="none" w:sz="0" w:space="0" w:color="auto"/>
          </w:divBdr>
          <w:divsChild>
            <w:div w:id="6509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519">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79921291">
      <w:bodyDiv w:val="1"/>
      <w:marLeft w:val="0"/>
      <w:marRight w:val="0"/>
      <w:marTop w:val="0"/>
      <w:marBottom w:val="0"/>
      <w:divBdr>
        <w:top w:val="none" w:sz="0" w:space="0" w:color="auto"/>
        <w:left w:val="none" w:sz="0" w:space="0" w:color="auto"/>
        <w:bottom w:val="none" w:sz="0" w:space="0" w:color="auto"/>
        <w:right w:val="none" w:sz="0" w:space="0" w:color="auto"/>
      </w:divBdr>
    </w:div>
    <w:div w:id="312025862">
      <w:bodyDiv w:val="1"/>
      <w:marLeft w:val="0"/>
      <w:marRight w:val="0"/>
      <w:marTop w:val="0"/>
      <w:marBottom w:val="0"/>
      <w:divBdr>
        <w:top w:val="none" w:sz="0" w:space="0" w:color="auto"/>
        <w:left w:val="none" w:sz="0" w:space="0" w:color="auto"/>
        <w:bottom w:val="none" w:sz="0" w:space="0" w:color="auto"/>
        <w:right w:val="none" w:sz="0" w:space="0" w:color="auto"/>
      </w:divBdr>
    </w:div>
    <w:div w:id="313530841">
      <w:bodyDiv w:val="1"/>
      <w:marLeft w:val="0"/>
      <w:marRight w:val="0"/>
      <w:marTop w:val="0"/>
      <w:marBottom w:val="0"/>
      <w:divBdr>
        <w:top w:val="none" w:sz="0" w:space="0" w:color="auto"/>
        <w:left w:val="none" w:sz="0" w:space="0" w:color="auto"/>
        <w:bottom w:val="none" w:sz="0" w:space="0" w:color="auto"/>
        <w:right w:val="none" w:sz="0" w:space="0" w:color="auto"/>
      </w:divBdr>
    </w:div>
    <w:div w:id="319233809">
      <w:bodyDiv w:val="1"/>
      <w:marLeft w:val="0"/>
      <w:marRight w:val="0"/>
      <w:marTop w:val="0"/>
      <w:marBottom w:val="0"/>
      <w:divBdr>
        <w:top w:val="none" w:sz="0" w:space="0" w:color="auto"/>
        <w:left w:val="none" w:sz="0" w:space="0" w:color="auto"/>
        <w:bottom w:val="none" w:sz="0" w:space="0" w:color="auto"/>
        <w:right w:val="none" w:sz="0" w:space="0" w:color="auto"/>
      </w:divBdr>
      <w:divsChild>
        <w:div w:id="371468643">
          <w:marLeft w:val="0"/>
          <w:marRight w:val="0"/>
          <w:marTop w:val="0"/>
          <w:marBottom w:val="0"/>
          <w:divBdr>
            <w:top w:val="none" w:sz="0" w:space="0" w:color="auto"/>
            <w:left w:val="none" w:sz="0" w:space="0" w:color="auto"/>
            <w:bottom w:val="none" w:sz="0" w:space="0" w:color="auto"/>
            <w:right w:val="none" w:sz="0" w:space="0" w:color="auto"/>
          </w:divBdr>
          <w:divsChild>
            <w:div w:id="839738702">
              <w:marLeft w:val="0"/>
              <w:marRight w:val="0"/>
              <w:marTop w:val="0"/>
              <w:marBottom w:val="0"/>
              <w:divBdr>
                <w:top w:val="none" w:sz="0" w:space="0" w:color="auto"/>
                <w:left w:val="none" w:sz="0" w:space="0" w:color="auto"/>
                <w:bottom w:val="none" w:sz="0" w:space="0" w:color="auto"/>
                <w:right w:val="none" w:sz="0" w:space="0" w:color="auto"/>
              </w:divBdr>
            </w:div>
          </w:divsChild>
        </w:div>
        <w:div w:id="540286065">
          <w:marLeft w:val="0"/>
          <w:marRight w:val="0"/>
          <w:marTop w:val="0"/>
          <w:marBottom w:val="0"/>
          <w:divBdr>
            <w:top w:val="none" w:sz="0" w:space="0" w:color="auto"/>
            <w:left w:val="none" w:sz="0" w:space="0" w:color="auto"/>
            <w:bottom w:val="none" w:sz="0" w:space="0" w:color="auto"/>
            <w:right w:val="none" w:sz="0" w:space="0" w:color="auto"/>
          </w:divBdr>
          <w:divsChild>
            <w:div w:id="958998725">
              <w:marLeft w:val="0"/>
              <w:marRight w:val="0"/>
              <w:marTop w:val="0"/>
              <w:marBottom w:val="0"/>
              <w:divBdr>
                <w:top w:val="none" w:sz="0" w:space="0" w:color="auto"/>
                <w:left w:val="none" w:sz="0" w:space="0" w:color="auto"/>
                <w:bottom w:val="none" w:sz="0" w:space="0" w:color="auto"/>
                <w:right w:val="none" w:sz="0" w:space="0" w:color="auto"/>
              </w:divBdr>
            </w:div>
          </w:divsChild>
        </w:div>
        <w:div w:id="1874689327">
          <w:marLeft w:val="0"/>
          <w:marRight w:val="0"/>
          <w:marTop w:val="0"/>
          <w:marBottom w:val="0"/>
          <w:divBdr>
            <w:top w:val="none" w:sz="0" w:space="0" w:color="auto"/>
            <w:left w:val="none" w:sz="0" w:space="0" w:color="auto"/>
            <w:bottom w:val="none" w:sz="0" w:space="0" w:color="auto"/>
            <w:right w:val="none" w:sz="0" w:space="0" w:color="auto"/>
          </w:divBdr>
          <w:divsChild>
            <w:div w:id="15585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31097651">
      <w:bodyDiv w:val="1"/>
      <w:marLeft w:val="0"/>
      <w:marRight w:val="0"/>
      <w:marTop w:val="0"/>
      <w:marBottom w:val="0"/>
      <w:divBdr>
        <w:top w:val="none" w:sz="0" w:space="0" w:color="auto"/>
        <w:left w:val="none" w:sz="0" w:space="0" w:color="auto"/>
        <w:bottom w:val="none" w:sz="0" w:space="0" w:color="auto"/>
        <w:right w:val="none" w:sz="0" w:space="0" w:color="auto"/>
      </w:divBdr>
    </w:div>
    <w:div w:id="481436093">
      <w:bodyDiv w:val="1"/>
      <w:marLeft w:val="0"/>
      <w:marRight w:val="0"/>
      <w:marTop w:val="0"/>
      <w:marBottom w:val="0"/>
      <w:divBdr>
        <w:top w:val="none" w:sz="0" w:space="0" w:color="auto"/>
        <w:left w:val="none" w:sz="0" w:space="0" w:color="auto"/>
        <w:bottom w:val="none" w:sz="0" w:space="0" w:color="auto"/>
        <w:right w:val="none" w:sz="0" w:space="0" w:color="auto"/>
      </w:divBdr>
    </w:div>
    <w:div w:id="491682091">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320499045">
      <w:bodyDiv w:val="1"/>
      <w:marLeft w:val="0"/>
      <w:marRight w:val="0"/>
      <w:marTop w:val="0"/>
      <w:marBottom w:val="0"/>
      <w:divBdr>
        <w:top w:val="none" w:sz="0" w:space="0" w:color="auto"/>
        <w:left w:val="none" w:sz="0" w:space="0" w:color="auto"/>
        <w:bottom w:val="none" w:sz="0" w:space="0" w:color="auto"/>
        <w:right w:val="none" w:sz="0" w:space="0" w:color="auto"/>
      </w:divBdr>
    </w:div>
    <w:div w:id="1332488563">
      <w:bodyDiv w:val="1"/>
      <w:marLeft w:val="0"/>
      <w:marRight w:val="0"/>
      <w:marTop w:val="0"/>
      <w:marBottom w:val="0"/>
      <w:divBdr>
        <w:top w:val="none" w:sz="0" w:space="0" w:color="auto"/>
        <w:left w:val="none" w:sz="0" w:space="0" w:color="auto"/>
        <w:bottom w:val="none" w:sz="0" w:space="0" w:color="auto"/>
        <w:right w:val="none" w:sz="0" w:space="0" w:color="auto"/>
      </w:divBdr>
      <w:divsChild>
        <w:div w:id="183783902">
          <w:marLeft w:val="0"/>
          <w:marRight w:val="0"/>
          <w:marTop w:val="0"/>
          <w:marBottom w:val="0"/>
          <w:divBdr>
            <w:top w:val="none" w:sz="0" w:space="0" w:color="auto"/>
            <w:left w:val="none" w:sz="0" w:space="0" w:color="auto"/>
            <w:bottom w:val="none" w:sz="0" w:space="0" w:color="auto"/>
            <w:right w:val="none" w:sz="0" w:space="0" w:color="auto"/>
          </w:divBdr>
          <w:divsChild>
            <w:div w:id="509300892">
              <w:marLeft w:val="0"/>
              <w:marRight w:val="0"/>
              <w:marTop w:val="0"/>
              <w:marBottom w:val="0"/>
              <w:divBdr>
                <w:top w:val="none" w:sz="0" w:space="0" w:color="auto"/>
                <w:left w:val="none" w:sz="0" w:space="0" w:color="auto"/>
                <w:bottom w:val="none" w:sz="0" w:space="0" w:color="auto"/>
                <w:right w:val="none" w:sz="0" w:space="0" w:color="auto"/>
              </w:divBdr>
              <w:divsChild>
                <w:div w:id="567766244">
                  <w:marLeft w:val="0"/>
                  <w:marRight w:val="0"/>
                  <w:marTop w:val="0"/>
                  <w:marBottom w:val="0"/>
                  <w:divBdr>
                    <w:top w:val="none" w:sz="0" w:space="0" w:color="auto"/>
                    <w:left w:val="none" w:sz="0" w:space="0" w:color="auto"/>
                    <w:bottom w:val="none" w:sz="0" w:space="0" w:color="auto"/>
                    <w:right w:val="none" w:sz="0" w:space="0" w:color="auto"/>
                  </w:divBdr>
                  <w:divsChild>
                    <w:div w:id="1281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486766">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880430641">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96102732">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iki.ford.com/display/RequirementsEngineering/How+to+use+the+Specification+Templates" TargetMode="External"/><Relationship Id="rId26" Type="http://schemas.openxmlformats.org/officeDocument/2006/relationships/hyperlink" Target="mailto:astrzelc@ford.com" TargetMode="External"/><Relationship Id="rId39" Type="http://schemas.openxmlformats.org/officeDocument/2006/relationships/image" Target="media/image4.png"/><Relationship Id="rId21" Type="http://schemas.openxmlformats.org/officeDocument/2006/relationships/hyperlink" Target="mailto:evieira1@ford.com" TargetMode="External"/><Relationship Id="rId34" Type="http://schemas.openxmlformats.org/officeDocument/2006/relationships/image" Target="media/image3.png"/><Relationship Id="rId42" Type="http://schemas.openxmlformats.org/officeDocument/2006/relationships/hyperlink" Target="http://wiki.ford.com/display/RequirementsEngineering/Glossary?src=contextnavpagetreemode" TargetMode="External"/><Relationship Id="rId47" Type="http://schemas.openxmlformats.org/officeDocument/2006/relationships/hyperlink" Target="http://wiki.ford.com/display/RequirementsEngineering/Adding+a+Logical+Signal+or+Parameter" TargetMode="External"/><Relationship Id="rId50" Type="http://schemas.openxmlformats.org/officeDocument/2006/relationships/image" Target="media/image6.emf"/><Relationship Id="rId55" Type="http://schemas.openxmlformats.org/officeDocument/2006/relationships/package" Target="embeddings/Microsoft_Visio_Drawing1.vsdx"/><Relationship Id="rId63" Type="http://schemas.openxmlformats.org/officeDocument/2006/relationships/hyperlink" Target="http://wiki.ford.com/display/RequirementsEngineering/Requirements+Attributes" TargetMode="External"/><Relationship Id="rId68" Type="http://schemas.openxmlformats.org/officeDocument/2006/relationships/hyperlink" Target="file:///C:/Users/ASTRZELC/Desktop/FORD/Assigned%20Work%20Task/FOG%20LAMPS/Funtion%20Spec%20Docs/EQUATIONS.docx" TargetMode="External"/><Relationship Id="rId76" Type="http://schemas.openxmlformats.org/officeDocument/2006/relationships/hyperlink" Target="http://wiki.ford.com/display/RequirementsEngineering/Requirements+Attributes" TargetMode="External"/><Relationship Id="rId84"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http://wiki.ford.com/display/RequirementsEngineering/Requirements+Attributes" TargetMode="External"/><Relationship Id="rId2" Type="http://schemas.openxmlformats.org/officeDocument/2006/relationships/customXml" Target="../customXml/item2.xml"/><Relationship Id="rId16" Type="http://schemas.openxmlformats.org/officeDocument/2006/relationships/hyperlink" Target="http://wiki.ford.com/display/RequirementsEngineering/Requirements+Engineering+for+SW+Enabled+Features" TargetMode="External"/><Relationship Id="rId29" Type="http://schemas.openxmlformats.org/officeDocument/2006/relationships/hyperlink" Target="http://wiki.ford.com/display/RequirementsEngineering/How+to+use+the+Specification+Templates?src=contextnavpagetreemode" TargetMode="External"/><Relationship Id="rId11" Type="http://schemas.openxmlformats.org/officeDocument/2006/relationships/hyperlink" Target="https://www.vsemweb.ford.com/tc/launchapp?-attach=true&amp;-s=226TCSession&amp;-o=jItFpjdbx3NrTDAAAAAAAAAAAAA&amp;servername=Production_Server" TargetMode="External"/><Relationship Id="rId24" Type="http://schemas.openxmlformats.org/officeDocument/2006/relationships/hyperlink" Target="mailto:jmesko@ford.com" TargetMode="External"/><Relationship Id="rId32" Type="http://schemas.openxmlformats.org/officeDocument/2006/relationships/hyperlink" Target="https://www.fede.ford.com/awc/" TargetMode="External"/><Relationship Id="rId37" Type="http://schemas.microsoft.com/office/2016/09/relationships/commentsIds" Target="commentsIds.xml"/><Relationship Id="rId40" Type="http://schemas.openxmlformats.org/officeDocument/2006/relationships/hyperlink" Target="http://www.ieee.org/documents/ieeecitationref.pdf" TargetMode="External"/><Relationship Id="rId45" Type="http://schemas.openxmlformats.org/officeDocument/2006/relationships/package" Target="embeddings/Microsoft_Visio_Drawing.vsdx"/><Relationship Id="rId53" Type="http://schemas.openxmlformats.org/officeDocument/2006/relationships/hyperlink" Target="https://pd3.spt.ford.com/sites/SystemsEngineering/SEC/sysml-teamsite/SysML%20Wiki/Activity%20Diagram%20Basics.aspx" TargetMode="External"/><Relationship Id="rId58" Type="http://schemas.openxmlformats.org/officeDocument/2006/relationships/image" Target="media/image8.emf"/><Relationship Id="rId66" Type="http://schemas.openxmlformats.org/officeDocument/2006/relationships/hyperlink" Target="http://wiki.ford.com/display/RequirementsEngineering/Requirements+Attributes" TargetMode="External"/><Relationship Id="rId74" Type="http://schemas.openxmlformats.org/officeDocument/2006/relationships/hyperlink" Target="http://wiki.ford.com/display/RequirementsEngineering/Requirements+Attributes" TargetMode="External"/><Relationship Id="rId79" Type="http://schemas.openxmlformats.org/officeDocument/2006/relationships/hyperlink" Target="http://wiki.ford.com/display/RequirementsEngineering/Requirements+Attributes" TargetMode="External"/><Relationship Id="rId87" Type="http://schemas.openxmlformats.org/officeDocument/2006/relationships/glossaryDocument" Target="glossary/document.xml"/><Relationship Id="rId5" Type="http://schemas.openxmlformats.org/officeDocument/2006/relationships/numbering" Target="numbering.xml"/><Relationship Id="rId61" Type="http://schemas.openxmlformats.org/officeDocument/2006/relationships/hyperlink" Target="http://wiki.ford.com/display/RequirementsEngineering/How+to+write+better+requirements?src=contextnavpagetreemode" TargetMode="External"/><Relationship Id="rId82" Type="http://schemas.openxmlformats.org/officeDocument/2006/relationships/hyperlink" Target="http://wiki.ford.com/display/RequirementsEngineering/Adding+a+Logical+Signal+or+Parameter" TargetMode="External"/><Relationship Id="rId19" Type="http://schemas.openxmlformats.org/officeDocument/2006/relationships/hyperlink" Target="https://www.vsemweb.ford.com/tc/launchapp?-attach=true&amp;-s=226TCSession&amp;-o=jItFpjdbx3NrTDAAAAAAAAAAAAA&amp;servername=Production_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ford.com/display/RequirementsEngineering/Specification+templates" TargetMode="External"/><Relationship Id="rId22" Type="http://schemas.openxmlformats.org/officeDocument/2006/relationships/hyperlink" Target="mailto:ngaglia2@ford.com" TargetMode="External"/><Relationship Id="rId27" Type="http://schemas.openxmlformats.org/officeDocument/2006/relationships/hyperlink" Target="http://wiki.ford.com/display/RequirementsEngineering/Specification+templates" TargetMode="External"/><Relationship Id="rId30" Type="http://schemas.openxmlformats.org/officeDocument/2006/relationships/hyperlink" Target="http://wiki.ford.com/pages/viewpage.action?pageId=104991616&amp;src=contextnavpagetreemode" TargetMode="External"/><Relationship Id="rId35" Type="http://schemas.openxmlformats.org/officeDocument/2006/relationships/comments" Target="comments.xml"/><Relationship Id="rId43" Type="http://schemas.openxmlformats.org/officeDocument/2006/relationships/hyperlink" Target="http://wiki.ford.com/display/RequirementsEngineering/Variant+Management" TargetMode="External"/><Relationship Id="rId48" Type="http://schemas.openxmlformats.org/officeDocument/2006/relationships/hyperlink" Target="http://wiki.ford.com/pages/viewpage.action?pageId=110594919&amp;src=contextnavpagetreemode" TargetMode="External"/><Relationship Id="rId56" Type="http://schemas.openxmlformats.org/officeDocument/2006/relationships/hyperlink" Target="http://wiki.ford.com/display/RequirementsEngineering/Sequence+Chart?src=contextnavpagetreemode" TargetMode="External"/><Relationship Id="rId64" Type="http://schemas.openxmlformats.org/officeDocument/2006/relationships/hyperlink" Target="http://wiki.ford.com/display/RequirementsEngineering/Requirements+Attributes" TargetMode="External"/><Relationship Id="rId69" Type="http://schemas.openxmlformats.org/officeDocument/2006/relationships/hyperlink" Target="http://wiki.ford.com/display/RequirementsEngineering/Requirements+Attributes" TargetMode="External"/><Relationship Id="rId77" Type="http://schemas.openxmlformats.org/officeDocument/2006/relationships/hyperlink" Target="http://wiki.ford.com/display/RequirementsEngineering/Requirements+Attributes" TargetMode="External"/><Relationship Id="rId8" Type="http://schemas.openxmlformats.org/officeDocument/2006/relationships/webSettings" Target="webSettings.xml"/><Relationship Id="rId51" Type="http://schemas.openxmlformats.org/officeDocument/2006/relationships/oleObject" Target="embeddings/Microsoft_Visio_2003-2010_Drawing.vsd"/><Relationship Id="rId72" Type="http://schemas.openxmlformats.org/officeDocument/2006/relationships/hyperlink" Target="http://wiki.ford.com/display/RequirementsEngineering/Requirements+Attributes" TargetMode="External"/><Relationship Id="rId80" Type="http://schemas.openxmlformats.org/officeDocument/2006/relationships/hyperlink" Target="https://pd3.spt.ford.com/sites/GlobalFunctionalSafety/Pages/default.aspx" TargetMode="External"/><Relationship Id="rId85"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vsemweb.ford.com:443/tc/launchapp?-attach=true&amp;-s=226TCSession&amp;-o=ZmZNi0JHx3NrTDAAAAAAAAAAAAA" TargetMode="External"/><Relationship Id="rId25" Type="http://schemas.openxmlformats.org/officeDocument/2006/relationships/hyperlink" Target="mailto:hllusho@ford.com" TargetMode="External"/><Relationship Id="rId33" Type="http://schemas.openxmlformats.org/officeDocument/2006/relationships/image" Target="media/image2.png"/><Relationship Id="rId38" Type="http://schemas.microsoft.com/office/2018/08/relationships/commentsExtensible" Target="commentsExtensible.xml"/><Relationship Id="rId46" Type="http://schemas.openxmlformats.org/officeDocument/2006/relationships/hyperlink" Target="http://wiki.ford.com/display/RequirementsEngineering/Adding+a+Logical+Signal+or+Parameter" TargetMode="External"/><Relationship Id="rId59" Type="http://schemas.openxmlformats.org/officeDocument/2006/relationships/package" Target="embeddings/Microsoft_Visio_Drawing2.vsdx"/><Relationship Id="rId67" Type="http://schemas.openxmlformats.org/officeDocument/2006/relationships/hyperlink" Target="http://wiki.ford.com/display/RequirementsEngineering/Requirements+Attributes" TargetMode="External"/><Relationship Id="rId20" Type="http://schemas.openxmlformats.org/officeDocument/2006/relationships/hyperlink" Target="http://wiki.ford.com/display/RequirementsEngineering/Stakeholder+Analysis" TargetMode="External"/><Relationship Id="rId41" Type="http://schemas.openxmlformats.org/officeDocument/2006/relationships/hyperlink" Target="http://wiki.ford.com/display/RequirementsEngineering/Glossary?src=contextnavpagetreemode" TargetMode="External"/><Relationship Id="rId54" Type="http://schemas.openxmlformats.org/officeDocument/2006/relationships/image" Target="media/image7.emf"/><Relationship Id="rId62" Type="http://schemas.openxmlformats.org/officeDocument/2006/relationships/hyperlink" Target="http://wiki.ford.com/display/RequirementsEngineering/Requirements+Attributes" TargetMode="External"/><Relationship Id="rId70" Type="http://schemas.openxmlformats.org/officeDocument/2006/relationships/hyperlink" Target="http://wiki.ford.com/display/RequirementsEngineering/Requirements+Attributes" TargetMode="External"/><Relationship Id="rId75" Type="http://schemas.openxmlformats.org/officeDocument/2006/relationships/hyperlink" Target="http://wiki.ford.com/display/RequirementsEngineering/Requirements+Attributes" TargetMode="External"/><Relationship Id="rId83" Type="http://schemas.openxmlformats.org/officeDocument/2006/relationships/hyperlink" Target="http://wiki.ford.com/display/RequirementsEngineering/Adding+an+Encoding+Type"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iki.ford.com/display/RequirementsEngineering/How+to+use+the+Specification+Templates?src=contextnavpagetreemode" TargetMode="External"/><Relationship Id="rId23" Type="http://schemas.openxmlformats.org/officeDocument/2006/relationships/hyperlink" Target="mailto:lsant318@ford.com" TargetMode="External"/><Relationship Id="rId28" Type="http://schemas.openxmlformats.org/officeDocument/2006/relationships/hyperlink" Target="http://wiki.ford.com/display/RequirementsEngineering/Requirements+Engineering+for+SW+Enabled+Features" TargetMode="External"/><Relationship Id="rId36" Type="http://schemas.microsoft.com/office/2011/relationships/commentsExtended" Target="commentsExtended.xml"/><Relationship Id="rId49" Type="http://schemas.openxmlformats.org/officeDocument/2006/relationships/hyperlink" Target="http://wiki.ford.com/display/RequirementsEngineering/State+Charts?src=contextnavpagetreemode" TargetMode="External"/><Relationship Id="rId57" Type="http://schemas.openxmlformats.org/officeDocument/2006/relationships/hyperlink" Target="https://pd3.spt.ford.com/sites/SystemsEngineering/SEC/sysml-teamsite/SysML%20Wiki/Sequence%20Diagram%20Basics.aspx" TargetMode="External"/><Relationship Id="rId10" Type="http://schemas.openxmlformats.org/officeDocument/2006/relationships/endnotes" Target="endnotes.xml"/><Relationship Id="rId31" Type="http://schemas.openxmlformats.org/officeDocument/2006/relationships/hyperlink" Target="http://wiki.ford.com/display/RequirementsEngineering/Requirements+Attributes?src=contextnavpagetreemode" TargetMode="External"/><Relationship Id="rId44" Type="http://schemas.openxmlformats.org/officeDocument/2006/relationships/image" Target="media/image5.emf"/><Relationship Id="rId52" Type="http://schemas.openxmlformats.org/officeDocument/2006/relationships/hyperlink" Target="http://wiki.ford.com/display/RequirementsEngineering/Activity+Diagram?src=contextnavpagetreemode" TargetMode="External"/><Relationship Id="rId60" Type="http://schemas.openxmlformats.org/officeDocument/2006/relationships/hyperlink" Target="http://wiki.ford.com/display/RequirementsEngineering/How+to+use+the+Specification+Templates" TargetMode="External"/><Relationship Id="rId65" Type="http://schemas.openxmlformats.org/officeDocument/2006/relationships/hyperlink" Target="http://wiki.ford.com/display/RequirementsEngineering/Requirements+Attributes" TargetMode="External"/><Relationship Id="rId73" Type="http://schemas.openxmlformats.org/officeDocument/2006/relationships/hyperlink" Target="http://wiki.ford.com/display/RequirementsEngineering/Requirements+Attributes" TargetMode="External"/><Relationship Id="rId78" Type="http://schemas.openxmlformats.org/officeDocument/2006/relationships/hyperlink" Target="http://wiki.ford.com/pages/viewpage.action?pageId=176397025" TargetMode="External"/><Relationship Id="rId81" Type="http://schemas.openxmlformats.org/officeDocument/2006/relationships/hyperlink" Target="http://wiki.ford.com/display/RequirementsEngineering/Adding+a+Logical+Signal+or+Parameter" TargetMode="External"/><Relationship Id="rId8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RZELC\Downloads\_FunctionSpec_Template_v6-1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96B351E8744A74B1690C5E7C7976E3"/>
        <w:category>
          <w:name w:val="General"/>
          <w:gallery w:val="placeholder"/>
        </w:category>
        <w:types>
          <w:type w:val="bbPlcHdr"/>
        </w:types>
        <w:behaviors>
          <w:behavior w:val="content"/>
        </w:behaviors>
        <w:guid w:val="{6AB3E6F3-33AD-4017-AD1E-1CD636847395}"/>
      </w:docPartPr>
      <w:docPartBody>
        <w:p w:rsidR="00594DD5" w:rsidRDefault="002B60F7" w:rsidP="002B60F7">
          <w:pPr>
            <w:pStyle w:val="6A96B351E8744A74B1690C5E7C7976E3"/>
          </w:pPr>
          <w:r w:rsidRPr="00981CB3">
            <w:rPr>
              <w:rFonts w:ascii="Arial" w:hAnsi="Arial"/>
              <w:color w:val="000000" w:themeColor="text1"/>
              <w:sz w:val="16"/>
              <w:szCs w:val="16"/>
            </w:rPr>
            <w:t>Choose an item.</w:t>
          </w:r>
        </w:p>
      </w:docPartBody>
    </w:docPart>
    <w:docPart>
      <w:docPartPr>
        <w:name w:val="A961FBBF7550494FAE21E6B9F94CCD91"/>
        <w:category>
          <w:name w:val="General"/>
          <w:gallery w:val="placeholder"/>
        </w:category>
        <w:types>
          <w:type w:val="bbPlcHdr"/>
        </w:types>
        <w:behaviors>
          <w:behavior w:val="content"/>
        </w:behaviors>
        <w:guid w:val="{EA679F4D-F6D7-4F59-97A3-6327F9928CC8}"/>
      </w:docPartPr>
      <w:docPartBody>
        <w:p w:rsidR="00594DD5" w:rsidRDefault="002B60F7" w:rsidP="002B60F7">
          <w:pPr>
            <w:pStyle w:val="A961FBBF7550494FAE21E6B9F94CCD91"/>
          </w:pPr>
          <w:r w:rsidRPr="00981CB3">
            <w:rPr>
              <w:rFonts w:ascii="Arial" w:hAnsi="Arial"/>
              <w:color w:val="000000" w:themeColor="text1"/>
              <w:sz w:val="16"/>
              <w:szCs w:val="16"/>
            </w:rPr>
            <w:t>Choose an item.</w:t>
          </w:r>
        </w:p>
      </w:docPartBody>
    </w:docPart>
    <w:docPart>
      <w:docPartPr>
        <w:name w:val="9FC39AEA9D4642D0A3B62B21D1DDA16D"/>
        <w:category>
          <w:name w:val="General"/>
          <w:gallery w:val="placeholder"/>
        </w:category>
        <w:types>
          <w:type w:val="bbPlcHdr"/>
        </w:types>
        <w:behaviors>
          <w:behavior w:val="content"/>
        </w:behaviors>
        <w:guid w:val="{8261CC6A-A30C-4B71-B69B-3DA30E797EB9}"/>
      </w:docPartPr>
      <w:docPartBody>
        <w:p w:rsidR="00594DD5" w:rsidRDefault="002B60F7" w:rsidP="002B60F7">
          <w:pPr>
            <w:pStyle w:val="9FC39AEA9D4642D0A3B62B21D1DDA16D"/>
          </w:pPr>
          <w:r w:rsidRPr="00981CB3">
            <w:rPr>
              <w:rFonts w:ascii="Arial" w:hAnsi="Arial"/>
              <w:color w:val="000000" w:themeColor="text1"/>
              <w:sz w:val="16"/>
              <w:szCs w:val="16"/>
            </w:rPr>
            <w:t>Choose an item.</w:t>
          </w:r>
        </w:p>
      </w:docPartBody>
    </w:docPart>
    <w:docPart>
      <w:docPartPr>
        <w:name w:val="C6C819DE35DE42928126B696EE221993"/>
        <w:category>
          <w:name w:val="General"/>
          <w:gallery w:val="placeholder"/>
        </w:category>
        <w:types>
          <w:type w:val="bbPlcHdr"/>
        </w:types>
        <w:behaviors>
          <w:behavior w:val="content"/>
        </w:behaviors>
        <w:guid w:val="{4B86BEAA-98DF-4D5F-8C91-2AB80595FAB8}"/>
      </w:docPartPr>
      <w:docPartBody>
        <w:p w:rsidR="007315C1" w:rsidRDefault="004F70C4" w:rsidP="004F70C4">
          <w:pPr>
            <w:pStyle w:val="C6C819DE35DE42928126B696EE221993"/>
          </w:pPr>
          <w:r w:rsidRPr="004051D0">
            <w:rPr>
              <w:rStyle w:val="PlaceholderText"/>
              <w:rFonts w:ascii="Arial" w:hAnsi="Arial" w:cs="Arial"/>
              <w:vanish/>
              <w:color w:val="000000" w:themeColor="text1"/>
              <w:sz w:val="16"/>
              <w:szCs w:val="16"/>
            </w:rPr>
            <w:t>Choose an item.</w:t>
          </w:r>
        </w:p>
      </w:docPartBody>
    </w:docPart>
    <w:docPart>
      <w:docPartPr>
        <w:name w:val="FC96F76591654FE5B57B9E0605AB6FEF"/>
        <w:category>
          <w:name w:val="General"/>
          <w:gallery w:val="placeholder"/>
        </w:category>
        <w:types>
          <w:type w:val="bbPlcHdr"/>
        </w:types>
        <w:behaviors>
          <w:behavior w:val="content"/>
        </w:behaviors>
        <w:guid w:val="{3DE02898-5796-479A-B613-5DC45665B215}"/>
      </w:docPartPr>
      <w:docPartBody>
        <w:p w:rsidR="007315C1" w:rsidRDefault="004F70C4" w:rsidP="004F70C4">
          <w:pPr>
            <w:pStyle w:val="FC96F76591654FE5B57B9E0605AB6FEF"/>
          </w:pPr>
          <w:r w:rsidRPr="004051D0">
            <w:rPr>
              <w:rStyle w:val="PlaceholderText"/>
              <w:rFonts w:ascii="Arial" w:hAnsi="Arial" w:cs="Arial"/>
              <w:vanish/>
              <w:color w:val="000000" w:themeColor="text1"/>
              <w:sz w:val="16"/>
              <w:szCs w:val="18"/>
            </w:rPr>
            <w:t>Choose an item.</w:t>
          </w:r>
        </w:p>
      </w:docPartBody>
    </w:docPart>
    <w:docPart>
      <w:docPartPr>
        <w:name w:val="39DA9BA72750432180938CF20FA9ED7D"/>
        <w:category>
          <w:name w:val="General"/>
          <w:gallery w:val="placeholder"/>
        </w:category>
        <w:types>
          <w:type w:val="bbPlcHdr"/>
        </w:types>
        <w:behaviors>
          <w:behavior w:val="content"/>
        </w:behaviors>
        <w:guid w:val="{3B48E664-B68E-491A-8EE4-9ED213B848FF}"/>
      </w:docPartPr>
      <w:docPartBody>
        <w:p w:rsidR="007315C1" w:rsidRDefault="004F70C4" w:rsidP="004F70C4">
          <w:pPr>
            <w:pStyle w:val="39DA9BA72750432180938CF20FA9ED7D"/>
          </w:pPr>
          <w:r w:rsidRPr="004051D0">
            <w:rPr>
              <w:rFonts w:ascii="Arial" w:hAnsi="Arial" w:cs="Arial"/>
              <w:vanish/>
              <w:color w:val="000000" w:themeColor="text1"/>
              <w:sz w:val="16"/>
              <w:szCs w:val="14"/>
            </w:rPr>
            <w:t>Choose an item.</w:t>
          </w:r>
        </w:p>
      </w:docPartBody>
    </w:docPart>
    <w:docPart>
      <w:docPartPr>
        <w:name w:val="0F91CF8BA79C49419C94753D5ACDA1F9"/>
        <w:category>
          <w:name w:val="General"/>
          <w:gallery w:val="placeholder"/>
        </w:category>
        <w:types>
          <w:type w:val="bbPlcHdr"/>
        </w:types>
        <w:behaviors>
          <w:behavior w:val="content"/>
        </w:behaviors>
        <w:guid w:val="{DCBE71EE-7CB2-4C52-B8F3-1DBDC47390F4}"/>
      </w:docPartPr>
      <w:docPartBody>
        <w:p w:rsidR="007315C1" w:rsidRDefault="004F70C4" w:rsidP="004F70C4">
          <w:pPr>
            <w:pStyle w:val="0F91CF8BA79C49419C94753D5ACDA1F9"/>
          </w:pPr>
          <w:r w:rsidRPr="004051D0">
            <w:rPr>
              <w:rStyle w:val="PlaceholderText"/>
              <w:rFonts w:ascii="Arial" w:hAnsi="Arial" w:cs="Arial"/>
              <w:vanish/>
              <w:color w:val="000000" w:themeColor="text1"/>
              <w:sz w:val="16"/>
              <w:szCs w:val="16"/>
            </w:rPr>
            <w:t>Choose an item.</w:t>
          </w:r>
        </w:p>
      </w:docPartBody>
    </w:docPart>
    <w:docPart>
      <w:docPartPr>
        <w:name w:val="0FA34E9A97034AEAB31D1D861B127EED"/>
        <w:category>
          <w:name w:val="General"/>
          <w:gallery w:val="placeholder"/>
        </w:category>
        <w:types>
          <w:type w:val="bbPlcHdr"/>
        </w:types>
        <w:behaviors>
          <w:behavior w:val="content"/>
        </w:behaviors>
        <w:guid w:val="{97BF31C3-D822-4064-9071-FAC0DD3A4700}"/>
      </w:docPartPr>
      <w:docPartBody>
        <w:p w:rsidR="007315C1" w:rsidRDefault="004F70C4" w:rsidP="004F70C4">
          <w:pPr>
            <w:pStyle w:val="0FA34E9A97034AEAB31D1D861B127EED"/>
          </w:pPr>
          <w:r w:rsidRPr="004051D0">
            <w:rPr>
              <w:rStyle w:val="PlaceholderText"/>
              <w:rFonts w:ascii="Arial" w:hAnsi="Arial" w:cs="Arial"/>
              <w:vanish/>
              <w:color w:val="000000" w:themeColor="text1"/>
              <w:sz w:val="16"/>
              <w:szCs w:val="18"/>
            </w:rPr>
            <w:t>Choose an item.</w:t>
          </w:r>
        </w:p>
      </w:docPartBody>
    </w:docPart>
    <w:docPart>
      <w:docPartPr>
        <w:name w:val="FE5167FD50B8447C995AD04733BFEDD5"/>
        <w:category>
          <w:name w:val="General"/>
          <w:gallery w:val="placeholder"/>
        </w:category>
        <w:types>
          <w:type w:val="bbPlcHdr"/>
        </w:types>
        <w:behaviors>
          <w:behavior w:val="content"/>
        </w:behaviors>
        <w:guid w:val="{86F91623-E612-405A-96A2-D712D7FB54C0}"/>
      </w:docPartPr>
      <w:docPartBody>
        <w:p w:rsidR="007315C1" w:rsidRDefault="004F70C4" w:rsidP="004F70C4">
          <w:pPr>
            <w:pStyle w:val="FE5167FD50B8447C995AD04733BFEDD5"/>
          </w:pPr>
          <w:r w:rsidRPr="004051D0">
            <w:rPr>
              <w:rFonts w:ascii="Arial" w:hAnsi="Arial" w:cs="Arial"/>
              <w:vanish/>
              <w:color w:val="000000" w:themeColor="text1"/>
              <w:sz w:val="16"/>
              <w:szCs w:val="14"/>
            </w:rPr>
            <w:t>Choose an item.</w:t>
          </w:r>
        </w:p>
      </w:docPartBody>
    </w:docPart>
    <w:docPart>
      <w:docPartPr>
        <w:name w:val="E2B88F5EABF940FF9E008F808D8A8DFC"/>
        <w:category>
          <w:name w:val="General"/>
          <w:gallery w:val="placeholder"/>
        </w:category>
        <w:types>
          <w:type w:val="bbPlcHdr"/>
        </w:types>
        <w:behaviors>
          <w:behavior w:val="content"/>
        </w:behaviors>
        <w:guid w:val="{F018F6B3-B5A6-4B52-B90C-2D2BFCA10AE8}"/>
      </w:docPartPr>
      <w:docPartBody>
        <w:p w:rsidR="007315C1" w:rsidRDefault="004F70C4" w:rsidP="004F70C4">
          <w:pPr>
            <w:pStyle w:val="E2B88F5EABF940FF9E008F808D8A8DFC"/>
          </w:pPr>
          <w:r w:rsidRPr="004051D0">
            <w:rPr>
              <w:rStyle w:val="PlaceholderText"/>
              <w:rFonts w:ascii="Arial" w:hAnsi="Arial" w:cs="Arial"/>
              <w:vanish/>
              <w:color w:val="000000" w:themeColor="text1"/>
              <w:sz w:val="16"/>
              <w:szCs w:val="16"/>
            </w:rPr>
            <w:t>Choose an item.</w:t>
          </w:r>
        </w:p>
      </w:docPartBody>
    </w:docPart>
    <w:docPart>
      <w:docPartPr>
        <w:name w:val="B37438EC822E4A7FAF5438F615A9850E"/>
        <w:category>
          <w:name w:val="General"/>
          <w:gallery w:val="placeholder"/>
        </w:category>
        <w:types>
          <w:type w:val="bbPlcHdr"/>
        </w:types>
        <w:behaviors>
          <w:behavior w:val="content"/>
        </w:behaviors>
        <w:guid w:val="{A2E8F6ED-0B6A-4DC5-9E40-C4EEBAD67189}"/>
      </w:docPartPr>
      <w:docPartBody>
        <w:p w:rsidR="007315C1" w:rsidRDefault="004F70C4" w:rsidP="004F70C4">
          <w:pPr>
            <w:pStyle w:val="B37438EC822E4A7FAF5438F615A9850E"/>
          </w:pPr>
          <w:r w:rsidRPr="004051D0">
            <w:rPr>
              <w:rStyle w:val="PlaceholderText"/>
              <w:rFonts w:ascii="Arial" w:hAnsi="Arial" w:cs="Arial"/>
              <w:vanish/>
              <w:color w:val="000000" w:themeColor="text1"/>
              <w:sz w:val="16"/>
              <w:szCs w:val="18"/>
            </w:rPr>
            <w:t>Choose an item.</w:t>
          </w:r>
        </w:p>
      </w:docPartBody>
    </w:docPart>
    <w:docPart>
      <w:docPartPr>
        <w:name w:val="3554CC1E92914B9682ABF61CCB29CD1B"/>
        <w:category>
          <w:name w:val="General"/>
          <w:gallery w:val="placeholder"/>
        </w:category>
        <w:types>
          <w:type w:val="bbPlcHdr"/>
        </w:types>
        <w:behaviors>
          <w:behavior w:val="content"/>
        </w:behaviors>
        <w:guid w:val="{1D9DD618-C4C9-4729-A252-31A874E193DF}"/>
      </w:docPartPr>
      <w:docPartBody>
        <w:p w:rsidR="007315C1" w:rsidRDefault="004F70C4" w:rsidP="004F70C4">
          <w:pPr>
            <w:pStyle w:val="3554CC1E92914B9682ABF61CCB29CD1B"/>
          </w:pPr>
          <w:r w:rsidRPr="004051D0">
            <w:rPr>
              <w:rFonts w:ascii="Arial" w:hAnsi="Arial" w:cs="Arial"/>
              <w:vanish/>
              <w:color w:val="000000" w:themeColor="text1"/>
              <w:sz w:val="16"/>
              <w:szCs w:val="14"/>
            </w:rPr>
            <w:t>Choose an item.</w:t>
          </w:r>
        </w:p>
      </w:docPartBody>
    </w:docPart>
    <w:docPart>
      <w:docPartPr>
        <w:name w:val="76C1135C1F3446AE83D29EF4D356C7D2"/>
        <w:category>
          <w:name w:val="General"/>
          <w:gallery w:val="placeholder"/>
        </w:category>
        <w:types>
          <w:type w:val="bbPlcHdr"/>
        </w:types>
        <w:behaviors>
          <w:behavior w:val="content"/>
        </w:behaviors>
        <w:guid w:val="{3ACFE8F8-34B7-4BEC-96BA-01B7663C7716}"/>
      </w:docPartPr>
      <w:docPartBody>
        <w:p w:rsidR="007315C1" w:rsidRDefault="004F70C4" w:rsidP="004F70C4">
          <w:pPr>
            <w:pStyle w:val="76C1135C1F3446AE83D29EF4D356C7D2"/>
          </w:pPr>
          <w:r w:rsidRPr="004051D0">
            <w:rPr>
              <w:rStyle w:val="PlaceholderText"/>
              <w:rFonts w:ascii="Arial" w:hAnsi="Arial" w:cs="Arial"/>
              <w:vanish/>
              <w:color w:val="000000" w:themeColor="text1"/>
              <w:sz w:val="16"/>
              <w:szCs w:val="16"/>
            </w:rPr>
            <w:t>Choose an item.</w:t>
          </w:r>
        </w:p>
      </w:docPartBody>
    </w:docPart>
    <w:docPart>
      <w:docPartPr>
        <w:name w:val="7719E8D6F5764258B6993EF7740CA2B9"/>
        <w:category>
          <w:name w:val="General"/>
          <w:gallery w:val="placeholder"/>
        </w:category>
        <w:types>
          <w:type w:val="bbPlcHdr"/>
        </w:types>
        <w:behaviors>
          <w:behavior w:val="content"/>
        </w:behaviors>
        <w:guid w:val="{EE7C2765-0235-40C5-B93D-BE371840BD09}"/>
      </w:docPartPr>
      <w:docPartBody>
        <w:p w:rsidR="007315C1" w:rsidRDefault="004F70C4" w:rsidP="004F70C4">
          <w:pPr>
            <w:pStyle w:val="7719E8D6F5764258B6993EF7740CA2B9"/>
          </w:pPr>
          <w:r w:rsidRPr="004051D0">
            <w:rPr>
              <w:rStyle w:val="PlaceholderText"/>
              <w:rFonts w:ascii="Arial" w:hAnsi="Arial" w:cs="Arial"/>
              <w:vanish/>
              <w:color w:val="000000" w:themeColor="text1"/>
              <w:sz w:val="16"/>
              <w:szCs w:val="18"/>
            </w:rPr>
            <w:t>Choose an item.</w:t>
          </w:r>
        </w:p>
      </w:docPartBody>
    </w:docPart>
    <w:docPart>
      <w:docPartPr>
        <w:name w:val="7D763F3FBCDF4FDB851CDD05928307F6"/>
        <w:category>
          <w:name w:val="General"/>
          <w:gallery w:val="placeholder"/>
        </w:category>
        <w:types>
          <w:type w:val="bbPlcHdr"/>
        </w:types>
        <w:behaviors>
          <w:behavior w:val="content"/>
        </w:behaviors>
        <w:guid w:val="{4D164545-4874-44A4-BEF4-8AC7174EBED9}"/>
      </w:docPartPr>
      <w:docPartBody>
        <w:p w:rsidR="007315C1" w:rsidRDefault="004F70C4" w:rsidP="004F70C4">
          <w:pPr>
            <w:pStyle w:val="7D763F3FBCDF4FDB851CDD05928307F6"/>
          </w:pPr>
          <w:r w:rsidRPr="004051D0">
            <w:rPr>
              <w:rFonts w:ascii="Arial" w:hAnsi="Arial" w:cs="Arial"/>
              <w:vanish/>
              <w:color w:val="000000" w:themeColor="text1"/>
              <w:sz w:val="16"/>
              <w:szCs w:val="14"/>
            </w:rPr>
            <w:t>Choose an item.</w:t>
          </w:r>
        </w:p>
      </w:docPartBody>
    </w:docPart>
    <w:docPart>
      <w:docPartPr>
        <w:name w:val="E4D24993B5774C6FA1100BEA4A550750"/>
        <w:category>
          <w:name w:val="General"/>
          <w:gallery w:val="placeholder"/>
        </w:category>
        <w:types>
          <w:type w:val="bbPlcHdr"/>
        </w:types>
        <w:behaviors>
          <w:behavior w:val="content"/>
        </w:behaviors>
        <w:guid w:val="{5F09B8FD-475D-4FBA-9856-77B0AA70E431}"/>
      </w:docPartPr>
      <w:docPartBody>
        <w:p w:rsidR="007315C1" w:rsidRDefault="004F70C4" w:rsidP="004F70C4">
          <w:pPr>
            <w:pStyle w:val="E4D24993B5774C6FA1100BEA4A550750"/>
          </w:pPr>
          <w:r w:rsidRPr="004051D0">
            <w:rPr>
              <w:rStyle w:val="PlaceholderText"/>
              <w:rFonts w:ascii="Arial" w:hAnsi="Arial" w:cs="Arial"/>
              <w:vanish/>
              <w:color w:val="000000" w:themeColor="text1"/>
              <w:sz w:val="16"/>
              <w:szCs w:val="16"/>
            </w:rPr>
            <w:t>Choose an item.</w:t>
          </w:r>
        </w:p>
      </w:docPartBody>
    </w:docPart>
    <w:docPart>
      <w:docPartPr>
        <w:name w:val="B85E8B41EB924A2ABE46F52F13883883"/>
        <w:category>
          <w:name w:val="General"/>
          <w:gallery w:val="placeholder"/>
        </w:category>
        <w:types>
          <w:type w:val="bbPlcHdr"/>
        </w:types>
        <w:behaviors>
          <w:behavior w:val="content"/>
        </w:behaviors>
        <w:guid w:val="{4B67501E-0648-42EC-9FFF-AE46FE94C004}"/>
      </w:docPartPr>
      <w:docPartBody>
        <w:p w:rsidR="007315C1" w:rsidRDefault="004F70C4" w:rsidP="004F70C4">
          <w:pPr>
            <w:pStyle w:val="B85E8B41EB924A2ABE46F52F13883883"/>
          </w:pPr>
          <w:r w:rsidRPr="004051D0">
            <w:rPr>
              <w:rStyle w:val="PlaceholderText"/>
              <w:rFonts w:ascii="Arial" w:hAnsi="Arial" w:cs="Arial"/>
              <w:vanish/>
              <w:color w:val="000000" w:themeColor="text1"/>
              <w:sz w:val="16"/>
              <w:szCs w:val="18"/>
            </w:rPr>
            <w:t>Choose an item.</w:t>
          </w:r>
        </w:p>
      </w:docPartBody>
    </w:docPart>
    <w:docPart>
      <w:docPartPr>
        <w:name w:val="690E39D2398147CD97585C3A0B0F4961"/>
        <w:category>
          <w:name w:val="General"/>
          <w:gallery w:val="placeholder"/>
        </w:category>
        <w:types>
          <w:type w:val="bbPlcHdr"/>
        </w:types>
        <w:behaviors>
          <w:behavior w:val="content"/>
        </w:behaviors>
        <w:guid w:val="{3B6DAC2F-F136-4E09-87FA-FBA2944C6AD8}"/>
      </w:docPartPr>
      <w:docPartBody>
        <w:p w:rsidR="007315C1" w:rsidRDefault="004F70C4" w:rsidP="004F70C4">
          <w:pPr>
            <w:pStyle w:val="690E39D2398147CD97585C3A0B0F4961"/>
          </w:pPr>
          <w:r w:rsidRPr="004051D0">
            <w:rPr>
              <w:rFonts w:ascii="Arial" w:hAnsi="Arial" w:cs="Arial"/>
              <w:vanish/>
              <w:color w:val="000000" w:themeColor="text1"/>
              <w:sz w:val="16"/>
              <w:szCs w:val="14"/>
            </w:rPr>
            <w:t>Choose an item.</w:t>
          </w:r>
        </w:p>
      </w:docPartBody>
    </w:docPart>
    <w:docPart>
      <w:docPartPr>
        <w:name w:val="329A6CC7C4D04E63814A2B01C2B26F52"/>
        <w:category>
          <w:name w:val="General"/>
          <w:gallery w:val="placeholder"/>
        </w:category>
        <w:types>
          <w:type w:val="bbPlcHdr"/>
        </w:types>
        <w:behaviors>
          <w:behavior w:val="content"/>
        </w:behaviors>
        <w:guid w:val="{53277A27-4209-4777-8633-71C530FDA1FD}"/>
      </w:docPartPr>
      <w:docPartBody>
        <w:p w:rsidR="00596179" w:rsidRDefault="002823E9" w:rsidP="002823E9">
          <w:pPr>
            <w:pStyle w:val="329A6CC7C4D04E63814A2B01C2B26F52"/>
          </w:pPr>
          <w:r w:rsidRPr="004051D0">
            <w:rPr>
              <w:rStyle w:val="PlaceholderText"/>
              <w:rFonts w:ascii="Arial" w:hAnsi="Arial" w:cs="Arial"/>
              <w:vanish/>
              <w:color w:val="000000" w:themeColor="text1"/>
              <w:sz w:val="16"/>
              <w:szCs w:val="16"/>
            </w:rPr>
            <w:t>Choose an item.</w:t>
          </w:r>
        </w:p>
      </w:docPartBody>
    </w:docPart>
    <w:docPart>
      <w:docPartPr>
        <w:name w:val="7F96FE1F8D2146A8B524306F6CF4DC96"/>
        <w:category>
          <w:name w:val="General"/>
          <w:gallery w:val="placeholder"/>
        </w:category>
        <w:types>
          <w:type w:val="bbPlcHdr"/>
        </w:types>
        <w:behaviors>
          <w:behavior w:val="content"/>
        </w:behaviors>
        <w:guid w:val="{231B56A6-7D6F-4858-8ECB-7BFDBD5BB1B1}"/>
      </w:docPartPr>
      <w:docPartBody>
        <w:p w:rsidR="00596179" w:rsidRDefault="002823E9" w:rsidP="002823E9">
          <w:pPr>
            <w:pStyle w:val="7F96FE1F8D2146A8B524306F6CF4DC96"/>
          </w:pPr>
          <w:r w:rsidRPr="004051D0">
            <w:rPr>
              <w:rStyle w:val="PlaceholderText"/>
              <w:rFonts w:ascii="Arial" w:hAnsi="Arial" w:cs="Arial"/>
              <w:vanish/>
              <w:color w:val="000000" w:themeColor="text1"/>
              <w:sz w:val="16"/>
              <w:szCs w:val="18"/>
            </w:rPr>
            <w:t>Choose an item.</w:t>
          </w:r>
        </w:p>
      </w:docPartBody>
    </w:docPart>
    <w:docPart>
      <w:docPartPr>
        <w:name w:val="AC7AB0AE8E0D435C9695DB5235031C83"/>
        <w:category>
          <w:name w:val="General"/>
          <w:gallery w:val="placeholder"/>
        </w:category>
        <w:types>
          <w:type w:val="bbPlcHdr"/>
        </w:types>
        <w:behaviors>
          <w:behavior w:val="content"/>
        </w:behaviors>
        <w:guid w:val="{05B1BFA6-BF18-46E7-B491-8B07D26105F8}"/>
      </w:docPartPr>
      <w:docPartBody>
        <w:p w:rsidR="00596179" w:rsidRDefault="002823E9" w:rsidP="002823E9">
          <w:pPr>
            <w:pStyle w:val="AC7AB0AE8E0D435C9695DB5235031C83"/>
          </w:pPr>
          <w:r w:rsidRPr="004051D0">
            <w:rPr>
              <w:rFonts w:ascii="Arial" w:hAnsi="Arial" w:cs="Arial"/>
              <w:vanish/>
              <w:color w:val="000000" w:themeColor="text1"/>
              <w:sz w:val="16"/>
              <w:szCs w:val="14"/>
            </w:rPr>
            <w:t>Choose an item.</w:t>
          </w:r>
        </w:p>
      </w:docPartBody>
    </w:docPart>
    <w:docPart>
      <w:docPartPr>
        <w:name w:val="675B1C9A6F4D42C2B11CEFFFCE244142"/>
        <w:category>
          <w:name w:val="General"/>
          <w:gallery w:val="placeholder"/>
        </w:category>
        <w:types>
          <w:type w:val="bbPlcHdr"/>
        </w:types>
        <w:behaviors>
          <w:behavior w:val="content"/>
        </w:behaviors>
        <w:guid w:val="{53D83ECE-37B7-4E7B-B5ED-CE87E7E8D188}"/>
      </w:docPartPr>
      <w:docPartBody>
        <w:p w:rsidR="00596179" w:rsidRDefault="002823E9" w:rsidP="002823E9">
          <w:pPr>
            <w:pStyle w:val="675B1C9A6F4D42C2B11CEFFFCE244142"/>
          </w:pPr>
          <w:r w:rsidRPr="004051D0">
            <w:rPr>
              <w:rStyle w:val="PlaceholderText"/>
              <w:rFonts w:ascii="Arial" w:hAnsi="Arial" w:cs="Arial"/>
              <w:vanish/>
              <w:color w:val="000000" w:themeColor="text1"/>
              <w:sz w:val="16"/>
              <w:szCs w:val="16"/>
            </w:rPr>
            <w:t>Choose an item.</w:t>
          </w:r>
        </w:p>
      </w:docPartBody>
    </w:docPart>
    <w:docPart>
      <w:docPartPr>
        <w:name w:val="CBDEBD744CCB411D835DC1F7C52EC35B"/>
        <w:category>
          <w:name w:val="General"/>
          <w:gallery w:val="placeholder"/>
        </w:category>
        <w:types>
          <w:type w:val="bbPlcHdr"/>
        </w:types>
        <w:behaviors>
          <w:behavior w:val="content"/>
        </w:behaviors>
        <w:guid w:val="{E51495AA-F9E4-4B23-805A-586AE2383EEC}"/>
      </w:docPartPr>
      <w:docPartBody>
        <w:p w:rsidR="00596179" w:rsidRDefault="002823E9" w:rsidP="002823E9">
          <w:pPr>
            <w:pStyle w:val="CBDEBD744CCB411D835DC1F7C52EC35B"/>
          </w:pPr>
          <w:r w:rsidRPr="004051D0">
            <w:rPr>
              <w:rStyle w:val="PlaceholderText"/>
              <w:rFonts w:ascii="Arial" w:hAnsi="Arial" w:cs="Arial"/>
              <w:vanish/>
              <w:color w:val="000000" w:themeColor="text1"/>
              <w:sz w:val="16"/>
              <w:szCs w:val="18"/>
            </w:rPr>
            <w:t>Choose an item.</w:t>
          </w:r>
        </w:p>
      </w:docPartBody>
    </w:docPart>
    <w:docPart>
      <w:docPartPr>
        <w:name w:val="46427484360C4ED08DDBA562F603CB80"/>
        <w:category>
          <w:name w:val="General"/>
          <w:gallery w:val="placeholder"/>
        </w:category>
        <w:types>
          <w:type w:val="bbPlcHdr"/>
        </w:types>
        <w:behaviors>
          <w:behavior w:val="content"/>
        </w:behaviors>
        <w:guid w:val="{158D79DF-48DF-472C-9016-C78D7D6A810E}"/>
      </w:docPartPr>
      <w:docPartBody>
        <w:p w:rsidR="00596179" w:rsidRDefault="002823E9" w:rsidP="002823E9">
          <w:pPr>
            <w:pStyle w:val="46427484360C4ED08DDBA562F603CB80"/>
          </w:pPr>
          <w:r w:rsidRPr="004051D0">
            <w:rPr>
              <w:rFonts w:ascii="Arial" w:hAnsi="Arial" w:cs="Arial"/>
              <w:vanish/>
              <w:color w:val="000000" w:themeColor="text1"/>
              <w:sz w:val="16"/>
              <w:szCs w:val="14"/>
            </w:rPr>
            <w:t>Choose an item.</w:t>
          </w:r>
        </w:p>
      </w:docPartBody>
    </w:docPart>
    <w:docPart>
      <w:docPartPr>
        <w:name w:val="FF601C10EA7140B78CD1A8D166045103"/>
        <w:category>
          <w:name w:val="General"/>
          <w:gallery w:val="placeholder"/>
        </w:category>
        <w:types>
          <w:type w:val="bbPlcHdr"/>
        </w:types>
        <w:behaviors>
          <w:behavior w:val="content"/>
        </w:behaviors>
        <w:guid w:val="{11528BC1-3452-45D4-AE4C-3CA82A92CA5B}"/>
      </w:docPartPr>
      <w:docPartBody>
        <w:p w:rsidR="00596179" w:rsidRDefault="002823E9" w:rsidP="002823E9">
          <w:pPr>
            <w:pStyle w:val="FF601C10EA7140B78CD1A8D166045103"/>
          </w:pPr>
          <w:r w:rsidRPr="00981CB3">
            <w:rPr>
              <w:rFonts w:ascii="Arial" w:hAnsi="Arial"/>
              <w:color w:val="000000" w:themeColor="text1"/>
              <w:sz w:val="16"/>
              <w:szCs w:val="16"/>
            </w:rPr>
            <w:t>Choose an item.</w:t>
          </w:r>
        </w:p>
      </w:docPartBody>
    </w:docPart>
    <w:docPart>
      <w:docPartPr>
        <w:name w:val="52F68338F53E4ED88EF65D6168A9CA12"/>
        <w:category>
          <w:name w:val="General"/>
          <w:gallery w:val="placeholder"/>
        </w:category>
        <w:types>
          <w:type w:val="bbPlcHdr"/>
        </w:types>
        <w:behaviors>
          <w:behavior w:val="content"/>
        </w:behaviors>
        <w:guid w:val="{FB7186AE-E47D-484B-AFFC-1AC45E81B76B}"/>
      </w:docPartPr>
      <w:docPartBody>
        <w:p w:rsidR="00596179" w:rsidRDefault="002823E9" w:rsidP="002823E9">
          <w:pPr>
            <w:pStyle w:val="52F68338F53E4ED88EF65D6168A9CA12"/>
          </w:pPr>
          <w:r w:rsidRPr="004051D0">
            <w:rPr>
              <w:rStyle w:val="PlaceholderText"/>
              <w:rFonts w:ascii="Arial" w:hAnsi="Arial" w:cs="Arial"/>
              <w:vanish/>
              <w:color w:val="000000" w:themeColor="text1"/>
              <w:sz w:val="16"/>
              <w:szCs w:val="16"/>
            </w:rPr>
            <w:t>Choose an item.</w:t>
          </w:r>
        </w:p>
      </w:docPartBody>
    </w:docPart>
    <w:docPart>
      <w:docPartPr>
        <w:name w:val="0F1CF16EBA7740BCAADC706E7FE7C86B"/>
        <w:category>
          <w:name w:val="General"/>
          <w:gallery w:val="placeholder"/>
        </w:category>
        <w:types>
          <w:type w:val="bbPlcHdr"/>
        </w:types>
        <w:behaviors>
          <w:behavior w:val="content"/>
        </w:behaviors>
        <w:guid w:val="{127CF4CF-1DE5-40C8-B2E6-CE61F41FCCA9}"/>
      </w:docPartPr>
      <w:docPartBody>
        <w:p w:rsidR="00596179" w:rsidRDefault="002823E9" w:rsidP="002823E9">
          <w:pPr>
            <w:pStyle w:val="0F1CF16EBA7740BCAADC706E7FE7C86B"/>
          </w:pPr>
          <w:r w:rsidRPr="004051D0">
            <w:rPr>
              <w:rStyle w:val="PlaceholderText"/>
              <w:rFonts w:ascii="Arial" w:hAnsi="Arial" w:cs="Arial"/>
              <w:vanish/>
              <w:color w:val="000000" w:themeColor="text1"/>
              <w:sz w:val="16"/>
              <w:szCs w:val="18"/>
            </w:rPr>
            <w:t>Choose an item.</w:t>
          </w:r>
        </w:p>
      </w:docPartBody>
    </w:docPart>
    <w:docPart>
      <w:docPartPr>
        <w:name w:val="D9CC178E780D4BDE92DC08744A1EDA5E"/>
        <w:category>
          <w:name w:val="General"/>
          <w:gallery w:val="placeholder"/>
        </w:category>
        <w:types>
          <w:type w:val="bbPlcHdr"/>
        </w:types>
        <w:behaviors>
          <w:behavior w:val="content"/>
        </w:behaviors>
        <w:guid w:val="{4351EAFE-340D-4042-993D-C234060D9B97}"/>
      </w:docPartPr>
      <w:docPartBody>
        <w:p w:rsidR="00596179" w:rsidRDefault="002823E9" w:rsidP="002823E9">
          <w:pPr>
            <w:pStyle w:val="D9CC178E780D4BDE92DC08744A1EDA5E"/>
          </w:pPr>
          <w:r w:rsidRPr="004051D0">
            <w:rPr>
              <w:rFonts w:ascii="Arial" w:hAnsi="Arial" w:cs="Arial"/>
              <w:vanish/>
              <w:color w:val="000000" w:themeColor="text1"/>
              <w:sz w:val="16"/>
              <w:szCs w:val="14"/>
            </w:rPr>
            <w:t>Choose an item.</w:t>
          </w:r>
        </w:p>
      </w:docPartBody>
    </w:docPart>
    <w:docPart>
      <w:docPartPr>
        <w:name w:val="5D8362115F9C45CA993282755B29C396"/>
        <w:category>
          <w:name w:val="General"/>
          <w:gallery w:val="placeholder"/>
        </w:category>
        <w:types>
          <w:type w:val="bbPlcHdr"/>
        </w:types>
        <w:behaviors>
          <w:behavior w:val="content"/>
        </w:behaviors>
        <w:guid w:val="{8240EB47-D66F-43CE-9C47-AD314622F357}"/>
      </w:docPartPr>
      <w:docPartBody>
        <w:p w:rsidR="00596179" w:rsidRDefault="002823E9" w:rsidP="002823E9">
          <w:pPr>
            <w:pStyle w:val="5D8362115F9C45CA993282755B29C396"/>
          </w:pPr>
          <w:r w:rsidRPr="004051D0">
            <w:rPr>
              <w:rStyle w:val="PlaceholderText"/>
              <w:rFonts w:ascii="Arial" w:hAnsi="Arial" w:cs="Arial"/>
              <w:vanish/>
              <w:color w:val="000000" w:themeColor="text1"/>
              <w:sz w:val="16"/>
              <w:szCs w:val="16"/>
            </w:rPr>
            <w:t>Choose an item.</w:t>
          </w:r>
        </w:p>
      </w:docPartBody>
    </w:docPart>
    <w:docPart>
      <w:docPartPr>
        <w:name w:val="43BEC0110F514553B19EDA195A99D830"/>
        <w:category>
          <w:name w:val="General"/>
          <w:gallery w:val="placeholder"/>
        </w:category>
        <w:types>
          <w:type w:val="bbPlcHdr"/>
        </w:types>
        <w:behaviors>
          <w:behavior w:val="content"/>
        </w:behaviors>
        <w:guid w:val="{9A4DE5B3-3274-467D-97F1-D82809D4054B}"/>
      </w:docPartPr>
      <w:docPartBody>
        <w:p w:rsidR="00596179" w:rsidRDefault="002823E9" w:rsidP="002823E9">
          <w:pPr>
            <w:pStyle w:val="43BEC0110F514553B19EDA195A99D830"/>
          </w:pPr>
          <w:r w:rsidRPr="004051D0">
            <w:rPr>
              <w:rStyle w:val="PlaceholderText"/>
              <w:rFonts w:ascii="Arial" w:hAnsi="Arial" w:cs="Arial"/>
              <w:vanish/>
              <w:color w:val="000000" w:themeColor="text1"/>
              <w:sz w:val="16"/>
              <w:szCs w:val="18"/>
            </w:rPr>
            <w:t>Choose an item.</w:t>
          </w:r>
        </w:p>
      </w:docPartBody>
    </w:docPart>
    <w:docPart>
      <w:docPartPr>
        <w:name w:val="7B0557ED1D5A46D8BEE4E609C2C4DA1E"/>
        <w:category>
          <w:name w:val="General"/>
          <w:gallery w:val="placeholder"/>
        </w:category>
        <w:types>
          <w:type w:val="bbPlcHdr"/>
        </w:types>
        <w:behaviors>
          <w:behavior w:val="content"/>
        </w:behaviors>
        <w:guid w:val="{8AABB970-9757-44DA-A5BE-CDC4B00DFCCF}"/>
      </w:docPartPr>
      <w:docPartBody>
        <w:p w:rsidR="00596179" w:rsidRDefault="002823E9" w:rsidP="002823E9">
          <w:pPr>
            <w:pStyle w:val="7B0557ED1D5A46D8BEE4E609C2C4DA1E"/>
          </w:pPr>
          <w:r w:rsidRPr="004051D0">
            <w:rPr>
              <w:rFonts w:ascii="Arial" w:hAnsi="Arial" w:cs="Arial"/>
              <w:vanish/>
              <w:color w:val="000000" w:themeColor="text1"/>
              <w:sz w:val="16"/>
              <w:szCs w:val="14"/>
            </w:rPr>
            <w:t>Choose an item.</w:t>
          </w:r>
        </w:p>
      </w:docPartBody>
    </w:docPart>
    <w:docPart>
      <w:docPartPr>
        <w:name w:val="8B68BF274D8F4028A761BFE3A89EC4BD"/>
        <w:category>
          <w:name w:val="General"/>
          <w:gallery w:val="placeholder"/>
        </w:category>
        <w:types>
          <w:type w:val="bbPlcHdr"/>
        </w:types>
        <w:behaviors>
          <w:behavior w:val="content"/>
        </w:behaviors>
        <w:guid w:val="{4CA15B10-9B80-406A-81DC-B680D6B61698}"/>
      </w:docPartPr>
      <w:docPartBody>
        <w:p w:rsidR="00596179" w:rsidRDefault="002823E9" w:rsidP="002823E9">
          <w:pPr>
            <w:pStyle w:val="8B68BF274D8F4028A761BFE3A89EC4BD"/>
          </w:pPr>
          <w:r w:rsidRPr="004051D0">
            <w:rPr>
              <w:rStyle w:val="PlaceholderText"/>
              <w:rFonts w:ascii="Arial" w:hAnsi="Arial" w:cs="Arial"/>
              <w:vanish/>
              <w:color w:val="000000" w:themeColor="text1"/>
              <w:sz w:val="16"/>
              <w:szCs w:val="16"/>
            </w:rPr>
            <w:t>Choose an item.</w:t>
          </w:r>
        </w:p>
      </w:docPartBody>
    </w:docPart>
    <w:docPart>
      <w:docPartPr>
        <w:name w:val="641419AA5D504C28B3AF103815E9E76B"/>
        <w:category>
          <w:name w:val="General"/>
          <w:gallery w:val="placeholder"/>
        </w:category>
        <w:types>
          <w:type w:val="bbPlcHdr"/>
        </w:types>
        <w:behaviors>
          <w:behavior w:val="content"/>
        </w:behaviors>
        <w:guid w:val="{00A1A9FC-E859-482A-B81E-C5B1A094ECCA}"/>
      </w:docPartPr>
      <w:docPartBody>
        <w:p w:rsidR="00596179" w:rsidRDefault="002823E9" w:rsidP="002823E9">
          <w:pPr>
            <w:pStyle w:val="641419AA5D504C28B3AF103815E9E76B"/>
          </w:pPr>
          <w:r w:rsidRPr="004051D0">
            <w:rPr>
              <w:rStyle w:val="PlaceholderText"/>
              <w:rFonts w:ascii="Arial" w:hAnsi="Arial" w:cs="Arial"/>
              <w:vanish/>
              <w:color w:val="000000" w:themeColor="text1"/>
              <w:sz w:val="16"/>
              <w:szCs w:val="18"/>
            </w:rPr>
            <w:t>Choose an item.</w:t>
          </w:r>
        </w:p>
      </w:docPartBody>
    </w:docPart>
    <w:docPart>
      <w:docPartPr>
        <w:name w:val="2834E2DBB60A4EF3998E94ACE7BD9E89"/>
        <w:category>
          <w:name w:val="General"/>
          <w:gallery w:val="placeholder"/>
        </w:category>
        <w:types>
          <w:type w:val="bbPlcHdr"/>
        </w:types>
        <w:behaviors>
          <w:behavior w:val="content"/>
        </w:behaviors>
        <w:guid w:val="{E40A2D40-F7E5-4587-B526-386616E25584}"/>
      </w:docPartPr>
      <w:docPartBody>
        <w:p w:rsidR="00596179" w:rsidRDefault="002823E9" w:rsidP="002823E9">
          <w:pPr>
            <w:pStyle w:val="2834E2DBB60A4EF3998E94ACE7BD9E89"/>
          </w:pPr>
          <w:r w:rsidRPr="004051D0">
            <w:rPr>
              <w:rFonts w:ascii="Arial" w:hAnsi="Arial" w:cs="Arial"/>
              <w:vanish/>
              <w:color w:val="000000" w:themeColor="text1"/>
              <w:sz w:val="16"/>
              <w:szCs w:val="14"/>
            </w:rPr>
            <w:t>Choose an item.</w:t>
          </w:r>
        </w:p>
      </w:docPartBody>
    </w:docPart>
    <w:docPart>
      <w:docPartPr>
        <w:name w:val="C911B1E070D14ECB9D31A6200FB48823"/>
        <w:category>
          <w:name w:val="General"/>
          <w:gallery w:val="placeholder"/>
        </w:category>
        <w:types>
          <w:type w:val="bbPlcHdr"/>
        </w:types>
        <w:behaviors>
          <w:behavior w:val="content"/>
        </w:behaviors>
        <w:guid w:val="{DC2B1063-B59E-46C0-8BC3-5C9315207593}"/>
      </w:docPartPr>
      <w:docPartBody>
        <w:p w:rsidR="00186C00" w:rsidRDefault="00B4291C" w:rsidP="00B4291C">
          <w:pPr>
            <w:pStyle w:val="C911B1E070D14ECB9D31A6200FB48823"/>
          </w:pPr>
          <w:r w:rsidRPr="00981CB3">
            <w:rPr>
              <w:rFonts w:ascii="Arial" w:hAnsi="Arial"/>
              <w:color w:val="000000" w:themeColor="text1"/>
              <w:sz w:val="16"/>
              <w:szCs w:val="16"/>
            </w:rPr>
            <w:t>Choose an item.</w:t>
          </w:r>
        </w:p>
      </w:docPartBody>
    </w:docPart>
    <w:docPart>
      <w:docPartPr>
        <w:name w:val="FCE9FE76340846ECB2351154C448E2B9"/>
        <w:category>
          <w:name w:val="General"/>
          <w:gallery w:val="placeholder"/>
        </w:category>
        <w:types>
          <w:type w:val="bbPlcHdr"/>
        </w:types>
        <w:behaviors>
          <w:behavior w:val="content"/>
        </w:behaviors>
        <w:guid w:val="{E59D53AB-6E3E-4B5B-B1EB-B84BD32B852B}"/>
      </w:docPartPr>
      <w:docPartBody>
        <w:p w:rsidR="00186C00" w:rsidRDefault="00B4291C" w:rsidP="00B4291C">
          <w:pPr>
            <w:pStyle w:val="FCE9FE76340846ECB2351154C448E2B9"/>
          </w:pPr>
          <w:r w:rsidRPr="00981CB3">
            <w:rPr>
              <w:rFonts w:ascii="Arial" w:hAnsi="Arial"/>
              <w:color w:val="000000" w:themeColor="text1"/>
              <w:sz w:val="16"/>
              <w:szCs w:val="16"/>
            </w:rPr>
            <w:t>Choose an item.</w:t>
          </w:r>
        </w:p>
      </w:docPartBody>
    </w:docPart>
    <w:docPart>
      <w:docPartPr>
        <w:name w:val="8663CFD883624100957D53DDBE00DB72"/>
        <w:category>
          <w:name w:val="General"/>
          <w:gallery w:val="placeholder"/>
        </w:category>
        <w:types>
          <w:type w:val="bbPlcHdr"/>
        </w:types>
        <w:behaviors>
          <w:behavior w:val="content"/>
        </w:behaviors>
        <w:guid w:val="{0378DD16-A126-4776-A97B-E723D94AD366}"/>
      </w:docPartPr>
      <w:docPartBody>
        <w:p w:rsidR="00186C00" w:rsidRDefault="00B4291C" w:rsidP="00B4291C">
          <w:pPr>
            <w:pStyle w:val="8663CFD883624100957D53DDBE00DB72"/>
          </w:pPr>
          <w:r w:rsidRPr="00981CB3">
            <w:rPr>
              <w:rFonts w:ascii="Arial" w:hAnsi="Arial"/>
              <w:color w:val="000000" w:themeColor="text1"/>
              <w:sz w:val="16"/>
              <w:szCs w:val="16"/>
            </w:rPr>
            <w:t>Choose an item.</w:t>
          </w:r>
        </w:p>
      </w:docPartBody>
    </w:docPart>
    <w:docPart>
      <w:docPartPr>
        <w:name w:val="69E0FDF1F6C44C39B494BAD67E3CBD9E"/>
        <w:category>
          <w:name w:val="General"/>
          <w:gallery w:val="placeholder"/>
        </w:category>
        <w:types>
          <w:type w:val="bbPlcHdr"/>
        </w:types>
        <w:behaviors>
          <w:behavior w:val="content"/>
        </w:behaviors>
        <w:guid w:val="{7A47EBDB-9826-4AEC-9C2E-604DBA5D475B}"/>
      </w:docPartPr>
      <w:docPartBody>
        <w:p w:rsidR="00186C00" w:rsidRDefault="00B4291C" w:rsidP="00B4291C">
          <w:pPr>
            <w:pStyle w:val="69E0FDF1F6C44C39B494BAD67E3CBD9E"/>
          </w:pPr>
          <w:r w:rsidRPr="00981CB3">
            <w:rPr>
              <w:rFonts w:ascii="Arial" w:hAnsi="Arial"/>
              <w:color w:val="000000" w:themeColor="text1"/>
              <w:sz w:val="16"/>
              <w:szCs w:val="16"/>
            </w:rPr>
            <w:t>Choose an item.</w:t>
          </w:r>
        </w:p>
      </w:docPartBody>
    </w:docPart>
    <w:docPart>
      <w:docPartPr>
        <w:name w:val="5D1CD5957B0D467AA825537BFAFFFA2B"/>
        <w:category>
          <w:name w:val="General"/>
          <w:gallery w:val="placeholder"/>
        </w:category>
        <w:types>
          <w:type w:val="bbPlcHdr"/>
        </w:types>
        <w:behaviors>
          <w:behavior w:val="content"/>
        </w:behaviors>
        <w:guid w:val="{26DFEF0F-1FBF-4BA0-BF16-096E2965C199}"/>
      </w:docPartPr>
      <w:docPartBody>
        <w:p w:rsidR="00186C00" w:rsidRDefault="00B4291C" w:rsidP="00B4291C">
          <w:pPr>
            <w:pStyle w:val="5D1CD5957B0D467AA825537BFAFFFA2B"/>
          </w:pPr>
          <w:r w:rsidRPr="00981CB3">
            <w:rPr>
              <w:rFonts w:ascii="Arial" w:hAnsi="Arial"/>
              <w:color w:val="000000" w:themeColor="text1"/>
              <w:sz w:val="16"/>
              <w:szCs w:val="16"/>
            </w:rPr>
            <w:t>Choose an item.</w:t>
          </w:r>
        </w:p>
      </w:docPartBody>
    </w:docPart>
    <w:docPart>
      <w:docPartPr>
        <w:name w:val="83542FE9B7144A99BFA60D7BFA750D84"/>
        <w:category>
          <w:name w:val="General"/>
          <w:gallery w:val="placeholder"/>
        </w:category>
        <w:types>
          <w:type w:val="bbPlcHdr"/>
        </w:types>
        <w:behaviors>
          <w:behavior w:val="content"/>
        </w:behaviors>
        <w:guid w:val="{1455DD50-12FB-401C-8401-2437ADC1536B}"/>
      </w:docPartPr>
      <w:docPartBody>
        <w:p w:rsidR="00186C00" w:rsidRDefault="00B4291C" w:rsidP="00B4291C">
          <w:pPr>
            <w:pStyle w:val="83542FE9B7144A99BFA60D7BFA750D84"/>
          </w:pPr>
          <w:r w:rsidRPr="00981CB3">
            <w:rPr>
              <w:rFonts w:ascii="Arial" w:hAnsi="Arial"/>
              <w:color w:val="000000" w:themeColor="text1"/>
              <w:sz w:val="16"/>
              <w:szCs w:val="16"/>
            </w:rPr>
            <w:t>Choose an item.</w:t>
          </w:r>
        </w:p>
      </w:docPartBody>
    </w:docPart>
    <w:docPart>
      <w:docPartPr>
        <w:name w:val="220B69DC9F1147F78D34D2ECAE6476BF"/>
        <w:category>
          <w:name w:val="General"/>
          <w:gallery w:val="placeholder"/>
        </w:category>
        <w:types>
          <w:type w:val="bbPlcHdr"/>
        </w:types>
        <w:behaviors>
          <w:behavior w:val="content"/>
        </w:behaviors>
        <w:guid w:val="{3C8526F1-5E2C-41AE-B400-391DAA65B01E}"/>
      </w:docPartPr>
      <w:docPartBody>
        <w:p w:rsidR="00186C00" w:rsidRDefault="00B4291C" w:rsidP="00B4291C">
          <w:pPr>
            <w:pStyle w:val="220B69DC9F1147F78D34D2ECAE6476BF"/>
          </w:pPr>
          <w:r w:rsidRPr="00981CB3">
            <w:rPr>
              <w:rFonts w:ascii="Arial" w:hAnsi="Arial"/>
              <w:color w:val="000000" w:themeColor="text1"/>
              <w:sz w:val="16"/>
              <w:szCs w:val="16"/>
            </w:rPr>
            <w:t>Choose an item.</w:t>
          </w:r>
        </w:p>
      </w:docPartBody>
    </w:docPart>
    <w:docPart>
      <w:docPartPr>
        <w:name w:val="26CB251D57234575881600200F423E09"/>
        <w:category>
          <w:name w:val="General"/>
          <w:gallery w:val="placeholder"/>
        </w:category>
        <w:types>
          <w:type w:val="bbPlcHdr"/>
        </w:types>
        <w:behaviors>
          <w:behavior w:val="content"/>
        </w:behaviors>
        <w:guid w:val="{8A4D39C0-7436-4921-85D7-0D1BDAF5E0AA}"/>
      </w:docPartPr>
      <w:docPartBody>
        <w:p w:rsidR="00186C00" w:rsidRDefault="00B4291C" w:rsidP="00B4291C">
          <w:pPr>
            <w:pStyle w:val="26CB251D57234575881600200F423E09"/>
          </w:pPr>
          <w:r w:rsidRPr="00981CB3">
            <w:rPr>
              <w:rFonts w:ascii="Arial" w:hAnsi="Arial"/>
              <w:color w:val="000000" w:themeColor="text1"/>
              <w:sz w:val="16"/>
              <w:szCs w:val="16"/>
            </w:rPr>
            <w:t>Choose an item.</w:t>
          </w:r>
        </w:p>
      </w:docPartBody>
    </w:docPart>
    <w:docPart>
      <w:docPartPr>
        <w:name w:val="3C756D4B2ABA490D8CBE62BE539D410F"/>
        <w:category>
          <w:name w:val="General"/>
          <w:gallery w:val="placeholder"/>
        </w:category>
        <w:types>
          <w:type w:val="bbPlcHdr"/>
        </w:types>
        <w:behaviors>
          <w:behavior w:val="content"/>
        </w:behaviors>
        <w:guid w:val="{224A41EF-2A3C-4642-B8AC-7114721B177B}"/>
      </w:docPartPr>
      <w:docPartBody>
        <w:p w:rsidR="00186C00" w:rsidRDefault="00B4291C" w:rsidP="00B4291C">
          <w:pPr>
            <w:pStyle w:val="3C756D4B2ABA490D8CBE62BE539D410F"/>
          </w:pPr>
          <w:r w:rsidRPr="00981CB3">
            <w:rPr>
              <w:rFonts w:ascii="Arial" w:hAnsi="Arial"/>
              <w:color w:val="000000" w:themeColor="text1"/>
              <w:sz w:val="16"/>
              <w:szCs w:val="16"/>
            </w:rPr>
            <w:t>Choose an item.</w:t>
          </w:r>
        </w:p>
      </w:docPartBody>
    </w:docPart>
    <w:docPart>
      <w:docPartPr>
        <w:name w:val="C9EB462FE38A45EC9CAF141A7DBBE77D"/>
        <w:category>
          <w:name w:val="General"/>
          <w:gallery w:val="placeholder"/>
        </w:category>
        <w:types>
          <w:type w:val="bbPlcHdr"/>
        </w:types>
        <w:behaviors>
          <w:behavior w:val="content"/>
        </w:behaviors>
        <w:guid w:val="{745AD137-FC75-4141-B45A-5188D782B545}"/>
      </w:docPartPr>
      <w:docPartBody>
        <w:p w:rsidR="00186C00" w:rsidRDefault="00B4291C" w:rsidP="00B4291C">
          <w:pPr>
            <w:pStyle w:val="C9EB462FE38A45EC9CAF141A7DBBE77D"/>
          </w:pPr>
          <w:r w:rsidRPr="00981CB3">
            <w:rPr>
              <w:rFonts w:ascii="Arial" w:hAnsi="Arial"/>
              <w:color w:val="000000" w:themeColor="text1"/>
              <w:sz w:val="16"/>
              <w:szCs w:val="16"/>
            </w:rPr>
            <w:t>Choose an item.</w:t>
          </w:r>
        </w:p>
      </w:docPartBody>
    </w:docPart>
    <w:docPart>
      <w:docPartPr>
        <w:name w:val="805C91F9F1E74DD9B438624FB54257C6"/>
        <w:category>
          <w:name w:val="General"/>
          <w:gallery w:val="placeholder"/>
        </w:category>
        <w:types>
          <w:type w:val="bbPlcHdr"/>
        </w:types>
        <w:behaviors>
          <w:behavior w:val="content"/>
        </w:behaviors>
        <w:guid w:val="{CABB4541-8745-4088-B74C-2F9DCEC0D107}"/>
      </w:docPartPr>
      <w:docPartBody>
        <w:p w:rsidR="00186C00" w:rsidRDefault="00B4291C" w:rsidP="00B4291C">
          <w:pPr>
            <w:pStyle w:val="805C91F9F1E74DD9B438624FB54257C6"/>
          </w:pPr>
          <w:r w:rsidRPr="00981CB3">
            <w:rPr>
              <w:rFonts w:ascii="Arial" w:hAnsi="Arial"/>
              <w:color w:val="000000" w:themeColor="text1"/>
              <w:sz w:val="16"/>
              <w:szCs w:val="16"/>
            </w:rPr>
            <w:t>Choose an item.</w:t>
          </w:r>
        </w:p>
      </w:docPartBody>
    </w:docPart>
    <w:docPart>
      <w:docPartPr>
        <w:name w:val="BB737AA30FE341D291AA5BC7F9B3C9E1"/>
        <w:category>
          <w:name w:val="General"/>
          <w:gallery w:val="placeholder"/>
        </w:category>
        <w:types>
          <w:type w:val="bbPlcHdr"/>
        </w:types>
        <w:behaviors>
          <w:behavior w:val="content"/>
        </w:behaviors>
        <w:guid w:val="{D5F40EDB-6D7A-42A0-B1D6-102775D6E22D}"/>
      </w:docPartPr>
      <w:docPartBody>
        <w:p w:rsidR="00186C00" w:rsidRDefault="00B4291C" w:rsidP="00B4291C">
          <w:pPr>
            <w:pStyle w:val="BB737AA30FE341D291AA5BC7F9B3C9E1"/>
          </w:pPr>
          <w:r w:rsidRPr="004051D0">
            <w:rPr>
              <w:rStyle w:val="PlaceholderText"/>
              <w:rFonts w:ascii="Arial" w:hAnsi="Arial" w:cs="Arial"/>
              <w:vanish/>
              <w:color w:val="000000" w:themeColor="text1"/>
              <w:sz w:val="16"/>
              <w:szCs w:val="16"/>
            </w:rPr>
            <w:t>Choose an item.</w:t>
          </w:r>
        </w:p>
      </w:docPartBody>
    </w:docPart>
    <w:docPart>
      <w:docPartPr>
        <w:name w:val="3447C36C4383473D9F07D6D15F1836BF"/>
        <w:category>
          <w:name w:val="General"/>
          <w:gallery w:val="placeholder"/>
        </w:category>
        <w:types>
          <w:type w:val="bbPlcHdr"/>
        </w:types>
        <w:behaviors>
          <w:behavior w:val="content"/>
        </w:behaviors>
        <w:guid w:val="{2711ADA2-77DC-42FB-B0D1-5D1ABE992259}"/>
      </w:docPartPr>
      <w:docPartBody>
        <w:p w:rsidR="00186C00" w:rsidRDefault="00B4291C" w:rsidP="00B4291C">
          <w:pPr>
            <w:pStyle w:val="3447C36C4383473D9F07D6D15F1836BF"/>
          </w:pPr>
          <w:r w:rsidRPr="004051D0">
            <w:rPr>
              <w:rStyle w:val="PlaceholderText"/>
              <w:rFonts w:ascii="Arial" w:hAnsi="Arial" w:cs="Arial"/>
              <w:vanish/>
              <w:color w:val="000000" w:themeColor="text1"/>
              <w:sz w:val="16"/>
              <w:szCs w:val="18"/>
            </w:rPr>
            <w:t>Choose an item.</w:t>
          </w:r>
        </w:p>
      </w:docPartBody>
    </w:docPart>
    <w:docPart>
      <w:docPartPr>
        <w:name w:val="91A5075BC5334ABE99DD51473155E84F"/>
        <w:category>
          <w:name w:val="General"/>
          <w:gallery w:val="placeholder"/>
        </w:category>
        <w:types>
          <w:type w:val="bbPlcHdr"/>
        </w:types>
        <w:behaviors>
          <w:behavior w:val="content"/>
        </w:behaviors>
        <w:guid w:val="{E3551CCC-BA14-4FF6-8740-349DA55BA6F2}"/>
      </w:docPartPr>
      <w:docPartBody>
        <w:p w:rsidR="00186C00" w:rsidRDefault="00B4291C" w:rsidP="00B4291C">
          <w:pPr>
            <w:pStyle w:val="91A5075BC5334ABE99DD51473155E84F"/>
          </w:pPr>
          <w:r w:rsidRPr="004051D0">
            <w:rPr>
              <w:rFonts w:ascii="Arial" w:hAnsi="Arial" w:cs="Arial"/>
              <w:vanish/>
              <w:color w:val="000000" w:themeColor="text1"/>
              <w:sz w:val="16"/>
              <w:szCs w:val="14"/>
            </w:rPr>
            <w:t>Choose an item.</w:t>
          </w:r>
        </w:p>
      </w:docPartBody>
    </w:docPart>
    <w:docPart>
      <w:docPartPr>
        <w:name w:val="8A4F3690A81E43BE99438961BDB3FC60"/>
        <w:category>
          <w:name w:val="General"/>
          <w:gallery w:val="placeholder"/>
        </w:category>
        <w:types>
          <w:type w:val="bbPlcHdr"/>
        </w:types>
        <w:behaviors>
          <w:behavior w:val="content"/>
        </w:behaviors>
        <w:guid w:val="{5FF3E101-B05A-4317-97EB-67AF1B493FB9}"/>
      </w:docPartPr>
      <w:docPartBody>
        <w:p w:rsidR="00186C00" w:rsidRDefault="00B4291C" w:rsidP="00B4291C">
          <w:pPr>
            <w:pStyle w:val="8A4F3690A81E43BE99438961BDB3FC60"/>
          </w:pPr>
          <w:r w:rsidRPr="00981CB3">
            <w:rPr>
              <w:rFonts w:ascii="Arial" w:hAnsi="Arial"/>
              <w:color w:val="000000" w:themeColor="text1"/>
              <w:sz w:val="16"/>
              <w:szCs w:val="16"/>
            </w:rPr>
            <w:t>Choose an item.</w:t>
          </w:r>
        </w:p>
      </w:docPartBody>
    </w:docPart>
    <w:docPart>
      <w:docPartPr>
        <w:name w:val="6093F4CE95F84087806EA31BA4F1640D"/>
        <w:category>
          <w:name w:val="General"/>
          <w:gallery w:val="placeholder"/>
        </w:category>
        <w:types>
          <w:type w:val="bbPlcHdr"/>
        </w:types>
        <w:behaviors>
          <w:behavior w:val="content"/>
        </w:behaviors>
        <w:guid w:val="{6B6A187A-C560-48BD-9FE3-45C4FF4BBF87}"/>
      </w:docPartPr>
      <w:docPartBody>
        <w:p w:rsidR="00186C00" w:rsidRDefault="00B4291C" w:rsidP="00B4291C">
          <w:pPr>
            <w:pStyle w:val="6093F4CE95F84087806EA31BA4F1640D"/>
          </w:pPr>
          <w:r w:rsidRPr="00981CB3">
            <w:rPr>
              <w:rFonts w:ascii="Arial" w:hAnsi="Arial"/>
              <w:color w:val="000000" w:themeColor="text1"/>
              <w:sz w:val="16"/>
              <w:szCs w:val="16"/>
            </w:rPr>
            <w:t>Choose an item.</w:t>
          </w:r>
        </w:p>
      </w:docPartBody>
    </w:docPart>
    <w:docPart>
      <w:docPartPr>
        <w:name w:val="6F992F1B465A4FD897DC77B7118778C7"/>
        <w:category>
          <w:name w:val="General"/>
          <w:gallery w:val="placeholder"/>
        </w:category>
        <w:types>
          <w:type w:val="bbPlcHdr"/>
        </w:types>
        <w:behaviors>
          <w:behavior w:val="content"/>
        </w:behaviors>
        <w:guid w:val="{DDFE8F3A-34C2-4DFE-8B26-0928D1C97D20}"/>
      </w:docPartPr>
      <w:docPartBody>
        <w:p w:rsidR="00186C00" w:rsidRDefault="00B4291C" w:rsidP="00B4291C">
          <w:pPr>
            <w:pStyle w:val="6F992F1B465A4FD897DC77B7118778C7"/>
          </w:pPr>
          <w:r w:rsidRPr="00981CB3">
            <w:rPr>
              <w:rFonts w:ascii="Arial" w:hAnsi="Arial"/>
              <w:color w:val="000000" w:themeColor="text1"/>
              <w:sz w:val="16"/>
              <w:szCs w:val="16"/>
            </w:rPr>
            <w:t>Choose an item.</w:t>
          </w:r>
        </w:p>
      </w:docPartBody>
    </w:docPart>
    <w:docPart>
      <w:docPartPr>
        <w:name w:val="CF4C2C1B2DBB41FE9A9564E586A4C18A"/>
        <w:category>
          <w:name w:val="General"/>
          <w:gallery w:val="placeholder"/>
        </w:category>
        <w:types>
          <w:type w:val="bbPlcHdr"/>
        </w:types>
        <w:behaviors>
          <w:behavior w:val="content"/>
        </w:behaviors>
        <w:guid w:val="{640D8B18-5823-4ABC-B723-1C7B74DD1735}"/>
      </w:docPartPr>
      <w:docPartBody>
        <w:p w:rsidR="00186C00" w:rsidRDefault="00B4291C" w:rsidP="00B4291C">
          <w:pPr>
            <w:pStyle w:val="CF4C2C1B2DBB41FE9A9564E586A4C18A"/>
          </w:pPr>
          <w:r w:rsidRPr="00981CB3">
            <w:rPr>
              <w:rFonts w:ascii="Arial" w:hAnsi="Arial"/>
              <w:color w:val="000000" w:themeColor="text1"/>
              <w:sz w:val="16"/>
              <w:szCs w:val="16"/>
            </w:rPr>
            <w:t>Choose an item.</w:t>
          </w:r>
        </w:p>
      </w:docPartBody>
    </w:docPart>
    <w:docPart>
      <w:docPartPr>
        <w:name w:val="AB7DEC275D2D44B989A6FED419504C58"/>
        <w:category>
          <w:name w:val="General"/>
          <w:gallery w:val="placeholder"/>
        </w:category>
        <w:types>
          <w:type w:val="bbPlcHdr"/>
        </w:types>
        <w:behaviors>
          <w:behavior w:val="content"/>
        </w:behaviors>
        <w:guid w:val="{86BD21BA-50EA-4089-9235-6B4A19F79A85}"/>
      </w:docPartPr>
      <w:docPartBody>
        <w:p w:rsidR="00186C00" w:rsidRDefault="00B4291C" w:rsidP="00B4291C">
          <w:pPr>
            <w:pStyle w:val="AB7DEC275D2D44B989A6FED419504C58"/>
          </w:pPr>
          <w:r w:rsidRPr="00981CB3">
            <w:rPr>
              <w:rFonts w:ascii="Arial" w:hAnsi="Arial"/>
              <w:color w:val="000000" w:themeColor="text1"/>
              <w:sz w:val="16"/>
              <w:szCs w:val="16"/>
            </w:rPr>
            <w:t>Choose an item.</w:t>
          </w:r>
        </w:p>
      </w:docPartBody>
    </w:docPart>
    <w:docPart>
      <w:docPartPr>
        <w:name w:val="D4EE748C2437401F85487E9F47BF5B9C"/>
        <w:category>
          <w:name w:val="General"/>
          <w:gallery w:val="placeholder"/>
        </w:category>
        <w:types>
          <w:type w:val="bbPlcHdr"/>
        </w:types>
        <w:behaviors>
          <w:behavior w:val="content"/>
        </w:behaviors>
        <w:guid w:val="{4405B223-FD08-4470-9492-623A862E097E}"/>
      </w:docPartPr>
      <w:docPartBody>
        <w:p w:rsidR="00186C00" w:rsidRDefault="00B4291C" w:rsidP="00B4291C">
          <w:pPr>
            <w:pStyle w:val="D4EE748C2437401F85487E9F47BF5B9C"/>
          </w:pPr>
          <w:r w:rsidRPr="00981CB3">
            <w:rPr>
              <w:rFonts w:ascii="Arial" w:hAnsi="Arial"/>
              <w:color w:val="000000" w:themeColor="text1"/>
              <w:sz w:val="16"/>
              <w:szCs w:val="16"/>
            </w:rPr>
            <w:t>Choose an item.</w:t>
          </w:r>
        </w:p>
      </w:docPartBody>
    </w:docPart>
    <w:docPart>
      <w:docPartPr>
        <w:name w:val="657BCD98052B4F19ACD10D98935B8893"/>
        <w:category>
          <w:name w:val="General"/>
          <w:gallery w:val="placeholder"/>
        </w:category>
        <w:types>
          <w:type w:val="bbPlcHdr"/>
        </w:types>
        <w:behaviors>
          <w:behavior w:val="content"/>
        </w:behaviors>
        <w:guid w:val="{A2E73C5C-CD21-4558-86E4-DFC4CF60A9A1}"/>
      </w:docPartPr>
      <w:docPartBody>
        <w:p w:rsidR="007F0F06" w:rsidRDefault="00186C00" w:rsidP="00186C00">
          <w:pPr>
            <w:pStyle w:val="657BCD98052B4F19ACD10D98935B8893"/>
          </w:pPr>
          <w:r w:rsidRPr="004051D0">
            <w:rPr>
              <w:rStyle w:val="PlaceholderText"/>
              <w:rFonts w:ascii="Arial" w:hAnsi="Arial" w:cs="Arial"/>
              <w:vanish/>
              <w:color w:val="000000" w:themeColor="text1"/>
              <w:sz w:val="16"/>
              <w:szCs w:val="16"/>
            </w:rPr>
            <w:t>Choose an item.</w:t>
          </w:r>
        </w:p>
      </w:docPartBody>
    </w:docPart>
    <w:docPart>
      <w:docPartPr>
        <w:name w:val="DB15277B635D4B19B480BDFD965289DD"/>
        <w:category>
          <w:name w:val="General"/>
          <w:gallery w:val="placeholder"/>
        </w:category>
        <w:types>
          <w:type w:val="bbPlcHdr"/>
        </w:types>
        <w:behaviors>
          <w:behavior w:val="content"/>
        </w:behaviors>
        <w:guid w:val="{86204E85-E5AB-461B-80AC-5C1598D01DD9}"/>
      </w:docPartPr>
      <w:docPartBody>
        <w:p w:rsidR="007F0F06" w:rsidRDefault="00186C00" w:rsidP="00186C00">
          <w:pPr>
            <w:pStyle w:val="DB15277B635D4B19B480BDFD965289DD"/>
          </w:pPr>
          <w:r w:rsidRPr="004051D0">
            <w:rPr>
              <w:rStyle w:val="PlaceholderText"/>
              <w:rFonts w:ascii="Arial" w:hAnsi="Arial" w:cs="Arial"/>
              <w:vanish/>
              <w:color w:val="000000" w:themeColor="text1"/>
              <w:sz w:val="16"/>
              <w:szCs w:val="18"/>
            </w:rPr>
            <w:t>Choose an item.</w:t>
          </w:r>
        </w:p>
      </w:docPartBody>
    </w:docPart>
    <w:docPart>
      <w:docPartPr>
        <w:name w:val="0B830D0B9EA44DEBB9C5BCE8E1D3CC42"/>
        <w:category>
          <w:name w:val="General"/>
          <w:gallery w:val="placeholder"/>
        </w:category>
        <w:types>
          <w:type w:val="bbPlcHdr"/>
        </w:types>
        <w:behaviors>
          <w:behavior w:val="content"/>
        </w:behaviors>
        <w:guid w:val="{FBC3EDFA-A74C-4A10-988B-C177D09C964B}"/>
      </w:docPartPr>
      <w:docPartBody>
        <w:p w:rsidR="007F0F06" w:rsidRDefault="00186C00" w:rsidP="00186C00">
          <w:pPr>
            <w:pStyle w:val="0B830D0B9EA44DEBB9C5BCE8E1D3CC42"/>
          </w:pPr>
          <w:r w:rsidRPr="004051D0">
            <w:rPr>
              <w:rFonts w:ascii="Arial" w:hAnsi="Arial" w:cs="Arial"/>
              <w:vanish/>
              <w:color w:val="000000" w:themeColor="text1"/>
              <w:sz w:val="16"/>
              <w:szCs w:val="14"/>
            </w:rPr>
            <w:t>Choose an item.</w:t>
          </w:r>
        </w:p>
      </w:docPartBody>
    </w:docPart>
    <w:docPart>
      <w:docPartPr>
        <w:name w:val="E098C0B8E2D2423CAF6B8A04C6E4AC95"/>
        <w:category>
          <w:name w:val="General"/>
          <w:gallery w:val="placeholder"/>
        </w:category>
        <w:types>
          <w:type w:val="bbPlcHdr"/>
        </w:types>
        <w:behaviors>
          <w:behavior w:val="content"/>
        </w:behaviors>
        <w:guid w:val="{713B4FF9-665C-4295-ABCD-A44570CEF5FB}"/>
      </w:docPartPr>
      <w:docPartBody>
        <w:p w:rsidR="00733DAE" w:rsidRDefault="00387410" w:rsidP="00387410">
          <w:pPr>
            <w:pStyle w:val="E098C0B8E2D2423CAF6B8A04C6E4AC95"/>
          </w:pPr>
          <w:r w:rsidRPr="004051D0">
            <w:rPr>
              <w:rStyle w:val="PlaceholderText"/>
              <w:rFonts w:ascii="Arial" w:hAnsi="Arial" w:cs="Arial"/>
              <w:vanish/>
              <w:color w:val="000000" w:themeColor="text1"/>
              <w:sz w:val="16"/>
              <w:szCs w:val="16"/>
            </w:rPr>
            <w:t>Choose an item.</w:t>
          </w:r>
        </w:p>
      </w:docPartBody>
    </w:docPart>
    <w:docPart>
      <w:docPartPr>
        <w:name w:val="F455BCD6B69A43EF9BED0DF93F6239A1"/>
        <w:category>
          <w:name w:val="General"/>
          <w:gallery w:val="placeholder"/>
        </w:category>
        <w:types>
          <w:type w:val="bbPlcHdr"/>
        </w:types>
        <w:behaviors>
          <w:behavior w:val="content"/>
        </w:behaviors>
        <w:guid w:val="{1C98FBC3-1E2B-48CE-992E-82DF9F0CF862}"/>
      </w:docPartPr>
      <w:docPartBody>
        <w:p w:rsidR="00733DAE" w:rsidRDefault="00387410" w:rsidP="00387410">
          <w:pPr>
            <w:pStyle w:val="F455BCD6B69A43EF9BED0DF93F6239A1"/>
          </w:pPr>
          <w:r w:rsidRPr="004051D0">
            <w:rPr>
              <w:rStyle w:val="PlaceholderText"/>
              <w:rFonts w:ascii="Arial" w:hAnsi="Arial" w:cs="Arial"/>
              <w:vanish/>
              <w:color w:val="000000" w:themeColor="text1"/>
              <w:sz w:val="16"/>
              <w:szCs w:val="18"/>
            </w:rPr>
            <w:t>Choose an item.</w:t>
          </w:r>
        </w:p>
      </w:docPartBody>
    </w:docPart>
    <w:docPart>
      <w:docPartPr>
        <w:name w:val="9D5164192302484299ED727B3C677837"/>
        <w:category>
          <w:name w:val="General"/>
          <w:gallery w:val="placeholder"/>
        </w:category>
        <w:types>
          <w:type w:val="bbPlcHdr"/>
        </w:types>
        <w:behaviors>
          <w:behavior w:val="content"/>
        </w:behaviors>
        <w:guid w:val="{BD303F39-C6FC-49C4-8264-DE7B2352F6BE}"/>
      </w:docPartPr>
      <w:docPartBody>
        <w:p w:rsidR="00733DAE" w:rsidRDefault="00387410" w:rsidP="00387410">
          <w:pPr>
            <w:pStyle w:val="9D5164192302484299ED727B3C677837"/>
          </w:pPr>
          <w:r w:rsidRPr="004051D0">
            <w:rPr>
              <w:rFonts w:ascii="Arial" w:hAnsi="Arial" w:cs="Arial"/>
              <w:vanish/>
              <w:color w:val="000000" w:themeColor="text1"/>
              <w:sz w:val="16"/>
              <w:szCs w:val="14"/>
            </w:rPr>
            <w:t>Choose an item.</w:t>
          </w:r>
        </w:p>
      </w:docPartBody>
    </w:docPart>
    <w:docPart>
      <w:docPartPr>
        <w:name w:val="B000493DA60C454C9442DA52F81AFEC8"/>
        <w:category>
          <w:name w:val="General"/>
          <w:gallery w:val="placeholder"/>
        </w:category>
        <w:types>
          <w:type w:val="bbPlcHdr"/>
        </w:types>
        <w:behaviors>
          <w:behavior w:val="content"/>
        </w:behaviors>
        <w:guid w:val="{80D64855-710C-41B3-87C1-9FF387F2ED83}"/>
      </w:docPartPr>
      <w:docPartBody>
        <w:p w:rsidR="00733DAE" w:rsidRDefault="00387410" w:rsidP="00387410">
          <w:pPr>
            <w:pStyle w:val="B000493DA60C454C9442DA52F81AFEC8"/>
          </w:pPr>
          <w:r w:rsidRPr="004051D0">
            <w:rPr>
              <w:rStyle w:val="PlaceholderText"/>
              <w:rFonts w:ascii="Arial" w:hAnsi="Arial" w:cs="Arial"/>
              <w:vanish/>
              <w:color w:val="000000" w:themeColor="text1"/>
              <w:sz w:val="16"/>
              <w:szCs w:val="16"/>
            </w:rPr>
            <w:t>Choose an item.</w:t>
          </w:r>
        </w:p>
      </w:docPartBody>
    </w:docPart>
    <w:docPart>
      <w:docPartPr>
        <w:name w:val="1FE07AE983AB4EE3A0CE9A6B247F199E"/>
        <w:category>
          <w:name w:val="General"/>
          <w:gallery w:val="placeholder"/>
        </w:category>
        <w:types>
          <w:type w:val="bbPlcHdr"/>
        </w:types>
        <w:behaviors>
          <w:behavior w:val="content"/>
        </w:behaviors>
        <w:guid w:val="{59DA0D47-C9D4-4CD0-BD0F-71AD95BDD366}"/>
      </w:docPartPr>
      <w:docPartBody>
        <w:p w:rsidR="00733DAE" w:rsidRDefault="00387410" w:rsidP="00387410">
          <w:pPr>
            <w:pStyle w:val="1FE07AE983AB4EE3A0CE9A6B247F199E"/>
          </w:pPr>
          <w:r w:rsidRPr="004051D0">
            <w:rPr>
              <w:rStyle w:val="PlaceholderText"/>
              <w:rFonts w:ascii="Arial" w:hAnsi="Arial" w:cs="Arial"/>
              <w:vanish/>
              <w:color w:val="000000" w:themeColor="text1"/>
              <w:sz w:val="16"/>
              <w:szCs w:val="18"/>
            </w:rPr>
            <w:t>Choose an item.</w:t>
          </w:r>
        </w:p>
      </w:docPartBody>
    </w:docPart>
    <w:docPart>
      <w:docPartPr>
        <w:name w:val="8B739ECC0DEE4065A15D5E84C2855123"/>
        <w:category>
          <w:name w:val="General"/>
          <w:gallery w:val="placeholder"/>
        </w:category>
        <w:types>
          <w:type w:val="bbPlcHdr"/>
        </w:types>
        <w:behaviors>
          <w:behavior w:val="content"/>
        </w:behaviors>
        <w:guid w:val="{ACE56102-B48C-4E76-BD77-A4D69FCE67C6}"/>
      </w:docPartPr>
      <w:docPartBody>
        <w:p w:rsidR="00733DAE" w:rsidRDefault="00387410" w:rsidP="00387410">
          <w:pPr>
            <w:pStyle w:val="8B739ECC0DEE4065A15D5E84C2855123"/>
          </w:pPr>
          <w:r w:rsidRPr="004051D0">
            <w:rPr>
              <w:rFonts w:ascii="Arial" w:hAnsi="Arial" w:cs="Arial"/>
              <w:vanish/>
              <w:color w:val="000000" w:themeColor="text1"/>
              <w:sz w:val="16"/>
              <w:szCs w:val="14"/>
            </w:rPr>
            <w:t>Choose an item.</w:t>
          </w:r>
        </w:p>
      </w:docPartBody>
    </w:docPart>
    <w:docPart>
      <w:docPartPr>
        <w:name w:val="B0A561FDA62A48C4982DE7BF7D43D57D"/>
        <w:category>
          <w:name w:val="General"/>
          <w:gallery w:val="placeholder"/>
        </w:category>
        <w:types>
          <w:type w:val="bbPlcHdr"/>
        </w:types>
        <w:behaviors>
          <w:behavior w:val="content"/>
        </w:behaviors>
        <w:guid w:val="{604A8748-3672-40B4-88CC-9F483BB606C4}"/>
      </w:docPartPr>
      <w:docPartBody>
        <w:p w:rsidR="000727CD" w:rsidRDefault="0067081C" w:rsidP="0067081C">
          <w:pPr>
            <w:pStyle w:val="B0A561FDA62A48C4982DE7BF7D43D57D"/>
          </w:pPr>
          <w:r w:rsidRPr="004051D0">
            <w:rPr>
              <w:rStyle w:val="PlaceholderText"/>
              <w:rFonts w:ascii="Arial" w:hAnsi="Arial" w:cs="Arial"/>
              <w:vanish/>
              <w:color w:val="000000" w:themeColor="text1"/>
              <w:sz w:val="16"/>
              <w:szCs w:val="16"/>
            </w:rPr>
            <w:t>Choose an item.</w:t>
          </w:r>
        </w:p>
      </w:docPartBody>
    </w:docPart>
    <w:docPart>
      <w:docPartPr>
        <w:name w:val="7FE82640A1F54B96B738F9C12D874CB0"/>
        <w:category>
          <w:name w:val="General"/>
          <w:gallery w:val="placeholder"/>
        </w:category>
        <w:types>
          <w:type w:val="bbPlcHdr"/>
        </w:types>
        <w:behaviors>
          <w:behavior w:val="content"/>
        </w:behaviors>
        <w:guid w:val="{1B4A70A8-C6A3-4F58-BA8B-6232DD9C5AEA}"/>
      </w:docPartPr>
      <w:docPartBody>
        <w:p w:rsidR="000727CD" w:rsidRDefault="0067081C" w:rsidP="0067081C">
          <w:pPr>
            <w:pStyle w:val="7FE82640A1F54B96B738F9C12D874CB0"/>
          </w:pPr>
          <w:r w:rsidRPr="004051D0">
            <w:rPr>
              <w:rStyle w:val="PlaceholderText"/>
              <w:rFonts w:ascii="Arial" w:hAnsi="Arial" w:cs="Arial"/>
              <w:vanish/>
              <w:color w:val="000000" w:themeColor="text1"/>
              <w:sz w:val="16"/>
              <w:szCs w:val="18"/>
            </w:rPr>
            <w:t>Choose an item.</w:t>
          </w:r>
        </w:p>
      </w:docPartBody>
    </w:docPart>
    <w:docPart>
      <w:docPartPr>
        <w:name w:val="EC7B88021F7E49709123B088308B640E"/>
        <w:category>
          <w:name w:val="General"/>
          <w:gallery w:val="placeholder"/>
        </w:category>
        <w:types>
          <w:type w:val="bbPlcHdr"/>
        </w:types>
        <w:behaviors>
          <w:behavior w:val="content"/>
        </w:behaviors>
        <w:guid w:val="{8DCA85A8-50FC-47D6-85C0-3618258D21E3}"/>
      </w:docPartPr>
      <w:docPartBody>
        <w:p w:rsidR="000727CD" w:rsidRDefault="0067081C" w:rsidP="0067081C">
          <w:pPr>
            <w:pStyle w:val="EC7B88021F7E49709123B088308B640E"/>
          </w:pPr>
          <w:r w:rsidRPr="004051D0">
            <w:rPr>
              <w:rFonts w:ascii="Arial" w:hAnsi="Arial" w:cs="Arial"/>
              <w:vanish/>
              <w:color w:val="000000" w:themeColor="text1"/>
              <w:sz w:val="16"/>
              <w:szCs w:val="14"/>
            </w:rPr>
            <w:t>Choose an item.</w:t>
          </w:r>
        </w:p>
      </w:docPartBody>
    </w:docPart>
    <w:docPart>
      <w:docPartPr>
        <w:name w:val="D2D18E8667E441A2903199E33E427F56"/>
        <w:category>
          <w:name w:val="General"/>
          <w:gallery w:val="placeholder"/>
        </w:category>
        <w:types>
          <w:type w:val="bbPlcHdr"/>
        </w:types>
        <w:behaviors>
          <w:behavior w:val="content"/>
        </w:behaviors>
        <w:guid w:val="{0AFA580D-36FE-45FA-866E-44BFAD7F6538}"/>
      </w:docPartPr>
      <w:docPartBody>
        <w:p w:rsidR="00E77CA5" w:rsidRDefault="00FE6C1A" w:rsidP="00FE6C1A">
          <w:pPr>
            <w:pStyle w:val="D2D18E8667E441A2903199E33E427F56"/>
          </w:pPr>
          <w:r w:rsidRPr="00981CB3">
            <w:rPr>
              <w:rFonts w:ascii="Arial" w:hAnsi="Arial"/>
              <w:color w:val="000000" w:themeColor="text1"/>
              <w:sz w:val="16"/>
              <w:szCs w:val="16"/>
            </w:rPr>
            <w:t>Choose an item.</w:t>
          </w:r>
        </w:p>
      </w:docPartBody>
    </w:docPart>
    <w:docPart>
      <w:docPartPr>
        <w:name w:val="7DC66EDFE40D4BCEB50FF0305B7D3BF3"/>
        <w:category>
          <w:name w:val="General"/>
          <w:gallery w:val="placeholder"/>
        </w:category>
        <w:types>
          <w:type w:val="bbPlcHdr"/>
        </w:types>
        <w:behaviors>
          <w:behavior w:val="content"/>
        </w:behaviors>
        <w:guid w:val="{4DC588B4-4947-4B41-8861-55ABD3806620}"/>
      </w:docPartPr>
      <w:docPartBody>
        <w:p w:rsidR="00F619ED" w:rsidRDefault="00E77CA5" w:rsidP="00E77CA5">
          <w:pPr>
            <w:pStyle w:val="7DC66EDFE40D4BCEB50FF0305B7D3BF3"/>
          </w:pPr>
          <w:r w:rsidRPr="00981CB3">
            <w:rPr>
              <w:rFonts w:ascii="Arial" w:hAnsi="Arial"/>
              <w:color w:val="000000" w:themeColor="text1"/>
              <w:sz w:val="16"/>
              <w:szCs w:val="16"/>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73A"/>
    <w:rsid w:val="000727CD"/>
    <w:rsid w:val="00073631"/>
    <w:rsid w:val="000B2D90"/>
    <w:rsid w:val="00186C00"/>
    <w:rsid w:val="002746DB"/>
    <w:rsid w:val="002823E9"/>
    <w:rsid w:val="002B60F7"/>
    <w:rsid w:val="002C1563"/>
    <w:rsid w:val="002E0D57"/>
    <w:rsid w:val="00332A63"/>
    <w:rsid w:val="00343E78"/>
    <w:rsid w:val="00382533"/>
    <w:rsid w:val="00387410"/>
    <w:rsid w:val="00450BE6"/>
    <w:rsid w:val="00460823"/>
    <w:rsid w:val="004F70C4"/>
    <w:rsid w:val="00594DD5"/>
    <w:rsid w:val="00596179"/>
    <w:rsid w:val="00641958"/>
    <w:rsid w:val="0067081C"/>
    <w:rsid w:val="006B18CC"/>
    <w:rsid w:val="007315C1"/>
    <w:rsid w:val="00733DAE"/>
    <w:rsid w:val="007414B4"/>
    <w:rsid w:val="00764A56"/>
    <w:rsid w:val="007F0D59"/>
    <w:rsid w:val="007F0F06"/>
    <w:rsid w:val="008C3100"/>
    <w:rsid w:val="00914B96"/>
    <w:rsid w:val="009210F4"/>
    <w:rsid w:val="009A4F9C"/>
    <w:rsid w:val="00A40DE5"/>
    <w:rsid w:val="00A95689"/>
    <w:rsid w:val="00AA598C"/>
    <w:rsid w:val="00AB08C5"/>
    <w:rsid w:val="00B4291C"/>
    <w:rsid w:val="00B61054"/>
    <w:rsid w:val="00BF6824"/>
    <w:rsid w:val="00C62225"/>
    <w:rsid w:val="00CA7875"/>
    <w:rsid w:val="00CC26E6"/>
    <w:rsid w:val="00CF3F3E"/>
    <w:rsid w:val="00DA6E48"/>
    <w:rsid w:val="00E46FAA"/>
    <w:rsid w:val="00E77CA5"/>
    <w:rsid w:val="00EF073A"/>
    <w:rsid w:val="00F5399B"/>
    <w:rsid w:val="00F619ED"/>
    <w:rsid w:val="00FC5434"/>
    <w:rsid w:val="00FE6C1A"/>
    <w:rsid w:val="00FF32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6B351E8744A74B1690C5E7C7976E3">
    <w:name w:val="6A96B351E8744A74B1690C5E7C7976E3"/>
    <w:rsid w:val="002B60F7"/>
  </w:style>
  <w:style w:type="paragraph" w:customStyle="1" w:styleId="A961FBBF7550494FAE21E6B9F94CCD91">
    <w:name w:val="A961FBBF7550494FAE21E6B9F94CCD91"/>
    <w:rsid w:val="002B60F7"/>
  </w:style>
  <w:style w:type="paragraph" w:customStyle="1" w:styleId="9FC39AEA9D4642D0A3B62B21D1DDA16D">
    <w:name w:val="9FC39AEA9D4642D0A3B62B21D1DDA16D"/>
    <w:rsid w:val="002B60F7"/>
  </w:style>
  <w:style w:type="character" w:styleId="PlaceholderText">
    <w:name w:val="Placeholder Text"/>
    <w:basedOn w:val="DefaultParagraphFont"/>
    <w:uiPriority w:val="99"/>
    <w:rsid w:val="00E77CA5"/>
    <w:rPr>
      <w:color w:val="808080"/>
    </w:rPr>
  </w:style>
  <w:style w:type="paragraph" w:customStyle="1" w:styleId="C6C819DE35DE42928126B696EE221993">
    <w:name w:val="C6C819DE35DE42928126B696EE221993"/>
    <w:rsid w:val="004F70C4"/>
  </w:style>
  <w:style w:type="paragraph" w:customStyle="1" w:styleId="FC96F76591654FE5B57B9E0605AB6FEF">
    <w:name w:val="FC96F76591654FE5B57B9E0605AB6FEF"/>
    <w:rsid w:val="004F70C4"/>
  </w:style>
  <w:style w:type="paragraph" w:customStyle="1" w:styleId="39DA9BA72750432180938CF20FA9ED7D">
    <w:name w:val="39DA9BA72750432180938CF20FA9ED7D"/>
    <w:rsid w:val="004F70C4"/>
  </w:style>
  <w:style w:type="paragraph" w:customStyle="1" w:styleId="0F91CF8BA79C49419C94753D5ACDA1F9">
    <w:name w:val="0F91CF8BA79C49419C94753D5ACDA1F9"/>
    <w:rsid w:val="004F70C4"/>
  </w:style>
  <w:style w:type="paragraph" w:customStyle="1" w:styleId="0FA34E9A97034AEAB31D1D861B127EED">
    <w:name w:val="0FA34E9A97034AEAB31D1D861B127EED"/>
    <w:rsid w:val="004F70C4"/>
  </w:style>
  <w:style w:type="paragraph" w:customStyle="1" w:styleId="FE5167FD50B8447C995AD04733BFEDD5">
    <w:name w:val="FE5167FD50B8447C995AD04733BFEDD5"/>
    <w:rsid w:val="004F70C4"/>
  </w:style>
  <w:style w:type="paragraph" w:customStyle="1" w:styleId="E2B88F5EABF940FF9E008F808D8A8DFC">
    <w:name w:val="E2B88F5EABF940FF9E008F808D8A8DFC"/>
    <w:rsid w:val="004F70C4"/>
  </w:style>
  <w:style w:type="paragraph" w:customStyle="1" w:styleId="B37438EC822E4A7FAF5438F615A9850E">
    <w:name w:val="B37438EC822E4A7FAF5438F615A9850E"/>
    <w:rsid w:val="004F70C4"/>
  </w:style>
  <w:style w:type="paragraph" w:customStyle="1" w:styleId="3554CC1E92914B9682ABF61CCB29CD1B">
    <w:name w:val="3554CC1E92914B9682ABF61CCB29CD1B"/>
    <w:rsid w:val="004F70C4"/>
  </w:style>
  <w:style w:type="paragraph" w:customStyle="1" w:styleId="76C1135C1F3446AE83D29EF4D356C7D2">
    <w:name w:val="76C1135C1F3446AE83D29EF4D356C7D2"/>
    <w:rsid w:val="004F70C4"/>
  </w:style>
  <w:style w:type="paragraph" w:customStyle="1" w:styleId="7719E8D6F5764258B6993EF7740CA2B9">
    <w:name w:val="7719E8D6F5764258B6993EF7740CA2B9"/>
    <w:rsid w:val="004F70C4"/>
  </w:style>
  <w:style w:type="paragraph" w:customStyle="1" w:styleId="7D763F3FBCDF4FDB851CDD05928307F6">
    <w:name w:val="7D763F3FBCDF4FDB851CDD05928307F6"/>
    <w:rsid w:val="004F70C4"/>
  </w:style>
  <w:style w:type="paragraph" w:customStyle="1" w:styleId="E4D24993B5774C6FA1100BEA4A550750">
    <w:name w:val="E4D24993B5774C6FA1100BEA4A550750"/>
    <w:rsid w:val="004F70C4"/>
  </w:style>
  <w:style w:type="paragraph" w:customStyle="1" w:styleId="B85E8B41EB924A2ABE46F52F13883883">
    <w:name w:val="B85E8B41EB924A2ABE46F52F13883883"/>
    <w:rsid w:val="004F70C4"/>
  </w:style>
  <w:style w:type="paragraph" w:customStyle="1" w:styleId="690E39D2398147CD97585C3A0B0F4961">
    <w:name w:val="690E39D2398147CD97585C3A0B0F4961"/>
    <w:rsid w:val="004F70C4"/>
  </w:style>
  <w:style w:type="paragraph" w:customStyle="1" w:styleId="329A6CC7C4D04E63814A2B01C2B26F52">
    <w:name w:val="329A6CC7C4D04E63814A2B01C2B26F52"/>
    <w:rsid w:val="002823E9"/>
  </w:style>
  <w:style w:type="paragraph" w:customStyle="1" w:styleId="7F96FE1F8D2146A8B524306F6CF4DC96">
    <w:name w:val="7F96FE1F8D2146A8B524306F6CF4DC96"/>
    <w:rsid w:val="002823E9"/>
  </w:style>
  <w:style w:type="paragraph" w:customStyle="1" w:styleId="AC7AB0AE8E0D435C9695DB5235031C83">
    <w:name w:val="AC7AB0AE8E0D435C9695DB5235031C83"/>
    <w:rsid w:val="002823E9"/>
  </w:style>
  <w:style w:type="paragraph" w:customStyle="1" w:styleId="675B1C9A6F4D42C2B11CEFFFCE244142">
    <w:name w:val="675B1C9A6F4D42C2B11CEFFFCE244142"/>
    <w:rsid w:val="002823E9"/>
  </w:style>
  <w:style w:type="paragraph" w:customStyle="1" w:styleId="CBDEBD744CCB411D835DC1F7C52EC35B">
    <w:name w:val="CBDEBD744CCB411D835DC1F7C52EC35B"/>
    <w:rsid w:val="002823E9"/>
  </w:style>
  <w:style w:type="paragraph" w:customStyle="1" w:styleId="46427484360C4ED08DDBA562F603CB80">
    <w:name w:val="46427484360C4ED08DDBA562F603CB80"/>
    <w:rsid w:val="002823E9"/>
  </w:style>
  <w:style w:type="paragraph" w:customStyle="1" w:styleId="FF601C10EA7140B78CD1A8D166045103">
    <w:name w:val="FF601C10EA7140B78CD1A8D166045103"/>
    <w:rsid w:val="002823E9"/>
  </w:style>
  <w:style w:type="paragraph" w:customStyle="1" w:styleId="52F68338F53E4ED88EF65D6168A9CA12">
    <w:name w:val="52F68338F53E4ED88EF65D6168A9CA12"/>
    <w:rsid w:val="002823E9"/>
  </w:style>
  <w:style w:type="paragraph" w:customStyle="1" w:styleId="0F1CF16EBA7740BCAADC706E7FE7C86B">
    <w:name w:val="0F1CF16EBA7740BCAADC706E7FE7C86B"/>
    <w:rsid w:val="002823E9"/>
  </w:style>
  <w:style w:type="paragraph" w:customStyle="1" w:styleId="D9CC178E780D4BDE92DC08744A1EDA5E">
    <w:name w:val="D9CC178E780D4BDE92DC08744A1EDA5E"/>
    <w:rsid w:val="002823E9"/>
  </w:style>
  <w:style w:type="paragraph" w:customStyle="1" w:styleId="5D8362115F9C45CA993282755B29C396">
    <w:name w:val="5D8362115F9C45CA993282755B29C396"/>
    <w:rsid w:val="002823E9"/>
  </w:style>
  <w:style w:type="paragraph" w:customStyle="1" w:styleId="43BEC0110F514553B19EDA195A99D830">
    <w:name w:val="43BEC0110F514553B19EDA195A99D830"/>
    <w:rsid w:val="002823E9"/>
  </w:style>
  <w:style w:type="paragraph" w:customStyle="1" w:styleId="7B0557ED1D5A46D8BEE4E609C2C4DA1E">
    <w:name w:val="7B0557ED1D5A46D8BEE4E609C2C4DA1E"/>
    <w:rsid w:val="002823E9"/>
  </w:style>
  <w:style w:type="paragraph" w:customStyle="1" w:styleId="8B68BF274D8F4028A761BFE3A89EC4BD">
    <w:name w:val="8B68BF274D8F4028A761BFE3A89EC4BD"/>
    <w:rsid w:val="002823E9"/>
  </w:style>
  <w:style w:type="paragraph" w:customStyle="1" w:styleId="641419AA5D504C28B3AF103815E9E76B">
    <w:name w:val="641419AA5D504C28B3AF103815E9E76B"/>
    <w:rsid w:val="002823E9"/>
  </w:style>
  <w:style w:type="paragraph" w:customStyle="1" w:styleId="2834E2DBB60A4EF3998E94ACE7BD9E89">
    <w:name w:val="2834E2DBB60A4EF3998E94ACE7BD9E89"/>
    <w:rsid w:val="002823E9"/>
  </w:style>
  <w:style w:type="paragraph" w:customStyle="1" w:styleId="C911B1E070D14ECB9D31A6200FB48823">
    <w:name w:val="C911B1E070D14ECB9D31A6200FB48823"/>
    <w:rsid w:val="00B4291C"/>
  </w:style>
  <w:style w:type="paragraph" w:customStyle="1" w:styleId="FCE9FE76340846ECB2351154C448E2B9">
    <w:name w:val="FCE9FE76340846ECB2351154C448E2B9"/>
    <w:rsid w:val="00B4291C"/>
  </w:style>
  <w:style w:type="paragraph" w:customStyle="1" w:styleId="8663CFD883624100957D53DDBE00DB72">
    <w:name w:val="8663CFD883624100957D53DDBE00DB72"/>
    <w:rsid w:val="00B4291C"/>
  </w:style>
  <w:style w:type="paragraph" w:customStyle="1" w:styleId="69E0FDF1F6C44C39B494BAD67E3CBD9E">
    <w:name w:val="69E0FDF1F6C44C39B494BAD67E3CBD9E"/>
    <w:rsid w:val="00B4291C"/>
  </w:style>
  <w:style w:type="paragraph" w:customStyle="1" w:styleId="5D1CD5957B0D467AA825537BFAFFFA2B">
    <w:name w:val="5D1CD5957B0D467AA825537BFAFFFA2B"/>
    <w:rsid w:val="00B4291C"/>
  </w:style>
  <w:style w:type="paragraph" w:customStyle="1" w:styleId="83542FE9B7144A99BFA60D7BFA750D84">
    <w:name w:val="83542FE9B7144A99BFA60D7BFA750D84"/>
    <w:rsid w:val="00B4291C"/>
  </w:style>
  <w:style w:type="paragraph" w:customStyle="1" w:styleId="220B69DC9F1147F78D34D2ECAE6476BF">
    <w:name w:val="220B69DC9F1147F78D34D2ECAE6476BF"/>
    <w:rsid w:val="00B4291C"/>
  </w:style>
  <w:style w:type="paragraph" w:customStyle="1" w:styleId="26CB251D57234575881600200F423E09">
    <w:name w:val="26CB251D57234575881600200F423E09"/>
    <w:rsid w:val="00B4291C"/>
  </w:style>
  <w:style w:type="paragraph" w:customStyle="1" w:styleId="3C756D4B2ABA490D8CBE62BE539D410F">
    <w:name w:val="3C756D4B2ABA490D8CBE62BE539D410F"/>
    <w:rsid w:val="00B4291C"/>
  </w:style>
  <w:style w:type="paragraph" w:customStyle="1" w:styleId="C9EB462FE38A45EC9CAF141A7DBBE77D">
    <w:name w:val="C9EB462FE38A45EC9CAF141A7DBBE77D"/>
    <w:rsid w:val="00B4291C"/>
  </w:style>
  <w:style w:type="paragraph" w:customStyle="1" w:styleId="805C91F9F1E74DD9B438624FB54257C6">
    <w:name w:val="805C91F9F1E74DD9B438624FB54257C6"/>
    <w:rsid w:val="00B4291C"/>
  </w:style>
  <w:style w:type="paragraph" w:customStyle="1" w:styleId="BB737AA30FE341D291AA5BC7F9B3C9E1">
    <w:name w:val="BB737AA30FE341D291AA5BC7F9B3C9E1"/>
    <w:rsid w:val="00B4291C"/>
  </w:style>
  <w:style w:type="paragraph" w:customStyle="1" w:styleId="3447C36C4383473D9F07D6D15F1836BF">
    <w:name w:val="3447C36C4383473D9F07D6D15F1836BF"/>
    <w:rsid w:val="00B4291C"/>
  </w:style>
  <w:style w:type="paragraph" w:customStyle="1" w:styleId="91A5075BC5334ABE99DD51473155E84F">
    <w:name w:val="91A5075BC5334ABE99DD51473155E84F"/>
    <w:rsid w:val="00B4291C"/>
  </w:style>
  <w:style w:type="paragraph" w:customStyle="1" w:styleId="8A4F3690A81E43BE99438961BDB3FC60">
    <w:name w:val="8A4F3690A81E43BE99438961BDB3FC60"/>
    <w:rsid w:val="00B4291C"/>
  </w:style>
  <w:style w:type="paragraph" w:customStyle="1" w:styleId="6093F4CE95F84087806EA31BA4F1640D">
    <w:name w:val="6093F4CE95F84087806EA31BA4F1640D"/>
    <w:rsid w:val="00B4291C"/>
  </w:style>
  <w:style w:type="paragraph" w:customStyle="1" w:styleId="6F992F1B465A4FD897DC77B7118778C7">
    <w:name w:val="6F992F1B465A4FD897DC77B7118778C7"/>
    <w:rsid w:val="00B4291C"/>
  </w:style>
  <w:style w:type="paragraph" w:customStyle="1" w:styleId="CF4C2C1B2DBB41FE9A9564E586A4C18A">
    <w:name w:val="CF4C2C1B2DBB41FE9A9564E586A4C18A"/>
    <w:rsid w:val="00B4291C"/>
  </w:style>
  <w:style w:type="paragraph" w:customStyle="1" w:styleId="AB7DEC275D2D44B989A6FED419504C58">
    <w:name w:val="AB7DEC275D2D44B989A6FED419504C58"/>
    <w:rsid w:val="00B4291C"/>
  </w:style>
  <w:style w:type="paragraph" w:customStyle="1" w:styleId="D4EE748C2437401F85487E9F47BF5B9C">
    <w:name w:val="D4EE748C2437401F85487E9F47BF5B9C"/>
    <w:rsid w:val="00B4291C"/>
  </w:style>
  <w:style w:type="paragraph" w:customStyle="1" w:styleId="657BCD98052B4F19ACD10D98935B8893">
    <w:name w:val="657BCD98052B4F19ACD10D98935B8893"/>
    <w:rsid w:val="00186C00"/>
  </w:style>
  <w:style w:type="paragraph" w:customStyle="1" w:styleId="DB15277B635D4B19B480BDFD965289DD">
    <w:name w:val="DB15277B635D4B19B480BDFD965289DD"/>
    <w:rsid w:val="00186C00"/>
  </w:style>
  <w:style w:type="paragraph" w:customStyle="1" w:styleId="0B830D0B9EA44DEBB9C5BCE8E1D3CC42">
    <w:name w:val="0B830D0B9EA44DEBB9C5BCE8E1D3CC42"/>
    <w:rsid w:val="00186C00"/>
  </w:style>
  <w:style w:type="paragraph" w:customStyle="1" w:styleId="E098C0B8E2D2423CAF6B8A04C6E4AC95">
    <w:name w:val="E098C0B8E2D2423CAF6B8A04C6E4AC95"/>
    <w:rsid w:val="00387410"/>
  </w:style>
  <w:style w:type="paragraph" w:customStyle="1" w:styleId="F455BCD6B69A43EF9BED0DF93F6239A1">
    <w:name w:val="F455BCD6B69A43EF9BED0DF93F6239A1"/>
    <w:rsid w:val="00387410"/>
  </w:style>
  <w:style w:type="paragraph" w:customStyle="1" w:styleId="9D5164192302484299ED727B3C677837">
    <w:name w:val="9D5164192302484299ED727B3C677837"/>
    <w:rsid w:val="00387410"/>
  </w:style>
  <w:style w:type="paragraph" w:customStyle="1" w:styleId="B000493DA60C454C9442DA52F81AFEC8">
    <w:name w:val="B000493DA60C454C9442DA52F81AFEC8"/>
    <w:rsid w:val="00387410"/>
  </w:style>
  <w:style w:type="paragraph" w:customStyle="1" w:styleId="1FE07AE983AB4EE3A0CE9A6B247F199E">
    <w:name w:val="1FE07AE983AB4EE3A0CE9A6B247F199E"/>
    <w:rsid w:val="00387410"/>
  </w:style>
  <w:style w:type="paragraph" w:customStyle="1" w:styleId="8B739ECC0DEE4065A15D5E84C2855123">
    <w:name w:val="8B739ECC0DEE4065A15D5E84C2855123"/>
    <w:rsid w:val="00387410"/>
  </w:style>
  <w:style w:type="paragraph" w:customStyle="1" w:styleId="B0A561FDA62A48C4982DE7BF7D43D57D">
    <w:name w:val="B0A561FDA62A48C4982DE7BF7D43D57D"/>
    <w:rsid w:val="0067081C"/>
  </w:style>
  <w:style w:type="paragraph" w:customStyle="1" w:styleId="7FE82640A1F54B96B738F9C12D874CB0">
    <w:name w:val="7FE82640A1F54B96B738F9C12D874CB0"/>
    <w:rsid w:val="0067081C"/>
  </w:style>
  <w:style w:type="paragraph" w:customStyle="1" w:styleId="EC7B88021F7E49709123B088308B640E">
    <w:name w:val="EC7B88021F7E49709123B088308B640E"/>
    <w:rsid w:val="0067081C"/>
  </w:style>
  <w:style w:type="paragraph" w:customStyle="1" w:styleId="D2D18E8667E441A2903199E33E427F56">
    <w:name w:val="D2D18E8667E441A2903199E33E427F56"/>
    <w:rsid w:val="00FE6C1A"/>
  </w:style>
  <w:style w:type="paragraph" w:customStyle="1" w:styleId="7DC66EDFE40D4BCEB50FF0305B7D3BF3">
    <w:name w:val="7DC66EDFE40D4BCEB50FF0305B7D3BF3"/>
    <w:rsid w:val="00E77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900095D55379479E4583B197B88C5E" ma:contentTypeVersion="12" ma:contentTypeDescription="Create a new document." ma:contentTypeScope="" ma:versionID="d543ec2df032f67751e19078d78fbdd9">
  <xsd:schema xmlns:xsd="http://www.w3.org/2001/XMLSchema" xmlns:xs="http://www.w3.org/2001/XMLSchema" xmlns:p="http://schemas.microsoft.com/office/2006/metadata/properties" xmlns:ns2="38dbe014-0c43-4da3-9d65-a414fd1b650c" xmlns:ns3="7e7214ef-ca95-4f2d-ba0a-386506914ce9" targetNamespace="http://schemas.microsoft.com/office/2006/metadata/properties" ma:root="true" ma:fieldsID="3021920d9ac177fb163a5cdbb679bc7a" ns2:_="" ns3:_="">
    <xsd:import namespace="38dbe014-0c43-4da3-9d65-a414fd1b650c"/>
    <xsd:import namespace="7e7214ef-ca95-4f2d-ba0a-386506914c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be014-0c43-4da3-9d65-a414fd1b65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7214ef-ca95-4f2d-ba0a-386506914c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8F498-65D8-4396-BE0F-49F6D1D4CD32}">
  <ds:schemaRefs>
    <ds:schemaRef ds:uri="http://schemas.microsoft.com/sharepoint/v3/contenttype/forms"/>
  </ds:schemaRefs>
</ds:datastoreItem>
</file>

<file path=customXml/itemProps2.xml><?xml version="1.0" encoding="utf-8"?>
<ds:datastoreItem xmlns:ds="http://schemas.openxmlformats.org/officeDocument/2006/customXml" ds:itemID="{F28D738E-9322-46A5-9DA2-9A2D50C77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be014-0c43-4da3-9d65-a414fd1b650c"/>
    <ds:schemaRef ds:uri="7e7214ef-ca95-4f2d-ba0a-386506914c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8C04D-83DF-424D-983D-C70072598E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90CE57-8049-46EF-BFBB-C9567FF9E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_FunctionSpec_Template_v6-1a.dotx</Template>
  <TotalTime>0</TotalTime>
  <Pages>35</Pages>
  <Words>14093</Words>
  <Characters>80332</Characters>
  <Application>Microsoft Office Word</Application>
  <DocSecurity>0</DocSecurity>
  <Lines>669</Lines>
  <Paragraphs>188</Paragraphs>
  <ScaleCrop>false</ScaleCrop>
  <HeadingPairs>
    <vt:vector size="6" baseType="variant">
      <vt:variant>
        <vt:lpstr>Title</vt:lpstr>
      </vt:variant>
      <vt:variant>
        <vt:i4>1</vt:i4>
      </vt:variant>
      <vt:variant>
        <vt:lpstr>Headings</vt:lpstr>
      </vt:variant>
      <vt:variant>
        <vt:i4>47</vt:i4>
      </vt:variant>
      <vt:variant>
        <vt:lpstr>Titel</vt:lpstr>
      </vt:variant>
      <vt:variant>
        <vt:i4>1</vt:i4>
      </vt:variant>
    </vt:vector>
  </HeadingPairs>
  <TitlesOfParts>
    <vt:vector size="49" baseType="lpstr">
      <vt:lpstr>FS_MyFunction</vt:lpstr>
      <vt:lpstr>Contents</vt:lpstr>
      <vt:lpstr>Introduction</vt:lpstr>
      <vt:lpstr>    Document Purpose</vt:lpstr>
      <vt:lpstr>    Document Scope</vt:lpstr>
      <vt:lpstr>    Document Audience</vt:lpstr>
      <vt:lpstr>        Stakeholder List</vt:lpstr>
      <vt:lpstr>    Document Organization</vt:lpstr>
      <vt:lpstr>        Document Context</vt:lpstr>
      <vt:lpstr>        Document Structure</vt:lpstr>
      <vt:lpstr>    Document Conventions</vt:lpstr>
      <vt:lpstr>        Requirements Templates</vt:lpstr>
      <vt:lpstr>    References</vt:lpstr>
      <vt:lpstr>        Ford Documents</vt:lpstr>
      <vt:lpstr>        External Documents and Publications</vt:lpstr>
      <vt:lpstr>    Glossary</vt:lpstr>
      <vt:lpstr>        Definitions</vt:lpstr>
      <vt:lpstr>        Abbreviations</vt:lpstr>
      <vt:lpstr>Function Specification</vt:lpstr>
      <vt:lpstr>    Function Overview</vt:lpstr>
      <vt:lpstr>        Function Description</vt:lpstr>
      <vt:lpstr>        Function Variants</vt:lpstr>
      <vt:lpstr>        Input Requirements/Documents</vt:lpstr>
      <vt:lpstr>        Assumptions</vt:lpstr>
      <vt:lpstr>    Function Scope</vt:lpstr>
      <vt:lpstr>    Function Interfaces</vt:lpstr>
      <vt:lpstr>        Logical Inputs</vt:lpstr>
      <vt:lpstr>        Logical Outputs</vt:lpstr>
      <vt:lpstr>        Logical Parameters</vt:lpstr>
      <vt:lpstr>    Function Modeling</vt:lpstr>
      <vt:lpstr>        Use Cases</vt:lpstr>
      <vt:lpstr>        State Charts</vt:lpstr>
      <vt:lpstr>        Activity Diagrams</vt:lpstr>
      <vt:lpstr>        Sequence Diagrams</vt:lpstr>
      <vt:lpstr>        Decision Tables</vt:lpstr>
      <vt:lpstr>    Function Requirements</vt:lpstr>
      <vt:lpstr>        Functional Requirements</vt:lpstr>
      <vt:lpstr>        Non-Functional Requirements</vt:lpstr>
      <vt:lpstr>        Functional Safety Requirements</vt:lpstr>
      <vt:lpstr>        Other Requirements</vt:lpstr>
      <vt:lpstr>Open Concerns</vt:lpstr>
      <vt:lpstr>Revision History</vt:lpstr>
      <vt:lpstr>    </vt:lpstr>
      <vt:lpstr>Appendix</vt:lpstr>
      <vt:lpstr>    Data Dictionary</vt:lpstr>
      <vt:lpstr>        Logical Signals (LSG)</vt:lpstr>
      <vt:lpstr>        Logical Parameters</vt:lpstr>
      <vt:lpstr>        Encoding Types</vt:lpstr>
      <vt:lpstr>Engineering Specification</vt:lpstr>
    </vt:vector>
  </TitlesOfParts>
  <Company>FORD MOTOR COMPANY</Company>
  <LinksUpToDate>false</LinksUpToDate>
  <CharactersWithSpaces>94237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FS_MyFunction</dc:title>
  <dc:subject/>
  <dc:creator>Strzelczyk, Anthony</dc:creator>
  <cp:keywords/>
  <cp:lastModifiedBy>Niu, Chun (C.)</cp:lastModifiedBy>
  <cp:revision>2</cp:revision>
  <cp:lastPrinted>2006-07-11T12:32:00Z</cp:lastPrinted>
  <dcterms:created xsi:type="dcterms:W3CDTF">2022-06-06T07:48:00Z</dcterms:created>
  <dcterms:modified xsi:type="dcterms:W3CDTF">2022-06-06T07:48:00Z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2</vt:lpwstr>
  </property>
  <property fmtid="{D5CDD505-2E9C-101B-9397-08002B2CF9AE}" pid="3" name="idDigits">
    <vt:lpwstr>5</vt:lpwstr>
  </property>
  <property fmtid="{D5CDD505-2E9C-101B-9397-08002B2CF9AE}" pid="4" name="LatestRequirementID">
    <vt:i4>41</vt:i4>
  </property>
  <property fmtid="{D5CDD505-2E9C-101B-9397-08002B2CF9AE}" pid="5" name="LatestUseCaseID">
    <vt:i4>0</vt:i4>
  </property>
  <property fmtid="{D5CDD505-2E9C-101B-9397-08002B2CF9AE}" pid="6" name="LatestScenarioID">
    <vt:i4>0</vt:i4>
  </property>
  <property fmtid="{D5CDD505-2E9C-101B-9397-08002B2CF9AE}" pid="7" name="LatestDiagramID">
    <vt:i4>0</vt:i4>
  </property>
  <property fmtid="{D5CDD505-2E9C-101B-9397-08002B2CF9AE}" pid="8" name="TemplateVersion">
    <vt:lpwstr>6</vt:lpwstr>
  </property>
  <property fmtid="{D5CDD505-2E9C-101B-9397-08002B2CF9AE}" pid="9" name="LevelPrefix">
    <vt:lpwstr>FNC</vt:lpwstr>
  </property>
  <property fmtid="{D5CDD505-2E9C-101B-9397-08002B2CF9AE}" pid="10" name="TemplateRevision">
    <vt:lpwstr>1a</vt:lpwstr>
  </property>
  <property fmtid="{D5CDD505-2E9C-101B-9397-08002B2CF9AE}" pid="11" name="LatestLogSignalID">
    <vt:i4>46</vt:i4>
  </property>
  <property fmtid="{D5CDD505-2E9C-101B-9397-08002B2CF9AE}" pid="12" name="LatestLogParameterID">
    <vt:i4>64</vt:i4>
  </property>
  <property fmtid="{D5CDD505-2E9C-101B-9397-08002B2CF9AE}" pid="13" name="LatestTechSignalID">
    <vt:i4>0</vt:i4>
  </property>
  <property fmtid="{D5CDD505-2E9C-101B-9397-08002B2CF9AE}" pid="14" name="LatestTechParameterID">
    <vt:i4>0</vt:i4>
  </property>
  <property fmtid="{D5CDD505-2E9C-101B-9397-08002B2CF9AE}" pid="15" name="LatestDataTypeID">
    <vt:i4>0</vt:i4>
  </property>
  <property fmtid="{D5CDD505-2E9C-101B-9397-08002B2CF9AE}" pid="16" name="ReqScope">
    <vt:lpwstr>DID_Parameters</vt:lpwstr>
  </property>
  <property fmtid="{D5CDD505-2E9C-101B-9397-08002B2CF9AE}" pid="17" name="DocOwner">
    <vt:lpwstr>MyName</vt:lpwstr>
  </property>
  <property fmtid="{D5CDD505-2E9C-101B-9397-08002B2CF9AE}" pid="18" name="DocVersion">
    <vt:lpwstr>0</vt:lpwstr>
  </property>
  <property fmtid="{D5CDD505-2E9C-101B-9397-08002B2CF9AE}" pid="19" name="DocRevision">
    <vt:lpwstr>1</vt:lpwstr>
  </property>
  <property fmtid="{D5CDD505-2E9C-101B-9397-08002B2CF9AE}" pid="20" name="ProductName">
    <vt:lpwstr>MyFunction</vt:lpwstr>
  </property>
  <property fmtid="{D5CDD505-2E9C-101B-9397-08002B2CF9AE}" pid="21" name="ProductId">
    <vt:lpwstr>ID_xxxx</vt:lpwstr>
  </property>
  <property fmtid="{D5CDD505-2E9C-101B-9397-08002B2CF9AE}" pid="22" name="DocRevisionDate">
    <vt:lpwstr>yyyy/mm/dd</vt:lpwstr>
  </property>
  <property fmtid="{D5CDD505-2E9C-101B-9397-08002B2CF9AE}" pid="23" name="DocGis1ItemNumber">
    <vt:lpwstr>27.60/35</vt:lpwstr>
  </property>
  <property fmtid="{D5CDD505-2E9C-101B-9397-08002B2CF9AE}" pid="24" name="DocGis2Classification">
    <vt:lpwstr>Confidential</vt:lpwstr>
  </property>
  <property fmtid="{D5CDD505-2E9C-101B-9397-08002B2CF9AE}" pid="25" name="DocType">
    <vt:lpwstr>Function Specification</vt:lpwstr>
  </property>
  <property fmtid="{D5CDD505-2E9C-101B-9397-08002B2CF9AE}" pid="26" name="DocStatus">
    <vt:lpwstr>Draft</vt:lpwstr>
  </property>
  <property fmtid="{D5CDD505-2E9C-101B-9397-08002B2CF9AE}" pid="27" name="DocIssueDate">
    <vt:lpwstr>yyyy/mm/dd</vt:lpwstr>
  </property>
  <property fmtid="{D5CDD505-2E9C-101B-9397-08002B2CF9AE}" pid="28" name="DocId">
    <vt:lpwstr>---</vt:lpwstr>
  </property>
  <property fmtid="{D5CDD505-2E9C-101B-9397-08002B2CF9AE}" pid="29" name="ContentTypeId">
    <vt:lpwstr>0x010100A0900095D55379479E4583B197B88C5E</vt:lpwstr>
  </property>
  <property fmtid="{D5CDD505-2E9C-101B-9397-08002B2CF9AE}" pid="30" name="CopyrightDate">
    <vt:lpwstr>2019</vt:lpwstr>
  </property>
  <property fmtid="{D5CDD505-2E9C-101B-9397-08002B2CF9AE}" pid="31" name="LatestSigMappingID">
    <vt:i4>0</vt:i4>
  </property>
  <property fmtid="{D5CDD505-2E9C-101B-9397-08002B2CF9AE}" pid="32" name="LatestAisInterfaceID">
    <vt:i4>0</vt:i4>
  </property>
</Properties>
</file>